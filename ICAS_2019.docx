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A798E" w14:textId="77777777" w:rsidR="00E31962" w:rsidRDefault="00CC303C" w:rsidP="00CC303C">
      <w:pPr>
        <w:jc w:val="center"/>
      </w:pPr>
      <w:bookmarkStart w:id="0" w:name="_GoBack"/>
      <w:bookmarkEnd w:id="0"/>
      <w:r>
        <w:rPr>
          <w:b/>
          <w:bCs/>
          <w:sz w:val="32"/>
          <w:szCs w:val="32"/>
        </w:rPr>
        <w:t>B</w:t>
      </w:r>
      <w:r w:rsidRPr="001210B2">
        <w:rPr>
          <w:b/>
          <w:bCs/>
          <w:sz w:val="32"/>
          <w:szCs w:val="32"/>
        </w:rPr>
        <w:t>reastfeeding</w:t>
      </w:r>
      <w:r w:rsidRPr="00CC303C">
        <w:rPr>
          <w:b/>
          <w:bCs/>
          <w:sz w:val="32"/>
          <w:szCs w:val="32"/>
        </w:rPr>
        <w:t xml:space="preserve"> and </w:t>
      </w:r>
      <w:r w:rsidR="002A6276">
        <w:rPr>
          <w:b/>
          <w:bCs/>
          <w:sz w:val="32"/>
          <w:szCs w:val="32"/>
        </w:rPr>
        <w:t>C</w:t>
      </w:r>
      <w:r w:rsidR="002A6276" w:rsidRPr="00CC303C">
        <w:rPr>
          <w:b/>
          <w:bCs/>
          <w:sz w:val="32"/>
          <w:szCs w:val="32"/>
        </w:rPr>
        <w:t xml:space="preserve">hildhood </w:t>
      </w:r>
      <w:r w:rsidR="002A6276">
        <w:rPr>
          <w:b/>
          <w:bCs/>
          <w:sz w:val="32"/>
          <w:szCs w:val="32"/>
        </w:rPr>
        <w:t>D</w:t>
      </w:r>
      <w:r w:rsidR="002A6276" w:rsidRPr="00CC303C">
        <w:rPr>
          <w:b/>
          <w:bCs/>
          <w:sz w:val="32"/>
          <w:szCs w:val="32"/>
        </w:rPr>
        <w:t>iseases</w:t>
      </w:r>
      <w:r w:rsidRPr="00CC303C">
        <w:rPr>
          <w:b/>
          <w:bCs/>
          <w:sz w:val="32"/>
          <w:szCs w:val="32"/>
        </w:rPr>
        <w:t xml:space="preserve">: </w:t>
      </w:r>
      <w:r w:rsidR="002A6276">
        <w:rPr>
          <w:b/>
          <w:bCs/>
          <w:sz w:val="32"/>
          <w:szCs w:val="32"/>
        </w:rPr>
        <w:t>E</w:t>
      </w:r>
      <w:r w:rsidR="002A6276" w:rsidRPr="00CC303C">
        <w:rPr>
          <w:b/>
          <w:bCs/>
          <w:sz w:val="32"/>
          <w:szCs w:val="32"/>
        </w:rPr>
        <w:t xml:space="preserve">vidence </w:t>
      </w:r>
      <w:r w:rsidRPr="00CC303C">
        <w:rPr>
          <w:b/>
          <w:bCs/>
          <w:sz w:val="32"/>
          <w:szCs w:val="32"/>
        </w:rPr>
        <w:t xml:space="preserve">from </w:t>
      </w:r>
      <w:r w:rsidR="002A6276">
        <w:rPr>
          <w:b/>
          <w:bCs/>
          <w:sz w:val="32"/>
          <w:szCs w:val="32"/>
        </w:rPr>
        <w:t>N</w:t>
      </w:r>
      <w:r w:rsidR="002A6276" w:rsidRPr="00CC303C">
        <w:rPr>
          <w:b/>
          <w:bCs/>
          <w:sz w:val="32"/>
          <w:szCs w:val="32"/>
        </w:rPr>
        <w:t xml:space="preserve">ationally </w:t>
      </w:r>
      <w:r w:rsidR="002A6276">
        <w:rPr>
          <w:b/>
          <w:bCs/>
          <w:sz w:val="32"/>
          <w:szCs w:val="32"/>
        </w:rPr>
        <w:t>R</w:t>
      </w:r>
      <w:r w:rsidR="002A6276" w:rsidRPr="00CC303C">
        <w:rPr>
          <w:b/>
          <w:bCs/>
          <w:sz w:val="32"/>
          <w:szCs w:val="32"/>
        </w:rPr>
        <w:t xml:space="preserve">epresentative </w:t>
      </w:r>
      <w:r w:rsidR="002A6276">
        <w:rPr>
          <w:b/>
          <w:bCs/>
          <w:sz w:val="32"/>
          <w:szCs w:val="32"/>
        </w:rPr>
        <w:t>S</w:t>
      </w:r>
      <w:r w:rsidR="002A6276" w:rsidRPr="00CC303C">
        <w:rPr>
          <w:b/>
          <w:bCs/>
          <w:sz w:val="32"/>
          <w:szCs w:val="32"/>
        </w:rPr>
        <w:t>urvey</w:t>
      </w:r>
    </w:p>
    <w:p w14:paraId="2125EC3E" w14:textId="77777777" w:rsidR="00E31962" w:rsidRDefault="00E31962"/>
    <w:p w14:paraId="46E4CE15" w14:textId="77777777" w:rsidR="00E31962" w:rsidRDefault="004F0ECA">
      <w:pPr>
        <w:jc w:val="center"/>
      </w:pPr>
      <w:r w:rsidRPr="004F0ECA">
        <w:t>M</w:t>
      </w:r>
      <w:r>
        <w:t>.</w:t>
      </w:r>
      <w:r w:rsidRPr="004F0ECA">
        <w:t xml:space="preserve"> N</w:t>
      </w:r>
      <w:r>
        <w:t>.</w:t>
      </w:r>
      <w:r w:rsidRPr="004F0ECA">
        <w:t xml:space="preserve"> Hasan</w:t>
      </w:r>
      <w:r w:rsidR="00E31962">
        <w:t xml:space="preserve">, </w:t>
      </w:r>
      <w:r w:rsidR="00855549" w:rsidRPr="00855549">
        <w:t>Shahjalal University of Science &amp; Technology, Sylhet-3114, Bangladesh</w:t>
      </w:r>
    </w:p>
    <w:p w14:paraId="52C2CC83" w14:textId="77777777" w:rsidR="00E31962" w:rsidRDefault="00916608">
      <w:pPr>
        <w:jc w:val="center"/>
      </w:pPr>
      <w:r w:rsidRPr="00916608">
        <w:t>N</w:t>
      </w:r>
      <w:r>
        <w:t>.</w:t>
      </w:r>
      <w:r w:rsidRPr="00916608">
        <w:t xml:space="preserve"> N</w:t>
      </w:r>
      <w:r>
        <w:t>.</w:t>
      </w:r>
      <w:r w:rsidRPr="00916608">
        <w:t xml:space="preserve"> Nisha</w:t>
      </w:r>
      <w:r w:rsidR="00E31962">
        <w:t xml:space="preserve">, </w:t>
      </w:r>
      <w:r w:rsidR="00855549" w:rsidRPr="00855549">
        <w:t>Shahjalal University of Science &amp; Technology, Sylhet-3114, Bangladesh</w:t>
      </w:r>
    </w:p>
    <w:p w14:paraId="162CADAF" w14:textId="77777777" w:rsidR="0040673E" w:rsidRDefault="0040673E">
      <w:pPr>
        <w:jc w:val="center"/>
      </w:pPr>
      <w:r w:rsidRPr="0040673E">
        <w:t>M</w:t>
      </w:r>
      <w:r>
        <w:t>.</w:t>
      </w:r>
      <w:r w:rsidRPr="0040673E">
        <w:t xml:space="preserve"> J</w:t>
      </w:r>
      <w:r>
        <w:t>.</w:t>
      </w:r>
      <w:r w:rsidRPr="0040673E">
        <w:t xml:space="preserve"> Uddin</w:t>
      </w:r>
      <w:r w:rsidR="00855549">
        <w:t xml:space="preserve">, </w:t>
      </w:r>
      <w:r w:rsidR="00855549" w:rsidRPr="00855549">
        <w:t>Shahjalal University of Science &amp; Technology, Sylhet-3114, Bangladesh</w:t>
      </w:r>
    </w:p>
    <w:p w14:paraId="4B0FE239" w14:textId="77777777" w:rsidR="00E31962" w:rsidRDefault="00E31962">
      <w:pPr>
        <w:jc w:val="center"/>
      </w:pPr>
    </w:p>
    <w:p w14:paraId="3B6681C5" w14:textId="77777777" w:rsidR="00E31962" w:rsidRDefault="00E31962">
      <w:pPr>
        <w:jc w:val="center"/>
      </w:pPr>
    </w:p>
    <w:p w14:paraId="668D2CF8" w14:textId="77777777" w:rsidR="00E31962" w:rsidRDefault="00E31962">
      <w:pPr>
        <w:jc w:val="center"/>
      </w:pPr>
      <w:r>
        <w:rPr>
          <w:b/>
          <w:bCs/>
        </w:rPr>
        <w:t>Abstract</w:t>
      </w:r>
    </w:p>
    <w:p w14:paraId="51030E18" w14:textId="77777777" w:rsidR="00113852" w:rsidDel="004E593E" w:rsidRDefault="004E593E" w:rsidP="00113852">
      <w:pPr>
        <w:jc w:val="both"/>
        <w:rPr>
          <w:del w:id="1" w:author="NaYEeM" w:date="2019-10-27T11:02:00Z"/>
        </w:rPr>
      </w:pPr>
      <w:ins w:id="2" w:author="NaYEeM" w:date="2019-10-27T11:02:00Z">
        <w:r w:rsidRPr="004E593E">
          <w:t>Breastfeeding is a normal feeding method for infants and young children that ensures optimal growth and development. Moreover, it protects against common childhood illnesses and can also have long-term health benefits for mother and baby. We aimed to determine the association between exclusive breastfeeding and common childhood diseases. We used the 2014 Bangladesh demographic and health survey data and considered 763 children aged less than seven months, in which 376 (52%) were non-exclusively breastfed and 387 (48%) were exclusively breastfed. We analyzed data using the Poisson regression model. In adjusted model (important confounding added to the model), infants who were not exclusively breastfed (Risk Ratio (RR) 1.33, 95% CI 1.14–1.55, p = 0.000) were found to be a greater risk of having childhood diseases rather than who were exclusively breastfed. The risk of a child getting affected by diseases was more acute if the mothers' age lies between 15-19 years (RR 1.12, 95% CI: 0.78-1.62). Infants belonging to mothers who have secondary education were (RR 0.80, 95% CI: 0.64-1.00) less likely to affected by diseases than non-educated mothers. Children delivered via normal delivery were (RR 0.77, 95% CI: 0.61–0.97) less likely to be getting diseases compared to the children with C-section delivery. We also found some other factors, such as division, father occupation, C-section, and child's sex, were significantly associated with childhood disease. In conclusion, we found a significant association between EBF and childhood diseases in Bangladesh. So, the necessary steps should be taken to improve the existing situation of exclusive breastfeeding practice by the Ministry of Health and Family Welfare in Bangladesh.</w:t>
        </w:r>
      </w:ins>
      <w:del w:id="3" w:author="NaYEeM" w:date="2019-10-27T11:02:00Z">
        <w:r w:rsidR="006D027F" w:rsidRPr="006D027F" w:rsidDel="004E593E">
          <w:delText>Breastfeeding is a normal feeding method for infants and young children that ensures optimal growth and development.</w:delText>
        </w:r>
        <w:r w:rsidR="00113852" w:rsidRPr="00113852" w:rsidDel="004E593E">
          <w:delText xml:space="preserve"> </w:delText>
        </w:r>
      </w:del>
      <w:ins w:id="4" w:author="Md Jamal Uddin" w:date="2019-10-27T05:17:00Z">
        <w:del w:id="5" w:author="NaYEeM" w:date="2019-10-27T11:02:00Z">
          <w:r w:rsidR="00F64B8A" w:rsidDel="004E593E">
            <w:delText xml:space="preserve">Moreover, </w:delText>
          </w:r>
        </w:del>
      </w:ins>
      <w:del w:id="6" w:author="NaYEeM" w:date="2019-10-27T11:02:00Z">
        <w:r w:rsidR="000476CF" w:rsidRPr="000476CF" w:rsidDel="004E593E">
          <w:delText>Breastfeeding</w:delText>
        </w:r>
      </w:del>
      <w:ins w:id="7" w:author="Md Jamal Uddin" w:date="2019-10-27T05:17:00Z">
        <w:del w:id="8" w:author="NaYEeM" w:date="2019-10-27T11:02:00Z">
          <w:r w:rsidR="00F64B8A" w:rsidDel="004E593E">
            <w:delText>it</w:delText>
          </w:r>
        </w:del>
      </w:ins>
      <w:del w:id="9" w:author="NaYEeM" w:date="2019-10-27T11:02:00Z">
        <w:r w:rsidR="000476CF" w:rsidRPr="000476CF" w:rsidDel="004E593E">
          <w:delText xml:space="preserve"> protects against common childhood illnesses and can also have long-term health benefits for mother and baby</w:delText>
        </w:r>
        <w:r w:rsidR="00BC2971" w:rsidDel="004E593E">
          <w:delText xml:space="preserve">. </w:delText>
        </w:r>
        <w:r w:rsidR="006D027F" w:rsidRPr="006D027F" w:rsidDel="004E593E">
          <w:delText>We aimed to determine the association between exclusive breastfeeding and common childhood diseases.</w:delText>
        </w:r>
        <w:r w:rsidR="00113852" w:rsidRPr="00113852" w:rsidDel="004E593E">
          <w:delText xml:space="preserve"> We used the 2014 Bangladesh demographic and health survey data</w:delText>
        </w:r>
      </w:del>
      <w:ins w:id="10" w:author="Md Jamal Uddin" w:date="2019-10-23T14:17:00Z">
        <w:del w:id="11" w:author="NaYEeM" w:date="2019-10-23T19:02:00Z">
          <w:r w:rsidR="00CB4FC8" w:rsidDel="003E4A3F">
            <w:delText xml:space="preserve"> </w:delText>
          </w:r>
        </w:del>
        <w:del w:id="12" w:author="NaYEeM" w:date="2019-10-27T11:02:00Z">
          <w:r w:rsidR="00CB4FC8" w:rsidDel="004E593E">
            <w:delText>and</w:delText>
          </w:r>
        </w:del>
      </w:ins>
      <w:del w:id="13" w:author="NaYEeM" w:date="2019-10-27T11:02:00Z">
        <w:r w:rsidR="00113852" w:rsidRPr="00113852" w:rsidDel="004E593E">
          <w:delText xml:space="preserve">. </w:delText>
        </w:r>
        <w:r w:rsidR="000476CF" w:rsidRPr="000476CF" w:rsidDel="004E593E">
          <w:delText>We analyzed data using Poisson regression model.</w:delText>
        </w:r>
        <w:r w:rsidR="00113852" w:rsidRPr="00113852" w:rsidDel="004E593E">
          <w:delText xml:space="preserve"> </w:delText>
        </w:r>
        <w:r w:rsidR="00044C78" w:rsidDel="004E593E">
          <w:delText>We</w:delText>
        </w:r>
        <w:r w:rsidR="00113852" w:rsidRPr="00113852" w:rsidDel="004E593E">
          <w:delText xml:space="preserve"> considered 763 children aged less than seven months, in which 414</w:delText>
        </w:r>
      </w:del>
      <w:ins w:id="14" w:author="Md Jamal Uddin" w:date="2019-10-27T05:18:00Z">
        <w:del w:id="15" w:author="NaYEeM" w:date="2019-10-27T11:02:00Z">
          <w:r w:rsidR="00F64B8A" w:rsidDel="004E593E">
            <w:delText xml:space="preserve"> (??%)</w:delText>
          </w:r>
        </w:del>
      </w:ins>
      <w:del w:id="16" w:author="NaYEeM" w:date="2019-10-27T11:02:00Z">
        <w:r w:rsidR="00113852" w:rsidRPr="00113852" w:rsidDel="004E593E">
          <w:delText xml:space="preserve"> were male and 349</w:delText>
        </w:r>
      </w:del>
      <w:ins w:id="17" w:author="Md Jamal Uddin" w:date="2019-10-27T05:18:00Z">
        <w:del w:id="18" w:author="NaYEeM" w:date="2019-10-27T11:02:00Z">
          <w:r w:rsidR="00F64B8A" w:rsidDel="004E593E">
            <w:delText xml:space="preserve"> (??%)</w:delText>
          </w:r>
        </w:del>
      </w:ins>
      <w:del w:id="19" w:author="NaYEeM" w:date="2019-10-27T11:02:00Z">
        <w:r w:rsidR="00113852" w:rsidRPr="00113852" w:rsidDel="004E593E">
          <w:delText xml:space="preserve"> were female.</w:delText>
        </w:r>
      </w:del>
      <w:ins w:id="20" w:author="Md Jamal Uddin" w:date="2019-10-23T14:17:00Z">
        <w:del w:id="21" w:author="NaYEeM" w:date="2019-10-27T11:02:00Z">
          <w:r w:rsidR="00CB4FC8" w:rsidRPr="00CB4FC8" w:rsidDel="004E593E">
            <w:delText xml:space="preserve"> We analyzed data using Poisson regression model.</w:delText>
          </w:r>
        </w:del>
      </w:ins>
      <w:del w:id="22" w:author="NaYEeM" w:date="2019-10-27T11:02:00Z">
        <w:r w:rsidR="00113852" w:rsidRPr="00113852" w:rsidDel="004E593E">
          <w:delText xml:space="preserve"> </w:delText>
        </w:r>
        <w:r w:rsidR="001A79D6" w:rsidDel="004E593E">
          <w:delText>In adjusted model</w:delText>
        </w:r>
      </w:del>
      <w:ins w:id="23" w:author="Md Jamal Uddin" w:date="2019-10-23T14:17:00Z">
        <w:del w:id="24" w:author="NaYEeM" w:date="2019-10-27T11:02:00Z">
          <w:r w:rsidR="00CB4FC8" w:rsidDel="004E593E">
            <w:delText xml:space="preserve"> (important confounding added </w:delText>
          </w:r>
        </w:del>
      </w:ins>
      <w:ins w:id="25" w:author="Md Jamal Uddin" w:date="2019-10-23T14:18:00Z">
        <w:del w:id="26" w:author="NaYEeM" w:date="2019-10-27T11:02:00Z">
          <w:r w:rsidR="00CB4FC8" w:rsidDel="004E593E">
            <w:delText>to the model</w:delText>
          </w:r>
        </w:del>
      </w:ins>
      <w:ins w:id="27" w:author="Md Jamal Uddin" w:date="2019-10-23T14:17:00Z">
        <w:del w:id="28" w:author="NaYEeM" w:date="2019-10-27T11:02:00Z">
          <w:r w:rsidR="00CB4FC8" w:rsidDel="004E593E">
            <w:delText>)</w:delText>
          </w:r>
        </w:del>
      </w:ins>
      <w:del w:id="29" w:author="NaYEeM" w:date="2019-10-27T11:02:00Z">
        <w:r w:rsidR="001A79D6" w:rsidDel="004E593E">
          <w:delText>, i</w:delText>
        </w:r>
        <w:r w:rsidR="000476CF" w:rsidRPr="000476CF" w:rsidDel="004E593E">
          <w:delText>nfants who were not exclusively breastfed (Risk Ratio (RR) 1.</w:delText>
        </w:r>
        <w:r w:rsidR="001A79D6" w:rsidDel="004E593E">
          <w:delText>33</w:delText>
        </w:r>
        <w:r w:rsidR="000476CF" w:rsidRPr="000476CF" w:rsidDel="004E593E">
          <w:delText>, 95% CI 1.1</w:delText>
        </w:r>
        <w:r w:rsidR="001A79D6" w:rsidDel="004E593E">
          <w:delText>4</w:delText>
        </w:r>
        <w:r w:rsidR="000476CF" w:rsidRPr="000476CF" w:rsidDel="004E593E">
          <w:delText>–1.</w:delText>
        </w:r>
        <w:r w:rsidR="001A79D6" w:rsidDel="004E593E">
          <w:delText>55</w:delText>
        </w:r>
        <w:r w:rsidR="000476CF" w:rsidRPr="000476CF" w:rsidDel="004E593E">
          <w:delText>, p = 0.00</w:delText>
        </w:r>
        <w:r w:rsidR="001A79D6" w:rsidDel="004E593E">
          <w:delText>0</w:delText>
        </w:r>
        <w:r w:rsidR="000476CF" w:rsidRPr="000476CF" w:rsidDel="004E593E">
          <w:delText>) were found to be a greater risk of having childhood diseases rather than who were exclusively breastfed.</w:delText>
        </w:r>
        <w:r w:rsidR="00113852" w:rsidRPr="00113852" w:rsidDel="004E593E">
          <w:delText xml:space="preserve"> The risk of a child getting affected by diseases is </w:delText>
        </w:r>
      </w:del>
      <w:ins w:id="30" w:author="Md Jamal Uddin" w:date="2019-10-27T05:22:00Z">
        <w:del w:id="31" w:author="NaYEeM" w:date="2019-10-27T11:02:00Z">
          <w:r w:rsidR="002B4721" w:rsidDel="004E593E">
            <w:delText>was</w:delText>
          </w:r>
          <w:r w:rsidR="002B4721" w:rsidRPr="00113852" w:rsidDel="004E593E">
            <w:delText xml:space="preserve"> </w:delText>
          </w:r>
        </w:del>
      </w:ins>
      <w:del w:id="32" w:author="NaYEeM" w:date="2019-10-27T11:02:00Z">
        <w:r w:rsidR="00113852" w:rsidRPr="00113852" w:rsidDel="004E593E">
          <w:delText xml:space="preserve">more acute if the mothers' age lies between </w:delText>
        </w:r>
      </w:del>
      <w:del w:id="33" w:author="NaYEeM" w:date="2019-10-23T22:19:00Z">
        <w:r w:rsidR="00113852" w:rsidRPr="00113852" w:rsidDel="00F978ED">
          <w:delText>25-29</w:delText>
        </w:r>
      </w:del>
      <w:del w:id="34" w:author="NaYEeM" w:date="2019-10-27T11:02:00Z">
        <w:r w:rsidR="00113852" w:rsidRPr="00113852" w:rsidDel="004E593E">
          <w:delText xml:space="preserve"> years (RR 1.1</w:delText>
        </w:r>
      </w:del>
      <w:del w:id="35" w:author="NaYEeM" w:date="2019-10-23T22:19:00Z">
        <w:r w:rsidR="001A79D6" w:rsidDel="00F978ED">
          <w:delText>4</w:delText>
        </w:r>
      </w:del>
      <w:del w:id="36" w:author="NaYEeM" w:date="2019-10-27T11:02:00Z">
        <w:r w:rsidR="00113852" w:rsidRPr="00113852" w:rsidDel="004E593E">
          <w:delText>, 95% CI: 0.7</w:delText>
        </w:r>
      </w:del>
      <w:del w:id="37" w:author="NaYEeM" w:date="2019-10-23T22:19:00Z">
        <w:r w:rsidR="001A79D6" w:rsidDel="00F978ED">
          <w:delText>9</w:delText>
        </w:r>
      </w:del>
      <w:del w:id="38" w:author="NaYEeM" w:date="2019-10-27T11:02:00Z">
        <w:r w:rsidR="00113852" w:rsidRPr="00113852" w:rsidDel="004E593E">
          <w:delText>-1.6</w:delText>
        </w:r>
      </w:del>
      <w:del w:id="39" w:author="NaYEeM" w:date="2019-10-23T22:19:00Z">
        <w:r w:rsidR="001A79D6" w:rsidDel="00F978ED">
          <w:delText>5</w:delText>
        </w:r>
      </w:del>
      <w:del w:id="40" w:author="NaYEeM" w:date="2019-10-27T11:02:00Z">
        <w:r w:rsidR="00113852" w:rsidRPr="00113852" w:rsidDel="004E593E">
          <w:delText xml:space="preserve">). Infants belonging to mothers having secondary education (RR </w:delText>
        </w:r>
        <w:r w:rsidR="001A79D6" w:rsidDel="004E593E">
          <w:delText>0.80</w:delText>
        </w:r>
        <w:r w:rsidR="00113852" w:rsidRPr="00113852" w:rsidDel="004E593E">
          <w:delText>, 95% CI: 0.</w:delText>
        </w:r>
        <w:r w:rsidR="001A79D6" w:rsidDel="004E593E">
          <w:delText>64</w:delText>
        </w:r>
        <w:r w:rsidR="00113852" w:rsidRPr="00113852" w:rsidDel="004E593E">
          <w:delText>-1.</w:delText>
        </w:r>
        <w:r w:rsidR="001A79D6" w:rsidDel="004E593E">
          <w:delText>00</w:delText>
        </w:r>
        <w:r w:rsidR="00113852" w:rsidRPr="00113852" w:rsidDel="004E593E">
          <w:delText xml:space="preserve">) is </w:delText>
        </w:r>
      </w:del>
      <w:ins w:id="41" w:author="Md Jamal Uddin" w:date="2019-10-27T05:22:00Z">
        <w:del w:id="42" w:author="NaYEeM" w:date="2019-10-27T11:02:00Z">
          <w:r w:rsidR="002B4721" w:rsidDel="004E593E">
            <w:delText>wa</w:delText>
          </w:r>
          <w:r w:rsidR="002B4721" w:rsidRPr="00113852" w:rsidDel="004E593E">
            <w:delText xml:space="preserve">s </w:delText>
          </w:r>
        </w:del>
      </w:ins>
      <w:del w:id="43" w:author="NaYEeM" w:date="2019-10-27T11:02:00Z">
        <w:r w:rsidR="00113852" w:rsidRPr="00113852" w:rsidDel="004E593E">
          <w:delText xml:space="preserve">facing a </w:delText>
        </w:r>
        <w:r w:rsidR="001A79D6" w:rsidDel="004E593E">
          <w:delText>de</w:delText>
        </w:r>
        <w:r w:rsidR="00113852" w:rsidRPr="00113852" w:rsidDel="004E593E">
          <w:delText xml:space="preserve">creasing rate than the uneducated mother. Children living in the rural area are </w:delText>
        </w:r>
      </w:del>
      <w:ins w:id="44" w:author="Md Jamal Uddin" w:date="2019-10-27T05:23:00Z">
        <w:del w:id="45" w:author="NaYEeM" w:date="2019-10-27T11:02:00Z">
          <w:r w:rsidR="002B4721" w:rsidDel="004E593E">
            <w:delText>were</w:delText>
          </w:r>
          <w:r w:rsidR="002B4721" w:rsidRPr="00113852" w:rsidDel="004E593E">
            <w:delText xml:space="preserve"> </w:delText>
          </w:r>
        </w:del>
      </w:ins>
      <w:del w:id="46" w:author="NaYEeM" w:date="2019-10-27T11:02:00Z">
        <w:r w:rsidR="00113852" w:rsidRPr="00113852" w:rsidDel="004E593E">
          <w:delText xml:space="preserve">facing (RR 1.02, 95% CI: 0.84-1.25) great risk of having child diseases than children living in urban areas. </w:delText>
        </w:r>
      </w:del>
      <w:del w:id="47" w:author="NaYEeM" w:date="2019-10-23T21:22:00Z">
        <w:r w:rsidR="00113852" w:rsidRPr="00113852" w:rsidDel="00CE227C">
          <w:delText xml:space="preserve">Children </w:delText>
        </w:r>
      </w:del>
      <w:del w:id="48" w:author="NaYEeM" w:date="2019-10-23T21:20:00Z">
        <w:r w:rsidR="00113852" w:rsidRPr="00113852" w:rsidDel="00CE227C">
          <w:delText>with</w:delText>
        </w:r>
      </w:del>
      <w:del w:id="49" w:author="NaYEeM" w:date="2019-10-23T21:22:00Z">
        <w:r w:rsidR="00113852" w:rsidRPr="00113852" w:rsidDel="00CE227C">
          <w:delText xml:space="preserve"> overweight mothers are </w:delText>
        </w:r>
      </w:del>
      <w:del w:id="50" w:author="NaYEeM" w:date="2019-10-23T21:19:00Z">
        <w:r w:rsidR="00113852" w:rsidRPr="00113852" w:rsidDel="00CE227C">
          <w:delText xml:space="preserve">suffering </w:delText>
        </w:r>
        <w:r w:rsidR="001A79D6" w:rsidDel="00CE227C">
          <w:delText>less</w:delText>
        </w:r>
      </w:del>
      <w:del w:id="51" w:author="NaYEeM" w:date="2019-10-23T21:22:00Z">
        <w:r w:rsidR="00113852" w:rsidRPr="00113852" w:rsidDel="00CE227C">
          <w:delText xml:space="preserve"> than the </w:delText>
        </w:r>
        <w:r w:rsidR="001A79D6" w:rsidDel="00CE227C">
          <w:delText>normal weight</w:delText>
        </w:r>
        <w:r w:rsidR="00113852" w:rsidRPr="00113852" w:rsidDel="00CE227C">
          <w:delText xml:space="preserve"> mothers</w:delText>
        </w:r>
      </w:del>
      <w:del w:id="52" w:author="NaYEeM" w:date="2019-10-23T21:20:00Z">
        <w:r w:rsidR="00113852" w:rsidRPr="00113852" w:rsidDel="00CE227C">
          <w:delText xml:space="preserve"> and the rate is </w:delText>
        </w:r>
      </w:del>
      <w:del w:id="53" w:author="NaYEeM" w:date="2019-10-23T21:19:00Z">
        <w:r w:rsidR="00113852" w:rsidRPr="00113852" w:rsidDel="00CE227C">
          <w:delText xml:space="preserve">(RR </w:delText>
        </w:r>
        <w:r w:rsidR="001A79D6" w:rsidDel="00CE227C">
          <w:delText>0.73</w:delText>
        </w:r>
        <w:r w:rsidR="00113852" w:rsidRPr="00113852" w:rsidDel="00CE227C">
          <w:delText>, 95% CI: 0.</w:delText>
        </w:r>
        <w:r w:rsidR="001A79D6" w:rsidDel="00CE227C">
          <w:delText>59</w:delText>
        </w:r>
        <w:r w:rsidR="00113852" w:rsidRPr="00113852" w:rsidDel="00CE227C">
          <w:delText>-</w:delText>
        </w:r>
        <w:r w:rsidR="001A79D6" w:rsidDel="00CE227C">
          <w:delText>0.90)</w:delText>
        </w:r>
        <w:r w:rsidR="00113852" w:rsidRPr="00113852" w:rsidDel="00CE227C">
          <w:delText xml:space="preserve">. </w:delText>
        </w:r>
      </w:del>
      <w:del w:id="54" w:author="NaYEeM" w:date="2019-10-27T11:02:00Z">
        <w:r w:rsidR="000476CF" w:rsidRPr="000476CF" w:rsidDel="004E593E">
          <w:delText>We also found some other factors, such as division, father occupation, C-section, and child's sex, were significantly associated with childhood disease.</w:delText>
        </w:r>
        <w:r w:rsidR="00113852" w:rsidRPr="00113852" w:rsidDel="004E593E">
          <w:delText xml:space="preserve"> </w:delText>
        </w:r>
      </w:del>
      <w:ins w:id="55" w:author="Md Jamal Uddin" w:date="2019-10-27T05:26:00Z">
        <w:del w:id="56" w:author="NaYEeM" w:date="2019-10-27T11:02:00Z">
          <w:r w:rsidR="00D854FB" w:rsidDel="004E593E">
            <w:delText xml:space="preserve">In conclusion, </w:delText>
          </w:r>
        </w:del>
      </w:ins>
      <w:del w:id="57" w:author="NaYEeM" w:date="2019-10-27T11:02:00Z">
        <w:r w:rsidR="00F10815" w:rsidRPr="00F10815" w:rsidDel="004E593E">
          <w:delText>This study reveals that there is</w:delText>
        </w:r>
      </w:del>
      <w:ins w:id="58" w:author="Md Jamal Uddin" w:date="2019-10-27T05:26:00Z">
        <w:del w:id="59" w:author="NaYEeM" w:date="2019-10-27T11:02:00Z">
          <w:r w:rsidR="00D854FB" w:rsidDel="004E593E">
            <w:delText>we found</w:delText>
          </w:r>
        </w:del>
      </w:ins>
      <w:del w:id="60" w:author="NaYEeM" w:date="2019-10-27T11:02:00Z">
        <w:r w:rsidR="00F10815" w:rsidRPr="00F10815" w:rsidDel="004E593E">
          <w:delText xml:space="preserve"> a significant association between EBF and childhood diseases</w:delText>
        </w:r>
      </w:del>
      <w:ins w:id="61" w:author="Md Jamal Uddin" w:date="2019-10-27T05:26:00Z">
        <w:del w:id="62" w:author="NaYEeM" w:date="2019-10-27T11:02:00Z">
          <w:r w:rsidR="00D854FB" w:rsidDel="004E593E">
            <w:delText xml:space="preserve"> in Bangladesh</w:delText>
          </w:r>
        </w:del>
      </w:ins>
      <w:del w:id="63" w:author="NaYEeM" w:date="2019-10-27T11:02:00Z">
        <w:r w:rsidR="00F10815" w:rsidRPr="00F10815" w:rsidDel="004E593E">
          <w:delText>. So, to ensure a better health for 0-6-month infants there is no alternative of EBF.</w:delText>
        </w:r>
        <w:r w:rsidR="00F10815" w:rsidDel="004E593E">
          <w:delText xml:space="preserve"> </w:delText>
        </w:r>
        <w:r w:rsidR="00AF7C07" w:rsidDel="004E593E">
          <w:delText xml:space="preserve">In conclusion, necessary </w:delText>
        </w:r>
        <w:r w:rsidR="00AF7C07" w:rsidRPr="00AF7C07" w:rsidDel="004E593E">
          <w:delText>steps should be taken to improve the existing situation</w:delText>
        </w:r>
        <w:r w:rsidR="00AF7C07" w:rsidDel="004E593E">
          <w:delText xml:space="preserve"> </w:delText>
        </w:r>
      </w:del>
      <w:ins w:id="64" w:author="Md Jamal Uddin" w:date="2019-10-27T05:27:00Z">
        <w:del w:id="65" w:author="NaYEeM" w:date="2019-10-27T11:02:00Z">
          <w:r w:rsidR="00D854FB" w:rsidDel="004E593E">
            <w:delText xml:space="preserve">of exclusive breastfeeding  practice </w:delText>
          </w:r>
        </w:del>
      </w:ins>
      <w:del w:id="66" w:author="NaYEeM" w:date="2019-10-27T11:02:00Z">
        <w:r w:rsidR="00AF7C07" w:rsidDel="004E593E">
          <w:delText xml:space="preserve">by </w:delText>
        </w:r>
        <w:r w:rsidR="00AF7C07" w:rsidRPr="00AF7C07" w:rsidDel="004E593E">
          <w:delText>the Ministry of Health and Family Welfare to enhance exclusive breastfeeding practice of mothers</w:delText>
        </w:r>
        <w:r w:rsidR="00AF7C07" w:rsidDel="004E593E">
          <w:delText>.</w:delText>
        </w:r>
      </w:del>
      <w:ins w:id="67" w:author="Md Jamal Uddin" w:date="2019-10-27T05:28:00Z">
        <w:del w:id="68" w:author="NaYEeM" w:date="2019-10-27T11:02:00Z">
          <w:r w:rsidR="00D854FB" w:rsidDel="004E593E">
            <w:delText>in Bangladesh.</w:delText>
          </w:r>
        </w:del>
      </w:ins>
    </w:p>
    <w:p w14:paraId="7D408D0D" w14:textId="77777777" w:rsidR="00E31962" w:rsidRDefault="00E31962" w:rsidP="00113852">
      <w:pPr>
        <w:jc w:val="both"/>
        <w:pPrChange w:id="69" w:author="NaYEeM" w:date="2019-10-21T21:26:00Z">
          <w:pPr/>
        </w:pPrChange>
      </w:pPr>
    </w:p>
    <w:p w14:paraId="30701FDD" w14:textId="77777777" w:rsidR="00E31962" w:rsidRDefault="00E31962" w:rsidP="00113852">
      <w:pPr>
        <w:jc w:val="both"/>
        <w:pPrChange w:id="70" w:author="NaYEeM" w:date="2019-10-21T21:26:00Z">
          <w:pPr/>
        </w:pPrChange>
      </w:pPr>
      <w:r>
        <w:rPr>
          <w:b/>
          <w:bCs/>
        </w:rPr>
        <w:t>Keywords:</w:t>
      </w:r>
      <w:r>
        <w:t xml:space="preserve"> </w:t>
      </w:r>
      <w:r w:rsidR="005C0DE2" w:rsidRPr="005C0DE2">
        <w:t>Exclusive breastfeeding, Childhood diseases, Poisson regression</w:t>
      </w:r>
      <w:r>
        <w:t xml:space="preserve">. </w:t>
      </w:r>
    </w:p>
    <w:p w14:paraId="588329BD" w14:textId="77777777" w:rsidR="00E31962" w:rsidRDefault="00E31962">
      <w:pPr>
        <w:rPr>
          <w:b/>
          <w:bCs/>
        </w:rPr>
      </w:pPr>
    </w:p>
    <w:p w14:paraId="3AE52A4D" w14:textId="77777777" w:rsidR="00E31962" w:rsidRDefault="00E31962">
      <w:pPr>
        <w:rPr>
          <w:b/>
          <w:bCs/>
        </w:rPr>
      </w:pPr>
      <w:r>
        <w:rPr>
          <w:b/>
          <w:bCs/>
        </w:rPr>
        <w:t>Presenting author's information</w:t>
      </w:r>
    </w:p>
    <w:p w14:paraId="0494A25E" w14:textId="77777777" w:rsidR="005C0DE2" w:rsidRDefault="005C0DE2">
      <w:r w:rsidRPr="004F0ECA">
        <w:t>M</w:t>
      </w:r>
      <w:r>
        <w:t>.</w:t>
      </w:r>
      <w:r w:rsidRPr="004F0ECA">
        <w:t xml:space="preserve"> N</w:t>
      </w:r>
      <w:r>
        <w:t>.</w:t>
      </w:r>
      <w:r w:rsidRPr="004F0ECA">
        <w:t xml:space="preserve"> Hasan</w:t>
      </w:r>
      <w:r>
        <w:t xml:space="preserve"> </w:t>
      </w:r>
    </w:p>
    <w:p w14:paraId="5525B42F" w14:textId="77777777" w:rsidR="00E31962" w:rsidRDefault="00E31962">
      <w:r>
        <w:t>Department of Statistics</w:t>
      </w:r>
    </w:p>
    <w:p w14:paraId="227E4638" w14:textId="77777777" w:rsidR="005C0DE2" w:rsidRDefault="005C0DE2" w:rsidP="005C0DE2">
      <w:r w:rsidRPr="00855549">
        <w:t xml:space="preserve">Shahjalal University of Science &amp; Technology, </w:t>
      </w:r>
    </w:p>
    <w:p w14:paraId="61588F55" w14:textId="77777777" w:rsidR="005C0DE2" w:rsidRDefault="005C0DE2" w:rsidP="005C0DE2">
      <w:r w:rsidRPr="00855549">
        <w:t>Sylhet-3114, Bangladesh</w:t>
      </w:r>
    </w:p>
    <w:p w14:paraId="1D7FAA8A" w14:textId="77777777" w:rsidR="00E31962" w:rsidRDefault="00E31962">
      <w:r>
        <w:t xml:space="preserve">E-mail: </w:t>
      </w:r>
      <w:r w:rsidR="005C0DE2">
        <w:t>nayeem5847</w:t>
      </w:r>
      <w:r>
        <w:t>@</w:t>
      </w:r>
      <w:r w:rsidR="005C0DE2">
        <w:t>gmail.com</w:t>
      </w:r>
      <w:r>
        <w:t xml:space="preserve"> </w:t>
      </w:r>
    </w:p>
    <w:p w14:paraId="45BE30DF" w14:textId="77777777" w:rsidR="00E31962" w:rsidRDefault="00E31962">
      <w:r>
        <w:t>Tel: +</w:t>
      </w:r>
      <w:r w:rsidR="004A6F22">
        <w:t>8801671912637</w:t>
      </w:r>
      <w:r>
        <w:t xml:space="preserve"> </w:t>
      </w:r>
    </w:p>
    <w:p w14:paraId="2C65B274" w14:textId="77777777" w:rsidR="00E31962" w:rsidRDefault="00E31962"/>
    <w:sectPr w:rsidR="00E31962">
      <w:pgSz w:w="11906" w:h="16838"/>
      <w:pgMar w:top="1800" w:right="1800" w:bottom="216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roid Sans">
    <w:altName w:val="Yu Gothic"/>
    <w:charset w:val="80"/>
    <w:family w:val="auto"/>
    <w:pitch w:val="variable"/>
  </w:font>
  <w:font w:name="Lohit Hindi">
    <w:altName w:val="Yu Gothic"/>
    <w:charset w:val="80"/>
    <w:family w:val="auto"/>
    <w:pitch w:val="variable"/>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0MbI0NDU0sDA0NbVU0lEKTi0uzszPAykwqQUAMSTlFiwAAAA="/>
  </w:docVars>
  <w:rsids>
    <w:rsidRoot w:val="001210B2"/>
    <w:rsid w:val="00014261"/>
    <w:rsid w:val="00044C78"/>
    <w:rsid w:val="000476CF"/>
    <w:rsid w:val="00113852"/>
    <w:rsid w:val="001210B2"/>
    <w:rsid w:val="001A79D6"/>
    <w:rsid w:val="001C07B3"/>
    <w:rsid w:val="002A6276"/>
    <w:rsid w:val="002B4721"/>
    <w:rsid w:val="002D1B16"/>
    <w:rsid w:val="00385612"/>
    <w:rsid w:val="003C7E7C"/>
    <w:rsid w:val="003E4A3F"/>
    <w:rsid w:val="0040673E"/>
    <w:rsid w:val="004305C8"/>
    <w:rsid w:val="004A6F22"/>
    <w:rsid w:val="004B5C53"/>
    <w:rsid w:val="004E593E"/>
    <w:rsid w:val="004F0ECA"/>
    <w:rsid w:val="00545CFA"/>
    <w:rsid w:val="005C0DE2"/>
    <w:rsid w:val="005C1312"/>
    <w:rsid w:val="00654D5D"/>
    <w:rsid w:val="006D027F"/>
    <w:rsid w:val="006F69C6"/>
    <w:rsid w:val="008201D7"/>
    <w:rsid w:val="0084546F"/>
    <w:rsid w:val="00855549"/>
    <w:rsid w:val="00916608"/>
    <w:rsid w:val="00AD1175"/>
    <w:rsid w:val="00AF7C07"/>
    <w:rsid w:val="00B25055"/>
    <w:rsid w:val="00BC2971"/>
    <w:rsid w:val="00BD5517"/>
    <w:rsid w:val="00CA11C1"/>
    <w:rsid w:val="00CB4FC8"/>
    <w:rsid w:val="00CC303C"/>
    <w:rsid w:val="00CE227C"/>
    <w:rsid w:val="00D159E6"/>
    <w:rsid w:val="00D63F41"/>
    <w:rsid w:val="00D854FB"/>
    <w:rsid w:val="00DB1044"/>
    <w:rsid w:val="00E31962"/>
    <w:rsid w:val="00F10815"/>
    <w:rsid w:val="00F64B8A"/>
    <w:rsid w:val="00F82B8D"/>
    <w:rsid w:val="00F978ED"/>
    <w:rsid w:val="00FA7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0D418A"/>
  <w15:chartTrackingRefBased/>
  <w15:docId w15:val="{6237BEB2-8532-4C62-923B-EB042F79F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suppressAutoHyphens/>
    </w:pPr>
    <w:rPr>
      <w:rFonts w:eastAsia="Droid Sans" w:cs="Lohit Hindi"/>
      <w:kern w:val="1"/>
      <w:sz w:val="24"/>
      <w:szCs w:val="24"/>
      <w:lang w:eastAsia="zh-CN" w:bidi="hi-IN"/>
    </w:rPr>
  </w:style>
  <w:style w:type="paragraph" w:styleId="Heading2">
    <w:name w:val="heading 2"/>
    <w:basedOn w:val="Heading"/>
    <w:next w:val="BodyText"/>
    <w:qFormat/>
    <w:pPr>
      <w:numPr>
        <w:ilvl w:val="1"/>
        <w:numId w:val="1"/>
      </w:numPr>
      <w:outlineLvl w:val="1"/>
    </w:pPr>
    <w:rPr>
      <w:rFonts w:ascii="Times New Roman" w:hAnsi="Times New Roman"/>
      <w:b/>
      <w:bCs/>
      <w:sz w:val="36"/>
      <w:szCs w:val="36"/>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character" w:styleId="CommentReference">
    <w:name w:val="annotation reference"/>
    <w:uiPriority w:val="99"/>
    <w:semiHidden/>
    <w:unhideWhenUsed/>
    <w:rsid w:val="00BD5517"/>
    <w:rPr>
      <w:sz w:val="16"/>
      <w:szCs w:val="16"/>
    </w:rPr>
  </w:style>
  <w:style w:type="paragraph" w:styleId="CommentText">
    <w:name w:val="annotation text"/>
    <w:basedOn w:val="Normal"/>
    <w:link w:val="CommentTextChar"/>
    <w:uiPriority w:val="99"/>
    <w:semiHidden/>
    <w:unhideWhenUsed/>
    <w:rsid w:val="00BD5517"/>
    <w:rPr>
      <w:rFonts w:cs="Mangal"/>
      <w:sz w:val="20"/>
      <w:szCs w:val="18"/>
    </w:rPr>
  </w:style>
  <w:style w:type="character" w:customStyle="1" w:styleId="CommentTextChar">
    <w:name w:val="Comment Text Char"/>
    <w:link w:val="CommentText"/>
    <w:uiPriority w:val="99"/>
    <w:semiHidden/>
    <w:rsid w:val="00BD5517"/>
    <w:rPr>
      <w:rFonts w:eastAsia="Droid Sans" w:cs="Mangal"/>
      <w:kern w:val="1"/>
      <w:szCs w:val="18"/>
      <w:lang w:val="en-US" w:eastAsia="zh-CN" w:bidi="hi-IN"/>
    </w:rPr>
  </w:style>
  <w:style w:type="paragraph" w:styleId="CommentSubject">
    <w:name w:val="annotation subject"/>
    <w:basedOn w:val="CommentText"/>
    <w:next w:val="CommentText"/>
    <w:link w:val="CommentSubjectChar"/>
    <w:uiPriority w:val="99"/>
    <w:semiHidden/>
    <w:unhideWhenUsed/>
    <w:rsid w:val="00BD5517"/>
    <w:rPr>
      <w:b/>
      <w:bCs/>
    </w:rPr>
  </w:style>
  <w:style w:type="character" w:customStyle="1" w:styleId="CommentSubjectChar">
    <w:name w:val="Comment Subject Char"/>
    <w:link w:val="CommentSubject"/>
    <w:uiPriority w:val="99"/>
    <w:semiHidden/>
    <w:rsid w:val="00BD5517"/>
    <w:rPr>
      <w:rFonts w:eastAsia="Droid Sans" w:cs="Mangal"/>
      <w:b/>
      <w:bCs/>
      <w:kern w:val="1"/>
      <w:szCs w:val="18"/>
      <w:lang w:val="en-US" w:eastAsia="zh-CN" w:bidi="hi-IN"/>
    </w:rPr>
  </w:style>
  <w:style w:type="paragraph" w:styleId="BalloonText">
    <w:name w:val="Balloon Text"/>
    <w:basedOn w:val="Normal"/>
    <w:link w:val="BalloonTextChar"/>
    <w:uiPriority w:val="99"/>
    <w:semiHidden/>
    <w:unhideWhenUsed/>
    <w:rsid w:val="00BD5517"/>
    <w:rPr>
      <w:rFonts w:ascii="Segoe UI" w:hAnsi="Segoe UI" w:cs="Mangal"/>
      <w:sz w:val="18"/>
      <w:szCs w:val="16"/>
    </w:rPr>
  </w:style>
  <w:style w:type="character" w:customStyle="1" w:styleId="BalloonTextChar">
    <w:name w:val="Balloon Text Char"/>
    <w:link w:val="BalloonText"/>
    <w:uiPriority w:val="99"/>
    <w:semiHidden/>
    <w:rsid w:val="00BD5517"/>
    <w:rPr>
      <w:rFonts w:ascii="Segoe UI" w:eastAsia="Droid Sans" w:hAnsi="Segoe UI" w:cs="Mangal"/>
      <w:kern w:val="1"/>
      <w:sz w:val="18"/>
      <w:szCs w:val="16"/>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Jamal Uddin</dc:creator>
  <cp:keywords/>
  <cp:lastModifiedBy>NaYEeM</cp:lastModifiedBy>
  <cp:revision>2</cp:revision>
  <cp:lastPrinted>2019-10-27T05:05:00Z</cp:lastPrinted>
  <dcterms:created xsi:type="dcterms:W3CDTF">2019-10-27T05:06:00Z</dcterms:created>
  <dcterms:modified xsi:type="dcterms:W3CDTF">2019-10-27T05:06:00Z</dcterms:modified>
</cp:coreProperties>
</file>