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2CB08" w14:textId="77777777" w:rsidR="00781668" w:rsidRDefault="00781668"/>
    <w:p w14:paraId="444FE97B" w14:textId="77777777" w:rsidR="00781668" w:rsidRDefault="00781668"/>
    <w:p w14:paraId="17F66A0A" w14:textId="0523AA7B" w:rsidR="001D6710" w:rsidRDefault="00BB2417">
      <w:r>
        <w:t>Project: Breastfeeding and common childhood disea</w:t>
      </w:r>
      <w:r w:rsidR="006005A2">
        <w:t>ses</w:t>
      </w:r>
    </w:p>
    <w:p w14:paraId="4526975F" w14:textId="56B6DE40" w:rsidR="006005A2" w:rsidRDefault="000C244A">
      <w:pPr>
        <w:rPr>
          <w:ins w:id="0" w:author="Md Jamal Uddin" w:date="2019-02-25T09:36:00Z"/>
        </w:rPr>
      </w:pPr>
      <w:ins w:id="1" w:author="Md Jamal Uddin" w:date="2019-02-25T09:36:00Z">
        <w:r>
          <w:t>Next steps:</w:t>
        </w:r>
      </w:ins>
    </w:p>
    <w:p w14:paraId="407913B8" w14:textId="2EFC0E36" w:rsidR="000C244A" w:rsidRDefault="000C244A" w:rsidP="000C244A">
      <w:pPr>
        <w:pStyle w:val="ListParagraph"/>
        <w:numPr>
          <w:ilvl w:val="0"/>
          <w:numId w:val="1"/>
        </w:numPr>
        <w:rPr>
          <w:ins w:id="2" w:author="Md Jamal Uddin" w:date="2019-02-25T09:37:00Z"/>
        </w:rPr>
      </w:pPr>
      <w:ins w:id="3" w:author="Md Jamal Uddin" w:date="2019-02-25T09:36:00Z">
        <w:r>
          <w:t>Create all variables, recode them (if necessary), combine two or more variables (if necessary)</w:t>
        </w:r>
      </w:ins>
      <w:ins w:id="4" w:author="Md Jamal Uddin" w:date="2019-02-25T09:37:00Z">
        <w:r>
          <w:t xml:space="preserve">. </w:t>
        </w:r>
        <w:proofErr w:type="gramStart"/>
        <w:r>
          <w:t>So</w:t>
        </w:r>
        <w:proofErr w:type="gramEnd"/>
        <w:r>
          <w:t xml:space="preserve"> check first frequency table for all variables</w:t>
        </w:r>
      </w:ins>
      <w:ins w:id="5" w:author="Md Jamal Uddin" w:date="2019-02-25T09:38:00Z">
        <w:r w:rsidR="00E36FE6">
          <w:t>. Then make list in a excel sheet</w:t>
        </w:r>
      </w:ins>
    </w:p>
    <w:p w14:paraId="178962FF" w14:textId="16AF537C" w:rsidR="000C244A" w:rsidRDefault="00E36FE6" w:rsidP="000C244A">
      <w:pPr>
        <w:pStyle w:val="ListParagraph"/>
        <w:numPr>
          <w:ilvl w:val="0"/>
          <w:numId w:val="1"/>
        </w:numPr>
        <w:rPr>
          <w:ins w:id="6" w:author="Md Jamal Uddin" w:date="2019-02-25T09:38:00Z"/>
        </w:rPr>
      </w:pPr>
      <w:ins w:id="7" w:author="Md Jamal Uddin" w:date="2019-02-25T09:38:00Z">
        <w:r>
          <w:t xml:space="preserve">Make a flow chart </w:t>
        </w:r>
      </w:ins>
      <w:ins w:id="8" w:author="Md Jamal Uddin" w:date="2019-02-25T09:40:00Z">
        <w:r>
          <w:t xml:space="preserve">to show how </w:t>
        </w:r>
      </w:ins>
      <w:ins w:id="9" w:author="Md Jamal Uddin" w:date="2019-02-25T09:38:00Z">
        <w:r>
          <w:t>to come</w:t>
        </w:r>
      </w:ins>
      <w:ins w:id="10" w:author="Md Jamal Uddin" w:date="2019-02-25T09:40:00Z">
        <w:r>
          <w:t xml:space="preserve"> </w:t>
        </w:r>
      </w:ins>
      <w:ins w:id="11" w:author="Md Jamal Uddin" w:date="2019-02-25T09:38:00Z">
        <w:r>
          <w:t>up into final sample size</w:t>
        </w:r>
      </w:ins>
    </w:p>
    <w:p w14:paraId="175378D7" w14:textId="641C3D71" w:rsidR="00E36FE6" w:rsidRDefault="00E36FE6" w:rsidP="000C244A">
      <w:pPr>
        <w:pStyle w:val="ListParagraph"/>
        <w:numPr>
          <w:ilvl w:val="0"/>
          <w:numId w:val="1"/>
        </w:numPr>
        <w:rPr>
          <w:ins w:id="12" w:author="Md Jamal Uddin" w:date="2019-02-25T09:40:00Z"/>
        </w:rPr>
      </w:pPr>
      <w:ins w:id="13" w:author="Md Jamal Uddin" w:date="2019-02-25T09:38:00Z">
        <w:r>
          <w:t xml:space="preserve">Make </w:t>
        </w:r>
      </w:ins>
      <w:ins w:id="14" w:author="Md Jamal Uddin" w:date="2019-02-25T09:39:00Z">
        <w:r>
          <w:t>table 1 (distribution of independent variable</w:t>
        </w:r>
      </w:ins>
      <w:ins w:id="15" w:author="Md Jamal Uddin" w:date="2019-02-25T10:00:00Z">
        <w:r w:rsidR="005211F9">
          <w:t>s</w:t>
        </w:r>
      </w:ins>
      <w:ins w:id="16" w:author="Md Jamal Uddin" w:date="2019-02-25T09:39:00Z">
        <w:r>
          <w:t xml:space="preserve"> between breastfeeding groups</w:t>
        </w:r>
      </w:ins>
      <w:ins w:id="17" w:author="Md Jamal Uddin" w:date="2019-02-25T09:40:00Z">
        <w:r>
          <w:t>, e.g. ever breastfeeding</w:t>
        </w:r>
      </w:ins>
      <w:ins w:id="18" w:author="Md Jamal Uddin" w:date="2019-02-25T10:00:00Z">
        <w:r w:rsidR="005211F9">
          <w:t xml:space="preserve"> yes or no</w:t>
        </w:r>
      </w:ins>
      <w:ins w:id="19" w:author="Md Jamal Uddin" w:date="2019-02-25T09:39:00Z">
        <w:r>
          <w:t>.</w:t>
        </w:r>
      </w:ins>
      <w:ins w:id="20" w:author="Md Jamal Uddin" w:date="2019-02-25T10:01:00Z">
        <w:r w:rsidR="002B549F">
          <w:t xml:space="preserve"> Remember, you have ex</w:t>
        </w:r>
      </w:ins>
      <w:ins w:id="21" w:author="Md Jamal Uddin" w:date="2019-02-25T10:04:00Z">
        <w:r w:rsidR="002B549F">
          <w:t>tract column percentage, see attached papers with this email</w:t>
        </w:r>
      </w:ins>
      <w:ins w:id="22" w:author="Md Jamal Uddin" w:date="2019-02-25T09:39:00Z">
        <w:r>
          <w:t>)</w:t>
        </w:r>
      </w:ins>
    </w:p>
    <w:p w14:paraId="2472D87A" w14:textId="508CCD26" w:rsidR="00E36FE6" w:rsidRDefault="002B549F" w:rsidP="002B549F">
      <w:pPr>
        <w:pStyle w:val="ListParagraph"/>
        <w:numPr>
          <w:ilvl w:val="0"/>
          <w:numId w:val="1"/>
        </w:numPr>
      </w:pPr>
      <w:ins w:id="23" w:author="Md Jamal Uddin" w:date="2019-02-25T10:04:00Z">
        <w:r>
          <w:t>Variable selection and run final models</w:t>
        </w:r>
      </w:ins>
    </w:p>
    <w:p w14:paraId="7DE7B41B" w14:textId="154E9465" w:rsidR="00422E09" w:rsidRDefault="00422E09">
      <w:pPr>
        <w:rPr>
          <w:ins w:id="24" w:author="Md Jamal Uddin" w:date="2019-02-25T10:06:00Z"/>
        </w:rPr>
      </w:pPr>
      <w:ins w:id="25" w:author="Md Jamal Uddin" w:date="2019-02-25T10:06:00Z">
        <w:r>
          <w:t>Keep track all steps and all files in a folder</w:t>
        </w:r>
        <w:bookmarkStart w:id="26" w:name="_GoBack"/>
        <w:bookmarkEnd w:id="26"/>
      </w:ins>
    </w:p>
    <w:p w14:paraId="2E63FA03" w14:textId="77777777" w:rsidR="00422E09" w:rsidRDefault="00422E09">
      <w:pPr>
        <w:rPr>
          <w:ins w:id="27" w:author="Md Jamal Uddin" w:date="2019-02-25T10:06:00Z"/>
        </w:rPr>
      </w:pPr>
    </w:p>
    <w:p w14:paraId="199C92F4" w14:textId="3CF56D04" w:rsidR="006005A2" w:rsidRDefault="006005A2">
      <w:r>
        <w:t>Analysis plan:</w:t>
      </w:r>
    </w:p>
    <w:p w14:paraId="22090EB2" w14:textId="50858221" w:rsidR="00BB2417" w:rsidRDefault="00BB2417"/>
    <w:p w14:paraId="71BFA8B0" w14:textId="5FEC1C68" w:rsidR="00BB2417" w:rsidRDefault="00BB2417">
      <w:r>
        <w:t xml:space="preserve">Here we have taken breastfeeding as our </w:t>
      </w:r>
      <w:commentRangeStart w:id="28"/>
      <w:ins w:id="29" w:author="Md Jamal Uddin" w:date="2019-02-25T09:23:00Z">
        <w:r w:rsidR="00781668">
          <w:t>in</w:t>
        </w:r>
      </w:ins>
      <w:r>
        <w:t xml:space="preserve">dependent variable </w:t>
      </w:r>
      <w:commentRangeEnd w:id="28"/>
      <w:r w:rsidR="00781668">
        <w:rPr>
          <w:rStyle w:val="CommentReference"/>
        </w:rPr>
        <w:commentReference w:id="28"/>
      </w:r>
      <w:r>
        <w:t>and it w</w:t>
      </w:r>
      <w:r w:rsidR="009D77C9">
        <w:t>ill</w:t>
      </w:r>
      <w:r>
        <w:t xml:space="preserve"> tell us if there is association between breastfeeding and </w:t>
      </w:r>
      <w:commentRangeStart w:id="30"/>
      <w:r>
        <w:t>childhood diseases or not</w:t>
      </w:r>
      <w:commentRangeEnd w:id="30"/>
      <w:r w:rsidR="00781668">
        <w:rPr>
          <w:rStyle w:val="CommentReference"/>
        </w:rPr>
        <w:commentReference w:id="30"/>
      </w:r>
      <w:r>
        <w:t>.</w:t>
      </w:r>
      <w:r w:rsidR="00043806">
        <w:t xml:space="preserve"> We will run a </w:t>
      </w:r>
      <w:ins w:id="31" w:author="Md Jamal Uddin" w:date="2019-02-25T09:34:00Z">
        <w:r w:rsidR="00666AAD">
          <w:t>Poisson regression (count</w:t>
        </w:r>
      </w:ins>
      <w:ins w:id="32" w:author="Md Jamal Uddin" w:date="2019-02-25T09:35:00Z">
        <w:r w:rsidR="00666AAD">
          <w:t xml:space="preserve"> outcome</w:t>
        </w:r>
      </w:ins>
      <w:ins w:id="33" w:author="Md Jamal Uddin" w:date="2019-02-25T09:34:00Z">
        <w:r w:rsidR="00666AAD">
          <w:t xml:space="preserve">) and </w:t>
        </w:r>
      </w:ins>
      <w:r w:rsidR="00043806">
        <w:t xml:space="preserve">logistic regression </w:t>
      </w:r>
      <w:ins w:id="34" w:author="Md Jamal Uddin" w:date="2019-02-25T09:35:00Z">
        <w:r w:rsidR="00666AAD">
          <w:t xml:space="preserve">including propensity score method (binary outcome) </w:t>
        </w:r>
      </w:ins>
      <w:r w:rsidR="00043806">
        <w:t>here</w:t>
      </w:r>
      <w:del w:id="35" w:author="Md Jamal Uddin" w:date="2019-02-25T09:34:00Z">
        <w:r w:rsidR="00043806" w:rsidDel="00666AAD">
          <w:delText xml:space="preserve"> </w:delText>
        </w:r>
      </w:del>
    </w:p>
    <w:p w14:paraId="5B8826AF" w14:textId="0DBFFAA4" w:rsidR="00BB2417" w:rsidRDefault="00BB2417">
      <w:r>
        <w:t xml:space="preserve">We will consider 3 </w:t>
      </w:r>
      <w:r w:rsidR="006005A2">
        <w:t>characteristics</w:t>
      </w:r>
      <w:r>
        <w:t xml:space="preserve"> here- </w:t>
      </w:r>
      <w:r w:rsidR="006005A2">
        <w:t>parents’ cha</w:t>
      </w:r>
      <w:r>
        <w:t>r</w:t>
      </w:r>
      <w:r w:rsidR="006005A2">
        <w:t>acteristics</w:t>
      </w:r>
      <w:r>
        <w:t xml:space="preserve">, child </w:t>
      </w:r>
      <w:r w:rsidR="006005A2">
        <w:t>characteristics</w:t>
      </w:r>
      <w:r>
        <w:t xml:space="preserve"> and risk factor</w:t>
      </w:r>
      <w:r w:rsidR="006005A2">
        <w:t>s</w:t>
      </w:r>
      <w:r>
        <w:t>.</w:t>
      </w:r>
    </w:p>
    <w:p w14:paraId="2CDE000F" w14:textId="248141A0" w:rsidR="00BB2417" w:rsidRDefault="00BB2417">
      <w:r>
        <w:t xml:space="preserve">In </w:t>
      </w:r>
      <w:r w:rsidR="006005A2">
        <w:t>parents’ characteristics</w:t>
      </w:r>
      <w:r>
        <w:t xml:space="preserve"> we will consider the mother</w:t>
      </w:r>
      <w:r w:rsidR="007466FC">
        <w:t>’</w:t>
      </w:r>
      <w:r>
        <w:t>s age</w:t>
      </w:r>
      <w:ins w:id="36" w:author="Md Jamal Uddin" w:date="2019-02-25T09:28:00Z">
        <w:r w:rsidR="00045130">
          <w:t xml:space="preserve"> (catego</w:t>
        </w:r>
      </w:ins>
      <w:ins w:id="37" w:author="Md Jamal Uddin" w:date="2019-02-25T09:29:00Z">
        <w:r w:rsidR="00045130">
          <w:t>rical one</w:t>
        </w:r>
      </w:ins>
      <w:ins w:id="38" w:author="Md Jamal Uddin" w:date="2019-02-25T09:28:00Z">
        <w:r w:rsidR="00045130">
          <w:t>)</w:t>
        </w:r>
      </w:ins>
      <w:r>
        <w:t>, division, place of residence,</w:t>
      </w:r>
      <w:r w:rsidR="007466FC">
        <w:t xml:space="preserve"> </w:t>
      </w:r>
      <w:r>
        <w:t>education, religion, no of household</w:t>
      </w:r>
      <w:ins w:id="39" w:author="Md Jamal Uddin" w:date="2019-02-25T09:29:00Z">
        <w:r w:rsidR="00045130">
          <w:t xml:space="preserve"> members</w:t>
        </w:r>
      </w:ins>
      <w:r>
        <w:t>, father</w:t>
      </w:r>
      <w:r w:rsidR="007466FC">
        <w:t>’</w:t>
      </w:r>
      <w:r>
        <w:t xml:space="preserve">s age, </w:t>
      </w:r>
      <w:commentRangeStart w:id="40"/>
      <w:r>
        <w:t>frequency</w:t>
      </w:r>
      <w:r w:rsidR="007466FC">
        <w:t xml:space="preserve"> of watching tv, frequency of watching news</w:t>
      </w:r>
      <w:commentRangeEnd w:id="40"/>
      <w:r w:rsidR="00045130">
        <w:rPr>
          <w:rStyle w:val="CommentReference"/>
        </w:rPr>
        <w:commentReference w:id="40"/>
      </w:r>
      <w:r w:rsidR="007466FC">
        <w:t xml:space="preserve">, wealth index, total no of children parents has, currently pregnant, BMI, </w:t>
      </w:r>
      <w:del w:id="41" w:author="Md Jamal Uddin" w:date="2019-02-25T09:29:00Z">
        <w:r w:rsidR="007466FC" w:rsidDel="00045130">
          <w:delText>marital st</w:delText>
        </w:r>
      </w:del>
      <w:del w:id="42" w:author="Md Jamal Uddin" w:date="2019-02-25T09:30:00Z">
        <w:r w:rsidR="007466FC" w:rsidDel="00045130">
          <w:delText>atus</w:delText>
        </w:r>
      </w:del>
      <w:r w:rsidR="007466FC">
        <w:t>, mother’s occupation,</w:t>
      </w:r>
      <w:del w:id="43" w:author="Md Jamal Uddin" w:date="2019-02-25T09:30:00Z">
        <w:r w:rsidR="007466FC" w:rsidDel="00045130">
          <w:delText xml:space="preserve"> beating by husband</w:delText>
        </w:r>
      </w:del>
      <w:r w:rsidR="007466FC">
        <w:t>.</w:t>
      </w:r>
      <w:r>
        <w:t xml:space="preserve"> </w:t>
      </w:r>
    </w:p>
    <w:p w14:paraId="4866DF5C" w14:textId="0385EF1B" w:rsidR="00042A55" w:rsidRDefault="007466FC">
      <w:r>
        <w:t xml:space="preserve">In child </w:t>
      </w:r>
      <w:r w:rsidR="006005A2">
        <w:t>characteristics we</w:t>
      </w:r>
      <w:r>
        <w:t xml:space="preserve"> will consider cesarean section, liquid foods, </w:t>
      </w:r>
      <w:del w:id="44" w:author="Md Jamal Uddin" w:date="2019-02-25T09:30:00Z">
        <w:r w:rsidDel="00045130">
          <w:delText>time of taking breastfeed firstly</w:delText>
        </w:r>
      </w:del>
      <w:r>
        <w:t xml:space="preserve">, sex of child, age of child, </w:t>
      </w:r>
      <w:del w:id="45" w:author="Md Jamal Uddin" w:date="2019-02-25T09:30:00Z">
        <w:r w:rsidDel="00045130">
          <w:delText>duration of breastfeed</w:delText>
        </w:r>
      </w:del>
      <w:r>
        <w:t>, place of delivery, size of child at birth, receive vitamin A, health che</w:t>
      </w:r>
      <w:r w:rsidR="00042A55">
        <w:t>cking, vaccination, height, weight.</w:t>
      </w:r>
    </w:p>
    <w:p w14:paraId="6B038599" w14:textId="756FBA3B" w:rsidR="00042A55" w:rsidRDefault="00042A55">
      <w:r>
        <w:t xml:space="preserve">In risk factor there will be </w:t>
      </w:r>
      <w:commentRangeStart w:id="46"/>
      <w:r>
        <w:t>diarrhea, blood in stool, fever, cough, ARI, Nasal problem</w:t>
      </w:r>
      <w:commentRangeEnd w:id="46"/>
      <w:r w:rsidR="00045130">
        <w:rPr>
          <w:rStyle w:val="CommentReference"/>
        </w:rPr>
        <w:commentReference w:id="46"/>
      </w:r>
      <w:r>
        <w:t>.</w:t>
      </w:r>
    </w:p>
    <w:p w14:paraId="147534F4" w14:textId="55EC4D70" w:rsidR="00042A55" w:rsidRDefault="00042A55">
      <w:commentRangeStart w:id="47"/>
      <w:r>
        <w:t xml:space="preserve">We will also show some related </w:t>
      </w:r>
      <w:ins w:id="48" w:author="Md Jamal Uddin" w:date="2019-02-25T09:33:00Z">
        <w:r w:rsidR="00666AAD">
          <w:t xml:space="preserve">Tables, </w:t>
        </w:r>
      </w:ins>
      <w:r>
        <w:t>Bar diagrams, pie charts and maps</w:t>
      </w:r>
      <w:ins w:id="49" w:author="Md Jamal Uddin" w:date="2019-02-25T09:32:00Z">
        <w:r w:rsidR="00045130">
          <w:t xml:space="preserve"> and flow chart</w:t>
        </w:r>
      </w:ins>
      <w:r>
        <w:t>.</w:t>
      </w:r>
      <w:commentRangeEnd w:id="47"/>
      <w:r w:rsidR="00666AAD">
        <w:rPr>
          <w:rStyle w:val="CommentReference"/>
        </w:rPr>
        <w:commentReference w:id="47"/>
      </w:r>
    </w:p>
    <w:p w14:paraId="48B1639D" w14:textId="584758D9" w:rsidR="00042A55" w:rsidRDefault="00042A55"/>
    <w:p w14:paraId="44285C5E" w14:textId="299E5F21" w:rsidR="00042A55" w:rsidRDefault="00042A55">
      <w:r>
        <w:t>Sir,</w:t>
      </w:r>
    </w:p>
    <w:p w14:paraId="3BB44AC8" w14:textId="4E1FFB42" w:rsidR="00042A55" w:rsidRDefault="00042A55">
      <w:commentRangeStart w:id="50"/>
      <w:proofErr w:type="spellStart"/>
      <w:r>
        <w:t>Plz</w:t>
      </w:r>
      <w:proofErr w:type="spellEnd"/>
      <w:r>
        <w:t xml:space="preserve"> have a look and tell us more about analysis planning and after your confirmation we will start working on it</w:t>
      </w:r>
      <w:r w:rsidR="007F026E">
        <w:t xml:space="preserve">. We are sending the related data files that we have chosen. </w:t>
      </w:r>
      <w:proofErr w:type="spellStart"/>
      <w:r w:rsidR="007F026E">
        <w:t>Plz</w:t>
      </w:r>
      <w:proofErr w:type="spellEnd"/>
      <w:r w:rsidR="007F026E">
        <w:t xml:space="preserve"> have a look on that also</w:t>
      </w:r>
      <w:r w:rsidR="00043806">
        <w:t xml:space="preserve"> and give us some more idea.</w:t>
      </w:r>
      <w:commentRangeEnd w:id="50"/>
      <w:r w:rsidR="00045130">
        <w:rPr>
          <w:rStyle w:val="CommentReference"/>
        </w:rPr>
        <w:commentReference w:id="50"/>
      </w:r>
    </w:p>
    <w:p w14:paraId="052DE92F" w14:textId="77777777" w:rsidR="007466FC" w:rsidRDefault="007466FC"/>
    <w:sectPr w:rsidR="0074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8" w:author="Md Jamal Uddin" w:date="2019-02-25T09:27:00Z" w:initials="MJU">
    <w:p w14:paraId="447B1470" w14:textId="141D923B" w:rsidR="00781668" w:rsidRDefault="00781668">
      <w:pPr>
        <w:pStyle w:val="CommentText"/>
      </w:pPr>
      <w:r>
        <w:rPr>
          <w:rStyle w:val="CommentReference"/>
        </w:rPr>
        <w:annotationRef/>
      </w:r>
      <w:r>
        <w:t xml:space="preserve">Two independent variable 1. </w:t>
      </w:r>
      <w:r w:rsidR="00045130">
        <w:t>Ever breastfeeding 2. Exclusive breastfeeding</w:t>
      </w:r>
    </w:p>
    <w:p w14:paraId="139E0545" w14:textId="2F3FFA89" w:rsidR="00045130" w:rsidRDefault="00045130">
      <w:pPr>
        <w:pStyle w:val="CommentText"/>
      </w:pPr>
    </w:p>
  </w:comment>
  <w:comment w:id="30" w:author="Md Jamal Uddin" w:date="2019-02-25T09:23:00Z" w:initials="MJU">
    <w:p w14:paraId="6950C0AB" w14:textId="77777777" w:rsidR="00781668" w:rsidRDefault="00781668">
      <w:pPr>
        <w:pStyle w:val="CommentText"/>
      </w:pPr>
      <w:r>
        <w:rPr>
          <w:rStyle w:val="CommentReference"/>
        </w:rPr>
        <w:annotationRef/>
      </w:r>
      <w:r>
        <w:t>Make clear which variables are going to use for making childhood diseases (Nayeem knows very well as they use same variable in their paper)</w:t>
      </w:r>
    </w:p>
    <w:p w14:paraId="5295CE5E" w14:textId="58C1887D" w:rsidR="00781668" w:rsidRDefault="00781668">
      <w:pPr>
        <w:pStyle w:val="CommentText"/>
      </w:pPr>
      <w:r>
        <w:t>Here, we use two outcomes 1. Count 2. Binary at median</w:t>
      </w:r>
    </w:p>
  </w:comment>
  <w:comment w:id="40" w:author="Md Jamal Uddin" w:date="2019-02-25T09:29:00Z" w:initials="MJU">
    <w:p w14:paraId="141F6C2C" w14:textId="4DCD08B1" w:rsidR="00045130" w:rsidRDefault="00045130">
      <w:pPr>
        <w:pStyle w:val="CommentText"/>
      </w:pPr>
      <w:r>
        <w:rPr>
          <w:rStyle w:val="CommentReference"/>
        </w:rPr>
        <w:annotationRef/>
      </w:r>
      <w:r>
        <w:t>Make one variable</w:t>
      </w:r>
    </w:p>
  </w:comment>
  <w:comment w:id="46" w:author="Md Jamal Uddin" w:date="2019-02-25T09:31:00Z" w:initials="MJU">
    <w:p w14:paraId="44329402" w14:textId="438BA54E" w:rsidR="00045130" w:rsidRDefault="00045130">
      <w:pPr>
        <w:pStyle w:val="CommentText"/>
      </w:pPr>
      <w:r>
        <w:rPr>
          <w:rStyle w:val="CommentReference"/>
        </w:rPr>
        <w:annotationRef/>
      </w:r>
      <w:r>
        <w:t xml:space="preserve">These all and other variables are going to be used for making outcome (dependent variable) </w:t>
      </w:r>
    </w:p>
  </w:comment>
  <w:comment w:id="47" w:author="Md Jamal Uddin" w:date="2019-02-25T09:33:00Z" w:initials="MJU">
    <w:p w14:paraId="65639CB9" w14:textId="06F162B2" w:rsidR="00666AAD" w:rsidRDefault="00666AAD">
      <w:pPr>
        <w:pStyle w:val="CommentText"/>
      </w:pPr>
      <w:r>
        <w:rPr>
          <w:rStyle w:val="CommentReference"/>
        </w:rPr>
        <w:annotationRef/>
      </w:r>
      <w:r>
        <w:t xml:space="preserve">Make sure when you analyses data </w:t>
      </w:r>
      <w:proofErr w:type="gramStart"/>
      <w:r>
        <w:t>you</w:t>
      </w:r>
      <w:proofErr w:type="gramEnd"/>
      <w:r>
        <w:t xml:space="preserve"> frequency percentage should be match with the bdhs2014 report.</w:t>
      </w:r>
    </w:p>
  </w:comment>
  <w:comment w:id="50" w:author="Md Jamal Uddin" w:date="2019-02-25T09:32:00Z" w:initials="MJU">
    <w:p w14:paraId="67E16285" w14:textId="23BA6C1A" w:rsidR="00045130" w:rsidRDefault="00045130">
      <w:pPr>
        <w:pStyle w:val="CommentText"/>
      </w:pPr>
      <w:r>
        <w:rPr>
          <w:rStyle w:val="CommentReference"/>
        </w:rPr>
        <w:annotationRef/>
      </w:r>
      <w:r>
        <w:t>Make a excel file for recording the variables in one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9E0545" w15:done="0"/>
  <w15:commentEx w15:paraId="5295CE5E" w15:done="0"/>
  <w15:commentEx w15:paraId="141F6C2C" w15:done="0"/>
  <w15:commentEx w15:paraId="44329402" w15:done="0"/>
  <w15:commentEx w15:paraId="65639CB9" w15:done="0"/>
  <w15:commentEx w15:paraId="67E162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9E0545" w16cid:durableId="201E3381"/>
  <w16cid:commentId w16cid:paraId="5295CE5E" w16cid:durableId="201E32AF"/>
  <w16cid:commentId w16cid:paraId="141F6C2C" w16cid:durableId="201E33F8"/>
  <w16cid:commentId w16cid:paraId="44329402" w16cid:durableId="201E3456"/>
  <w16cid:commentId w16cid:paraId="65639CB9" w16cid:durableId="201E34DB"/>
  <w16cid:commentId w16cid:paraId="67E16285" w16cid:durableId="201E34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D57"/>
    <w:multiLevelType w:val="hybridMultilevel"/>
    <w:tmpl w:val="4296EE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d Jamal Uddin">
    <w15:presenceInfo w15:providerId="AD" w15:userId="S-1-5-21-2733926068-2665908773-2768584-20717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NTO1MDSwNDUxM7FU0lEKTi0uzszPAykwrAUARq/1wywAAAA="/>
  </w:docVars>
  <w:rsids>
    <w:rsidRoot w:val="004D5EA5"/>
    <w:rsid w:val="00042A55"/>
    <w:rsid w:val="00043806"/>
    <w:rsid w:val="00045130"/>
    <w:rsid w:val="00076912"/>
    <w:rsid w:val="000C244A"/>
    <w:rsid w:val="002B549F"/>
    <w:rsid w:val="00422E09"/>
    <w:rsid w:val="004D5EA5"/>
    <w:rsid w:val="005211F9"/>
    <w:rsid w:val="006005A2"/>
    <w:rsid w:val="00666AAD"/>
    <w:rsid w:val="007466FC"/>
    <w:rsid w:val="00781668"/>
    <w:rsid w:val="007F026E"/>
    <w:rsid w:val="009D77C9"/>
    <w:rsid w:val="00A6440F"/>
    <w:rsid w:val="00B76D92"/>
    <w:rsid w:val="00BB2417"/>
    <w:rsid w:val="00C67D77"/>
    <w:rsid w:val="00D3788E"/>
    <w:rsid w:val="00E3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876D"/>
  <w15:chartTrackingRefBased/>
  <w15:docId w15:val="{5BB2E39D-DE57-4527-B4BB-754D82B8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1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6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6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Najmun Nahar Nisha</dc:creator>
  <cp:keywords/>
  <dc:description/>
  <cp:lastModifiedBy>Md Jamal Uddin</cp:lastModifiedBy>
  <cp:revision>3</cp:revision>
  <dcterms:created xsi:type="dcterms:W3CDTF">2019-02-25T09:05:00Z</dcterms:created>
  <dcterms:modified xsi:type="dcterms:W3CDTF">2019-02-25T09:06:00Z</dcterms:modified>
</cp:coreProperties>
</file>