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DAC82" w14:textId="55B37464" w:rsidR="00CB23DA" w:rsidRPr="004E6C2C" w:rsidRDefault="00CB23DA" w:rsidP="00D45FD3">
      <w:pPr>
        <w:spacing w:after="0" w:line="480" w:lineRule="auto"/>
        <w:jc w:val="both"/>
        <w:rPr>
          <w:rFonts w:ascii="Times New Roman" w:hAnsi="Times New Roman" w:cs="Times New Roman"/>
          <w:b/>
          <w:sz w:val="24"/>
          <w:szCs w:val="24"/>
          <w:rPrChange w:id="0" w:author="Mohammad Nayeem" w:date="2020-04-21T22:30:00Z">
            <w:rPr>
              <w:rFonts w:ascii="Times New Roman" w:hAnsi="Times New Roman" w:cs="Times New Roman"/>
              <w:b/>
            </w:rPr>
          </w:rPrChange>
        </w:rPr>
      </w:pPr>
      <w:bookmarkStart w:id="1" w:name="_Hlk9202974"/>
      <w:commentRangeStart w:id="2"/>
      <w:commentRangeStart w:id="3"/>
      <w:r w:rsidRPr="004E6C2C">
        <w:rPr>
          <w:rFonts w:ascii="Times New Roman" w:hAnsi="Times New Roman" w:cs="Times New Roman"/>
          <w:b/>
          <w:sz w:val="24"/>
          <w:szCs w:val="24"/>
          <w:rPrChange w:id="4" w:author="Mohammad Nayeem" w:date="2020-04-21T22:30:00Z">
            <w:rPr>
              <w:rFonts w:ascii="Times New Roman" w:hAnsi="Times New Roman" w:cs="Times New Roman"/>
              <w:b/>
            </w:rPr>
          </w:rPrChange>
        </w:rPr>
        <w:t xml:space="preserve">Association between </w:t>
      </w:r>
      <w:r w:rsidR="006B70E3" w:rsidRPr="004E6C2C">
        <w:rPr>
          <w:rFonts w:ascii="Times New Roman" w:hAnsi="Times New Roman" w:cs="Times New Roman"/>
          <w:b/>
          <w:sz w:val="24"/>
          <w:szCs w:val="24"/>
          <w:rPrChange w:id="5" w:author="Mohammad Nayeem" w:date="2020-04-21T22:30:00Z">
            <w:rPr>
              <w:rFonts w:ascii="Times New Roman" w:hAnsi="Times New Roman" w:cs="Times New Roman"/>
              <w:b/>
            </w:rPr>
          </w:rPrChange>
        </w:rPr>
        <w:t xml:space="preserve">exclusive </w:t>
      </w:r>
      <w:r w:rsidRPr="004E6C2C">
        <w:rPr>
          <w:rFonts w:ascii="Times New Roman" w:hAnsi="Times New Roman" w:cs="Times New Roman"/>
          <w:b/>
          <w:sz w:val="24"/>
          <w:szCs w:val="24"/>
          <w:rPrChange w:id="6" w:author="Mohammad Nayeem" w:date="2020-04-21T22:30:00Z">
            <w:rPr>
              <w:rFonts w:ascii="Times New Roman" w:hAnsi="Times New Roman" w:cs="Times New Roman"/>
              <w:b/>
            </w:rPr>
          </w:rPrChange>
        </w:rPr>
        <w:t>breastfeeding and common childhood diseases in Bangladesh</w:t>
      </w:r>
      <w:commentRangeEnd w:id="2"/>
      <w:r w:rsidR="00B77CE9" w:rsidRPr="004E6C2C">
        <w:rPr>
          <w:rStyle w:val="CommentReference"/>
          <w:rFonts w:ascii="Times New Roman" w:hAnsi="Times New Roman" w:cs="Times New Roman"/>
          <w:noProof/>
          <w:sz w:val="24"/>
          <w:szCs w:val="24"/>
          <w:lang w:val="en-GB"/>
          <w:rPrChange w:id="7" w:author="Mohammad Nayeem" w:date="2020-04-21T22:30:00Z">
            <w:rPr>
              <w:rStyle w:val="CommentReference"/>
              <w:noProof/>
              <w:lang w:val="en-GB"/>
            </w:rPr>
          </w:rPrChange>
        </w:rPr>
        <w:commentReference w:id="2"/>
      </w:r>
      <w:commentRangeEnd w:id="3"/>
      <w:r w:rsidR="004548DA" w:rsidRPr="004E6C2C">
        <w:rPr>
          <w:rStyle w:val="CommentReference"/>
          <w:rFonts w:ascii="Times New Roman" w:hAnsi="Times New Roman" w:cs="Times New Roman"/>
          <w:noProof/>
          <w:sz w:val="24"/>
          <w:szCs w:val="24"/>
          <w:lang w:val="en-GB"/>
          <w:rPrChange w:id="8" w:author="Mohammad Nayeem" w:date="2020-04-21T22:30:00Z">
            <w:rPr>
              <w:rStyle w:val="CommentReference"/>
              <w:noProof/>
              <w:lang w:val="en-GB"/>
            </w:rPr>
          </w:rPrChange>
        </w:rPr>
        <w:commentReference w:id="3"/>
      </w:r>
    </w:p>
    <w:p w14:paraId="3E134631" w14:textId="43F24A41" w:rsidR="00534CFA" w:rsidRPr="004E6C2C" w:rsidRDefault="00534CFA">
      <w:pPr>
        <w:spacing w:after="0" w:line="480" w:lineRule="auto"/>
        <w:jc w:val="both"/>
        <w:rPr>
          <w:rFonts w:ascii="Times New Roman" w:eastAsia="Times New Roman" w:hAnsi="Times New Roman" w:cs="Times New Roman"/>
          <w:sz w:val="24"/>
          <w:szCs w:val="24"/>
          <w:vertAlign w:val="superscript"/>
        </w:rPr>
        <w:pPrChange w:id="9" w:author="Mohammad Nayeem" w:date="2020-04-22T17:14:00Z">
          <w:pPr>
            <w:spacing w:after="0" w:line="480" w:lineRule="auto"/>
          </w:pPr>
        </w:pPrChange>
      </w:pPr>
      <w:r w:rsidRPr="00C02361">
        <w:rPr>
          <w:rFonts w:ascii="Times New Roman" w:eastAsia="Times New Roman" w:hAnsi="Times New Roman" w:cs="Times New Roman"/>
          <w:sz w:val="24"/>
          <w:szCs w:val="24"/>
        </w:rPr>
        <w:t>Mohammad Nayeem Hasan</w:t>
      </w:r>
      <w:r w:rsidRPr="007317D1">
        <w:rPr>
          <w:rFonts w:ascii="Times New Roman" w:eastAsia="Times New Roman" w:hAnsi="Times New Roman" w:cs="Times New Roman"/>
          <w:sz w:val="24"/>
          <w:szCs w:val="24"/>
          <w:vertAlign w:val="superscript"/>
        </w:rPr>
        <w:t>1</w:t>
      </w:r>
      <w:r w:rsidRPr="004E6C2C">
        <w:rPr>
          <w:rFonts w:ascii="Times New Roman" w:eastAsia="Times New Roman" w:hAnsi="Times New Roman" w:cs="Times New Roman"/>
          <w:sz w:val="24"/>
          <w:szCs w:val="24"/>
        </w:rPr>
        <w:t xml:space="preserve">, </w:t>
      </w:r>
      <w:proofErr w:type="spellStart"/>
      <w:r w:rsidRPr="004E6C2C">
        <w:rPr>
          <w:rFonts w:ascii="Times New Roman" w:eastAsia="Times New Roman" w:hAnsi="Times New Roman" w:cs="Times New Roman"/>
          <w:sz w:val="24"/>
          <w:szCs w:val="24"/>
        </w:rPr>
        <w:t>Najmun</w:t>
      </w:r>
      <w:proofErr w:type="spellEnd"/>
      <w:r w:rsidRPr="004E6C2C">
        <w:rPr>
          <w:rFonts w:ascii="Times New Roman" w:eastAsia="Times New Roman" w:hAnsi="Times New Roman" w:cs="Times New Roman"/>
          <w:sz w:val="24"/>
          <w:szCs w:val="24"/>
        </w:rPr>
        <w:t xml:space="preserve"> Nahar Nisha</w:t>
      </w:r>
      <w:r w:rsidRPr="004E6C2C">
        <w:rPr>
          <w:rFonts w:ascii="Times New Roman" w:eastAsia="Times New Roman" w:hAnsi="Times New Roman" w:cs="Times New Roman"/>
          <w:sz w:val="24"/>
          <w:szCs w:val="24"/>
          <w:vertAlign w:val="superscript"/>
        </w:rPr>
        <w:t>1</w:t>
      </w:r>
      <w:r w:rsidRPr="004E6C2C">
        <w:rPr>
          <w:rFonts w:ascii="Times New Roman" w:eastAsia="Times New Roman" w:hAnsi="Times New Roman" w:cs="Times New Roman"/>
          <w:sz w:val="24"/>
          <w:szCs w:val="24"/>
        </w:rPr>
        <w:t>, Nasar U. Ahmed</w:t>
      </w:r>
      <w:r w:rsidRPr="004E6C2C">
        <w:rPr>
          <w:rFonts w:ascii="Times New Roman" w:eastAsia="Times New Roman" w:hAnsi="Times New Roman" w:cs="Times New Roman"/>
          <w:sz w:val="24"/>
          <w:szCs w:val="24"/>
          <w:vertAlign w:val="superscript"/>
        </w:rPr>
        <w:t>2</w:t>
      </w:r>
      <w:r w:rsidRPr="004E6C2C">
        <w:rPr>
          <w:rFonts w:ascii="Times New Roman" w:eastAsia="Times New Roman" w:hAnsi="Times New Roman" w:cs="Times New Roman"/>
          <w:sz w:val="24"/>
          <w:szCs w:val="24"/>
        </w:rPr>
        <w:t>, Md Jamal Uddin</w:t>
      </w:r>
      <w:r w:rsidRPr="004E6C2C">
        <w:rPr>
          <w:rFonts w:ascii="Times New Roman" w:eastAsia="Times New Roman" w:hAnsi="Times New Roman" w:cs="Times New Roman"/>
          <w:sz w:val="24"/>
          <w:szCs w:val="24"/>
          <w:vertAlign w:val="superscript"/>
        </w:rPr>
        <w:t>1*</w:t>
      </w:r>
    </w:p>
    <w:p w14:paraId="2315624E" w14:textId="77777777" w:rsidR="00534CFA" w:rsidRPr="004E6C2C" w:rsidRDefault="00534CFA">
      <w:pPr>
        <w:numPr>
          <w:ilvl w:val="0"/>
          <w:numId w:val="7"/>
        </w:numPr>
        <w:spacing w:after="0" w:line="480" w:lineRule="auto"/>
        <w:ind w:left="502" w:hanging="360"/>
        <w:jc w:val="both"/>
        <w:rPr>
          <w:rFonts w:ascii="Times New Roman" w:eastAsia="Times New Roman" w:hAnsi="Times New Roman" w:cs="Times New Roman"/>
          <w:sz w:val="24"/>
          <w:szCs w:val="24"/>
        </w:rPr>
        <w:pPrChange w:id="10" w:author="Mohammad Nayeem" w:date="2020-04-22T17:14:00Z">
          <w:pPr>
            <w:numPr>
              <w:numId w:val="7"/>
            </w:numPr>
            <w:spacing w:after="0" w:line="480" w:lineRule="auto"/>
            <w:ind w:left="502" w:hanging="360"/>
          </w:pPr>
        </w:pPrChange>
      </w:pPr>
      <w:r w:rsidRPr="004E6C2C">
        <w:rPr>
          <w:rFonts w:ascii="Times New Roman" w:eastAsia="Times New Roman" w:hAnsi="Times New Roman" w:cs="Times New Roman"/>
          <w:sz w:val="24"/>
          <w:szCs w:val="24"/>
        </w:rPr>
        <w:t>Department of Statistics, Shahjalal University of Science &amp; Technology, Sylhet-3114, Bangladesh</w:t>
      </w:r>
    </w:p>
    <w:p w14:paraId="0522E322" w14:textId="17632AB4" w:rsidR="00534CFA" w:rsidRPr="004E6C2C" w:rsidRDefault="00534CFA">
      <w:pPr>
        <w:numPr>
          <w:ilvl w:val="0"/>
          <w:numId w:val="7"/>
        </w:numPr>
        <w:spacing w:after="0" w:line="480" w:lineRule="auto"/>
        <w:ind w:left="502" w:hanging="360"/>
        <w:jc w:val="both"/>
        <w:rPr>
          <w:rFonts w:ascii="Times New Roman" w:eastAsia="Times New Roman" w:hAnsi="Times New Roman" w:cs="Times New Roman"/>
          <w:sz w:val="24"/>
          <w:szCs w:val="24"/>
        </w:rPr>
        <w:pPrChange w:id="11" w:author="Mohammad Nayeem" w:date="2020-04-22T17:14:00Z">
          <w:pPr>
            <w:numPr>
              <w:numId w:val="7"/>
            </w:numPr>
            <w:spacing w:after="0" w:line="480" w:lineRule="auto"/>
            <w:ind w:left="502" w:hanging="360"/>
          </w:pPr>
        </w:pPrChange>
      </w:pPr>
      <w:r w:rsidRPr="004E6C2C">
        <w:rPr>
          <w:rFonts w:ascii="Times New Roman" w:eastAsia="Times New Roman" w:hAnsi="Times New Roman" w:cs="Times New Roman"/>
          <w:sz w:val="24"/>
          <w:szCs w:val="24"/>
        </w:rPr>
        <w:t>Department of Epidemiology, Florida International University, Miami, FL,</w:t>
      </w:r>
      <w:r w:rsidR="00E1402C" w:rsidRPr="004E6C2C">
        <w:rPr>
          <w:rFonts w:ascii="Times New Roman" w:eastAsia="Times New Roman" w:hAnsi="Times New Roman" w:cs="Times New Roman"/>
          <w:sz w:val="24"/>
          <w:szCs w:val="24"/>
        </w:rPr>
        <w:t xml:space="preserve"> </w:t>
      </w:r>
      <w:r w:rsidRPr="004E6C2C">
        <w:rPr>
          <w:rFonts w:ascii="Times New Roman" w:eastAsia="Times New Roman" w:hAnsi="Times New Roman" w:cs="Times New Roman"/>
          <w:sz w:val="24"/>
          <w:szCs w:val="24"/>
        </w:rPr>
        <w:t>USA</w:t>
      </w:r>
    </w:p>
    <w:p w14:paraId="23034958" w14:textId="77777777" w:rsidR="006C40F4" w:rsidRPr="004E6C2C" w:rsidRDefault="006C40F4">
      <w:pPr>
        <w:spacing w:after="0" w:line="480" w:lineRule="auto"/>
        <w:jc w:val="both"/>
        <w:rPr>
          <w:ins w:id="12" w:author="Mohammad Nayeem" w:date="2020-04-21T21:17:00Z"/>
          <w:rFonts w:ascii="Times New Roman" w:hAnsi="Times New Roman" w:cs="Times New Roman"/>
          <w:b/>
          <w:sz w:val="24"/>
          <w:szCs w:val="24"/>
          <w:rPrChange w:id="13" w:author="Mohammad Nayeem" w:date="2020-04-21T22:30:00Z">
            <w:rPr>
              <w:ins w:id="14" w:author="Mohammad Nayeem" w:date="2020-04-21T21:17:00Z"/>
              <w:rFonts w:ascii="Times New Roman" w:hAnsi="Times New Roman" w:cs="Times New Roman"/>
              <w:b/>
            </w:rPr>
          </w:rPrChange>
        </w:rPr>
      </w:pPr>
    </w:p>
    <w:p w14:paraId="29B20001" w14:textId="175B4218" w:rsidR="00E17C83" w:rsidRPr="004E6C2C" w:rsidRDefault="00E17C83">
      <w:pPr>
        <w:spacing w:after="0" w:line="480" w:lineRule="auto"/>
        <w:jc w:val="both"/>
        <w:rPr>
          <w:rFonts w:ascii="Times New Roman" w:hAnsi="Times New Roman" w:cs="Times New Roman"/>
          <w:b/>
          <w:sz w:val="24"/>
          <w:szCs w:val="24"/>
          <w:rPrChange w:id="15" w:author="Mohammad Nayeem" w:date="2020-04-21T22:30:00Z">
            <w:rPr>
              <w:rFonts w:ascii="Times New Roman" w:hAnsi="Times New Roman" w:cs="Times New Roman"/>
              <w:b/>
            </w:rPr>
          </w:rPrChange>
        </w:rPr>
      </w:pPr>
      <w:r w:rsidRPr="004E6C2C">
        <w:rPr>
          <w:rFonts w:ascii="Times New Roman" w:hAnsi="Times New Roman" w:cs="Times New Roman"/>
          <w:b/>
          <w:sz w:val="24"/>
          <w:szCs w:val="24"/>
          <w:rPrChange w:id="16" w:author="Mohammad Nayeem" w:date="2020-04-21T22:30:00Z">
            <w:rPr>
              <w:rFonts w:ascii="Times New Roman" w:hAnsi="Times New Roman" w:cs="Times New Roman"/>
              <w:b/>
            </w:rPr>
          </w:rPrChange>
        </w:rPr>
        <w:t>ABSTRACT</w:t>
      </w:r>
    </w:p>
    <w:p w14:paraId="5927C1D6" w14:textId="5914043C" w:rsidR="00901B4F" w:rsidRPr="004E6C2C" w:rsidDel="00B2352E" w:rsidRDefault="002855CC">
      <w:pPr>
        <w:spacing w:after="0" w:line="480" w:lineRule="auto"/>
        <w:jc w:val="both"/>
        <w:rPr>
          <w:del w:id="17" w:author="Mohammad Nayeem" w:date="2020-04-21T22:15:00Z"/>
          <w:rFonts w:ascii="Times New Roman" w:hAnsi="Times New Roman" w:cs="Times New Roman"/>
          <w:sz w:val="24"/>
          <w:szCs w:val="24"/>
          <w:rPrChange w:id="18" w:author="Mohammad Nayeem" w:date="2020-04-21T22:30:00Z">
            <w:rPr>
              <w:del w:id="19" w:author="Mohammad Nayeem" w:date="2020-04-21T22:15:00Z"/>
              <w:rFonts w:ascii="Times New Roman" w:hAnsi="Times New Roman" w:cs="Times New Roman"/>
            </w:rPr>
          </w:rPrChange>
        </w:rPr>
      </w:pPr>
      <w:r w:rsidRPr="004E6C2C">
        <w:rPr>
          <w:rFonts w:ascii="Times New Roman" w:hAnsi="Times New Roman" w:cs="Times New Roman"/>
          <w:sz w:val="24"/>
          <w:szCs w:val="24"/>
          <w:rPrChange w:id="20" w:author="Mohammad Nayeem" w:date="2020-04-21T22:30:00Z">
            <w:rPr>
              <w:rFonts w:ascii="Times New Roman" w:hAnsi="Times New Roman" w:cs="Times New Roman"/>
            </w:rPr>
          </w:rPrChange>
        </w:rPr>
        <w:t>C</w:t>
      </w:r>
      <w:r w:rsidR="00912BDA" w:rsidRPr="004E6C2C">
        <w:rPr>
          <w:rFonts w:ascii="Times New Roman" w:hAnsi="Times New Roman" w:cs="Times New Roman"/>
          <w:sz w:val="24"/>
          <w:szCs w:val="24"/>
          <w:rPrChange w:id="21" w:author="Mohammad Nayeem" w:date="2020-04-21T22:30:00Z">
            <w:rPr>
              <w:rFonts w:ascii="Times New Roman" w:hAnsi="Times New Roman" w:cs="Times New Roman"/>
            </w:rPr>
          </w:rPrChange>
        </w:rPr>
        <w:t xml:space="preserve">hildhood diseases in developing countries are a big threat </w:t>
      </w:r>
      <w:ins w:id="22" w:author="Mohammad Nayeem" w:date="2020-04-22T13:59:00Z">
        <w:r w:rsidR="004D03ED">
          <w:rPr>
            <w:rFonts w:ascii="Times New Roman" w:hAnsi="Times New Roman" w:cs="Times New Roman"/>
            <w:sz w:val="24"/>
            <w:szCs w:val="24"/>
          </w:rPr>
          <w:t>to</w:t>
        </w:r>
      </w:ins>
      <w:del w:id="23" w:author="Mohammad Nayeem" w:date="2020-04-22T13:59:00Z">
        <w:r w:rsidR="00912BDA" w:rsidRPr="004E6C2C" w:rsidDel="004D03ED">
          <w:rPr>
            <w:rFonts w:ascii="Times New Roman" w:hAnsi="Times New Roman" w:cs="Times New Roman"/>
            <w:sz w:val="24"/>
            <w:szCs w:val="24"/>
            <w:rPrChange w:id="24" w:author="Mohammad Nayeem" w:date="2020-04-21T22:30:00Z">
              <w:rPr>
                <w:rFonts w:ascii="Times New Roman" w:hAnsi="Times New Roman" w:cs="Times New Roman"/>
              </w:rPr>
            </w:rPrChange>
          </w:rPr>
          <w:delText>for</w:delText>
        </w:r>
      </w:del>
      <w:r w:rsidR="00912BDA" w:rsidRPr="004E6C2C">
        <w:rPr>
          <w:rFonts w:ascii="Times New Roman" w:hAnsi="Times New Roman" w:cs="Times New Roman"/>
          <w:sz w:val="24"/>
          <w:szCs w:val="24"/>
          <w:rPrChange w:id="25" w:author="Mohammad Nayeem" w:date="2020-04-21T22:30:00Z">
            <w:rPr>
              <w:rFonts w:ascii="Times New Roman" w:hAnsi="Times New Roman" w:cs="Times New Roman"/>
            </w:rPr>
          </w:rPrChange>
        </w:rPr>
        <w:t xml:space="preserve"> child survival. </w:t>
      </w:r>
      <w:r w:rsidR="00D303FC" w:rsidRPr="004E6C2C">
        <w:rPr>
          <w:rFonts w:ascii="Times New Roman" w:hAnsi="Times New Roman" w:cs="Times New Roman"/>
          <w:sz w:val="24"/>
          <w:szCs w:val="24"/>
          <w:rPrChange w:id="26" w:author="Mohammad Nayeem" w:date="2020-04-21T22:30:00Z">
            <w:rPr>
              <w:rFonts w:ascii="Times New Roman" w:hAnsi="Times New Roman" w:cs="Times New Roman"/>
            </w:rPr>
          </w:rPrChange>
        </w:rPr>
        <w:t>P</w:t>
      </w:r>
      <w:r w:rsidR="00912BDA" w:rsidRPr="004E6C2C">
        <w:rPr>
          <w:rFonts w:ascii="Times New Roman" w:hAnsi="Times New Roman" w:cs="Times New Roman"/>
          <w:sz w:val="24"/>
          <w:szCs w:val="24"/>
          <w:rPrChange w:id="27" w:author="Mohammad Nayeem" w:date="2020-04-21T22:30:00Z">
            <w:rPr>
              <w:rFonts w:ascii="Times New Roman" w:hAnsi="Times New Roman" w:cs="Times New Roman"/>
            </w:rPr>
          </w:rPrChange>
        </w:rPr>
        <w:t xml:space="preserve">revious studies </w:t>
      </w:r>
      <w:r w:rsidR="00D303FC" w:rsidRPr="004E6C2C">
        <w:rPr>
          <w:rFonts w:ascii="Times New Roman" w:hAnsi="Times New Roman" w:cs="Times New Roman"/>
          <w:sz w:val="24"/>
          <w:szCs w:val="24"/>
          <w:rPrChange w:id="28" w:author="Mohammad Nayeem" w:date="2020-04-21T22:30:00Z">
            <w:rPr>
              <w:rFonts w:ascii="Times New Roman" w:hAnsi="Times New Roman" w:cs="Times New Roman"/>
            </w:rPr>
          </w:rPrChange>
        </w:rPr>
        <w:t>reported</w:t>
      </w:r>
      <w:r w:rsidR="00912BDA" w:rsidRPr="004E6C2C">
        <w:rPr>
          <w:rFonts w:ascii="Times New Roman" w:hAnsi="Times New Roman" w:cs="Times New Roman"/>
          <w:sz w:val="24"/>
          <w:szCs w:val="24"/>
          <w:rPrChange w:id="29" w:author="Mohammad Nayeem" w:date="2020-04-21T22:30:00Z">
            <w:rPr>
              <w:rFonts w:ascii="Times New Roman" w:hAnsi="Times New Roman" w:cs="Times New Roman"/>
            </w:rPr>
          </w:rPrChange>
        </w:rPr>
        <w:t xml:space="preserve"> that </w:t>
      </w:r>
      <w:r w:rsidR="00D303FC" w:rsidRPr="004E6C2C">
        <w:rPr>
          <w:rFonts w:ascii="Times New Roman" w:hAnsi="Times New Roman" w:cs="Times New Roman"/>
          <w:sz w:val="24"/>
          <w:szCs w:val="24"/>
          <w:rPrChange w:id="30" w:author="Mohammad Nayeem" w:date="2020-04-21T22:30:00Z">
            <w:rPr>
              <w:rFonts w:ascii="Times New Roman" w:hAnsi="Times New Roman" w:cs="Times New Roman"/>
            </w:rPr>
          </w:rPrChange>
        </w:rPr>
        <w:t>breastf</w:t>
      </w:r>
      <w:r w:rsidR="00912BDA" w:rsidRPr="004E6C2C">
        <w:rPr>
          <w:rFonts w:ascii="Times New Roman" w:hAnsi="Times New Roman" w:cs="Times New Roman"/>
          <w:sz w:val="24"/>
          <w:szCs w:val="24"/>
          <w:rPrChange w:id="31" w:author="Mohammad Nayeem" w:date="2020-04-21T22:30:00Z">
            <w:rPr>
              <w:rFonts w:ascii="Times New Roman" w:hAnsi="Times New Roman" w:cs="Times New Roman"/>
            </w:rPr>
          </w:rPrChange>
        </w:rPr>
        <w:t>ed children have better health than non-breastfed children</w:t>
      </w:r>
      <w:r w:rsidR="00D303FC" w:rsidRPr="004E6C2C">
        <w:rPr>
          <w:rFonts w:ascii="Times New Roman" w:hAnsi="Times New Roman" w:cs="Times New Roman"/>
          <w:sz w:val="24"/>
          <w:szCs w:val="24"/>
          <w:rPrChange w:id="32" w:author="Mohammad Nayeem" w:date="2020-04-21T22:30:00Z">
            <w:rPr>
              <w:rFonts w:ascii="Times New Roman" w:hAnsi="Times New Roman" w:cs="Times New Roman"/>
            </w:rPr>
          </w:rPrChange>
        </w:rPr>
        <w:t xml:space="preserve"> and </w:t>
      </w:r>
      <w:r w:rsidR="00901B4F" w:rsidRPr="004E6C2C">
        <w:rPr>
          <w:rFonts w:ascii="Times New Roman" w:hAnsi="Times New Roman" w:cs="Times New Roman"/>
          <w:sz w:val="24"/>
          <w:szCs w:val="24"/>
          <w:rPrChange w:id="33" w:author="Mohammad Nayeem" w:date="2020-04-21T22:30:00Z">
            <w:rPr>
              <w:rFonts w:ascii="Times New Roman" w:hAnsi="Times New Roman" w:cs="Times New Roman"/>
            </w:rPr>
          </w:rPrChange>
        </w:rPr>
        <w:t>identified several factors that have a significant relation to</w:t>
      </w:r>
      <w:del w:id="34" w:author="Mohammad Nayeem" w:date="2020-04-22T14:00:00Z">
        <w:r w:rsidR="00901B4F" w:rsidRPr="004E6C2C" w:rsidDel="005E435E">
          <w:rPr>
            <w:rFonts w:ascii="Times New Roman" w:hAnsi="Times New Roman" w:cs="Times New Roman"/>
            <w:sz w:val="24"/>
            <w:szCs w:val="24"/>
            <w:rPrChange w:id="35" w:author="Mohammad Nayeem" w:date="2020-04-21T22:30:00Z">
              <w:rPr>
                <w:rFonts w:ascii="Times New Roman" w:hAnsi="Times New Roman" w:cs="Times New Roman"/>
              </w:rPr>
            </w:rPrChange>
          </w:rPr>
          <w:delText xml:space="preserve"> the</w:delText>
        </w:r>
      </w:del>
      <w:r w:rsidR="00901B4F" w:rsidRPr="004E6C2C">
        <w:rPr>
          <w:rFonts w:ascii="Times New Roman" w:hAnsi="Times New Roman" w:cs="Times New Roman"/>
          <w:sz w:val="24"/>
          <w:szCs w:val="24"/>
          <w:rPrChange w:id="36" w:author="Mohammad Nayeem" w:date="2020-04-21T22:30:00Z">
            <w:rPr>
              <w:rFonts w:ascii="Times New Roman" w:hAnsi="Times New Roman" w:cs="Times New Roman"/>
            </w:rPr>
          </w:rPrChange>
        </w:rPr>
        <w:t xml:space="preserve"> </w:t>
      </w:r>
      <w:r w:rsidRPr="004E6C2C">
        <w:rPr>
          <w:rFonts w:ascii="Times New Roman" w:hAnsi="Times New Roman" w:cs="Times New Roman"/>
          <w:sz w:val="24"/>
          <w:szCs w:val="24"/>
          <w:rPrChange w:id="37" w:author="Mohammad Nayeem" w:date="2020-04-21T22:30:00Z">
            <w:rPr>
              <w:rFonts w:ascii="Times New Roman" w:hAnsi="Times New Roman" w:cs="Times New Roman"/>
            </w:rPr>
          </w:rPrChange>
        </w:rPr>
        <w:t>breastfeeding</w:t>
      </w:r>
      <w:r w:rsidR="00D303FC" w:rsidRPr="004E6C2C">
        <w:rPr>
          <w:rFonts w:ascii="Times New Roman" w:hAnsi="Times New Roman" w:cs="Times New Roman"/>
          <w:sz w:val="24"/>
          <w:szCs w:val="24"/>
          <w:rPrChange w:id="38" w:author="Mohammad Nayeem" w:date="2020-04-21T22:30:00Z">
            <w:rPr>
              <w:rFonts w:ascii="Times New Roman" w:hAnsi="Times New Roman" w:cs="Times New Roman"/>
            </w:rPr>
          </w:rPrChange>
        </w:rPr>
        <w:t xml:space="preserve">. However, </w:t>
      </w:r>
      <w:r w:rsidR="00901B4F" w:rsidRPr="004E6C2C">
        <w:rPr>
          <w:rFonts w:ascii="Times New Roman" w:hAnsi="Times New Roman" w:cs="Times New Roman"/>
          <w:sz w:val="24"/>
          <w:szCs w:val="24"/>
          <w:rPrChange w:id="39" w:author="Mohammad Nayeem" w:date="2020-04-21T22:30:00Z">
            <w:rPr>
              <w:rFonts w:ascii="Times New Roman" w:hAnsi="Times New Roman" w:cs="Times New Roman"/>
            </w:rPr>
          </w:rPrChange>
        </w:rPr>
        <w:t xml:space="preserve">research on the </w:t>
      </w:r>
      <w:r w:rsidR="00DD3C79" w:rsidRPr="004E6C2C">
        <w:rPr>
          <w:rFonts w:ascii="Times New Roman" w:hAnsi="Times New Roman" w:cs="Times New Roman"/>
          <w:sz w:val="24"/>
          <w:szCs w:val="24"/>
          <w:rPrChange w:id="40" w:author="Mohammad Nayeem" w:date="2020-04-21T22:30:00Z">
            <w:rPr>
              <w:rFonts w:ascii="Times New Roman" w:hAnsi="Times New Roman" w:cs="Times New Roman"/>
            </w:rPr>
          </w:rPrChange>
        </w:rPr>
        <w:t xml:space="preserve">area of </w:t>
      </w:r>
      <w:r w:rsidRPr="004E6C2C">
        <w:rPr>
          <w:rFonts w:ascii="Times New Roman" w:hAnsi="Times New Roman" w:cs="Times New Roman"/>
          <w:sz w:val="24"/>
          <w:szCs w:val="24"/>
          <w:rPrChange w:id="41" w:author="Mohammad Nayeem" w:date="2020-04-21T22:30:00Z">
            <w:rPr>
              <w:rFonts w:ascii="Times New Roman" w:hAnsi="Times New Roman" w:cs="Times New Roman"/>
            </w:rPr>
          </w:rPrChange>
        </w:rPr>
        <w:t>breastfeeding and</w:t>
      </w:r>
      <w:r w:rsidR="00901B4F" w:rsidRPr="004E6C2C">
        <w:rPr>
          <w:rFonts w:ascii="Times New Roman" w:hAnsi="Times New Roman" w:cs="Times New Roman"/>
          <w:sz w:val="24"/>
          <w:szCs w:val="24"/>
          <w:rPrChange w:id="42" w:author="Mohammad Nayeem" w:date="2020-04-21T22:30:00Z">
            <w:rPr>
              <w:rFonts w:ascii="Times New Roman" w:hAnsi="Times New Roman" w:cs="Times New Roman"/>
            </w:rPr>
          </w:rPrChange>
        </w:rPr>
        <w:t xml:space="preserve"> childhood diseases</w:t>
      </w:r>
      <w:r w:rsidR="00DD3C79" w:rsidRPr="004E6C2C">
        <w:rPr>
          <w:rFonts w:ascii="Times New Roman" w:hAnsi="Times New Roman" w:cs="Times New Roman"/>
          <w:sz w:val="24"/>
          <w:szCs w:val="24"/>
          <w:rPrChange w:id="43" w:author="Mohammad Nayeem" w:date="2020-04-21T22:30:00Z">
            <w:rPr>
              <w:rFonts w:ascii="Times New Roman" w:hAnsi="Times New Roman" w:cs="Times New Roman"/>
            </w:rPr>
          </w:rPrChange>
        </w:rPr>
        <w:t xml:space="preserve"> </w:t>
      </w:r>
      <w:r w:rsidR="00901B4F" w:rsidRPr="004E6C2C">
        <w:rPr>
          <w:rFonts w:ascii="Times New Roman" w:hAnsi="Times New Roman" w:cs="Times New Roman"/>
          <w:sz w:val="24"/>
          <w:szCs w:val="24"/>
          <w:rPrChange w:id="44" w:author="Mohammad Nayeem" w:date="2020-04-21T22:30:00Z">
            <w:rPr>
              <w:rFonts w:ascii="Times New Roman" w:hAnsi="Times New Roman" w:cs="Times New Roman"/>
            </w:rPr>
          </w:rPrChange>
        </w:rPr>
        <w:t xml:space="preserve">is scarce. We aimed to assess </w:t>
      </w:r>
      <w:r w:rsidR="00DD3C79" w:rsidRPr="004E6C2C">
        <w:rPr>
          <w:rFonts w:ascii="Times New Roman" w:hAnsi="Times New Roman" w:cs="Times New Roman"/>
          <w:sz w:val="24"/>
          <w:szCs w:val="24"/>
          <w:rPrChange w:id="45" w:author="Mohammad Nayeem" w:date="2020-04-21T22:30:00Z">
            <w:rPr>
              <w:rFonts w:ascii="Times New Roman" w:hAnsi="Times New Roman" w:cs="Times New Roman"/>
            </w:rPr>
          </w:rPrChange>
        </w:rPr>
        <w:t>the association</w:t>
      </w:r>
      <w:r w:rsidR="00901B4F" w:rsidRPr="004E6C2C">
        <w:rPr>
          <w:rFonts w:ascii="Times New Roman" w:hAnsi="Times New Roman" w:cs="Times New Roman"/>
          <w:sz w:val="24"/>
          <w:szCs w:val="24"/>
          <w:rPrChange w:id="46" w:author="Mohammad Nayeem" w:date="2020-04-21T22:30:00Z">
            <w:rPr>
              <w:rFonts w:ascii="Times New Roman" w:hAnsi="Times New Roman" w:cs="Times New Roman"/>
            </w:rPr>
          </w:rPrChange>
        </w:rPr>
        <w:t xml:space="preserve"> between </w:t>
      </w:r>
      <w:r w:rsidR="008E1A1C" w:rsidRPr="004E6C2C">
        <w:rPr>
          <w:rFonts w:ascii="Times New Roman" w:hAnsi="Times New Roman" w:cs="Times New Roman"/>
          <w:sz w:val="24"/>
          <w:szCs w:val="24"/>
          <w:rPrChange w:id="47" w:author="Mohammad Nayeem" w:date="2020-04-21T22:30:00Z">
            <w:rPr>
              <w:rFonts w:ascii="Times New Roman" w:hAnsi="Times New Roman" w:cs="Times New Roman"/>
            </w:rPr>
          </w:rPrChange>
        </w:rPr>
        <w:t xml:space="preserve">exclusive breastfeeding (EBF) </w:t>
      </w:r>
      <w:r w:rsidR="00901B4F" w:rsidRPr="004E6C2C">
        <w:rPr>
          <w:rFonts w:ascii="Times New Roman" w:hAnsi="Times New Roman" w:cs="Times New Roman"/>
          <w:sz w:val="24"/>
          <w:szCs w:val="24"/>
          <w:rPrChange w:id="48" w:author="Mohammad Nayeem" w:date="2020-04-21T22:30:00Z">
            <w:rPr>
              <w:rFonts w:ascii="Times New Roman" w:hAnsi="Times New Roman" w:cs="Times New Roman"/>
            </w:rPr>
          </w:rPrChange>
        </w:rPr>
        <w:t>and common childhood diseases</w:t>
      </w:r>
      <w:r w:rsidR="00DD3C79" w:rsidRPr="004E6C2C">
        <w:rPr>
          <w:rFonts w:ascii="Times New Roman" w:hAnsi="Times New Roman" w:cs="Times New Roman"/>
          <w:sz w:val="24"/>
          <w:szCs w:val="24"/>
          <w:rPrChange w:id="49" w:author="Mohammad Nayeem" w:date="2020-04-21T22:30:00Z">
            <w:rPr>
              <w:rFonts w:ascii="Times New Roman" w:hAnsi="Times New Roman" w:cs="Times New Roman"/>
            </w:rPr>
          </w:rPrChange>
        </w:rPr>
        <w:t xml:space="preserve"> </w:t>
      </w:r>
      <w:r w:rsidR="00DD3C79" w:rsidRPr="004E6C2C">
        <w:rPr>
          <w:rFonts w:ascii="Times New Roman" w:hAnsi="Times New Roman" w:cs="Times New Roman"/>
          <w:sz w:val="24"/>
          <w:szCs w:val="24"/>
          <w:shd w:val="clear" w:color="auto" w:fill="FFFFFF"/>
          <w:rPrChange w:id="50" w:author="Mohammad Nayeem" w:date="2020-04-21T22:30:00Z">
            <w:rPr>
              <w:rFonts w:ascii="Times New Roman" w:hAnsi="Times New Roman" w:cs="Times New Roman"/>
              <w:shd w:val="clear" w:color="auto" w:fill="FFFFFF"/>
            </w:rPr>
          </w:rPrChange>
        </w:rPr>
        <w:t>(e.g. diarrhea, blood in stools, fever, cough, breathing problem</w:t>
      </w:r>
      <w:ins w:id="51" w:author="Mohammad Nayeem" w:date="2020-04-22T14:00:00Z">
        <w:r w:rsidR="005E435E">
          <w:rPr>
            <w:rFonts w:ascii="Times New Roman" w:hAnsi="Times New Roman" w:cs="Times New Roman"/>
            <w:sz w:val="24"/>
            <w:szCs w:val="24"/>
            <w:shd w:val="clear" w:color="auto" w:fill="FFFFFF"/>
          </w:rPr>
          <w:t>s</w:t>
        </w:r>
      </w:ins>
      <w:r w:rsidR="00DD3C79" w:rsidRPr="004E6C2C">
        <w:rPr>
          <w:rFonts w:ascii="Times New Roman" w:hAnsi="Times New Roman" w:cs="Times New Roman"/>
          <w:sz w:val="24"/>
          <w:szCs w:val="24"/>
          <w:shd w:val="clear" w:color="auto" w:fill="FFFFFF"/>
          <w:rPrChange w:id="52" w:author="Mohammad Nayeem" w:date="2020-04-21T22:30:00Z">
            <w:rPr>
              <w:rFonts w:ascii="Times New Roman" w:hAnsi="Times New Roman" w:cs="Times New Roman"/>
              <w:shd w:val="clear" w:color="auto" w:fill="FFFFFF"/>
            </w:rPr>
          </w:rPrChange>
        </w:rPr>
        <w:t xml:space="preserve">) </w:t>
      </w:r>
      <w:r w:rsidR="00DD3C79" w:rsidRPr="004E6C2C">
        <w:rPr>
          <w:rFonts w:ascii="Times New Roman" w:hAnsi="Times New Roman" w:cs="Times New Roman"/>
          <w:sz w:val="24"/>
          <w:szCs w:val="24"/>
          <w:rPrChange w:id="53" w:author="Mohammad Nayeem" w:date="2020-04-21T22:30:00Z">
            <w:rPr>
              <w:rFonts w:ascii="Times New Roman" w:hAnsi="Times New Roman" w:cs="Times New Roman"/>
            </w:rPr>
          </w:rPrChange>
        </w:rPr>
        <w:t>in Bangladesh</w:t>
      </w:r>
      <w:r w:rsidR="00901B4F" w:rsidRPr="004E6C2C">
        <w:rPr>
          <w:rFonts w:ascii="Times New Roman" w:hAnsi="Times New Roman" w:cs="Times New Roman"/>
          <w:sz w:val="24"/>
          <w:szCs w:val="24"/>
          <w:rPrChange w:id="54" w:author="Mohammad Nayeem" w:date="2020-04-21T22:30:00Z">
            <w:rPr>
              <w:rFonts w:ascii="Times New Roman" w:hAnsi="Times New Roman" w:cs="Times New Roman"/>
            </w:rPr>
          </w:rPrChange>
        </w:rPr>
        <w:t>.</w:t>
      </w:r>
      <w:ins w:id="55" w:author="Mohammad Nayeem" w:date="2020-04-21T22:15:00Z">
        <w:r w:rsidR="00B2352E" w:rsidRPr="004E6C2C">
          <w:rPr>
            <w:rFonts w:ascii="Times New Roman" w:hAnsi="Times New Roman" w:cs="Times New Roman"/>
            <w:sz w:val="24"/>
            <w:szCs w:val="24"/>
            <w:rPrChange w:id="56" w:author="Mohammad Nayeem" w:date="2020-04-21T22:30:00Z">
              <w:rPr>
                <w:rFonts w:ascii="Times New Roman" w:hAnsi="Times New Roman" w:cs="Times New Roman"/>
              </w:rPr>
            </w:rPrChange>
          </w:rPr>
          <w:t xml:space="preserve"> </w:t>
        </w:r>
      </w:ins>
      <w:del w:id="57" w:author="Mohammad Nayeem" w:date="2020-04-21T22:15:00Z">
        <w:r w:rsidR="00901B4F" w:rsidRPr="004E6C2C" w:rsidDel="00B2352E">
          <w:rPr>
            <w:rFonts w:ascii="Times New Roman" w:hAnsi="Times New Roman" w:cs="Times New Roman"/>
            <w:sz w:val="24"/>
            <w:szCs w:val="24"/>
            <w:rPrChange w:id="58" w:author="Mohammad Nayeem" w:date="2020-04-21T22:30:00Z">
              <w:rPr>
                <w:rFonts w:ascii="Times New Roman" w:hAnsi="Times New Roman" w:cs="Times New Roman"/>
              </w:rPr>
            </w:rPrChange>
          </w:rPr>
          <w:delText xml:space="preserve"> </w:delText>
        </w:r>
      </w:del>
    </w:p>
    <w:p w14:paraId="2DC1B378" w14:textId="5EC6BF0E" w:rsidR="00C7219F" w:rsidRPr="004E6C2C" w:rsidDel="00EA1D62" w:rsidRDefault="00DD769B">
      <w:pPr>
        <w:spacing w:after="0" w:line="480" w:lineRule="auto"/>
        <w:jc w:val="both"/>
        <w:rPr>
          <w:del w:id="59" w:author="Mohammad Nayeem" w:date="2020-04-08T01:35:00Z"/>
          <w:rFonts w:ascii="Times New Roman" w:hAnsi="Times New Roman" w:cs="Times New Roman"/>
          <w:sz w:val="24"/>
          <w:szCs w:val="24"/>
          <w:rPrChange w:id="60" w:author="Mohammad Nayeem" w:date="2020-04-21T22:30:00Z">
            <w:rPr>
              <w:del w:id="61" w:author="Mohammad Nayeem" w:date="2020-04-08T01:35:00Z"/>
              <w:rFonts w:ascii="Times New Roman" w:hAnsi="Times New Roman" w:cs="Times New Roman"/>
            </w:rPr>
          </w:rPrChange>
        </w:rPr>
      </w:pPr>
      <w:r w:rsidRPr="004E6C2C">
        <w:rPr>
          <w:rFonts w:ascii="Times New Roman" w:hAnsi="Times New Roman" w:cs="Times New Roman"/>
          <w:sz w:val="24"/>
          <w:szCs w:val="24"/>
          <w:rPrChange w:id="62" w:author="Mohammad Nayeem" w:date="2020-04-21T22:30:00Z">
            <w:rPr>
              <w:rFonts w:ascii="Times New Roman" w:hAnsi="Times New Roman" w:cs="Times New Roman"/>
            </w:rPr>
          </w:rPrChange>
        </w:rPr>
        <w:t xml:space="preserve">We used </w:t>
      </w:r>
      <w:ins w:id="63" w:author="Mohammad Nayeem" w:date="2020-04-22T14:00:00Z">
        <w:r w:rsidR="005E435E">
          <w:rPr>
            <w:rFonts w:ascii="Times New Roman" w:hAnsi="Times New Roman" w:cs="Times New Roman"/>
            <w:sz w:val="24"/>
            <w:szCs w:val="24"/>
          </w:rPr>
          <w:t xml:space="preserve">the </w:t>
        </w:r>
      </w:ins>
      <w:r w:rsidR="00DB1252" w:rsidRPr="004E6C2C">
        <w:rPr>
          <w:rFonts w:ascii="Times New Roman" w:hAnsi="Times New Roman" w:cs="Times New Roman"/>
          <w:sz w:val="24"/>
          <w:szCs w:val="24"/>
          <w:rPrChange w:id="64" w:author="Mohammad Nayeem" w:date="2020-04-21T22:30:00Z">
            <w:rPr>
              <w:rFonts w:ascii="Times New Roman" w:hAnsi="Times New Roman" w:cs="Times New Roman"/>
            </w:rPr>
          </w:rPrChange>
        </w:rPr>
        <w:t xml:space="preserve">2014 </w:t>
      </w:r>
      <w:r w:rsidRPr="004E6C2C">
        <w:rPr>
          <w:rFonts w:ascii="Times New Roman" w:hAnsi="Times New Roman" w:cs="Times New Roman"/>
          <w:sz w:val="24"/>
          <w:szCs w:val="24"/>
          <w:rPrChange w:id="65" w:author="Mohammad Nayeem" w:date="2020-04-21T22:30:00Z">
            <w:rPr>
              <w:rFonts w:ascii="Times New Roman" w:hAnsi="Times New Roman" w:cs="Times New Roman"/>
            </w:rPr>
          </w:rPrChange>
        </w:rPr>
        <w:t>Bangladesh Demographic &amp; Health Survey (BDHS) data</w:t>
      </w:r>
      <w:r w:rsidR="007A1339" w:rsidRPr="004E6C2C">
        <w:rPr>
          <w:rFonts w:ascii="Times New Roman" w:hAnsi="Times New Roman" w:cs="Times New Roman"/>
          <w:sz w:val="24"/>
          <w:szCs w:val="24"/>
          <w:rPrChange w:id="66" w:author="Mohammad Nayeem" w:date="2020-04-21T22:30:00Z">
            <w:rPr>
              <w:rFonts w:ascii="Times New Roman" w:hAnsi="Times New Roman" w:cs="Times New Roman"/>
            </w:rPr>
          </w:rPrChange>
        </w:rPr>
        <w:t>,</w:t>
      </w:r>
      <w:r w:rsidRPr="004E6C2C">
        <w:rPr>
          <w:rFonts w:ascii="Times New Roman" w:hAnsi="Times New Roman" w:cs="Times New Roman"/>
          <w:sz w:val="24"/>
          <w:szCs w:val="24"/>
          <w:rPrChange w:id="67" w:author="Mohammad Nayeem" w:date="2020-04-21T22:30:00Z">
            <w:rPr>
              <w:rFonts w:ascii="Times New Roman" w:hAnsi="Times New Roman" w:cs="Times New Roman"/>
            </w:rPr>
          </w:rPrChange>
        </w:rPr>
        <w:t xml:space="preserve"> which is </w:t>
      </w:r>
      <w:ins w:id="68" w:author="Mohammad Nayeem" w:date="2020-04-22T14:00:00Z">
        <w:r w:rsidR="00FF1678">
          <w:rPr>
            <w:rFonts w:ascii="Times New Roman" w:hAnsi="Times New Roman" w:cs="Times New Roman"/>
            <w:sz w:val="24"/>
            <w:szCs w:val="24"/>
          </w:rPr>
          <w:t>the</w:t>
        </w:r>
      </w:ins>
      <w:del w:id="69" w:author="Mohammad Nayeem" w:date="2020-04-22T14:00:00Z">
        <w:r w:rsidR="00DB1252" w:rsidRPr="004E6C2C" w:rsidDel="00FF1678">
          <w:rPr>
            <w:rFonts w:ascii="Times New Roman" w:hAnsi="Times New Roman" w:cs="Times New Roman"/>
            <w:sz w:val="24"/>
            <w:szCs w:val="24"/>
            <w:rPrChange w:id="70" w:author="Mohammad Nayeem" w:date="2020-04-21T22:30:00Z">
              <w:rPr>
                <w:rFonts w:ascii="Times New Roman" w:hAnsi="Times New Roman" w:cs="Times New Roman"/>
              </w:rPr>
            </w:rPrChange>
          </w:rPr>
          <w:delText>a</w:delText>
        </w:r>
      </w:del>
      <w:r w:rsidR="00DB1252" w:rsidRPr="004E6C2C">
        <w:rPr>
          <w:rFonts w:ascii="Times New Roman" w:hAnsi="Times New Roman" w:cs="Times New Roman"/>
          <w:sz w:val="24"/>
          <w:szCs w:val="24"/>
          <w:rPrChange w:id="71" w:author="Mohammad Nayeem" w:date="2020-04-21T22:30:00Z">
            <w:rPr>
              <w:rFonts w:ascii="Times New Roman" w:hAnsi="Times New Roman" w:cs="Times New Roman"/>
            </w:rPr>
          </w:rPrChange>
        </w:rPr>
        <w:t xml:space="preserve"> latest</w:t>
      </w:r>
      <w:r w:rsidR="007A1339" w:rsidRPr="004E6C2C">
        <w:rPr>
          <w:rFonts w:ascii="Times New Roman" w:hAnsi="Times New Roman" w:cs="Times New Roman"/>
          <w:sz w:val="24"/>
          <w:szCs w:val="24"/>
          <w:rPrChange w:id="72" w:author="Mohammad Nayeem" w:date="2020-04-21T22:30:00Z">
            <w:rPr>
              <w:rFonts w:ascii="Times New Roman" w:hAnsi="Times New Roman" w:cs="Times New Roman"/>
            </w:rPr>
          </w:rPrChange>
        </w:rPr>
        <w:t xml:space="preserve"> available </w:t>
      </w:r>
      <w:r w:rsidRPr="004E6C2C">
        <w:rPr>
          <w:rFonts w:ascii="Times New Roman" w:hAnsi="Times New Roman" w:cs="Times New Roman"/>
          <w:sz w:val="24"/>
          <w:szCs w:val="24"/>
          <w:rPrChange w:id="73" w:author="Mohammad Nayeem" w:date="2020-04-21T22:30:00Z">
            <w:rPr>
              <w:rFonts w:ascii="Times New Roman" w:hAnsi="Times New Roman" w:cs="Times New Roman"/>
            </w:rPr>
          </w:rPrChange>
        </w:rPr>
        <w:t xml:space="preserve">nationally representative data. After inclusion and exclusion criteria, we considered </w:t>
      </w:r>
      <w:commentRangeStart w:id="74"/>
      <w:commentRangeStart w:id="75"/>
      <w:r w:rsidRPr="004E6C2C">
        <w:rPr>
          <w:rFonts w:ascii="Times New Roman" w:hAnsi="Times New Roman" w:cs="Times New Roman"/>
          <w:sz w:val="24"/>
          <w:szCs w:val="24"/>
          <w:rPrChange w:id="76" w:author="Mohammad Nayeem" w:date="2020-04-21T22:30:00Z">
            <w:rPr>
              <w:rFonts w:ascii="Times New Roman" w:hAnsi="Times New Roman" w:cs="Times New Roman"/>
            </w:rPr>
          </w:rPrChange>
        </w:rPr>
        <w:t>632</w:t>
      </w:r>
      <w:commentRangeEnd w:id="74"/>
      <w:r w:rsidR="00DB1252" w:rsidRPr="004E6C2C">
        <w:rPr>
          <w:rStyle w:val="CommentReference"/>
          <w:rFonts w:ascii="Times New Roman" w:hAnsi="Times New Roman" w:cs="Times New Roman"/>
          <w:noProof/>
          <w:sz w:val="24"/>
          <w:szCs w:val="24"/>
          <w:lang w:val="en-GB"/>
          <w:rPrChange w:id="77" w:author="Mohammad Nayeem" w:date="2020-04-21T22:30:00Z">
            <w:rPr>
              <w:rStyle w:val="CommentReference"/>
              <w:noProof/>
              <w:lang w:val="en-GB"/>
            </w:rPr>
          </w:rPrChange>
        </w:rPr>
        <w:commentReference w:id="74"/>
      </w:r>
      <w:commentRangeEnd w:id="75"/>
      <w:r w:rsidR="005F4B2F" w:rsidRPr="004E6C2C">
        <w:rPr>
          <w:rStyle w:val="CommentReference"/>
          <w:rFonts w:ascii="Times New Roman" w:hAnsi="Times New Roman" w:cs="Times New Roman"/>
          <w:noProof/>
          <w:sz w:val="24"/>
          <w:szCs w:val="24"/>
          <w:lang w:val="en-GB"/>
          <w:rPrChange w:id="78" w:author="Mohammad Nayeem" w:date="2020-04-21T22:30:00Z">
            <w:rPr>
              <w:rStyle w:val="CommentReference"/>
              <w:noProof/>
              <w:lang w:val="en-GB"/>
            </w:rPr>
          </w:rPrChange>
        </w:rPr>
        <w:commentReference w:id="75"/>
      </w:r>
      <w:r w:rsidRPr="004E6C2C">
        <w:rPr>
          <w:rFonts w:ascii="Times New Roman" w:hAnsi="Times New Roman" w:cs="Times New Roman"/>
          <w:sz w:val="24"/>
          <w:szCs w:val="24"/>
          <w:rPrChange w:id="79" w:author="Mohammad Nayeem" w:date="2020-04-21T22:30:00Z">
            <w:rPr>
              <w:rFonts w:ascii="Times New Roman" w:hAnsi="Times New Roman" w:cs="Times New Roman"/>
            </w:rPr>
          </w:rPrChange>
        </w:rPr>
        <w:t xml:space="preserve"> children aged </w:t>
      </w:r>
      <w:del w:id="80" w:author="Mohammad Nayeem" w:date="2020-04-08T01:16:00Z">
        <w:r w:rsidRPr="004E6C2C" w:rsidDel="005F4B2F">
          <w:rPr>
            <w:rFonts w:ascii="Times New Roman" w:hAnsi="Times New Roman" w:cs="Times New Roman"/>
            <w:sz w:val="24"/>
            <w:szCs w:val="24"/>
            <w:rPrChange w:id="81" w:author="Mohammad Nayeem" w:date="2020-04-21T22:30:00Z">
              <w:rPr>
                <w:rFonts w:ascii="Times New Roman" w:hAnsi="Times New Roman" w:cs="Times New Roman"/>
              </w:rPr>
            </w:rPrChange>
          </w:rPr>
          <w:delText>between 0-</w:delText>
        </w:r>
        <w:r w:rsidR="00451908" w:rsidRPr="004E6C2C" w:rsidDel="005F4B2F">
          <w:rPr>
            <w:rFonts w:ascii="Times New Roman" w:hAnsi="Times New Roman" w:cs="Times New Roman"/>
            <w:sz w:val="24"/>
            <w:szCs w:val="24"/>
            <w:rPrChange w:id="82" w:author="Mohammad Nayeem" w:date="2020-04-21T22:30:00Z">
              <w:rPr>
                <w:rFonts w:ascii="Times New Roman" w:hAnsi="Times New Roman" w:cs="Times New Roman"/>
              </w:rPr>
            </w:rPrChange>
          </w:rPr>
          <w:delText>5</w:delText>
        </w:r>
      </w:del>
      <w:ins w:id="83" w:author="Mohammad Nayeem" w:date="2020-04-08T01:16:00Z">
        <w:r w:rsidR="005F4B2F" w:rsidRPr="004E6C2C">
          <w:rPr>
            <w:rFonts w:ascii="Times New Roman" w:hAnsi="Times New Roman" w:cs="Times New Roman"/>
            <w:sz w:val="24"/>
            <w:szCs w:val="24"/>
            <w:rPrChange w:id="84" w:author="Mohammad Nayeem" w:date="2020-04-21T22:30:00Z">
              <w:rPr>
                <w:rFonts w:ascii="Times New Roman" w:hAnsi="Times New Roman" w:cs="Times New Roman"/>
              </w:rPr>
            </w:rPrChange>
          </w:rPr>
          <w:t>under 6 months</w:t>
        </w:r>
      </w:ins>
      <w:del w:id="85" w:author="Mohammad Nayeem" w:date="2020-04-08T01:16:00Z">
        <w:r w:rsidR="00451908" w:rsidRPr="004E6C2C" w:rsidDel="005F4B2F">
          <w:rPr>
            <w:rFonts w:ascii="Times New Roman" w:hAnsi="Times New Roman" w:cs="Times New Roman"/>
            <w:sz w:val="24"/>
            <w:szCs w:val="24"/>
            <w:rPrChange w:id="86" w:author="Mohammad Nayeem" w:date="2020-04-21T22:30:00Z">
              <w:rPr>
                <w:rFonts w:ascii="Times New Roman" w:hAnsi="Times New Roman" w:cs="Times New Roman"/>
              </w:rPr>
            </w:rPrChange>
          </w:rPr>
          <w:delText xml:space="preserve"> </w:delText>
        </w:r>
        <w:commentRangeStart w:id="87"/>
        <w:commentRangeStart w:id="88"/>
        <w:r w:rsidRPr="004E6C2C" w:rsidDel="005F4B2F">
          <w:rPr>
            <w:rFonts w:ascii="Times New Roman" w:hAnsi="Times New Roman" w:cs="Times New Roman"/>
            <w:sz w:val="24"/>
            <w:szCs w:val="24"/>
            <w:rPrChange w:id="89" w:author="Mohammad Nayeem" w:date="2020-04-21T22:30:00Z">
              <w:rPr>
                <w:rFonts w:ascii="Times New Roman" w:hAnsi="Times New Roman" w:cs="Times New Roman"/>
              </w:rPr>
            </w:rPrChange>
          </w:rPr>
          <w:delText>months</w:delText>
        </w:r>
      </w:del>
      <w:r w:rsidR="00DB1252" w:rsidRPr="004E6C2C">
        <w:rPr>
          <w:rFonts w:ascii="Times New Roman" w:hAnsi="Times New Roman" w:cs="Times New Roman"/>
          <w:sz w:val="24"/>
          <w:szCs w:val="24"/>
          <w:rPrChange w:id="90" w:author="Mohammad Nayeem" w:date="2020-04-21T22:30:00Z">
            <w:rPr>
              <w:rFonts w:ascii="Times New Roman" w:hAnsi="Times New Roman" w:cs="Times New Roman"/>
            </w:rPr>
          </w:rPrChange>
        </w:rPr>
        <w:t>.</w:t>
      </w:r>
      <w:commentRangeEnd w:id="87"/>
      <w:r w:rsidR="00DB1252" w:rsidRPr="004E6C2C">
        <w:rPr>
          <w:rStyle w:val="CommentReference"/>
          <w:rFonts w:ascii="Times New Roman" w:hAnsi="Times New Roman" w:cs="Times New Roman"/>
          <w:noProof/>
          <w:sz w:val="24"/>
          <w:szCs w:val="24"/>
          <w:lang w:val="en-GB"/>
          <w:rPrChange w:id="91" w:author="Mohammad Nayeem" w:date="2020-04-21T22:30:00Z">
            <w:rPr>
              <w:rStyle w:val="CommentReference"/>
              <w:noProof/>
              <w:lang w:val="en-GB"/>
            </w:rPr>
          </w:rPrChange>
        </w:rPr>
        <w:commentReference w:id="87"/>
      </w:r>
      <w:commentRangeEnd w:id="88"/>
      <w:r w:rsidR="005D21C2" w:rsidRPr="004E6C2C">
        <w:rPr>
          <w:rStyle w:val="CommentReference"/>
          <w:rFonts w:ascii="Times New Roman" w:hAnsi="Times New Roman" w:cs="Times New Roman"/>
          <w:noProof/>
          <w:sz w:val="24"/>
          <w:szCs w:val="24"/>
          <w:lang w:val="en-GB"/>
          <w:rPrChange w:id="92" w:author="Mohammad Nayeem" w:date="2020-04-21T22:30:00Z">
            <w:rPr>
              <w:rStyle w:val="CommentReference"/>
              <w:noProof/>
              <w:lang w:val="en-GB"/>
            </w:rPr>
          </w:rPrChange>
        </w:rPr>
        <w:commentReference w:id="88"/>
      </w:r>
      <w:ins w:id="93" w:author="Mohammad Nayeem" w:date="2020-04-08T01:35:00Z">
        <w:r w:rsidR="00EA1D62" w:rsidRPr="004E6C2C">
          <w:rPr>
            <w:rFonts w:ascii="Times New Roman" w:hAnsi="Times New Roman" w:cs="Times New Roman"/>
            <w:sz w:val="24"/>
            <w:szCs w:val="24"/>
            <w:rPrChange w:id="94" w:author="Mohammad Nayeem" w:date="2020-04-21T22:30:00Z">
              <w:rPr>
                <w:rFonts w:ascii="Times New Roman" w:hAnsi="Times New Roman" w:cs="Times New Roman"/>
              </w:rPr>
            </w:rPrChange>
          </w:rPr>
          <w:t xml:space="preserve"> </w:t>
        </w:r>
      </w:ins>
      <w:ins w:id="95" w:author="Mohammad Nayeem" w:date="2020-04-08T01:20:00Z">
        <w:r w:rsidR="005D316A" w:rsidRPr="00C02361">
          <w:rPr>
            <w:rFonts w:ascii="Times New Roman" w:eastAsia="Times New Roman" w:hAnsi="Times New Roman" w:cs="Times New Roman"/>
            <w:sz w:val="24"/>
            <w:szCs w:val="24"/>
          </w:rPr>
          <w:t xml:space="preserve">The outcome variable was created using childhood diseases </w:t>
        </w:r>
      </w:ins>
      <w:ins w:id="96" w:author="Mohammad Nayeem" w:date="2020-04-08T01:24:00Z">
        <w:r w:rsidR="005D316A" w:rsidRPr="004E6C2C">
          <w:rPr>
            <w:rFonts w:ascii="Times New Roman" w:eastAsia="Times New Roman" w:hAnsi="Times New Roman" w:cs="Times New Roman"/>
            <w:sz w:val="24"/>
            <w:szCs w:val="24"/>
            <w:rPrChange w:id="97" w:author="Mohammad Nayeem" w:date="2020-04-21T22:30:00Z">
              <w:rPr>
                <w:rFonts w:ascii="Times New Roman" w:eastAsia="Times New Roman" w:hAnsi="Times New Roman" w:cs="Times New Roman"/>
                <w:sz w:val="24"/>
                <w:szCs w:val="24"/>
                <w:highlight w:val="yellow"/>
              </w:rPr>
            </w:rPrChange>
          </w:rPr>
          <w:t>and</w:t>
        </w:r>
      </w:ins>
      <w:ins w:id="98" w:author="Mohammad Nayeem" w:date="2020-04-08T01:20:00Z">
        <w:r w:rsidR="005D316A" w:rsidRPr="00C02361">
          <w:rPr>
            <w:rFonts w:ascii="Times New Roman" w:eastAsia="Times New Roman" w:hAnsi="Times New Roman" w:cs="Times New Roman"/>
            <w:sz w:val="24"/>
            <w:szCs w:val="24"/>
          </w:rPr>
          <w:t xml:space="preserve"> </w:t>
        </w:r>
      </w:ins>
      <w:ins w:id="99" w:author="Mohammad Nayeem" w:date="2020-04-08T01:24:00Z">
        <w:r w:rsidR="005D316A" w:rsidRPr="004E6C2C">
          <w:rPr>
            <w:rFonts w:ascii="Times New Roman" w:eastAsia="Times New Roman" w:hAnsi="Times New Roman" w:cs="Times New Roman"/>
            <w:sz w:val="24"/>
            <w:szCs w:val="24"/>
            <w:rPrChange w:id="100" w:author="Mohammad Nayeem" w:date="2020-04-21T22:30:00Z">
              <w:rPr>
                <w:rFonts w:ascii="Times New Roman" w:eastAsia="Times New Roman" w:hAnsi="Times New Roman" w:cs="Times New Roman"/>
                <w:sz w:val="24"/>
                <w:szCs w:val="24"/>
                <w:highlight w:val="yellow"/>
              </w:rPr>
            </w:rPrChange>
          </w:rPr>
          <w:t>i</w:t>
        </w:r>
      </w:ins>
      <w:ins w:id="101" w:author="Mohammad Nayeem" w:date="2020-04-08T01:20:00Z">
        <w:r w:rsidR="005D316A" w:rsidRPr="00C02361">
          <w:rPr>
            <w:rFonts w:ascii="Times New Roman" w:eastAsia="Times New Roman" w:hAnsi="Times New Roman" w:cs="Times New Roman"/>
            <w:sz w:val="24"/>
            <w:szCs w:val="24"/>
          </w:rPr>
          <w:t xml:space="preserve">mportant confounding factors such as the </w:t>
        </w:r>
      </w:ins>
      <w:ins w:id="102" w:author="Mohammad Nayeem" w:date="2020-04-08T01:27:00Z">
        <w:r w:rsidR="005D316A" w:rsidRPr="004E6C2C">
          <w:rPr>
            <w:rFonts w:ascii="Times New Roman" w:eastAsia="Times New Roman" w:hAnsi="Times New Roman" w:cs="Times New Roman"/>
            <w:sz w:val="24"/>
            <w:szCs w:val="24"/>
            <w:rPrChange w:id="103" w:author="Mohammad Nayeem" w:date="2020-04-21T22:30:00Z">
              <w:rPr>
                <w:rFonts w:ascii="Times New Roman" w:eastAsia="Times New Roman" w:hAnsi="Times New Roman" w:cs="Times New Roman"/>
                <w:sz w:val="24"/>
                <w:szCs w:val="24"/>
                <w:highlight w:val="yellow"/>
              </w:rPr>
            </w:rPrChange>
          </w:rPr>
          <w:t xml:space="preserve">mother’s </w:t>
        </w:r>
      </w:ins>
      <w:ins w:id="104" w:author="Mohammad Nayeem" w:date="2020-04-08T01:20:00Z">
        <w:r w:rsidR="005D316A" w:rsidRPr="00C02361">
          <w:rPr>
            <w:rFonts w:ascii="Times New Roman" w:eastAsia="Times New Roman" w:hAnsi="Times New Roman" w:cs="Times New Roman"/>
            <w:sz w:val="24"/>
            <w:szCs w:val="24"/>
          </w:rPr>
          <w:t>age</w:t>
        </w:r>
      </w:ins>
      <w:ins w:id="105" w:author="Mohammad Nayeem" w:date="2020-04-08T01:27:00Z">
        <w:r w:rsidR="005D316A" w:rsidRPr="004E6C2C">
          <w:rPr>
            <w:rFonts w:ascii="Times New Roman" w:eastAsia="Times New Roman" w:hAnsi="Times New Roman" w:cs="Times New Roman"/>
            <w:sz w:val="24"/>
            <w:szCs w:val="24"/>
            <w:rPrChange w:id="106" w:author="Mohammad Nayeem" w:date="2020-04-21T22:30:00Z">
              <w:rPr>
                <w:rFonts w:ascii="Times New Roman" w:eastAsia="Times New Roman" w:hAnsi="Times New Roman" w:cs="Times New Roman"/>
                <w:sz w:val="24"/>
                <w:szCs w:val="24"/>
                <w:highlight w:val="yellow"/>
              </w:rPr>
            </w:rPrChange>
          </w:rPr>
          <w:t>, geographical location</w:t>
        </w:r>
      </w:ins>
      <w:ins w:id="107" w:author="Mohammad Nayeem" w:date="2020-04-08T01:28:00Z">
        <w:r w:rsidR="00F53E57" w:rsidRPr="004E6C2C">
          <w:rPr>
            <w:rFonts w:ascii="Times New Roman" w:eastAsia="Times New Roman" w:hAnsi="Times New Roman" w:cs="Times New Roman"/>
            <w:sz w:val="24"/>
            <w:szCs w:val="24"/>
            <w:rPrChange w:id="108" w:author="Mohammad Nayeem" w:date="2020-04-21T22:30:00Z">
              <w:rPr>
                <w:rFonts w:ascii="Times New Roman" w:eastAsia="Times New Roman" w:hAnsi="Times New Roman" w:cs="Times New Roman"/>
                <w:sz w:val="24"/>
                <w:szCs w:val="24"/>
                <w:highlight w:val="yellow"/>
              </w:rPr>
            </w:rPrChange>
          </w:rPr>
          <w:t>, area of residence,</w:t>
        </w:r>
      </w:ins>
      <w:ins w:id="109" w:author="Mohammad Nayeem" w:date="2020-04-08T01:20:00Z">
        <w:r w:rsidR="005D316A" w:rsidRPr="00C02361">
          <w:rPr>
            <w:rFonts w:ascii="Times New Roman" w:eastAsia="Times New Roman" w:hAnsi="Times New Roman" w:cs="Times New Roman"/>
            <w:sz w:val="24"/>
            <w:szCs w:val="24"/>
          </w:rPr>
          <w:t xml:space="preserve"> </w:t>
        </w:r>
      </w:ins>
      <w:ins w:id="110" w:author="Mohammad Nayeem" w:date="2020-04-08T01:29:00Z">
        <w:r w:rsidR="00BB0267" w:rsidRPr="004E6C2C">
          <w:rPr>
            <w:rFonts w:ascii="Times New Roman" w:eastAsia="Times New Roman" w:hAnsi="Times New Roman" w:cs="Times New Roman"/>
            <w:sz w:val="24"/>
            <w:szCs w:val="24"/>
            <w:rPrChange w:id="111" w:author="Mohammad Nayeem" w:date="2020-04-21T22:30:00Z">
              <w:rPr>
                <w:rFonts w:ascii="Times New Roman" w:eastAsia="Times New Roman" w:hAnsi="Times New Roman" w:cs="Times New Roman"/>
                <w:sz w:val="24"/>
                <w:szCs w:val="24"/>
                <w:highlight w:val="yellow"/>
              </w:rPr>
            </w:rPrChange>
          </w:rPr>
          <w:t>mother’s educational level mother’s current employment status, father’s occupation, relig</w:t>
        </w:r>
      </w:ins>
      <w:ins w:id="112" w:author="Mohammad Nayeem" w:date="2020-04-08T01:30:00Z">
        <w:r w:rsidR="00BB0267" w:rsidRPr="004E6C2C">
          <w:rPr>
            <w:rFonts w:ascii="Times New Roman" w:eastAsia="Times New Roman" w:hAnsi="Times New Roman" w:cs="Times New Roman"/>
            <w:sz w:val="24"/>
            <w:szCs w:val="24"/>
            <w:rPrChange w:id="113" w:author="Mohammad Nayeem" w:date="2020-04-21T22:30:00Z">
              <w:rPr>
                <w:rFonts w:ascii="Times New Roman" w:eastAsia="Times New Roman" w:hAnsi="Times New Roman" w:cs="Times New Roman"/>
                <w:sz w:val="24"/>
                <w:szCs w:val="24"/>
                <w:highlight w:val="yellow"/>
              </w:rPr>
            </w:rPrChange>
          </w:rPr>
          <w:t xml:space="preserve">ion, mass media access, wealth status, household members, age of </w:t>
        </w:r>
      </w:ins>
      <w:ins w:id="114" w:author="Mohammad Nayeem" w:date="2020-04-22T14:01:00Z">
        <w:r w:rsidR="00242AAF">
          <w:rPr>
            <w:rFonts w:ascii="Times New Roman" w:eastAsia="Times New Roman" w:hAnsi="Times New Roman" w:cs="Times New Roman"/>
            <w:sz w:val="24"/>
            <w:szCs w:val="24"/>
          </w:rPr>
          <w:t xml:space="preserve">the </w:t>
        </w:r>
      </w:ins>
      <w:ins w:id="115" w:author="Mohammad Nayeem" w:date="2020-04-08T01:30:00Z">
        <w:r w:rsidR="00BB0267" w:rsidRPr="004E6C2C">
          <w:rPr>
            <w:rFonts w:ascii="Times New Roman" w:eastAsia="Times New Roman" w:hAnsi="Times New Roman" w:cs="Times New Roman"/>
            <w:sz w:val="24"/>
            <w:szCs w:val="24"/>
            <w:rPrChange w:id="116" w:author="Mohammad Nayeem" w:date="2020-04-21T22:30:00Z">
              <w:rPr>
                <w:rFonts w:ascii="Times New Roman" w:eastAsia="Times New Roman" w:hAnsi="Times New Roman" w:cs="Times New Roman"/>
                <w:sz w:val="24"/>
                <w:szCs w:val="24"/>
                <w:highlight w:val="yellow"/>
              </w:rPr>
            </w:rPrChange>
          </w:rPr>
          <w:t>child, type of delivery of the child</w:t>
        </w:r>
      </w:ins>
      <w:ins w:id="117" w:author="Mohammad Nayeem" w:date="2020-04-08T01:31:00Z">
        <w:r w:rsidR="00BB0267" w:rsidRPr="004E6C2C">
          <w:rPr>
            <w:rFonts w:ascii="Times New Roman" w:eastAsia="Times New Roman" w:hAnsi="Times New Roman" w:cs="Times New Roman"/>
            <w:sz w:val="24"/>
            <w:szCs w:val="24"/>
            <w:rPrChange w:id="118" w:author="Mohammad Nayeem" w:date="2020-04-21T22:30:00Z">
              <w:rPr>
                <w:rFonts w:ascii="Times New Roman" w:eastAsia="Times New Roman" w:hAnsi="Times New Roman" w:cs="Times New Roman"/>
                <w:sz w:val="24"/>
                <w:szCs w:val="24"/>
                <w:highlight w:val="yellow"/>
              </w:rPr>
            </w:rPrChange>
          </w:rPr>
          <w:t xml:space="preserve">, size of child at birth, weight at birth during the survey </w:t>
        </w:r>
      </w:ins>
      <w:ins w:id="119" w:author="Mohammad Nayeem" w:date="2020-04-08T01:20:00Z">
        <w:r w:rsidR="005D316A" w:rsidRPr="00C02361">
          <w:rPr>
            <w:rFonts w:ascii="Times New Roman" w:eastAsia="Times New Roman" w:hAnsi="Times New Roman" w:cs="Times New Roman"/>
            <w:sz w:val="24"/>
            <w:szCs w:val="24"/>
          </w:rPr>
          <w:t xml:space="preserve">and </w:t>
        </w:r>
      </w:ins>
      <w:ins w:id="120" w:author="Mohammad Nayeem" w:date="2020-04-08T01:31:00Z">
        <w:r w:rsidR="00BB0267" w:rsidRPr="004E6C2C">
          <w:rPr>
            <w:rFonts w:ascii="Times New Roman" w:eastAsia="Times New Roman" w:hAnsi="Times New Roman" w:cs="Times New Roman"/>
            <w:sz w:val="24"/>
            <w:szCs w:val="24"/>
            <w:rPrChange w:id="121" w:author="Mohammad Nayeem" w:date="2020-04-21T22:30:00Z">
              <w:rPr>
                <w:rFonts w:ascii="Times New Roman" w:eastAsia="Times New Roman" w:hAnsi="Times New Roman" w:cs="Times New Roman"/>
                <w:sz w:val="24"/>
                <w:szCs w:val="24"/>
                <w:highlight w:val="yellow"/>
              </w:rPr>
            </w:rPrChange>
          </w:rPr>
          <w:t xml:space="preserve">child’s </w:t>
        </w:r>
      </w:ins>
      <w:ins w:id="122" w:author="Mohammad Nayeem" w:date="2020-04-08T01:20:00Z">
        <w:r w:rsidR="005D316A" w:rsidRPr="00C02361">
          <w:rPr>
            <w:rFonts w:ascii="Times New Roman" w:eastAsia="Times New Roman" w:hAnsi="Times New Roman" w:cs="Times New Roman"/>
            <w:sz w:val="24"/>
            <w:szCs w:val="24"/>
          </w:rPr>
          <w:t>sex</w:t>
        </w:r>
      </w:ins>
      <w:ins w:id="123" w:author="Mohammad Nayeem" w:date="2020-04-08T01:31:00Z">
        <w:r w:rsidR="00BB0267" w:rsidRPr="004E6C2C">
          <w:rPr>
            <w:rFonts w:ascii="Times New Roman" w:eastAsia="Times New Roman" w:hAnsi="Times New Roman" w:cs="Times New Roman"/>
            <w:sz w:val="24"/>
            <w:szCs w:val="24"/>
            <w:rPrChange w:id="124" w:author="Mohammad Nayeem" w:date="2020-04-21T22:30:00Z">
              <w:rPr>
                <w:rFonts w:ascii="Times New Roman" w:eastAsia="Times New Roman" w:hAnsi="Times New Roman" w:cs="Times New Roman"/>
                <w:sz w:val="24"/>
                <w:szCs w:val="24"/>
                <w:highlight w:val="yellow"/>
              </w:rPr>
            </w:rPrChange>
          </w:rPr>
          <w:t xml:space="preserve"> </w:t>
        </w:r>
      </w:ins>
      <w:ins w:id="125" w:author="Mohammad Nayeem" w:date="2020-04-08T01:20:00Z">
        <w:r w:rsidR="005D316A" w:rsidRPr="00C02361">
          <w:rPr>
            <w:rFonts w:ascii="Times New Roman" w:eastAsia="Times New Roman" w:hAnsi="Times New Roman" w:cs="Times New Roman"/>
            <w:sz w:val="24"/>
            <w:szCs w:val="24"/>
          </w:rPr>
          <w:t xml:space="preserve">were considered. We estimated crude and adjusted risk ratio (RR) using </w:t>
        </w:r>
        <w:r w:rsidR="005D316A" w:rsidRPr="007317D1">
          <w:rPr>
            <w:rFonts w:ascii="Times New Roman" w:eastAsia="Times New Roman" w:hAnsi="Times New Roman" w:cs="Times New Roman"/>
            <w:sz w:val="24"/>
            <w:szCs w:val="24"/>
          </w:rPr>
          <w:t xml:space="preserve">different count data analysis models (e.g. </w:t>
        </w:r>
      </w:ins>
      <w:ins w:id="126" w:author="Mohammad Nayeem" w:date="2020-04-08T01:34:00Z">
        <w:r w:rsidR="00EA1D62" w:rsidRPr="004E6C2C">
          <w:rPr>
            <w:rFonts w:ascii="Times New Roman" w:hAnsi="Times New Roman" w:cs="Times New Roman"/>
            <w:sz w:val="24"/>
            <w:szCs w:val="24"/>
            <w:rPrChange w:id="127" w:author="Mohammad Nayeem" w:date="2020-04-21T22:30:00Z">
              <w:rPr>
                <w:rFonts w:ascii="Times New Roman" w:hAnsi="Times New Roman" w:cs="Times New Roman"/>
              </w:rPr>
            </w:rPrChange>
          </w:rPr>
          <w:t>zero-inflated negative binomial (ZINB)</w:t>
        </w:r>
      </w:ins>
      <w:ins w:id="128" w:author="Mohammad Nayeem" w:date="2020-04-08T01:20:00Z">
        <w:r w:rsidR="005D316A" w:rsidRPr="00C02361">
          <w:rPr>
            <w:rFonts w:ascii="Times New Roman" w:eastAsia="Times New Roman" w:hAnsi="Times New Roman" w:cs="Times New Roman"/>
            <w:sz w:val="24"/>
            <w:szCs w:val="24"/>
          </w:rPr>
          <w:t xml:space="preserve">). </w:t>
        </w:r>
      </w:ins>
      <w:del w:id="129" w:author="Mohammad Nayeem" w:date="2020-04-08T01:35:00Z">
        <w:r w:rsidRPr="004E6C2C" w:rsidDel="00EA1D62">
          <w:rPr>
            <w:rFonts w:ascii="Times New Roman" w:hAnsi="Times New Roman" w:cs="Times New Roman"/>
            <w:sz w:val="24"/>
            <w:szCs w:val="24"/>
            <w:rPrChange w:id="130" w:author="Mohammad Nayeem" w:date="2020-04-21T22:30:00Z">
              <w:rPr>
                <w:rFonts w:ascii="Times New Roman" w:hAnsi="Times New Roman" w:cs="Times New Roman"/>
              </w:rPr>
            </w:rPrChange>
          </w:rPr>
          <w:delText xml:space="preserve"> </w:delText>
        </w:r>
        <w:r w:rsidR="00DB1252" w:rsidRPr="004E6C2C" w:rsidDel="00EA1D62">
          <w:rPr>
            <w:rFonts w:ascii="Times New Roman" w:hAnsi="Times New Roman" w:cs="Times New Roman"/>
            <w:sz w:val="24"/>
            <w:szCs w:val="24"/>
            <w:rPrChange w:id="131" w:author="Mohammad Nayeem" w:date="2020-04-21T22:30:00Z">
              <w:rPr>
                <w:rFonts w:ascii="Times New Roman" w:hAnsi="Times New Roman" w:cs="Times New Roman"/>
              </w:rPr>
            </w:rPrChange>
          </w:rPr>
          <w:delText>Data were analyzed using</w:delText>
        </w:r>
        <w:r w:rsidRPr="004E6C2C" w:rsidDel="00EA1D62">
          <w:rPr>
            <w:rFonts w:ascii="Times New Roman" w:hAnsi="Times New Roman" w:cs="Times New Roman"/>
            <w:sz w:val="24"/>
            <w:szCs w:val="24"/>
            <w:rPrChange w:id="132" w:author="Mohammad Nayeem" w:date="2020-04-21T22:30:00Z">
              <w:rPr>
                <w:rFonts w:ascii="Times New Roman" w:hAnsi="Times New Roman" w:cs="Times New Roman"/>
              </w:rPr>
            </w:rPrChange>
          </w:rPr>
          <w:delText xml:space="preserve"> chi-squared tests</w:delText>
        </w:r>
      </w:del>
      <w:del w:id="133" w:author="Mohammad Nayeem" w:date="2020-04-08T01:34:00Z">
        <w:r w:rsidRPr="004E6C2C" w:rsidDel="00EA1D62">
          <w:rPr>
            <w:rFonts w:ascii="Times New Roman" w:hAnsi="Times New Roman" w:cs="Times New Roman"/>
            <w:sz w:val="24"/>
            <w:szCs w:val="24"/>
            <w:rPrChange w:id="134" w:author="Mohammad Nayeem" w:date="2020-04-21T22:30:00Z">
              <w:rPr>
                <w:rFonts w:ascii="Times New Roman" w:hAnsi="Times New Roman" w:cs="Times New Roman"/>
              </w:rPr>
            </w:rPrChange>
          </w:rPr>
          <w:delText xml:space="preserve"> zero-inflated negative binomial (ZINB) regression</w:delText>
        </w:r>
      </w:del>
      <w:del w:id="135" w:author="Mohammad Nayeem" w:date="2020-04-08T01:35:00Z">
        <w:r w:rsidRPr="004E6C2C" w:rsidDel="00EA1D62">
          <w:rPr>
            <w:rFonts w:ascii="Times New Roman" w:hAnsi="Times New Roman" w:cs="Times New Roman"/>
            <w:sz w:val="24"/>
            <w:szCs w:val="24"/>
            <w:rPrChange w:id="136" w:author="Mohammad Nayeem" w:date="2020-04-21T22:30:00Z">
              <w:rPr>
                <w:rFonts w:ascii="Times New Roman" w:hAnsi="Times New Roman" w:cs="Times New Roman"/>
              </w:rPr>
            </w:rPrChange>
          </w:rPr>
          <w:delText>.</w:delText>
        </w:r>
      </w:del>
    </w:p>
    <w:p w14:paraId="2D3DFA72" w14:textId="03A5DC57" w:rsidR="001007F2" w:rsidRPr="004E6C2C" w:rsidDel="00EA1D62" w:rsidRDefault="00DB1252">
      <w:pPr>
        <w:spacing w:after="0" w:line="480" w:lineRule="auto"/>
        <w:jc w:val="both"/>
        <w:rPr>
          <w:del w:id="137" w:author="Mohammad Nayeem" w:date="2020-04-08T01:35:00Z"/>
          <w:rFonts w:ascii="Times New Roman" w:hAnsi="Times New Roman" w:cs="Times New Roman"/>
          <w:sz w:val="24"/>
          <w:szCs w:val="24"/>
          <w:rPrChange w:id="138" w:author="Mohammad Nayeem" w:date="2020-04-21T22:30:00Z">
            <w:rPr>
              <w:del w:id="139" w:author="Mohammad Nayeem" w:date="2020-04-08T01:35:00Z"/>
              <w:rFonts w:ascii="Times New Roman" w:hAnsi="Times New Roman" w:cs="Times New Roman"/>
            </w:rPr>
          </w:rPrChange>
        </w:rPr>
      </w:pPr>
      <w:r w:rsidRPr="004E6C2C">
        <w:rPr>
          <w:rFonts w:ascii="Times New Roman" w:hAnsi="Times New Roman" w:cs="Times New Roman"/>
          <w:sz w:val="24"/>
          <w:szCs w:val="24"/>
          <w:rPrChange w:id="140" w:author="Mohammad Nayeem" w:date="2020-04-21T22:30:00Z">
            <w:rPr>
              <w:rFonts w:ascii="Times New Roman" w:hAnsi="Times New Roman" w:cs="Times New Roman"/>
            </w:rPr>
          </w:rPrChange>
        </w:rPr>
        <w:t xml:space="preserve">We found </w:t>
      </w:r>
      <w:r w:rsidR="00B96B0D" w:rsidRPr="004E6C2C">
        <w:rPr>
          <w:rFonts w:ascii="Times New Roman" w:hAnsi="Times New Roman" w:cs="Times New Roman"/>
          <w:sz w:val="24"/>
          <w:szCs w:val="24"/>
          <w:rPrChange w:id="141" w:author="Mohammad Nayeem" w:date="2020-04-21T22:30:00Z">
            <w:rPr>
              <w:rFonts w:ascii="Times New Roman" w:hAnsi="Times New Roman" w:cs="Times New Roman"/>
            </w:rPr>
          </w:rPrChange>
        </w:rPr>
        <w:t xml:space="preserve">55.3% </w:t>
      </w:r>
      <w:ins w:id="142" w:author="Mohammad Nayeem" w:date="2020-04-22T14:01:00Z">
        <w:r w:rsidR="00242AAF">
          <w:rPr>
            <w:rFonts w:ascii="Times New Roman" w:hAnsi="Times New Roman" w:cs="Times New Roman"/>
            <w:sz w:val="24"/>
            <w:szCs w:val="24"/>
          </w:rPr>
          <w:t xml:space="preserve">of </w:t>
        </w:r>
      </w:ins>
      <w:r w:rsidR="00B96B0D" w:rsidRPr="004E6C2C">
        <w:rPr>
          <w:rFonts w:ascii="Times New Roman" w:hAnsi="Times New Roman" w:cs="Times New Roman"/>
          <w:sz w:val="24"/>
          <w:szCs w:val="24"/>
          <w:rPrChange w:id="143" w:author="Mohammad Nayeem" w:date="2020-04-21T22:30:00Z">
            <w:rPr>
              <w:rFonts w:ascii="Times New Roman" w:hAnsi="Times New Roman" w:cs="Times New Roman"/>
            </w:rPr>
          </w:rPrChange>
        </w:rPr>
        <w:t>children belong to EBF (exclusive breastfed)</w:t>
      </w:r>
      <w:del w:id="144" w:author="Mohammad Nayeem" w:date="2020-04-21T22:11:00Z">
        <w:r w:rsidR="00B96B0D" w:rsidRPr="004E6C2C" w:rsidDel="00980BC6">
          <w:rPr>
            <w:rFonts w:ascii="Times New Roman" w:hAnsi="Times New Roman" w:cs="Times New Roman"/>
            <w:sz w:val="24"/>
            <w:szCs w:val="24"/>
            <w:rPrChange w:id="145" w:author="Mohammad Nayeem" w:date="2020-04-21T22:30:00Z">
              <w:rPr>
                <w:rFonts w:ascii="Times New Roman" w:hAnsi="Times New Roman" w:cs="Times New Roman"/>
              </w:rPr>
            </w:rPrChange>
          </w:rPr>
          <w:delText xml:space="preserve"> and </w:delText>
        </w:r>
        <w:r w:rsidRPr="004E6C2C" w:rsidDel="00980BC6">
          <w:rPr>
            <w:rFonts w:ascii="Times New Roman" w:hAnsi="Times New Roman" w:cs="Times New Roman"/>
            <w:sz w:val="24"/>
            <w:szCs w:val="24"/>
            <w:rPrChange w:id="146" w:author="Mohammad Nayeem" w:date="2020-04-21T22:30:00Z">
              <w:rPr>
                <w:rFonts w:ascii="Times New Roman" w:hAnsi="Times New Roman" w:cs="Times New Roman"/>
              </w:rPr>
            </w:rPrChange>
          </w:rPr>
          <w:delText xml:space="preserve">44.7% </w:delText>
        </w:r>
        <w:r w:rsidR="00B96B0D" w:rsidRPr="004E6C2C" w:rsidDel="00980BC6">
          <w:rPr>
            <w:rFonts w:ascii="Times New Roman" w:hAnsi="Times New Roman" w:cs="Times New Roman"/>
            <w:sz w:val="24"/>
            <w:szCs w:val="24"/>
            <w:rPrChange w:id="147" w:author="Mohammad Nayeem" w:date="2020-04-21T22:30:00Z">
              <w:rPr>
                <w:rFonts w:ascii="Times New Roman" w:hAnsi="Times New Roman" w:cs="Times New Roman"/>
              </w:rPr>
            </w:rPrChange>
          </w:rPr>
          <w:delText xml:space="preserve">children </w:delText>
        </w:r>
        <w:r w:rsidRPr="004E6C2C" w:rsidDel="00980BC6">
          <w:rPr>
            <w:rFonts w:ascii="Times New Roman" w:hAnsi="Times New Roman" w:cs="Times New Roman"/>
            <w:sz w:val="24"/>
            <w:szCs w:val="24"/>
            <w:rPrChange w:id="148" w:author="Mohammad Nayeem" w:date="2020-04-21T22:30:00Z">
              <w:rPr>
                <w:rFonts w:ascii="Times New Roman" w:hAnsi="Times New Roman" w:cs="Times New Roman"/>
              </w:rPr>
            </w:rPrChange>
          </w:rPr>
          <w:delText>belong to non-EBF</w:delText>
        </w:r>
      </w:del>
      <w:r w:rsidRPr="004E6C2C">
        <w:rPr>
          <w:rFonts w:ascii="Times New Roman" w:hAnsi="Times New Roman" w:cs="Times New Roman"/>
          <w:sz w:val="24"/>
          <w:szCs w:val="24"/>
          <w:rPrChange w:id="149" w:author="Mohammad Nayeem" w:date="2020-04-21T22:30:00Z">
            <w:rPr>
              <w:rFonts w:ascii="Times New Roman" w:hAnsi="Times New Roman" w:cs="Times New Roman"/>
            </w:rPr>
          </w:rPrChange>
        </w:rPr>
        <w:t>.</w:t>
      </w:r>
      <w:ins w:id="150" w:author="Mohammad Nayeem" w:date="2020-04-08T01:35:00Z">
        <w:r w:rsidR="00EA1D62" w:rsidRPr="004E6C2C">
          <w:rPr>
            <w:rFonts w:ascii="Times New Roman" w:hAnsi="Times New Roman" w:cs="Times New Roman"/>
            <w:sz w:val="24"/>
            <w:szCs w:val="24"/>
            <w:rPrChange w:id="151" w:author="Mohammad Nayeem" w:date="2020-04-21T22:30:00Z">
              <w:rPr>
                <w:rFonts w:ascii="Times New Roman" w:hAnsi="Times New Roman" w:cs="Times New Roman"/>
              </w:rPr>
            </w:rPrChange>
          </w:rPr>
          <w:t xml:space="preserve"> </w:t>
        </w:r>
      </w:ins>
      <w:del w:id="152" w:author="Mohammad Nayeem" w:date="2020-04-08T01:35:00Z">
        <w:r w:rsidRPr="004E6C2C" w:rsidDel="00EA1D62">
          <w:rPr>
            <w:rFonts w:ascii="Times New Roman" w:hAnsi="Times New Roman" w:cs="Times New Roman"/>
            <w:sz w:val="24"/>
            <w:szCs w:val="24"/>
            <w:rPrChange w:id="153" w:author="Mohammad Nayeem" w:date="2020-04-21T22:30:00Z">
              <w:rPr>
                <w:rFonts w:ascii="Times New Roman" w:hAnsi="Times New Roman" w:cs="Times New Roman"/>
              </w:rPr>
            </w:rPrChange>
          </w:rPr>
          <w:delText xml:space="preserve"> </w:delText>
        </w:r>
        <w:r w:rsidR="00DD769B" w:rsidRPr="004E6C2C" w:rsidDel="00EA1D62">
          <w:rPr>
            <w:rFonts w:ascii="Times New Roman" w:hAnsi="Times New Roman" w:cs="Times New Roman"/>
            <w:sz w:val="24"/>
            <w:szCs w:val="24"/>
            <w:rPrChange w:id="154" w:author="Mohammad Nayeem" w:date="2020-04-21T22:30:00Z">
              <w:rPr>
                <w:rFonts w:ascii="Times New Roman" w:hAnsi="Times New Roman" w:cs="Times New Roman"/>
              </w:rPr>
            </w:rPrChange>
          </w:rPr>
          <w:delText xml:space="preserve"> </w:delText>
        </w:r>
      </w:del>
    </w:p>
    <w:p w14:paraId="396CF098" w14:textId="08730D93" w:rsidR="00E47C25" w:rsidRPr="004E6C2C" w:rsidDel="00B2352E" w:rsidRDefault="00236BE5">
      <w:pPr>
        <w:spacing w:after="0" w:line="480" w:lineRule="auto"/>
        <w:jc w:val="both"/>
        <w:rPr>
          <w:del w:id="155" w:author="Mohammad Nayeem" w:date="2020-04-21T22:15:00Z"/>
          <w:rFonts w:ascii="Times New Roman" w:hAnsi="Times New Roman" w:cs="Times New Roman"/>
          <w:sz w:val="24"/>
          <w:szCs w:val="24"/>
          <w:rPrChange w:id="156" w:author="Mohammad Nayeem" w:date="2020-04-21T22:30:00Z">
            <w:rPr>
              <w:del w:id="157" w:author="Mohammad Nayeem" w:date="2020-04-21T22:15:00Z"/>
              <w:rFonts w:ascii="Times New Roman" w:hAnsi="Times New Roman" w:cs="Times New Roman"/>
            </w:rPr>
          </w:rPrChange>
        </w:rPr>
      </w:pPr>
      <w:r w:rsidRPr="004E6C2C">
        <w:rPr>
          <w:rFonts w:ascii="Times New Roman" w:hAnsi="Times New Roman" w:cs="Times New Roman"/>
          <w:sz w:val="24"/>
          <w:szCs w:val="24"/>
          <w:rPrChange w:id="158" w:author="Mohammad Nayeem" w:date="2020-04-21T22:30:00Z">
            <w:rPr>
              <w:rFonts w:ascii="Times New Roman" w:hAnsi="Times New Roman" w:cs="Times New Roman"/>
            </w:rPr>
          </w:rPrChange>
        </w:rPr>
        <w:t>Non-EBF children</w:t>
      </w:r>
      <w:r w:rsidR="001007F2" w:rsidRPr="004E6C2C">
        <w:rPr>
          <w:rFonts w:ascii="Times New Roman" w:hAnsi="Times New Roman" w:cs="Times New Roman"/>
          <w:sz w:val="24"/>
          <w:szCs w:val="24"/>
          <w:rPrChange w:id="159" w:author="Mohammad Nayeem" w:date="2020-04-21T22:30:00Z">
            <w:rPr>
              <w:rFonts w:ascii="Times New Roman" w:hAnsi="Times New Roman" w:cs="Times New Roman"/>
            </w:rPr>
          </w:rPrChange>
        </w:rPr>
        <w:t xml:space="preserve"> compared to </w:t>
      </w:r>
      <w:r w:rsidRPr="004E6C2C">
        <w:rPr>
          <w:rFonts w:ascii="Times New Roman" w:hAnsi="Times New Roman" w:cs="Times New Roman"/>
          <w:sz w:val="24"/>
          <w:szCs w:val="24"/>
          <w:rPrChange w:id="160" w:author="Mohammad Nayeem" w:date="2020-04-21T22:30:00Z">
            <w:rPr>
              <w:rFonts w:ascii="Times New Roman" w:hAnsi="Times New Roman" w:cs="Times New Roman"/>
            </w:rPr>
          </w:rPrChange>
        </w:rPr>
        <w:t>EBF</w:t>
      </w:r>
      <w:r w:rsidR="001007F2" w:rsidRPr="004E6C2C">
        <w:rPr>
          <w:rFonts w:ascii="Times New Roman" w:hAnsi="Times New Roman" w:cs="Times New Roman"/>
          <w:sz w:val="24"/>
          <w:szCs w:val="24"/>
          <w:rPrChange w:id="161" w:author="Mohammad Nayeem" w:date="2020-04-21T22:30:00Z">
            <w:rPr>
              <w:rFonts w:ascii="Times New Roman" w:hAnsi="Times New Roman" w:cs="Times New Roman"/>
            </w:rPr>
          </w:rPrChange>
        </w:rPr>
        <w:t xml:space="preserve"> </w:t>
      </w:r>
      <w:r w:rsidRPr="004E6C2C">
        <w:rPr>
          <w:rFonts w:ascii="Times New Roman" w:hAnsi="Times New Roman" w:cs="Times New Roman"/>
          <w:sz w:val="24"/>
          <w:szCs w:val="24"/>
          <w:rPrChange w:id="162" w:author="Mohammad Nayeem" w:date="2020-04-21T22:30:00Z">
            <w:rPr>
              <w:rFonts w:ascii="Times New Roman" w:hAnsi="Times New Roman" w:cs="Times New Roman"/>
            </w:rPr>
          </w:rPrChange>
        </w:rPr>
        <w:t>were</w:t>
      </w:r>
      <w:r w:rsidR="001007F2" w:rsidRPr="004E6C2C">
        <w:rPr>
          <w:rFonts w:ascii="Times New Roman" w:hAnsi="Times New Roman" w:cs="Times New Roman"/>
          <w:sz w:val="24"/>
          <w:szCs w:val="24"/>
          <w:rPrChange w:id="163" w:author="Mohammad Nayeem" w:date="2020-04-21T22:30:00Z">
            <w:rPr>
              <w:rFonts w:ascii="Times New Roman" w:hAnsi="Times New Roman" w:cs="Times New Roman"/>
            </w:rPr>
          </w:rPrChange>
        </w:rPr>
        <w:t xml:space="preserve"> expected to have a </w:t>
      </w:r>
      <w:r w:rsidRPr="004E6C2C">
        <w:rPr>
          <w:rFonts w:ascii="Times New Roman" w:hAnsi="Times New Roman" w:cs="Times New Roman"/>
          <w:sz w:val="24"/>
          <w:szCs w:val="24"/>
          <w:rPrChange w:id="164" w:author="Mohammad Nayeem" w:date="2020-04-21T22:30:00Z">
            <w:rPr>
              <w:rFonts w:ascii="Times New Roman" w:hAnsi="Times New Roman" w:cs="Times New Roman"/>
            </w:rPr>
          </w:rPrChange>
        </w:rPr>
        <w:t>risk</w:t>
      </w:r>
      <w:r w:rsidR="001007F2" w:rsidRPr="004E6C2C">
        <w:rPr>
          <w:rFonts w:ascii="Times New Roman" w:hAnsi="Times New Roman" w:cs="Times New Roman"/>
          <w:sz w:val="24"/>
          <w:szCs w:val="24"/>
          <w:rPrChange w:id="165" w:author="Mohammad Nayeem" w:date="2020-04-21T22:30:00Z">
            <w:rPr>
              <w:rFonts w:ascii="Times New Roman" w:hAnsi="Times New Roman" w:cs="Times New Roman"/>
            </w:rPr>
          </w:rPrChange>
        </w:rPr>
        <w:t xml:space="preserve"> </w:t>
      </w:r>
      <w:ins w:id="166" w:author="Mohammad Nayeem" w:date="2020-04-22T14:01:00Z">
        <w:r w:rsidR="00242AAF">
          <w:rPr>
            <w:rFonts w:ascii="Times New Roman" w:hAnsi="Times New Roman" w:cs="Times New Roman"/>
            <w:sz w:val="24"/>
            <w:szCs w:val="24"/>
          </w:rPr>
          <w:t xml:space="preserve">of </w:t>
        </w:r>
      </w:ins>
      <w:r w:rsidRPr="004E6C2C">
        <w:rPr>
          <w:rFonts w:ascii="Times New Roman" w:hAnsi="Times New Roman" w:cs="Times New Roman"/>
          <w:sz w:val="24"/>
          <w:szCs w:val="24"/>
          <w:rPrChange w:id="167" w:author="Mohammad Nayeem" w:date="2020-04-21T22:30:00Z">
            <w:rPr>
              <w:rFonts w:ascii="Times New Roman" w:hAnsi="Times New Roman" w:cs="Times New Roman"/>
            </w:rPr>
          </w:rPrChange>
        </w:rPr>
        <w:t xml:space="preserve">1.27 (RR 1.27, 95% CI 1.01–1.60, p = 0.045) </w:t>
      </w:r>
      <w:r w:rsidR="001007F2" w:rsidRPr="004E6C2C">
        <w:rPr>
          <w:rFonts w:ascii="Times New Roman" w:hAnsi="Times New Roman" w:cs="Times New Roman"/>
          <w:sz w:val="24"/>
          <w:szCs w:val="24"/>
          <w:rPrChange w:id="168" w:author="Mohammad Nayeem" w:date="2020-04-21T22:30:00Z">
            <w:rPr>
              <w:rFonts w:ascii="Times New Roman" w:hAnsi="Times New Roman" w:cs="Times New Roman"/>
            </w:rPr>
          </w:rPrChange>
        </w:rPr>
        <w:t xml:space="preserve">times greater for </w:t>
      </w:r>
      <w:r w:rsidRPr="004E6C2C">
        <w:rPr>
          <w:rFonts w:ascii="Times New Roman" w:hAnsi="Times New Roman" w:cs="Times New Roman"/>
          <w:sz w:val="24"/>
          <w:szCs w:val="24"/>
          <w:rPrChange w:id="169" w:author="Mohammad Nayeem" w:date="2020-04-21T22:30:00Z">
            <w:rPr>
              <w:rFonts w:ascii="Times New Roman" w:hAnsi="Times New Roman" w:cs="Times New Roman"/>
            </w:rPr>
          </w:rPrChange>
        </w:rPr>
        <w:lastRenderedPageBreak/>
        <w:t>developing diseases</w:t>
      </w:r>
      <w:r w:rsidR="001007F2" w:rsidRPr="004E6C2C">
        <w:rPr>
          <w:rFonts w:ascii="Times New Roman" w:hAnsi="Times New Roman" w:cs="Times New Roman"/>
          <w:sz w:val="24"/>
          <w:szCs w:val="24"/>
          <w:rPrChange w:id="170" w:author="Mohammad Nayeem" w:date="2020-04-21T22:30:00Z">
            <w:rPr>
              <w:rFonts w:ascii="Times New Roman" w:hAnsi="Times New Roman" w:cs="Times New Roman"/>
            </w:rPr>
          </w:rPrChange>
        </w:rPr>
        <w:t>.</w:t>
      </w:r>
      <w:r w:rsidRPr="004E6C2C">
        <w:rPr>
          <w:rFonts w:ascii="Times New Roman" w:hAnsi="Times New Roman" w:cs="Times New Roman"/>
          <w:sz w:val="24"/>
          <w:szCs w:val="24"/>
          <w:rPrChange w:id="171" w:author="Mohammad Nayeem" w:date="2020-04-21T22:30:00Z">
            <w:rPr>
              <w:rFonts w:ascii="Times New Roman" w:hAnsi="Times New Roman" w:cs="Times New Roman"/>
            </w:rPr>
          </w:rPrChange>
        </w:rPr>
        <w:t xml:space="preserve"> </w:t>
      </w:r>
      <w:r w:rsidR="00E47C25" w:rsidRPr="004E6C2C">
        <w:rPr>
          <w:rFonts w:ascii="Times New Roman" w:hAnsi="Times New Roman" w:cs="Times New Roman"/>
          <w:sz w:val="24"/>
          <w:szCs w:val="24"/>
          <w:rPrChange w:id="172" w:author="Mohammad Nayeem" w:date="2020-04-21T22:30:00Z">
            <w:rPr>
              <w:rFonts w:ascii="Times New Roman" w:hAnsi="Times New Roman" w:cs="Times New Roman"/>
            </w:rPr>
          </w:rPrChange>
        </w:rPr>
        <w:t>Moreover, the risk of a child getting affected by diseases was more acute if the mothers' age lies between 15-19 years (1.</w:t>
      </w:r>
      <w:ins w:id="173" w:author="Mohammad Nayeem" w:date="2020-04-21T22:13:00Z">
        <w:r w:rsidR="0070527C" w:rsidRPr="004E6C2C">
          <w:rPr>
            <w:rFonts w:ascii="Times New Roman" w:hAnsi="Times New Roman" w:cs="Times New Roman"/>
            <w:sz w:val="24"/>
            <w:szCs w:val="24"/>
            <w:rPrChange w:id="174" w:author="Mohammad Nayeem" w:date="2020-04-21T22:30:00Z">
              <w:rPr>
                <w:rFonts w:ascii="Times New Roman" w:hAnsi="Times New Roman" w:cs="Times New Roman"/>
              </w:rPr>
            </w:rPrChange>
          </w:rPr>
          <w:t>10</w:t>
        </w:r>
      </w:ins>
      <w:del w:id="175" w:author="Mohammad Nayeem" w:date="2020-04-21T22:13:00Z">
        <w:r w:rsidR="00E47C25" w:rsidRPr="004E6C2C" w:rsidDel="0070527C">
          <w:rPr>
            <w:rFonts w:ascii="Times New Roman" w:hAnsi="Times New Roman" w:cs="Times New Roman"/>
            <w:sz w:val="24"/>
            <w:szCs w:val="24"/>
            <w:rPrChange w:id="176" w:author="Mohammad Nayeem" w:date="2020-04-21T22:30:00Z">
              <w:rPr>
                <w:rFonts w:ascii="Times New Roman" w:hAnsi="Times New Roman" w:cs="Times New Roman"/>
              </w:rPr>
            </w:rPrChange>
          </w:rPr>
          <w:delText>27</w:delText>
        </w:r>
      </w:del>
      <w:r w:rsidR="00E47C25" w:rsidRPr="004E6C2C">
        <w:rPr>
          <w:rFonts w:ascii="Times New Roman" w:hAnsi="Times New Roman" w:cs="Times New Roman"/>
          <w:sz w:val="24"/>
          <w:szCs w:val="24"/>
          <w:rPrChange w:id="177" w:author="Mohammad Nayeem" w:date="2020-04-21T22:30:00Z">
            <w:rPr>
              <w:rFonts w:ascii="Times New Roman" w:hAnsi="Times New Roman" w:cs="Times New Roman"/>
            </w:rPr>
          </w:rPrChange>
        </w:rPr>
        <w:t xml:space="preserve">, 95% CI: </w:t>
      </w:r>
      <w:del w:id="178" w:author="Mohammad Nayeem" w:date="2020-04-21T22:13:00Z">
        <w:r w:rsidR="00E47C25" w:rsidRPr="004E6C2C" w:rsidDel="0070527C">
          <w:rPr>
            <w:rFonts w:ascii="Times New Roman" w:hAnsi="Times New Roman" w:cs="Times New Roman"/>
            <w:sz w:val="24"/>
            <w:szCs w:val="24"/>
            <w:rPrChange w:id="179" w:author="Mohammad Nayeem" w:date="2020-04-21T22:30:00Z">
              <w:rPr>
                <w:rFonts w:ascii="Times New Roman" w:hAnsi="Times New Roman" w:cs="Times New Roman"/>
              </w:rPr>
            </w:rPrChange>
          </w:rPr>
          <w:delText>1.</w:delText>
        </w:r>
      </w:del>
      <w:r w:rsidR="00E47C25" w:rsidRPr="004E6C2C">
        <w:rPr>
          <w:rFonts w:ascii="Times New Roman" w:hAnsi="Times New Roman" w:cs="Times New Roman"/>
          <w:sz w:val="24"/>
          <w:szCs w:val="24"/>
          <w:rPrChange w:id="180" w:author="Mohammad Nayeem" w:date="2020-04-21T22:30:00Z">
            <w:rPr>
              <w:rFonts w:ascii="Times New Roman" w:hAnsi="Times New Roman" w:cs="Times New Roman"/>
            </w:rPr>
          </w:rPrChange>
        </w:rPr>
        <w:t>0</w:t>
      </w:r>
      <w:ins w:id="181" w:author="Mohammad Nayeem" w:date="2020-04-21T22:13:00Z">
        <w:r w:rsidR="0070527C" w:rsidRPr="004E6C2C">
          <w:rPr>
            <w:rFonts w:ascii="Times New Roman" w:hAnsi="Times New Roman" w:cs="Times New Roman"/>
            <w:sz w:val="24"/>
            <w:szCs w:val="24"/>
            <w:rPrChange w:id="182" w:author="Mohammad Nayeem" w:date="2020-04-21T22:30:00Z">
              <w:rPr>
                <w:rFonts w:ascii="Times New Roman" w:hAnsi="Times New Roman" w:cs="Times New Roman"/>
              </w:rPr>
            </w:rPrChange>
          </w:rPr>
          <w:t>.85</w:t>
        </w:r>
      </w:ins>
      <w:del w:id="183" w:author="Mohammad Nayeem" w:date="2020-04-21T22:13:00Z">
        <w:r w:rsidR="00E47C25" w:rsidRPr="004E6C2C" w:rsidDel="0070527C">
          <w:rPr>
            <w:rFonts w:ascii="Times New Roman" w:hAnsi="Times New Roman" w:cs="Times New Roman"/>
            <w:sz w:val="24"/>
            <w:szCs w:val="24"/>
            <w:rPrChange w:id="184" w:author="Mohammad Nayeem" w:date="2020-04-21T22:30:00Z">
              <w:rPr>
                <w:rFonts w:ascii="Times New Roman" w:hAnsi="Times New Roman" w:cs="Times New Roman"/>
              </w:rPr>
            </w:rPrChange>
          </w:rPr>
          <w:delText>1</w:delText>
        </w:r>
      </w:del>
      <w:r w:rsidR="00E47C25" w:rsidRPr="004E6C2C">
        <w:rPr>
          <w:rFonts w:ascii="Times New Roman" w:hAnsi="Times New Roman" w:cs="Times New Roman"/>
          <w:sz w:val="24"/>
          <w:szCs w:val="24"/>
          <w:rPrChange w:id="185" w:author="Mohammad Nayeem" w:date="2020-04-21T22:30:00Z">
            <w:rPr>
              <w:rFonts w:ascii="Times New Roman" w:hAnsi="Times New Roman" w:cs="Times New Roman"/>
            </w:rPr>
          </w:rPrChange>
        </w:rPr>
        <w:t>-1.</w:t>
      </w:r>
      <w:ins w:id="186" w:author="Mohammad Nayeem" w:date="2020-04-21T22:13:00Z">
        <w:r w:rsidR="0070527C" w:rsidRPr="004E6C2C">
          <w:rPr>
            <w:rFonts w:ascii="Times New Roman" w:hAnsi="Times New Roman" w:cs="Times New Roman"/>
            <w:sz w:val="24"/>
            <w:szCs w:val="24"/>
            <w:rPrChange w:id="187" w:author="Mohammad Nayeem" w:date="2020-04-21T22:30:00Z">
              <w:rPr>
                <w:rFonts w:ascii="Times New Roman" w:hAnsi="Times New Roman" w:cs="Times New Roman"/>
              </w:rPr>
            </w:rPrChange>
          </w:rPr>
          <w:t>42</w:t>
        </w:r>
      </w:ins>
      <w:del w:id="188" w:author="Mohammad Nayeem" w:date="2020-04-21T22:13:00Z">
        <w:r w:rsidR="00E47C25" w:rsidRPr="004E6C2C" w:rsidDel="0070527C">
          <w:rPr>
            <w:rFonts w:ascii="Times New Roman" w:hAnsi="Times New Roman" w:cs="Times New Roman"/>
            <w:sz w:val="24"/>
            <w:szCs w:val="24"/>
            <w:rPrChange w:id="189" w:author="Mohammad Nayeem" w:date="2020-04-21T22:30:00Z">
              <w:rPr>
                <w:rFonts w:ascii="Times New Roman" w:hAnsi="Times New Roman" w:cs="Times New Roman"/>
              </w:rPr>
            </w:rPrChange>
          </w:rPr>
          <w:delText>60</w:delText>
        </w:r>
      </w:del>
      <w:r w:rsidR="00E47C25" w:rsidRPr="004E6C2C">
        <w:rPr>
          <w:rFonts w:ascii="Times New Roman" w:hAnsi="Times New Roman" w:cs="Times New Roman"/>
          <w:sz w:val="24"/>
          <w:szCs w:val="24"/>
          <w:rPrChange w:id="190" w:author="Mohammad Nayeem" w:date="2020-04-21T22:30:00Z">
            <w:rPr>
              <w:rFonts w:ascii="Times New Roman" w:hAnsi="Times New Roman" w:cs="Times New Roman"/>
            </w:rPr>
          </w:rPrChange>
        </w:rPr>
        <w:t xml:space="preserve">) and overweight (1.53, 95%CI: 1.16,2.01).  Furthermore, children of mothers having </w:t>
      </w:r>
      <w:del w:id="191" w:author="Mohammad Nayeem" w:date="2020-04-21T22:14:00Z">
        <w:r w:rsidR="00E47C25" w:rsidRPr="004E6C2C" w:rsidDel="0070527C">
          <w:rPr>
            <w:rFonts w:ascii="Times New Roman" w:hAnsi="Times New Roman" w:cs="Times New Roman"/>
            <w:sz w:val="24"/>
            <w:szCs w:val="24"/>
            <w:rPrChange w:id="192" w:author="Mohammad Nayeem" w:date="2020-04-21T22:30:00Z">
              <w:rPr>
                <w:rFonts w:ascii="Times New Roman" w:hAnsi="Times New Roman" w:cs="Times New Roman"/>
              </w:rPr>
            </w:rPrChange>
          </w:rPr>
          <w:delText xml:space="preserve">higher </w:delText>
        </w:r>
      </w:del>
      <w:ins w:id="193" w:author="Mohammad Nayeem" w:date="2020-04-21T22:14:00Z">
        <w:r w:rsidR="0070527C" w:rsidRPr="004E6C2C">
          <w:rPr>
            <w:rFonts w:ascii="Times New Roman" w:hAnsi="Times New Roman" w:cs="Times New Roman"/>
            <w:sz w:val="24"/>
            <w:szCs w:val="24"/>
            <w:rPrChange w:id="194" w:author="Mohammad Nayeem" w:date="2020-04-21T22:30:00Z">
              <w:rPr>
                <w:rFonts w:ascii="Times New Roman" w:hAnsi="Times New Roman" w:cs="Times New Roman"/>
              </w:rPr>
            </w:rPrChange>
          </w:rPr>
          <w:t xml:space="preserve">no </w:t>
        </w:r>
      </w:ins>
      <w:r w:rsidR="00E47C25" w:rsidRPr="004E6C2C">
        <w:rPr>
          <w:rFonts w:ascii="Times New Roman" w:hAnsi="Times New Roman" w:cs="Times New Roman"/>
          <w:sz w:val="24"/>
          <w:szCs w:val="24"/>
          <w:rPrChange w:id="195" w:author="Mohammad Nayeem" w:date="2020-04-21T22:30:00Z">
            <w:rPr>
              <w:rFonts w:ascii="Times New Roman" w:hAnsi="Times New Roman" w:cs="Times New Roman"/>
            </w:rPr>
          </w:rPrChange>
        </w:rPr>
        <w:t>education</w:t>
      </w:r>
      <w:ins w:id="196" w:author="Mohammad Nayeem" w:date="2020-04-22T14:01:00Z">
        <w:r w:rsidR="006964E8">
          <w:rPr>
            <w:rFonts w:ascii="Times New Roman" w:hAnsi="Times New Roman" w:cs="Times New Roman"/>
            <w:sz w:val="24"/>
            <w:szCs w:val="24"/>
          </w:rPr>
          <w:t>a</w:t>
        </w:r>
      </w:ins>
      <w:ins w:id="197" w:author="Mohammad Nayeem" w:date="2020-04-22T14:02:00Z">
        <w:r w:rsidR="006964E8">
          <w:rPr>
            <w:rFonts w:ascii="Times New Roman" w:hAnsi="Times New Roman" w:cs="Times New Roman"/>
            <w:sz w:val="24"/>
            <w:szCs w:val="24"/>
          </w:rPr>
          <w:t>l</w:t>
        </w:r>
      </w:ins>
      <w:ins w:id="198" w:author="Mohammad Nayeem" w:date="2020-04-21T22:14:00Z">
        <w:r w:rsidR="0070527C" w:rsidRPr="004E6C2C">
          <w:rPr>
            <w:rFonts w:ascii="Times New Roman" w:hAnsi="Times New Roman" w:cs="Times New Roman"/>
            <w:sz w:val="24"/>
            <w:szCs w:val="24"/>
            <w:rPrChange w:id="199" w:author="Mohammad Nayeem" w:date="2020-04-21T22:30:00Z">
              <w:rPr>
                <w:rFonts w:ascii="Times New Roman" w:hAnsi="Times New Roman" w:cs="Times New Roman"/>
              </w:rPr>
            </w:rPrChange>
          </w:rPr>
          <w:t xml:space="preserve"> background</w:t>
        </w:r>
      </w:ins>
      <w:r w:rsidR="00E47C25" w:rsidRPr="004E6C2C">
        <w:rPr>
          <w:rFonts w:ascii="Times New Roman" w:hAnsi="Times New Roman" w:cs="Times New Roman"/>
          <w:sz w:val="24"/>
          <w:szCs w:val="24"/>
          <w:rPrChange w:id="200" w:author="Mohammad Nayeem" w:date="2020-04-21T22:30:00Z">
            <w:rPr>
              <w:rFonts w:ascii="Times New Roman" w:hAnsi="Times New Roman" w:cs="Times New Roman"/>
            </w:rPr>
          </w:rPrChange>
        </w:rPr>
        <w:t xml:space="preserve"> are facing a </w:t>
      </w:r>
      <w:del w:id="201" w:author="Mohammad Nayeem" w:date="2020-04-21T22:14:00Z">
        <w:r w:rsidR="00E47C25" w:rsidRPr="004E6C2C" w:rsidDel="009141C1">
          <w:rPr>
            <w:rFonts w:ascii="Times New Roman" w:hAnsi="Times New Roman" w:cs="Times New Roman"/>
            <w:sz w:val="24"/>
            <w:szCs w:val="24"/>
            <w:rPrChange w:id="202" w:author="Mohammad Nayeem" w:date="2020-04-21T22:30:00Z">
              <w:rPr>
                <w:rFonts w:ascii="Times New Roman" w:hAnsi="Times New Roman" w:cs="Times New Roman"/>
              </w:rPr>
            </w:rPrChange>
          </w:rPr>
          <w:delText xml:space="preserve">decreasing </w:delText>
        </w:r>
      </w:del>
      <w:ins w:id="203" w:author="Mohammad Nayeem" w:date="2020-04-21T22:14:00Z">
        <w:r w:rsidR="009141C1" w:rsidRPr="004E6C2C">
          <w:rPr>
            <w:rFonts w:ascii="Times New Roman" w:hAnsi="Times New Roman" w:cs="Times New Roman"/>
            <w:sz w:val="24"/>
            <w:szCs w:val="24"/>
            <w:rPrChange w:id="204" w:author="Mohammad Nayeem" w:date="2020-04-21T22:30:00Z">
              <w:rPr>
                <w:rFonts w:ascii="Times New Roman" w:hAnsi="Times New Roman" w:cs="Times New Roman"/>
              </w:rPr>
            </w:rPrChange>
          </w:rPr>
          <w:t xml:space="preserve">higher </w:t>
        </w:r>
      </w:ins>
      <w:r w:rsidR="00E47C25" w:rsidRPr="004E6C2C">
        <w:rPr>
          <w:rFonts w:ascii="Times New Roman" w:hAnsi="Times New Roman" w:cs="Times New Roman"/>
          <w:sz w:val="24"/>
          <w:szCs w:val="24"/>
          <w:rPrChange w:id="205" w:author="Mohammad Nayeem" w:date="2020-04-21T22:30:00Z">
            <w:rPr>
              <w:rFonts w:ascii="Times New Roman" w:hAnsi="Times New Roman" w:cs="Times New Roman"/>
            </w:rPr>
          </w:rPrChange>
        </w:rPr>
        <w:t>risk (</w:t>
      </w:r>
      <w:ins w:id="206" w:author="Mohammad Nayeem" w:date="2020-04-21T22:14:00Z">
        <w:r w:rsidR="009639D8" w:rsidRPr="004E6C2C">
          <w:rPr>
            <w:rFonts w:ascii="Times New Roman" w:hAnsi="Times New Roman" w:cs="Times New Roman"/>
            <w:sz w:val="24"/>
            <w:szCs w:val="24"/>
            <w:rPrChange w:id="207" w:author="Mohammad Nayeem" w:date="2020-04-21T22:30:00Z">
              <w:rPr>
                <w:rFonts w:ascii="Times New Roman" w:hAnsi="Times New Roman" w:cs="Times New Roman"/>
              </w:rPr>
            </w:rPrChange>
          </w:rPr>
          <w:t>1.47</w:t>
        </w:r>
      </w:ins>
      <w:del w:id="208" w:author="Mohammad Nayeem" w:date="2020-04-21T22:14:00Z">
        <w:r w:rsidR="00E47C25" w:rsidRPr="004E6C2C" w:rsidDel="009639D8">
          <w:rPr>
            <w:rFonts w:ascii="Times New Roman" w:hAnsi="Times New Roman" w:cs="Times New Roman"/>
            <w:sz w:val="24"/>
            <w:szCs w:val="24"/>
            <w:rPrChange w:id="209" w:author="Mohammad Nayeem" w:date="2020-04-21T22:30:00Z">
              <w:rPr>
                <w:rFonts w:ascii="Times New Roman" w:hAnsi="Times New Roman" w:cs="Times New Roman"/>
              </w:rPr>
            </w:rPrChange>
          </w:rPr>
          <w:delText>0.65</w:delText>
        </w:r>
      </w:del>
      <w:r w:rsidR="00E47C25" w:rsidRPr="004E6C2C">
        <w:rPr>
          <w:rFonts w:ascii="Times New Roman" w:hAnsi="Times New Roman" w:cs="Times New Roman"/>
          <w:sz w:val="24"/>
          <w:szCs w:val="24"/>
          <w:rPrChange w:id="210" w:author="Mohammad Nayeem" w:date="2020-04-21T22:30:00Z">
            <w:rPr>
              <w:rFonts w:ascii="Times New Roman" w:hAnsi="Times New Roman" w:cs="Times New Roman"/>
            </w:rPr>
          </w:rPrChange>
        </w:rPr>
        <w:t>, 95% CI: 0.</w:t>
      </w:r>
      <w:ins w:id="211" w:author="Mohammad Nayeem" w:date="2020-04-21T22:14:00Z">
        <w:r w:rsidR="009639D8" w:rsidRPr="004E6C2C">
          <w:rPr>
            <w:rFonts w:ascii="Times New Roman" w:hAnsi="Times New Roman" w:cs="Times New Roman"/>
            <w:sz w:val="24"/>
            <w:szCs w:val="24"/>
            <w:rPrChange w:id="212" w:author="Mohammad Nayeem" w:date="2020-04-21T22:30:00Z">
              <w:rPr>
                <w:rFonts w:ascii="Times New Roman" w:hAnsi="Times New Roman" w:cs="Times New Roman"/>
              </w:rPr>
            </w:rPrChange>
          </w:rPr>
          <w:t>9</w:t>
        </w:r>
      </w:ins>
      <w:ins w:id="213" w:author="Mohammad Nayeem" w:date="2020-04-21T22:15:00Z">
        <w:r w:rsidR="009639D8" w:rsidRPr="004E6C2C">
          <w:rPr>
            <w:rFonts w:ascii="Times New Roman" w:hAnsi="Times New Roman" w:cs="Times New Roman"/>
            <w:sz w:val="24"/>
            <w:szCs w:val="24"/>
            <w:rPrChange w:id="214" w:author="Mohammad Nayeem" w:date="2020-04-21T22:30:00Z">
              <w:rPr>
                <w:rFonts w:ascii="Times New Roman" w:hAnsi="Times New Roman" w:cs="Times New Roman"/>
              </w:rPr>
            </w:rPrChange>
          </w:rPr>
          <w:t>5</w:t>
        </w:r>
      </w:ins>
      <w:del w:id="215" w:author="Mohammad Nayeem" w:date="2020-04-21T22:14:00Z">
        <w:r w:rsidR="00E47C25" w:rsidRPr="004E6C2C" w:rsidDel="009639D8">
          <w:rPr>
            <w:rFonts w:ascii="Times New Roman" w:hAnsi="Times New Roman" w:cs="Times New Roman"/>
            <w:sz w:val="24"/>
            <w:szCs w:val="24"/>
            <w:rPrChange w:id="216" w:author="Mohammad Nayeem" w:date="2020-04-21T22:30:00Z">
              <w:rPr>
                <w:rFonts w:ascii="Times New Roman" w:hAnsi="Times New Roman" w:cs="Times New Roman"/>
              </w:rPr>
            </w:rPrChange>
          </w:rPr>
          <w:delText>41</w:delText>
        </w:r>
      </w:del>
      <w:r w:rsidR="00E47C25" w:rsidRPr="004E6C2C">
        <w:rPr>
          <w:rFonts w:ascii="Times New Roman" w:hAnsi="Times New Roman" w:cs="Times New Roman"/>
          <w:sz w:val="24"/>
          <w:szCs w:val="24"/>
          <w:rPrChange w:id="217" w:author="Mohammad Nayeem" w:date="2020-04-21T22:30:00Z">
            <w:rPr>
              <w:rFonts w:ascii="Times New Roman" w:hAnsi="Times New Roman" w:cs="Times New Roman"/>
            </w:rPr>
          </w:rPrChange>
        </w:rPr>
        <w:t>-</w:t>
      </w:r>
      <w:ins w:id="218" w:author="Mohammad Nayeem" w:date="2020-04-21T22:15:00Z">
        <w:r w:rsidR="009639D8" w:rsidRPr="004E6C2C">
          <w:rPr>
            <w:rFonts w:ascii="Times New Roman" w:hAnsi="Times New Roman" w:cs="Times New Roman"/>
            <w:sz w:val="24"/>
            <w:szCs w:val="24"/>
            <w:rPrChange w:id="219" w:author="Mohammad Nayeem" w:date="2020-04-21T22:30:00Z">
              <w:rPr>
                <w:rFonts w:ascii="Times New Roman" w:hAnsi="Times New Roman" w:cs="Times New Roman"/>
              </w:rPr>
            </w:rPrChange>
          </w:rPr>
          <w:t>2.31</w:t>
        </w:r>
      </w:ins>
      <w:del w:id="220" w:author="Mohammad Nayeem" w:date="2020-04-21T22:15:00Z">
        <w:r w:rsidR="00E47C25" w:rsidRPr="004E6C2C" w:rsidDel="009639D8">
          <w:rPr>
            <w:rFonts w:ascii="Times New Roman" w:hAnsi="Times New Roman" w:cs="Times New Roman"/>
            <w:sz w:val="24"/>
            <w:szCs w:val="24"/>
            <w:rPrChange w:id="221" w:author="Mohammad Nayeem" w:date="2020-04-21T22:30:00Z">
              <w:rPr>
                <w:rFonts w:ascii="Times New Roman" w:hAnsi="Times New Roman" w:cs="Times New Roman"/>
              </w:rPr>
            </w:rPrChange>
          </w:rPr>
          <w:delText>1.03</w:delText>
        </w:r>
      </w:del>
      <w:r w:rsidR="00E47C25" w:rsidRPr="004E6C2C">
        <w:rPr>
          <w:rFonts w:ascii="Times New Roman" w:hAnsi="Times New Roman" w:cs="Times New Roman"/>
          <w:sz w:val="24"/>
          <w:szCs w:val="24"/>
          <w:rPrChange w:id="222" w:author="Mohammad Nayeem" w:date="2020-04-21T22:30:00Z">
            <w:rPr>
              <w:rFonts w:ascii="Times New Roman" w:hAnsi="Times New Roman" w:cs="Times New Roman"/>
            </w:rPr>
          </w:rPrChange>
        </w:rPr>
        <w:t xml:space="preserve">) than the uneducated mother. </w:t>
      </w:r>
    </w:p>
    <w:p w14:paraId="34ECB207" w14:textId="2F521640" w:rsidR="004B6B59" w:rsidRPr="004E6C2C" w:rsidRDefault="00E47C25">
      <w:pPr>
        <w:spacing w:after="0" w:line="480" w:lineRule="auto"/>
        <w:jc w:val="both"/>
        <w:rPr>
          <w:rFonts w:ascii="Times New Roman" w:hAnsi="Times New Roman" w:cs="Times New Roman"/>
          <w:sz w:val="24"/>
          <w:szCs w:val="24"/>
          <w:rPrChange w:id="223" w:author="Mohammad Nayeem" w:date="2020-04-21T22:30:00Z">
            <w:rPr>
              <w:rFonts w:ascii="Times New Roman" w:hAnsi="Times New Roman" w:cs="Times New Roman"/>
            </w:rPr>
          </w:rPrChange>
        </w:rPr>
      </w:pPr>
      <w:r w:rsidRPr="004E6C2C">
        <w:rPr>
          <w:rFonts w:ascii="Times New Roman" w:hAnsi="Times New Roman" w:cs="Times New Roman"/>
          <w:sz w:val="24"/>
          <w:szCs w:val="24"/>
          <w:rPrChange w:id="224" w:author="Mohammad Nayeem" w:date="2020-04-21T22:30:00Z">
            <w:rPr>
              <w:rFonts w:ascii="Times New Roman" w:hAnsi="Times New Roman" w:cs="Times New Roman"/>
            </w:rPr>
          </w:rPrChange>
        </w:rPr>
        <w:t>Our study shows a s</w:t>
      </w:r>
      <w:r w:rsidR="00827522" w:rsidRPr="004E6C2C">
        <w:rPr>
          <w:rFonts w:ascii="Times New Roman" w:hAnsi="Times New Roman" w:cs="Times New Roman"/>
          <w:sz w:val="24"/>
          <w:szCs w:val="24"/>
          <w:rPrChange w:id="225" w:author="Mohammad Nayeem" w:date="2020-04-21T22:30:00Z">
            <w:rPr>
              <w:rFonts w:ascii="Times New Roman" w:hAnsi="Times New Roman" w:cs="Times New Roman"/>
            </w:rPr>
          </w:rPrChange>
        </w:rPr>
        <w:t xml:space="preserve">ignificant inverse association between EBF and common childhood diseases in Bangladesh. </w:t>
      </w:r>
      <w:r w:rsidR="00DD769B" w:rsidRPr="004E6C2C">
        <w:rPr>
          <w:rFonts w:ascii="Times New Roman" w:hAnsi="Times New Roman" w:cs="Times New Roman"/>
          <w:sz w:val="24"/>
          <w:szCs w:val="24"/>
          <w:rPrChange w:id="226" w:author="Mohammad Nayeem" w:date="2020-04-21T22:30:00Z">
            <w:rPr>
              <w:rFonts w:ascii="Times New Roman" w:hAnsi="Times New Roman" w:cs="Times New Roman"/>
            </w:rPr>
          </w:rPrChange>
        </w:rPr>
        <w:t xml:space="preserve">To reduce </w:t>
      </w:r>
      <w:r w:rsidRPr="004E6C2C">
        <w:rPr>
          <w:rFonts w:ascii="Times New Roman" w:hAnsi="Times New Roman" w:cs="Times New Roman"/>
          <w:sz w:val="24"/>
          <w:szCs w:val="24"/>
          <w:rPrChange w:id="227" w:author="Mohammad Nayeem" w:date="2020-04-21T22:30:00Z">
            <w:rPr>
              <w:rFonts w:ascii="Times New Roman" w:hAnsi="Times New Roman" w:cs="Times New Roman"/>
            </w:rPr>
          </w:rPrChange>
        </w:rPr>
        <w:t xml:space="preserve">common </w:t>
      </w:r>
      <w:r w:rsidR="00DD769B" w:rsidRPr="004E6C2C">
        <w:rPr>
          <w:rFonts w:ascii="Times New Roman" w:hAnsi="Times New Roman" w:cs="Times New Roman"/>
          <w:sz w:val="24"/>
          <w:szCs w:val="24"/>
          <w:rPrChange w:id="228" w:author="Mohammad Nayeem" w:date="2020-04-21T22:30:00Z">
            <w:rPr>
              <w:rFonts w:ascii="Times New Roman" w:hAnsi="Times New Roman" w:cs="Times New Roman"/>
            </w:rPr>
          </w:rPrChange>
        </w:rPr>
        <w:t>child</w:t>
      </w:r>
      <w:ins w:id="229" w:author="Mohammad Nayeem" w:date="2020-04-22T15:21:00Z">
        <w:r w:rsidR="00B60476">
          <w:rPr>
            <w:rFonts w:ascii="Times New Roman" w:hAnsi="Times New Roman" w:cs="Times New Roman"/>
            <w:sz w:val="24"/>
            <w:szCs w:val="24"/>
          </w:rPr>
          <w:t>hood</w:t>
        </w:r>
      </w:ins>
      <w:r w:rsidR="00DD769B" w:rsidRPr="004E6C2C">
        <w:rPr>
          <w:rFonts w:ascii="Times New Roman" w:hAnsi="Times New Roman" w:cs="Times New Roman"/>
          <w:sz w:val="24"/>
          <w:szCs w:val="24"/>
          <w:rPrChange w:id="230" w:author="Mohammad Nayeem" w:date="2020-04-21T22:30:00Z">
            <w:rPr>
              <w:rFonts w:ascii="Times New Roman" w:hAnsi="Times New Roman" w:cs="Times New Roman"/>
            </w:rPr>
          </w:rPrChange>
        </w:rPr>
        <w:t xml:space="preserve"> disease</w:t>
      </w:r>
      <w:r w:rsidRPr="004E6C2C">
        <w:rPr>
          <w:rFonts w:ascii="Times New Roman" w:hAnsi="Times New Roman" w:cs="Times New Roman"/>
          <w:sz w:val="24"/>
          <w:szCs w:val="24"/>
          <w:rPrChange w:id="231" w:author="Mohammad Nayeem" w:date="2020-04-21T22:30:00Z">
            <w:rPr>
              <w:rFonts w:ascii="Times New Roman" w:hAnsi="Times New Roman" w:cs="Times New Roman"/>
            </w:rPr>
          </w:rPrChange>
        </w:rPr>
        <w:t>s</w:t>
      </w:r>
      <w:r w:rsidR="00DD769B" w:rsidRPr="004E6C2C">
        <w:rPr>
          <w:rFonts w:ascii="Times New Roman" w:hAnsi="Times New Roman" w:cs="Times New Roman"/>
          <w:sz w:val="24"/>
          <w:szCs w:val="24"/>
          <w:rPrChange w:id="232" w:author="Mohammad Nayeem" w:date="2020-04-21T22:30:00Z">
            <w:rPr>
              <w:rFonts w:ascii="Times New Roman" w:hAnsi="Times New Roman" w:cs="Times New Roman"/>
            </w:rPr>
          </w:rPrChange>
        </w:rPr>
        <w:t xml:space="preserve">, </w:t>
      </w:r>
      <w:ins w:id="233" w:author="Mohammad Nayeem" w:date="2020-04-22T14:02:00Z">
        <w:r w:rsidR="009F7A62">
          <w:rPr>
            <w:rFonts w:ascii="Times New Roman" w:hAnsi="Times New Roman" w:cs="Times New Roman"/>
            <w:sz w:val="24"/>
            <w:szCs w:val="24"/>
          </w:rPr>
          <w:t xml:space="preserve">a </w:t>
        </w:r>
      </w:ins>
      <w:r w:rsidR="00827522" w:rsidRPr="004E6C2C">
        <w:rPr>
          <w:rFonts w:ascii="Times New Roman" w:hAnsi="Times New Roman" w:cs="Times New Roman"/>
          <w:sz w:val="24"/>
          <w:szCs w:val="24"/>
          <w:rPrChange w:id="234" w:author="Mohammad Nayeem" w:date="2020-04-21T22:30:00Z">
            <w:rPr>
              <w:rFonts w:ascii="Times New Roman" w:hAnsi="Times New Roman" w:cs="Times New Roman"/>
            </w:rPr>
          </w:rPrChange>
        </w:rPr>
        <w:t>mother should</w:t>
      </w:r>
      <w:r w:rsidR="00DD769B" w:rsidRPr="004E6C2C">
        <w:rPr>
          <w:rFonts w:ascii="Times New Roman" w:hAnsi="Times New Roman" w:cs="Times New Roman"/>
          <w:sz w:val="24"/>
          <w:szCs w:val="24"/>
          <w:rPrChange w:id="235" w:author="Mohammad Nayeem" w:date="2020-04-21T22:30:00Z">
            <w:rPr>
              <w:rFonts w:ascii="Times New Roman" w:hAnsi="Times New Roman" w:cs="Times New Roman"/>
            </w:rPr>
          </w:rPrChange>
        </w:rPr>
        <w:t xml:space="preserve"> conscious about </w:t>
      </w:r>
      <w:r w:rsidR="00827522" w:rsidRPr="004E6C2C">
        <w:rPr>
          <w:rFonts w:ascii="Times New Roman" w:hAnsi="Times New Roman" w:cs="Times New Roman"/>
          <w:sz w:val="24"/>
          <w:szCs w:val="24"/>
          <w:rPrChange w:id="236" w:author="Mohammad Nayeem" w:date="2020-04-21T22:30:00Z">
            <w:rPr>
              <w:rFonts w:ascii="Times New Roman" w:hAnsi="Times New Roman" w:cs="Times New Roman"/>
            </w:rPr>
          </w:rPrChange>
        </w:rPr>
        <w:t xml:space="preserve">the benefit of exclusive </w:t>
      </w:r>
      <w:r w:rsidR="00DD769B" w:rsidRPr="004E6C2C">
        <w:rPr>
          <w:rFonts w:ascii="Times New Roman" w:hAnsi="Times New Roman" w:cs="Times New Roman"/>
          <w:sz w:val="24"/>
          <w:szCs w:val="24"/>
          <w:rPrChange w:id="237" w:author="Mohammad Nayeem" w:date="2020-04-21T22:30:00Z">
            <w:rPr>
              <w:rFonts w:ascii="Times New Roman" w:hAnsi="Times New Roman" w:cs="Times New Roman"/>
            </w:rPr>
          </w:rPrChange>
        </w:rPr>
        <w:t>breastfeeding to the</w:t>
      </w:r>
      <w:r w:rsidR="00827522" w:rsidRPr="004E6C2C">
        <w:rPr>
          <w:rFonts w:ascii="Times New Roman" w:hAnsi="Times New Roman" w:cs="Times New Roman"/>
          <w:sz w:val="24"/>
          <w:szCs w:val="24"/>
          <w:rPrChange w:id="238" w:author="Mohammad Nayeem" w:date="2020-04-21T22:30:00Z">
            <w:rPr>
              <w:rFonts w:ascii="Times New Roman" w:hAnsi="Times New Roman" w:cs="Times New Roman"/>
            </w:rPr>
          </w:rPrChange>
        </w:rPr>
        <w:t>ir</w:t>
      </w:r>
      <w:r w:rsidR="00DD769B" w:rsidRPr="004E6C2C">
        <w:rPr>
          <w:rFonts w:ascii="Times New Roman" w:hAnsi="Times New Roman" w:cs="Times New Roman"/>
          <w:sz w:val="24"/>
          <w:szCs w:val="24"/>
          <w:rPrChange w:id="239" w:author="Mohammad Nayeem" w:date="2020-04-21T22:30:00Z">
            <w:rPr>
              <w:rFonts w:ascii="Times New Roman" w:hAnsi="Times New Roman" w:cs="Times New Roman"/>
            </w:rPr>
          </w:rPrChange>
        </w:rPr>
        <w:t xml:space="preserve"> infants.</w:t>
      </w:r>
    </w:p>
    <w:p w14:paraId="6A52DEC9" w14:textId="3EE43299" w:rsidR="00E17C83" w:rsidRPr="004E6C2C" w:rsidRDefault="00203E15">
      <w:pPr>
        <w:spacing w:after="0" w:line="480" w:lineRule="auto"/>
        <w:jc w:val="both"/>
        <w:rPr>
          <w:rFonts w:ascii="Times New Roman" w:hAnsi="Times New Roman" w:cs="Times New Roman"/>
          <w:bCs/>
          <w:sz w:val="24"/>
          <w:szCs w:val="24"/>
          <w:rPrChange w:id="240" w:author="Mohammad Nayeem" w:date="2020-04-21T22:30:00Z">
            <w:rPr>
              <w:rFonts w:ascii="Times New Roman" w:hAnsi="Times New Roman" w:cs="Times New Roman"/>
              <w:b/>
            </w:rPr>
          </w:rPrChange>
        </w:rPr>
      </w:pPr>
      <w:del w:id="241" w:author="Mohammad Nayeem" w:date="2020-04-08T01:35:00Z">
        <w:r w:rsidRPr="004E6C2C" w:rsidDel="00EA1D62">
          <w:rPr>
            <w:rFonts w:ascii="Times New Roman" w:hAnsi="Times New Roman" w:cs="Times New Roman"/>
            <w:b/>
            <w:sz w:val="24"/>
            <w:szCs w:val="24"/>
            <w:rPrChange w:id="242" w:author="Mohammad Nayeem" w:date="2020-04-21T22:30:00Z">
              <w:rPr>
                <w:rFonts w:ascii="Times New Roman" w:hAnsi="Times New Roman" w:cs="Times New Roman"/>
                <w:b/>
              </w:rPr>
            </w:rPrChange>
          </w:rPr>
          <w:delText>Keywords:…</w:delText>
        </w:r>
      </w:del>
      <w:ins w:id="243" w:author="Mohammad Nayeem" w:date="2020-04-08T01:35:00Z">
        <w:r w:rsidR="00EA1D62" w:rsidRPr="004E6C2C">
          <w:rPr>
            <w:rFonts w:ascii="Times New Roman" w:hAnsi="Times New Roman" w:cs="Times New Roman"/>
            <w:b/>
            <w:sz w:val="24"/>
            <w:szCs w:val="24"/>
            <w:rPrChange w:id="244" w:author="Mohammad Nayeem" w:date="2020-04-21T22:30:00Z">
              <w:rPr>
                <w:rFonts w:ascii="Times New Roman" w:hAnsi="Times New Roman" w:cs="Times New Roman"/>
                <w:b/>
              </w:rPr>
            </w:rPrChange>
          </w:rPr>
          <w:t>Keywords:</w:t>
        </w:r>
      </w:ins>
      <w:ins w:id="245" w:author="Mohammad Nayeem" w:date="2020-04-08T01:40:00Z">
        <w:r w:rsidR="0040202F" w:rsidRPr="004E6C2C">
          <w:rPr>
            <w:rFonts w:ascii="Times New Roman" w:hAnsi="Times New Roman" w:cs="Times New Roman"/>
            <w:sz w:val="24"/>
            <w:szCs w:val="24"/>
            <w:rPrChange w:id="246" w:author="Mohammad Nayeem" w:date="2020-04-21T22:30:00Z">
              <w:rPr/>
            </w:rPrChange>
          </w:rPr>
          <w:t xml:space="preserve"> </w:t>
        </w:r>
      </w:ins>
      <w:ins w:id="247" w:author="Mohammad Nayeem" w:date="2020-04-08T01:41:00Z">
        <w:r w:rsidR="0040202F" w:rsidRPr="004E6C2C">
          <w:rPr>
            <w:rFonts w:ascii="Times New Roman" w:hAnsi="Times New Roman" w:cs="Times New Roman"/>
            <w:bCs/>
            <w:sz w:val="24"/>
            <w:szCs w:val="24"/>
            <w:rPrChange w:id="248" w:author="Mohammad Nayeem" w:date="2020-04-21T22:30:00Z">
              <w:rPr>
                <w:rFonts w:ascii="Times New Roman" w:hAnsi="Times New Roman" w:cs="Times New Roman"/>
                <w:b/>
              </w:rPr>
            </w:rPrChange>
          </w:rPr>
          <w:t>e</w:t>
        </w:r>
      </w:ins>
      <w:ins w:id="249" w:author="Mohammad Nayeem" w:date="2020-04-08T01:40:00Z">
        <w:r w:rsidR="0040202F" w:rsidRPr="004E6C2C">
          <w:rPr>
            <w:rFonts w:ascii="Times New Roman" w:hAnsi="Times New Roman" w:cs="Times New Roman"/>
            <w:bCs/>
            <w:sz w:val="24"/>
            <w:szCs w:val="24"/>
            <w:rPrChange w:id="250" w:author="Mohammad Nayeem" w:date="2020-04-21T22:30:00Z">
              <w:rPr>
                <w:rFonts w:ascii="Times New Roman" w:hAnsi="Times New Roman" w:cs="Times New Roman"/>
                <w:b/>
              </w:rPr>
            </w:rPrChange>
          </w:rPr>
          <w:t xml:space="preserve">xclusive breastfeeding, </w:t>
        </w:r>
      </w:ins>
      <w:ins w:id="251" w:author="Mohammad Nayeem" w:date="2020-04-08T01:41:00Z">
        <w:r w:rsidR="0040202F" w:rsidRPr="004E6C2C">
          <w:rPr>
            <w:rFonts w:ascii="Times New Roman" w:hAnsi="Times New Roman" w:cs="Times New Roman"/>
            <w:bCs/>
            <w:sz w:val="24"/>
            <w:szCs w:val="24"/>
            <w:rPrChange w:id="252" w:author="Mohammad Nayeem" w:date="2020-04-21T22:30:00Z">
              <w:rPr>
                <w:rFonts w:ascii="Times New Roman" w:hAnsi="Times New Roman" w:cs="Times New Roman"/>
                <w:b/>
              </w:rPr>
            </w:rPrChange>
          </w:rPr>
          <w:t>childhood disease;</w:t>
        </w:r>
      </w:ins>
      <w:ins w:id="253" w:author="Mohammad Nayeem" w:date="2020-04-08T02:13:00Z">
        <w:r w:rsidR="005D21C2" w:rsidRPr="004E6C2C" w:rsidDel="0040202F">
          <w:rPr>
            <w:rFonts w:ascii="Times New Roman" w:hAnsi="Times New Roman" w:cs="Times New Roman"/>
            <w:bCs/>
            <w:sz w:val="24"/>
            <w:szCs w:val="24"/>
            <w:rPrChange w:id="254" w:author="Mohammad Nayeem" w:date="2020-04-21T22:30:00Z">
              <w:rPr>
                <w:rFonts w:ascii="Times New Roman" w:hAnsi="Times New Roman" w:cs="Times New Roman"/>
                <w:b/>
              </w:rPr>
            </w:rPrChange>
          </w:rPr>
          <w:t xml:space="preserve"> </w:t>
        </w:r>
        <w:r w:rsidR="005D21C2" w:rsidRPr="004E6C2C">
          <w:rPr>
            <w:rFonts w:ascii="Times New Roman" w:hAnsi="Times New Roman" w:cs="Times New Roman"/>
            <w:bCs/>
            <w:sz w:val="24"/>
            <w:szCs w:val="24"/>
            <w:rPrChange w:id="255" w:author="Mohammad Nayeem" w:date="2020-04-21T22:30:00Z">
              <w:rPr>
                <w:rFonts w:ascii="Times New Roman" w:hAnsi="Times New Roman" w:cs="Times New Roman"/>
                <w:b/>
              </w:rPr>
            </w:rPrChange>
          </w:rPr>
          <w:t>survey;</w:t>
        </w:r>
      </w:ins>
      <w:ins w:id="256" w:author="Mohammad Nayeem" w:date="2020-04-08T01:41:00Z">
        <w:r w:rsidR="0040202F" w:rsidRPr="004E6C2C">
          <w:rPr>
            <w:rFonts w:ascii="Times New Roman" w:hAnsi="Times New Roman" w:cs="Times New Roman"/>
            <w:bCs/>
            <w:sz w:val="24"/>
            <w:szCs w:val="24"/>
            <w:rPrChange w:id="257" w:author="Mohammad Nayeem" w:date="2020-04-21T22:30:00Z">
              <w:rPr>
                <w:rFonts w:ascii="Times New Roman" w:hAnsi="Times New Roman" w:cs="Times New Roman"/>
                <w:b/>
              </w:rPr>
            </w:rPrChange>
          </w:rPr>
          <w:t xml:space="preserve"> BDHS</w:t>
        </w:r>
      </w:ins>
      <w:ins w:id="258" w:author="Mohammad Nayeem" w:date="2020-04-08T02:13:00Z">
        <w:r w:rsidR="005D21C2" w:rsidRPr="004E6C2C">
          <w:rPr>
            <w:rFonts w:ascii="Times New Roman" w:hAnsi="Times New Roman" w:cs="Times New Roman"/>
            <w:bCs/>
            <w:sz w:val="24"/>
            <w:szCs w:val="24"/>
            <w:rPrChange w:id="259" w:author="Mohammad Nayeem" w:date="2020-04-21T22:30:00Z">
              <w:rPr>
                <w:rFonts w:ascii="Times New Roman" w:hAnsi="Times New Roman" w:cs="Times New Roman"/>
                <w:b/>
              </w:rPr>
            </w:rPrChange>
          </w:rPr>
          <w:t>;</w:t>
        </w:r>
      </w:ins>
      <w:ins w:id="260" w:author="Mohammad Nayeem" w:date="2020-04-08T01:41:00Z">
        <w:r w:rsidR="0040202F" w:rsidRPr="004E6C2C">
          <w:rPr>
            <w:rFonts w:ascii="Times New Roman" w:hAnsi="Times New Roman" w:cs="Times New Roman"/>
            <w:bCs/>
            <w:sz w:val="24"/>
            <w:szCs w:val="24"/>
            <w:rPrChange w:id="261" w:author="Mohammad Nayeem" w:date="2020-04-21T22:30:00Z">
              <w:rPr>
                <w:rFonts w:ascii="Times New Roman" w:hAnsi="Times New Roman" w:cs="Times New Roman"/>
                <w:b/>
              </w:rPr>
            </w:rPrChange>
          </w:rPr>
          <w:t xml:space="preserve"> </w:t>
        </w:r>
      </w:ins>
      <w:ins w:id="262" w:author="Mohammad Nayeem" w:date="2020-04-08T01:50:00Z">
        <w:r w:rsidR="00FD2493" w:rsidRPr="004E6C2C">
          <w:rPr>
            <w:rFonts w:ascii="Times New Roman" w:hAnsi="Times New Roman" w:cs="Times New Roman"/>
            <w:bCs/>
            <w:sz w:val="24"/>
            <w:szCs w:val="24"/>
            <w:rPrChange w:id="263" w:author="Mohammad Nayeem" w:date="2020-04-21T22:30:00Z">
              <w:rPr>
                <w:rFonts w:ascii="Times New Roman" w:hAnsi="Times New Roman" w:cs="Times New Roman"/>
                <w:b/>
              </w:rPr>
            </w:rPrChange>
          </w:rPr>
          <w:t>child</w:t>
        </w:r>
      </w:ins>
      <w:ins w:id="264" w:author="Mohammad Nayeem" w:date="2020-04-08T01:57:00Z">
        <w:r w:rsidR="00697F94" w:rsidRPr="004E6C2C">
          <w:rPr>
            <w:rFonts w:ascii="Times New Roman" w:hAnsi="Times New Roman" w:cs="Times New Roman"/>
            <w:bCs/>
            <w:sz w:val="24"/>
            <w:szCs w:val="24"/>
            <w:rPrChange w:id="265" w:author="Mohammad Nayeem" w:date="2020-04-21T22:30:00Z">
              <w:rPr>
                <w:rFonts w:ascii="Times New Roman" w:hAnsi="Times New Roman" w:cs="Times New Roman"/>
                <w:b/>
              </w:rPr>
            </w:rPrChange>
          </w:rPr>
          <w:t>ren</w:t>
        </w:r>
      </w:ins>
      <w:ins w:id="266" w:author="Mohammad Nayeem" w:date="2020-04-08T01:50:00Z">
        <w:r w:rsidR="00FD2493" w:rsidRPr="004E6C2C">
          <w:rPr>
            <w:rFonts w:ascii="Times New Roman" w:hAnsi="Times New Roman" w:cs="Times New Roman"/>
            <w:bCs/>
            <w:sz w:val="24"/>
            <w:szCs w:val="24"/>
            <w:rPrChange w:id="267" w:author="Mohammad Nayeem" w:date="2020-04-21T22:30:00Z">
              <w:rPr>
                <w:rFonts w:ascii="Times New Roman" w:hAnsi="Times New Roman" w:cs="Times New Roman"/>
                <w:b/>
              </w:rPr>
            </w:rPrChange>
          </w:rPr>
          <w:t xml:space="preserve"> under 6 mo</w:t>
        </w:r>
      </w:ins>
      <w:ins w:id="268" w:author="Mohammad Nayeem" w:date="2020-04-08T01:51:00Z">
        <w:r w:rsidR="00FD2493" w:rsidRPr="004E6C2C">
          <w:rPr>
            <w:rFonts w:ascii="Times New Roman" w:hAnsi="Times New Roman" w:cs="Times New Roman"/>
            <w:bCs/>
            <w:sz w:val="24"/>
            <w:szCs w:val="24"/>
            <w:rPrChange w:id="269" w:author="Mohammad Nayeem" w:date="2020-04-21T22:30:00Z">
              <w:rPr>
                <w:rFonts w:ascii="Times New Roman" w:hAnsi="Times New Roman" w:cs="Times New Roman"/>
                <w:b/>
              </w:rPr>
            </w:rPrChange>
          </w:rPr>
          <w:t>nths</w:t>
        </w:r>
      </w:ins>
      <w:del w:id="270" w:author="Mohammad Nayeem" w:date="2020-04-08T01:40:00Z">
        <w:r w:rsidRPr="004E6C2C" w:rsidDel="0040202F">
          <w:rPr>
            <w:rFonts w:ascii="Times New Roman" w:hAnsi="Times New Roman" w:cs="Times New Roman"/>
            <w:bCs/>
            <w:sz w:val="24"/>
            <w:szCs w:val="24"/>
            <w:rPrChange w:id="271" w:author="Mohammad Nayeem" w:date="2020-04-21T22:30:00Z">
              <w:rPr>
                <w:rFonts w:ascii="Times New Roman" w:hAnsi="Times New Roman" w:cs="Times New Roman"/>
                <w:b/>
              </w:rPr>
            </w:rPrChange>
          </w:rPr>
          <w:delText>……………….</w:delText>
        </w:r>
      </w:del>
    </w:p>
    <w:p w14:paraId="7ADFE272" w14:textId="432DAE91" w:rsidR="00CB23DA" w:rsidRPr="004E6C2C" w:rsidRDefault="00534CFA">
      <w:pPr>
        <w:spacing w:after="0" w:line="480" w:lineRule="auto"/>
        <w:jc w:val="both"/>
        <w:rPr>
          <w:rFonts w:ascii="Times New Roman" w:hAnsi="Times New Roman" w:cs="Times New Roman"/>
          <w:b/>
          <w:sz w:val="24"/>
          <w:szCs w:val="24"/>
          <w:rPrChange w:id="272" w:author="Mohammad Nayeem" w:date="2020-04-21T22:30:00Z">
            <w:rPr>
              <w:rFonts w:ascii="Times New Roman" w:hAnsi="Times New Roman" w:cs="Times New Roman"/>
              <w:b/>
            </w:rPr>
          </w:rPrChange>
        </w:rPr>
        <w:pPrChange w:id="273" w:author="Mohammad Nayeem" w:date="2020-04-22T17:14:00Z">
          <w:pPr/>
        </w:pPrChange>
      </w:pPr>
      <w:r w:rsidRPr="004E6C2C">
        <w:rPr>
          <w:rFonts w:ascii="Times New Roman" w:hAnsi="Times New Roman" w:cs="Times New Roman"/>
          <w:b/>
          <w:sz w:val="24"/>
          <w:szCs w:val="24"/>
          <w:rPrChange w:id="274" w:author="Mohammad Nayeem" w:date="2020-04-21T22:30:00Z">
            <w:rPr>
              <w:rFonts w:ascii="Times New Roman" w:hAnsi="Times New Roman" w:cs="Times New Roman"/>
              <w:b/>
            </w:rPr>
          </w:rPrChange>
        </w:rPr>
        <w:br w:type="page"/>
      </w:r>
      <w:r w:rsidR="003C63CE" w:rsidRPr="004E6C2C">
        <w:rPr>
          <w:rFonts w:ascii="Times New Roman" w:hAnsi="Times New Roman" w:cs="Times New Roman"/>
          <w:b/>
          <w:sz w:val="24"/>
          <w:szCs w:val="24"/>
          <w:rPrChange w:id="275" w:author="Mohammad Nayeem" w:date="2020-04-21T22:30:00Z">
            <w:rPr>
              <w:rFonts w:ascii="Times New Roman" w:hAnsi="Times New Roman" w:cs="Times New Roman"/>
              <w:b/>
            </w:rPr>
          </w:rPrChange>
        </w:rPr>
        <w:lastRenderedPageBreak/>
        <w:t>INTRODUCTION</w:t>
      </w:r>
    </w:p>
    <w:p w14:paraId="4B0478FE" w14:textId="01085488" w:rsidR="006C40F4" w:rsidRPr="004E6C2C" w:rsidRDefault="00CB23DA">
      <w:pPr>
        <w:pStyle w:val="NormalWeb"/>
        <w:shd w:val="clear" w:color="auto" w:fill="FFFFFF"/>
        <w:spacing w:before="0" w:beforeAutospacing="0" w:after="0" w:afterAutospacing="0" w:line="480" w:lineRule="auto"/>
        <w:jc w:val="both"/>
        <w:rPr>
          <w:shd w:val="clear" w:color="auto" w:fill="FFFFFF"/>
          <w:rPrChange w:id="276" w:author="Mohammad Nayeem" w:date="2020-04-21T22:30:00Z">
            <w:rPr>
              <w:sz w:val="22"/>
              <w:szCs w:val="22"/>
              <w:shd w:val="clear" w:color="auto" w:fill="FFFFFF"/>
            </w:rPr>
          </w:rPrChange>
        </w:rPr>
        <w:pPrChange w:id="277" w:author="Mohammad Nayeem" w:date="2020-04-22T17:14:00Z">
          <w:pPr>
            <w:pStyle w:val="NormalWeb"/>
            <w:shd w:val="clear" w:color="auto" w:fill="FFFFFF"/>
            <w:spacing w:after="0" w:line="480" w:lineRule="auto"/>
            <w:jc w:val="both"/>
          </w:pPr>
        </w:pPrChange>
      </w:pPr>
      <w:bookmarkStart w:id="278" w:name="_Hlk20697130"/>
      <w:r w:rsidRPr="004E6C2C">
        <w:rPr>
          <w:rPrChange w:id="279" w:author="Mohammad Nayeem" w:date="2020-04-21T22:30:00Z">
            <w:rPr>
              <w:sz w:val="22"/>
              <w:szCs w:val="22"/>
            </w:rPr>
          </w:rPrChange>
        </w:rPr>
        <w:t>Breastfeeding</w:t>
      </w:r>
      <w:r w:rsidR="00D4640D" w:rsidRPr="004E6C2C">
        <w:rPr>
          <w:rPrChange w:id="280" w:author="Mohammad Nayeem" w:date="2020-04-21T22:30:00Z">
            <w:rPr>
              <w:sz w:val="22"/>
              <w:szCs w:val="22"/>
            </w:rPr>
          </w:rPrChange>
        </w:rPr>
        <w:t xml:space="preserve"> is</w:t>
      </w:r>
      <w:r w:rsidRPr="004E6C2C">
        <w:rPr>
          <w:rPrChange w:id="281" w:author="Mohammad Nayeem" w:date="2020-04-21T22:30:00Z">
            <w:rPr>
              <w:sz w:val="22"/>
              <w:szCs w:val="22"/>
            </w:rPr>
          </w:rPrChange>
        </w:rPr>
        <w:t xml:space="preserve"> a biological common diet </w:t>
      </w:r>
      <w:r w:rsidR="00D4640D" w:rsidRPr="004E6C2C">
        <w:rPr>
          <w:rPrChange w:id="282" w:author="Mohammad Nayeem" w:date="2020-04-21T22:30:00Z">
            <w:rPr>
              <w:sz w:val="22"/>
              <w:szCs w:val="22"/>
            </w:rPr>
          </w:rPrChange>
        </w:rPr>
        <w:t>and the safest option to ensure good health</w:t>
      </w:r>
      <w:del w:id="283" w:author="Mohammad Nayeem" w:date="2020-04-22T15:23:00Z">
        <w:r w:rsidR="00311CBC" w:rsidRPr="004E6C2C" w:rsidDel="00B60476">
          <w:rPr>
            <w:rPrChange w:id="284" w:author="Mohammad Nayeem" w:date="2020-04-21T22:30:00Z">
              <w:rPr>
                <w:sz w:val="22"/>
                <w:szCs w:val="22"/>
              </w:rPr>
            </w:rPrChange>
          </w:rPr>
          <w:delText>,</w:delText>
        </w:r>
      </w:del>
      <w:r w:rsidR="00D4640D" w:rsidRPr="004E6C2C">
        <w:rPr>
          <w:rPrChange w:id="285" w:author="Mohammad Nayeem" w:date="2020-04-21T22:30:00Z">
            <w:rPr>
              <w:sz w:val="22"/>
              <w:szCs w:val="22"/>
            </w:rPr>
          </w:rPrChange>
        </w:rPr>
        <w:t xml:space="preserve"> </w:t>
      </w:r>
      <w:r w:rsidR="00311CBC" w:rsidRPr="004E6C2C">
        <w:rPr>
          <w:rPrChange w:id="286" w:author="Mohammad Nayeem" w:date="2020-04-21T22:30:00Z">
            <w:rPr>
              <w:sz w:val="22"/>
              <w:szCs w:val="22"/>
            </w:rPr>
          </w:rPrChange>
        </w:rPr>
        <w:t xml:space="preserve">protects from diseases </w:t>
      </w:r>
      <w:r w:rsidR="00D4640D" w:rsidRPr="004E6C2C">
        <w:rPr>
          <w:rPrChange w:id="287" w:author="Mohammad Nayeem" w:date="2020-04-21T22:30:00Z">
            <w:rPr>
              <w:sz w:val="22"/>
              <w:szCs w:val="22"/>
            </w:rPr>
          </w:rPrChange>
        </w:rPr>
        <w:t xml:space="preserve">and </w:t>
      </w:r>
      <w:ins w:id="288" w:author="Mohammad Nayeem" w:date="2020-04-22T15:24:00Z">
        <w:r w:rsidR="00B60476">
          <w:t xml:space="preserve">the </w:t>
        </w:r>
      </w:ins>
      <w:r w:rsidR="00D4640D" w:rsidRPr="004E6C2C">
        <w:rPr>
          <w:rPrChange w:id="289" w:author="Mohammad Nayeem" w:date="2020-04-21T22:30:00Z">
            <w:rPr>
              <w:sz w:val="22"/>
              <w:szCs w:val="22"/>
            </w:rPr>
          </w:rPrChange>
        </w:rPr>
        <w:t>ideal growth of young children</w:t>
      </w:r>
      <w:del w:id="290" w:author="Mohammad Nayeem" w:date="2020-04-08T02:31:00Z">
        <w:r w:rsidR="00D4640D" w:rsidRPr="004E6C2C" w:rsidDel="00071273">
          <w:rPr>
            <w:rPrChange w:id="291" w:author="Mohammad Nayeem" w:date="2020-04-21T22:30:00Z">
              <w:rPr>
                <w:sz w:val="22"/>
                <w:szCs w:val="22"/>
              </w:rPr>
            </w:rPrChange>
          </w:rPr>
          <w:delText xml:space="preserve"> </w:delText>
        </w:r>
      </w:del>
      <w:ins w:id="292" w:author="Mohammad Nayeem" w:date="2020-04-08T02:31:00Z">
        <w:r w:rsidR="00071273" w:rsidRPr="004E6C2C">
          <w:rPr>
            <w:rPrChange w:id="293" w:author="Mohammad Nayeem" w:date="2020-04-21T22:30:00Z">
              <w:rPr>
                <w:sz w:val="22"/>
                <w:szCs w:val="22"/>
              </w:rPr>
            </w:rPrChange>
          </w:rPr>
          <w:t xml:space="preserve"> </w:t>
        </w:r>
      </w:ins>
      <w:ins w:id="294" w:author="Mohammad Nayeem" w:date="2020-04-08T02:38:00Z">
        <w:r w:rsidR="00071273" w:rsidRPr="004E6C2C">
          <w:rPr>
            <w:rPrChange w:id="295" w:author="Mohammad Nayeem" w:date="2020-04-21T22:30:00Z">
              <w:rPr>
                <w:sz w:val="22"/>
                <w:szCs w:val="22"/>
              </w:rPr>
            </w:rPrChange>
          </w:rPr>
          <w:fldChar w:fldCharType="begin" w:fldLock="1"/>
        </w:r>
      </w:ins>
      <w:r w:rsidR="004A16DB" w:rsidRPr="004E6C2C">
        <w:rPr>
          <w:rPrChange w:id="296" w:author="Mohammad Nayeem" w:date="2020-04-21T22:30:00Z">
            <w:rPr>
              <w:sz w:val="22"/>
              <w:szCs w:val="22"/>
            </w:rPr>
          </w:rPrChange>
        </w:rPr>
        <w:instrText>ADDIN CSL_CITATION {"citationItems":[{"id":"ITEM-1","itemData":{"DOI":"10.1111/apa.13147","ISSN":"16512227","abstract":"Aim To synthesise the evidence for effects of optimal breastfeeding on all-cause and infection-related mortality in infants and children aged 0-23 months. Methods We conducted a systematic review to compare the effect of predominant, partial or nonbreastfeeding versus exclusive breastfeeding on mortality rates in the first six months of life and effect of no versus any breastfeeding on mortality rates between 6 and 23 months of age. A systematic literature search was conducted in PubMed, Cochrane CENTRAL and CABI. Results The risk of all-cause mortality was higher in predominantly (RR 1.5), partially (RR 4.8) and nonbreastfed (RR14.4) infants compared to exclusively breastfed infants 0-5 months of age. Children 6-11 and 12-23 months of age who were not breastfed had 1.8- and 2.0-fold higher risk of mortality, respectively, when compared to those who were breastfed. Risk of infection-related mortality in 0-5 months was higher in predominantly (RR 1.7), partially (RR 4.56) and nonbreastfed (RR 8.66) infants compared to exclusive breastfed infants. The risk was twofold higher in nonbreastfed children when compared to breastfed children aged 6-23 months. Conclusion The findings underscore the importance of optimal breastfeeding practices during infancy and early childhood.","author":[{"dropping-particle":"","family":"Sankar","given":"Mari Jeeva","non-dropping-particle":"","parse-names":false,"suffix":""},{"dropping-particle":"","family":"Sinha","given":"Bireshwar","non-dropping-particle":"","parse-names":false,"suffix":""},{"dropping-particle":"","family":"Chowdhury","given":"Ranadip","non-dropping-particle":"","parse-names":false,"suffix":""},{"dropping-particle":"","family":"Bhandari","given":"Nita","non-dropping-particle":"","parse-names":false,"suffix":""},{"dropping-particle":"","family":"Taneja","given":"Sunita","non-dropping-particle":"","parse-names":false,"suffix":""},{"dropping-particle":"","family":"Martines","given":"Jose","non-dropping-particle":"","parse-names":false,"suffix":""},{"dropping-particle":"","family":"Bahl","given":"Rajiv","non-dropping-particle":"","parse-names":false,"suffix":""}],"container-title":"Acta Paediatrica, International Journal of Paediatrics","id":"ITEM-1","issued":{"date-parts":[["2015","12"]]},"page":"3-13","title":"Optimal breastfeeding practices and infant and child mortality: A systematic review and meta-analysis","type":"article","volume":"104"},"uris":["http://www.mendeley.com/documents/?uuid=ee3da704-6f80-4f8f-a1af-35d9ee3ef857"]},{"id":"ITEM-2","itemData":{"author":[{"dropping-particle":"","family":"Protection","given":"Maternity","non-dropping-particle":"","parse-names":false,"suffix":""}],"id":"ITEM-2","issue":"2015","issued":{"date-parts":[["2019"]]},"page":"1-6","title":"World Breastfeeding Week 2019 Protect Breastfeeding in the Workplace","type":"article-journal"},"uris":["http://www.mendeley.com/documents/?uuid=fe5c9c34-7a37-38c7-92a2-318a420267ec"]}],"mendeley":{"formattedCitation":"(Protection, 2019; Sankar et al., 2015)","plainTextFormattedCitation":"(Protection, 2019; Sankar et al., 2015)","previouslyFormattedCitation":"(Protection, 2019; Sankar et al., 2015)"},"properties":{"noteIndex":0},"schema":"https://github.com/citation-style-language/schema/raw/master/csl-citation.json"}</w:instrText>
      </w:r>
      <w:r w:rsidR="00071273" w:rsidRPr="004E6C2C">
        <w:rPr>
          <w:rPrChange w:id="297" w:author="Mohammad Nayeem" w:date="2020-04-21T22:30:00Z">
            <w:rPr>
              <w:sz w:val="22"/>
              <w:szCs w:val="22"/>
            </w:rPr>
          </w:rPrChange>
        </w:rPr>
        <w:fldChar w:fldCharType="separate"/>
      </w:r>
      <w:r w:rsidR="00071273" w:rsidRPr="004E6C2C">
        <w:rPr>
          <w:noProof/>
          <w:rPrChange w:id="298" w:author="Mohammad Nayeem" w:date="2020-04-21T22:30:00Z">
            <w:rPr>
              <w:noProof/>
              <w:sz w:val="22"/>
              <w:szCs w:val="22"/>
            </w:rPr>
          </w:rPrChange>
        </w:rPr>
        <w:t>(Protection, 2019; Sankar et al., 2015)</w:t>
      </w:r>
      <w:ins w:id="299" w:author="Mohammad Nayeem" w:date="2020-04-08T02:38:00Z">
        <w:r w:rsidR="00071273" w:rsidRPr="004E6C2C">
          <w:rPr>
            <w:rPrChange w:id="300" w:author="Mohammad Nayeem" w:date="2020-04-21T22:30:00Z">
              <w:rPr>
                <w:sz w:val="22"/>
                <w:szCs w:val="22"/>
              </w:rPr>
            </w:rPrChange>
          </w:rPr>
          <w:fldChar w:fldCharType="end"/>
        </w:r>
      </w:ins>
      <w:commentRangeStart w:id="301"/>
      <w:commentRangeStart w:id="302"/>
      <w:del w:id="303" w:author="Mohammad Nayeem" w:date="2020-04-08T02:31:00Z">
        <w:r w:rsidR="004732BB" w:rsidRPr="004E6C2C" w:rsidDel="00071273">
          <w:rPr>
            <w:rPrChange w:id="304" w:author="Mohammad Nayeem" w:date="2020-04-21T22:30:00Z">
              <w:rPr>
                <w:sz w:val="22"/>
                <w:szCs w:val="22"/>
              </w:rPr>
            </w:rPrChange>
          </w:rPr>
          <w:fldChar w:fldCharType="begin" w:fldLock="1"/>
        </w:r>
        <w:r w:rsidR="004732BB" w:rsidRPr="004E6C2C" w:rsidDel="00071273">
          <w:rPr>
            <w:rPrChange w:id="305" w:author="Mohammad Nayeem" w:date="2020-04-21T22:30:00Z">
              <w:rPr>
                <w:sz w:val="22"/>
                <w:szCs w:val="22"/>
              </w:rPr>
            </w:rPrChange>
          </w:rPr>
          <w:delInstrText>ADDIN CSL_CITATION {"citationItems":[{"id":"ITEM-1","itemData":{"DOI":"10.1111/apa.13147","ISSN":"16512227","abstract":"Aim To synthesise the evidence for effects of optimal breastfeeding on all-cause and infection-related mortality in infants and children aged 0-23 months. Methods We conducted a systematic review to compare the effect of predominant, partial or nonbreastfeeding versus exclusive breastfeeding on mortality rates in the first six months of life and effect of no versus any breastfeeding on mortality rates between 6 and 23 months of age. A systematic literature search was conducted in PubMed, Cochrane CENTRAL and CABI. Results The risk of all-cause mortality was higher in predominantly (RR 1.5), partially (RR 4.8) and nonbreastfed (RR14.4) infants compared to exclusively breastfed infants 0-5 months of age. Children 6-11 and 12-23 months of age who were not breastfed had 1.8- and 2.0-fold higher risk of mortality, respectively, when compared to those who were breastfed. Risk of infection-related mortality in 0-5 months was higher in predominantly (RR 1.7), partially (RR 4.56) and nonbreastfed (RR 8.66) infants compared to exclusive breastfed infants. The risk was twofold higher in nonbreastfed children when compared to breastfed children aged 6-23 months. Conclusion The findings underscore the importance of optimal breastfeeding practices during infancy and early childhood.","author":[{"dropping-particle":"","family":"Sankar","given":"Mari Jeeva","non-dropping-particle":"","parse-names":false,"suffix":""},{"dropping-particle":"","family":"Sinha","given":"Bireshwar","non-dropping-particle":"","parse-names":false,"suffix":""},{"dropping-particle":"","family":"Chowdhury","given":"Ranadip","non-dropping-particle":"","parse-names":false,"suffix":""},{"dropping-particle":"","family":"Bhandari","given":"Nita","non-dropping-particle":"","parse-names":false,"suffix":""},{"dropping-particle":"","family":"Taneja","given":"Sunita","non-dropping-particle":"","parse-names":false,"suffix":""},{"dropping-particle":"","family":"Martines","given":"Jose","non-dropping-particle":"","parse-names":false,"suffix":""},{"dropping-particle":"","family":"Bahl","given":"Rajiv","non-dropping-particle":"","parse-names":false,"suffix":""}],"container-title":"Acta Paediatrica, International Journal of Paediatrics","id":"ITEM-1","issued":{"date-parts":[["2015","12"]]},"page":"3-13","title":"Optimal breastfeeding practices and infant and child mortality: A systematic review and meta-analysis","type":"article","volume":"104"},"uris":["http://www.mendeley.com/documents/?uuid=ee3da704-6f80-4f8f-a1af-35d9ee3ef857"]}],"mendeley":{"formattedCitation":"(Sankar et al., 2015)","plainTextFormattedCitation":"(Sankar et al., 2015)","previouslyFormattedCitation":"(Sankar et al., 2015)"},"properties":{"noteIndex":0},"schema":"https://github.com/citation-style-language/schema/raw/master/csl-citation.json"}</w:delInstrText>
        </w:r>
        <w:r w:rsidR="004732BB" w:rsidRPr="004E6C2C" w:rsidDel="00071273">
          <w:rPr>
            <w:rPrChange w:id="306" w:author="Mohammad Nayeem" w:date="2020-04-21T22:30:00Z">
              <w:rPr>
                <w:sz w:val="22"/>
                <w:szCs w:val="22"/>
              </w:rPr>
            </w:rPrChange>
          </w:rPr>
          <w:fldChar w:fldCharType="separate"/>
        </w:r>
        <w:r w:rsidR="004732BB" w:rsidRPr="004E6C2C" w:rsidDel="00071273">
          <w:rPr>
            <w:noProof/>
            <w:rPrChange w:id="307" w:author="Mohammad Nayeem" w:date="2020-04-21T22:30:00Z">
              <w:rPr>
                <w:noProof/>
                <w:sz w:val="22"/>
                <w:szCs w:val="22"/>
              </w:rPr>
            </w:rPrChange>
          </w:rPr>
          <w:delText>(Sankar et al., 2015)</w:delText>
        </w:r>
        <w:r w:rsidR="004732BB" w:rsidRPr="004E6C2C" w:rsidDel="00071273">
          <w:rPr>
            <w:rPrChange w:id="308" w:author="Mohammad Nayeem" w:date="2020-04-21T22:30:00Z">
              <w:rPr>
                <w:sz w:val="22"/>
                <w:szCs w:val="22"/>
              </w:rPr>
            </w:rPrChange>
          </w:rPr>
          <w:fldChar w:fldCharType="end"/>
        </w:r>
      </w:del>
      <w:r w:rsidRPr="004E6C2C">
        <w:rPr>
          <w:rPrChange w:id="309" w:author="Mohammad Nayeem" w:date="2020-04-21T22:30:00Z">
            <w:rPr>
              <w:sz w:val="22"/>
              <w:szCs w:val="22"/>
            </w:rPr>
          </w:rPrChange>
        </w:rPr>
        <w:t>.</w:t>
      </w:r>
      <w:r w:rsidRPr="004E6C2C">
        <w:rPr>
          <w:shd w:val="clear" w:color="auto" w:fill="FFFFFF"/>
          <w:rPrChange w:id="310" w:author="Mohammad Nayeem" w:date="2020-04-21T22:30:00Z">
            <w:rPr>
              <w:sz w:val="22"/>
              <w:szCs w:val="22"/>
              <w:shd w:val="clear" w:color="auto" w:fill="FFFFFF"/>
            </w:rPr>
          </w:rPrChange>
        </w:rPr>
        <w:t xml:space="preserve"> </w:t>
      </w:r>
      <w:commentRangeEnd w:id="301"/>
      <w:r w:rsidR="00D4640D" w:rsidRPr="004E6C2C">
        <w:rPr>
          <w:rStyle w:val="CommentReference"/>
          <w:rFonts w:eastAsiaTheme="minorHAnsi"/>
          <w:noProof/>
          <w:sz w:val="24"/>
          <w:szCs w:val="24"/>
          <w:lang w:val="en-GB"/>
          <w:rPrChange w:id="311" w:author="Mohammad Nayeem" w:date="2020-04-21T22:30:00Z">
            <w:rPr>
              <w:rStyle w:val="CommentReference"/>
              <w:rFonts w:asciiTheme="minorHAnsi" w:eastAsiaTheme="minorHAnsi" w:hAnsiTheme="minorHAnsi" w:cstheme="minorBidi"/>
              <w:noProof/>
              <w:lang w:val="en-GB"/>
            </w:rPr>
          </w:rPrChange>
        </w:rPr>
        <w:commentReference w:id="301"/>
      </w:r>
      <w:commentRangeEnd w:id="302"/>
      <w:r w:rsidR="00F84988" w:rsidRPr="004E6C2C">
        <w:rPr>
          <w:rStyle w:val="CommentReference"/>
          <w:rFonts w:eastAsiaTheme="minorHAnsi"/>
          <w:noProof/>
          <w:sz w:val="24"/>
          <w:szCs w:val="24"/>
          <w:lang w:val="en-GB"/>
          <w:rPrChange w:id="312" w:author="Mohammad Nayeem" w:date="2020-04-21T22:30:00Z">
            <w:rPr>
              <w:rStyle w:val="CommentReference"/>
              <w:rFonts w:asciiTheme="minorHAnsi" w:eastAsiaTheme="minorHAnsi" w:hAnsiTheme="minorHAnsi" w:cstheme="minorBidi"/>
              <w:noProof/>
              <w:lang w:val="en-GB"/>
            </w:rPr>
          </w:rPrChange>
        </w:rPr>
        <w:commentReference w:id="302"/>
      </w:r>
      <w:r w:rsidRPr="004E6C2C">
        <w:rPr>
          <w:shd w:val="clear" w:color="auto" w:fill="FFFFFF"/>
          <w:rPrChange w:id="313" w:author="Mohammad Nayeem" w:date="2020-04-21T22:30:00Z">
            <w:rPr>
              <w:sz w:val="22"/>
              <w:szCs w:val="22"/>
              <w:shd w:val="clear" w:color="auto" w:fill="FFFFFF"/>
            </w:rPr>
          </w:rPrChange>
        </w:rPr>
        <w:t xml:space="preserve">Breastfeeding has frequent health </w:t>
      </w:r>
      <w:r w:rsidR="00F16793" w:rsidRPr="004E6C2C">
        <w:rPr>
          <w:shd w:val="clear" w:color="auto" w:fill="FFFFFF"/>
          <w:rPrChange w:id="314" w:author="Mohammad Nayeem" w:date="2020-04-21T22:30:00Z">
            <w:rPr>
              <w:sz w:val="22"/>
              <w:szCs w:val="22"/>
              <w:shd w:val="clear" w:color="auto" w:fill="FFFFFF"/>
            </w:rPr>
          </w:rPrChange>
        </w:rPr>
        <w:t xml:space="preserve">benefits </w:t>
      </w:r>
      <w:r w:rsidRPr="004E6C2C">
        <w:rPr>
          <w:shd w:val="clear" w:color="auto" w:fill="FFFFFF"/>
          <w:rPrChange w:id="315" w:author="Mohammad Nayeem" w:date="2020-04-21T22:30:00Z">
            <w:rPr>
              <w:sz w:val="22"/>
              <w:szCs w:val="22"/>
              <w:shd w:val="clear" w:color="auto" w:fill="FFFFFF"/>
            </w:rPr>
          </w:rPrChange>
        </w:rPr>
        <w:t>for both the mother and child</w:t>
      </w:r>
      <w:r w:rsidR="00E1263D" w:rsidRPr="004E6C2C">
        <w:rPr>
          <w:shd w:val="clear" w:color="auto" w:fill="FFFFFF"/>
          <w:rPrChange w:id="316" w:author="Mohammad Nayeem" w:date="2020-04-21T22:30:00Z">
            <w:rPr>
              <w:sz w:val="22"/>
              <w:szCs w:val="22"/>
              <w:shd w:val="clear" w:color="auto" w:fill="FFFFFF"/>
            </w:rPr>
          </w:rPrChange>
        </w:rPr>
        <w:t xml:space="preserve"> </w:t>
      </w:r>
      <w:r w:rsidRPr="004E6C2C">
        <w:rPr>
          <w:shd w:val="clear" w:color="auto" w:fill="FFFFFF"/>
          <w:rPrChange w:id="317" w:author="Mohammad Nayeem" w:date="2020-04-21T22:30:00Z">
            <w:rPr>
              <w:sz w:val="22"/>
              <w:szCs w:val="22"/>
              <w:shd w:val="clear" w:color="auto" w:fill="FFFFFF"/>
            </w:rPr>
          </w:rPrChange>
        </w:rPr>
        <w:t xml:space="preserve">as it </w:t>
      </w:r>
      <w:r w:rsidRPr="004E6C2C">
        <w:rPr>
          <w:rPrChange w:id="318" w:author="Mohammad Nayeem" w:date="2020-04-21T22:30:00Z">
            <w:rPr>
              <w:sz w:val="22"/>
              <w:szCs w:val="22"/>
            </w:rPr>
          </w:rPrChange>
        </w:rPr>
        <w:t xml:space="preserve">contains nutrients, antioxidants, hormones and antibodies </w:t>
      </w:r>
      <w:r w:rsidR="004732BB" w:rsidRPr="004E6C2C">
        <w:rPr>
          <w:rPrChange w:id="319" w:author="Mohammad Nayeem" w:date="2020-04-21T22:30:00Z">
            <w:rPr>
              <w:sz w:val="22"/>
              <w:szCs w:val="22"/>
            </w:rPr>
          </w:rPrChange>
        </w:rPr>
        <w:fldChar w:fldCharType="begin" w:fldLock="1"/>
      </w:r>
      <w:r w:rsidR="004732BB" w:rsidRPr="004E6C2C">
        <w:rPr>
          <w:rPrChange w:id="320" w:author="Mohammad Nayeem" w:date="2020-04-21T22:30:00Z">
            <w:rPr>
              <w:sz w:val="22"/>
              <w:szCs w:val="22"/>
            </w:rPr>
          </w:rPrChange>
        </w:rPr>
        <w:instrText>ADDIN CSL_CITATION {"citationItems":[{"id":"ITEM-1","itemData":{"DOI":"10.1159/000457920","ISSN":"14219697","abstract":"The worldwide prevalence of childhood asthma has been increasing considerably, and the protection afforded by breastfeeding in its development has been the subject of controversy for more than 80 years. Previous systematic reviews have generally found a protective effect of breastfeeding on allergic outcomes, although many studies have methodological limitations. Although breastfeeding is protective against lower respiratory tract infection during infancy, such protection has not been demonstrated for asthma in all studies. Breastfeeding has health benefits for the mother and child. Exclusive breastfeeding for the first 6 months of an infant's life, with continued breastfeeding for up to 2 years or longer, is recognized as the \"gold\" standard for infant feeding because human milk is uniquely suited to the human infant, and its nutritional content and bioactivity promote a healthy development. There is increasing concern that the practice of delaying complementary foods until 6 months may exacerbate the risk of allergic disease. Breast milk contains immunological components that protect against infections and allergic disease in infancy. The composition of human breast milk is complex, containing factors that interact with the infant immune system and intestinal milieu including allergens, cytokines, immunoglobulins, polyunsaturated fatty acids, and chemokines. Transforming growth factor β is a cytokine in human milk involved in maintaining intestinal homeostasis, inflammation regulation, and oral tolerance development. Modern day society, with increased standards of hygiene, has changed the gut flora of Western infants, potentially impacting the risk of developing immune-mediated diseases including allergic disease and asthma. Microbial diversity is intrinsic to healthy immune maturation and function. Compared to breastfed infants, formula-fed infants had lower bacterial diversity and an altered intestinal microbiota in the first few weeks of life associated with an increased risk of eczema and asthma. Favorable gut colonization through continued breastfeeding may promote tolerance as well as protection when complementary feeding is initiated.","author":[{"dropping-particle":"","family":"Oddy","given":"Wendy H","non-dropping-particle":"","parse-names":false,"suffix":""}],"container-title":"Annals of Nutrition and Metabolism","id":"ITEM-1","issue":"2","issued":{"date-parts":[["2017"]]},"page":"26-36","title":"Breastfeeding, Childhood Asthma, and Allergic Disease","type":"article-journal","volume":"70"},"uris":["http://www.mendeley.com/documents/?uuid=05a6a8f1-2962-42da-bf42-edec73ef37ba"]}],"mendeley":{"formattedCitation":"(Oddy, 2017)","plainTextFormattedCitation":"(Oddy, 2017)","previouslyFormattedCitation":"(Oddy, 2017)"},"properties":{"noteIndex":0},"schema":"https://github.com/citation-style-language/schema/raw/master/csl-citation.json"}</w:instrText>
      </w:r>
      <w:r w:rsidR="004732BB" w:rsidRPr="004E6C2C">
        <w:rPr>
          <w:rPrChange w:id="321" w:author="Mohammad Nayeem" w:date="2020-04-21T22:30:00Z">
            <w:rPr>
              <w:sz w:val="22"/>
              <w:szCs w:val="22"/>
            </w:rPr>
          </w:rPrChange>
        </w:rPr>
        <w:fldChar w:fldCharType="separate"/>
      </w:r>
      <w:r w:rsidR="004732BB" w:rsidRPr="004E6C2C">
        <w:rPr>
          <w:noProof/>
          <w:rPrChange w:id="322" w:author="Mohammad Nayeem" w:date="2020-04-21T22:30:00Z">
            <w:rPr>
              <w:noProof/>
              <w:sz w:val="22"/>
              <w:szCs w:val="22"/>
            </w:rPr>
          </w:rPrChange>
        </w:rPr>
        <w:t>(Oddy, 2017)</w:t>
      </w:r>
      <w:r w:rsidR="004732BB" w:rsidRPr="004E6C2C">
        <w:rPr>
          <w:rPrChange w:id="323" w:author="Mohammad Nayeem" w:date="2020-04-21T22:30:00Z">
            <w:rPr>
              <w:sz w:val="22"/>
              <w:szCs w:val="22"/>
            </w:rPr>
          </w:rPrChange>
        </w:rPr>
        <w:fldChar w:fldCharType="end"/>
      </w:r>
      <w:r w:rsidRPr="004E6C2C">
        <w:rPr>
          <w:rPrChange w:id="324" w:author="Mohammad Nayeem" w:date="2020-04-21T22:30:00Z">
            <w:rPr>
              <w:sz w:val="22"/>
              <w:szCs w:val="22"/>
            </w:rPr>
          </w:rPrChange>
        </w:rPr>
        <w:t>. Several national and international organizations (e.g. WHO) indorse exclusive breastfeeding</w:t>
      </w:r>
      <w:r w:rsidR="00F16793" w:rsidRPr="004E6C2C">
        <w:rPr>
          <w:rPrChange w:id="325" w:author="Mohammad Nayeem" w:date="2020-04-21T22:30:00Z">
            <w:rPr>
              <w:sz w:val="22"/>
              <w:szCs w:val="22"/>
            </w:rPr>
          </w:rPrChange>
        </w:rPr>
        <w:t xml:space="preserve"> (i.e. children received only breast milk)</w:t>
      </w:r>
      <w:r w:rsidRPr="004E6C2C">
        <w:rPr>
          <w:rPrChange w:id="326" w:author="Mohammad Nayeem" w:date="2020-04-21T22:30:00Z">
            <w:rPr>
              <w:sz w:val="22"/>
              <w:szCs w:val="22"/>
            </w:rPr>
          </w:rPrChange>
        </w:rPr>
        <w:t xml:space="preserve"> for the first six months</w:t>
      </w:r>
      <w:r w:rsidR="000122F8" w:rsidRPr="004E6C2C">
        <w:rPr>
          <w:rPrChange w:id="327" w:author="Mohammad Nayeem" w:date="2020-04-21T22:30:00Z">
            <w:rPr>
              <w:sz w:val="22"/>
              <w:szCs w:val="22"/>
            </w:rPr>
          </w:rPrChange>
        </w:rPr>
        <w:t xml:space="preserve"> </w:t>
      </w:r>
      <w:r w:rsidR="004732BB" w:rsidRPr="004E6C2C">
        <w:rPr>
          <w:rPrChange w:id="328" w:author="Mohammad Nayeem" w:date="2020-04-21T22:30:00Z">
            <w:rPr>
              <w:sz w:val="22"/>
              <w:szCs w:val="22"/>
            </w:rPr>
          </w:rPrChange>
        </w:rPr>
        <w:fldChar w:fldCharType="begin" w:fldLock="1"/>
      </w:r>
      <w:r w:rsidR="00873F6F" w:rsidRPr="004E6C2C">
        <w:rPr>
          <w:rPrChange w:id="329" w:author="Mohammad Nayeem" w:date="2020-04-21T22:30:00Z">
            <w:rPr>
              <w:sz w:val="22"/>
              <w:szCs w:val="22"/>
            </w:rPr>
          </w:rPrChange>
        </w:rPr>
        <w:instrText>ADDIN CSL_CITATION {"citationItems":[{"id":"ITEM-1","itemData":{"DOI":"10.1590/0104-070720160000220015","ISSN":"1980265X","abstract":"This study’s objectives were to identify the prevalence of breastfeeding in children younger than 12 months of age enrolled in the Family Health Strategy and identify cases of reported acute diarrhea, associating them with breastfeeding categories and factors that interfere in the practice of breastfeeding. This descriptive and cross-sectional study, based on statistical analysis, was conducted with 854 children living in a municipality in Northeastern Brazil. The prevalence of exclusive breastfeeding among children under six months of age was 32%. Exclusively breastfed children under the age of six months were less likely to experience diarrhea compared to mixed-breastfeeding children. Children using pacifiers, bottles or consuming water were less likely to be breastfed, while those consuming porridge were more likely to experience diarrhea. Strategies to promote, protect and support breastfeeding require continuous improvement, especially in regard to factors leading to early weaning, in order to achieve better indicators and improve prevention of acute diarrhea and promote child health.","author":[{"dropping-particle":"","family":"Santos","given":"Floriacy Stabnow","non-dropping-particle":"","parse-names":false,"suffix":""},{"dropping-particle":"","family":"Santos","given":"Leonardo Hunaldo","non-dropping-particle":"dos","parse-names":false,"suffix":""},{"dropping-particle":"","family":"Saldan","given":"Paula Chuproski","non-dropping-particle":"","parse-names":false,"suffix":""},{"dropping-particle":"","family":"Santos","given":"Felipe César Stabnow","non-dropping-particle":"","parse-names":false,"suffix":""},{"dropping-particle":"","family":"Leite","given":"Adriana Moraes","non-dropping-particle":"","parse-names":false,"suffix":""},{"dropping-particle":"","family":"Demello","given":"Débora Falleiros","non-dropping-particle":"","parse-names":false,"suffix":""}],"container-title":"Texto e Contexto Enfermagem","id":"ITEM-1","issue":"1","issued":{"date-parts":[["2016"]]},"publisher":"Revista Texto &amp;amp; Contexto-Enfermagem","title":"Breastfeeding and acute diarrhea among children enrolled in the family health strategy","type":"article-journal","volume":"25"},"uris":["http://www.mendeley.com/documents/?uuid=0f12f1b2-484a-4912-b948-1f5d4a83d340"]}],"mendeley":{"formattedCitation":"(Santos et al., 2016)","plainTextFormattedCitation":"(Santos et al., 2016)","previouslyFormattedCitation":"(Santos et al., 2016)"},"properties":{"noteIndex":0},"schema":"https://github.com/citation-style-language/schema/raw/master/csl-citation.json"}</w:instrText>
      </w:r>
      <w:r w:rsidR="004732BB" w:rsidRPr="004E6C2C">
        <w:rPr>
          <w:rPrChange w:id="330" w:author="Mohammad Nayeem" w:date="2020-04-21T22:30:00Z">
            <w:rPr>
              <w:sz w:val="22"/>
              <w:szCs w:val="22"/>
            </w:rPr>
          </w:rPrChange>
        </w:rPr>
        <w:fldChar w:fldCharType="separate"/>
      </w:r>
      <w:r w:rsidR="004732BB" w:rsidRPr="004E6C2C">
        <w:rPr>
          <w:noProof/>
          <w:rPrChange w:id="331" w:author="Mohammad Nayeem" w:date="2020-04-21T22:30:00Z">
            <w:rPr>
              <w:noProof/>
              <w:sz w:val="22"/>
              <w:szCs w:val="22"/>
            </w:rPr>
          </w:rPrChange>
        </w:rPr>
        <w:t>(Santos et al., 2016)</w:t>
      </w:r>
      <w:r w:rsidR="004732BB" w:rsidRPr="004E6C2C">
        <w:rPr>
          <w:rPrChange w:id="332" w:author="Mohammad Nayeem" w:date="2020-04-21T22:30:00Z">
            <w:rPr>
              <w:sz w:val="22"/>
              <w:szCs w:val="22"/>
            </w:rPr>
          </w:rPrChange>
        </w:rPr>
        <w:fldChar w:fldCharType="end"/>
      </w:r>
      <w:r w:rsidRPr="004E6C2C">
        <w:rPr>
          <w:rPrChange w:id="333" w:author="Mohammad Nayeem" w:date="2020-04-21T22:30:00Z">
            <w:rPr>
              <w:sz w:val="22"/>
              <w:szCs w:val="22"/>
            </w:rPr>
          </w:rPrChange>
        </w:rPr>
        <w:t xml:space="preserve"> </w:t>
      </w:r>
      <w:r w:rsidR="00DD769B" w:rsidRPr="004E6C2C">
        <w:rPr>
          <w:rPrChange w:id="334" w:author="Mohammad Nayeem" w:date="2020-04-21T22:30:00Z">
            <w:rPr>
              <w:sz w:val="22"/>
              <w:szCs w:val="22"/>
            </w:rPr>
          </w:rPrChange>
        </w:rPr>
        <w:t>and is also recommended for two or more years as it related to adolescent intelligence</w:t>
      </w:r>
      <w:r w:rsidRPr="004E6C2C">
        <w:rPr>
          <w:noProof/>
          <w:shd w:val="clear" w:color="auto" w:fill="FFFFFF"/>
          <w:rPrChange w:id="335" w:author="Mohammad Nayeem" w:date="2020-04-21T22:30:00Z">
            <w:rPr>
              <w:noProof/>
              <w:sz w:val="22"/>
              <w:szCs w:val="22"/>
              <w:shd w:val="clear" w:color="auto" w:fill="FFFFFF"/>
            </w:rPr>
          </w:rPrChange>
        </w:rPr>
        <w:t xml:space="preserve"> </w:t>
      </w:r>
      <w:r w:rsidR="00873F6F" w:rsidRPr="004E6C2C">
        <w:rPr>
          <w:noProof/>
          <w:shd w:val="clear" w:color="auto" w:fill="FFFFFF"/>
          <w:rPrChange w:id="336" w:author="Mohammad Nayeem" w:date="2020-04-21T22:30:00Z">
            <w:rPr>
              <w:noProof/>
              <w:sz w:val="22"/>
              <w:szCs w:val="22"/>
              <w:shd w:val="clear" w:color="auto" w:fill="FFFFFF"/>
            </w:rPr>
          </w:rPrChange>
        </w:rPr>
        <w:fldChar w:fldCharType="begin" w:fldLock="1"/>
      </w:r>
      <w:r w:rsidR="00071273" w:rsidRPr="004E6C2C">
        <w:rPr>
          <w:noProof/>
          <w:shd w:val="clear" w:color="auto" w:fill="FFFFFF"/>
          <w:rPrChange w:id="337" w:author="Mohammad Nayeem" w:date="2020-04-21T22:30:00Z">
            <w:rPr>
              <w:noProof/>
              <w:sz w:val="22"/>
              <w:szCs w:val="22"/>
              <w:shd w:val="clear" w:color="auto" w:fill="FFFFFF"/>
            </w:rPr>
          </w:rPrChange>
        </w:rPr>
        <w:instrText>ADDIN CSL_CITATION {"citationItems":[{"id":"ITEM-1","itemData":{"DOI":"10.1016/S2214-109X(15)70002-1","ISSN":"2214109X","PMID":"25794674","abstract":"BACKGROUND Breastfeeding has clear short-term benefits, but its long-term consequences on human capital are yet to be established. We aimed to assess whether breastfeeding duration was associated with intelligence quotient (IQ), years of schooling, and income at the age of 30 years, in a setting where no strong social patterning of breastfeeding exists. METHODS A prospective, population-based birth cohort study of neonates was launched in 1982 in Pelotas, Brazil. Information about breastfeeding was recorded in early childhood. At 30 years of age, we studied the IQ (Wechsler Adult Intelligence Scale, 3rd version), educational attainment, and income of the participants. For the analyses, we used multiple linear regression with adjustment for ten confounding variables and the G-formula. FINDINGS From June 4, 2012, to Feb 28, 2013, of the 5914 neonates enrolled, information about IQ and breastfeeding duration was available for 3493 participants. In the crude and adjusted analyses, the durations of total breastfeeding and predominant breastfeeding (breastfeeding as the main form of nutrition with some other foods) were positively associated with IQ, educational attainment, and income. We identified dose-response associations with breastfeeding duration for IQ and educational attainment. In the confounder-adjusted analysis, participants who were breastfed for 12 months or more had higher IQ scores (difference of 3·76 points, 95% CI 2·20-5·33), more years of education (0·91 years, 0·42-1·40), and higher monthly incomes (341·0 Brazilian reals, 93·8-588·3) than did those who were breastfed for less than 1 month. The results of our mediation analysis suggested that IQ was responsible for 72% of the effect on income. INTERPRETATION Breastfeeding is associated with improved performance in intelligence tests 30 years later, and might have an important effect in real life, by increasing educational attainment and income in adulthood. FUNDING Wellcome Trust, International Development Research Center (Canada), CNPq, FAPERGS, and the Brazilian Ministry of Health.","author":[{"dropping-particle":"","family":"Victora","given":"Cesar G","non-dropping-particle":"","parse-names":false,"suffix":""},{"dropping-particle":"","family":"Horta","given":"Bernardo Lessa","non-dropping-particle":"","parse-names":false,"suffix":""},{"dropping-particle":"","family":"Mola","given":"Christian Loret","non-dropping-particle":"de","parse-names":false,"suffix":""},{"dropping-particle":"","family":"Quevedo","given":"Luciana","non-dropping-particle":"","parse-names":false,"suffix":""},{"dropping-particle":"","family":"Pinheiro","given":"Ricardo Tavares","non-dropping-particle":"","parse-names":false,"suffix":""},{"dropping-particle":"","family":"Gigante","given":"Denise P","non-dropping-particle":"","parse-names":false,"suffix":""},{"dropping-particle":"","family":"Gonçalves","given":"Helen","non-dropping-particle":"","parse-names":false,"suffix":""},{"dropping-particle":"","family":"Barros","given":"Fernando C","non-dropping-particle":"","parse-names":false,"suffix":""}],"container-title":"The Lancet Global Health","id":"ITEM-1","issue":"4","issued":{"date-parts":[["2015","4"]]},"page":"e199--e205","title":"Association between breastfeeding and intelligence, educational attainment, and income at 30 years of age: a prospective birth cohort study from Brazil","type":"article-journal","volume":"3"},"uris":["http://www.mendeley.com/documents/?uuid=8558efcb-14d4-46ed-9743-0155cc291d04"]},{"id":"ITEM-2","itemData":{"DOI":"10.1001/jama.287.18.2365","ISSN":"0098-7484","abstract":"ContextA number of studies suggest a positive association between breastfeeding\nand cognitive development in early and middle childhood. However, the only\nprevious study that investigated the relationship between breastfeeding and\nintelligence in adults had several methodological shortcomings.ObjectiveTo determine the association between duration of infant breastfeeding\nand intelligence in young adulthood.Design, Setting, and ParticipantsProspective longitudinal birth cohort study conducted in a sample of\n973 men and women and a sample of 2280 men, all of whom were born in Copenhagen,\nDenmark, between October 1959 and December 1961. The samples were divided\ninto 5 categories based on duration of breastfeeding, as assessed by physician\ninterview with mothers at a 1-year examination.Main Outcome MeasuresIntelligence, assessed using the Wechsler Adult Intelligence Scale (WAIS)\nat a mean age of 27.2 years in the mixed-sex sample and the Børge Priens\nPrøve (BPP) test at a mean age of 18.7 years in the all-male sample.\nThirteen potential confounders were included as covariates: parental social\nstatus and education; single mother status; mother's height, age, and weight\ngain during pregnancy and cigarette consumption during the third trimester;\nnumber of pregnancies; estimated gestational age; birth weight; birth length;\nand indexes of pregnancy and delivery complications.ResultsDuration of breastfeeding was associated with significantly higher scores\non the Verbal, Performance, and Full Scale WAIS IQs. With regression adjustment\nfor potential confounding factors, the mean Full Scale WAIS IQs were 99.4,\n101.7, 102.3, 106.0, and 104.0 for breastfeeding durations of less than 1\nmonth, 2 to 3 months, 4 to 6 months, 7 to 9 months, and more than 9 months,\nrespectively (P = .003 for overall F test). The corresponding\nmean scores on the BPP were 38.0, 39.2, 39.9, 40.1, and 40.1 (P = .01 for overall F test).ConclusionIndependent of a wide range of possible confounding factors, a significant\npositive association between duration of breastfeeding and intelligence was\nobserved in 2 independent samples of young adults, assessed with 2 different\nintelligence tests.","author":[{"dropping-particle":"","family":"Mortensen","given":"Erik Lykke","non-dropping-particle":"","parse-names":false,"suffix":""},{"dropping-particle":"","family":"Michaelsen","given":"Kim Fleischer","non-dropping-particle":"","parse-names":false,"suffix":""},{"dropping-particle":"","family":"Sanders","given":"Stephanie A","non-dropping-particle":"","parse-names":false,"suffix":""},{"dropping-particle":"","family":"Reinisch","given":"June Machover","non-dropping-particle":"","parse-names":false,"suffix":""}],"container-title":"JAMA","id":"ITEM-2","issue":"18","issued":{"date-parts":[["2002","5"]]},"page":"2365","publisher":"American Medical Association","title":"The Association Between Duration of Breastfeeding and Adult Intelligence","type":"article-journal","volume":"287"},"uris":["http://www.mendeley.com/documents/?uuid=9b48e747-5cf8-4aae-9493-239f9ff10a8a"]}],"mendeley":{"formattedCitation":"(Mortensen et al., 2002; Victora et al., 2015)","plainTextFormattedCitation":"(Mortensen et al., 2002; Victora et al., 2015)","previouslyFormattedCitation":"(Mortensen et al., 2002; Victora et al., 2015)"},"properties":{"noteIndex":0},"schema":"https://github.com/citation-style-language/schema/raw/master/csl-citation.json"}</w:instrText>
      </w:r>
      <w:r w:rsidR="00873F6F" w:rsidRPr="004E6C2C">
        <w:rPr>
          <w:noProof/>
          <w:shd w:val="clear" w:color="auto" w:fill="FFFFFF"/>
          <w:rPrChange w:id="338" w:author="Mohammad Nayeem" w:date="2020-04-21T22:30:00Z">
            <w:rPr>
              <w:noProof/>
              <w:sz w:val="22"/>
              <w:szCs w:val="22"/>
              <w:shd w:val="clear" w:color="auto" w:fill="FFFFFF"/>
            </w:rPr>
          </w:rPrChange>
        </w:rPr>
        <w:fldChar w:fldCharType="separate"/>
      </w:r>
      <w:r w:rsidR="00071273" w:rsidRPr="004E6C2C">
        <w:rPr>
          <w:noProof/>
          <w:shd w:val="clear" w:color="auto" w:fill="FFFFFF"/>
          <w:rPrChange w:id="339" w:author="Mohammad Nayeem" w:date="2020-04-21T22:30:00Z">
            <w:rPr>
              <w:noProof/>
              <w:sz w:val="22"/>
              <w:szCs w:val="22"/>
              <w:shd w:val="clear" w:color="auto" w:fill="FFFFFF"/>
            </w:rPr>
          </w:rPrChange>
        </w:rPr>
        <w:t>(Mortensen et al., 2002; Victora et al., 2015)</w:t>
      </w:r>
      <w:r w:rsidR="00873F6F" w:rsidRPr="004E6C2C">
        <w:rPr>
          <w:noProof/>
          <w:shd w:val="clear" w:color="auto" w:fill="FFFFFF"/>
          <w:rPrChange w:id="340" w:author="Mohammad Nayeem" w:date="2020-04-21T22:30:00Z">
            <w:rPr>
              <w:noProof/>
              <w:sz w:val="22"/>
              <w:szCs w:val="22"/>
              <w:shd w:val="clear" w:color="auto" w:fill="FFFFFF"/>
            </w:rPr>
          </w:rPrChange>
        </w:rPr>
        <w:fldChar w:fldCharType="end"/>
      </w:r>
      <w:r w:rsidRPr="004E6C2C">
        <w:rPr>
          <w:rPrChange w:id="341" w:author="Mohammad Nayeem" w:date="2020-04-21T22:30:00Z">
            <w:rPr>
              <w:sz w:val="22"/>
              <w:szCs w:val="22"/>
            </w:rPr>
          </w:rPrChange>
        </w:rPr>
        <w:t>.</w:t>
      </w:r>
      <w:r w:rsidRPr="004E6C2C">
        <w:rPr>
          <w:shd w:val="clear" w:color="auto" w:fill="FFFFFF"/>
          <w:rPrChange w:id="342" w:author="Mohammad Nayeem" w:date="2020-04-21T22:30:00Z">
            <w:rPr>
              <w:sz w:val="22"/>
              <w:szCs w:val="22"/>
              <w:shd w:val="clear" w:color="auto" w:fill="FFFFFF"/>
            </w:rPr>
          </w:rPrChange>
        </w:rPr>
        <w:t xml:space="preserve"> </w:t>
      </w:r>
      <w:commentRangeStart w:id="343"/>
      <w:del w:id="344" w:author="Mohammad Nayeem" w:date="2020-04-13T15:22:00Z">
        <w:r w:rsidR="00432312" w:rsidRPr="004E6C2C" w:rsidDel="00F84988">
          <w:rPr>
            <w:shd w:val="clear" w:color="auto" w:fill="FFFFFF"/>
            <w:rPrChange w:id="345" w:author="Mohammad Nayeem" w:date="2020-04-21T22:30:00Z">
              <w:rPr>
                <w:sz w:val="22"/>
                <w:szCs w:val="22"/>
                <w:shd w:val="clear" w:color="auto" w:fill="FFFFFF"/>
              </w:rPr>
            </w:rPrChange>
          </w:rPr>
          <w:delText>A survey held in 2008 showed that 8.8 million global deaths in of infant under five occurred from pneumonia and diarrhea which are the leading reasons for infant death and morbidity.</w:delText>
        </w:r>
        <w:commentRangeEnd w:id="343"/>
        <w:r w:rsidR="00432312" w:rsidRPr="004E6C2C" w:rsidDel="00F84988">
          <w:rPr>
            <w:rStyle w:val="CommentReference"/>
            <w:rFonts w:eastAsiaTheme="minorHAnsi"/>
            <w:noProof/>
            <w:sz w:val="24"/>
            <w:szCs w:val="24"/>
            <w:lang w:val="en-GB"/>
            <w:rPrChange w:id="346" w:author="Mohammad Nayeem" w:date="2020-04-21T22:30:00Z">
              <w:rPr>
                <w:rStyle w:val="CommentReference"/>
                <w:rFonts w:asciiTheme="minorHAnsi" w:eastAsiaTheme="minorHAnsi" w:hAnsiTheme="minorHAnsi" w:cstheme="minorBidi"/>
                <w:noProof/>
                <w:lang w:val="en-GB"/>
              </w:rPr>
            </w:rPrChange>
          </w:rPr>
          <w:commentReference w:id="343"/>
        </w:r>
      </w:del>
      <w:ins w:id="347" w:author="Mohammad Nayeem" w:date="2020-04-08T04:23:00Z">
        <w:r w:rsidR="00C6467C" w:rsidRPr="004E6C2C">
          <w:rPr>
            <w:shd w:val="clear" w:color="auto" w:fill="FFFFFF"/>
            <w:rPrChange w:id="348" w:author="Mohammad Nayeem" w:date="2020-04-21T22:30:00Z">
              <w:rPr>
                <w:sz w:val="22"/>
                <w:szCs w:val="22"/>
                <w:shd w:val="clear" w:color="auto" w:fill="FFFFFF"/>
              </w:rPr>
            </w:rPrChange>
          </w:rPr>
          <w:t>Only p</w:t>
        </w:r>
      </w:ins>
      <w:ins w:id="349" w:author="Mohammad Nayeem" w:date="2020-04-08T04:15:00Z">
        <w:r w:rsidR="004A16DB" w:rsidRPr="004E6C2C">
          <w:rPr>
            <w:shd w:val="clear" w:color="auto" w:fill="FFFFFF"/>
            <w:rPrChange w:id="350" w:author="Mohammad Nayeem" w:date="2020-04-21T22:30:00Z">
              <w:rPr>
                <w:sz w:val="22"/>
                <w:szCs w:val="22"/>
                <w:shd w:val="clear" w:color="auto" w:fill="FFFFFF"/>
              </w:rPr>
            </w:rPrChange>
          </w:rPr>
          <w:t xml:space="preserve">neumonia and diarrhea are </w:t>
        </w:r>
      </w:ins>
      <w:ins w:id="351" w:author="Mohammad Nayeem" w:date="2020-04-08T04:16:00Z">
        <w:r w:rsidR="004A16DB" w:rsidRPr="004E6C2C">
          <w:rPr>
            <w:shd w:val="clear" w:color="auto" w:fill="FFFFFF"/>
            <w:rPrChange w:id="352" w:author="Mohammad Nayeem" w:date="2020-04-21T22:30:00Z">
              <w:rPr>
                <w:sz w:val="22"/>
                <w:szCs w:val="22"/>
                <w:shd w:val="clear" w:color="auto" w:fill="FFFFFF"/>
              </w:rPr>
            </w:rPrChange>
          </w:rPr>
          <w:t>accounted for 15% and 9%, respectively, of the 6.3 million under-five deaths that occurred globally in 2013</w:t>
        </w:r>
      </w:ins>
      <w:ins w:id="353" w:author="Mohammad Nayeem" w:date="2020-04-08T04:18:00Z">
        <w:r w:rsidR="004A16DB" w:rsidRPr="004E6C2C">
          <w:rPr>
            <w:shd w:val="clear" w:color="auto" w:fill="FFFFFF"/>
            <w:rPrChange w:id="354" w:author="Mohammad Nayeem" w:date="2020-04-21T22:30:00Z">
              <w:rPr>
                <w:sz w:val="22"/>
                <w:szCs w:val="22"/>
                <w:shd w:val="clear" w:color="auto" w:fill="FFFFFF"/>
              </w:rPr>
            </w:rPrChange>
          </w:rPr>
          <w:t xml:space="preserve"> </w:t>
        </w:r>
      </w:ins>
      <w:ins w:id="355" w:author="Mohammad Nayeem" w:date="2020-04-08T04:19:00Z">
        <w:r w:rsidR="004A16DB" w:rsidRPr="004E6C2C">
          <w:rPr>
            <w:shd w:val="clear" w:color="auto" w:fill="FFFFFF"/>
            <w:rPrChange w:id="356" w:author="Mohammad Nayeem" w:date="2020-04-21T22:30:00Z">
              <w:rPr>
                <w:sz w:val="22"/>
                <w:szCs w:val="22"/>
                <w:shd w:val="clear" w:color="auto" w:fill="FFFFFF"/>
              </w:rPr>
            </w:rPrChange>
          </w:rPr>
          <w:fldChar w:fldCharType="begin" w:fldLock="1"/>
        </w:r>
      </w:ins>
      <w:r w:rsidR="00C6467C" w:rsidRPr="004E6C2C">
        <w:rPr>
          <w:shd w:val="clear" w:color="auto" w:fill="FFFFFF"/>
          <w:rPrChange w:id="357" w:author="Mohammad Nayeem" w:date="2020-04-21T22:30:00Z">
            <w:rPr>
              <w:sz w:val="22"/>
              <w:szCs w:val="22"/>
              <w:shd w:val="clear" w:color="auto" w:fill="FFFFFF"/>
            </w:rPr>
          </w:rPrChange>
        </w:rPr>
        <w:instrText>ADDIN CSL_CITATION {"citationItems":[{"id":"ITEM-1","itemData":{"DOI":"10.1016/S0140-6736(13)60222-6","ISSN":"1474547X","PMID":"23582727","abstract":"Diarrhoea and pneumonia are the leading infectious causes of childhood morbidity and mortality. We comprehensively reviewed the epidemiology of childhood diarrhoea and pneumonia in 2010-11 to inform the planning of integrated control programmes for both illnesses. We estimated that, in 2010, there were 1•731 billion episodes of diarrhoea (36 million of which progressed to severe episodes) and 120 million episodes of pneumonia (14 million of which progressed to severe episodes) in children younger than 5 years. We estimated that, in 2011, 700 000 episodes of diarrhoea and 1•3 million of pneumonia led to death. A high proportion of deaths occurs in the fi rst 2 years of life in both diseases-72% for diarrhoea and 81% for pneumonia. The epidemiology of childhood diarrhoea and that of pneumonia overlap, which might be partly because of shared risk factors, such as undernutrition, suboptimum breastfeeding, and zinc defi ciency. Rotavirus is the most common cause of vaccine-preventable severe diarrhoea (associated with 28% of cases), and Streptococcus pneumoniae (18•3%) of vaccine-preventable severe pneumonia. Morbidity and mortality from childhood pneumonia and diarrhoea are falling, but action is needed globally and at country level to accelerate the reduction.","author":[{"dropping-particle":"","family":"Fischer Walker","given":"Christa L.","non-dropping-particle":"","parse-names":false,"suffix":""},{"dropping-particle":"","family":"Rudan","given":"Igor","non-dropping-particle":"","parse-names":false,"suffix":""},{"dropping-particle":"","family":"Liu","given":"Li","non-dropping-particle":"","parse-names":false,"suffix":""},{"dropping-particle":"","family":"Nair","given":"Harish","non-dropping-particle":"","parse-names":false,"suffix":""},{"dropping-particle":"","family":"Theodoratou","given":"Evropi","non-dropping-particle":"","parse-names":false,"suffix":""},{"dropping-particle":"","family":"Bhutta","given":"Zulfiqar A.","non-dropping-particle":"","parse-names":false,"suffix":""},{"dropping-particle":"","family":"O'Brien","given":"Katherine L.","non-dropping-particle":"","parse-names":false,"suffix":""},{"dropping-particle":"","family":"Campbell","given":"Harry","non-dropping-particle":"","parse-names":false,"suffix":""},{"dropping-particle":"","family":"Black","given":"Robert E.","non-dropping-particle":"","parse-names":false,"suffix":""}],"container-title":"The Lancet","id":"ITEM-1","issue":"9875","issued":{"date-parts":[["2013"]]},"page":"1405-1416","publisher":"Lancet Publishing Group","title":"Global burden of childhood pneumonia and diarrhoea","type":"article","volume":"381"},"uris":["http://www.mendeley.com/documents/?uuid=3e14d0c0-e82e-325c-a0f0-8f6b08484ab0"]}],"mendeley":{"formattedCitation":"(Fischer Walker et al., 2013)","plainTextFormattedCitation":"(Fischer Walker et al., 2013)","previouslyFormattedCitation":"(Fischer Walker et al., 2013)"},"properties":{"noteIndex":0},"schema":"https://github.com/citation-style-language/schema/raw/master/csl-citation.json"}</w:instrText>
      </w:r>
      <w:r w:rsidR="004A16DB" w:rsidRPr="004E6C2C">
        <w:rPr>
          <w:shd w:val="clear" w:color="auto" w:fill="FFFFFF"/>
          <w:rPrChange w:id="358" w:author="Mohammad Nayeem" w:date="2020-04-21T22:30:00Z">
            <w:rPr>
              <w:sz w:val="22"/>
              <w:szCs w:val="22"/>
              <w:shd w:val="clear" w:color="auto" w:fill="FFFFFF"/>
            </w:rPr>
          </w:rPrChange>
        </w:rPr>
        <w:fldChar w:fldCharType="separate"/>
      </w:r>
      <w:r w:rsidR="004A16DB" w:rsidRPr="004E6C2C">
        <w:rPr>
          <w:noProof/>
          <w:shd w:val="clear" w:color="auto" w:fill="FFFFFF"/>
          <w:rPrChange w:id="359" w:author="Mohammad Nayeem" w:date="2020-04-21T22:30:00Z">
            <w:rPr>
              <w:noProof/>
              <w:sz w:val="22"/>
              <w:szCs w:val="22"/>
              <w:shd w:val="clear" w:color="auto" w:fill="FFFFFF"/>
            </w:rPr>
          </w:rPrChange>
        </w:rPr>
        <w:t>(Fischer Walker et al., 2013)</w:t>
      </w:r>
      <w:ins w:id="360" w:author="Mohammad Nayeem" w:date="2020-04-08T04:19:00Z">
        <w:r w:rsidR="004A16DB" w:rsidRPr="004E6C2C">
          <w:rPr>
            <w:shd w:val="clear" w:color="auto" w:fill="FFFFFF"/>
            <w:rPrChange w:id="361" w:author="Mohammad Nayeem" w:date="2020-04-21T22:30:00Z">
              <w:rPr>
                <w:sz w:val="22"/>
                <w:szCs w:val="22"/>
                <w:shd w:val="clear" w:color="auto" w:fill="FFFFFF"/>
              </w:rPr>
            </w:rPrChange>
          </w:rPr>
          <w:fldChar w:fldCharType="end"/>
        </w:r>
      </w:ins>
      <w:ins w:id="362" w:author="Mohammad Nayeem" w:date="2020-04-08T04:16:00Z">
        <w:r w:rsidR="004A16DB" w:rsidRPr="004E6C2C">
          <w:rPr>
            <w:shd w:val="clear" w:color="auto" w:fill="FFFFFF"/>
            <w:rPrChange w:id="363" w:author="Mohammad Nayeem" w:date="2020-04-21T22:30:00Z">
              <w:rPr>
                <w:sz w:val="22"/>
                <w:szCs w:val="22"/>
                <w:shd w:val="clear" w:color="auto" w:fill="FFFFFF"/>
              </w:rPr>
            </w:rPrChange>
          </w:rPr>
          <w:t>.</w:t>
        </w:r>
      </w:ins>
      <w:ins w:id="364" w:author="Mohammad Nayeem" w:date="2020-04-08T04:23:00Z">
        <w:r w:rsidR="00C6467C" w:rsidRPr="004E6C2C">
          <w:rPr>
            <w:shd w:val="clear" w:color="auto" w:fill="FFFFFF"/>
            <w:rPrChange w:id="365" w:author="Mohammad Nayeem" w:date="2020-04-21T22:30:00Z">
              <w:rPr>
                <w:sz w:val="22"/>
                <w:szCs w:val="22"/>
                <w:shd w:val="clear" w:color="auto" w:fill="FFFFFF"/>
              </w:rPr>
            </w:rPrChange>
          </w:rPr>
          <w:t xml:space="preserve"> </w:t>
        </w:r>
      </w:ins>
      <w:ins w:id="366" w:author="Mohammad Nayeem" w:date="2020-04-08T04:24:00Z">
        <w:r w:rsidR="00C6467C" w:rsidRPr="004E6C2C">
          <w:rPr>
            <w:shd w:val="clear" w:color="auto" w:fill="FFFFFF"/>
            <w:rPrChange w:id="367" w:author="Mohammad Nayeem" w:date="2020-04-21T22:30:00Z">
              <w:rPr>
                <w:sz w:val="22"/>
                <w:szCs w:val="22"/>
                <w:shd w:val="clear" w:color="auto" w:fill="FFFFFF"/>
              </w:rPr>
            </w:rPrChange>
          </w:rPr>
          <w:t>These two leading infectious causes of death</w:t>
        </w:r>
      </w:ins>
      <w:ins w:id="368" w:author="Mohammad Nayeem" w:date="2020-04-08T04:23:00Z">
        <w:r w:rsidR="00C6467C" w:rsidRPr="004E6C2C">
          <w:rPr>
            <w:shd w:val="clear" w:color="auto" w:fill="FFFFFF"/>
            <w:rPrChange w:id="369" w:author="Mohammad Nayeem" w:date="2020-04-21T22:30:00Z">
              <w:rPr>
                <w:sz w:val="22"/>
                <w:szCs w:val="22"/>
                <w:shd w:val="clear" w:color="auto" w:fill="FFFFFF"/>
              </w:rPr>
            </w:rPrChange>
          </w:rPr>
          <w:t xml:space="preserve"> in children under age 5 worldwide, responsible for more than 1.5 million deaths annually</w:t>
        </w:r>
      </w:ins>
      <w:ins w:id="370" w:author="Mohammad Nayeem" w:date="2020-04-08T04:24:00Z">
        <w:r w:rsidR="00C6467C" w:rsidRPr="004E6C2C">
          <w:rPr>
            <w:shd w:val="clear" w:color="auto" w:fill="FFFFFF"/>
            <w:rPrChange w:id="371" w:author="Mohammad Nayeem" w:date="2020-04-21T22:30:00Z">
              <w:rPr>
                <w:sz w:val="22"/>
                <w:szCs w:val="22"/>
                <w:shd w:val="clear" w:color="auto" w:fill="FFFFFF"/>
              </w:rPr>
            </w:rPrChange>
          </w:rPr>
          <w:t xml:space="preserve"> </w:t>
        </w:r>
      </w:ins>
      <w:ins w:id="372" w:author="Mohammad Nayeem" w:date="2020-04-08T04:32:00Z">
        <w:r w:rsidR="00C6467C" w:rsidRPr="004E6C2C">
          <w:rPr>
            <w:shd w:val="clear" w:color="auto" w:fill="FFFFFF"/>
            <w:rPrChange w:id="373" w:author="Mohammad Nayeem" w:date="2020-04-21T22:30:00Z">
              <w:rPr>
                <w:sz w:val="22"/>
                <w:szCs w:val="22"/>
                <w:shd w:val="clear" w:color="auto" w:fill="FFFFFF"/>
              </w:rPr>
            </w:rPrChange>
          </w:rPr>
          <w:fldChar w:fldCharType="begin" w:fldLock="1"/>
        </w:r>
      </w:ins>
      <w:r w:rsidR="00204855" w:rsidRPr="004E6C2C">
        <w:rPr>
          <w:shd w:val="clear" w:color="auto" w:fill="FFFFFF"/>
          <w:rPrChange w:id="374" w:author="Mohammad Nayeem" w:date="2020-04-21T22:30:00Z">
            <w:rPr>
              <w:sz w:val="22"/>
              <w:szCs w:val="22"/>
              <w:shd w:val="clear" w:color="auto" w:fill="FFFFFF"/>
            </w:rPr>
          </w:rPrChange>
        </w:rPr>
        <w:instrText>ADDIN CSL_CITATION {"citationItems":[{"id":"ITEM-1","itemData":{"DOI":"10.1016/j.pcl.2015.08.003","ISSN":"15578240","author":[{"dropping-particle":"","family":"Leung","given":"Daniel T.","non-dropping-particle":"","parse-names":false,"suffix":""},{"dropping-particle":"","family":"Chisti","given":"Mohammod J.","non-dropping-particle":"","parse-names":false,"suffix":""},{"dropping-particle":"","family":"Pavia","given":"Andrew T.","non-dropping-particle":"","parse-names":false,"suffix":""}],"container-title":"Pediatric Clinics of North America","id":"ITEM-1","issue":"1","issued":{"date-parts":[["2016","2","1"]]},"page":"67-79","publisher":"W.B. Saunders","title":"Prevention and Control of Childhood Pneumonia and Diarrhea","type":"article","volume":"63"},"uris":["http://www.mendeley.com/documents/?uuid=dd004b4d-175b-3873-b5ca-f591208c28f1"]}],"mendeley":{"formattedCitation":"(Leung et al., 2016)","plainTextFormattedCitation":"(Leung et al., 2016)","previouslyFormattedCitation":"(Leung et al., 2016)"},"properties":{"noteIndex":0},"schema":"https://github.com/citation-style-language/schema/raw/master/csl-citation.json"}</w:instrText>
      </w:r>
      <w:r w:rsidR="00C6467C" w:rsidRPr="004E6C2C">
        <w:rPr>
          <w:shd w:val="clear" w:color="auto" w:fill="FFFFFF"/>
          <w:rPrChange w:id="375" w:author="Mohammad Nayeem" w:date="2020-04-21T22:30:00Z">
            <w:rPr>
              <w:sz w:val="22"/>
              <w:szCs w:val="22"/>
              <w:shd w:val="clear" w:color="auto" w:fill="FFFFFF"/>
            </w:rPr>
          </w:rPrChange>
        </w:rPr>
        <w:fldChar w:fldCharType="separate"/>
      </w:r>
      <w:r w:rsidR="00C6467C" w:rsidRPr="004E6C2C">
        <w:rPr>
          <w:noProof/>
          <w:shd w:val="clear" w:color="auto" w:fill="FFFFFF"/>
          <w:rPrChange w:id="376" w:author="Mohammad Nayeem" w:date="2020-04-21T22:30:00Z">
            <w:rPr>
              <w:noProof/>
              <w:sz w:val="22"/>
              <w:szCs w:val="22"/>
              <w:shd w:val="clear" w:color="auto" w:fill="FFFFFF"/>
            </w:rPr>
          </w:rPrChange>
        </w:rPr>
        <w:t>(Leung et al., 2016)</w:t>
      </w:r>
      <w:ins w:id="377" w:author="Mohammad Nayeem" w:date="2020-04-08T04:32:00Z">
        <w:r w:rsidR="00C6467C" w:rsidRPr="004E6C2C">
          <w:rPr>
            <w:shd w:val="clear" w:color="auto" w:fill="FFFFFF"/>
            <w:rPrChange w:id="378" w:author="Mohammad Nayeem" w:date="2020-04-21T22:30:00Z">
              <w:rPr>
                <w:sz w:val="22"/>
                <w:szCs w:val="22"/>
                <w:shd w:val="clear" w:color="auto" w:fill="FFFFFF"/>
              </w:rPr>
            </w:rPrChange>
          </w:rPr>
          <w:fldChar w:fldCharType="end"/>
        </w:r>
      </w:ins>
      <w:ins w:id="379" w:author="Mohammad Nayeem" w:date="2020-04-08T04:23:00Z">
        <w:r w:rsidR="00C6467C" w:rsidRPr="004E6C2C">
          <w:rPr>
            <w:shd w:val="clear" w:color="auto" w:fill="FFFFFF"/>
            <w:rPrChange w:id="380" w:author="Mohammad Nayeem" w:date="2020-04-21T22:30:00Z">
              <w:rPr>
                <w:sz w:val="22"/>
                <w:szCs w:val="22"/>
                <w:shd w:val="clear" w:color="auto" w:fill="FFFFFF"/>
              </w:rPr>
            </w:rPrChange>
          </w:rPr>
          <w:t>.</w:t>
        </w:r>
      </w:ins>
    </w:p>
    <w:p w14:paraId="79FF2CEA" w14:textId="6E3461CF" w:rsidR="00CB23DA" w:rsidRPr="004E6C2C" w:rsidRDefault="00C9716A">
      <w:pPr>
        <w:pStyle w:val="NormalWeb"/>
        <w:shd w:val="clear" w:color="auto" w:fill="FFFFFF"/>
        <w:spacing w:before="0" w:beforeAutospacing="0" w:after="0" w:afterAutospacing="0" w:line="480" w:lineRule="auto"/>
        <w:jc w:val="both"/>
        <w:rPr>
          <w:shd w:val="clear" w:color="auto" w:fill="FFFFFF"/>
          <w:rPrChange w:id="381" w:author="Mohammad Nayeem" w:date="2020-04-21T22:30:00Z">
            <w:rPr>
              <w:sz w:val="22"/>
              <w:szCs w:val="22"/>
              <w:shd w:val="clear" w:color="auto" w:fill="FFFFFF"/>
            </w:rPr>
          </w:rPrChange>
        </w:rPr>
        <w:pPrChange w:id="382" w:author="Mohammad Nayeem" w:date="2020-04-22T17:14:00Z">
          <w:pPr>
            <w:pStyle w:val="NormalWeb"/>
            <w:shd w:val="clear" w:color="auto" w:fill="FFFFFF"/>
            <w:spacing w:after="0" w:line="480" w:lineRule="auto"/>
            <w:jc w:val="both"/>
          </w:pPr>
        </w:pPrChange>
      </w:pPr>
      <w:r w:rsidRPr="004E6C2C">
        <w:rPr>
          <w:rPrChange w:id="383" w:author="Mohammad Nayeem" w:date="2020-04-21T22:30:00Z">
            <w:rPr>
              <w:sz w:val="22"/>
              <w:szCs w:val="22"/>
            </w:rPr>
          </w:rPrChange>
        </w:rPr>
        <w:t>B</w:t>
      </w:r>
      <w:r w:rsidR="00CB23DA" w:rsidRPr="004E6C2C">
        <w:rPr>
          <w:rPrChange w:id="384" w:author="Mohammad Nayeem" w:date="2020-04-21T22:30:00Z">
            <w:rPr>
              <w:sz w:val="22"/>
              <w:szCs w:val="22"/>
            </w:rPr>
          </w:rPrChange>
        </w:rPr>
        <w:t>reast</w:t>
      </w:r>
      <w:del w:id="385" w:author="Mohammad Nayeem" w:date="2020-04-22T15:24:00Z">
        <w:r w:rsidR="00CB23DA" w:rsidRPr="004E6C2C" w:rsidDel="00BF25C2">
          <w:rPr>
            <w:rPrChange w:id="386" w:author="Mohammad Nayeem" w:date="2020-04-21T22:30:00Z">
              <w:rPr>
                <w:sz w:val="22"/>
                <w:szCs w:val="22"/>
              </w:rPr>
            </w:rPrChange>
          </w:rPr>
          <w:delText>-</w:delText>
        </w:r>
      </w:del>
      <w:r w:rsidR="00CB23DA" w:rsidRPr="004E6C2C">
        <w:rPr>
          <w:rPrChange w:id="387" w:author="Mohammad Nayeem" w:date="2020-04-21T22:30:00Z">
            <w:rPr>
              <w:sz w:val="22"/>
              <w:szCs w:val="22"/>
            </w:rPr>
          </w:rPrChange>
        </w:rPr>
        <w:t xml:space="preserve">feeding can reduce </w:t>
      </w:r>
      <w:r w:rsidR="00CB23DA" w:rsidRPr="004E6C2C">
        <w:rPr>
          <w:shd w:val="clear" w:color="auto" w:fill="FFFFFF"/>
          <w:rPrChange w:id="388" w:author="Mohammad Nayeem" w:date="2020-04-21T22:30:00Z">
            <w:rPr>
              <w:sz w:val="22"/>
              <w:szCs w:val="22"/>
              <w:shd w:val="clear" w:color="auto" w:fill="FFFFFF"/>
            </w:rPr>
          </w:rPrChange>
        </w:rPr>
        <w:t>bronchial asthma, atopic dermatitis</w:t>
      </w:r>
      <w:r w:rsidR="00873F6F" w:rsidRPr="004E6C2C">
        <w:rPr>
          <w:shd w:val="clear" w:color="auto" w:fill="FFFFFF"/>
          <w:rPrChange w:id="389" w:author="Mohammad Nayeem" w:date="2020-04-21T22:30:00Z">
            <w:rPr>
              <w:sz w:val="22"/>
              <w:szCs w:val="22"/>
              <w:shd w:val="clear" w:color="auto" w:fill="FFFFFF"/>
            </w:rPr>
          </w:rPrChange>
        </w:rPr>
        <w:t xml:space="preserve"> </w:t>
      </w:r>
      <w:r w:rsidR="00873F6F" w:rsidRPr="004E6C2C">
        <w:rPr>
          <w:shd w:val="clear" w:color="auto" w:fill="FFFFFF"/>
          <w:rPrChange w:id="390" w:author="Mohammad Nayeem" w:date="2020-04-21T22:30:00Z">
            <w:rPr>
              <w:sz w:val="22"/>
              <w:szCs w:val="22"/>
              <w:shd w:val="clear" w:color="auto" w:fill="FFFFFF"/>
            </w:rPr>
          </w:rPrChange>
        </w:rPr>
        <w:fldChar w:fldCharType="begin" w:fldLock="1"/>
      </w:r>
      <w:r w:rsidR="00071273" w:rsidRPr="004E6C2C">
        <w:rPr>
          <w:shd w:val="clear" w:color="auto" w:fill="FFFFFF"/>
          <w:rPrChange w:id="391" w:author="Mohammad Nayeem" w:date="2020-04-21T22:30:00Z">
            <w:rPr>
              <w:sz w:val="22"/>
              <w:szCs w:val="22"/>
              <w:shd w:val="clear" w:color="auto" w:fill="FFFFFF"/>
            </w:rPr>
          </w:rPrChange>
        </w:rPr>
        <w:instrText>ADDIN CSL_CITATION {"citationItems":[{"id":"ITEM-1","itemData":{"DOI":"10.1067/MJD.2001.114741","ISSN":"0190-9622","abstract":"Background: Despite the numerous studies on the possible protective effect of breast-feeding against the onset of atopic dermatitis during childhood, this issue remains controversial. Objective: We conducted a systematic review with meta-analysis of prospective studies that evaluated the association between exclusive breast-feeding during the first 3 months after birth and atopic dermatitis. Methods: A comprehensive search of the 1966-2000 MEDLINE database and review of the reference lists of relevant articles identified 18 prospective studies that met the predefined inclusion criteria. By means of a standardized approach, 2 of the investigators independently assessed the methodologic quality of the studies, duration and exclusivity of breast-feeding, outcome measures, and control for potential confounding factors. The same approach was applied during data abstraction and evaluation of the estimates of association. Summary measures of association were then calculated. Results: The summary odds ratio (OR) for the protective effect of breast-feeding in the studies analyzed was 0.68 (95% confidence interval [CI], 0.52-0.88). This effect estimate was higher in the group of studies wherein children with a family history of atopy were investigated separately (OR = 0.58; CI, 0.41-0.92) than in those of combined populations (OR = 0.84; CI, 0.59-1.19). A small subset of studies of children without a history of atopy in first-degree relatives showed no association between breast-feeding and the onset of atopic dermatitis (OR = 1.43; CI, 0.72-2.86). Conclusion: Exclusive breast-feeding during the first 3 months of life is associated with lower incidence rates of atopic dermatitis during childhood in children with a family history of atopy. This effect is lessened in the general population and negligible in children without first-order atopic relatives. Breast-feeding should be strongly recommended to mothers of infants with a family history of atopy, as a possible means of preventing atopic eczema. (J Am Acad Dermatol 2001;45:520-7.)","author":[{"dropping-particle":"","family":"Gdalevich","given":"Michael","non-dropping-particle":"","parse-names":false,"suffix":""},{"dropping-particle":"","family":"Mimouni","given":"Daniel","non-dropping-particle":"","parse-names":false,"suffix":""},{"dropping-particle":"","family":"David","given":"Michael","non-dropping-particle":"","parse-names":false,"suffix":""},{"dropping-particle":"","family":"Mimouni","given":"Marc","non-dropping-particle":"","parse-names":false,"suffix":""}],"container-title":"Journal of the American Academy of Dermatology","id":"ITEM-1","issue":"4","issued":{"date-parts":[["2001","10"]]},"page":"520-527","publisher":"Mosby","title":"Breast-feeding and the onset of atopic dermatitis in childhood: A systematic review and meta-analysis of prospective studies","type":"article-journal","volume":"45"},"uris":["http://www.mendeley.com/documents/?uuid=a0cf60f9-05d1-4593-acb1-294ece59d80d"]}],"mendeley":{"formattedCitation":"(Gdalevich et al., 2001)","plainTextFormattedCitation":"(Gdalevich et al., 2001)","previouslyFormattedCitation":"(Gdalevich et al., 2001)"},"properties":{"noteIndex":0},"schema":"https://github.com/citation-style-language/schema/raw/master/csl-citation.json"}</w:instrText>
      </w:r>
      <w:r w:rsidR="00873F6F" w:rsidRPr="004E6C2C">
        <w:rPr>
          <w:shd w:val="clear" w:color="auto" w:fill="FFFFFF"/>
          <w:rPrChange w:id="392" w:author="Mohammad Nayeem" w:date="2020-04-21T22:30:00Z">
            <w:rPr>
              <w:sz w:val="22"/>
              <w:szCs w:val="22"/>
              <w:shd w:val="clear" w:color="auto" w:fill="FFFFFF"/>
            </w:rPr>
          </w:rPrChange>
        </w:rPr>
        <w:fldChar w:fldCharType="separate"/>
      </w:r>
      <w:r w:rsidR="00071273" w:rsidRPr="004E6C2C">
        <w:rPr>
          <w:noProof/>
          <w:shd w:val="clear" w:color="auto" w:fill="FFFFFF"/>
          <w:rPrChange w:id="393" w:author="Mohammad Nayeem" w:date="2020-04-21T22:30:00Z">
            <w:rPr>
              <w:noProof/>
              <w:sz w:val="22"/>
              <w:szCs w:val="22"/>
              <w:shd w:val="clear" w:color="auto" w:fill="FFFFFF"/>
            </w:rPr>
          </w:rPrChange>
        </w:rPr>
        <w:t>(Gdalevich et al., 2001)</w:t>
      </w:r>
      <w:r w:rsidR="00873F6F" w:rsidRPr="004E6C2C">
        <w:rPr>
          <w:shd w:val="clear" w:color="auto" w:fill="FFFFFF"/>
          <w:rPrChange w:id="394" w:author="Mohammad Nayeem" w:date="2020-04-21T22:30:00Z">
            <w:rPr>
              <w:sz w:val="22"/>
              <w:szCs w:val="22"/>
              <w:shd w:val="clear" w:color="auto" w:fill="FFFFFF"/>
            </w:rPr>
          </w:rPrChange>
        </w:rPr>
        <w:fldChar w:fldCharType="end"/>
      </w:r>
      <w:r w:rsidR="00CB23DA" w:rsidRPr="004E6C2C">
        <w:rPr>
          <w:shd w:val="clear" w:color="auto" w:fill="FFFFFF"/>
          <w:rPrChange w:id="395" w:author="Mohammad Nayeem" w:date="2020-04-21T22:30:00Z">
            <w:rPr>
              <w:sz w:val="22"/>
              <w:szCs w:val="22"/>
              <w:shd w:val="clear" w:color="auto" w:fill="FFFFFF"/>
            </w:rPr>
          </w:rPrChange>
        </w:rPr>
        <w:t>, allergic rhinitis</w:t>
      </w:r>
      <w:r w:rsidR="00CC6477" w:rsidRPr="004E6C2C">
        <w:rPr>
          <w:shd w:val="clear" w:color="auto" w:fill="FFFFFF"/>
          <w:rPrChange w:id="396" w:author="Mohammad Nayeem" w:date="2020-04-21T22:30:00Z">
            <w:rPr>
              <w:sz w:val="22"/>
              <w:szCs w:val="22"/>
              <w:shd w:val="clear" w:color="auto" w:fill="FFFFFF"/>
            </w:rPr>
          </w:rPrChange>
        </w:rPr>
        <w:t xml:space="preserve"> </w:t>
      </w:r>
      <w:r w:rsidR="00CC6477" w:rsidRPr="004E6C2C">
        <w:rPr>
          <w:shd w:val="clear" w:color="auto" w:fill="FFFFFF"/>
          <w:rPrChange w:id="397" w:author="Mohammad Nayeem" w:date="2020-04-21T22:30:00Z">
            <w:rPr>
              <w:sz w:val="22"/>
              <w:szCs w:val="22"/>
              <w:shd w:val="clear" w:color="auto" w:fill="FFFFFF"/>
            </w:rPr>
          </w:rPrChange>
        </w:rPr>
        <w:fldChar w:fldCharType="begin" w:fldLock="1"/>
      </w:r>
      <w:r w:rsidR="00071273" w:rsidRPr="004E6C2C">
        <w:rPr>
          <w:shd w:val="clear" w:color="auto" w:fill="FFFFFF"/>
          <w:rPrChange w:id="398" w:author="Mohammad Nayeem" w:date="2020-04-21T22:30:00Z">
            <w:rPr>
              <w:sz w:val="22"/>
              <w:szCs w:val="22"/>
              <w:shd w:val="clear" w:color="auto" w:fill="FFFFFF"/>
            </w:rPr>
          </w:rPrChange>
        </w:rPr>
        <w:instrText>ADDIN CSL_CITATION {"citationItems":[{"id":"ITEM-1","itemData":{"DOI":"10.1111/j.1651-2227.2002.tb01714.x","ISSN":"08035253","abstract":"The effect of breastfeeding on the development of allergic rhinitis and other atopic conditions has been assessed in many studies but remains controversial. To elucidate this issue, a systematic review was conducted of prospective studies that evaluated the association between exclusive breastfeeding during the first 3 mo after birth and allergic rhinitis. The 1966-2000 MEDLINE databases were searched and the reference lists of relevant articles were reviewed according to predetermined inclusion criteria. The methodological aspects of each study, duration and exclusivity of breastfeeding, outcome measures, control for potential confounding variables and other factors were assessed, and estimates of the association between breastfeeding and allergic rhinitis were abstracted independently by the investigators using a standardized approach. Six prospective studies met the inclusion criteria. The summary odds ratio for the protective effect of breastfeeding was 0.74 (95% confidence interval 0.54-1.01). The effect estimate in studies of children with a family history of atopy was 0.87 (95% confidence interval 0.48-1.58). CONCLUSION: Exclusive breastfeeding during the first 3 mo after birth protects against allergic rhinitis in children, both with and without a family history of atopy. The protective association, although of borderline statistical significance, was substantial. Larger prospective studies with strict methodology and longer periods of follow-up are needed.","author":[{"dropping-particle":"","family":"Bloch","given":"A Mimouni","non-dropping-particle":"","parse-names":false,"suffix":""},{"dropping-particle":"","family":"Mimouni","given":"D","non-dropping-particle":"","parse-names":false,"suffix":""},{"dropping-particle":"","family":"Mimouni","given":"M","non-dropping-particle":"","parse-names":false,"suffix":""},{"dropping-particle":"","family":"Gdalevich","given":"M","non-dropping-particle":"","parse-names":false,"suffix":""}],"container-title":"Acta Paediatrica","id":"ITEM-1","issue":"3","issued":{"date-parts":[["2007","1"]]},"page":"275-279","publisher":"John Wiley &amp; Sons, Ltd (10.1111)","title":"Does breastfeeding protect against allergic rhinitis during childhood? A meta-analysis of prospective studies","type":"article-journal","volume":"91"},"uris":["http://www.mendeley.com/documents/?uuid=24efbed3-8364-4e9a-9800-22c60b9722c2"]}],"mendeley":{"formattedCitation":"(Bloch et al., 2007)","plainTextFormattedCitation":"(Bloch et al., 2007)","previouslyFormattedCitation":"(Bloch et al., 2007)"},"properties":{"noteIndex":0},"schema":"https://github.com/citation-style-language/schema/raw/master/csl-citation.json"}</w:instrText>
      </w:r>
      <w:r w:rsidR="00CC6477" w:rsidRPr="004E6C2C">
        <w:rPr>
          <w:shd w:val="clear" w:color="auto" w:fill="FFFFFF"/>
          <w:rPrChange w:id="399" w:author="Mohammad Nayeem" w:date="2020-04-21T22:30:00Z">
            <w:rPr>
              <w:sz w:val="22"/>
              <w:szCs w:val="22"/>
              <w:shd w:val="clear" w:color="auto" w:fill="FFFFFF"/>
            </w:rPr>
          </w:rPrChange>
        </w:rPr>
        <w:fldChar w:fldCharType="separate"/>
      </w:r>
      <w:r w:rsidR="00071273" w:rsidRPr="004E6C2C">
        <w:rPr>
          <w:noProof/>
          <w:shd w:val="clear" w:color="auto" w:fill="FFFFFF"/>
          <w:rPrChange w:id="400" w:author="Mohammad Nayeem" w:date="2020-04-21T22:30:00Z">
            <w:rPr>
              <w:noProof/>
              <w:sz w:val="22"/>
              <w:szCs w:val="22"/>
              <w:shd w:val="clear" w:color="auto" w:fill="FFFFFF"/>
            </w:rPr>
          </w:rPrChange>
        </w:rPr>
        <w:t>(Bloch et al., 2007)</w:t>
      </w:r>
      <w:r w:rsidR="00CC6477" w:rsidRPr="004E6C2C">
        <w:rPr>
          <w:shd w:val="clear" w:color="auto" w:fill="FFFFFF"/>
          <w:rPrChange w:id="401" w:author="Mohammad Nayeem" w:date="2020-04-21T22:30:00Z">
            <w:rPr>
              <w:sz w:val="22"/>
              <w:szCs w:val="22"/>
              <w:shd w:val="clear" w:color="auto" w:fill="FFFFFF"/>
            </w:rPr>
          </w:rPrChange>
        </w:rPr>
        <w:fldChar w:fldCharType="end"/>
      </w:r>
      <w:r w:rsidR="00CB23DA" w:rsidRPr="004E6C2C">
        <w:rPr>
          <w:shd w:val="clear" w:color="auto" w:fill="FFFFFF"/>
          <w:rPrChange w:id="402" w:author="Mohammad Nayeem" w:date="2020-04-21T22:30:00Z">
            <w:rPr>
              <w:sz w:val="22"/>
              <w:szCs w:val="22"/>
              <w:shd w:val="clear" w:color="auto" w:fill="FFFFFF"/>
            </w:rPr>
          </w:rPrChange>
        </w:rPr>
        <w:t>, type 1 diabetes mellitus</w:t>
      </w:r>
      <w:r w:rsidR="00CC6477" w:rsidRPr="004E6C2C">
        <w:rPr>
          <w:shd w:val="clear" w:color="auto" w:fill="FFFFFF"/>
          <w:rPrChange w:id="403" w:author="Mohammad Nayeem" w:date="2020-04-21T22:30:00Z">
            <w:rPr>
              <w:sz w:val="22"/>
              <w:szCs w:val="22"/>
              <w:shd w:val="clear" w:color="auto" w:fill="FFFFFF"/>
            </w:rPr>
          </w:rPrChange>
        </w:rPr>
        <w:t xml:space="preserve"> </w:t>
      </w:r>
      <w:r w:rsidR="00C35632" w:rsidRPr="004E6C2C">
        <w:rPr>
          <w:shd w:val="clear" w:color="auto" w:fill="FFFFFF"/>
          <w:rPrChange w:id="404" w:author="Mohammad Nayeem" w:date="2020-04-21T22:30:00Z">
            <w:rPr>
              <w:sz w:val="22"/>
              <w:szCs w:val="22"/>
              <w:shd w:val="clear" w:color="auto" w:fill="FFFFFF"/>
            </w:rPr>
          </w:rPrChange>
        </w:rPr>
        <w:fldChar w:fldCharType="begin" w:fldLock="1"/>
      </w:r>
      <w:r w:rsidR="00C35632" w:rsidRPr="004E6C2C">
        <w:rPr>
          <w:shd w:val="clear" w:color="auto" w:fill="FFFFFF"/>
          <w:rPrChange w:id="405" w:author="Mohammad Nayeem" w:date="2020-04-21T22:30:00Z">
            <w:rPr>
              <w:sz w:val="22"/>
              <w:szCs w:val="22"/>
              <w:shd w:val="clear" w:color="auto" w:fill="FFFFFF"/>
            </w:rPr>
          </w:rPrChange>
        </w:rPr>
        <w:instrText>ADDIN CSL_CITATION {"citationItems":[{"id":"ITEM-1","itemData":{"DOI":"10.1111/j.1651-2227.2002.tb01714.x","ISSN":"08035253","abstract":"The effect of breastfeeding on the development of allergic rhinitis and other atopic conditions has been assessed in many studies but remains controversial. To elucidate this issue, a systematic review was conducted of prospective studies that evaluated the association between exclusive breastfeeding during the first 3 mo after birth and allergic rhinitis. The 1966-2000 MEDLINE databases were searched and the reference lists of relevant articles were reviewed according to predetermined inclusion criteria. The methodological aspects of each study, duration and exclusivity of breastfeeding, outcome measures, control for potential confounding variables and other factors were assessed, and estimates of the association between breastfeeding and allergic rhinitis were abstracted independently by the investigators using a standardized approach. Six prospective studies met the inclusion criteria. The summary odds ratio for the protective effect of breastfeeding was 0.74 (95% confidence interval 0.54-1.01). The effect estimate in studies of children with a family history of atopy was 0.87 (95% confidence interval 0.48-1.58). CONCLUSION: Exclusive breastfeeding during the first 3 mo after birth protects against allergic rhinitis in children, both with and without a family history of atopy. The protective association, although of borderline statistical significance, was substantial. Larger prospective studies with strict methodology and longer periods of follow-up are needed.","author":[{"dropping-particle":"","family":"Bloch","given":"A Mimouni","non-dropping-particle":"","parse-names":false,"suffix":""},{"dropping-particle":"","family":"Mimouni","given":"D","non-dropping-particle":"","parse-names":false,"suffix":""},{"dropping-particle":"","family":"Mimouni","given":"M","non-dropping-particle":"","parse-names":false,"suffix":""},{"dropping-particle":"","family":"Gdalevich","given":"M","non-dropping-particle":"","parse-names":false,"suffix":""}],"container-title":"Acta Paediatrica","id":"ITEM-1","issue":"3","issued":{"date-parts":[["2007","1"]]},"page":"275-279","publisher":"John Wiley &amp; Sons, Ltd (10.1111)","title":"Does breastfeeding protect against allergic rhinitis during childhood? A meta-analysis of prospective studies","type":"article-journal","volume":"91"},"uris":["http://www.mendeley.com/documents/?uuid=24efbed3-8364-4e9a-9800-22c60b9722c2"]}],"mendeley":{"formattedCitation":"(Bloch et al., 2007)","plainTextFormattedCitation":"(Bloch et al., 2007)","previouslyFormattedCitation":"(Bloch et al., 2007)"},"properties":{"noteIndex":0},"schema":"https://github.com/citation-style-language/schema/raw/master/csl-citation.json"}</w:instrText>
      </w:r>
      <w:r w:rsidR="00C35632" w:rsidRPr="004E6C2C">
        <w:rPr>
          <w:shd w:val="clear" w:color="auto" w:fill="FFFFFF"/>
          <w:rPrChange w:id="406" w:author="Mohammad Nayeem" w:date="2020-04-21T22:30:00Z">
            <w:rPr>
              <w:sz w:val="22"/>
              <w:szCs w:val="22"/>
              <w:shd w:val="clear" w:color="auto" w:fill="FFFFFF"/>
            </w:rPr>
          </w:rPrChange>
        </w:rPr>
        <w:fldChar w:fldCharType="separate"/>
      </w:r>
      <w:r w:rsidR="00C35632" w:rsidRPr="004E6C2C">
        <w:rPr>
          <w:noProof/>
          <w:shd w:val="clear" w:color="auto" w:fill="FFFFFF"/>
          <w:rPrChange w:id="407" w:author="Mohammad Nayeem" w:date="2020-04-21T22:30:00Z">
            <w:rPr>
              <w:noProof/>
              <w:sz w:val="22"/>
              <w:szCs w:val="22"/>
              <w:shd w:val="clear" w:color="auto" w:fill="FFFFFF"/>
            </w:rPr>
          </w:rPrChange>
        </w:rPr>
        <w:t>(Bloch et al., 2007)</w:t>
      </w:r>
      <w:r w:rsidR="00C35632" w:rsidRPr="004E6C2C">
        <w:rPr>
          <w:shd w:val="clear" w:color="auto" w:fill="FFFFFF"/>
          <w:rPrChange w:id="408" w:author="Mohammad Nayeem" w:date="2020-04-21T22:30:00Z">
            <w:rPr>
              <w:sz w:val="22"/>
              <w:szCs w:val="22"/>
              <w:shd w:val="clear" w:color="auto" w:fill="FFFFFF"/>
            </w:rPr>
          </w:rPrChange>
        </w:rPr>
        <w:fldChar w:fldCharType="end"/>
      </w:r>
      <w:r w:rsidR="002B6A69" w:rsidRPr="004E6C2C">
        <w:rPr>
          <w:shd w:val="clear" w:color="auto" w:fill="FFFFFF"/>
          <w:rPrChange w:id="409" w:author="Mohammad Nayeem" w:date="2020-04-21T22:30:00Z">
            <w:rPr>
              <w:sz w:val="22"/>
              <w:szCs w:val="22"/>
              <w:shd w:val="clear" w:color="auto" w:fill="FFFFFF"/>
            </w:rPr>
          </w:rPrChange>
        </w:rPr>
        <w:t>,</w:t>
      </w:r>
      <w:ins w:id="410" w:author="Mohammad Nayeem" w:date="2020-04-22T15:24:00Z">
        <w:r w:rsidR="00BF25C2">
          <w:rPr>
            <w:shd w:val="clear" w:color="auto" w:fill="FFFFFF"/>
          </w:rPr>
          <w:t xml:space="preserve"> </w:t>
        </w:r>
      </w:ins>
      <w:r w:rsidR="00DD769B" w:rsidRPr="004E6C2C">
        <w:rPr>
          <w:shd w:val="clear" w:color="auto" w:fill="FFFFFF"/>
          <w:rPrChange w:id="411" w:author="Mohammad Nayeem" w:date="2020-04-21T22:30:00Z">
            <w:rPr>
              <w:sz w:val="22"/>
              <w:szCs w:val="22"/>
              <w:shd w:val="clear" w:color="auto" w:fill="FFFFFF"/>
            </w:rPr>
          </w:rPrChange>
        </w:rPr>
        <w:t xml:space="preserve">gastrointestinal infections as it contains lactating, secretary IGA, T and B lymphocytes, bacteriolytic lactoferrin, oligosaccharide, and human milk glycans </w:t>
      </w:r>
      <w:r w:rsidR="00C35632" w:rsidRPr="004E6C2C">
        <w:rPr>
          <w:rPrChange w:id="412" w:author="Mohammad Nayeem" w:date="2020-04-21T22:30:00Z">
            <w:rPr>
              <w:sz w:val="22"/>
              <w:szCs w:val="22"/>
            </w:rPr>
          </w:rPrChange>
        </w:rPr>
        <w:fldChar w:fldCharType="begin" w:fldLock="1"/>
      </w:r>
      <w:r w:rsidR="00616E34" w:rsidRPr="004E6C2C">
        <w:rPr>
          <w:rPrChange w:id="413" w:author="Mohammad Nayeem" w:date="2020-04-21T22:30:00Z">
            <w:rPr>
              <w:sz w:val="22"/>
              <w:szCs w:val="22"/>
            </w:rPr>
          </w:rPrChange>
        </w:rPr>
        <w:instrText>ADDIN CSL_CITATION {"citationItems":[{"id":"ITEM-1","itemData":{"DOI":"10.1111/j.1651-2227.2002.tb01714.x","ISSN":"08035253","abstract":"The effect of breastfeeding on the development of allergic rhinitis and other atopic conditions has been assessed in many studies but remains controversial. To elucidate this issue, a systematic review was conducted of prospective studies that evaluated the association between exclusive breastfeeding during the first 3 mo after birth and allergic rhinitis. The 1966-2000 MEDLINE databases were searched and the reference lists of relevant articles were reviewed according to predetermined inclusion criteria. The methodological aspects of each study, duration and exclusivity of breastfeeding, outcome measures, control for potential confounding variables and other factors were assessed, and estimates of the association between breastfeeding and allergic rhinitis were abstracted independently by the investigators using a standardized approach. Six prospective studies met the inclusion criteria. The summary odds ratio for the protective effect of breastfeeding was 0.74 (95% confidence interval 0.54-1.01). The effect estimate in studies of children with a family history of atopy was 0.87 (95% confidence interval 0.48-1.58). CONCLUSION: Exclusive breastfeeding during the first 3 mo after birth protects against allergic rhinitis in children, both with and without a family history of atopy. The protective association, although of borderline statistical significance, was substantial. Larger prospective studies with strict methodology and longer periods of follow-up are needed.","author":[{"dropping-particle":"","family":"Bloch","given":"A Mimouni","non-dropping-particle":"","parse-names":false,"suffix":""},{"dropping-particle":"","family":"Mimouni","given":"D","non-dropping-particle":"","parse-names":false,"suffix":""},{"dropping-particle":"","family":"Mimouni","given":"M","non-dropping-particle":"","parse-names":false,"suffix":""},{"dropping-particle":"","family":"Gdalevich","given":"M","non-dropping-particle":"","parse-names":false,"suffix":""}],"container-title":"Acta Paediatrica","id":"ITEM-1","issue":"3","issued":{"date-parts":[["2007","1"]]},"page":"275-279","publisher":"John Wiley &amp; Sons, Ltd (10.1111)","title":"Does breastfeeding protect against allergic rhinitis during childhood? A meta-analysis of prospective studies","type":"article-journal","volume":"91"},"uris":["http://www.mendeley.com/documents/?uuid=24efbed3-8364-4e9a-9800-22c60b9722c2"]}],"mendeley":{"formattedCitation":"(Bloch et al., 2007)","plainTextFormattedCitation":"(Bloch et al., 2007)","previouslyFormattedCitation":"(Bloch et al., 2007)"},"properties":{"noteIndex":0},"schema":"https://github.com/citation-style-language/schema/raw/master/csl-citation.json"}</w:instrText>
      </w:r>
      <w:r w:rsidR="00C35632" w:rsidRPr="004E6C2C">
        <w:rPr>
          <w:rPrChange w:id="414" w:author="Mohammad Nayeem" w:date="2020-04-21T22:30:00Z">
            <w:rPr>
              <w:sz w:val="22"/>
              <w:szCs w:val="22"/>
            </w:rPr>
          </w:rPrChange>
        </w:rPr>
        <w:fldChar w:fldCharType="separate"/>
      </w:r>
      <w:r w:rsidR="00C35632" w:rsidRPr="004E6C2C">
        <w:rPr>
          <w:noProof/>
          <w:rPrChange w:id="415" w:author="Mohammad Nayeem" w:date="2020-04-21T22:30:00Z">
            <w:rPr>
              <w:noProof/>
              <w:sz w:val="22"/>
              <w:szCs w:val="22"/>
            </w:rPr>
          </w:rPrChange>
        </w:rPr>
        <w:t>(Bloch et al., 2007)</w:t>
      </w:r>
      <w:r w:rsidR="00C35632" w:rsidRPr="004E6C2C">
        <w:rPr>
          <w:rPrChange w:id="416" w:author="Mohammad Nayeem" w:date="2020-04-21T22:30:00Z">
            <w:rPr>
              <w:sz w:val="22"/>
              <w:szCs w:val="22"/>
            </w:rPr>
          </w:rPrChange>
        </w:rPr>
        <w:fldChar w:fldCharType="end"/>
      </w:r>
      <w:r w:rsidR="00CB23DA" w:rsidRPr="004E6C2C">
        <w:rPr>
          <w:rPrChange w:id="417" w:author="Mohammad Nayeem" w:date="2020-04-21T22:30:00Z">
            <w:rPr>
              <w:sz w:val="22"/>
              <w:szCs w:val="22"/>
            </w:rPr>
          </w:rPrChange>
        </w:rPr>
        <w:t xml:space="preserve">.  </w:t>
      </w:r>
      <w:bookmarkEnd w:id="278"/>
      <w:r w:rsidR="007150EF" w:rsidRPr="004E6C2C">
        <w:rPr>
          <w:rPrChange w:id="418" w:author="Mohammad Nayeem" w:date="2020-04-21T22:30:00Z">
            <w:rPr>
              <w:sz w:val="22"/>
              <w:szCs w:val="22"/>
            </w:rPr>
          </w:rPrChange>
        </w:rPr>
        <w:t xml:space="preserve">It </w:t>
      </w:r>
      <w:r w:rsidR="00CB23DA" w:rsidRPr="004E6C2C">
        <w:rPr>
          <w:rPrChange w:id="419" w:author="Mohammad Nayeem" w:date="2020-04-21T22:30:00Z">
            <w:rPr>
              <w:sz w:val="22"/>
              <w:szCs w:val="22"/>
            </w:rPr>
          </w:rPrChange>
        </w:rPr>
        <w:t>has advantages, for an inferior risk of acute otitis media,</w:t>
      </w:r>
      <w:r w:rsidR="00E121DE" w:rsidRPr="00C02361">
        <w:t xml:space="preserve"> </w:t>
      </w:r>
      <w:r w:rsidR="00E121DE" w:rsidRPr="004E6C2C">
        <w:rPr>
          <w:rPrChange w:id="420" w:author="Mohammad Nayeem" w:date="2020-04-21T22:30:00Z">
            <w:rPr>
              <w:sz w:val="22"/>
              <w:szCs w:val="22"/>
            </w:rPr>
          </w:rPrChange>
        </w:rPr>
        <w:t>lower risk of dental malocclusion,</w:t>
      </w:r>
      <w:r w:rsidR="00CB23DA" w:rsidRPr="004E6C2C">
        <w:rPr>
          <w:rPrChange w:id="421" w:author="Mohammad Nayeem" w:date="2020-04-21T22:30:00Z">
            <w:rPr>
              <w:sz w:val="22"/>
              <w:szCs w:val="22"/>
            </w:rPr>
          </w:rPrChange>
        </w:rPr>
        <w:t xml:space="preserve"> breathing contaminations, atopic dermatitis, necrotizing enterocolitis, unexpected infant death disorder,  maternal </w:t>
      </w:r>
      <w:r w:rsidR="002971C2" w:rsidRPr="004E6C2C">
        <w:rPr>
          <w:rPrChange w:id="422" w:author="Mohammad Nayeem" w:date="2020-04-21T22:30:00Z">
            <w:rPr>
              <w:sz w:val="22"/>
              <w:szCs w:val="22"/>
            </w:rPr>
          </w:rPrChange>
        </w:rPr>
        <w:t xml:space="preserve">lower risk of breast and ovarian cancer and </w:t>
      </w:r>
      <w:r w:rsidR="00CB23DA" w:rsidRPr="004E6C2C">
        <w:rPr>
          <w:rPrChange w:id="423" w:author="Mohammad Nayeem" w:date="2020-04-21T22:30:00Z">
            <w:rPr>
              <w:sz w:val="22"/>
              <w:szCs w:val="22"/>
            </w:rPr>
          </w:rPrChange>
        </w:rPr>
        <w:t>type 2 diabetes mellitus (T2DM) following gestational diabetes</w:t>
      </w:r>
      <w:r w:rsidR="00C35632" w:rsidRPr="004E6C2C">
        <w:rPr>
          <w:rPrChange w:id="424" w:author="Mohammad Nayeem" w:date="2020-04-21T22:30:00Z">
            <w:rPr>
              <w:sz w:val="22"/>
              <w:szCs w:val="22"/>
            </w:rPr>
          </w:rPrChange>
        </w:rPr>
        <w:t xml:space="preserve"> </w:t>
      </w:r>
      <w:ins w:id="425" w:author="Mohammad Nayeem" w:date="2020-04-08T04:49:00Z">
        <w:r w:rsidR="00204855" w:rsidRPr="004E6C2C">
          <w:rPr>
            <w:rPrChange w:id="426" w:author="Mohammad Nayeem" w:date="2020-04-21T22:30:00Z">
              <w:rPr>
                <w:sz w:val="22"/>
                <w:szCs w:val="22"/>
              </w:rPr>
            </w:rPrChange>
          </w:rPr>
          <w:fldChar w:fldCharType="begin" w:fldLock="1"/>
        </w:r>
      </w:ins>
      <w:r w:rsidR="00204855" w:rsidRPr="004E6C2C">
        <w:rPr>
          <w:rPrChange w:id="427" w:author="Mohammad Nayeem" w:date="2020-04-21T22:30:00Z">
            <w:rPr>
              <w:sz w:val="22"/>
              <w:szCs w:val="22"/>
            </w:rPr>
          </w:rPrChange>
        </w:rPr>
        <w:instrText>ADDIN CSL_CITATION {"citationItems":[{"id":"ITEM-1","itemData":{"DOI":"10.1177/1179556517690196","ISSN":"1179-5565","abstract":"Background:The pattern of infant feeding during the first 1000-day period—from conception to the second birthday—has a significant influence on the child’s growth trajectory. The relationship between exclusive breastfeeding and lower risk of childhood obesity has elicited much scientific interest, given the fact that this form of malnutrition is becoming a global epidemic.Aim:This narrative review aims to examine the evidence in the literature linking exclusive breastfeeding with reduction in obesity in children.Literature search:Using appropriate search terms, PubMed database was searched for relevant articles that met the review objective.Results:Evidence for the protective effect of exclusive breastfeeding against childhood obesity have been provided by studies which explored 5 physiologic mechanisms and those that established the causality between breastfeeding and lower risk of obesity. The few studies that disputed this relationship highlighted the influence of confounding factors. A new insight on ...","author":[{"dropping-particle":"","family":"Uwaezuoke","given":"Samuel N","non-dropping-particle":"","parse-names":false,"suffix":""},{"dropping-particle":"","family":"Eneh","given":"Chizoma I","non-dropping-particle":"","parse-names":false,"suffix":""},{"dropping-particle":"","family":"Ndu","given":"Ikenna K","non-dropping-particle":"","parse-names":false,"suffix":""}],"container-title":"Clinical Medicine Insights: Pediatrics","id":"ITEM-1","issued":{"date-parts":[["2017","1"]]},"page":"117955651769019","publisher":"SAGE PublicationsSage UK: London, England","title":"Relationship Between Exclusive Breastfeeding and Lower Risk of Childhood Obesity: A Narrative Review of Published Evidence","type":"article-journal","volume":"11"},"uris":["http://www.mendeley.com/documents/?uuid=a737fcc8-a470-46fe-93ba-1ecbb5cc2aea"]},{"id":"ITEM-2","itemData":{"DOI":"10.1111/apa.13133","ISSN":"16512227","abstract":"Aim To systematically review the evidence on the associations between breastfeeding and overweight/obesity, blood pressure, total cholesterol and type 2 diabetes. Methods Two independent literature searches were carried out using the MEDLINE, LILACS, SCIELO and Web of Science databases. Studies restricted to infants and those without an internal comparison group were excluded. Fixed- and random-effects models were used to pool the estimates. Results Breastfed subjects were less likely to be considered obese/overweight [pooled odds ratio: 0.74 (95% confidence interval (CI): 0.70; 0.78)] (n = 113). Among the 11 high-quality studies, the association was smaller [pooled odds ratio: 0.87 (95%CI: 0.76; 0.99)]. Total cholesterol (n = 46) was independent of breastfeeding [pooled mean difference: -0.01 mmol/L (95%CI: -0.05; 0.02)]. Systolic blood pressure (n = 43) was lower among breastfed subjects [mean difference: -0.80 (95%CI: -1.17; -0.43)], but no association was observed among larger studies, and for diastolic blood pressure (n = 38) [mean difference: -0.24 (95%CI: -0.50; 0.02)]. For type 2 diabetes (n = 11), the odds ratio was lower among those subjects who had been breastfed [pooled odds ratio: 0.65 (95%CI: 0.49; 0.86)]. Conclusion Breastfeeding decreased the odds of type 2 diabetes and based on high-quality studies, decreased by 13% the odds of overweight/obesity. No associations were found for total cholesterol or blood pressure.","author":[{"dropping-particle":"","family":"Horta","given":"Bernardo L.","non-dropping-particle":"","parse-names":false,"suffix":""},{"dropping-particle":"","family":"Loret De Mola","given":"Christian","non-dropping-particle":"","parse-names":false,"suffix":""},{"dropping-particle":"","family":"Victora","given":"Cesar G.","non-dropping-particle":"","parse-names":false,"suffix":""}],"container-title":"Acta Paediatrica, International Journal of Paediatrics","id":"ITEM-2","issued":{"date-parts":[["2015","12","1"]]},"page":"30-37","publisher":"Blackwell Publishing Ltd","title":"Long-term consequences of breastfeeding on cholesterol, obesity, systolic blood pressure and type 2 diabetes: A systematic review and meta-analysis","type":"article","volume":"104"},"uris":["http://www.mendeley.com/documents/?uuid=b047376e-b702-3b51-820a-86811ed6f587"]},{"id":"ITEM-3","itemData":{"DOI":"10.1371/journal.pone.0180722","ISSN":"1932-6203","abstract":"Objective: To assess the existing evidence regarding breastfeeding initiation time and infant morbidity and mortality. Study design: We conducted a systematic review and meta-analysis. We searched Pubmed, Embase, Web of Science, CINAHL, Popline, LILACS, AIM, and Index Medicus to identify existing evidence. We included observational studies and randomized control trials that examined the association between breastfeeding initiation time and mortality, morbidity, or nutrition outcomes from birth through 12 months of age in a population of infants who all initiated breastfeeding. Two reviewers independently extracted data from eligible studies using a standardized form. We pooled effect estimates using fixed-effects meta-analysis. Results: We pooled five studies, including 136,047 infants, which examined the association between very early breastfeeding initiation and neonatal mortality. Compared to infants who initiated breastfeeding 1 hour after birth, infants who initiated breastfeeding 2–23 hours after birth had a 33% greater risk of neonatal mortality (95% CI: 13–56%, I2 = 0%), and infants who initiated breastfeeding 24 hours after birth had a 2.19-fold greater risk of neonatal mortality (95% CI: 1.73–2.77, I2 = 33%). Among the subgroup of infants exclusively breastfed in the neonatal period, those who initiated breastfeeding 24 hours after birth had an 85% greater risk of neonatal mortality compared to infants who initiated &lt;24 hours after birth (95% CI: 29–167%, I2 = 33%). Conclusions: Policy frameworks and models to estimate newborn and infant survival, as well as health facility policies, should consider the potential independent effect of early breastfeeding initiation.","author":[{"dropping-particle":"","family":"Smith","given":"Emily R.","non-dropping-particle":"","parse-names":false,"suffix":""},{"dropping-particle":"","family":"Hurt","given":"Lisa","non-dropping-particle":"","parse-names":false,"suffix":""},{"dropping-particle":"","family":"Chowdhury","given":"Ranadip","non-dropping-particle":"","parse-names":false,"suffix":""},{"dropping-particle":"","family":"Sinha","given":"Bireshwar","non-dropping-particle":"","parse-names":false,"suffix":""},{"dropping-particle":"","family":"Fawzi","given":"Wafaie","non-dropping-particle":"","parse-names":false,"suffix":""},{"dropping-particle":"","family":"Edmond","given":"Karen M.","non-dropping-particle":"","parse-names":false,"suffix":""}],"container-title":"PLOS ONE","editor":[{"dropping-particle":"","family":"Simeoni","given":"Umberto","non-dropping-particle":"","parse-names":false,"suffix":""}],"id":"ITEM-3","issue":"7","issued":{"date-parts":[["2017","7","26"]]},"page":"e0180722","publisher":"Public Library of Science","title":"Delayed breastfeeding initiation and infant survival: A systematic review and meta-analysis","type":"article-journal","volume":"12"},"uris":["http://www.mendeley.com/documents/?uuid=1075ad52-de23-3f8c-9ce5-82b05787f553"]}],"mendeley":{"formattedCitation":"(Horta et al., 2015; Smith et al., 2017; Uwaezuoke et al., 2017)","plainTextFormattedCitation":"(Horta et al., 2015; Smith et al., 2017; Uwaezuoke et al., 2017)","previouslyFormattedCitation":"(Horta et al., 2015; Smith et al., 2017; Uwaezuoke et al., 2017)"},"properties":{"noteIndex":0},"schema":"https://github.com/citation-style-language/schema/raw/master/csl-citation.json"}</w:instrText>
      </w:r>
      <w:r w:rsidR="00204855" w:rsidRPr="004E6C2C">
        <w:rPr>
          <w:rPrChange w:id="428" w:author="Mohammad Nayeem" w:date="2020-04-21T22:30:00Z">
            <w:rPr>
              <w:sz w:val="22"/>
              <w:szCs w:val="22"/>
            </w:rPr>
          </w:rPrChange>
        </w:rPr>
        <w:fldChar w:fldCharType="separate"/>
      </w:r>
      <w:r w:rsidR="00204855" w:rsidRPr="004E6C2C">
        <w:rPr>
          <w:noProof/>
          <w:rPrChange w:id="429" w:author="Mohammad Nayeem" w:date="2020-04-21T22:30:00Z">
            <w:rPr>
              <w:noProof/>
              <w:sz w:val="22"/>
              <w:szCs w:val="22"/>
            </w:rPr>
          </w:rPrChange>
        </w:rPr>
        <w:t>(Horta et al., 2015; Smith et al., 2017; Uwaezuoke et al., 2017)</w:t>
      </w:r>
      <w:ins w:id="430" w:author="Mohammad Nayeem" w:date="2020-04-08T04:49:00Z">
        <w:r w:rsidR="00204855" w:rsidRPr="004E6C2C">
          <w:rPr>
            <w:rPrChange w:id="431" w:author="Mohammad Nayeem" w:date="2020-04-21T22:30:00Z">
              <w:rPr>
                <w:sz w:val="22"/>
                <w:szCs w:val="22"/>
              </w:rPr>
            </w:rPrChange>
          </w:rPr>
          <w:fldChar w:fldCharType="end"/>
        </w:r>
        <w:r w:rsidR="00204855" w:rsidRPr="004E6C2C">
          <w:rPr>
            <w:rPrChange w:id="432" w:author="Mohammad Nayeem" w:date="2020-04-21T22:30:00Z">
              <w:rPr>
                <w:sz w:val="22"/>
                <w:szCs w:val="22"/>
              </w:rPr>
            </w:rPrChange>
          </w:rPr>
          <w:t>.</w:t>
        </w:r>
      </w:ins>
      <w:commentRangeStart w:id="433"/>
      <w:del w:id="434" w:author="Mohammad Nayeem" w:date="2020-04-08T04:48:00Z">
        <w:r w:rsidR="00C35632" w:rsidRPr="004E6C2C" w:rsidDel="00204855">
          <w:rPr>
            <w:shd w:val="clear" w:color="auto" w:fill="FFFFFF"/>
            <w:rPrChange w:id="435" w:author="Mohammad Nayeem" w:date="2020-04-21T22:30:00Z">
              <w:rPr>
                <w:sz w:val="22"/>
                <w:szCs w:val="22"/>
                <w:shd w:val="clear" w:color="auto" w:fill="FFFFFF"/>
              </w:rPr>
            </w:rPrChange>
          </w:rPr>
          <w:fldChar w:fldCharType="begin" w:fldLock="1"/>
        </w:r>
        <w:r w:rsidR="00616E34" w:rsidRPr="004E6C2C" w:rsidDel="00204855">
          <w:rPr>
            <w:shd w:val="clear" w:color="auto" w:fill="FFFFFF"/>
            <w:rPrChange w:id="436" w:author="Mohammad Nayeem" w:date="2020-04-21T22:30:00Z">
              <w:rPr>
                <w:sz w:val="22"/>
                <w:szCs w:val="22"/>
                <w:shd w:val="clear" w:color="auto" w:fill="FFFFFF"/>
              </w:rPr>
            </w:rPrChange>
          </w:rPr>
          <w:delInstrText>ADDIN CSL_CITATION {"citationItems":[{"id":"ITEM-1","itemData":{"DOI":"10.1177/1179556517690196","ISSN":"1179-5565","abstract":"Background:The pattern of infant feeding during the first 1000-day period—from conception to the second birthday—has a significant influence on the child’s growth trajectory. The relationship between exclusive breastfeeding and lower risk of childhood obesity has elicited much scientific interest, given the fact that this form of malnutrition is becoming a global epidemic.Aim:This narrative review aims to examine the evidence in the literature linking exclusive breastfeeding with reduction in obesity in children.Literature search:Using appropriate search terms, PubMed database was searched for relevant articles that met the review objective.Results:Evidence for the protective effect of exclusive breastfeeding against childhood obesity have been provided by studies which explored 5 physiologic mechanisms and those that established the causality between breastfeeding and lower risk of obesity. The few studies that disputed this relationship highlighted the influence of confounding factors. A new insight on ...","author":[{"dropping-particle":"","family":"Uwaezuoke","given":"Samuel N","non-dropping-particle":"","parse-names":false,"suffix":""},{"dropping-particle":"","family":"Eneh","given":"Chizoma I","non-dropping-particle":"","parse-names":false,"suffix":""},{"dropping-particle":"","family":"Ndu","given":"Ikenna K","non-dropping-particle":"","parse-names":false,"suffix":""}],"container-title":"Clinical Medicine Insights: Pediatrics","id":"ITEM-1","issued":{"date-parts":[["2017","1"]]},"page":"117955651769019","publisher":"SAGE PublicationsSage UK: London, England","title":"Relationship Between Exclusive Breastfeeding and Lower Risk of Childhood Obesity: A Narrative Review of Published Evidence","type":"article-journal","volume":"11"},"uris":["http://www.mendeley.com/documents/?uuid=a737fcc8-a470-46fe-93ba-1ecbb5cc2aea"]}],"mendeley":{"formattedCitation":"(Uwaezuoke et al., 2017)","plainTextFormattedCitation":"(Uwaezuoke et al., 2017)","previouslyFormattedCitation":"(Uwaezuoke et al., 2017)"},"properties":{"noteIndex":0},"schema":"https://github.com/citation-style-language/schema/raw/master/csl-citation.json"}</w:delInstrText>
        </w:r>
        <w:r w:rsidR="00C35632" w:rsidRPr="004E6C2C" w:rsidDel="00204855">
          <w:rPr>
            <w:shd w:val="clear" w:color="auto" w:fill="FFFFFF"/>
            <w:rPrChange w:id="437" w:author="Mohammad Nayeem" w:date="2020-04-21T22:30:00Z">
              <w:rPr>
                <w:sz w:val="22"/>
                <w:szCs w:val="22"/>
                <w:shd w:val="clear" w:color="auto" w:fill="FFFFFF"/>
              </w:rPr>
            </w:rPrChange>
          </w:rPr>
          <w:fldChar w:fldCharType="separate"/>
        </w:r>
        <w:r w:rsidR="00616E34" w:rsidRPr="004E6C2C" w:rsidDel="00204855">
          <w:rPr>
            <w:noProof/>
            <w:shd w:val="clear" w:color="auto" w:fill="FFFFFF"/>
            <w:rPrChange w:id="438" w:author="Mohammad Nayeem" w:date="2020-04-21T22:30:00Z">
              <w:rPr>
                <w:noProof/>
                <w:sz w:val="22"/>
                <w:szCs w:val="22"/>
                <w:shd w:val="clear" w:color="auto" w:fill="FFFFFF"/>
              </w:rPr>
            </w:rPrChange>
          </w:rPr>
          <w:delText>(Uwaezuoke et al., 2017)</w:delText>
        </w:r>
        <w:r w:rsidR="00C35632" w:rsidRPr="004E6C2C" w:rsidDel="00204855">
          <w:rPr>
            <w:shd w:val="clear" w:color="auto" w:fill="FFFFFF"/>
            <w:rPrChange w:id="439" w:author="Mohammad Nayeem" w:date="2020-04-21T22:30:00Z">
              <w:rPr>
                <w:sz w:val="22"/>
                <w:szCs w:val="22"/>
                <w:shd w:val="clear" w:color="auto" w:fill="FFFFFF"/>
              </w:rPr>
            </w:rPrChange>
          </w:rPr>
          <w:fldChar w:fldCharType="end"/>
        </w:r>
        <w:commentRangeEnd w:id="433"/>
        <w:r w:rsidR="002971C2" w:rsidRPr="004E6C2C" w:rsidDel="00204855">
          <w:rPr>
            <w:rStyle w:val="CommentReference"/>
            <w:rFonts w:eastAsiaTheme="minorHAnsi"/>
            <w:noProof/>
            <w:sz w:val="24"/>
            <w:szCs w:val="24"/>
            <w:lang w:val="en-GB"/>
            <w:rPrChange w:id="440" w:author="Mohammad Nayeem" w:date="2020-04-21T22:30:00Z">
              <w:rPr>
                <w:rStyle w:val="CommentReference"/>
                <w:rFonts w:asciiTheme="minorHAnsi" w:eastAsiaTheme="minorHAnsi" w:hAnsiTheme="minorHAnsi" w:cstheme="minorBidi"/>
                <w:noProof/>
                <w:lang w:val="en-GB"/>
              </w:rPr>
            </w:rPrChange>
          </w:rPr>
          <w:commentReference w:id="433"/>
        </w:r>
        <w:r w:rsidR="00CB23DA" w:rsidRPr="004E6C2C" w:rsidDel="00204855">
          <w:rPr>
            <w:rPrChange w:id="441" w:author="Mohammad Nayeem" w:date="2020-04-21T22:30:00Z">
              <w:rPr>
                <w:sz w:val="22"/>
                <w:szCs w:val="22"/>
              </w:rPr>
            </w:rPrChange>
          </w:rPr>
          <w:delText>.</w:delText>
        </w:r>
        <w:r w:rsidR="00CB23DA" w:rsidRPr="004E6C2C" w:rsidDel="00204855">
          <w:rPr>
            <w:shd w:val="clear" w:color="auto" w:fill="FFFFFF"/>
            <w:rPrChange w:id="442" w:author="Mohammad Nayeem" w:date="2020-04-21T22:30:00Z">
              <w:rPr>
                <w:sz w:val="22"/>
                <w:szCs w:val="22"/>
                <w:shd w:val="clear" w:color="auto" w:fill="FFFFFF"/>
              </w:rPr>
            </w:rPrChange>
          </w:rPr>
          <w:delText xml:space="preserve"> </w:delText>
        </w:r>
      </w:del>
    </w:p>
    <w:p w14:paraId="275DB6B7" w14:textId="3D43F586" w:rsidR="009E1DCD" w:rsidRPr="004E6C2C" w:rsidDel="006C40F4" w:rsidRDefault="00DD769B">
      <w:pPr>
        <w:autoSpaceDE w:val="0"/>
        <w:autoSpaceDN w:val="0"/>
        <w:adjustRightInd w:val="0"/>
        <w:spacing w:after="0" w:line="480" w:lineRule="auto"/>
        <w:jc w:val="both"/>
        <w:rPr>
          <w:del w:id="443" w:author="Mohammad Nayeem" w:date="2020-04-21T21:18:00Z"/>
          <w:rFonts w:ascii="Times New Roman" w:hAnsi="Times New Roman" w:cs="Times New Roman"/>
          <w:sz w:val="24"/>
          <w:szCs w:val="24"/>
          <w:shd w:val="clear" w:color="auto" w:fill="FFFFFF"/>
          <w:rPrChange w:id="444" w:author="Mohammad Nayeem" w:date="2020-04-21T22:30:00Z">
            <w:rPr>
              <w:del w:id="445" w:author="Mohammad Nayeem" w:date="2020-04-21T21:18:00Z"/>
              <w:rFonts w:ascii="Times New Roman" w:hAnsi="Times New Roman" w:cs="Times New Roman"/>
              <w:shd w:val="clear" w:color="auto" w:fill="FFFFFF"/>
            </w:rPr>
          </w:rPrChange>
        </w:rPr>
        <w:pPrChange w:id="446" w:author="Mohammad Nayeem" w:date="2020-04-22T17:14:00Z">
          <w:pPr>
            <w:autoSpaceDE w:val="0"/>
            <w:autoSpaceDN w:val="0"/>
            <w:adjustRightInd w:val="0"/>
            <w:spacing w:after="0" w:line="360" w:lineRule="auto"/>
            <w:jc w:val="both"/>
          </w:pPr>
        </w:pPrChange>
      </w:pPr>
      <w:r w:rsidRPr="004E6C2C">
        <w:rPr>
          <w:rFonts w:ascii="Times New Roman" w:hAnsi="Times New Roman" w:cs="Times New Roman"/>
          <w:sz w:val="24"/>
          <w:szCs w:val="24"/>
          <w:rPrChange w:id="447" w:author="Mohammad Nayeem" w:date="2020-04-21T22:30:00Z">
            <w:rPr>
              <w:rFonts w:ascii="Times New Roman" w:hAnsi="Times New Roman" w:cs="Times New Roman"/>
            </w:rPr>
          </w:rPrChange>
        </w:rPr>
        <w:t xml:space="preserve">The global rates of breastfeeding remain low and show only </w:t>
      </w:r>
      <w:r w:rsidR="00590CF0" w:rsidRPr="004E6C2C">
        <w:rPr>
          <w:rFonts w:ascii="Times New Roman" w:hAnsi="Times New Roman" w:cs="Times New Roman"/>
          <w:sz w:val="24"/>
          <w:szCs w:val="24"/>
          <w:rPrChange w:id="448" w:author="Mohammad Nayeem" w:date="2020-04-21T22:30:00Z">
            <w:rPr>
              <w:rFonts w:ascii="Times New Roman" w:hAnsi="Times New Roman" w:cs="Times New Roman"/>
            </w:rPr>
          </w:rPrChange>
        </w:rPr>
        <w:t>45</w:t>
      </w:r>
      <w:r w:rsidRPr="004E6C2C">
        <w:rPr>
          <w:rFonts w:ascii="Times New Roman" w:hAnsi="Times New Roman" w:cs="Times New Roman"/>
          <w:sz w:val="24"/>
          <w:szCs w:val="24"/>
          <w:rPrChange w:id="449" w:author="Mohammad Nayeem" w:date="2020-04-21T22:30:00Z">
            <w:rPr>
              <w:rFonts w:ascii="Times New Roman" w:hAnsi="Times New Roman" w:cs="Times New Roman"/>
            </w:rPr>
          </w:rPrChange>
        </w:rPr>
        <w:t>% of the world's newborns are put to the breast within 1 hour of birth</w:t>
      </w:r>
      <w:r w:rsidR="00820B83" w:rsidRPr="004E6C2C">
        <w:rPr>
          <w:rFonts w:ascii="Times New Roman" w:hAnsi="Times New Roman" w:cs="Times New Roman"/>
          <w:sz w:val="24"/>
          <w:szCs w:val="24"/>
          <w:rPrChange w:id="450" w:author="Mohammad Nayeem" w:date="2020-04-21T22:30:00Z">
            <w:rPr>
              <w:rFonts w:ascii="Times New Roman" w:hAnsi="Times New Roman" w:cs="Times New Roman"/>
            </w:rPr>
          </w:rPrChange>
        </w:rPr>
        <w:t>;</w:t>
      </w:r>
      <w:r w:rsidRPr="004E6C2C">
        <w:rPr>
          <w:rFonts w:ascii="Times New Roman" w:hAnsi="Times New Roman" w:cs="Times New Roman"/>
          <w:sz w:val="24"/>
          <w:szCs w:val="24"/>
          <w:rPrChange w:id="451" w:author="Mohammad Nayeem" w:date="2020-04-21T22:30:00Z">
            <w:rPr>
              <w:rFonts w:ascii="Times New Roman" w:hAnsi="Times New Roman" w:cs="Times New Roman"/>
            </w:rPr>
          </w:rPrChange>
        </w:rPr>
        <w:t xml:space="preserve"> </w:t>
      </w:r>
      <w:r w:rsidR="00590CF0" w:rsidRPr="004E6C2C">
        <w:rPr>
          <w:rFonts w:ascii="Times New Roman" w:hAnsi="Times New Roman" w:cs="Times New Roman"/>
          <w:sz w:val="24"/>
          <w:szCs w:val="24"/>
          <w:rPrChange w:id="452" w:author="Mohammad Nayeem" w:date="2020-04-21T22:30:00Z">
            <w:rPr>
              <w:rFonts w:ascii="Times New Roman" w:hAnsi="Times New Roman" w:cs="Times New Roman"/>
            </w:rPr>
          </w:rPrChange>
        </w:rPr>
        <w:t xml:space="preserve">40% </w:t>
      </w:r>
      <w:r w:rsidRPr="004E6C2C">
        <w:rPr>
          <w:rFonts w:ascii="Times New Roman" w:hAnsi="Times New Roman" w:cs="Times New Roman"/>
          <w:sz w:val="24"/>
          <w:szCs w:val="24"/>
          <w:rPrChange w:id="453" w:author="Mohammad Nayeem" w:date="2020-04-21T22:30:00Z">
            <w:rPr>
              <w:rFonts w:ascii="Times New Roman" w:hAnsi="Times New Roman" w:cs="Times New Roman"/>
            </w:rPr>
          </w:rPrChange>
        </w:rPr>
        <w:t xml:space="preserve">infants aged 6 months or less are </w:t>
      </w:r>
      <w:r w:rsidR="00590CF0" w:rsidRPr="004E6C2C">
        <w:rPr>
          <w:rFonts w:ascii="Times New Roman" w:hAnsi="Times New Roman" w:cs="Times New Roman"/>
          <w:sz w:val="24"/>
          <w:szCs w:val="24"/>
          <w:rPrChange w:id="454" w:author="Mohammad Nayeem" w:date="2020-04-21T22:30:00Z">
            <w:rPr>
              <w:rFonts w:ascii="Times New Roman" w:hAnsi="Times New Roman" w:cs="Times New Roman"/>
            </w:rPr>
          </w:rPrChange>
        </w:rPr>
        <w:t>exclusively</w:t>
      </w:r>
      <w:r w:rsidRPr="004E6C2C">
        <w:rPr>
          <w:rFonts w:ascii="Times New Roman" w:hAnsi="Times New Roman" w:cs="Times New Roman"/>
          <w:sz w:val="24"/>
          <w:szCs w:val="24"/>
          <w:rPrChange w:id="455" w:author="Mohammad Nayeem" w:date="2020-04-21T22:30:00Z">
            <w:rPr>
              <w:rFonts w:ascii="Times New Roman" w:hAnsi="Times New Roman" w:cs="Times New Roman"/>
            </w:rPr>
          </w:rPrChange>
        </w:rPr>
        <w:t xml:space="preserve"> breastfed</w:t>
      </w:r>
      <w:r w:rsidR="00590CF0" w:rsidRPr="004E6C2C">
        <w:rPr>
          <w:rFonts w:ascii="Times New Roman" w:hAnsi="Times New Roman" w:cs="Times New Roman"/>
          <w:sz w:val="24"/>
          <w:szCs w:val="24"/>
          <w:rPrChange w:id="456" w:author="Mohammad Nayeem" w:date="2020-04-21T22:30:00Z">
            <w:rPr>
              <w:rFonts w:ascii="Times New Roman" w:hAnsi="Times New Roman" w:cs="Times New Roman"/>
            </w:rPr>
          </w:rPrChange>
        </w:rPr>
        <w:t xml:space="preserve"> and only 45% of children continue to be breastfed during their first two years of life</w:t>
      </w:r>
      <w:ins w:id="457" w:author="Mohammad Nayeem" w:date="2020-04-08T04:50:00Z">
        <w:r w:rsidR="00204855" w:rsidRPr="004E6C2C">
          <w:rPr>
            <w:rFonts w:ascii="Times New Roman" w:hAnsi="Times New Roman" w:cs="Times New Roman"/>
            <w:sz w:val="24"/>
            <w:szCs w:val="24"/>
            <w:rPrChange w:id="458" w:author="Mohammad Nayeem" w:date="2020-04-21T22:30:00Z">
              <w:rPr>
                <w:rFonts w:ascii="Times New Roman" w:hAnsi="Times New Roman" w:cs="Times New Roman"/>
              </w:rPr>
            </w:rPrChange>
          </w:rPr>
          <w:t xml:space="preserve"> </w:t>
        </w:r>
      </w:ins>
      <w:ins w:id="459" w:author="Mohammad Nayeem" w:date="2020-04-08T04:51:00Z">
        <w:r w:rsidR="00204855" w:rsidRPr="004E6C2C">
          <w:rPr>
            <w:rFonts w:ascii="Times New Roman" w:hAnsi="Times New Roman" w:cs="Times New Roman"/>
            <w:sz w:val="24"/>
            <w:szCs w:val="24"/>
            <w:rPrChange w:id="460" w:author="Mohammad Nayeem" w:date="2020-04-21T22:30:00Z">
              <w:rPr>
                <w:rFonts w:ascii="Times New Roman" w:hAnsi="Times New Roman" w:cs="Times New Roman"/>
              </w:rPr>
            </w:rPrChange>
          </w:rPr>
          <w:fldChar w:fldCharType="begin" w:fldLock="1"/>
        </w:r>
      </w:ins>
      <w:r w:rsidR="00890B0A" w:rsidRPr="004E6C2C">
        <w:rPr>
          <w:rFonts w:ascii="Times New Roman" w:hAnsi="Times New Roman" w:cs="Times New Roman"/>
          <w:sz w:val="24"/>
          <w:szCs w:val="24"/>
          <w:rPrChange w:id="461" w:author="Mohammad Nayeem" w:date="2020-04-21T22:30:00Z">
            <w:rPr>
              <w:rFonts w:ascii="Times New Roman" w:hAnsi="Times New Roman" w:cs="Times New Roman"/>
            </w:rPr>
          </w:rPrChange>
        </w:rPr>
        <w:instrText>ADDIN CSL_CITATION {"citationItems":[{"id":"ITEM-1","itemData":{"URL":"https://www.unicef.org/press-releases/why-family-friendly-policies-are-critical-increasing-breastfeeding-rates-worldwide","accessed":{"date-parts":[["2020","4","8"]]},"author":[{"dropping-particle":"","family":"Ashmore","given":"Susan","non-dropping-particle":"","parse-names":false,"suffix":""}],"container-title":"Press release","id":"ITEM-1","issued":{"date-parts":[["2019"]]},"title":"Why family-friendly policies are critical to increasing breastfeeding rates worldwide - UNICEF - Unicef UK","type":"webpage"},"uris":["http://www.mendeley.com/documents/?uuid=50213a60-d7c3-36b2-93fc-c73282365fd6"]},{"id":"ITEM-2","itemData":{"author":[{"dropping-particle":"","family":"Protection","given":"Maternity","non-dropping-particle":"","parse-names":false,"suffix":""}],"id":"ITEM-2","issue":"2015","issued":{"date-parts":[["2019"]]},"page":"1-6","title":"World Breastfeeding Week 2019 Protect Breastfeeding in the Workplace","type":"article-journal"},"uris":["http://www.mendeley.com/documents/?uuid=fe5c9c34-7a37-38c7-92a2-318a420267ec"]}],"mendeley":{"formattedCitation":"(Ashmore, 2019; Protection, 2019)","plainTextFormattedCitation":"(Ashmore, 2019; Protection, 2019)","previouslyFormattedCitation":"(Ashmore, 2019; Protection, 2019)"},"properties":{"noteIndex":0},"schema":"https://github.com/citation-style-language/schema/raw/master/csl-citation.json"}</w:instrText>
      </w:r>
      <w:r w:rsidR="00204855" w:rsidRPr="004E6C2C">
        <w:rPr>
          <w:rFonts w:ascii="Times New Roman" w:hAnsi="Times New Roman" w:cs="Times New Roman"/>
          <w:sz w:val="24"/>
          <w:szCs w:val="24"/>
          <w:rPrChange w:id="462" w:author="Mohammad Nayeem" w:date="2020-04-21T22:30:00Z">
            <w:rPr>
              <w:rFonts w:ascii="Times New Roman" w:hAnsi="Times New Roman" w:cs="Times New Roman"/>
            </w:rPr>
          </w:rPrChange>
        </w:rPr>
        <w:fldChar w:fldCharType="separate"/>
      </w:r>
      <w:r w:rsidR="00204855" w:rsidRPr="004E6C2C">
        <w:rPr>
          <w:rFonts w:ascii="Times New Roman" w:hAnsi="Times New Roman" w:cs="Times New Roman"/>
          <w:noProof/>
          <w:sz w:val="24"/>
          <w:szCs w:val="24"/>
          <w:rPrChange w:id="463" w:author="Mohammad Nayeem" w:date="2020-04-21T22:30:00Z">
            <w:rPr>
              <w:rFonts w:ascii="Times New Roman" w:hAnsi="Times New Roman" w:cs="Times New Roman"/>
              <w:noProof/>
            </w:rPr>
          </w:rPrChange>
        </w:rPr>
        <w:t xml:space="preserve">(Ashmore, </w:t>
      </w:r>
      <w:r w:rsidR="00204855" w:rsidRPr="004E6C2C">
        <w:rPr>
          <w:rFonts w:ascii="Times New Roman" w:hAnsi="Times New Roman" w:cs="Times New Roman"/>
          <w:noProof/>
          <w:sz w:val="24"/>
          <w:szCs w:val="24"/>
          <w:rPrChange w:id="464" w:author="Mohammad Nayeem" w:date="2020-04-21T22:30:00Z">
            <w:rPr>
              <w:rFonts w:ascii="Times New Roman" w:hAnsi="Times New Roman" w:cs="Times New Roman"/>
              <w:noProof/>
            </w:rPr>
          </w:rPrChange>
        </w:rPr>
        <w:lastRenderedPageBreak/>
        <w:t>2019; Protection, 2019)</w:t>
      </w:r>
      <w:ins w:id="465" w:author="Mohammad Nayeem" w:date="2020-04-08T04:51:00Z">
        <w:r w:rsidR="00204855" w:rsidRPr="004E6C2C">
          <w:rPr>
            <w:rFonts w:ascii="Times New Roman" w:hAnsi="Times New Roman" w:cs="Times New Roman"/>
            <w:sz w:val="24"/>
            <w:szCs w:val="24"/>
            <w:rPrChange w:id="466" w:author="Mohammad Nayeem" w:date="2020-04-21T22:30:00Z">
              <w:rPr>
                <w:rFonts w:ascii="Times New Roman" w:hAnsi="Times New Roman" w:cs="Times New Roman"/>
              </w:rPr>
            </w:rPrChange>
          </w:rPr>
          <w:fldChar w:fldCharType="end"/>
        </w:r>
      </w:ins>
      <w:r w:rsidR="00CB23DA" w:rsidRPr="004E6C2C">
        <w:rPr>
          <w:rFonts w:ascii="Times New Roman" w:hAnsi="Times New Roman" w:cs="Times New Roman"/>
          <w:sz w:val="24"/>
          <w:szCs w:val="24"/>
          <w:rPrChange w:id="467" w:author="Mohammad Nayeem" w:date="2020-04-21T22:30:00Z">
            <w:rPr>
              <w:rFonts w:ascii="Times New Roman" w:hAnsi="Times New Roman" w:cs="Times New Roman"/>
            </w:rPr>
          </w:rPrChange>
        </w:rPr>
        <w:t>.</w:t>
      </w:r>
      <w:r w:rsidR="00CB23DA" w:rsidRPr="004E6C2C">
        <w:rPr>
          <w:rFonts w:ascii="Times New Roman" w:hAnsi="Times New Roman" w:cs="Times New Roman"/>
          <w:sz w:val="24"/>
          <w:szCs w:val="24"/>
          <w:shd w:val="clear" w:color="auto" w:fill="FFFFFF"/>
          <w:rPrChange w:id="468" w:author="Mohammad Nayeem" w:date="2020-04-21T22:30:00Z">
            <w:rPr>
              <w:rFonts w:ascii="Times New Roman" w:hAnsi="Times New Roman" w:cs="Times New Roman"/>
              <w:shd w:val="clear" w:color="auto" w:fill="FFFFFF"/>
            </w:rPr>
          </w:rPrChange>
        </w:rPr>
        <w:t xml:space="preserve"> </w:t>
      </w:r>
      <w:r w:rsidR="00F37434" w:rsidRPr="004E6C2C">
        <w:rPr>
          <w:rFonts w:ascii="Times New Roman" w:hAnsi="Times New Roman" w:cs="Times New Roman"/>
          <w:sz w:val="24"/>
          <w:szCs w:val="24"/>
          <w:shd w:val="clear" w:color="auto" w:fill="FFFFFF"/>
          <w:rPrChange w:id="469" w:author="Mohammad Nayeem" w:date="2020-04-21T22:30:00Z">
            <w:rPr>
              <w:rFonts w:ascii="Times New Roman" w:hAnsi="Times New Roman" w:cs="Times New Roman"/>
              <w:shd w:val="clear" w:color="auto" w:fill="FFFFFF"/>
            </w:rPr>
          </w:rPrChange>
        </w:rPr>
        <w:t>In south Asian countries</w:t>
      </w:r>
      <w:r w:rsidR="009E1DCD" w:rsidRPr="004E6C2C">
        <w:rPr>
          <w:rFonts w:ascii="Times New Roman" w:hAnsi="Times New Roman" w:cs="Times New Roman"/>
          <w:sz w:val="24"/>
          <w:szCs w:val="24"/>
          <w:shd w:val="clear" w:color="auto" w:fill="FFFFFF"/>
          <w:rPrChange w:id="470" w:author="Mohammad Nayeem" w:date="2020-04-21T22:30:00Z">
            <w:rPr>
              <w:rFonts w:ascii="Times New Roman" w:hAnsi="Times New Roman" w:cs="Times New Roman"/>
              <w:shd w:val="clear" w:color="auto" w:fill="FFFFFF"/>
            </w:rPr>
          </w:rPrChange>
        </w:rPr>
        <w:t>,</w:t>
      </w:r>
      <w:r w:rsidR="00F37434" w:rsidRPr="004E6C2C">
        <w:rPr>
          <w:rFonts w:ascii="Times New Roman" w:hAnsi="Times New Roman" w:cs="Times New Roman"/>
          <w:sz w:val="24"/>
          <w:szCs w:val="24"/>
          <w:shd w:val="clear" w:color="auto" w:fill="FFFFFF"/>
          <w:rPrChange w:id="471" w:author="Mohammad Nayeem" w:date="2020-04-21T22:30:00Z">
            <w:rPr>
              <w:rFonts w:ascii="Times New Roman" w:hAnsi="Times New Roman" w:cs="Times New Roman"/>
              <w:shd w:val="clear" w:color="auto" w:fill="FFFFFF"/>
            </w:rPr>
          </w:rPrChange>
        </w:rPr>
        <w:t xml:space="preserve"> the </w:t>
      </w:r>
      <w:r w:rsidR="009E1DCD" w:rsidRPr="004E6C2C">
        <w:rPr>
          <w:rFonts w:ascii="Times New Roman" w:hAnsi="Times New Roman" w:cs="Times New Roman"/>
          <w:sz w:val="24"/>
          <w:szCs w:val="24"/>
          <w:shd w:val="clear" w:color="auto" w:fill="FFFFFF"/>
          <w:rPrChange w:id="472" w:author="Mohammad Nayeem" w:date="2020-04-21T22:30:00Z">
            <w:rPr>
              <w:rFonts w:ascii="Times New Roman" w:hAnsi="Times New Roman" w:cs="Times New Roman"/>
              <w:shd w:val="clear" w:color="auto" w:fill="FFFFFF"/>
            </w:rPr>
          </w:rPrChange>
        </w:rPr>
        <w:t xml:space="preserve">average rate of </w:t>
      </w:r>
      <w:r w:rsidR="00F37434" w:rsidRPr="004E6C2C">
        <w:rPr>
          <w:rFonts w:ascii="Times New Roman" w:hAnsi="Times New Roman" w:cs="Times New Roman"/>
          <w:sz w:val="24"/>
          <w:szCs w:val="24"/>
          <w:shd w:val="clear" w:color="auto" w:fill="FFFFFF"/>
          <w:rPrChange w:id="473" w:author="Mohammad Nayeem" w:date="2020-04-21T22:30:00Z">
            <w:rPr>
              <w:rFonts w:ascii="Times New Roman" w:hAnsi="Times New Roman" w:cs="Times New Roman"/>
              <w:shd w:val="clear" w:color="auto" w:fill="FFFFFF"/>
            </w:rPr>
          </w:rPrChange>
        </w:rPr>
        <w:t>exclusive breastfeeding is 54% and in Bangladesh</w:t>
      </w:r>
      <w:ins w:id="474" w:author="Mohammad Nayeem" w:date="2020-04-22T15:25:00Z">
        <w:r w:rsidR="00BF25C2">
          <w:rPr>
            <w:rFonts w:ascii="Times New Roman" w:hAnsi="Times New Roman" w:cs="Times New Roman"/>
            <w:sz w:val="24"/>
            <w:szCs w:val="24"/>
            <w:shd w:val="clear" w:color="auto" w:fill="FFFFFF"/>
          </w:rPr>
          <w:t>,</w:t>
        </w:r>
      </w:ins>
      <w:r w:rsidR="00F37434" w:rsidRPr="004E6C2C">
        <w:rPr>
          <w:rFonts w:ascii="Times New Roman" w:hAnsi="Times New Roman" w:cs="Times New Roman"/>
          <w:sz w:val="24"/>
          <w:szCs w:val="24"/>
          <w:shd w:val="clear" w:color="auto" w:fill="FFFFFF"/>
          <w:rPrChange w:id="475" w:author="Mohammad Nayeem" w:date="2020-04-21T22:30:00Z">
            <w:rPr>
              <w:rFonts w:ascii="Times New Roman" w:hAnsi="Times New Roman" w:cs="Times New Roman"/>
              <w:shd w:val="clear" w:color="auto" w:fill="FFFFFF"/>
            </w:rPr>
          </w:rPrChange>
        </w:rPr>
        <w:t xml:space="preserve"> it is about </w:t>
      </w:r>
      <w:commentRangeStart w:id="476"/>
      <w:commentRangeStart w:id="477"/>
      <w:r w:rsidR="00F37434" w:rsidRPr="004E6C2C">
        <w:rPr>
          <w:rFonts w:ascii="Times New Roman" w:hAnsi="Times New Roman" w:cs="Times New Roman"/>
          <w:sz w:val="24"/>
          <w:szCs w:val="24"/>
          <w:shd w:val="clear" w:color="auto" w:fill="FFFFFF"/>
          <w:rPrChange w:id="478" w:author="Mohammad Nayeem" w:date="2020-04-21T22:30:00Z">
            <w:rPr>
              <w:rFonts w:ascii="Times New Roman" w:hAnsi="Times New Roman" w:cs="Times New Roman"/>
              <w:shd w:val="clear" w:color="auto" w:fill="FFFFFF"/>
            </w:rPr>
          </w:rPrChange>
        </w:rPr>
        <w:t>55</w:t>
      </w:r>
      <w:commentRangeEnd w:id="476"/>
      <w:r w:rsidR="00F37434" w:rsidRPr="004E6C2C">
        <w:rPr>
          <w:rStyle w:val="CommentReference"/>
          <w:rFonts w:ascii="Times New Roman" w:hAnsi="Times New Roman" w:cs="Times New Roman"/>
          <w:noProof/>
          <w:sz w:val="24"/>
          <w:szCs w:val="24"/>
          <w:lang w:val="en-GB"/>
          <w:rPrChange w:id="479" w:author="Mohammad Nayeem" w:date="2020-04-21T22:30:00Z">
            <w:rPr>
              <w:rStyle w:val="CommentReference"/>
              <w:noProof/>
              <w:lang w:val="en-GB"/>
            </w:rPr>
          </w:rPrChange>
        </w:rPr>
        <w:commentReference w:id="476"/>
      </w:r>
      <w:commentRangeEnd w:id="477"/>
      <w:r w:rsidR="00890B0A" w:rsidRPr="004E6C2C">
        <w:rPr>
          <w:rStyle w:val="CommentReference"/>
          <w:rFonts w:ascii="Times New Roman" w:hAnsi="Times New Roman" w:cs="Times New Roman"/>
          <w:noProof/>
          <w:sz w:val="24"/>
          <w:szCs w:val="24"/>
          <w:lang w:val="en-GB"/>
          <w:rPrChange w:id="480" w:author="Mohammad Nayeem" w:date="2020-04-21T22:30:00Z">
            <w:rPr>
              <w:rStyle w:val="CommentReference"/>
              <w:noProof/>
              <w:lang w:val="en-GB"/>
            </w:rPr>
          </w:rPrChange>
        </w:rPr>
        <w:commentReference w:id="477"/>
      </w:r>
      <w:ins w:id="481" w:author="Mohammad Nayeem" w:date="2020-04-13T15:30:00Z">
        <w:r w:rsidR="00890B0A" w:rsidRPr="004E6C2C">
          <w:rPr>
            <w:rFonts w:ascii="Times New Roman" w:hAnsi="Times New Roman" w:cs="Times New Roman"/>
            <w:sz w:val="24"/>
            <w:szCs w:val="24"/>
            <w:shd w:val="clear" w:color="auto" w:fill="FFFFFF"/>
            <w:rPrChange w:id="482" w:author="Mohammad Nayeem" w:date="2020-04-21T22:30:00Z">
              <w:rPr>
                <w:rFonts w:ascii="Times New Roman" w:hAnsi="Times New Roman" w:cs="Times New Roman"/>
                <w:shd w:val="clear" w:color="auto" w:fill="FFFFFF"/>
              </w:rPr>
            </w:rPrChange>
          </w:rPr>
          <w:t xml:space="preserve">% </w:t>
        </w:r>
      </w:ins>
      <w:ins w:id="483" w:author="Mohammad Nayeem" w:date="2020-04-13T15:31:00Z">
        <w:r w:rsidR="00890B0A" w:rsidRPr="004E6C2C">
          <w:rPr>
            <w:rFonts w:ascii="Times New Roman" w:hAnsi="Times New Roman" w:cs="Times New Roman"/>
            <w:sz w:val="24"/>
            <w:szCs w:val="24"/>
            <w:shd w:val="clear" w:color="auto" w:fill="FFFFFF"/>
            <w:rPrChange w:id="484" w:author="Mohammad Nayeem" w:date="2020-04-21T22:30:00Z">
              <w:rPr>
                <w:rFonts w:ascii="Times New Roman" w:hAnsi="Times New Roman" w:cs="Times New Roman"/>
                <w:shd w:val="clear" w:color="auto" w:fill="FFFFFF"/>
              </w:rPr>
            </w:rPrChange>
          </w:rPr>
          <w:fldChar w:fldCharType="begin" w:fldLock="1"/>
        </w:r>
      </w:ins>
      <w:r w:rsidR="00FF79EF" w:rsidRPr="004E6C2C">
        <w:rPr>
          <w:rFonts w:ascii="Times New Roman" w:hAnsi="Times New Roman" w:cs="Times New Roman"/>
          <w:sz w:val="24"/>
          <w:szCs w:val="24"/>
          <w:shd w:val="clear" w:color="auto" w:fill="FFFFFF"/>
          <w:rPrChange w:id="485" w:author="Mohammad Nayeem" w:date="2020-04-21T22:30:00Z">
            <w:rPr>
              <w:rFonts w:ascii="Times New Roman" w:hAnsi="Times New Roman" w:cs="Times New Roman"/>
              <w:shd w:val="clear" w:color="auto" w:fill="FFFFFF"/>
            </w:rPr>
          </w:rPrChange>
        </w:rPr>
        <w:instrText>ADDIN CSL_CITATION {"citationItems":[{"id":"ITEM-1","itemData":{"URL":"https://data.unicef.org/topic/nutrition/infant-and-young-child-feeding/","accessed":{"date-parts":[["2020","4","13"]]},"author":[{"dropping-particle":"","family":"UNICEF","given":"","non-dropping-particle":"","parse-names":false,"suffix":""}],"id":"ITEM-1","issued":{"date-parts":[["2019"]]},"title":"Infant and young child feeding","type":"webpage"},"uris":["http://www.mendeley.com/documents/?uuid=330196d2-a985-3edd-a655-3e3f1b99a9bf"]}],"mendeley":{"formattedCitation":"(UNICEF, 2019)","plainTextFormattedCitation":"(UNICEF, 2019)","previouslyFormattedCitation":"(UNICEF, 2019)"},"properties":{"noteIndex":0},"schema":"https://github.com/citation-style-language/schema/raw/master/csl-citation.json"}</w:instrText>
      </w:r>
      <w:r w:rsidR="00890B0A" w:rsidRPr="004E6C2C">
        <w:rPr>
          <w:rFonts w:ascii="Times New Roman" w:hAnsi="Times New Roman" w:cs="Times New Roman"/>
          <w:sz w:val="24"/>
          <w:szCs w:val="24"/>
          <w:shd w:val="clear" w:color="auto" w:fill="FFFFFF"/>
          <w:rPrChange w:id="486" w:author="Mohammad Nayeem" w:date="2020-04-21T22:30:00Z">
            <w:rPr>
              <w:rFonts w:ascii="Times New Roman" w:hAnsi="Times New Roman" w:cs="Times New Roman"/>
              <w:shd w:val="clear" w:color="auto" w:fill="FFFFFF"/>
            </w:rPr>
          </w:rPrChange>
        </w:rPr>
        <w:fldChar w:fldCharType="separate"/>
      </w:r>
      <w:r w:rsidR="00890B0A" w:rsidRPr="004E6C2C">
        <w:rPr>
          <w:rFonts w:ascii="Times New Roman" w:hAnsi="Times New Roman" w:cs="Times New Roman"/>
          <w:noProof/>
          <w:sz w:val="24"/>
          <w:szCs w:val="24"/>
          <w:shd w:val="clear" w:color="auto" w:fill="FFFFFF"/>
          <w:rPrChange w:id="487" w:author="Mohammad Nayeem" w:date="2020-04-21T22:30:00Z">
            <w:rPr>
              <w:rFonts w:ascii="Times New Roman" w:hAnsi="Times New Roman" w:cs="Times New Roman"/>
              <w:noProof/>
              <w:shd w:val="clear" w:color="auto" w:fill="FFFFFF"/>
            </w:rPr>
          </w:rPrChange>
        </w:rPr>
        <w:t>(UNICEF, 2019)</w:t>
      </w:r>
      <w:ins w:id="488" w:author="Mohammad Nayeem" w:date="2020-04-13T15:31:00Z">
        <w:r w:rsidR="00890B0A" w:rsidRPr="004E6C2C">
          <w:rPr>
            <w:rFonts w:ascii="Times New Roman" w:hAnsi="Times New Roman" w:cs="Times New Roman"/>
            <w:sz w:val="24"/>
            <w:szCs w:val="24"/>
            <w:shd w:val="clear" w:color="auto" w:fill="FFFFFF"/>
            <w:rPrChange w:id="489" w:author="Mohammad Nayeem" w:date="2020-04-21T22:30:00Z">
              <w:rPr>
                <w:rFonts w:ascii="Times New Roman" w:hAnsi="Times New Roman" w:cs="Times New Roman"/>
                <w:shd w:val="clear" w:color="auto" w:fill="FFFFFF"/>
              </w:rPr>
            </w:rPrChange>
          </w:rPr>
          <w:fldChar w:fldCharType="end"/>
        </w:r>
      </w:ins>
      <w:del w:id="490" w:author="Mohammad Nayeem" w:date="2020-04-13T15:30:00Z">
        <w:r w:rsidR="00F37434" w:rsidRPr="004E6C2C" w:rsidDel="00890B0A">
          <w:rPr>
            <w:rFonts w:ascii="Times New Roman" w:hAnsi="Times New Roman" w:cs="Times New Roman"/>
            <w:sz w:val="24"/>
            <w:szCs w:val="24"/>
            <w:shd w:val="clear" w:color="auto" w:fill="FFFFFF"/>
            <w:rPrChange w:id="491" w:author="Mohammad Nayeem" w:date="2020-04-21T22:30:00Z">
              <w:rPr>
                <w:rFonts w:ascii="Times New Roman" w:hAnsi="Times New Roman" w:cs="Times New Roman"/>
                <w:shd w:val="clear" w:color="auto" w:fill="FFFFFF"/>
              </w:rPr>
            </w:rPrChange>
          </w:rPr>
          <w:delText>%</w:delText>
        </w:r>
        <w:r w:rsidR="009E1DCD" w:rsidRPr="004E6C2C" w:rsidDel="00890B0A">
          <w:rPr>
            <w:rFonts w:ascii="Times New Roman" w:hAnsi="Times New Roman" w:cs="Times New Roman"/>
            <w:sz w:val="24"/>
            <w:szCs w:val="24"/>
            <w:rPrChange w:id="492" w:author="Mohammad Nayeem" w:date="2020-04-21T22:30:00Z">
              <w:rPr/>
            </w:rPrChange>
          </w:rPr>
          <w:delText xml:space="preserve"> </w:delText>
        </w:r>
        <w:r w:rsidR="009E1DCD" w:rsidRPr="004E6C2C" w:rsidDel="00890B0A">
          <w:rPr>
            <w:rFonts w:ascii="Times New Roman" w:hAnsi="Times New Roman" w:cs="Times New Roman"/>
            <w:sz w:val="24"/>
            <w:szCs w:val="24"/>
            <w:shd w:val="clear" w:color="auto" w:fill="FFFFFF"/>
            <w:rPrChange w:id="493" w:author="Mohammad Nayeem" w:date="2020-04-21T22:30:00Z">
              <w:rPr>
                <w:rFonts w:ascii="Times New Roman" w:hAnsi="Times New Roman" w:cs="Times New Roman"/>
                <w:shd w:val="clear" w:color="auto" w:fill="FFFFFF"/>
              </w:rPr>
            </w:rPrChange>
          </w:rPr>
          <w:delText>(M. N. Khan &amp; Islam, 2017; Kim et al., 2018)</w:delText>
        </w:r>
      </w:del>
      <w:r w:rsidR="009E1DCD" w:rsidRPr="004E6C2C">
        <w:rPr>
          <w:rFonts w:ascii="Times New Roman" w:hAnsi="Times New Roman" w:cs="Times New Roman"/>
          <w:sz w:val="24"/>
          <w:szCs w:val="24"/>
          <w:shd w:val="clear" w:color="auto" w:fill="FFFFFF"/>
          <w:rPrChange w:id="494" w:author="Mohammad Nayeem" w:date="2020-04-21T22:30:00Z">
            <w:rPr>
              <w:rFonts w:ascii="Times New Roman" w:hAnsi="Times New Roman" w:cs="Times New Roman"/>
              <w:shd w:val="clear" w:color="auto" w:fill="FFFFFF"/>
            </w:rPr>
          </w:rPrChange>
        </w:rPr>
        <w:t>.</w:t>
      </w:r>
    </w:p>
    <w:p w14:paraId="11A12365" w14:textId="79ED8EE8" w:rsidR="00CB23DA" w:rsidRPr="004E6C2C" w:rsidRDefault="00CB23DA">
      <w:pPr>
        <w:autoSpaceDE w:val="0"/>
        <w:autoSpaceDN w:val="0"/>
        <w:adjustRightInd w:val="0"/>
        <w:spacing w:after="0" w:line="480" w:lineRule="auto"/>
        <w:jc w:val="both"/>
        <w:rPr>
          <w:rFonts w:ascii="Times New Roman" w:hAnsi="Times New Roman" w:cs="Times New Roman"/>
          <w:sz w:val="24"/>
          <w:szCs w:val="24"/>
          <w:rPrChange w:id="495" w:author="Mohammad Nayeem" w:date="2020-04-21T22:30:00Z">
            <w:rPr>
              <w:rFonts w:ascii="Times New Roman" w:hAnsi="Times New Roman" w:cs="Times New Roman"/>
            </w:rPr>
          </w:rPrChange>
        </w:rPr>
      </w:pPr>
    </w:p>
    <w:p w14:paraId="2ACAEAEA" w14:textId="63392112" w:rsidR="00692BA7" w:rsidRPr="004E6C2C" w:rsidDel="006C40F4" w:rsidRDefault="007A6B9A">
      <w:pPr>
        <w:autoSpaceDE w:val="0"/>
        <w:autoSpaceDN w:val="0"/>
        <w:adjustRightInd w:val="0"/>
        <w:spacing w:after="0" w:line="480" w:lineRule="auto"/>
        <w:jc w:val="both"/>
        <w:rPr>
          <w:del w:id="496" w:author="Mohammad Nayeem" w:date="2020-04-18T01:35:00Z"/>
          <w:rFonts w:ascii="Times New Roman" w:hAnsi="Times New Roman" w:cs="Times New Roman"/>
          <w:sz w:val="24"/>
          <w:szCs w:val="24"/>
          <w:rPrChange w:id="497" w:author="Mohammad Nayeem" w:date="2020-04-21T22:30:00Z">
            <w:rPr>
              <w:del w:id="498" w:author="Mohammad Nayeem" w:date="2020-04-18T01:35:00Z"/>
              <w:rFonts w:ascii="Times New Roman" w:hAnsi="Times New Roman" w:cs="Times New Roman"/>
            </w:rPr>
          </w:rPrChange>
        </w:rPr>
        <w:pPrChange w:id="499" w:author="Mohammad Nayeem" w:date="2020-04-22T17:14:00Z">
          <w:pPr>
            <w:autoSpaceDE w:val="0"/>
            <w:autoSpaceDN w:val="0"/>
            <w:adjustRightInd w:val="0"/>
            <w:spacing w:after="0" w:line="360" w:lineRule="auto"/>
            <w:jc w:val="both"/>
          </w:pPr>
        </w:pPrChange>
      </w:pPr>
      <w:del w:id="500" w:author="Mohammad Nayeem" w:date="2020-04-18T01:33:00Z">
        <w:r w:rsidRPr="004E6C2C" w:rsidDel="007E4BFD">
          <w:rPr>
            <w:rFonts w:ascii="Times New Roman" w:hAnsi="Times New Roman" w:cs="Times New Roman"/>
            <w:sz w:val="24"/>
            <w:szCs w:val="24"/>
            <w:highlight w:val="yellow"/>
            <w:rPrChange w:id="501" w:author="Mohammad Nayeem" w:date="2020-04-21T22:30:00Z">
              <w:rPr>
                <w:rFonts w:ascii="Times New Roman" w:hAnsi="Times New Roman" w:cs="Times New Roman"/>
                <w:highlight w:val="yellow"/>
              </w:rPr>
            </w:rPrChange>
          </w:rPr>
          <w:delText>ADD A SMALL PARAGPRAH WITHIN 100 WORDS TO EXPLAINS PREVALENCE OF COMMON EARLY CHILDHOOD DISEASE IN BANGLADESH AND ITS IMPACT ON CHILD HEALTH, MORBIDITY AND CHILD MORTALITY.</w:delText>
        </w:r>
      </w:del>
      <w:ins w:id="502" w:author="Mohammad Nayeem" w:date="2020-04-18T00:00:00Z">
        <w:r w:rsidR="00E41434" w:rsidRPr="00C02361">
          <w:rPr>
            <w:rFonts w:ascii="Times New Roman" w:hAnsi="Times New Roman" w:cs="Times New Roman"/>
            <w:sz w:val="24"/>
            <w:szCs w:val="24"/>
          </w:rPr>
          <w:t>Childhood diseases and m</w:t>
        </w:r>
      </w:ins>
      <w:ins w:id="503" w:author="Mohammad Nayeem" w:date="2020-04-17T23:48:00Z">
        <w:r w:rsidR="005F298F" w:rsidRPr="007317D1">
          <w:rPr>
            <w:rFonts w:ascii="Times New Roman" w:hAnsi="Times New Roman" w:cs="Times New Roman"/>
            <w:sz w:val="24"/>
            <w:szCs w:val="24"/>
          </w:rPr>
          <w:t xml:space="preserve">ortality in children </w:t>
        </w:r>
      </w:ins>
      <w:ins w:id="504" w:author="Mohammad Nayeem" w:date="2020-04-18T01:25:00Z">
        <w:r w:rsidR="00A377E3" w:rsidRPr="004E6C2C">
          <w:rPr>
            <w:rFonts w:ascii="Times New Roman" w:hAnsi="Times New Roman" w:cs="Times New Roman"/>
            <w:sz w:val="24"/>
            <w:szCs w:val="24"/>
          </w:rPr>
          <w:t>is</w:t>
        </w:r>
      </w:ins>
      <w:ins w:id="505" w:author="Mohammad Nayeem" w:date="2020-04-17T23:48:00Z">
        <w:r w:rsidR="005F298F" w:rsidRPr="004E6C2C">
          <w:rPr>
            <w:rFonts w:ascii="Times New Roman" w:hAnsi="Times New Roman" w:cs="Times New Roman"/>
            <w:sz w:val="24"/>
            <w:szCs w:val="24"/>
          </w:rPr>
          <w:t xml:space="preserve"> high in Bangladesh</w:t>
        </w:r>
      </w:ins>
      <w:ins w:id="506" w:author="Mohammad Nayeem" w:date="2020-04-18T01:26:00Z">
        <w:r w:rsidR="00A377E3" w:rsidRPr="004E6C2C">
          <w:rPr>
            <w:rFonts w:ascii="Times New Roman" w:hAnsi="Times New Roman" w:cs="Times New Roman"/>
            <w:sz w:val="24"/>
            <w:szCs w:val="24"/>
          </w:rPr>
          <w:t xml:space="preserve">. The mortality of </w:t>
        </w:r>
      </w:ins>
      <w:ins w:id="507" w:author="Mohammad Nayeem" w:date="2020-04-22T15:25:00Z">
        <w:r w:rsidR="000B5075">
          <w:rPr>
            <w:rFonts w:ascii="Times New Roman" w:hAnsi="Times New Roman" w:cs="Times New Roman"/>
            <w:sz w:val="24"/>
            <w:szCs w:val="24"/>
          </w:rPr>
          <w:t xml:space="preserve">the </w:t>
        </w:r>
      </w:ins>
      <w:ins w:id="508" w:author="Mohammad Nayeem" w:date="2020-04-18T01:26:00Z">
        <w:r w:rsidR="00A377E3" w:rsidRPr="004E6C2C">
          <w:rPr>
            <w:rFonts w:ascii="Times New Roman" w:hAnsi="Times New Roman" w:cs="Times New Roman"/>
            <w:sz w:val="24"/>
            <w:szCs w:val="24"/>
          </w:rPr>
          <w:t>child remains high</w:t>
        </w:r>
      </w:ins>
      <w:ins w:id="509" w:author="Mohammad Nayeem" w:date="2020-04-17T23:48:00Z">
        <w:r w:rsidR="005F298F" w:rsidRPr="004E6C2C">
          <w:rPr>
            <w:rFonts w:ascii="Times New Roman" w:hAnsi="Times New Roman" w:cs="Times New Roman"/>
            <w:sz w:val="24"/>
            <w:szCs w:val="24"/>
          </w:rPr>
          <w:t xml:space="preserve"> at 85 in 1000</w:t>
        </w:r>
      </w:ins>
      <w:ins w:id="510" w:author="Mohammad Nayeem" w:date="2020-04-18T00:00:00Z">
        <w:r w:rsidR="00E41434" w:rsidRPr="004E6C2C">
          <w:rPr>
            <w:rFonts w:ascii="Times New Roman" w:hAnsi="Times New Roman" w:cs="Times New Roman"/>
            <w:sz w:val="24"/>
            <w:szCs w:val="24"/>
          </w:rPr>
          <w:t xml:space="preserve"> </w:t>
        </w:r>
      </w:ins>
      <w:ins w:id="511" w:author="Mohammad Nayeem" w:date="2020-04-17T23:48:00Z">
        <w:r w:rsidR="005F298F" w:rsidRPr="004E6C2C">
          <w:rPr>
            <w:rFonts w:ascii="Times New Roman" w:hAnsi="Times New Roman" w:cs="Times New Roman"/>
            <w:sz w:val="24"/>
            <w:szCs w:val="24"/>
          </w:rPr>
          <w:t>live</w:t>
        </w:r>
      </w:ins>
      <w:ins w:id="512" w:author="Mohammad Nayeem" w:date="2020-04-22T15:25:00Z">
        <w:r w:rsidR="002B06FD">
          <w:rPr>
            <w:rFonts w:ascii="Times New Roman" w:hAnsi="Times New Roman" w:cs="Times New Roman"/>
            <w:sz w:val="24"/>
            <w:szCs w:val="24"/>
          </w:rPr>
          <w:t xml:space="preserve"> </w:t>
        </w:r>
      </w:ins>
      <w:ins w:id="513" w:author="Mohammad Nayeem" w:date="2020-04-17T23:48:00Z">
        <w:r w:rsidR="005F298F" w:rsidRPr="004E6C2C">
          <w:rPr>
            <w:rFonts w:ascii="Times New Roman" w:hAnsi="Times New Roman" w:cs="Times New Roman"/>
            <w:sz w:val="24"/>
            <w:szCs w:val="24"/>
          </w:rPr>
          <w:t>births.</w:t>
        </w:r>
      </w:ins>
      <w:ins w:id="514" w:author="Mohammad Nayeem" w:date="2020-04-18T00:00:00Z">
        <w:r w:rsidR="00E41434" w:rsidRPr="004E6C2C">
          <w:rPr>
            <w:rFonts w:ascii="Times New Roman" w:hAnsi="Times New Roman" w:cs="Times New Roman"/>
            <w:sz w:val="24"/>
            <w:szCs w:val="24"/>
          </w:rPr>
          <w:t xml:space="preserve"> </w:t>
        </w:r>
      </w:ins>
      <w:ins w:id="515" w:author="Mohammad Nayeem" w:date="2020-04-17T23:48:00Z">
        <w:r w:rsidR="005F298F" w:rsidRPr="004E6C2C">
          <w:rPr>
            <w:rFonts w:ascii="Times New Roman" w:hAnsi="Times New Roman" w:cs="Times New Roman"/>
            <w:sz w:val="24"/>
            <w:szCs w:val="24"/>
          </w:rPr>
          <w:t>Pneumonia,</w:t>
        </w:r>
      </w:ins>
      <w:ins w:id="516" w:author="Mohammad Nayeem" w:date="2020-04-18T01:27:00Z">
        <w:r w:rsidR="00E41892" w:rsidRPr="004E6C2C">
          <w:rPr>
            <w:rFonts w:ascii="Times New Roman" w:hAnsi="Times New Roman" w:cs="Times New Roman"/>
            <w:sz w:val="24"/>
            <w:szCs w:val="24"/>
          </w:rPr>
          <w:t xml:space="preserve"> ARI, </w:t>
        </w:r>
      </w:ins>
      <w:ins w:id="517" w:author="Mohammad Nayeem" w:date="2020-04-17T23:48:00Z">
        <w:r w:rsidR="005F298F" w:rsidRPr="004E6C2C">
          <w:rPr>
            <w:rFonts w:ascii="Times New Roman" w:hAnsi="Times New Roman" w:cs="Times New Roman"/>
            <w:sz w:val="24"/>
            <w:szCs w:val="24"/>
          </w:rPr>
          <w:t xml:space="preserve"> </w:t>
        </w:r>
      </w:ins>
      <w:ins w:id="518" w:author="Mohammad Nayeem" w:date="2020-04-18T00:00:00Z">
        <w:r w:rsidR="00E41434" w:rsidRPr="004E6C2C">
          <w:rPr>
            <w:rFonts w:ascii="Times New Roman" w:hAnsi="Times New Roman" w:cs="Times New Roman"/>
            <w:sz w:val="24"/>
            <w:szCs w:val="24"/>
          </w:rPr>
          <w:t>diarrhea</w:t>
        </w:r>
      </w:ins>
      <w:ins w:id="519" w:author="Mohammad Nayeem" w:date="2020-04-17T23:48:00Z">
        <w:r w:rsidR="005F298F" w:rsidRPr="004E6C2C">
          <w:rPr>
            <w:rFonts w:ascii="Times New Roman" w:hAnsi="Times New Roman" w:cs="Times New Roman"/>
            <w:sz w:val="24"/>
            <w:szCs w:val="24"/>
          </w:rPr>
          <w:t xml:space="preserve">, malnutrition, and measles </w:t>
        </w:r>
      </w:ins>
      <w:ins w:id="520" w:author="Mohammad Nayeem" w:date="2020-04-18T00:01:00Z">
        <w:r w:rsidR="00E41434" w:rsidRPr="004E6C2C">
          <w:rPr>
            <w:rFonts w:ascii="Times New Roman" w:hAnsi="Times New Roman" w:cs="Times New Roman"/>
            <w:sz w:val="24"/>
            <w:szCs w:val="24"/>
          </w:rPr>
          <w:t xml:space="preserve">are the major childhood diseases and </w:t>
        </w:r>
      </w:ins>
      <w:ins w:id="521" w:author="Mohammad Nayeem" w:date="2020-04-17T23:48:00Z">
        <w:r w:rsidR="005F298F" w:rsidRPr="004E6C2C">
          <w:rPr>
            <w:rFonts w:ascii="Times New Roman" w:hAnsi="Times New Roman" w:cs="Times New Roman"/>
            <w:sz w:val="24"/>
            <w:szCs w:val="24"/>
          </w:rPr>
          <w:t>account for more than half (52%) of these deaths</w:t>
        </w:r>
      </w:ins>
      <w:ins w:id="522" w:author="Mohammad Nayeem" w:date="2020-04-17T23:49:00Z">
        <w:r w:rsidR="005F298F" w:rsidRPr="004E6C2C">
          <w:rPr>
            <w:rFonts w:ascii="Times New Roman" w:hAnsi="Times New Roman" w:cs="Times New Roman"/>
            <w:sz w:val="24"/>
            <w:szCs w:val="24"/>
          </w:rPr>
          <w:t xml:space="preserve"> </w:t>
        </w:r>
      </w:ins>
      <w:ins w:id="523" w:author="Mohammad Nayeem" w:date="2020-04-18T00:41:00Z">
        <w:r w:rsidR="00FF79EF" w:rsidRPr="007317D1">
          <w:rPr>
            <w:rFonts w:ascii="Times New Roman" w:hAnsi="Times New Roman" w:cs="Times New Roman"/>
            <w:sz w:val="24"/>
            <w:szCs w:val="24"/>
          </w:rPr>
          <w:fldChar w:fldCharType="begin" w:fldLock="1"/>
        </w:r>
      </w:ins>
      <w:r w:rsidR="00973AAF" w:rsidRPr="004E6C2C">
        <w:rPr>
          <w:rFonts w:ascii="Times New Roman" w:hAnsi="Times New Roman" w:cs="Times New Roman"/>
          <w:sz w:val="24"/>
          <w:szCs w:val="24"/>
        </w:rPr>
        <w:instrText>ADDIN CSL_CITATION {"citationItems":[{"id":"ITEM-1","itemData":{"DOI":"10.1111/j.1651-2227.2001.tb02434.x","ISSN":"08035253","abstract":"Knowledge of the causes of child death is important for health-sector planning since they relate to available interventions. Little is known about causes of child death in Bangladesh from the conventional sources since there is no vital registration system and very few deaths are attended by a qualified physician. To determine the cause structure of child deaths, verbal autopsy interviews were conducted in the Bangladesh Demographic and Health Survey (BDHS) 1993/94 national sample. Verbal autopsy is a method of finding out the causes of death based on an interview with the next of kin or other caregivers. Between BDHS 1993/94 and BDHS 1996/97, 1-4-y-old child mortality in Bangladesh declined by about 27.0%. This impressive decline prompted a verbal autopsy study using the BDHS 1996/97 national sample to determine whether the cause structure had changed. The same verbal autopsy instrument and methods to collect the data and the same computer algorithm to assign causes of death were used in both surveys. Comparison of BDHS 1993/94 and 1996/97 cause-specific mortality rates revealed that deaths due to almost all causes had declined, although significantly so only for acute respiratory infections (ARI), persistent diarrhoea and drowning. Deaths due to neonatal tetanus, acute watery diarrhoea and undernutrition had not decreased at all. Conclusion: Despite an impressive decline in deaths due to ARI, this condition remains the most important known cause of death in Bangladeshi children. Neonatal tetanus and measles together account for about 10% of deaths in children under 5 y. Further improvements in child survival are possible by improving access to and quality of available child survival interventions.","author":[{"dropping-particle":"","family":"Baqui","given":"AH","non-dropping-particle":"","parse-names":false,"suffix":""},{"dropping-particle":"","family":"Sabir","given":"AA","non-dropping-particle":"","parse-names":false,"suffix":""},{"dropping-particle":"","family":"Begum","given":"N","non-dropping-particle":"","parse-names":false,"suffix":""},{"dropping-particle":"","family":"Arifeen","given":"SE","non-dropping-particle":"","parse-names":false,"suffix":""},{"dropping-particle":"","family":"Mitra","given":"SN","non-dropping-particle":"","parse-names":false,"suffix":""},{"dropping-particle":"","family":"Black","given":"RE","non-dropping-particle":"","parse-names":false,"suffix":""}],"container-title":"Acta Paediatrica","id":"ITEM-1","issue":"6","issued":{"date-parts":[["2007","1","2"]]},"page":"682-690","publisher":"John Wiley &amp; Sons, Ltd","title":"Causes of childhood deaths in Bangladesh: an update","type":"article-journal","volume":"90"},"uris":["http://www.mendeley.com/documents/?uuid=1abaa471-d4db-3597-b31f-de316e7530cb"]},{"id":"ITEM-2","itemData":{"author":[{"dropping-particle":"El","family":"Arifeen","given":"Shams","non-dropping-particle":"","parse-names":false,"suffix":""},{"dropping-particle":"","family":"Akhter","given":"Tasnima","non-dropping-particle":"","parse-names":false,"suffix":""},{"dropping-particle":"","family":"Chowdhury","given":"Hafizur Rahman","non-dropping-particle":"","parse-names":false,"suffix":""},{"dropping-particle":"","family":"Rahman","given":"Kazi Mizanur","non-dropping-particle":"","parse-names":false,"suffix":""},{"dropping-particle":"","family":"Chowdhury","given":"Enayet Karim","non-dropping-particle":"","parse-names":false,"suffix":""}],"id":"ITEM-2","issued":{"date-parts":[["2004"]]},"page":"125-134","title":"CAUSES OF DEATH IN CHILDREN UNDER FIVE YEARS OF AGE","type":"article-journal"},"uris":["http://www.mendeley.com/documents/?uuid=b12903ac-afff-32f5-9603-cc452ebdb715"]}],"mendeley":{"formattedCitation":"(Arifeen et al., 2004; Baqui et al., 2007)","plainTextFormattedCitation":"(Arifeen et al., 2004; Baqui et al., 2007)","previouslyFormattedCitation":"(Arifeen et al., 2004; Baqui et al., 2007)"},"properties":{"noteIndex":0},"schema":"https://github.com/citation-style-language/schema/raw/master/csl-citation.json"}</w:instrText>
      </w:r>
      <w:r w:rsidR="00FF79EF" w:rsidRPr="007317D1">
        <w:rPr>
          <w:rFonts w:ascii="Times New Roman" w:hAnsi="Times New Roman" w:cs="Times New Roman"/>
          <w:sz w:val="24"/>
          <w:szCs w:val="24"/>
          <w:rPrChange w:id="524" w:author="Mohammad Nayeem" w:date="2020-04-21T22:30:00Z">
            <w:rPr>
              <w:rFonts w:ascii="Times New Roman" w:hAnsi="Times New Roman" w:cs="Times New Roman"/>
              <w:sz w:val="24"/>
              <w:szCs w:val="24"/>
            </w:rPr>
          </w:rPrChange>
        </w:rPr>
        <w:fldChar w:fldCharType="separate"/>
      </w:r>
      <w:r w:rsidR="00FF79EF" w:rsidRPr="007317D1">
        <w:rPr>
          <w:rFonts w:ascii="Times New Roman" w:hAnsi="Times New Roman" w:cs="Times New Roman"/>
          <w:noProof/>
          <w:sz w:val="24"/>
          <w:szCs w:val="24"/>
        </w:rPr>
        <w:t>(Arifeen et al., 2004; Baqui et al., 2007)</w:t>
      </w:r>
      <w:ins w:id="525" w:author="Mohammad Nayeem" w:date="2020-04-18T00:41:00Z">
        <w:r w:rsidR="00FF79EF" w:rsidRPr="007317D1">
          <w:rPr>
            <w:rFonts w:ascii="Times New Roman" w:hAnsi="Times New Roman" w:cs="Times New Roman"/>
            <w:sz w:val="24"/>
            <w:szCs w:val="24"/>
          </w:rPr>
          <w:fldChar w:fldCharType="end"/>
        </w:r>
      </w:ins>
      <w:ins w:id="526" w:author="Mohammad Nayeem" w:date="2020-04-17T23:48:00Z">
        <w:r w:rsidR="005F298F" w:rsidRPr="00C02361">
          <w:rPr>
            <w:rFonts w:ascii="Times New Roman" w:hAnsi="Times New Roman" w:cs="Times New Roman"/>
            <w:sz w:val="24"/>
            <w:szCs w:val="24"/>
          </w:rPr>
          <w:t xml:space="preserve">. </w:t>
        </w:r>
      </w:ins>
      <w:ins w:id="527" w:author="Mohammad Nayeem" w:date="2020-04-18T00:42:00Z">
        <w:r w:rsidR="00973AAF" w:rsidRPr="007317D1">
          <w:rPr>
            <w:rFonts w:ascii="Times New Roman" w:hAnsi="Times New Roman" w:cs="Times New Roman"/>
            <w:sz w:val="24"/>
            <w:szCs w:val="24"/>
          </w:rPr>
          <w:t xml:space="preserve"> </w:t>
        </w:r>
      </w:ins>
      <w:ins w:id="528" w:author="Mohammad Nayeem" w:date="2020-04-16T20:19:00Z">
        <w:r w:rsidR="007F4F67" w:rsidRPr="004E6C2C">
          <w:rPr>
            <w:rFonts w:ascii="Times New Roman" w:hAnsi="Times New Roman" w:cs="Times New Roman"/>
            <w:sz w:val="24"/>
            <w:szCs w:val="24"/>
            <w:rPrChange w:id="529" w:author="Mohammad Nayeem" w:date="2020-04-21T22:30:00Z">
              <w:rPr>
                <w:rFonts w:ascii="Times New Roman" w:hAnsi="Times New Roman" w:cs="Times New Roman"/>
              </w:rPr>
            </w:rPrChange>
          </w:rPr>
          <w:t xml:space="preserve">In Bangladesh, </w:t>
        </w:r>
      </w:ins>
      <w:ins w:id="530" w:author="Mohammad Nayeem" w:date="2020-04-18T00:59:00Z">
        <w:r w:rsidR="001404B2" w:rsidRPr="00C02361">
          <w:rPr>
            <w:rFonts w:ascii="Times New Roman" w:hAnsi="Times New Roman" w:cs="Times New Roman"/>
            <w:sz w:val="24"/>
            <w:szCs w:val="24"/>
          </w:rPr>
          <w:t>Pneumonia is responsible for around 28</w:t>
        </w:r>
        <w:r w:rsidR="001404B2" w:rsidRPr="007317D1">
          <w:rPr>
            <w:rFonts w:ascii="Times New Roman" w:hAnsi="Times New Roman" w:cs="Times New Roman"/>
            <w:sz w:val="24"/>
            <w:szCs w:val="24"/>
          </w:rPr>
          <w:t>% of the deaths of children under five years of age</w:t>
        </w:r>
      </w:ins>
      <w:ins w:id="531" w:author="Mohammad Nayeem" w:date="2020-04-18T01:34:00Z">
        <w:r w:rsidR="001371E3" w:rsidRPr="004E6C2C">
          <w:rPr>
            <w:rFonts w:ascii="Times New Roman" w:hAnsi="Times New Roman" w:cs="Times New Roman"/>
            <w:sz w:val="24"/>
            <w:szCs w:val="24"/>
          </w:rPr>
          <w:t xml:space="preserve"> </w:t>
        </w:r>
      </w:ins>
      <w:ins w:id="532" w:author="Mohammad Nayeem" w:date="2020-04-18T00:59:00Z">
        <w:r w:rsidR="001404B2" w:rsidRPr="007317D1">
          <w:rPr>
            <w:rFonts w:ascii="Times New Roman" w:hAnsi="Times New Roman" w:cs="Times New Roman"/>
            <w:sz w:val="24"/>
            <w:szCs w:val="24"/>
          </w:rPr>
          <w:fldChar w:fldCharType="begin" w:fldLock="1"/>
        </w:r>
      </w:ins>
      <w:r w:rsidR="001404B2" w:rsidRPr="004E6C2C">
        <w:rPr>
          <w:rFonts w:ascii="Times New Roman" w:hAnsi="Times New Roman" w:cs="Times New Roman"/>
          <w:sz w:val="24"/>
          <w:szCs w:val="24"/>
        </w:rPr>
        <w:instrText>ADDIN CSL_CITATION {"citationItems":[{"id":"ITEM-1","itemData":{"DOI":"10.2471/BLT.07.048769","abstract":"Childhood pneumonia is the leading single cause of mortality in children aged less than 5 years. The incidence in this age group is estimated to be 0.29 episodes per child-year in developing and 0.05 episodes per child-year in developed countries. This translates into about 156 million new episodes each year worldwide, of which 151 million episodes are in the developing world. Most cases occur in India (43 million), China (21 million) and Pakistan (10 million), with additional high numbers in Bangladesh, Indonesia and Nigeria (6 million each). Of all community cases, 7-13% are severe enough to be life-threatening and require hospitalization. Substantial evidence revealed that the leading risk factors contributing to pneumonia incidence are lack of exclusive breastfeeding, undernutrition, indoor air pollution, low birth weight, crowding and lack of measles immunization. Pneumonia is responsible for about 19% of all deaths in children aged less than 5 years, of which more than 70% take place in sub-Saharan Africa and southeast Asia. Although based on limited available evidence, recent studies have identified Streptococcus pneumoniae, Haemophilus influenzae and respiratory syncytial virus as the main pathogens associated with childhood pneumonia. Bulletin of the World Health Organization 2008;86:408-416. Une traduction en français de ce résumé figure à la fin de l'article. Al final del artículo se facilita una traducción al español. .</w:instrText>
      </w:r>
      <w:dir w:val="rtl">
        <w:r w:rsidR="001404B2" w:rsidRPr="004E6C2C">
          <w:rPr>
            <w:rFonts w:ascii="Times New Roman" w:hAnsi="Times New Roman" w:cs="Times New Roman"/>
            <w:sz w:val="24"/>
            <w:szCs w:val="24"/>
          </w:rPr>
          <w:instrText>املقالة</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لهذه</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الكامل</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النص</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نهاية</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يف</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الخالصة</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لهذه</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العربية</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Pr>
                            <w:instrText>الرتجمة</w:instrText>
                          </w:r>
                          <w:r w:rsidR="001404B2" w:rsidRPr="004E6C2C">
                            <w:rPr>
                              <w:rFonts w:ascii="Times New Roman" w:hAnsi="Times New Roman" w:cs="Times New Roman"/>
                              <w:sz w:val="24"/>
                              <w:szCs w:val="24"/>
                            </w:rPr>
                            <w:instrText>‬","author":[{"dropping-particle":"","family":"Rudan","given":"Igor","non-dropping-particle":"","parse-names":false,"suffix":""},{"dropping-particle":"","family":"Boschi-Pinto","given":"Cynthia","non-dropping-particle":"","parse-names":false,"suffix":""},{"dropping-particle":"","family":"Biloglav","given":"Zrinka","non-dropping-particle":"","parse-names":false,"suffix":""},{"dropping-particle":"","family":"Mulholland","given":"Kim","non-dropping-particle":"","parse-names":false,"suffix":""},{"dropping-particle":"","family":"Campbell","given":"Harry","non-dropping-particle":"","parse-names":false,"suffix":""}],"container-title":"Bulletin of the World Health Organization","id":"ITEM-1","issue":"5","issued":{"date-parts":[["2008"]]},"title":"Epidemiology and etiology of childhood pneumonia","type":"article-journal","volume":"86"},"uris":["http://www.mendeley.com/documents/?uuid=60dafe8a-70b8-3b12-bcbe-67c0e82b898c"]}],"mendeley":{"formattedCitation":"(Rudan et al., 2008)","plainTextFormattedCitation":"(Rudan et al., 2008)","previouslyFormattedCitation":"(Rudan et al., 2008)"},"properties":{"noteIndex":0},"schema":"https://github.com/citation-style-language/schema/raw/master/csl-citation.json"}</w:instrText>
                          </w:r>
                          <w:r w:rsidR="001404B2" w:rsidRPr="007317D1">
                            <w:rPr>
                              <w:rFonts w:ascii="Times New Roman" w:hAnsi="Times New Roman" w:cs="Times New Roman"/>
                              <w:sz w:val="24"/>
                              <w:szCs w:val="24"/>
                              <w:rPrChange w:id="533" w:author="Mohammad Nayeem" w:date="2020-04-21T22:30:00Z">
                                <w:rPr>
                                  <w:rFonts w:ascii="Times New Roman" w:hAnsi="Times New Roman" w:cs="Times New Roman"/>
                                  <w:sz w:val="24"/>
                                  <w:szCs w:val="24"/>
                                </w:rPr>
                              </w:rPrChange>
                            </w:rPr>
                            <w:fldChar w:fldCharType="separate"/>
                          </w:r>
                          <w:r w:rsidR="001404B2" w:rsidRPr="007317D1">
                            <w:rPr>
                              <w:rFonts w:ascii="Times New Roman" w:hAnsi="Times New Roman" w:cs="Times New Roman"/>
                              <w:noProof/>
                              <w:sz w:val="24"/>
                              <w:szCs w:val="24"/>
                            </w:rPr>
                            <w:t>(Rudan et al., 2008)</w:t>
                          </w:r>
                          <w:ins w:id="534" w:author="Mohammad Nayeem" w:date="2020-04-18T00:59:00Z">
                            <w:r w:rsidR="001404B2" w:rsidRPr="007317D1">
                              <w:rPr>
                                <w:rFonts w:ascii="Times New Roman" w:hAnsi="Times New Roman" w:cs="Times New Roman"/>
                                <w:sz w:val="24"/>
                                <w:szCs w:val="24"/>
                              </w:rPr>
                              <w:fldChar w:fldCharType="end"/>
                            </w:r>
                            <w:r w:rsidR="001404B2" w:rsidRPr="00C02361">
                              <w:rPr>
                                <w:rFonts w:ascii="Times New Roman" w:hAnsi="Times New Roman" w:cs="Times New Roman"/>
                                <w:sz w:val="24"/>
                                <w:szCs w:val="24"/>
                              </w:rPr>
                              <w:t>.</w:t>
                            </w:r>
                            <w:r w:rsidR="001404B2" w:rsidRPr="004E6C2C">
                              <w:rPr>
                                <w:rFonts w:ascii="Times New Roman" w:hAnsi="Times New Roman" w:cs="Times New Roman"/>
                                <w:sz w:val="24"/>
                                <w:szCs w:val="24"/>
                                <w:rPrChange w:id="535" w:author="Mohammad Nayeem" w:date="2020-04-21T22:30:00Z">
                                  <w:rPr/>
                                </w:rPrChange>
                              </w:rPr>
                              <w:t xml:space="preserve"> </w:t>
                            </w:r>
                            <w:r w:rsidR="001404B2" w:rsidRPr="00C02361">
                              <w:rPr>
                                <w:rFonts w:ascii="Times New Roman" w:hAnsi="Times New Roman" w:cs="Times New Roman"/>
                                <w:sz w:val="24"/>
                                <w:szCs w:val="24"/>
                              </w:rPr>
                              <w:t>T</w:t>
                            </w:r>
                          </w:ins>
                          <w:ins w:id="536" w:author="Mohammad Nayeem" w:date="2020-04-16T20:19:00Z">
                            <w:r w:rsidR="007F4F67" w:rsidRPr="004E6C2C">
                              <w:rPr>
                                <w:rFonts w:ascii="Times New Roman" w:hAnsi="Times New Roman" w:cs="Times New Roman"/>
                                <w:sz w:val="24"/>
                                <w:szCs w:val="24"/>
                                <w:rPrChange w:id="537" w:author="Mohammad Nayeem" w:date="2020-04-21T22:30:00Z">
                                  <w:rPr>
                                    <w:rFonts w:ascii="Times New Roman" w:hAnsi="Times New Roman" w:cs="Times New Roman"/>
                                  </w:rPr>
                                </w:rPrChange>
                              </w:rPr>
                              <w:t>he burden of ARI remains persistently high (21% ARI-related mortality)</w:t>
                            </w:r>
                          </w:ins>
                          <w:ins w:id="538" w:author="Mohammad Nayeem" w:date="2020-04-16T20:21:00Z">
                            <w:r w:rsidR="007F4F67" w:rsidRPr="004E6C2C">
                              <w:rPr>
                                <w:rFonts w:ascii="Times New Roman" w:hAnsi="Times New Roman" w:cs="Times New Roman"/>
                                <w:sz w:val="24"/>
                                <w:szCs w:val="24"/>
                                <w:rPrChange w:id="539" w:author="Mohammad Nayeem" w:date="2020-04-21T22:30:00Z">
                                  <w:rPr>
                                    <w:rFonts w:ascii="Times New Roman" w:hAnsi="Times New Roman" w:cs="Times New Roman"/>
                                  </w:rPr>
                                </w:rPrChange>
                              </w:rPr>
                              <w:t xml:space="preserve">, </w:t>
                            </w:r>
                            <w:r w:rsidR="007F4F67" w:rsidRPr="004E6C2C">
                              <w:rPr>
                                <w:rFonts w:ascii="Times New Roman" w:hAnsi="Times New Roman" w:cs="Times New Roman"/>
                                <w:color w:val="202020"/>
                                <w:sz w:val="24"/>
                                <w:szCs w:val="24"/>
                                <w:shd w:val="clear" w:color="auto" w:fill="FFFFFF"/>
                                <w:rPrChange w:id="540" w:author="Mohammad Nayeem" w:date="2020-04-21T22:30:00Z">
                                  <w:rPr>
                                    <w:rFonts w:ascii="Helvetica" w:hAnsi="Helvetica"/>
                                    <w:color w:val="202020"/>
                                    <w:sz w:val="20"/>
                                    <w:szCs w:val="20"/>
                                    <w:shd w:val="clear" w:color="auto" w:fill="FFFFFF"/>
                                  </w:rPr>
                                </w:rPrChange>
                              </w:rPr>
                              <w:t xml:space="preserve">with </w:t>
                            </w:r>
                          </w:ins>
                          <w:ins w:id="541" w:author="Mohammad Nayeem" w:date="2020-04-22T15:26:00Z">
                            <w:r w:rsidR="002B06FD">
                              <w:rPr>
                                <w:rFonts w:ascii="Times New Roman" w:hAnsi="Times New Roman" w:cs="Times New Roman"/>
                                <w:color w:val="202020"/>
                                <w:sz w:val="24"/>
                                <w:szCs w:val="24"/>
                                <w:shd w:val="clear" w:color="auto" w:fill="FFFFFF"/>
                              </w:rPr>
                              <w:t xml:space="preserve">a </w:t>
                            </w:r>
                          </w:ins>
                          <w:ins w:id="542" w:author="Mohammad Nayeem" w:date="2020-04-16T22:57:00Z">
                            <w:r w:rsidR="00541FA7" w:rsidRPr="00C02361">
                              <w:rPr>
                                <w:rFonts w:ascii="Times New Roman" w:hAnsi="Times New Roman" w:cs="Times New Roman"/>
                                <w:color w:val="202020"/>
                                <w:sz w:val="24"/>
                                <w:szCs w:val="24"/>
                                <w:shd w:val="clear" w:color="auto" w:fill="FFFFFF"/>
                              </w:rPr>
                              <w:t>hospitalization</w:t>
                            </w:r>
                          </w:ins>
                          <w:ins w:id="543" w:author="Mohammad Nayeem" w:date="2020-04-16T20:21:00Z">
                            <w:r w:rsidR="007F4F67" w:rsidRPr="004E6C2C">
                              <w:rPr>
                                <w:rFonts w:ascii="Times New Roman" w:hAnsi="Times New Roman" w:cs="Times New Roman"/>
                                <w:color w:val="202020"/>
                                <w:sz w:val="24"/>
                                <w:szCs w:val="24"/>
                                <w:shd w:val="clear" w:color="auto" w:fill="FFFFFF"/>
                                <w:rPrChange w:id="544" w:author="Mohammad Nayeem" w:date="2020-04-21T22:30:00Z">
                                  <w:rPr>
                                    <w:rFonts w:ascii="Helvetica" w:hAnsi="Helvetica"/>
                                    <w:color w:val="202020"/>
                                    <w:sz w:val="20"/>
                                    <w:szCs w:val="20"/>
                                    <w:shd w:val="clear" w:color="auto" w:fill="FFFFFF"/>
                                  </w:rPr>
                                </w:rPrChange>
                              </w:rPr>
                              <w:t xml:space="preserve"> rate of 40%</w:t>
                            </w:r>
                          </w:ins>
                          <w:ins w:id="545" w:author="Mohammad Nayeem" w:date="2020-04-18T00:45:00Z">
                            <w:r w:rsidR="00973AAF" w:rsidRPr="00C02361">
                              <w:rPr>
                                <w:rFonts w:ascii="Times New Roman" w:hAnsi="Times New Roman" w:cs="Times New Roman"/>
                                <w:color w:val="202020"/>
                                <w:sz w:val="24"/>
                                <w:szCs w:val="24"/>
                                <w:shd w:val="clear" w:color="auto" w:fill="FFFFFF"/>
                              </w:rPr>
                              <w:t xml:space="preserve"> </w:t>
                            </w:r>
                          </w:ins>
                          <w:ins w:id="546" w:author="Mohammad Nayeem" w:date="2020-04-18T00:46:00Z">
                            <w:r w:rsidR="00973AAF" w:rsidRPr="007317D1">
                              <w:rPr>
                                <w:rFonts w:ascii="Times New Roman" w:hAnsi="Times New Roman" w:cs="Times New Roman"/>
                                <w:color w:val="202020"/>
                                <w:sz w:val="24"/>
                                <w:szCs w:val="24"/>
                                <w:shd w:val="clear" w:color="auto" w:fill="FFFFFF"/>
                              </w:rPr>
                              <w:fldChar w:fldCharType="begin" w:fldLock="1"/>
                            </w:r>
                          </w:ins>
                          <w:r w:rsidR="001404B2" w:rsidRPr="004E6C2C">
                            <w:rPr>
                              <w:rFonts w:ascii="Times New Roman" w:hAnsi="Times New Roman" w:cs="Times New Roman"/>
                              <w:color w:val="202020"/>
                              <w:sz w:val="24"/>
                              <w:szCs w:val="24"/>
                              <w:shd w:val="clear" w:color="auto" w:fill="FFFFFF"/>
                            </w:rPr>
                            <w:instrText>ADDIN CSL_CITATION {"citationItems":[{"id":"ITEM-1","itemData":{"DOI":"10.1371/journal.pone.0008145","ISSN":"1932-6203","abstract":"Data on causes of early childhood death from low-income urban areas are limited. The nationally representative Bangladesh Demographic and Health Survey 2007 estimates 65 children died per 1,000 live births. We investigated rates and causes of under-five deaths in an urban community near two large pediatric hospitals in Dhaka, Bangladesh and evaluated the impact of different recall periods. We conducted a survey in 2006 for 6971 households and a follow up survey in 2007 among eligible remaining households or replacement households. The initial survey collected information for all children under five years old who died in the previous year; the follow up survey on child deaths in the preceding five years. We compared mortality rates based on 1-year recall to the 4 years preceding the most recent 1 year. The initial survey identified 58 deaths among children &lt;5 years in the preceding year. The follow up survey identified a mean 53 deaths per year in the preceding five years (SD±7.3). Under-five mortality rate was 34 and neonatal mortality was 15 per thousand live births during 2006-2007. The leading cause of under-five death was respiratory infections (22%). The mortality rates among children under 4 years old for the two time periods (most recent 1-year recall and the 4 years preceding the most recent 1 year) were similar (36 versus 32). The child mortality in urban Dhaka was substantially lower than the national rate. Mortality rates were not affected by recall periods between 1 and 5 years. © 2009 Halder et al.","author":[{"dropping-particle":"","family":"Halder","given":"Amal K.","non-dropping-particle":"","parse-names":false,"suffix":""},{"dropping-particle":"","family":"Gurley","given":"Emily S.","non-dropping-particle":"","parse-names":false,"suffix":""},{"dropping-particle":"","family":"Naheed","given":"Aliya","non-dropping-particle":"","parse-names":false,"suffix":""},{"dropping-particle":"","family":"Saha","given":"Samir K.","non-dropping-particle":"","parse-names":false,"suffix":""},{"dropping-particle":"","family":"Brooks","given":"W. Abdullah","non-dropping-particle":"","parse-names":false,"suffix":""},{"dropping-particle":"El","family":"Arifeen","given":"Shams","non-dropping-particle":"","parse-names":false,"suffix":""},{"dropping-particle":"","family":"Sazzad","given":"Hossain M. S.","non-dropping-particle":"","parse-names":false,"suffix":""},{"dropping-particle":"","family":"Kenah","given":"Eben","non-dropping-particle":"","parse-names":false,"suffix":""},{"dropping-particle":"","family":"Luby","given":"Stephen P.","non-dropping-particle":"","parse-names":false,"suffix":""}],"container-title":"PLoS ONE","editor":[{"dropping-particle":"","family":"Rénia","given":"Laurent","non-dropping-particle":"","parse-names":false,"suffix":""}],"id":"ITEM-1","issue":"12","issued":{"date-parts":[["2009","12","3"]]},"page":"e8145","publisher":"Public Library of Science","title":"Causes of Early Childhood Deaths in Urban Dhaka, Bangladesh","type":"article-journal","volume":"4"},"uris":["http://www.mendeley.com/documents/?uuid=a9459a31-d34d-3dd0-b8c1-6121ac5447c1"]},{"id":"ITEM-2","itemData":{"DOI":"10.1371/journal.pone.0089978","ISSN":"1932-6203","abstract":"Background: Better understanding the etiology-specific incidence of severe acute respiratory infections (SARIs) in resource-poor, rural settings will help further develop and prioritize prevention strategies. To address this gap in knowledge, we conducted a longitudinal study to estimate the incidence of SARIs among children in rural Bangladesh. Methods: During June through October 2010, we followed children aged &lt;5 years in 67 villages to identify those with cough, difficulty breathing, age-specific tachypnea and/or danger signs in the community or admitted to the local hospital. A study physician collected clinical information and obtained nasopharyngeal swabs from all SARI cases and blood for bacterial culture from those hospitalized. We tested swabs for respiratory syncytial virus (RSV), influenza viruses, human metapneumoviruses, adenoviruses and human parainfluenza viruses 1-3 (HPIV) by real-time reverse transcription polymerase chain reaction. We calculated virus-specific SARI incidence by dividing the number of new illnesses by the person-time each child contributed to the study. Results: We followed 12,850 children for 279,029 person-weeks (pw) and identified 141 SARI cases; 76 (54%) at their homes and 65 (46%) at the hospital. RSV was associated with 7.9 SARI hospitalizations per 100,000 pw, HPIV3 2.2 hospitalizations/100,000 pw, and influenza 1.1 hospitalizations/100,000 pw. Among non-hospitalized SARI cases, RSV was associated with 10.8 illnesses/100,000 pw, HPIV3 1.8/100,000 pw, influenza 1.4/100,000 pw, and adenoviruses 0.4/100,000 pw. Conclusion: Respiratory viruses, particularly RSV, were commonly associated with SARI among children. It may be useful to explore the value of investing in prevention strategies, such as handwashing and respiratory hygiene, to reduce respiratory infections among young children in such settings.","author":[{"dropping-particle":"","family":"Nasreen","given":"Sharifa","non-dropping-particle":"","parse-names":false,"suffix":""},{"dropping-particle":"","family":"Luby","given":"Stephen P.","non-dropping-particle":"","parse-names":false,"suffix":""},{"dropping-particle":"","family":"Brooks","given":"W. Abdullah","non-dropping-particle":"","parse-names":false,"suffix":""},{"dropping-particle":"","family":"Homaira","given":"Nusrat","non-dropping-particle":"","parse-names":false,"suffix":""},{"dropping-particle":"Al","family":"Mamun","given":"Abdullah","non-dropping-particle":"","parse-names":false,"suffix":""},{"dropping-particle":"","family":"Bhuiyan","given":"Mejbah Uddin","non-dropping-particle":"","parse-names":false,"suffix":""},{"dropping-particle":"","family":"Rahman","given":"Mustafizur","non-dropping-particle":"","parse-names":false,"suffix":""},{"dropping-particle":"","family":"Ahmed","given":"Dilruba","non-dropping-particle":"","parse-names":false,"suffix":""},{"dropping-particle":"","family":"Abedin","given":"Jaynal","non-dropping-particle":"","parse-names":false,"suffix":""},{"dropping-particle":"","family":"Rahman","given":"Mahmudur","non-dropping-particle":"","parse-names":false,"suffix":""},{"dropping-particle":"","family":"Alamgir","given":"A. S. M.","non-dropping-particle":"","parse-names":false,"suffix":""},{"dropping-particle":"","family":"Fry","given":"Alicia M.","non-dropping-particle":"","parse-names":false,"suffix":""},{"dropping-particle":"","family":"Streatfield","given":"Peter Kim","non-dropping-particle":"","parse-names":false,"suffix":""},{"dropping-particle":"","family":"Rahman","given":"Anisur","non-dropping-particle":"","parse-names":false,"suffix":""},{"dropping-particle":"","family":"Bresee","given":"Joseph","non-dropping-particle":"","parse-names":false,"suffix":""},{"dropping-particle":"","family":"Widdowson","given":"Marc-Alain","non-dropping-particle":"","parse-names":false,"suffix":""},{"dropping-particle":"","family":"Azziz-Baumgartner","given":"Eduardo","non-dropping-particle":"","parse-names":false,"suffix":""}],"container-title":"PLoS ONE","editor":[{"dropping-particle":"","family":"Schulz","given":"Thomas F.","non-dropping-particle":"","parse-names":false,"suffix":""}],"id":"ITEM-2","issue":"2","issued":{"date-parts":[["2014","2","25"]]},"page":"e89978","publisher":"Public Library of Science","title":"Population-Based Incidence of Severe Acute Respiratory Virus Infections among Children Aged &amp;lt;5 Years in Rural Bangladesh, June–October 2010","type":"article-journal","volume":"9"},"uris":["http://www.mendeley.com/documents/?uuid=b109abe4-2348-3a53-8ff6-a35cb4b15726"]},{"id":"ITEM-3","itemData":{"DOI":"10.2471/BLT.07.048769","abstract":"Childhood pneumonia is the leading single cause of mortality in children aged less than 5 years. The incidence in this age group is estimated to be 0.29 episodes per child-year in developing and 0.05 episodes per child-year in developed countries. This translates into about 156 million new episodes each year worldwide, of which 151 million episodes are in the developing world. Most cases occur in India (43 million), China (21 million) and Pakistan (10 million), with additional high numbers in Bangladesh, Indonesia and Nigeria (6 million each). Of all community cases, 7-13% are severe enough to be life-threatening and require hospitalization. Substantial evidence revealed that the leading risk factors contributing to pneumonia incidence are lack of exclusive breastfeeding, undernutrition, indoor air pollution, low birth weight, crowding and lack of measles immunization. Pneumonia is responsible for about 19% of all deaths in children aged less than 5 years, of which more than 70% take place in sub-Saharan Africa and southeast Asia. Although based on limited available evidence, recent studies have identified Streptococcus pneumoniae, Haemophilus influenzae and respiratory syncytial virus as the main pathogens associated with childhood pneumonia. Bulletin of the World Health Organization 2008;86:408-416. Une traduction en français de ce résumé figure à la fin de l'article. Al final del artículo se facilita una traducción al español. .</w:instrText>
                          </w:r>
                          <w:dir w:val="rtl">
                            <w:r w:rsidR="001404B2" w:rsidRPr="004E6C2C">
                              <w:rPr>
                                <w:rFonts w:ascii="Times New Roman" w:hAnsi="Times New Roman" w:cs="Times New Roman"/>
                                <w:color w:val="202020"/>
                                <w:sz w:val="24"/>
                                <w:szCs w:val="24"/>
                                <w:shd w:val="clear" w:color="auto" w:fill="FFFFFF"/>
                              </w:rPr>
                              <w:instrText>املقالة</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لهذه</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الكامل</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النص</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نهاية</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يف</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الخالصة</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لهذه</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العربية</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Pr>
                                                <w:instrText>الرتجمة</w:instrText>
                                              </w:r>
                                              <w:r w:rsidR="001404B2" w:rsidRPr="004E6C2C">
                                                <w:rPr>
                                                  <w:rFonts w:ascii="Times New Roman" w:hAnsi="Times New Roman" w:cs="Times New Roman"/>
                                                  <w:color w:val="202020"/>
                                                  <w:sz w:val="24"/>
                                                  <w:szCs w:val="24"/>
                                                  <w:shd w:val="clear" w:color="auto" w:fill="FFFFFF"/>
                                                </w:rPr>
                                                <w:instrText>‬","author":[{"dropping-particle":"","family":"Rudan","given":"Igor","non-dropping-particle":"","parse-names":false,"suffix":""},{"dropping-particle":"","family":"Boschi-Pinto","given":"Cynthia","non-dropping-particle":"","parse-names":false,"suffix":""},{"dropping-particle":"","family":"Biloglav","given":"Zrinka","non-dropping-particle":"","parse-names":false,"suffix":""},{"dropping-particle":"","family":"Mulholland","given":"Kim","non-dropping-particle":"","parse-names":false,"suffix":""},{"dropping-particle":"","family":"Campbell","given":"Harry","non-dropping-particle":"","parse-names":false,"suffix":""}],"container-title":"Bulletin of the World Health Organization","id":"ITEM-3","issue":"5","issued":{"date-parts":[["2008"]]},"title":"Epidemiology and etiology of childhood pneumonia","type":"article-journal","volume":"86"},"uris":["http://www.mendeley.com/documents/?uuid=60dafe8a-70b8-3b12-bcbe-67c0e82b898c"]}],"mendeley":{"formattedCitation":"(Halder et al., 2009; Nasreen et al., 2014; Rudan et al., 2008)","plainTextFormattedCitation":"(Halder et al., 2009; Nasreen et al., 2014; Rudan et al., 2008)","previouslyFormattedCitation":"(Halder et al., 2009; Nasreen et al., 2014; Rudan et al., 2008)"},"properties":{"noteIndex":0},"schema":"https://github.com/citation-style-language/schema/raw/master/csl-citation.json"}</w:instrText>
                                              </w:r>
                                              <w:r w:rsidR="00973AAF" w:rsidRPr="007317D1">
                                                <w:rPr>
                                                  <w:rFonts w:ascii="Times New Roman" w:hAnsi="Times New Roman" w:cs="Times New Roman"/>
                                                  <w:color w:val="202020"/>
                                                  <w:sz w:val="24"/>
                                                  <w:szCs w:val="24"/>
                                                  <w:shd w:val="clear" w:color="auto" w:fill="FFFFFF"/>
                                                  <w:rPrChange w:id="547" w:author="Mohammad Nayeem" w:date="2020-04-21T22:30:00Z">
                                                    <w:rPr>
                                                      <w:rFonts w:ascii="Times New Roman" w:hAnsi="Times New Roman" w:cs="Times New Roman"/>
                                                      <w:color w:val="202020"/>
                                                      <w:sz w:val="24"/>
                                                      <w:szCs w:val="24"/>
                                                      <w:shd w:val="clear" w:color="auto" w:fill="FFFFFF"/>
                                                    </w:rPr>
                                                  </w:rPrChange>
                                                </w:rPr>
                                                <w:fldChar w:fldCharType="separate"/>
                                              </w:r>
                                              <w:r w:rsidR="001404B2" w:rsidRPr="007317D1">
                                                <w:rPr>
                                                  <w:rFonts w:ascii="Times New Roman" w:hAnsi="Times New Roman" w:cs="Times New Roman"/>
                                                  <w:noProof/>
                                                  <w:color w:val="202020"/>
                                                  <w:sz w:val="24"/>
                                                  <w:szCs w:val="24"/>
                                                  <w:shd w:val="clear" w:color="auto" w:fill="FFFFFF"/>
                                                </w:rPr>
                                                <w:t>(Halder et al., 2009; Nasreen et al., 2014; Ru</w:t>
                                              </w:r>
                                              <w:r w:rsidR="001404B2" w:rsidRPr="004E6C2C">
                                                <w:rPr>
                                                  <w:rFonts w:ascii="Times New Roman" w:hAnsi="Times New Roman" w:cs="Times New Roman"/>
                                                  <w:noProof/>
                                                  <w:color w:val="202020"/>
                                                  <w:sz w:val="24"/>
                                                  <w:szCs w:val="24"/>
                                                  <w:shd w:val="clear" w:color="auto" w:fill="FFFFFF"/>
                                                </w:rPr>
                                                <w:t>dan et al., 2008)</w:t>
                                              </w:r>
                                              <w:ins w:id="548" w:author="Mohammad Nayeem" w:date="2020-04-18T00:46:00Z">
                                                <w:r w:rsidR="00973AAF" w:rsidRPr="007317D1">
                                                  <w:rPr>
                                                    <w:rFonts w:ascii="Times New Roman" w:hAnsi="Times New Roman" w:cs="Times New Roman"/>
                                                    <w:color w:val="202020"/>
                                                    <w:sz w:val="24"/>
                                                    <w:szCs w:val="24"/>
                                                    <w:shd w:val="clear" w:color="auto" w:fill="FFFFFF"/>
                                                  </w:rPr>
                                                  <w:fldChar w:fldCharType="end"/>
                                                </w:r>
                                              </w:ins>
                                              <w:ins w:id="549" w:author="Mohammad Nayeem" w:date="2020-04-18T00:44:00Z">
                                                <w:r w:rsidR="00973AAF" w:rsidRPr="00C02361">
                                                  <w:rPr>
                                                    <w:rFonts w:ascii="Times New Roman" w:hAnsi="Times New Roman" w:cs="Times New Roman"/>
                                                    <w:color w:val="202020"/>
                                                    <w:sz w:val="24"/>
                                                    <w:szCs w:val="24"/>
                                                    <w:shd w:val="clear" w:color="auto" w:fill="FFFFFF"/>
                                                  </w:rPr>
                                                  <w:t>.</w:t>
                                                </w:r>
                                              </w:ins>
                                              <w:ins w:id="550" w:author="Mohammad Nayeem" w:date="2020-04-16T20:26:00Z">
                                                <w:r w:rsidR="007F4F67" w:rsidRPr="004E6C2C">
                                                  <w:rPr>
                                                    <w:rFonts w:ascii="Times New Roman" w:hAnsi="Times New Roman" w:cs="Times New Roman"/>
                                                    <w:sz w:val="24"/>
                                                    <w:szCs w:val="24"/>
                                                    <w:rPrChange w:id="551" w:author="Mohammad Nayeem" w:date="2020-04-21T22:30:00Z">
                                                      <w:rPr/>
                                                    </w:rPrChange>
                                                  </w:rPr>
                                                  <w:t xml:space="preserve"> </w:t>
                                                </w:r>
                                              </w:ins>
                                              <w:ins w:id="552" w:author="Mohammad Nayeem" w:date="2020-04-18T01:28:00Z">
                                                <w:r w:rsidR="00E41892" w:rsidRPr="007317D1">
                                                  <w:rPr>
                                                    <w:rFonts w:ascii="Times New Roman" w:hAnsi="Times New Roman" w:cs="Times New Roman"/>
                                                    <w:sz w:val="24"/>
                                                    <w:szCs w:val="24"/>
                                                  </w:rPr>
                                                  <w:fldChar w:fldCharType="begin" w:fldLock="1"/>
                                                </w:r>
                                                <w:r w:rsidR="00E41892" w:rsidRPr="004E6C2C">
                                                  <w:rPr>
                                                    <w:rFonts w:ascii="Times New Roman" w:hAnsi="Times New Roman" w:cs="Times New Roman"/>
                                                    <w:sz w:val="24"/>
                                                    <w:szCs w:val="24"/>
                                                  </w:rPr>
                                                  <w:instrText>ADDIN CSL_CITATION {"citationItems":[{"id":"ITEM-1","itemData":{"DOI":"10.1371/journal.pone.0130105","ISSN":"1932-6203","abstract":"Diarrhea remains one of the major causes of death in Bangladesh. We studied diarrheal disease risk and healthcare seeking behavior among populations at high risk for diarrhea in Dhaka, Bangladesh. Data were obtained from a cross-sectional survey conducted during April and September 2010. The prevalence of diarrhea was calculated by age-group and sex. A generalized estimating equation with logit link function was used to predict diarrheal disease risk and seeking care from a professional healthcare provider. Of 316,766 individuals, 10% were young children (&lt;5 years). The prevalence of diarrhea was 16 per 1000 persons among all ages; young children accounted for 44 per 1000 persons. Prevalence of diarrhea was significantly higher (p = .003) among younger males (&lt;15 years) compared to that among younger females. In contrast, prevalence of diarrhea was significantly higher (p&lt;.0001) among older females (≥15 years) compared to that among older males. An increased risk for diarrhea was observed in young children, males, and those staying in rented houses, lower family members in the house, using non-sanitary toilets, living in the area for short times, living in a community with less educated persons, living in a community with less use of safe water source for drinking, or living close to the hospital. About 80% of those with diarrhea sought care initially from a non-professional healthcare provider. Choice of the professional healthcare provider was driven by age of the patient, educational status of the household head, and hygienic practices by the household. The study reaffirms that young children are at greater risk for diarrhea. Like other developing countries most people in this impoverished setting of Dhaka are less likely to seek care from a professional healthcare provider than from a non-professional healthcare provider, which could be attributed to a higher number of diarrheal deaths among young children in Bangladesh. Dissemination of information on health education, increasing the supply of skilled healthcare providers, and low-cost and quality healthcare services may encourage more people to seek care from professional healthcare providers, thus may help reduce child mortality in the country. Further studies are warranted to validate the results.","author":[{"dropping-particle":"","family":"Chowdhury","given":"Fahima","non-dropping-particle":"","parse-names":false,"suffix":""},{"dropping-particle":"","family":"Khan","given":"Iqbal Ansary","non-dropping-particle":"","parse-names":false,"suffix":""},{"dropping-particle":"","family":"Patel","given":"Sweta","non-dropping-particle":"","parse-names":false,"suffix":""},{"dropping-particle":"","family":"Siddiq","given":"Ashraf Uddin","non-dropping-particle":"","parse-names":false,"suffix":""},{"dropping-particle":"","family":"Saha","given":"Nirod Chandra","non-dropping-particle":"","parse-names":false,"suffix":""},{"dropping-particle":"","family":"Khan","given":"Ashraful I.","non-dropping-particle":"","parse-names":false,"suffix":""},{"dropping-particle":"","family":"Saha","given":"Amit","non-dropping-particle":"","parse-names":false,"suffix":""},{"dropping-particle":"","family":"Cravioto","given":"Alejandro","non-dropping-particle":"","parse-names":false,"suffix":""},{"dropping-particle":"","family":"Clemens","given":"John","non-dropping-particle":"","parse-names":false,"suffix":""},{"dropping-particle":"","family":"Qadri","given":"Firdausi","non-dropping-particle":"","parse-names":false,"suffix":""},{"dropping-particle":"","family":"Ali","given":"Mohammad","non-dropping-particle":"","parse-names":false,"suffix":""}],"container-title":"PLOS ONE","editor":[{"dropping-particle":"","family":"Schooling","given":"C. Mary","non-dropping-particle":"","parse-names":false,"suffix":""}],"id":"ITEM-1","issue":"6","issued":{"date-parts":[["2015","6","29"]]},"page":"e0130105","publisher":"Public Library of Science","title":"Diarrheal Illness and Healthcare Seeking Behavior among a Population at High Risk for Diarrhea in Dhaka, Bangladesh","type":"article-journal","volume":"10"},"uris":["http://www.mendeley.com/documents/?uuid=9d105079-a170-3b6f-bb39-960feb43d490"]}],"mendeley":{"formattedCitation":"(F. Chowdhury et al., 2015)","manualFormatting":"F. Chowdhury et al., (2015)","plainTextFormattedCitation":"(F. Chowdhury et al., 2015)","previouslyFormattedCitation":"(F. Chowdhury et al., 2015)"},"properties":{"noteIndex":0},"schema":"https://github.com/citation-style-language/schema/raw/master/csl-citation.json"}</w:instrText>
                                                </w:r>
                                                <w:r w:rsidR="00E41892" w:rsidRPr="007317D1">
                                                  <w:rPr>
                                                    <w:rFonts w:ascii="Times New Roman" w:hAnsi="Times New Roman" w:cs="Times New Roman"/>
                                                    <w:sz w:val="24"/>
                                                    <w:szCs w:val="24"/>
                                                    <w:rPrChange w:id="553" w:author="Mohammad Nayeem" w:date="2020-04-21T22:30:00Z">
                                                      <w:rPr>
                                                        <w:rFonts w:ascii="Times New Roman" w:hAnsi="Times New Roman" w:cs="Times New Roman"/>
                                                        <w:sz w:val="24"/>
                                                        <w:szCs w:val="24"/>
                                                      </w:rPr>
                                                    </w:rPrChange>
                                                  </w:rPr>
                                                  <w:fldChar w:fldCharType="separate"/>
                                                </w:r>
                                                <w:r w:rsidR="00E41892" w:rsidRPr="007317D1">
                                                  <w:rPr>
                                                    <w:rFonts w:ascii="Times New Roman" w:hAnsi="Times New Roman" w:cs="Times New Roman"/>
                                                    <w:noProof/>
                                                    <w:sz w:val="24"/>
                                                    <w:szCs w:val="24"/>
                                                  </w:rPr>
                                                  <w:t xml:space="preserve">F. Chowdhury et al., </w:t>
                                                </w:r>
                                                <w:r w:rsidR="00E41892" w:rsidRPr="004E6C2C">
                                                  <w:rPr>
                                                    <w:rFonts w:ascii="Times New Roman" w:hAnsi="Times New Roman" w:cs="Times New Roman"/>
                                                    <w:noProof/>
                                                    <w:sz w:val="24"/>
                                                    <w:szCs w:val="24"/>
                                                  </w:rPr>
                                                  <w:t>(2015)</w:t>
                                                </w:r>
                                                <w:r w:rsidR="00E41892" w:rsidRPr="007317D1">
                                                  <w:rPr>
                                                    <w:rFonts w:ascii="Times New Roman" w:hAnsi="Times New Roman" w:cs="Times New Roman"/>
                                                    <w:sz w:val="24"/>
                                                    <w:szCs w:val="24"/>
                                                  </w:rPr>
                                                  <w:fldChar w:fldCharType="end"/>
                                                </w:r>
                                                <w:r w:rsidR="00E41892" w:rsidRPr="00C02361">
                                                  <w:rPr>
                                                    <w:rFonts w:ascii="Times New Roman" w:hAnsi="Times New Roman" w:cs="Times New Roman"/>
                                                    <w:sz w:val="24"/>
                                                    <w:szCs w:val="24"/>
                                                  </w:rPr>
                                                  <w:t xml:space="preserve"> </w:t>
                                                </w:r>
                                              </w:ins>
                                              <w:ins w:id="554" w:author="Mohammad Nayeem" w:date="2020-04-18T01:30:00Z">
                                                <w:r w:rsidR="00E41892" w:rsidRPr="007317D1">
                                                  <w:rPr>
                                                    <w:rFonts w:ascii="Times New Roman" w:hAnsi="Times New Roman" w:cs="Times New Roman"/>
                                                    <w:sz w:val="24"/>
                                                    <w:szCs w:val="24"/>
                                                  </w:rPr>
                                                  <w:t>ha</w:t>
                                                </w:r>
                                              </w:ins>
                                              <w:ins w:id="555" w:author="Mohammad Nayeem" w:date="2020-04-22T15:26:00Z">
                                                <w:r w:rsidR="002B06FD">
                                                  <w:rPr>
                                                    <w:rFonts w:ascii="Times New Roman" w:hAnsi="Times New Roman" w:cs="Times New Roman"/>
                                                    <w:sz w:val="24"/>
                                                    <w:szCs w:val="24"/>
                                                  </w:rPr>
                                                  <w:t>ve</w:t>
                                                </w:r>
                                              </w:ins>
                                              <w:ins w:id="556" w:author="Mohammad Nayeem" w:date="2020-04-18T01:30:00Z">
                                                <w:r w:rsidR="00E41892" w:rsidRPr="007317D1">
                                                  <w:rPr>
                                                    <w:rFonts w:ascii="Times New Roman" w:hAnsi="Times New Roman" w:cs="Times New Roman"/>
                                                    <w:sz w:val="24"/>
                                                    <w:szCs w:val="24"/>
                                                  </w:rPr>
                                                  <w:t xml:space="preserve"> shown that</w:t>
                                                </w:r>
                                              </w:ins>
                                              <w:ins w:id="557" w:author="Mohammad Nayeem" w:date="2020-04-18T01:31:00Z">
                                                <w:r w:rsidR="00E41892" w:rsidRPr="004E6C2C">
                                                  <w:rPr>
                                                    <w:rFonts w:ascii="Times New Roman" w:hAnsi="Times New Roman" w:cs="Times New Roman"/>
                                                    <w:sz w:val="24"/>
                                                    <w:szCs w:val="24"/>
                                                  </w:rPr>
                                                  <w:t xml:space="preserve"> </w:t>
                                                </w:r>
                                              </w:ins>
                                              <w:ins w:id="558" w:author="Mohammad Nayeem" w:date="2020-04-18T01:32:00Z">
                                                <w:r w:rsidR="00E41892" w:rsidRPr="004E6C2C">
                                                  <w:rPr>
                                                    <w:rFonts w:ascii="Times New Roman" w:hAnsi="Times New Roman" w:cs="Times New Roman"/>
                                                    <w:sz w:val="24"/>
                                                    <w:szCs w:val="24"/>
                                                  </w:rPr>
                                                  <w:t>diarr</w:t>
                                                </w:r>
                                              </w:ins>
                                              <w:ins w:id="559" w:author="Mohammad Nayeem" w:date="2020-04-18T01:31:00Z">
                                                <w:r w:rsidR="00E41892" w:rsidRPr="004E6C2C">
                                                  <w:rPr>
                                                    <w:rFonts w:ascii="Times New Roman" w:hAnsi="Times New Roman" w:cs="Times New Roman"/>
                                                    <w:sz w:val="24"/>
                                                    <w:szCs w:val="24"/>
                                                  </w:rPr>
                                                  <w:t>hea</w:t>
                                                </w:r>
                                              </w:ins>
                                              <w:ins w:id="560" w:author="Mohammad Nayeem" w:date="2020-04-18T01:32:00Z">
                                                <w:r w:rsidR="00B92CC7" w:rsidRPr="004E6C2C">
                                                  <w:rPr>
                                                    <w:rFonts w:ascii="Times New Roman" w:hAnsi="Times New Roman" w:cs="Times New Roman"/>
                                                    <w:sz w:val="24"/>
                                                    <w:szCs w:val="24"/>
                                                  </w:rPr>
                                                  <w:t>l death</w:t>
                                                </w:r>
                                              </w:ins>
                                              <w:ins w:id="561" w:author="Mohammad Nayeem" w:date="2020-04-17T23:06:00Z">
                                                <w:r w:rsidR="0002449D" w:rsidRPr="004E6C2C">
                                                  <w:rPr>
                                                    <w:rFonts w:ascii="Times New Roman" w:hAnsi="Times New Roman" w:cs="Times New Roman"/>
                                                    <w:sz w:val="24"/>
                                                    <w:szCs w:val="24"/>
                                                  </w:rPr>
                                                  <w:t xml:space="preserve"> </w:t>
                                                </w:r>
                                              </w:ins>
                                              <w:ins w:id="562" w:author="Mohammad Nayeem" w:date="2020-04-18T01:32:00Z">
                                                <w:r w:rsidR="00B92CC7" w:rsidRPr="004E6C2C">
                                                  <w:rPr>
                                                    <w:rFonts w:ascii="Times New Roman" w:hAnsi="Times New Roman" w:cs="Times New Roman"/>
                                                    <w:sz w:val="24"/>
                                                    <w:szCs w:val="24"/>
                                                  </w:rPr>
                                                  <w:t>was</w:t>
                                                </w:r>
                                                <w:r w:rsidR="00E41892" w:rsidRPr="004E6C2C">
                                                  <w:rPr>
                                                    <w:rFonts w:ascii="Times New Roman" w:hAnsi="Times New Roman" w:cs="Times New Roman"/>
                                                    <w:sz w:val="24"/>
                                                    <w:szCs w:val="24"/>
                                                  </w:rPr>
                                                  <w:t xml:space="preserve"> 10% o</w:t>
                                                </w:r>
                                              </w:ins>
                                              <w:ins w:id="563" w:author="Mohammad Nayeem" w:date="2020-04-22T15:26:00Z">
                                                <w:r w:rsidR="002B06FD">
                                                  <w:rPr>
                                                    <w:rFonts w:ascii="Times New Roman" w:hAnsi="Times New Roman" w:cs="Times New Roman"/>
                                                    <w:sz w:val="24"/>
                                                    <w:szCs w:val="24"/>
                                                  </w:rPr>
                                                  <w:t>f</w:t>
                                                </w:r>
                                              </w:ins>
                                              <w:ins w:id="564" w:author="Mohammad Nayeem" w:date="2020-04-17T23:06:00Z">
                                                <w:r w:rsidR="0002449D" w:rsidRPr="004E6C2C">
                                                  <w:rPr>
                                                    <w:rFonts w:ascii="Times New Roman" w:hAnsi="Times New Roman" w:cs="Times New Roman"/>
                                                    <w:sz w:val="24"/>
                                                    <w:szCs w:val="24"/>
                                                  </w:rPr>
                                                  <w:t xml:space="preserve"> young children (&lt;5 years). </w:t>
                                                </w:r>
                                              </w:ins>
                                              <w:ins w:id="565" w:author="Mohammad Nayeem" w:date="2020-04-16T22:57:00Z">
                                                <w:r w:rsidR="00541FA7" w:rsidRPr="004E6C2C">
                                                  <w:rPr>
                                                    <w:rFonts w:ascii="Times New Roman" w:hAnsi="Times New Roman" w:cs="Times New Roman"/>
                                                    <w:sz w:val="24"/>
                                                    <w:szCs w:val="24"/>
                                                    <w:rPrChange w:id="566" w:author="Mohammad Nayeem" w:date="2020-04-21T22:30:00Z">
                                                      <w:rPr>
                                                        <w:rFonts w:ascii="Times New Roman" w:hAnsi="Times New Roman" w:cs="Times New Roman"/>
                                                      </w:rPr>
                                                    </w:rPrChange>
                                                  </w:rPr>
                                                  <w:t>Similarly, malaria (10.3%)</w:t>
                                                </w:r>
                                              </w:ins>
                                              <w:ins w:id="567" w:author="Mohammad Nayeem" w:date="2020-04-18T01:01:00Z">
                                                <w:r w:rsidR="001404B2" w:rsidRPr="00C02361">
                                                  <w:rPr>
                                                    <w:rFonts w:ascii="Times New Roman" w:hAnsi="Times New Roman" w:cs="Times New Roman"/>
                                                    <w:sz w:val="24"/>
                                                    <w:szCs w:val="24"/>
                                                  </w:rPr>
                                                  <w:t xml:space="preserve"> </w:t>
                                                </w:r>
                                              </w:ins>
                                              <w:ins w:id="568" w:author="Mohammad Nayeem" w:date="2020-04-18T01:03:00Z">
                                                <w:r w:rsidR="001404B2" w:rsidRPr="007317D1">
                                                  <w:rPr>
                                                    <w:rFonts w:ascii="Times New Roman" w:hAnsi="Times New Roman" w:cs="Times New Roman"/>
                                                    <w:sz w:val="24"/>
                                                    <w:szCs w:val="24"/>
                                                  </w:rPr>
                                                  <w:fldChar w:fldCharType="begin" w:fldLock="1"/>
                                                </w:r>
                                              </w:ins>
                                              <w:r w:rsidR="00E304B9" w:rsidRPr="004E6C2C">
                                                <w:rPr>
                                                  <w:rFonts w:ascii="Times New Roman" w:hAnsi="Times New Roman" w:cs="Times New Roman"/>
                                                  <w:sz w:val="24"/>
                                                  <w:szCs w:val="24"/>
                                                </w:rPr>
                                                <w:instrText>ADDIN CSL_CITATION {"citationItems":[{"id":"ITEM-1","itemData":{"DOI":"10.1016/S2214-109X(13)70176-1","ISSN":"2214109X","abstract":"Background: Malaria is endemic in 13 of 64 districts in Bangladesh. About 14 million people are at risk. Some evidence suggests that the prevalence of malaria in Bangladesh has decreased since the the Global Fund to Fight AIDS, Tuberculosis and Malaria started to support the National Malaria Control Program (NMCP) in 2007. We did an epidemiological and economic assessment of malaria control in Bangladesh. Methods: We obtained annually reported, district-level aggregated malaria case data and information about disbursed funds from the NMCP. We used a Poisson regression model to examine the associations between total malaria, severe malaria, malaria-attributable mortality, and insecticide-treated net coverage. We identified and mapped malaria hotspots using the Getis-Ord Gi* statistic. We estimated the cost-effectiveness of the NMCP by estimating the cost per confirmed case, cost per treated case, and cost per person of insecticide-treated net coverage. Findings: During the study period (from Jan 1, 2008, to Dec 31, 2012) there were 285731 confirmed malaria cases. Malaria decreased from 6·2 cases per 1000 population in 2008, to 2·1 cases per 1000 population in 2012. Prevalence of all malaria decreased by 65% (95% CI 65-66), severe malaria decreased by 79% (78-80), and malaria-associated mortality decreased by 91% (83-95). By 2012, there was one insecticide-treated net for every 2·6 individuals (SD 0·20). Districts with more than 0·5 insecticide-treated nets per person had a decrease in prevalence of 21% (95% CI 19-23) for all malaria, 25% (17-32) for severe malaria, and 76% (35-91) for malaria-associated mortality among all age groups. Malaria hotspots remained in the highly endemic districts in the Chittagong Hill Tracts. The cost per diagnosed case was US$0·39 (SD 0·02) and per treated case was $0·51 (0·27); $0·05 (0·04) was invested per person per year for health education and $0·68 (0·30) was spent per person per year for insecticide-treated net coverage. Interpretation: Malaria elimination is an achievable prospect in Bangladesh and failure to push for elimination nearly ensures a resurgence of disease. Consistent financing is needed to avoid resurgence and maintain elimination goals. Funding: None. © 2014 Haque et al.","author":[{"dropping-particle":"","family":"Haque","given":"Ubydul","non-dropping-particle":"","parse-names":false,"suffix":""},{"dropping-particle":"","family":"Overgaard","given":"Hans J.","non-dropping-particle":"","parse-names":false,"suffix":""},{"dropping-particle":"","family":"Clements","given":"Archie C.A.","non-dropping-particle":"","parse-names":false,"suffix":""},{"dropping-particle":"","family":"Norris","given":"Douglas E.","non-dropping-particle":"","parse-names":false,"suffix":""},{"dropping-particle":"","family":"Islam","given":"Nazrul","non-dropping-particle":"","parse-names":false,"suffix":""},{"dropping-particle":"","family":"Karim","given":"Jahirul","non-dropping-particle":"","parse-names":false,"suffix":""},{"dropping-particle":"","family":"Roy","given":"Shyamal","non-dropping-particle":"","parse-names":false,"suffix":""},{"dropping-particle":"","family":"Haque","given":"Waziul","non-dropping-particle":"","parse-names":false,"suffix":""},{"dropping-particle":"","family":"Kabir","given":"Moktadir","non-dropping-particle":"","parse-names":false,"suffix":""},{"dropping-particle":"","family":"Smith","given":"David L.","non-dropping-particle":"","parse-names":false,"suffix":""},{"dropping-particle":"","family":"Glass","given":"Gregory E.","non-dropping-particle":"","parse-names":false,"suffix":""}],"container-title":"The Lancet Global Health","id":"ITEM-1","issue":"2","issued":{"date-parts":[["2014","2","1"]]},"page":"e98-e105","publisher":"Elsevier","title":"Malaria burden and control in Bangladesh and prospects for elimination: An epidemiological and economic assessment","type":"article-journal","volume":"2"},"uris":["http://www.mendeley.com/documents/?uuid=8e7ca016-a1c1-3a09-9086-bd70ec560676"]}],"mendeley":{"formattedCitation":"(Haque et al., 2014)","plainTextFormattedCitation":"(Haque et al., 2014)","previouslyFormattedCitation":"(Haque et al., 2014)"},"properties":{"noteIndex":0},"schema":"https://github.com/citation-style-language/schema/raw/master/csl-citation.json"}</w:instrText>
                                              </w:r>
                                              <w:r w:rsidR="001404B2" w:rsidRPr="007317D1">
                                                <w:rPr>
                                                  <w:rFonts w:ascii="Times New Roman" w:hAnsi="Times New Roman" w:cs="Times New Roman"/>
                                                  <w:sz w:val="24"/>
                                                  <w:szCs w:val="24"/>
                                                  <w:rPrChange w:id="569" w:author="Mohammad Nayeem" w:date="2020-04-21T22:30:00Z">
                                                    <w:rPr>
                                                      <w:rFonts w:ascii="Times New Roman" w:hAnsi="Times New Roman" w:cs="Times New Roman"/>
                                                      <w:sz w:val="24"/>
                                                      <w:szCs w:val="24"/>
                                                    </w:rPr>
                                                  </w:rPrChange>
                                                </w:rPr>
                                                <w:fldChar w:fldCharType="separate"/>
                                              </w:r>
                                              <w:r w:rsidR="001404B2" w:rsidRPr="007317D1">
                                                <w:rPr>
                                                  <w:rFonts w:ascii="Times New Roman" w:hAnsi="Times New Roman" w:cs="Times New Roman"/>
                                                  <w:noProof/>
                                                  <w:sz w:val="24"/>
                                                  <w:szCs w:val="24"/>
                                                </w:rPr>
                                                <w:t>(Haque et al., 2014)</w:t>
                                              </w:r>
                                              <w:ins w:id="570" w:author="Mohammad Nayeem" w:date="2020-04-18T01:03:00Z">
                                                <w:r w:rsidR="001404B2" w:rsidRPr="007317D1">
                                                  <w:rPr>
                                                    <w:rFonts w:ascii="Times New Roman" w:hAnsi="Times New Roman" w:cs="Times New Roman"/>
                                                    <w:sz w:val="24"/>
                                                    <w:szCs w:val="24"/>
                                                  </w:rPr>
                                                  <w:fldChar w:fldCharType="end"/>
                                                </w:r>
                                              </w:ins>
                                              <w:ins w:id="571" w:author="Mohammad Nayeem" w:date="2020-04-16T22:57:00Z">
                                                <w:r w:rsidR="00541FA7" w:rsidRPr="004E6C2C">
                                                  <w:rPr>
                                                    <w:rFonts w:ascii="Times New Roman" w:hAnsi="Times New Roman" w:cs="Times New Roman"/>
                                                    <w:sz w:val="24"/>
                                                    <w:szCs w:val="24"/>
                                                    <w:rPrChange w:id="572" w:author="Mohammad Nayeem" w:date="2020-04-21T22:30:00Z">
                                                      <w:rPr>
                                                        <w:rFonts w:ascii="Times New Roman" w:hAnsi="Times New Roman" w:cs="Times New Roman"/>
                                                      </w:rPr>
                                                    </w:rPrChange>
                                                  </w:rPr>
                                                  <w:t>, dengue fever (12.5%), chikungunya (19%)</w:t>
                                                </w:r>
                                              </w:ins>
                                              <w:ins w:id="573" w:author="Mohammad Nayeem" w:date="2020-04-18T01:23:00Z">
                                                <w:r w:rsidR="00E304B9" w:rsidRPr="004E6C2C">
                                                  <w:rPr>
                                                    <w:rFonts w:ascii="Times New Roman" w:hAnsi="Times New Roman" w:cs="Times New Roman"/>
                                                    <w:sz w:val="24"/>
                                                    <w:szCs w:val="24"/>
                                                    <w:rPrChange w:id="574" w:author="Mohammad Nayeem" w:date="2020-04-21T22:30:00Z">
                                                      <w:rPr/>
                                                    </w:rPrChange>
                                                  </w:rPr>
                                                  <w:t xml:space="preserve"> </w:t>
                                                </w:r>
                                                <w:r w:rsidR="00E304B9" w:rsidRPr="004E6C2C">
                                                  <w:rPr>
                                                    <w:rFonts w:ascii="Times New Roman" w:hAnsi="Times New Roman" w:cs="Times New Roman"/>
                                                    <w:sz w:val="24"/>
                                                    <w:szCs w:val="24"/>
                                                    <w:rPrChange w:id="575" w:author="Mohammad Nayeem" w:date="2020-04-21T22:30:00Z">
                                                      <w:rPr/>
                                                    </w:rPrChange>
                                                  </w:rPr>
                                                  <w:fldChar w:fldCharType="begin" w:fldLock="1"/>
                                                </w:r>
                                              </w:ins>
                                              <w:r w:rsidR="00565F04" w:rsidRPr="004E6C2C">
                                                <w:rPr>
                                                  <w:rFonts w:ascii="Times New Roman" w:hAnsi="Times New Roman" w:cs="Times New Roman"/>
                                                  <w:sz w:val="24"/>
                                                  <w:szCs w:val="24"/>
                                                </w:rPr>
                                                <w:instrText>ADDIN CSL_CITATION {"citationItems":[{"id":"ITEM-1","itemData":{"DOI":"10.3201/eid0807.010398","ISSN":"10806040","abstract":"During the first countrywide outbreak of dengue hemorrhagic fever in Bangladesh, we conducted surveillance for dengue at a hospital in Dhaka. Of 176 patients, primarily adults, found positive for dengue, 60.2% had dengue fever, 39.2% dengue hemorrhagic fever, and 0.6% dengue shock syndrome. The Dengue virus 3 serotype was detected in eight patients.","author":[{"dropping-particle":"","family":"Rahman","given":"Mahbubur","non-dropping-particle":"","parse-names":false,"suffix":""},{"dropping-particle":"","family":"Rahman","given":"Khalilur","non-dropping-particle":"","parse-names":false,"suffix":""},{"dropping-particle":"","family":"Siddque","given":"A. K.","non-dropping-particle":"","parse-names":false,"suffix":""},{"dropping-particle":"","family":"Shoma","given":"Shereen","non-dropping-particle":"","parse-names":false,"suffix":""},{"dropping-particle":"","family":"Kamal","given":"A. H.M.","non-dropping-particle":"","parse-names":false,"suffix":""},{"dropping-particle":"","family":"Ali","given":"K. S.","non-dropping-particle":"","parse-names":false,"suffix":""},{"dropping-particle":"","family":"Nisaluk","given":"Ananda","non-dropping-particle":"","parse-names":false,"suffix":""},{"dropping-particle":"","family":"Breiman","given":"Robert F.","non-dropping-particle":"","parse-names":false,"suffix":""}],"container-title":"Emerging Infectious Diseases","id":"ITEM-1","issue":"7","issued":{"date-parts":[["2002"]]},"page":"738-740","publisher":"Centers for Disease Control and Prevention (CDC)","title":"First outbreak of dengue hemorrhagic fever, Bangladesh","type":"article-journal","volume":"8"},"uris":["http://www.mendeley.com/documents/?uuid=4ece9835-1045-3692-bf57-00298a8b73a9"]}],"mendeley":{"formattedCitation":"(M. Rahman et al., 2002)","plainTextFormattedCitation":"(M. Rahman et al., 2002)","previouslyFormattedCitation":"(M. Rahman et al., 2002)"},"properties":{"noteIndex":0},"schema":"https://github.com/citation-style-language/schema/raw/master/csl-citation.json"}</w:instrText>
                                              </w:r>
                                              <w:r w:rsidR="00E304B9" w:rsidRPr="004E6C2C">
                                                <w:rPr>
                                                  <w:rFonts w:ascii="Times New Roman" w:hAnsi="Times New Roman" w:cs="Times New Roman"/>
                                                  <w:sz w:val="24"/>
                                                  <w:szCs w:val="24"/>
                                                  <w:rPrChange w:id="576" w:author="Mohammad Nayeem" w:date="2020-04-21T22:30:00Z">
                                                    <w:rPr/>
                                                  </w:rPrChange>
                                                </w:rPr>
                                                <w:fldChar w:fldCharType="separate"/>
                                              </w:r>
                                              <w:r w:rsidR="00565F04" w:rsidRPr="004E6C2C">
                                                <w:rPr>
                                                  <w:rFonts w:ascii="Times New Roman" w:hAnsi="Times New Roman" w:cs="Times New Roman"/>
                                                  <w:noProof/>
                                                  <w:sz w:val="24"/>
                                                  <w:szCs w:val="24"/>
                                                </w:rPr>
                                                <w:t>(M. Rahman et al., 2002)</w:t>
                                              </w:r>
                                              <w:ins w:id="577" w:author="Mohammad Nayeem" w:date="2020-04-18T01:23:00Z">
                                                <w:r w:rsidR="00E304B9" w:rsidRPr="004E6C2C">
                                                  <w:rPr>
                                                    <w:rFonts w:ascii="Times New Roman" w:hAnsi="Times New Roman" w:cs="Times New Roman"/>
                                                    <w:sz w:val="24"/>
                                                    <w:szCs w:val="24"/>
                                                    <w:rPrChange w:id="578" w:author="Mohammad Nayeem" w:date="2020-04-21T22:30:00Z">
                                                      <w:rPr/>
                                                    </w:rPrChange>
                                                  </w:rPr>
                                                  <w:fldChar w:fldCharType="end"/>
                                                </w:r>
                                              </w:ins>
                                              <w:ins w:id="579" w:author="Mohammad Nayeem" w:date="2020-04-18T01:24:00Z">
                                                <w:r w:rsidR="00E304B9" w:rsidRPr="00C02361">
                                                  <w:rPr>
                                                    <w:rFonts w:ascii="Times New Roman" w:hAnsi="Times New Roman" w:cs="Times New Roman"/>
                                                    <w:sz w:val="24"/>
                                                    <w:szCs w:val="24"/>
                                                  </w:rPr>
                                                  <w:t>.</w:t>
                                                </w:r>
                                              </w:ins>
                                              <w:r w:rsidR="001A1F47" w:rsidRPr="004E6C2C">
                                                <w:rPr>
                                                  <w:rFonts w:ascii="Times New Roman" w:hAnsi="Times New Roman" w:cs="Times New Roman"/>
                                                  <w:sz w:val="24"/>
                                                  <w:szCs w:val="24"/>
                                                  <w:rPrChange w:id="580" w:author="Mohammad Nayeem" w:date="2020-04-21T22:30:00Z">
                                                    <w:rPr/>
                                                  </w:rPrChange>
                                                </w:rPr>
                                                <w:t>‬</w:t>
                                              </w:r>
                                              <w:r w:rsidR="001A1F47" w:rsidRPr="004E6C2C">
                                                <w:rPr>
                                                  <w:rFonts w:ascii="Times New Roman" w:hAnsi="Times New Roman" w:cs="Times New Roman"/>
                                                  <w:sz w:val="24"/>
                                                  <w:szCs w:val="24"/>
                                                  <w:rPrChange w:id="581" w:author="Mohammad Nayeem" w:date="2020-04-21T22:30:00Z">
                                                    <w:rPr/>
                                                  </w:rPrChange>
                                                </w:rPr>
                                                <w:t>‬</w:t>
                                              </w:r>
                                              <w:r w:rsidR="001A1F47" w:rsidRPr="004E6C2C">
                                                <w:rPr>
                                                  <w:rFonts w:ascii="Times New Roman" w:hAnsi="Times New Roman" w:cs="Times New Roman"/>
                                                  <w:sz w:val="24"/>
                                                  <w:szCs w:val="24"/>
                                                  <w:rPrChange w:id="582" w:author="Mohammad Nayeem" w:date="2020-04-21T22:30:00Z">
                                                    <w:rPr/>
                                                  </w:rPrChange>
                                                </w:rPr>
                                                <w:t>‬</w:t>
                                              </w:r>
                                              <w:r w:rsidR="001A1F47" w:rsidRPr="004E6C2C">
                                                <w:rPr>
                                                  <w:rFonts w:ascii="Times New Roman" w:hAnsi="Times New Roman" w:cs="Times New Roman"/>
                                                  <w:sz w:val="24"/>
                                                  <w:szCs w:val="24"/>
                                                  <w:rPrChange w:id="583" w:author="Mohammad Nayeem" w:date="2020-04-21T22:30:00Z">
                                                    <w:rPr/>
                                                  </w:rPrChange>
                                                </w:rPr>
                                                <w:t>‬</w:t>
                                              </w:r>
                                              <w:r w:rsidR="001A1F47" w:rsidRPr="004E6C2C">
                                                <w:rPr>
                                                  <w:rFonts w:ascii="Times New Roman" w:hAnsi="Times New Roman" w:cs="Times New Roman"/>
                                                  <w:sz w:val="24"/>
                                                  <w:szCs w:val="24"/>
                                                  <w:rPrChange w:id="584" w:author="Mohammad Nayeem" w:date="2020-04-21T22:30:00Z">
                                                    <w:rPr/>
                                                  </w:rPrChange>
                                                </w:rPr>
                                                <w:t>‬</w:t>
                                              </w:r>
                                              <w:r w:rsidR="001A1F47" w:rsidRPr="004E6C2C">
                                                <w:rPr>
                                                  <w:rFonts w:ascii="Times New Roman" w:hAnsi="Times New Roman" w:cs="Times New Roman"/>
                                                  <w:sz w:val="24"/>
                                                  <w:szCs w:val="24"/>
                                                  <w:rPrChange w:id="585" w:author="Mohammad Nayeem" w:date="2020-04-21T22:30:00Z">
                                                    <w:rPr/>
                                                  </w:rPrChange>
                                                </w:rPr>
                                                <w:t>‬</w:t>
                                              </w:r>
                                              <w:r w:rsidR="001A1F47" w:rsidRPr="004E6C2C">
                                                <w:rPr>
                                                  <w:rFonts w:ascii="Times New Roman" w:hAnsi="Times New Roman" w:cs="Times New Roman"/>
                                                  <w:sz w:val="24"/>
                                                  <w:szCs w:val="24"/>
                                                  <w:rPrChange w:id="586" w:author="Mohammad Nayeem" w:date="2020-04-21T22:30:00Z">
                                                    <w:rPr/>
                                                  </w:rPrChange>
                                                </w:rPr>
                                                <w:t>‬</w:t>
                                              </w:r>
                                              <w:r w:rsidR="001A1F47" w:rsidRPr="004E6C2C">
                                                <w:rPr>
                                                  <w:rFonts w:ascii="Times New Roman" w:hAnsi="Times New Roman" w:cs="Times New Roman"/>
                                                  <w:sz w:val="24"/>
                                                  <w:szCs w:val="24"/>
                                                  <w:rPrChange w:id="587" w:author="Mohammad Nayeem" w:date="2020-04-21T22:30:00Z">
                                                    <w:rPr/>
                                                  </w:rPrChange>
                                                </w:rPr>
                                                <w:t>‬</w:t>
                                              </w:r>
                                              <w:r w:rsidR="001A1F47" w:rsidRPr="004E6C2C">
                                                <w:rPr>
                                                  <w:rFonts w:ascii="Times New Roman" w:hAnsi="Times New Roman" w:cs="Times New Roman"/>
                                                  <w:sz w:val="24"/>
                                                  <w:szCs w:val="24"/>
                                                  <w:rPrChange w:id="588" w:author="Mohammad Nayeem" w:date="2020-04-21T22:30:00Z">
                                                    <w:rPr/>
                                                  </w:rPrChange>
                                                </w:rPr>
                                                <w:t>‬</w:t>
                                              </w:r>
                                              <w:r w:rsidR="001A1F47" w:rsidRPr="004E6C2C">
                                                <w:rPr>
                                                  <w:rFonts w:ascii="Times New Roman" w:hAnsi="Times New Roman" w:cs="Times New Roman"/>
                                                  <w:sz w:val="24"/>
                                                  <w:szCs w:val="24"/>
                                                  <w:rPrChange w:id="589" w:author="Mohammad Nayeem" w:date="2020-04-21T22:30:00Z">
                                                    <w:rPr/>
                                                  </w:rPrChange>
                                                </w:rPr>
                                                <w:t>‬</w:t>
                                              </w:r>
                                              <w:r w:rsidR="001A1F47" w:rsidRPr="004E6C2C">
                                                <w:rPr>
                                                  <w:rFonts w:ascii="Times New Roman" w:hAnsi="Times New Roman" w:cs="Times New Roman"/>
                                                  <w:sz w:val="24"/>
                                                  <w:szCs w:val="24"/>
                                                  <w:rPrChange w:id="590" w:author="Mohammad Nayeem" w:date="2020-04-21T22:30:00Z">
                                                    <w:rPr/>
                                                  </w:rPrChange>
                                                </w:rPr>
                                                <w:t>‬</w:t>
                                              </w:r>
                                              <w:r w:rsidR="001A1F47" w:rsidRPr="004E6C2C">
                                                <w:rPr>
                                                  <w:rFonts w:ascii="Times New Roman" w:hAnsi="Times New Roman" w:cs="Times New Roman"/>
                                                  <w:sz w:val="24"/>
                                                  <w:szCs w:val="24"/>
                                                  <w:rPrChange w:id="591" w:author="Mohammad Nayeem" w:date="2020-04-21T22:30:00Z">
                                                    <w:rPr/>
                                                  </w:rPrChange>
                                                </w:rPr>
                                                <w:t>‬</w:t>
                                              </w:r>
                                              <w:r w:rsidR="001A1F47" w:rsidRPr="004E6C2C">
                                                <w:rPr>
                                                  <w:rFonts w:ascii="Times New Roman" w:hAnsi="Times New Roman" w:cs="Times New Roman"/>
                                                  <w:sz w:val="24"/>
                                                  <w:szCs w:val="24"/>
                                                  <w:rPrChange w:id="592" w:author="Mohammad Nayeem" w:date="2020-04-21T22:30:00Z">
                                                    <w:rPr/>
                                                  </w:rPrChange>
                                                </w:rPr>
                                                <w:t>‬</w:t>
                                              </w:r>
                                              <w:r w:rsidR="001A1F47" w:rsidRPr="004E6C2C">
                                                <w:rPr>
                                                  <w:rFonts w:ascii="Times New Roman" w:hAnsi="Times New Roman" w:cs="Times New Roman"/>
                                                  <w:sz w:val="24"/>
                                                  <w:szCs w:val="24"/>
                                                  <w:rPrChange w:id="593" w:author="Mohammad Nayeem" w:date="2020-04-21T22:30:00Z">
                                                    <w:rPr/>
                                                  </w:rPrChange>
                                                </w:rPr>
                                                <w:t>‬</w:t>
                                              </w:r>
                                              <w:r w:rsidR="001A1F47" w:rsidRPr="004E6C2C">
                                                <w:rPr>
                                                  <w:rFonts w:ascii="Times New Roman" w:hAnsi="Times New Roman" w:cs="Times New Roman"/>
                                                  <w:sz w:val="24"/>
                                                  <w:szCs w:val="24"/>
                                                  <w:rPrChange w:id="594" w:author="Mohammad Nayeem" w:date="2020-04-21T22:30:00Z">
                                                    <w:rPr/>
                                                  </w:rPrChange>
                                                </w:rPr>
                                                <w:t>‬</w:t>
                                              </w:r>
                                              <w:r w:rsidR="001A1F47" w:rsidRPr="004E6C2C">
                                                <w:rPr>
                                                  <w:rFonts w:ascii="Times New Roman" w:hAnsi="Times New Roman" w:cs="Times New Roman"/>
                                                  <w:sz w:val="24"/>
                                                  <w:szCs w:val="24"/>
                                                  <w:rPrChange w:id="595" w:author="Mohammad Nayeem" w:date="2020-04-21T22:30:00Z">
                                                    <w:rPr/>
                                                  </w:rPrChange>
                                                </w:rPr>
                                                <w:t>‬</w:t>
                                              </w:r>
                                              <w:r w:rsidR="001A1F47" w:rsidRPr="004E6C2C">
                                                <w:rPr>
                                                  <w:rFonts w:ascii="Times New Roman" w:hAnsi="Times New Roman" w:cs="Times New Roman"/>
                                                  <w:sz w:val="24"/>
                                                  <w:szCs w:val="24"/>
                                                  <w:rPrChange w:id="596" w:author="Mohammad Nayeem" w:date="2020-04-21T22:30:00Z">
                                                    <w:rPr/>
                                                  </w:rPrChange>
                                                </w:rPr>
                                                <w:t>‬</w:t>
                                              </w:r>
                                              <w:r w:rsidR="001A1F47" w:rsidRPr="004E6C2C">
                                                <w:rPr>
                                                  <w:rFonts w:ascii="Times New Roman" w:hAnsi="Times New Roman" w:cs="Times New Roman"/>
                                                  <w:sz w:val="24"/>
                                                  <w:szCs w:val="24"/>
                                                  <w:rPrChange w:id="597" w:author="Mohammad Nayeem" w:date="2020-04-21T22:30:00Z">
                                                    <w:rPr/>
                                                  </w:rPrChange>
                                                </w:rPr>
                                                <w:t>‬</w:t>
                                              </w:r>
                                              <w:r w:rsidR="001A1F47" w:rsidRPr="004E6C2C">
                                                <w:rPr>
                                                  <w:rFonts w:ascii="Times New Roman" w:hAnsi="Times New Roman" w:cs="Times New Roman"/>
                                                  <w:sz w:val="24"/>
                                                  <w:szCs w:val="24"/>
                                                  <w:rPrChange w:id="598" w:author="Mohammad Nayeem" w:date="2020-04-21T22:30:00Z">
                                                    <w:rPr/>
                                                  </w:rPrChange>
                                                </w:rPr>
                                                <w:t>‬</w:t>
                                              </w:r>
                                              <w:r w:rsidR="001A1F47" w:rsidRPr="004E6C2C">
                                                <w:rPr>
                                                  <w:rFonts w:ascii="Times New Roman" w:hAnsi="Times New Roman" w:cs="Times New Roman"/>
                                                  <w:sz w:val="24"/>
                                                  <w:szCs w:val="24"/>
                                                  <w:rPrChange w:id="599" w:author="Mohammad Nayeem" w:date="2020-04-21T22:30:00Z">
                                                    <w:rPr/>
                                                  </w:rPrChange>
                                                </w:rPr>
                                                <w:t>‬</w:t>
                                              </w:r>
                                              <w:r w:rsidR="002F2DA7" w:rsidRPr="004E6C2C">
                                                <w:rPr>
                                                  <w:rFonts w:ascii="Times New Roman" w:hAnsi="Times New Roman" w:cs="Times New Roman"/>
                                                  <w:sz w:val="24"/>
                                                  <w:szCs w:val="24"/>
                                                  <w:rPrChange w:id="600" w:author="Mohammad Nayeem" w:date="2020-04-21T22:30:00Z">
                                                    <w:rPr/>
                                                  </w:rPrChange>
                                                </w:rPr>
                                                <w:t>‬</w:t>
                                              </w:r>
                                              <w:r w:rsidR="002F2DA7" w:rsidRPr="004E6C2C">
                                                <w:rPr>
                                                  <w:rFonts w:ascii="Times New Roman" w:hAnsi="Times New Roman" w:cs="Times New Roman"/>
                                                  <w:sz w:val="24"/>
                                                  <w:szCs w:val="24"/>
                                                  <w:rPrChange w:id="601" w:author="Mohammad Nayeem" w:date="2020-04-21T22:30:00Z">
                                                    <w:rPr/>
                                                  </w:rPrChange>
                                                </w:rPr>
                                                <w:t>‬</w:t>
                                              </w:r>
                                              <w:r w:rsidR="002F2DA7" w:rsidRPr="004E6C2C">
                                                <w:rPr>
                                                  <w:rFonts w:ascii="Times New Roman" w:hAnsi="Times New Roman" w:cs="Times New Roman"/>
                                                  <w:sz w:val="24"/>
                                                  <w:szCs w:val="24"/>
                                                  <w:rPrChange w:id="602" w:author="Mohammad Nayeem" w:date="2020-04-21T22:30:00Z">
                                                    <w:rPr/>
                                                  </w:rPrChange>
                                                </w:rPr>
                                                <w:t>‬</w:t>
                                              </w:r>
                                              <w:r w:rsidR="002F2DA7" w:rsidRPr="004E6C2C">
                                                <w:rPr>
                                                  <w:rFonts w:ascii="Times New Roman" w:hAnsi="Times New Roman" w:cs="Times New Roman"/>
                                                  <w:sz w:val="24"/>
                                                  <w:szCs w:val="24"/>
                                                  <w:rPrChange w:id="603" w:author="Mohammad Nayeem" w:date="2020-04-21T22:30:00Z">
                                                    <w:rPr/>
                                                  </w:rPrChange>
                                                </w:rPr>
                                                <w:t>‬</w:t>
                                              </w:r>
                                              <w:r w:rsidR="002F2DA7" w:rsidRPr="004E6C2C">
                                                <w:rPr>
                                                  <w:rFonts w:ascii="Times New Roman" w:hAnsi="Times New Roman" w:cs="Times New Roman"/>
                                                  <w:sz w:val="24"/>
                                                  <w:szCs w:val="24"/>
                                                  <w:rPrChange w:id="604" w:author="Mohammad Nayeem" w:date="2020-04-21T22:30:00Z">
                                                    <w:rPr/>
                                                  </w:rPrChange>
                                                </w:rPr>
                                                <w:t>‬</w:t>
                                              </w:r>
                                              <w:r w:rsidR="002F2DA7" w:rsidRPr="004E6C2C">
                                                <w:rPr>
                                                  <w:rFonts w:ascii="Times New Roman" w:hAnsi="Times New Roman" w:cs="Times New Roman"/>
                                                  <w:sz w:val="24"/>
                                                  <w:szCs w:val="24"/>
                                                  <w:rPrChange w:id="605" w:author="Mohammad Nayeem" w:date="2020-04-21T22:30:00Z">
                                                    <w:rPr/>
                                                  </w:rPrChange>
                                                </w:rPr>
                                                <w:t>‬</w:t>
                                              </w:r>
                                              <w:r w:rsidR="002F2DA7" w:rsidRPr="004E6C2C">
                                                <w:rPr>
                                                  <w:rFonts w:ascii="Times New Roman" w:hAnsi="Times New Roman" w:cs="Times New Roman"/>
                                                  <w:sz w:val="24"/>
                                                  <w:szCs w:val="24"/>
                                                  <w:rPrChange w:id="606" w:author="Mohammad Nayeem" w:date="2020-04-21T22:30:00Z">
                                                    <w:rPr/>
                                                  </w:rPrChange>
                                                </w:rPr>
                                                <w:t>‬</w:t>
                                              </w:r>
                                              <w:r w:rsidR="002F2DA7" w:rsidRPr="004E6C2C">
                                                <w:rPr>
                                                  <w:rFonts w:ascii="Times New Roman" w:hAnsi="Times New Roman" w:cs="Times New Roman"/>
                                                  <w:sz w:val="24"/>
                                                  <w:szCs w:val="24"/>
                                                  <w:rPrChange w:id="607" w:author="Mohammad Nayeem" w:date="2020-04-21T22:30:00Z">
                                                    <w:rPr/>
                                                  </w:rPrChange>
                                                </w:rPr>
                                                <w:t>‬</w:t>
                                              </w:r>
                                              <w:r w:rsidR="002F2DA7" w:rsidRPr="004E6C2C">
                                                <w:rPr>
                                                  <w:rFonts w:ascii="Times New Roman" w:hAnsi="Times New Roman" w:cs="Times New Roman"/>
                                                  <w:sz w:val="24"/>
                                                  <w:szCs w:val="24"/>
                                                  <w:rPrChange w:id="608" w:author="Mohammad Nayeem" w:date="2020-04-21T22:30:00Z">
                                                    <w:rPr/>
                                                  </w:rPrChange>
                                                </w:rPr>
                                                <w:t>‬</w:t>
                                              </w:r>
                                              <w:r w:rsidR="002F2DA7" w:rsidRPr="004E6C2C">
                                                <w:rPr>
                                                  <w:rFonts w:ascii="Times New Roman" w:hAnsi="Times New Roman" w:cs="Times New Roman"/>
                                                  <w:sz w:val="24"/>
                                                  <w:szCs w:val="24"/>
                                                  <w:rPrChange w:id="609" w:author="Mohammad Nayeem" w:date="2020-04-21T22:30:00Z">
                                                    <w:rPr/>
                                                  </w:rPrChange>
                                                </w:rPr>
                                                <w:t>‬</w:t>
                                              </w:r>
                                              <w:r w:rsidR="002F2DA7" w:rsidRPr="004E6C2C">
                                                <w:rPr>
                                                  <w:rFonts w:ascii="Times New Roman" w:hAnsi="Times New Roman" w:cs="Times New Roman"/>
                                                  <w:sz w:val="24"/>
                                                  <w:szCs w:val="24"/>
                                                  <w:rPrChange w:id="610" w:author="Mohammad Nayeem" w:date="2020-04-21T22:30:00Z">
                                                    <w:rPr/>
                                                  </w:rPrChange>
                                                </w:rPr>
                                                <w:t>‬</w:t>
                                              </w:r>
                                              <w:r w:rsidR="002F2DA7" w:rsidRPr="004E6C2C">
                                                <w:rPr>
                                                  <w:rFonts w:ascii="Times New Roman" w:hAnsi="Times New Roman" w:cs="Times New Roman"/>
                                                  <w:sz w:val="24"/>
                                                  <w:szCs w:val="24"/>
                                                  <w:rPrChange w:id="611" w:author="Mohammad Nayeem" w:date="2020-04-21T22:30:00Z">
                                                    <w:rPr/>
                                                  </w:rPrChange>
                                                </w:rPr>
                                                <w:t>‬</w:t>
                                              </w:r>
                                              <w:r w:rsidR="002F2DA7" w:rsidRPr="004E6C2C">
                                                <w:rPr>
                                                  <w:rFonts w:ascii="Times New Roman" w:hAnsi="Times New Roman" w:cs="Times New Roman"/>
                                                  <w:sz w:val="24"/>
                                                  <w:szCs w:val="24"/>
                                                  <w:rPrChange w:id="612" w:author="Mohammad Nayeem" w:date="2020-04-21T22:30:00Z">
                                                    <w:rPr/>
                                                  </w:rPrChange>
                                                </w:rPr>
                                                <w:t>‬</w:t>
                                              </w:r>
                                              <w:r w:rsidR="002F2DA7" w:rsidRPr="004E6C2C">
                                                <w:rPr>
                                                  <w:rFonts w:ascii="Times New Roman" w:hAnsi="Times New Roman" w:cs="Times New Roman"/>
                                                  <w:sz w:val="24"/>
                                                  <w:szCs w:val="24"/>
                                                  <w:rPrChange w:id="613" w:author="Mohammad Nayeem" w:date="2020-04-21T22:30:00Z">
                                                    <w:rPr/>
                                                  </w:rPrChange>
                                                </w:rPr>
                                                <w:t>‬</w:t>
                                              </w:r>
                                              <w:r w:rsidR="002F2DA7" w:rsidRPr="004E6C2C">
                                                <w:rPr>
                                                  <w:rFonts w:ascii="Times New Roman" w:hAnsi="Times New Roman" w:cs="Times New Roman"/>
                                                  <w:sz w:val="24"/>
                                                  <w:szCs w:val="24"/>
                                                  <w:rPrChange w:id="614" w:author="Mohammad Nayeem" w:date="2020-04-21T22:30:00Z">
                                                    <w:rPr/>
                                                  </w:rPrChange>
                                                </w:rPr>
                                                <w:t>‬</w:t>
                                              </w:r>
                                              <w:r w:rsidR="002F2DA7" w:rsidRPr="004E6C2C">
                                                <w:rPr>
                                                  <w:rFonts w:ascii="Times New Roman" w:hAnsi="Times New Roman" w:cs="Times New Roman"/>
                                                  <w:sz w:val="24"/>
                                                  <w:szCs w:val="24"/>
                                                  <w:rPrChange w:id="615" w:author="Mohammad Nayeem" w:date="2020-04-21T22:30:00Z">
                                                    <w:rPr/>
                                                  </w:rPrChange>
                                                </w:rPr>
                                                <w:t>‬</w:t>
                                              </w:r>
                                              <w:r w:rsidR="002F2DA7" w:rsidRPr="004E6C2C">
                                                <w:rPr>
                                                  <w:rFonts w:ascii="Times New Roman" w:hAnsi="Times New Roman" w:cs="Times New Roman"/>
                                                  <w:sz w:val="24"/>
                                                  <w:szCs w:val="24"/>
                                                  <w:rPrChange w:id="616" w:author="Mohammad Nayeem" w:date="2020-04-21T22:30:00Z">
                                                    <w:rPr/>
                                                  </w:rPrChange>
                                                </w:rPr>
                                                <w:t>‬</w:t>
                                              </w:r>
                                              <w:r w:rsidR="002F2DA7" w:rsidRPr="004E6C2C">
                                                <w:rPr>
                                                  <w:rFonts w:ascii="Times New Roman" w:hAnsi="Times New Roman" w:cs="Times New Roman"/>
                                                  <w:sz w:val="24"/>
                                                  <w:szCs w:val="24"/>
                                                  <w:rPrChange w:id="617" w:author="Mohammad Nayeem" w:date="2020-04-21T22:30:00Z">
                                                    <w:rPr/>
                                                  </w:rPrChange>
                                                </w:rPr>
                                                <w:t>‬</w:t>
                                              </w:r>
                                              <w:r w:rsidR="002F2DA7" w:rsidRPr="004E6C2C">
                                                <w:rPr>
                                                  <w:rFonts w:ascii="Times New Roman" w:hAnsi="Times New Roman" w:cs="Times New Roman"/>
                                                  <w:sz w:val="24"/>
                                                  <w:szCs w:val="24"/>
                                                  <w:rPrChange w:id="618" w:author="Mohammad Nayeem" w:date="2020-04-21T22:30:00Z">
                                                    <w:rPr/>
                                                  </w:rPrChange>
                                                </w:rPr>
                                                <w:t>‬</w:t>
                                              </w:r>
                                              <w:r w:rsidR="002F2DA7" w:rsidRPr="004E6C2C">
                                                <w:rPr>
                                                  <w:rFonts w:ascii="Times New Roman" w:hAnsi="Times New Roman" w:cs="Times New Roman"/>
                                                  <w:sz w:val="24"/>
                                                  <w:szCs w:val="24"/>
                                                  <w:rPrChange w:id="619" w:author="Mohammad Nayeem" w:date="2020-04-21T22:30:00Z">
                                                    <w:rPr/>
                                                  </w:rPrChange>
                                                </w:rPr>
                                                <w:t>‬</w:t>
                                              </w:r>
                                              <w:r w:rsidR="00DD0BC7" w:rsidRPr="004E6C2C">
                                                <w:rPr>
                                                  <w:rFonts w:ascii="Times New Roman" w:hAnsi="Times New Roman" w:cs="Times New Roman"/>
                                                  <w:sz w:val="24"/>
                                                  <w:szCs w:val="24"/>
                                                  <w:rPrChange w:id="620" w:author="Mohammad Nayeem" w:date="2020-04-21T22:30:00Z">
                                                    <w:rPr/>
                                                  </w:rPrChange>
                                                </w:rPr>
                                                <w:t>‬</w:t>
                                              </w:r>
                                              <w:r w:rsidR="00DD0BC7" w:rsidRPr="004E6C2C">
                                                <w:rPr>
                                                  <w:rFonts w:ascii="Times New Roman" w:hAnsi="Times New Roman" w:cs="Times New Roman"/>
                                                  <w:sz w:val="24"/>
                                                  <w:szCs w:val="24"/>
                                                  <w:rPrChange w:id="621" w:author="Mohammad Nayeem" w:date="2020-04-21T22:30:00Z">
                                                    <w:rPr/>
                                                  </w:rPrChange>
                                                </w:rPr>
                                                <w:t>‬</w:t>
                                              </w:r>
                                              <w:r w:rsidR="00DD0BC7" w:rsidRPr="004E6C2C">
                                                <w:rPr>
                                                  <w:rFonts w:ascii="Times New Roman" w:hAnsi="Times New Roman" w:cs="Times New Roman"/>
                                                  <w:sz w:val="24"/>
                                                  <w:szCs w:val="24"/>
                                                  <w:rPrChange w:id="622" w:author="Mohammad Nayeem" w:date="2020-04-21T22:30:00Z">
                                                    <w:rPr/>
                                                  </w:rPrChange>
                                                </w:rPr>
                                                <w:t>‬</w:t>
                                              </w:r>
                                              <w:r w:rsidR="00DD0BC7" w:rsidRPr="004E6C2C">
                                                <w:rPr>
                                                  <w:rFonts w:ascii="Times New Roman" w:hAnsi="Times New Roman" w:cs="Times New Roman"/>
                                                  <w:sz w:val="24"/>
                                                  <w:szCs w:val="24"/>
                                                  <w:rPrChange w:id="623" w:author="Mohammad Nayeem" w:date="2020-04-21T22:30:00Z">
                                                    <w:rPr/>
                                                  </w:rPrChange>
                                                </w:rPr>
                                                <w:t>‬</w:t>
                                              </w:r>
                                              <w:r w:rsidR="00DD0BC7" w:rsidRPr="004E6C2C">
                                                <w:rPr>
                                                  <w:rFonts w:ascii="Times New Roman" w:hAnsi="Times New Roman" w:cs="Times New Roman"/>
                                                  <w:sz w:val="24"/>
                                                  <w:szCs w:val="24"/>
                                                  <w:rPrChange w:id="624" w:author="Mohammad Nayeem" w:date="2020-04-21T22:30:00Z">
                                                    <w:rPr/>
                                                  </w:rPrChange>
                                                </w:rPr>
                                                <w:t>‬</w:t>
                                              </w:r>
                                              <w:r w:rsidR="00DD0BC7" w:rsidRPr="004E6C2C">
                                                <w:rPr>
                                                  <w:rFonts w:ascii="Times New Roman" w:hAnsi="Times New Roman" w:cs="Times New Roman"/>
                                                  <w:sz w:val="24"/>
                                                  <w:szCs w:val="24"/>
                                                  <w:rPrChange w:id="625" w:author="Mohammad Nayeem" w:date="2020-04-21T22:30:00Z">
                                                    <w:rPr/>
                                                  </w:rPrChange>
                                                </w:rPr>
                                                <w:t>‬</w:t>
                                              </w:r>
                                              <w:r w:rsidR="00DD0BC7" w:rsidRPr="004E6C2C">
                                                <w:rPr>
                                                  <w:rFonts w:ascii="Times New Roman" w:hAnsi="Times New Roman" w:cs="Times New Roman"/>
                                                  <w:sz w:val="24"/>
                                                  <w:szCs w:val="24"/>
                                                  <w:rPrChange w:id="626" w:author="Mohammad Nayeem" w:date="2020-04-21T22:30:00Z">
                                                    <w:rPr/>
                                                  </w:rPrChange>
                                                </w:rPr>
                                                <w:t>‬</w:t>
                                              </w:r>
                                              <w:r w:rsidR="00DD0BC7" w:rsidRPr="004E6C2C">
                                                <w:rPr>
                                                  <w:rFonts w:ascii="Times New Roman" w:hAnsi="Times New Roman" w:cs="Times New Roman"/>
                                                  <w:sz w:val="24"/>
                                                  <w:szCs w:val="24"/>
                                                  <w:rPrChange w:id="627" w:author="Mohammad Nayeem" w:date="2020-04-21T22:30:00Z">
                                                    <w:rPr/>
                                                  </w:rPrChange>
                                                </w:rPr>
                                                <w:t>‬</w:t>
                                              </w:r>
                                              <w:r w:rsidR="00DD0BC7" w:rsidRPr="004E6C2C">
                                                <w:rPr>
                                                  <w:rFonts w:ascii="Times New Roman" w:hAnsi="Times New Roman" w:cs="Times New Roman"/>
                                                  <w:sz w:val="24"/>
                                                  <w:szCs w:val="24"/>
                                                  <w:rPrChange w:id="628" w:author="Mohammad Nayeem" w:date="2020-04-21T22:30:00Z">
                                                    <w:rPr/>
                                                  </w:rPrChange>
                                                </w:rPr>
                                                <w:t>‬</w:t>
                                              </w:r>
                                              <w:r w:rsidR="00DD0BC7" w:rsidRPr="004E6C2C">
                                                <w:rPr>
                                                  <w:rFonts w:ascii="Times New Roman" w:hAnsi="Times New Roman" w:cs="Times New Roman"/>
                                                  <w:sz w:val="24"/>
                                                  <w:szCs w:val="24"/>
                                                  <w:rPrChange w:id="629" w:author="Mohammad Nayeem" w:date="2020-04-21T22:30:00Z">
                                                    <w:rPr/>
                                                  </w:rPrChange>
                                                </w:rPr>
                                                <w:t>‬</w:t>
                                              </w:r>
                                              <w:r w:rsidR="00DD0BC7" w:rsidRPr="004E6C2C">
                                                <w:rPr>
                                                  <w:rFonts w:ascii="Times New Roman" w:hAnsi="Times New Roman" w:cs="Times New Roman"/>
                                                  <w:sz w:val="24"/>
                                                  <w:szCs w:val="24"/>
                                                  <w:rPrChange w:id="630" w:author="Mohammad Nayeem" w:date="2020-04-21T22:30:00Z">
                                                    <w:rPr/>
                                                  </w:rPrChange>
                                                </w:rPr>
                                                <w:t>‬</w:t>
                                              </w:r>
                                              <w:r w:rsidR="00DD0BC7" w:rsidRPr="004E6C2C">
                                                <w:rPr>
                                                  <w:rFonts w:ascii="Times New Roman" w:hAnsi="Times New Roman" w:cs="Times New Roman"/>
                                                  <w:sz w:val="24"/>
                                                  <w:szCs w:val="24"/>
                                                  <w:rPrChange w:id="631" w:author="Mohammad Nayeem" w:date="2020-04-21T22:30:00Z">
                                                    <w:rPr/>
                                                  </w:rPrChange>
                                                </w:rPr>
                                                <w:t>‬</w:t>
                                              </w:r>
                                              <w:r w:rsidR="00DD0BC7" w:rsidRPr="004E6C2C">
                                                <w:rPr>
                                                  <w:rFonts w:ascii="Times New Roman" w:hAnsi="Times New Roman" w:cs="Times New Roman"/>
                                                  <w:sz w:val="24"/>
                                                  <w:szCs w:val="24"/>
                                                  <w:rPrChange w:id="632" w:author="Mohammad Nayeem" w:date="2020-04-21T22:30:00Z">
                                                    <w:rPr/>
                                                  </w:rPrChange>
                                                </w:rPr>
                                                <w:t>‬</w:t>
                                              </w:r>
                                              <w:r w:rsidR="00DD0BC7" w:rsidRPr="004E6C2C">
                                                <w:rPr>
                                                  <w:rFonts w:ascii="Times New Roman" w:hAnsi="Times New Roman" w:cs="Times New Roman"/>
                                                  <w:sz w:val="24"/>
                                                  <w:szCs w:val="24"/>
                                                  <w:rPrChange w:id="633" w:author="Mohammad Nayeem" w:date="2020-04-21T22:30:00Z">
                                                    <w:rPr/>
                                                  </w:rPrChange>
                                                </w:rPr>
                                                <w:t>‬</w:t>
                                              </w:r>
                                              <w:r w:rsidR="00DD0BC7" w:rsidRPr="004E6C2C">
                                                <w:rPr>
                                                  <w:rFonts w:ascii="Times New Roman" w:hAnsi="Times New Roman" w:cs="Times New Roman"/>
                                                  <w:sz w:val="24"/>
                                                  <w:szCs w:val="24"/>
                                                  <w:rPrChange w:id="634" w:author="Mohammad Nayeem" w:date="2020-04-21T22:30:00Z">
                                                    <w:rPr/>
                                                  </w:rPrChange>
                                                </w:rPr>
                                                <w:t>‬</w:t>
                                              </w:r>
                                              <w:r w:rsidR="00DD0BC7" w:rsidRPr="004E6C2C">
                                                <w:rPr>
                                                  <w:rFonts w:ascii="Times New Roman" w:hAnsi="Times New Roman" w:cs="Times New Roman"/>
                                                  <w:sz w:val="24"/>
                                                  <w:szCs w:val="24"/>
                                                  <w:rPrChange w:id="635" w:author="Mohammad Nayeem" w:date="2020-04-21T22:30:00Z">
                                                    <w:rPr/>
                                                  </w:rPrChange>
                                                </w:rPr>
                                                <w:t>‬</w:t>
                                              </w:r>
                                              <w:r w:rsidR="00DD0BC7" w:rsidRPr="004E6C2C">
                                                <w:rPr>
                                                  <w:rFonts w:ascii="Times New Roman" w:hAnsi="Times New Roman" w:cs="Times New Roman"/>
                                                  <w:sz w:val="24"/>
                                                  <w:szCs w:val="24"/>
                                                  <w:rPrChange w:id="636" w:author="Mohammad Nayeem" w:date="2020-04-21T22:30:00Z">
                                                    <w:rPr/>
                                                  </w:rPrChange>
                                                </w:rPr>
                                                <w:t>‬</w:t>
                                              </w:r>
                                              <w:r w:rsidR="00DD0BC7" w:rsidRPr="004E6C2C">
                                                <w:rPr>
                                                  <w:rFonts w:ascii="Times New Roman" w:hAnsi="Times New Roman" w:cs="Times New Roman"/>
                                                  <w:sz w:val="24"/>
                                                  <w:szCs w:val="24"/>
                                                  <w:rPrChange w:id="637" w:author="Mohammad Nayeem" w:date="2020-04-21T22:30:00Z">
                                                    <w:rPr/>
                                                  </w:rPrChange>
                                                </w:rPr>
                                                <w:t>‬</w:t>
                                              </w:r>
                                              <w:r w:rsidR="00DD0BC7" w:rsidRPr="004E6C2C">
                                                <w:rPr>
                                                  <w:rFonts w:ascii="Times New Roman" w:hAnsi="Times New Roman" w:cs="Times New Roman"/>
                                                  <w:sz w:val="24"/>
                                                  <w:szCs w:val="24"/>
                                                  <w:rPrChange w:id="638" w:author="Mohammad Nayeem" w:date="2020-04-21T22:30:00Z">
                                                    <w:rPr/>
                                                  </w:rPrChange>
                                                </w:rPr>
                                                <w:t>‬</w:t>
                                              </w:r>
                                              <w:r w:rsidR="00DD0BC7" w:rsidRPr="004E6C2C">
                                                <w:rPr>
                                                  <w:rFonts w:ascii="Times New Roman" w:hAnsi="Times New Roman" w:cs="Times New Roman"/>
                                                  <w:sz w:val="24"/>
                                                  <w:szCs w:val="24"/>
                                                  <w:rPrChange w:id="639" w:author="Mohammad Nayeem" w:date="2020-04-21T22:30:00Z">
                                                    <w:rPr/>
                                                  </w:rPrChange>
                                                </w:rPr>
                                                <w:t>‬</w:t>
                                              </w:r>
                                              <w:r w:rsidR="00BC2E62" w:rsidRPr="004E6C2C">
                                                <w:rPr>
                                                  <w:rFonts w:ascii="Times New Roman" w:hAnsi="Times New Roman" w:cs="Times New Roman"/>
                                                  <w:sz w:val="24"/>
                                                  <w:szCs w:val="24"/>
                                                  <w:rPrChange w:id="640" w:author="Mohammad Nayeem" w:date="2020-04-21T22:30:00Z">
                                                    <w:rPr/>
                                                  </w:rPrChange>
                                                </w:rPr>
                                                <w:t>‬</w:t>
                                              </w:r>
                                              <w:r w:rsidR="00BC2E62" w:rsidRPr="004E6C2C">
                                                <w:rPr>
                                                  <w:rFonts w:ascii="Times New Roman" w:hAnsi="Times New Roman" w:cs="Times New Roman"/>
                                                  <w:sz w:val="24"/>
                                                  <w:szCs w:val="24"/>
                                                  <w:rPrChange w:id="641" w:author="Mohammad Nayeem" w:date="2020-04-21T22:30:00Z">
                                                    <w:rPr/>
                                                  </w:rPrChange>
                                                </w:rPr>
                                                <w:t>‬</w:t>
                                              </w:r>
                                              <w:r w:rsidR="00BC2E62" w:rsidRPr="004E6C2C">
                                                <w:rPr>
                                                  <w:rFonts w:ascii="Times New Roman" w:hAnsi="Times New Roman" w:cs="Times New Roman"/>
                                                  <w:sz w:val="24"/>
                                                  <w:szCs w:val="24"/>
                                                  <w:rPrChange w:id="642" w:author="Mohammad Nayeem" w:date="2020-04-21T22:30:00Z">
                                                    <w:rPr/>
                                                  </w:rPrChange>
                                                </w:rPr>
                                                <w:t>‬</w:t>
                                              </w:r>
                                              <w:r w:rsidR="00BC2E62" w:rsidRPr="004E6C2C">
                                                <w:rPr>
                                                  <w:rFonts w:ascii="Times New Roman" w:hAnsi="Times New Roman" w:cs="Times New Roman"/>
                                                  <w:sz w:val="24"/>
                                                  <w:szCs w:val="24"/>
                                                  <w:rPrChange w:id="643" w:author="Mohammad Nayeem" w:date="2020-04-21T22:30:00Z">
                                                    <w:rPr/>
                                                  </w:rPrChange>
                                                </w:rPr>
                                                <w:t>‬</w:t>
                                              </w:r>
                                              <w:r w:rsidR="00BC2E62" w:rsidRPr="004E6C2C">
                                                <w:rPr>
                                                  <w:rFonts w:ascii="Times New Roman" w:hAnsi="Times New Roman" w:cs="Times New Roman"/>
                                                  <w:sz w:val="24"/>
                                                  <w:szCs w:val="24"/>
                                                  <w:rPrChange w:id="644" w:author="Mohammad Nayeem" w:date="2020-04-21T22:30:00Z">
                                                    <w:rPr/>
                                                  </w:rPrChange>
                                                </w:rPr>
                                                <w:t>‬</w:t>
                                              </w:r>
                                              <w:r w:rsidR="00BC2E62" w:rsidRPr="004E6C2C">
                                                <w:rPr>
                                                  <w:rFonts w:ascii="Times New Roman" w:hAnsi="Times New Roman" w:cs="Times New Roman"/>
                                                  <w:sz w:val="24"/>
                                                  <w:szCs w:val="24"/>
                                                  <w:rPrChange w:id="645" w:author="Mohammad Nayeem" w:date="2020-04-21T22:30:00Z">
                                                    <w:rPr/>
                                                  </w:rPrChange>
                                                </w:rPr>
                                                <w:t>‬</w:t>
                                              </w:r>
                                              <w:r w:rsidR="00BC2E62" w:rsidRPr="004E6C2C">
                                                <w:rPr>
                                                  <w:rFonts w:ascii="Times New Roman" w:hAnsi="Times New Roman" w:cs="Times New Roman"/>
                                                  <w:sz w:val="24"/>
                                                  <w:szCs w:val="24"/>
                                                  <w:rPrChange w:id="646" w:author="Mohammad Nayeem" w:date="2020-04-21T22:30:00Z">
                                                    <w:rPr/>
                                                  </w:rPrChange>
                                                </w:rPr>
                                                <w:t>‬</w:t>
                                              </w:r>
                                              <w:r w:rsidR="00BC2E62" w:rsidRPr="004E6C2C">
                                                <w:rPr>
                                                  <w:rFonts w:ascii="Times New Roman" w:hAnsi="Times New Roman" w:cs="Times New Roman"/>
                                                  <w:sz w:val="24"/>
                                                  <w:szCs w:val="24"/>
                                                  <w:rPrChange w:id="647" w:author="Mohammad Nayeem" w:date="2020-04-21T22:30:00Z">
                                                    <w:rPr/>
                                                  </w:rPrChange>
                                                </w:rPr>
                                                <w:t>‬</w:t>
                                              </w:r>
                                              <w:r w:rsidR="00BC2E62" w:rsidRPr="004E6C2C">
                                                <w:rPr>
                                                  <w:rFonts w:ascii="Times New Roman" w:hAnsi="Times New Roman" w:cs="Times New Roman"/>
                                                  <w:sz w:val="24"/>
                                                  <w:szCs w:val="24"/>
                                                  <w:rPrChange w:id="648" w:author="Mohammad Nayeem" w:date="2020-04-21T22:30:00Z">
                                                    <w:rPr/>
                                                  </w:rPrChange>
                                                </w:rPr>
                                                <w:t>‬</w:t>
                                              </w:r>
                                              <w:r w:rsidR="00BC2E62" w:rsidRPr="004E6C2C">
                                                <w:rPr>
                                                  <w:rFonts w:ascii="Times New Roman" w:hAnsi="Times New Roman" w:cs="Times New Roman"/>
                                                  <w:sz w:val="24"/>
                                                  <w:szCs w:val="24"/>
                                                  <w:rPrChange w:id="649" w:author="Mohammad Nayeem" w:date="2020-04-21T22:30:00Z">
                                                    <w:rPr/>
                                                  </w:rPrChange>
                                                </w:rPr>
                                                <w:t>‬</w:t>
                                              </w:r>
                                              <w:r w:rsidR="00BC2E62" w:rsidRPr="004E6C2C">
                                                <w:rPr>
                                                  <w:rFonts w:ascii="Times New Roman" w:hAnsi="Times New Roman" w:cs="Times New Roman"/>
                                                  <w:sz w:val="24"/>
                                                  <w:szCs w:val="24"/>
                                                  <w:rPrChange w:id="650" w:author="Mohammad Nayeem" w:date="2020-04-21T22:30:00Z">
                                                    <w:rPr/>
                                                  </w:rPrChange>
                                                </w:rPr>
                                                <w:t>‬</w:t>
                                              </w:r>
                                              <w:r w:rsidR="00BC2E62" w:rsidRPr="004E6C2C">
                                                <w:rPr>
                                                  <w:rFonts w:ascii="Times New Roman" w:hAnsi="Times New Roman" w:cs="Times New Roman"/>
                                                  <w:sz w:val="24"/>
                                                  <w:szCs w:val="24"/>
                                                  <w:rPrChange w:id="651" w:author="Mohammad Nayeem" w:date="2020-04-21T22:30:00Z">
                                                    <w:rPr/>
                                                  </w:rPrChange>
                                                </w:rPr>
                                                <w:t>‬</w:t>
                                              </w:r>
                                              <w:r w:rsidR="00BC2E62" w:rsidRPr="004E6C2C">
                                                <w:rPr>
                                                  <w:rFonts w:ascii="Times New Roman" w:hAnsi="Times New Roman" w:cs="Times New Roman"/>
                                                  <w:sz w:val="24"/>
                                                  <w:szCs w:val="24"/>
                                                  <w:rPrChange w:id="652" w:author="Mohammad Nayeem" w:date="2020-04-21T22:30:00Z">
                                                    <w:rPr/>
                                                  </w:rPrChange>
                                                </w:rPr>
                                                <w:t>‬</w:t>
                                              </w:r>
                                              <w:r w:rsidR="00BC2E62" w:rsidRPr="004E6C2C">
                                                <w:rPr>
                                                  <w:rFonts w:ascii="Times New Roman" w:hAnsi="Times New Roman" w:cs="Times New Roman"/>
                                                  <w:sz w:val="24"/>
                                                  <w:szCs w:val="24"/>
                                                  <w:rPrChange w:id="653" w:author="Mohammad Nayeem" w:date="2020-04-21T22:30:00Z">
                                                    <w:rPr/>
                                                  </w:rPrChange>
                                                </w:rPr>
                                                <w:t>‬</w:t>
                                              </w:r>
                                              <w:r w:rsidR="00BC2E62" w:rsidRPr="004E6C2C">
                                                <w:rPr>
                                                  <w:rFonts w:ascii="Times New Roman" w:hAnsi="Times New Roman" w:cs="Times New Roman"/>
                                                  <w:sz w:val="24"/>
                                                  <w:szCs w:val="24"/>
                                                  <w:rPrChange w:id="654" w:author="Mohammad Nayeem" w:date="2020-04-21T22:30:00Z">
                                                    <w:rPr/>
                                                  </w:rPrChange>
                                                </w:rPr>
                                                <w:t>‬</w:t>
                                              </w:r>
                                              <w:r w:rsidR="00BC2E62" w:rsidRPr="004E6C2C">
                                                <w:rPr>
                                                  <w:rFonts w:ascii="Times New Roman" w:hAnsi="Times New Roman" w:cs="Times New Roman"/>
                                                  <w:sz w:val="24"/>
                                                  <w:szCs w:val="24"/>
                                                  <w:rPrChange w:id="655" w:author="Mohammad Nayeem" w:date="2020-04-21T22:30:00Z">
                                                    <w:rPr/>
                                                  </w:rPrChange>
                                                </w:rPr>
                                                <w:t>‬</w:t>
                                              </w:r>
                                              <w:r w:rsidR="00BC2E62" w:rsidRPr="004E6C2C">
                                                <w:rPr>
                                                  <w:rFonts w:ascii="Times New Roman" w:hAnsi="Times New Roman" w:cs="Times New Roman"/>
                                                  <w:sz w:val="24"/>
                                                  <w:szCs w:val="24"/>
                                                  <w:rPrChange w:id="656" w:author="Mohammad Nayeem" w:date="2020-04-21T22:30:00Z">
                                                    <w:rPr/>
                                                  </w:rPrChange>
                                                </w:rPr>
                                                <w:t>‬</w:t>
                                              </w:r>
                                              <w:r w:rsidR="00BC2E62" w:rsidRPr="004E6C2C">
                                                <w:rPr>
                                                  <w:rFonts w:ascii="Times New Roman" w:hAnsi="Times New Roman" w:cs="Times New Roman"/>
                                                  <w:sz w:val="24"/>
                                                  <w:szCs w:val="24"/>
                                                  <w:rPrChange w:id="657" w:author="Mohammad Nayeem" w:date="2020-04-21T22:30:00Z">
                                                    <w:rPr/>
                                                  </w:rPrChange>
                                                </w:rPr>
                                                <w:t>‬</w:t>
                                              </w:r>
                                              <w:r w:rsidR="00BC2E62" w:rsidRPr="004E6C2C">
                                                <w:rPr>
                                                  <w:rFonts w:ascii="Times New Roman" w:hAnsi="Times New Roman" w:cs="Times New Roman"/>
                                                  <w:sz w:val="24"/>
                                                  <w:szCs w:val="24"/>
                                                  <w:rPrChange w:id="658" w:author="Mohammad Nayeem" w:date="2020-04-21T22:30:00Z">
                                                    <w:rPr/>
                                                  </w:rPrChange>
                                                </w:rPr>
                                                <w:t>‬</w:t>
                                              </w:r>
                                              <w:r w:rsidR="00BC2E62" w:rsidRPr="004E6C2C">
                                                <w:rPr>
                                                  <w:rFonts w:ascii="Times New Roman" w:hAnsi="Times New Roman" w:cs="Times New Roman"/>
                                                  <w:sz w:val="24"/>
                                                  <w:szCs w:val="24"/>
                                                  <w:rPrChange w:id="659" w:author="Mohammad Nayeem" w:date="2020-04-21T22:30:00Z">
                                                    <w:rPr/>
                                                  </w:rPrChange>
                                                </w:rPr>
                                                <w:t>‬</w:t>
                                              </w:r>
                                              <w:r w:rsidR="009304F2" w:rsidRPr="004E6C2C">
                                                <w:rPr>
                                                  <w:rFonts w:ascii="Times New Roman" w:hAnsi="Times New Roman" w:cs="Times New Roman"/>
                                                  <w:sz w:val="24"/>
                                                  <w:szCs w:val="24"/>
                                                  <w:rPrChange w:id="660" w:author="Mohammad Nayeem" w:date="2020-04-21T22:30:00Z">
                                                    <w:rPr/>
                                                  </w:rPrChange>
                                                </w:rPr>
                                                <w:t>‬</w:t>
                                              </w:r>
                                              <w:r w:rsidR="009304F2" w:rsidRPr="004E6C2C">
                                                <w:rPr>
                                                  <w:rFonts w:ascii="Times New Roman" w:hAnsi="Times New Roman" w:cs="Times New Roman"/>
                                                  <w:sz w:val="24"/>
                                                  <w:szCs w:val="24"/>
                                                  <w:rPrChange w:id="661" w:author="Mohammad Nayeem" w:date="2020-04-21T22:30:00Z">
                                                    <w:rPr/>
                                                  </w:rPrChange>
                                                </w:rPr>
                                                <w:t>‬</w:t>
                                              </w:r>
                                              <w:r w:rsidR="009304F2" w:rsidRPr="004E6C2C">
                                                <w:rPr>
                                                  <w:rFonts w:ascii="Times New Roman" w:hAnsi="Times New Roman" w:cs="Times New Roman"/>
                                                  <w:sz w:val="24"/>
                                                  <w:szCs w:val="24"/>
                                                  <w:rPrChange w:id="662" w:author="Mohammad Nayeem" w:date="2020-04-21T22:30:00Z">
                                                    <w:rPr/>
                                                  </w:rPrChange>
                                                </w:rPr>
                                                <w:t>‬</w:t>
                                              </w:r>
                                              <w:r w:rsidR="009304F2" w:rsidRPr="004E6C2C">
                                                <w:rPr>
                                                  <w:rFonts w:ascii="Times New Roman" w:hAnsi="Times New Roman" w:cs="Times New Roman"/>
                                                  <w:sz w:val="24"/>
                                                  <w:szCs w:val="24"/>
                                                  <w:rPrChange w:id="663" w:author="Mohammad Nayeem" w:date="2020-04-21T22:30:00Z">
                                                    <w:rPr/>
                                                  </w:rPrChange>
                                                </w:rPr>
                                                <w:t>‬</w:t>
                                              </w:r>
                                              <w:r w:rsidR="009304F2" w:rsidRPr="004E6C2C">
                                                <w:rPr>
                                                  <w:rFonts w:ascii="Times New Roman" w:hAnsi="Times New Roman" w:cs="Times New Roman"/>
                                                  <w:sz w:val="24"/>
                                                  <w:szCs w:val="24"/>
                                                  <w:rPrChange w:id="664" w:author="Mohammad Nayeem" w:date="2020-04-21T22:30:00Z">
                                                    <w:rPr/>
                                                  </w:rPrChange>
                                                </w:rPr>
                                                <w:t>‬</w:t>
                                              </w:r>
                                              <w:r w:rsidR="009304F2" w:rsidRPr="004E6C2C">
                                                <w:rPr>
                                                  <w:rFonts w:ascii="Times New Roman" w:hAnsi="Times New Roman" w:cs="Times New Roman"/>
                                                  <w:sz w:val="24"/>
                                                  <w:szCs w:val="24"/>
                                                  <w:rPrChange w:id="665" w:author="Mohammad Nayeem" w:date="2020-04-21T22:30:00Z">
                                                    <w:rPr/>
                                                  </w:rPrChange>
                                                </w:rPr>
                                                <w:t>‬</w:t>
                                              </w:r>
                                              <w:r w:rsidR="009304F2" w:rsidRPr="004E6C2C">
                                                <w:rPr>
                                                  <w:rFonts w:ascii="Times New Roman" w:hAnsi="Times New Roman" w:cs="Times New Roman"/>
                                                  <w:sz w:val="24"/>
                                                  <w:szCs w:val="24"/>
                                                  <w:rPrChange w:id="666" w:author="Mohammad Nayeem" w:date="2020-04-21T22:30:00Z">
                                                    <w:rPr/>
                                                  </w:rPrChange>
                                                </w:rPr>
                                                <w:t>‬</w:t>
                                              </w:r>
                                              <w:r w:rsidR="009304F2" w:rsidRPr="004E6C2C">
                                                <w:rPr>
                                                  <w:rFonts w:ascii="Times New Roman" w:hAnsi="Times New Roman" w:cs="Times New Roman"/>
                                                  <w:sz w:val="24"/>
                                                  <w:szCs w:val="24"/>
                                                  <w:rPrChange w:id="667" w:author="Mohammad Nayeem" w:date="2020-04-21T22:30:00Z">
                                                    <w:rPr/>
                                                  </w:rPrChange>
                                                </w:rPr>
                                                <w:t>‬</w:t>
                                              </w:r>
                                              <w:r w:rsidR="009304F2" w:rsidRPr="004E6C2C">
                                                <w:rPr>
                                                  <w:rFonts w:ascii="Times New Roman" w:hAnsi="Times New Roman" w:cs="Times New Roman"/>
                                                  <w:sz w:val="24"/>
                                                  <w:szCs w:val="24"/>
                                                  <w:rPrChange w:id="668" w:author="Mohammad Nayeem" w:date="2020-04-21T22:30:00Z">
                                                    <w:rPr/>
                                                  </w:rPrChange>
                                                </w:rPr>
                                                <w:t>‬</w:t>
                                              </w:r>
                                              <w:r w:rsidR="009304F2" w:rsidRPr="004E6C2C">
                                                <w:rPr>
                                                  <w:rFonts w:ascii="Times New Roman" w:hAnsi="Times New Roman" w:cs="Times New Roman"/>
                                                  <w:sz w:val="24"/>
                                                  <w:szCs w:val="24"/>
                                                  <w:rPrChange w:id="669" w:author="Mohammad Nayeem" w:date="2020-04-21T22:30:00Z">
                                                    <w:rPr/>
                                                  </w:rPrChange>
                                                </w:rPr>
                                                <w:t>‬</w:t>
                                              </w:r>
                                              <w:r w:rsidR="009304F2" w:rsidRPr="004E6C2C">
                                                <w:rPr>
                                                  <w:rFonts w:ascii="Times New Roman" w:hAnsi="Times New Roman" w:cs="Times New Roman"/>
                                                  <w:sz w:val="24"/>
                                                  <w:szCs w:val="24"/>
                                                  <w:rPrChange w:id="670" w:author="Mohammad Nayeem" w:date="2020-04-21T22:30:00Z">
                                                    <w:rPr/>
                                                  </w:rPrChange>
                                                </w:rPr>
                                                <w:t>‬</w:t>
                                              </w:r>
                                              <w:r w:rsidR="009304F2" w:rsidRPr="004E6C2C">
                                                <w:rPr>
                                                  <w:rFonts w:ascii="Times New Roman" w:hAnsi="Times New Roman" w:cs="Times New Roman"/>
                                                  <w:sz w:val="24"/>
                                                  <w:szCs w:val="24"/>
                                                  <w:rPrChange w:id="671" w:author="Mohammad Nayeem" w:date="2020-04-21T22:30:00Z">
                                                    <w:rPr/>
                                                  </w:rPrChange>
                                                </w:rPr>
                                                <w:t>‬</w:t>
                                              </w:r>
                                              <w:r w:rsidR="009304F2" w:rsidRPr="004E6C2C">
                                                <w:rPr>
                                                  <w:rFonts w:ascii="Times New Roman" w:hAnsi="Times New Roman" w:cs="Times New Roman"/>
                                                  <w:sz w:val="24"/>
                                                  <w:szCs w:val="24"/>
                                                  <w:rPrChange w:id="672" w:author="Mohammad Nayeem" w:date="2020-04-21T22:30:00Z">
                                                    <w:rPr/>
                                                  </w:rPrChange>
                                                </w:rPr>
                                                <w:t>‬</w:t>
                                              </w:r>
                                              <w:r w:rsidR="009304F2" w:rsidRPr="004E6C2C">
                                                <w:rPr>
                                                  <w:rFonts w:ascii="Times New Roman" w:hAnsi="Times New Roman" w:cs="Times New Roman"/>
                                                  <w:sz w:val="24"/>
                                                  <w:szCs w:val="24"/>
                                                  <w:rPrChange w:id="673" w:author="Mohammad Nayeem" w:date="2020-04-21T22:30:00Z">
                                                    <w:rPr/>
                                                  </w:rPrChange>
                                                </w:rPr>
                                                <w:t>‬</w:t>
                                              </w:r>
                                              <w:r w:rsidR="009304F2" w:rsidRPr="004E6C2C">
                                                <w:rPr>
                                                  <w:rFonts w:ascii="Times New Roman" w:hAnsi="Times New Roman" w:cs="Times New Roman"/>
                                                  <w:sz w:val="24"/>
                                                  <w:szCs w:val="24"/>
                                                  <w:rPrChange w:id="674" w:author="Mohammad Nayeem" w:date="2020-04-21T22:30:00Z">
                                                    <w:rPr/>
                                                  </w:rPrChange>
                                                </w:rPr>
                                                <w:t>‬</w:t>
                                              </w:r>
                                              <w:r w:rsidR="009304F2" w:rsidRPr="004E6C2C">
                                                <w:rPr>
                                                  <w:rFonts w:ascii="Times New Roman" w:hAnsi="Times New Roman" w:cs="Times New Roman"/>
                                                  <w:sz w:val="24"/>
                                                  <w:szCs w:val="24"/>
                                                  <w:rPrChange w:id="675" w:author="Mohammad Nayeem" w:date="2020-04-21T22:30:00Z">
                                                    <w:rPr/>
                                                  </w:rPrChange>
                                                </w:rPr>
                                                <w:t>‬</w:t>
                                              </w:r>
                                              <w:r w:rsidR="009304F2" w:rsidRPr="004E6C2C">
                                                <w:rPr>
                                                  <w:rFonts w:ascii="Times New Roman" w:hAnsi="Times New Roman" w:cs="Times New Roman"/>
                                                  <w:sz w:val="24"/>
                                                  <w:szCs w:val="24"/>
                                                  <w:rPrChange w:id="676" w:author="Mohammad Nayeem" w:date="2020-04-21T22:30:00Z">
                                                    <w:rPr/>
                                                  </w:rPrChange>
                                                </w:rPr>
                                                <w:t>‬</w:t>
                                              </w:r>
                                              <w:r w:rsidR="009304F2" w:rsidRPr="004E6C2C">
                                                <w:rPr>
                                                  <w:rFonts w:ascii="Times New Roman" w:hAnsi="Times New Roman" w:cs="Times New Roman"/>
                                                  <w:sz w:val="24"/>
                                                  <w:szCs w:val="24"/>
                                                  <w:rPrChange w:id="677" w:author="Mohammad Nayeem" w:date="2020-04-21T22:30:00Z">
                                                    <w:rPr/>
                                                  </w:rPrChange>
                                                </w:rPr>
                                                <w:t>‬</w:t>
                                              </w:r>
                                              <w:r w:rsidR="009304F2" w:rsidRPr="004E6C2C">
                                                <w:rPr>
                                                  <w:rFonts w:ascii="Times New Roman" w:hAnsi="Times New Roman" w:cs="Times New Roman"/>
                                                  <w:sz w:val="24"/>
                                                  <w:szCs w:val="24"/>
                                                  <w:rPrChange w:id="678" w:author="Mohammad Nayeem" w:date="2020-04-21T22:30:00Z">
                                                    <w:rPr/>
                                                  </w:rPrChange>
                                                </w:rPr>
                                                <w:t>‬</w:t>
                                              </w:r>
                                              <w:r w:rsidR="009304F2" w:rsidRPr="004E6C2C">
                                                <w:rPr>
                                                  <w:rFonts w:ascii="Times New Roman" w:hAnsi="Times New Roman" w:cs="Times New Roman"/>
                                                  <w:sz w:val="24"/>
                                                  <w:szCs w:val="24"/>
                                                  <w:rPrChange w:id="679" w:author="Mohammad Nayeem" w:date="2020-04-21T22:30:00Z">
                                                    <w:rPr/>
                                                  </w:rPrChange>
                                                </w:rPr>
                                                <w:t>‬</w:t>
                                              </w:r>
                                              <w:r w:rsidR="00481541" w:rsidRPr="004E6C2C">
                                                <w:rPr>
                                                  <w:rFonts w:ascii="Times New Roman" w:hAnsi="Times New Roman" w:cs="Times New Roman"/>
                                                  <w:sz w:val="24"/>
                                                  <w:szCs w:val="24"/>
                                                  <w:rPrChange w:id="680" w:author="Mohammad Nayeem" w:date="2020-04-21T22:30:00Z">
                                                    <w:rPr/>
                                                  </w:rPrChange>
                                                </w:rPr>
                                                <w:t>‬</w:t>
                                              </w:r>
                                              <w:r w:rsidR="00481541" w:rsidRPr="004E6C2C">
                                                <w:rPr>
                                                  <w:rFonts w:ascii="Times New Roman" w:hAnsi="Times New Roman" w:cs="Times New Roman"/>
                                                  <w:sz w:val="24"/>
                                                  <w:szCs w:val="24"/>
                                                  <w:rPrChange w:id="681" w:author="Mohammad Nayeem" w:date="2020-04-21T22:30:00Z">
                                                    <w:rPr/>
                                                  </w:rPrChange>
                                                </w:rPr>
                                                <w:t>‬</w:t>
                                              </w:r>
                                              <w:r w:rsidR="00481541" w:rsidRPr="004E6C2C">
                                                <w:rPr>
                                                  <w:rFonts w:ascii="Times New Roman" w:hAnsi="Times New Roman" w:cs="Times New Roman"/>
                                                  <w:sz w:val="24"/>
                                                  <w:szCs w:val="24"/>
                                                  <w:rPrChange w:id="682" w:author="Mohammad Nayeem" w:date="2020-04-21T22:30:00Z">
                                                    <w:rPr/>
                                                  </w:rPrChange>
                                                </w:rPr>
                                                <w:t>‬</w:t>
                                              </w:r>
                                              <w:r w:rsidR="00481541" w:rsidRPr="004E6C2C">
                                                <w:rPr>
                                                  <w:rFonts w:ascii="Times New Roman" w:hAnsi="Times New Roman" w:cs="Times New Roman"/>
                                                  <w:sz w:val="24"/>
                                                  <w:szCs w:val="24"/>
                                                  <w:rPrChange w:id="683" w:author="Mohammad Nayeem" w:date="2020-04-21T22:30:00Z">
                                                    <w:rPr/>
                                                  </w:rPrChange>
                                                </w:rPr>
                                                <w:t>‬</w:t>
                                              </w:r>
                                              <w:r w:rsidR="00481541" w:rsidRPr="004E6C2C">
                                                <w:rPr>
                                                  <w:rFonts w:ascii="Times New Roman" w:hAnsi="Times New Roman" w:cs="Times New Roman"/>
                                                  <w:sz w:val="24"/>
                                                  <w:szCs w:val="24"/>
                                                  <w:rPrChange w:id="684" w:author="Mohammad Nayeem" w:date="2020-04-21T22:30:00Z">
                                                    <w:rPr/>
                                                  </w:rPrChange>
                                                </w:rPr>
                                                <w:t>‬</w:t>
                                              </w:r>
                                              <w:r w:rsidR="00481541" w:rsidRPr="004E6C2C">
                                                <w:rPr>
                                                  <w:rFonts w:ascii="Times New Roman" w:hAnsi="Times New Roman" w:cs="Times New Roman"/>
                                                  <w:sz w:val="24"/>
                                                  <w:szCs w:val="24"/>
                                                  <w:rPrChange w:id="685" w:author="Mohammad Nayeem" w:date="2020-04-21T22:30:00Z">
                                                    <w:rPr/>
                                                  </w:rPrChange>
                                                </w:rPr>
                                                <w:t>‬</w:t>
                                              </w:r>
                                              <w:r w:rsidR="00481541" w:rsidRPr="004E6C2C">
                                                <w:rPr>
                                                  <w:rFonts w:ascii="Times New Roman" w:hAnsi="Times New Roman" w:cs="Times New Roman"/>
                                                  <w:sz w:val="24"/>
                                                  <w:szCs w:val="24"/>
                                                  <w:rPrChange w:id="686" w:author="Mohammad Nayeem" w:date="2020-04-21T22:30:00Z">
                                                    <w:rPr/>
                                                  </w:rPrChange>
                                                </w:rPr>
                                                <w:t>‬</w:t>
                                              </w:r>
                                              <w:r w:rsidR="00481541" w:rsidRPr="004E6C2C">
                                                <w:rPr>
                                                  <w:rFonts w:ascii="Times New Roman" w:hAnsi="Times New Roman" w:cs="Times New Roman"/>
                                                  <w:sz w:val="24"/>
                                                  <w:szCs w:val="24"/>
                                                  <w:rPrChange w:id="687" w:author="Mohammad Nayeem" w:date="2020-04-21T22:30:00Z">
                                                    <w:rPr/>
                                                  </w:rPrChange>
                                                </w:rPr>
                                                <w:t>‬</w:t>
                                              </w:r>
                                              <w:r w:rsidR="00481541" w:rsidRPr="004E6C2C">
                                                <w:rPr>
                                                  <w:rFonts w:ascii="Times New Roman" w:hAnsi="Times New Roman" w:cs="Times New Roman"/>
                                                  <w:sz w:val="24"/>
                                                  <w:szCs w:val="24"/>
                                                  <w:rPrChange w:id="688" w:author="Mohammad Nayeem" w:date="2020-04-21T22:30:00Z">
                                                    <w:rPr/>
                                                  </w:rPrChange>
                                                </w:rPr>
                                                <w:t>‬</w:t>
                                              </w:r>
                                              <w:r w:rsidR="00481541" w:rsidRPr="004E6C2C">
                                                <w:rPr>
                                                  <w:rFonts w:ascii="Times New Roman" w:hAnsi="Times New Roman" w:cs="Times New Roman"/>
                                                  <w:sz w:val="24"/>
                                                  <w:szCs w:val="24"/>
                                                  <w:rPrChange w:id="689" w:author="Mohammad Nayeem" w:date="2020-04-21T22:30:00Z">
                                                    <w:rPr/>
                                                  </w:rPrChange>
                                                </w:rPr>
                                                <w:t>‬</w:t>
                                              </w:r>
                                              <w:r w:rsidR="00481541" w:rsidRPr="004E6C2C">
                                                <w:rPr>
                                                  <w:rFonts w:ascii="Times New Roman" w:hAnsi="Times New Roman" w:cs="Times New Roman"/>
                                                  <w:sz w:val="24"/>
                                                  <w:szCs w:val="24"/>
                                                  <w:rPrChange w:id="690" w:author="Mohammad Nayeem" w:date="2020-04-21T22:30:00Z">
                                                    <w:rPr/>
                                                  </w:rPrChange>
                                                </w:rPr>
                                                <w:t>‬</w:t>
                                              </w:r>
                                              <w:r w:rsidR="00481541" w:rsidRPr="004E6C2C">
                                                <w:rPr>
                                                  <w:rFonts w:ascii="Times New Roman" w:hAnsi="Times New Roman" w:cs="Times New Roman"/>
                                                  <w:sz w:val="24"/>
                                                  <w:szCs w:val="24"/>
                                                  <w:rPrChange w:id="691" w:author="Mohammad Nayeem" w:date="2020-04-21T22:30:00Z">
                                                    <w:rPr/>
                                                  </w:rPrChange>
                                                </w:rPr>
                                                <w:t>‬</w:t>
                                              </w:r>
                                              <w:r w:rsidR="00481541" w:rsidRPr="004E6C2C">
                                                <w:rPr>
                                                  <w:rFonts w:ascii="Times New Roman" w:hAnsi="Times New Roman" w:cs="Times New Roman"/>
                                                  <w:sz w:val="24"/>
                                                  <w:szCs w:val="24"/>
                                                  <w:rPrChange w:id="692" w:author="Mohammad Nayeem" w:date="2020-04-21T22:30:00Z">
                                                    <w:rPr/>
                                                  </w:rPrChange>
                                                </w:rPr>
                                                <w:t>‬</w:t>
                                              </w:r>
                                              <w:r w:rsidR="00481541" w:rsidRPr="004E6C2C">
                                                <w:rPr>
                                                  <w:rFonts w:ascii="Times New Roman" w:hAnsi="Times New Roman" w:cs="Times New Roman"/>
                                                  <w:sz w:val="24"/>
                                                  <w:szCs w:val="24"/>
                                                  <w:rPrChange w:id="693" w:author="Mohammad Nayeem" w:date="2020-04-21T22:30:00Z">
                                                    <w:rPr/>
                                                  </w:rPrChange>
                                                </w:rPr>
                                                <w:t>‬</w:t>
                                              </w:r>
                                              <w:r w:rsidR="00481541" w:rsidRPr="004E6C2C">
                                                <w:rPr>
                                                  <w:rFonts w:ascii="Times New Roman" w:hAnsi="Times New Roman" w:cs="Times New Roman"/>
                                                  <w:sz w:val="24"/>
                                                  <w:szCs w:val="24"/>
                                                  <w:rPrChange w:id="694" w:author="Mohammad Nayeem" w:date="2020-04-21T22:30:00Z">
                                                    <w:rPr/>
                                                  </w:rPrChange>
                                                </w:rPr>
                                                <w:t>‬</w:t>
                                              </w:r>
                                              <w:r w:rsidR="00481541" w:rsidRPr="004E6C2C">
                                                <w:rPr>
                                                  <w:rFonts w:ascii="Times New Roman" w:hAnsi="Times New Roman" w:cs="Times New Roman"/>
                                                  <w:sz w:val="24"/>
                                                  <w:szCs w:val="24"/>
                                                  <w:rPrChange w:id="695" w:author="Mohammad Nayeem" w:date="2020-04-21T22:30:00Z">
                                                    <w:rPr/>
                                                  </w:rPrChange>
                                                </w:rPr>
                                                <w:t>‬</w:t>
                                              </w:r>
                                              <w:r w:rsidR="00481541" w:rsidRPr="004E6C2C">
                                                <w:rPr>
                                                  <w:rFonts w:ascii="Times New Roman" w:hAnsi="Times New Roman" w:cs="Times New Roman"/>
                                                  <w:sz w:val="24"/>
                                                  <w:szCs w:val="24"/>
                                                  <w:rPrChange w:id="696" w:author="Mohammad Nayeem" w:date="2020-04-21T22:30:00Z">
                                                    <w:rPr/>
                                                  </w:rPrChange>
                                                </w:rPr>
                                                <w:t>‬</w:t>
                                              </w:r>
                                              <w:r w:rsidR="00481541" w:rsidRPr="004E6C2C">
                                                <w:rPr>
                                                  <w:rFonts w:ascii="Times New Roman" w:hAnsi="Times New Roman" w:cs="Times New Roman"/>
                                                  <w:sz w:val="24"/>
                                                  <w:szCs w:val="24"/>
                                                  <w:rPrChange w:id="697" w:author="Mohammad Nayeem" w:date="2020-04-21T22:30:00Z">
                                                    <w:rPr/>
                                                  </w:rPrChange>
                                                </w:rPr>
                                                <w:t>‬</w:t>
                                              </w:r>
                                              <w:r w:rsidR="00481541" w:rsidRPr="004E6C2C">
                                                <w:rPr>
                                                  <w:rFonts w:ascii="Times New Roman" w:hAnsi="Times New Roman" w:cs="Times New Roman"/>
                                                  <w:sz w:val="24"/>
                                                  <w:szCs w:val="24"/>
                                                  <w:rPrChange w:id="698" w:author="Mohammad Nayeem" w:date="2020-04-21T22:30:00Z">
                                                    <w:rPr/>
                                                  </w:rPrChange>
                                                </w:rPr>
                                                <w:t>‬</w:t>
                                              </w:r>
                                              <w:r w:rsidR="00481541" w:rsidRPr="004E6C2C">
                                                <w:rPr>
                                                  <w:rFonts w:ascii="Times New Roman" w:hAnsi="Times New Roman" w:cs="Times New Roman"/>
                                                  <w:sz w:val="24"/>
                                                  <w:szCs w:val="24"/>
                                                  <w:rPrChange w:id="699" w:author="Mohammad Nayeem" w:date="2020-04-21T22:30:00Z">
                                                    <w:rPr/>
                                                  </w:rPrChange>
                                                </w:rPr>
                                                <w:t>‬</w:t>
                                              </w:r>
                                              <w:r w:rsidR="006C6898" w:rsidRPr="004E6C2C">
                                                <w:rPr>
                                                  <w:rFonts w:ascii="Times New Roman" w:hAnsi="Times New Roman" w:cs="Times New Roman"/>
                                                  <w:sz w:val="24"/>
                                                  <w:szCs w:val="24"/>
                                                  <w:rPrChange w:id="700" w:author="Mohammad Nayeem" w:date="2020-04-21T22:30:00Z">
                                                    <w:rPr/>
                                                  </w:rPrChange>
                                                </w:rPr>
                                                <w:t>‬</w:t>
                                              </w:r>
                                              <w:r w:rsidR="006C6898" w:rsidRPr="004E6C2C">
                                                <w:rPr>
                                                  <w:rFonts w:ascii="Times New Roman" w:hAnsi="Times New Roman" w:cs="Times New Roman"/>
                                                  <w:sz w:val="24"/>
                                                  <w:szCs w:val="24"/>
                                                  <w:rPrChange w:id="701" w:author="Mohammad Nayeem" w:date="2020-04-21T22:30:00Z">
                                                    <w:rPr/>
                                                  </w:rPrChange>
                                                </w:rPr>
                                                <w:t>‬</w:t>
                                              </w:r>
                                              <w:r w:rsidR="006C6898" w:rsidRPr="004E6C2C">
                                                <w:rPr>
                                                  <w:rFonts w:ascii="Times New Roman" w:hAnsi="Times New Roman" w:cs="Times New Roman"/>
                                                  <w:sz w:val="24"/>
                                                  <w:szCs w:val="24"/>
                                                  <w:rPrChange w:id="702" w:author="Mohammad Nayeem" w:date="2020-04-21T22:30:00Z">
                                                    <w:rPr/>
                                                  </w:rPrChange>
                                                </w:rPr>
                                                <w:t>‬</w:t>
                                              </w:r>
                                              <w:r w:rsidR="006C6898" w:rsidRPr="004E6C2C">
                                                <w:rPr>
                                                  <w:rFonts w:ascii="Times New Roman" w:hAnsi="Times New Roman" w:cs="Times New Roman"/>
                                                  <w:sz w:val="24"/>
                                                  <w:szCs w:val="24"/>
                                                  <w:rPrChange w:id="703" w:author="Mohammad Nayeem" w:date="2020-04-21T22:30:00Z">
                                                    <w:rPr/>
                                                  </w:rPrChange>
                                                </w:rPr>
                                                <w:t>‬</w:t>
                                              </w:r>
                                              <w:r w:rsidR="006C6898" w:rsidRPr="004E6C2C">
                                                <w:rPr>
                                                  <w:rFonts w:ascii="Times New Roman" w:hAnsi="Times New Roman" w:cs="Times New Roman"/>
                                                  <w:sz w:val="24"/>
                                                  <w:szCs w:val="24"/>
                                                  <w:rPrChange w:id="704" w:author="Mohammad Nayeem" w:date="2020-04-21T22:30:00Z">
                                                    <w:rPr/>
                                                  </w:rPrChange>
                                                </w:rPr>
                                                <w:t>‬</w:t>
                                              </w:r>
                                              <w:r w:rsidR="006C6898" w:rsidRPr="004E6C2C">
                                                <w:rPr>
                                                  <w:rFonts w:ascii="Times New Roman" w:hAnsi="Times New Roman" w:cs="Times New Roman"/>
                                                  <w:sz w:val="24"/>
                                                  <w:szCs w:val="24"/>
                                                  <w:rPrChange w:id="705" w:author="Mohammad Nayeem" w:date="2020-04-21T22:30:00Z">
                                                    <w:rPr/>
                                                  </w:rPrChange>
                                                </w:rPr>
                                                <w:t>‬</w:t>
                                              </w:r>
                                              <w:r w:rsidR="006C6898" w:rsidRPr="004E6C2C">
                                                <w:rPr>
                                                  <w:rFonts w:ascii="Times New Roman" w:hAnsi="Times New Roman" w:cs="Times New Roman"/>
                                                  <w:sz w:val="24"/>
                                                  <w:szCs w:val="24"/>
                                                  <w:rPrChange w:id="706" w:author="Mohammad Nayeem" w:date="2020-04-21T22:30:00Z">
                                                    <w:rPr/>
                                                  </w:rPrChange>
                                                </w:rPr>
                                                <w:t>‬</w:t>
                                              </w:r>
                                              <w:r w:rsidR="006C6898" w:rsidRPr="004E6C2C">
                                                <w:rPr>
                                                  <w:rFonts w:ascii="Times New Roman" w:hAnsi="Times New Roman" w:cs="Times New Roman"/>
                                                  <w:sz w:val="24"/>
                                                  <w:szCs w:val="24"/>
                                                  <w:rPrChange w:id="707" w:author="Mohammad Nayeem" w:date="2020-04-21T22:30:00Z">
                                                    <w:rPr/>
                                                  </w:rPrChange>
                                                </w:rPr>
                                                <w:t>‬</w:t>
                                              </w:r>
                                              <w:r w:rsidR="006C6898" w:rsidRPr="004E6C2C">
                                                <w:rPr>
                                                  <w:rFonts w:ascii="Times New Roman" w:hAnsi="Times New Roman" w:cs="Times New Roman"/>
                                                  <w:sz w:val="24"/>
                                                  <w:szCs w:val="24"/>
                                                  <w:rPrChange w:id="708" w:author="Mohammad Nayeem" w:date="2020-04-21T22:30:00Z">
                                                    <w:rPr/>
                                                  </w:rPrChange>
                                                </w:rPr>
                                                <w:t>‬</w:t>
                                              </w:r>
                                              <w:r w:rsidR="006C6898" w:rsidRPr="004E6C2C">
                                                <w:rPr>
                                                  <w:rFonts w:ascii="Times New Roman" w:hAnsi="Times New Roman" w:cs="Times New Roman"/>
                                                  <w:sz w:val="24"/>
                                                  <w:szCs w:val="24"/>
                                                  <w:rPrChange w:id="709" w:author="Mohammad Nayeem" w:date="2020-04-21T22:30:00Z">
                                                    <w:rPr/>
                                                  </w:rPrChange>
                                                </w:rPr>
                                                <w:t>‬</w:t>
                                              </w:r>
                                              <w:r w:rsidR="006C6898" w:rsidRPr="004E6C2C">
                                                <w:rPr>
                                                  <w:rFonts w:ascii="Times New Roman" w:hAnsi="Times New Roman" w:cs="Times New Roman"/>
                                                  <w:sz w:val="24"/>
                                                  <w:szCs w:val="24"/>
                                                  <w:rPrChange w:id="710" w:author="Mohammad Nayeem" w:date="2020-04-21T22:30:00Z">
                                                    <w:rPr/>
                                                  </w:rPrChange>
                                                </w:rPr>
                                                <w:t>‬</w:t>
                                              </w:r>
                                              <w:r w:rsidR="006C6898" w:rsidRPr="004E6C2C">
                                                <w:rPr>
                                                  <w:rFonts w:ascii="Times New Roman" w:hAnsi="Times New Roman" w:cs="Times New Roman"/>
                                                  <w:sz w:val="24"/>
                                                  <w:szCs w:val="24"/>
                                                  <w:rPrChange w:id="711" w:author="Mohammad Nayeem" w:date="2020-04-21T22:30:00Z">
                                                    <w:rPr/>
                                                  </w:rPrChange>
                                                </w:rPr>
                                                <w:t>‬</w:t>
                                              </w:r>
                                              <w:r w:rsidR="006C6898" w:rsidRPr="004E6C2C">
                                                <w:rPr>
                                                  <w:rFonts w:ascii="Times New Roman" w:hAnsi="Times New Roman" w:cs="Times New Roman"/>
                                                  <w:sz w:val="24"/>
                                                  <w:szCs w:val="24"/>
                                                  <w:rPrChange w:id="712" w:author="Mohammad Nayeem" w:date="2020-04-21T22:30:00Z">
                                                    <w:rPr/>
                                                  </w:rPrChange>
                                                </w:rPr>
                                                <w:t>‬</w:t>
                                              </w:r>
                                              <w:r w:rsidR="006C6898" w:rsidRPr="004E6C2C">
                                                <w:rPr>
                                                  <w:rFonts w:ascii="Times New Roman" w:hAnsi="Times New Roman" w:cs="Times New Roman"/>
                                                  <w:sz w:val="24"/>
                                                  <w:szCs w:val="24"/>
                                                  <w:rPrChange w:id="713" w:author="Mohammad Nayeem" w:date="2020-04-21T22:30:00Z">
                                                    <w:rPr/>
                                                  </w:rPrChange>
                                                </w:rPr>
                                                <w:t>‬</w:t>
                                              </w:r>
                                              <w:r w:rsidR="006C6898" w:rsidRPr="004E6C2C">
                                                <w:rPr>
                                                  <w:rFonts w:ascii="Times New Roman" w:hAnsi="Times New Roman" w:cs="Times New Roman"/>
                                                  <w:sz w:val="24"/>
                                                  <w:szCs w:val="24"/>
                                                  <w:rPrChange w:id="714" w:author="Mohammad Nayeem" w:date="2020-04-21T22:30:00Z">
                                                    <w:rPr/>
                                                  </w:rPrChange>
                                                </w:rPr>
                                                <w:t>‬</w:t>
                                              </w:r>
                                              <w:r w:rsidR="006C6898" w:rsidRPr="004E6C2C">
                                                <w:rPr>
                                                  <w:rFonts w:ascii="Times New Roman" w:hAnsi="Times New Roman" w:cs="Times New Roman"/>
                                                  <w:sz w:val="24"/>
                                                  <w:szCs w:val="24"/>
                                                  <w:rPrChange w:id="715" w:author="Mohammad Nayeem" w:date="2020-04-21T22:30:00Z">
                                                    <w:rPr/>
                                                  </w:rPrChange>
                                                </w:rPr>
                                                <w:t>‬</w:t>
                                              </w:r>
                                              <w:r w:rsidR="006C6898" w:rsidRPr="004E6C2C">
                                                <w:rPr>
                                                  <w:rFonts w:ascii="Times New Roman" w:hAnsi="Times New Roman" w:cs="Times New Roman"/>
                                                  <w:sz w:val="24"/>
                                                  <w:szCs w:val="24"/>
                                                  <w:rPrChange w:id="716" w:author="Mohammad Nayeem" w:date="2020-04-21T22:30:00Z">
                                                    <w:rPr/>
                                                  </w:rPrChange>
                                                </w:rPr>
                                                <w:t>‬</w:t>
                                              </w:r>
                                              <w:r w:rsidR="006C6898" w:rsidRPr="004E6C2C">
                                                <w:rPr>
                                                  <w:rFonts w:ascii="Times New Roman" w:hAnsi="Times New Roman" w:cs="Times New Roman"/>
                                                  <w:sz w:val="24"/>
                                                  <w:szCs w:val="24"/>
                                                  <w:rPrChange w:id="717" w:author="Mohammad Nayeem" w:date="2020-04-21T22:30:00Z">
                                                    <w:rPr/>
                                                  </w:rPrChange>
                                                </w:rPr>
                                                <w:t>‬</w:t>
                                              </w:r>
                                              <w:r w:rsidR="006C6898" w:rsidRPr="004E6C2C">
                                                <w:rPr>
                                                  <w:rFonts w:ascii="Times New Roman" w:hAnsi="Times New Roman" w:cs="Times New Roman"/>
                                                  <w:sz w:val="24"/>
                                                  <w:szCs w:val="24"/>
                                                  <w:rPrChange w:id="718" w:author="Mohammad Nayeem" w:date="2020-04-21T22:30:00Z">
                                                    <w:rPr/>
                                                  </w:rPrChange>
                                                </w:rPr>
                                                <w:t>‬</w:t>
                                              </w:r>
                                              <w:r w:rsidR="006C6898" w:rsidRPr="004E6C2C">
                                                <w:rPr>
                                                  <w:rFonts w:ascii="Times New Roman" w:hAnsi="Times New Roman" w:cs="Times New Roman"/>
                                                  <w:sz w:val="24"/>
                                                  <w:szCs w:val="24"/>
                                                  <w:rPrChange w:id="719" w:author="Mohammad Nayeem" w:date="2020-04-21T22:30:00Z">
                                                    <w:rPr/>
                                                  </w:rPrChange>
                                                </w:rPr>
                                                <w:t>‬</w:t>
                                              </w:r>
                                              <w:r w:rsidR="00C37164" w:rsidRPr="004E6C2C">
                                                <w:rPr>
                                                  <w:rFonts w:ascii="Times New Roman" w:hAnsi="Times New Roman" w:cs="Times New Roman"/>
                                                  <w:sz w:val="24"/>
                                                  <w:szCs w:val="24"/>
                                                  <w:rPrChange w:id="720" w:author="Mohammad Nayeem" w:date="2020-04-21T22:30:00Z">
                                                    <w:rPr/>
                                                  </w:rPrChange>
                                                </w:rPr>
                                                <w:t>‬</w:t>
                                              </w:r>
                                              <w:r w:rsidR="00C37164" w:rsidRPr="004E6C2C">
                                                <w:rPr>
                                                  <w:rFonts w:ascii="Times New Roman" w:hAnsi="Times New Roman" w:cs="Times New Roman"/>
                                                  <w:sz w:val="24"/>
                                                  <w:szCs w:val="24"/>
                                                  <w:rPrChange w:id="721" w:author="Mohammad Nayeem" w:date="2020-04-21T22:30:00Z">
                                                    <w:rPr/>
                                                  </w:rPrChange>
                                                </w:rPr>
                                                <w:t>‬</w:t>
                                              </w:r>
                                              <w:r w:rsidR="00C37164" w:rsidRPr="004E6C2C">
                                                <w:rPr>
                                                  <w:rFonts w:ascii="Times New Roman" w:hAnsi="Times New Roman" w:cs="Times New Roman"/>
                                                  <w:sz w:val="24"/>
                                                  <w:szCs w:val="24"/>
                                                  <w:rPrChange w:id="722" w:author="Mohammad Nayeem" w:date="2020-04-21T22:30:00Z">
                                                    <w:rPr/>
                                                  </w:rPrChange>
                                                </w:rPr>
                                                <w:t>‬</w:t>
                                              </w:r>
                                              <w:r w:rsidR="00C37164" w:rsidRPr="004E6C2C">
                                                <w:rPr>
                                                  <w:rFonts w:ascii="Times New Roman" w:hAnsi="Times New Roman" w:cs="Times New Roman"/>
                                                  <w:sz w:val="24"/>
                                                  <w:szCs w:val="24"/>
                                                  <w:rPrChange w:id="723" w:author="Mohammad Nayeem" w:date="2020-04-21T22:30:00Z">
                                                    <w:rPr/>
                                                  </w:rPrChange>
                                                </w:rPr>
                                                <w:t>‬</w:t>
                                              </w:r>
                                              <w:r w:rsidR="00C37164" w:rsidRPr="004E6C2C">
                                                <w:rPr>
                                                  <w:rFonts w:ascii="Times New Roman" w:hAnsi="Times New Roman" w:cs="Times New Roman"/>
                                                  <w:sz w:val="24"/>
                                                  <w:szCs w:val="24"/>
                                                  <w:rPrChange w:id="724" w:author="Mohammad Nayeem" w:date="2020-04-21T22:30:00Z">
                                                    <w:rPr/>
                                                  </w:rPrChange>
                                                </w:rPr>
                                                <w:t>‬</w:t>
                                              </w:r>
                                              <w:r w:rsidR="00C37164" w:rsidRPr="004E6C2C">
                                                <w:rPr>
                                                  <w:rFonts w:ascii="Times New Roman" w:hAnsi="Times New Roman" w:cs="Times New Roman"/>
                                                  <w:sz w:val="24"/>
                                                  <w:szCs w:val="24"/>
                                                  <w:rPrChange w:id="725" w:author="Mohammad Nayeem" w:date="2020-04-21T22:30:00Z">
                                                    <w:rPr/>
                                                  </w:rPrChange>
                                                </w:rPr>
                                                <w:t>‬</w:t>
                                              </w:r>
                                              <w:r w:rsidR="00C37164" w:rsidRPr="004E6C2C">
                                                <w:rPr>
                                                  <w:rFonts w:ascii="Times New Roman" w:hAnsi="Times New Roman" w:cs="Times New Roman"/>
                                                  <w:sz w:val="24"/>
                                                  <w:szCs w:val="24"/>
                                                  <w:rPrChange w:id="726" w:author="Mohammad Nayeem" w:date="2020-04-21T22:30:00Z">
                                                    <w:rPr/>
                                                  </w:rPrChange>
                                                </w:rPr>
                                                <w:t>‬</w:t>
                                              </w:r>
                                              <w:r w:rsidR="00C37164" w:rsidRPr="004E6C2C">
                                                <w:rPr>
                                                  <w:rFonts w:ascii="Times New Roman" w:hAnsi="Times New Roman" w:cs="Times New Roman"/>
                                                  <w:sz w:val="24"/>
                                                  <w:szCs w:val="24"/>
                                                  <w:rPrChange w:id="727" w:author="Mohammad Nayeem" w:date="2020-04-21T22:30:00Z">
                                                    <w:rPr/>
                                                  </w:rPrChange>
                                                </w:rPr>
                                                <w:t>‬</w:t>
                                              </w:r>
                                              <w:r w:rsidR="00C37164" w:rsidRPr="004E6C2C">
                                                <w:rPr>
                                                  <w:rFonts w:ascii="Times New Roman" w:hAnsi="Times New Roman" w:cs="Times New Roman"/>
                                                  <w:sz w:val="24"/>
                                                  <w:szCs w:val="24"/>
                                                  <w:rPrChange w:id="728" w:author="Mohammad Nayeem" w:date="2020-04-21T22:30:00Z">
                                                    <w:rPr/>
                                                  </w:rPrChange>
                                                </w:rPr>
                                                <w:t>‬</w:t>
                                              </w:r>
                                              <w:r w:rsidR="00C37164" w:rsidRPr="004E6C2C">
                                                <w:rPr>
                                                  <w:rFonts w:ascii="Times New Roman" w:hAnsi="Times New Roman" w:cs="Times New Roman"/>
                                                  <w:sz w:val="24"/>
                                                  <w:szCs w:val="24"/>
                                                  <w:rPrChange w:id="729" w:author="Mohammad Nayeem" w:date="2020-04-21T22:30:00Z">
                                                    <w:rPr/>
                                                  </w:rPrChange>
                                                </w:rPr>
                                                <w:t>‬</w:t>
                                              </w:r>
                                              <w:r w:rsidR="00C37164" w:rsidRPr="004E6C2C">
                                                <w:rPr>
                                                  <w:rFonts w:ascii="Times New Roman" w:hAnsi="Times New Roman" w:cs="Times New Roman"/>
                                                  <w:sz w:val="24"/>
                                                  <w:szCs w:val="24"/>
                                                  <w:rPrChange w:id="730" w:author="Mohammad Nayeem" w:date="2020-04-21T22:30:00Z">
                                                    <w:rPr/>
                                                  </w:rPrChange>
                                                </w:rPr>
                                                <w:t>‬</w:t>
                                              </w:r>
                                              <w:r w:rsidR="00C37164" w:rsidRPr="004E6C2C">
                                                <w:rPr>
                                                  <w:rFonts w:ascii="Times New Roman" w:hAnsi="Times New Roman" w:cs="Times New Roman"/>
                                                  <w:sz w:val="24"/>
                                                  <w:szCs w:val="24"/>
                                                  <w:rPrChange w:id="731" w:author="Mohammad Nayeem" w:date="2020-04-21T22:30:00Z">
                                                    <w:rPr/>
                                                  </w:rPrChange>
                                                </w:rPr>
                                                <w:t>‬</w:t>
                                              </w:r>
                                              <w:r w:rsidR="00C37164" w:rsidRPr="004E6C2C">
                                                <w:rPr>
                                                  <w:rFonts w:ascii="Times New Roman" w:hAnsi="Times New Roman" w:cs="Times New Roman"/>
                                                  <w:sz w:val="24"/>
                                                  <w:szCs w:val="24"/>
                                                  <w:rPrChange w:id="732" w:author="Mohammad Nayeem" w:date="2020-04-21T22:30:00Z">
                                                    <w:rPr/>
                                                  </w:rPrChange>
                                                </w:rPr>
                                                <w:t>‬</w:t>
                                              </w:r>
                                              <w:r w:rsidR="00C37164" w:rsidRPr="004E6C2C">
                                                <w:rPr>
                                                  <w:rFonts w:ascii="Times New Roman" w:hAnsi="Times New Roman" w:cs="Times New Roman"/>
                                                  <w:sz w:val="24"/>
                                                  <w:szCs w:val="24"/>
                                                  <w:rPrChange w:id="733" w:author="Mohammad Nayeem" w:date="2020-04-21T22:30:00Z">
                                                    <w:rPr/>
                                                  </w:rPrChange>
                                                </w:rPr>
                                                <w:t>‬</w:t>
                                              </w:r>
                                              <w:r w:rsidR="00C37164" w:rsidRPr="004E6C2C">
                                                <w:rPr>
                                                  <w:rFonts w:ascii="Times New Roman" w:hAnsi="Times New Roman" w:cs="Times New Roman"/>
                                                  <w:sz w:val="24"/>
                                                  <w:szCs w:val="24"/>
                                                  <w:rPrChange w:id="734" w:author="Mohammad Nayeem" w:date="2020-04-21T22:30:00Z">
                                                    <w:rPr/>
                                                  </w:rPrChange>
                                                </w:rPr>
                                                <w:t>‬</w:t>
                                              </w:r>
                                              <w:r w:rsidR="00C37164" w:rsidRPr="004E6C2C">
                                                <w:rPr>
                                                  <w:rFonts w:ascii="Times New Roman" w:hAnsi="Times New Roman" w:cs="Times New Roman"/>
                                                  <w:sz w:val="24"/>
                                                  <w:szCs w:val="24"/>
                                                  <w:rPrChange w:id="735" w:author="Mohammad Nayeem" w:date="2020-04-21T22:30:00Z">
                                                    <w:rPr/>
                                                  </w:rPrChange>
                                                </w:rPr>
                                                <w:t>‬</w:t>
                                              </w:r>
                                              <w:r w:rsidR="00C37164" w:rsidRPr="004E6C2C">
                                                <w:rPr>
                                                  <w:rFonts w:ascii="Times New Roman" w:hAnsi="Times New Roman" w:cs="Times New Roman"/>
                                                  <w:sz w:val="24"/>
                                                  <w:szCs w:val="24"/>
                                                  <w:rPrChange w:id="736" w:author="Mohammad Nayeem" w:date="2020-04-21T22:30:00Z">
                                                    <w:rPr/>
                                                  </w:rPrChange>
                                                </w:rPr>
                                                <w:t>‬</w:t>
                                              </w:r>
                                              <w:r w:rsidR="00C37164" w:rsidRPr="004E6C2C">
                                                <w:rPr>
                                                  <w:rFonts w:ascii="Times New Roman" w:hAnsi="Times New Roman" w:cs="Times New Roman"/>
                                                  <w:sz w:val="24"/>
                                                  <w:szCs w:val="24"/>
                                                  <w:rPrChange w:id="737" w:author="Mohammad Nayeem" w:date="2020-04-21T22:30:00Z">
                                                    <w:rPr/>
                                                  </w:rPrChange>
                                                </w:rPr>
                                                <w:t>‬</w:t>
                                              </w:r>
                                              <w:r w:rsidR="00C37164" w:rsidRPr="004E6C2C">
                                                <w:rPr>
                                                  <w:rFonts w:ascii="Times New Roman" w:hAnsi="Times New Roman" w:cs="Times New Roman"/>
                                                  <w:sz w:val="24"/>
                                                  <w:szCs w:val="24"/>
                                                  <w:rPrChange w:id="738" w:author="Mohammad Nayeem" w:date="2020-04-21T22:30:00Z">
                                                    <w:rPr/>
                                                  </w:rPrChange>
                                                </w:rPr>
                                                <w:t>‬</w:t>
                                              </w:r>
                                              <w:r w:rsidR="00C37164" w:rsidRPr="004E6C2C">
                                                <w:rPr>
                                                  <w:rFonts w:ascii="Times New Roman" w:hAnsi="Times New Roman" w:cs="Times New Roman"/>
                                                  <w:sz w:val="24"/>
                                                  <w:szCs w:val="24"/>
                                                  <w:rPrChange w:id="739" w:author="Mohammad Nayeem" w:date="2020-04-21T22:30:00Z">
                                                    <w:rPr/>
                                                  </w:rPrChange>
                                                </w:rPr>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dir>
                                          </w:dir>
                                        </w:dir>
                                      </w:dir>
                                    </w:dir>
                                  </w:dir>
                                </w:dir>
                              </w:dir>
                            </w:dir>
                          </w:dir>
                        </w:dir>
                      </w:dir>
                    </w:dir>
                  </w:dir>
                </w:dir>
              </w:dir>
            </w:dir>
          </w:dir>
        </w:dir>
      </w:dir>
    </w:p>
    <w:p w14:paraId="1896B3FB" w14:textId="77777777" w:rsidR="00534CFA" w:rsidRPr="004E6C2C" w:rsidDel="00EF5C8D" w:rsidRDefault="00534CFA">
      <w:pPr>
        <w:autoSpaceDE w:val="0"/>
        <w:autoSpaceDN w:val="0"/>
        <w:adjustRightInd w:val="0"/>
        <w:spacing w:after="0" w:line="480" w:lineRule="auto"/>
        <w:jc w:val="both"/>
        <w:rPr>
          <w:del w:id="740" w:author="Mohammad Nayeem" w:date="2020-04-18T01:40:00Z"/>
          <w:rFonts w:ascii="Times New Roman" w:hAnsi="Times New Roman" w:cs="Times New Roman"/>
          <w:sz w:val="24"/>
          <w:szCs w:val="24"/>
          <w:rPrChange w:id="741" w:author="Mohammad Nayeem" w:date="2020-04-21T22:30:00Z">
            <w:rPr>
              <w:del w:id="742" w:author="Mohammad Nayeem" w:date="2020-04-18T01:40:00Z"/>
              <w:rFonts w:ascii="Times New Roman" w:hAnsi="Times New Roman" w:cs="Times New Roman"/>
            </w:rPr>
          </w:rPrChange>
        </w:rPr>
      </w:pPr>
    </w:p>
    <w:p w14:paraId="6DD78932" w14:textId="589B9840" w:rsidR="00CB23DA" w:rsidRPr="004E6C2C" w:rsidDel="00EF5C8D" w:rsidRDefault="00C97CE5">
      <w:pPr>
        <w:autoSpaceDE w:val="0"/>
        <w:autoSpaceDN w:val="0"/>
        <w:adjustRightInd w:val="0"/>
        <w:spacing w:after="0" w:line="480" w:lineRule="auto"/>
        <w:jc w:val="both"/>
        <w:rPr>
          <w:del w:id="743" w:author="Mohammad Nayeem" w:date="2020-04-18T01:40:00Z"/>
          <w:rFonts w:ascii="Times New Roman" w:hAnsi="Times New Roman" w:cs="Times New Roman"/>
          <w:sz w:val="24"/>
          <w:szCs w:val="24"/>
          <w:shd w:val="clear" w:color="auto" w:fill="FFFFFF"/>
          <w:rPrChange w:id="744" w:author="Mohammad Nayeem" w:date="2020-04-21T22:30:00Z">
            <w:rPr>
              <w:del w:id="745" w:author="Mohammad Nayeem" w:date="2020-04-18T01:40:00Z"/>
              <w:rFonts w:ascii="Times New Roman" w:hAnsi="Times New Roman" w:cs="Times New Roman"/>
              <w:shd w:val="clear" w:color="auto" w:fill="FFFFFF"/>
            </w:rPr>
          </w:rPrChange>
        </w:rPr>
      </w:pPr>
      <w:bookmarkStart w:id="746" w:name="_Hlk20697261"/>
      <w:commentRangeStart w:id="747"/>
      <w:del w:id="748" w:author="Mohammad Nayeem" w:date="2020-04-18T01:40:00Z">
        <w:r w:rsidRPr="004E6C2C" w:rsidDel="00EF5C8D">
          <w:rPr>
            <w:rFonts w:ascii="Times New Roman" w:hAnsi="Times New Roman" w:cs="Times New Roman"/>
            <w:sz w:val="24"/>
            <w:szCs w:val="24"/>
            <w:shd w:val="clear" w:color="auto" w:fill="FFFFFF"/>
            <w:rPrChange w:id="749" w:author="Mohammad Nayeem" w:date="2020-04-21T22:30:00Z">
              <w:rPr>
                <w:rFonts w:ascii="Times New Roman" w:hAnsi="Times New Roman" w:cs="Times New Roman"/>
                <w:shd w:val="clear" w:color="auto" w:fill="FFFFFF"/>
              </w:rPr>
            </w:rPrChange>
          </w:rPr>
          <w:delText xml:space="preserve">A cross-sectional study has been shown in Rangpur Medical College Hospital (RMCH) in the breastfeeding section that it is beneficial to reduce nutritional problems by promoting exclusive breastfeeding </w:delText>
        </w:r>
        <w:commentRangeStart w:id="750"/>
        <w:r w:rsidRPr="004E6C2C" w:rsidDel="00EF5C8D">
          <w:rPr>
            <w:rFonts w:ascii="Times New Roman" w:hAnsi="Times New Roman" w:cs="Times New Roman"/>
            <w:sz w:val="24"/>
            <w:szCs w:val="24"/>
            <w:shd w:val="clear" w:color="auto" w:fill="FFFFFF"/>
            <w:rPrChange w:id="751" w:author="Mohammad Nayeem" w:date="2020-04-21T22:30:00Z">
              <w:rPr>
                <w:rFonts w:ascii="Times New Roman" w:hAnsi="Times New Roman" w:cs="Times New Roman"/>
                <w:shd w:val="clear" w:color="auto" w:fill="FFFFFF"/>
              </w:rPr>
            </w:rPrChange>
          </w:rPr>
          <w:delText>practices</w:delText>
        </w:r>
        <w:commentRangeEnd w:id="750"/>
        <w:r w:rsidR="00DA480A" w:rsidRPr="004E6C2C" w:rsidDel="00EF5C8D">
          <w:rPr>
            <w:rStyle w:val="CommentReference"/>
            <w:rFonts w:ascii="Times New Roman" w:hAnsi="Times New Roman" w:cs="Times New Roman"/>
            <w:noProof/>
            <w:sz w:val="24"/>
            <w:szCs w:val="24"/>
            <w:lang w:val="en-GB"/>
            <w:rPrChange w:id="752" w:author="Mohammad Nayeem" w:date="2020-04-21T22:30:00Z">
              <w:rPr>
                <w:rStyle w:val="CommentReference"/>
                <w:noProof/>
                <w:lang w:val="en-GB"/>
              </w:rPr>
            </w:rPrChange>
          </w:rPr>
          <w:commentReference w:id="750"/>
        </w:r>
        <w:r w:rsidRPr="004E6C2C" w:rsidDel="00EF5C8D">
          <w:rPr>
            <w:rFonts w:ascii="Times New Roman" w:hAnsi="Times New Roman" w:cs="Times New Roman"/>
            <w:sz w:val="24"/>
            <w:szCs w:val="24"/>
            <w:shd w:val="clear" w:color="auto" w:fill="FFFFFF"/>
            <w:rPrChange w:id="753" w:author="Mohammad Nayeem" w:date="2020-04-21T22:30:00Z">
              <w:rPr>
                <w:rFonts w:ascii="Times New Roman" w:hAnsi="Times New Roman" w:cs="Times New Roman"/>
                <w:shd w:val="clear" w:color="auto" w:fill="FFFFFF"/>
              </w:rPr>
            </w:rPrChange>
          </w:rPr>
          <w:delText xml:space="preserve">.  ARI accounts for one-third of the deaths of children in many countries. Inadequate or delayed treatment in Bangladesh, about 400 children die every day from ARI </w:delText>
        </w:r>
        <w:bookmarkEnd w:id="746"/>
        <w:r w:rsidR="00F75C0F" w:rsidRPr="004E6C2C" w:rsidDel="00EF5C8D">
          <w:rPr>
            <w:rFonts w:ascii="Times New Roman" w:hAnsi="Times New Roman" w:cs="Times New Roman"/>
            <w:sz w:val="24"/>
            <w:szCs w:val="24"/>
            <w:shd w:val="clear" w:color="auto" w:fill="FFFFFF"/>
            <w:rPrChange w:id="754" w:author="Mohammad Nayeem" w:date="2020-04-21T22:30:00Z">
              <w:rPr>
                <w:rFonts w:ascii="Times New Roman" w:hAnsi="Times New Roman" w:cs="Times New Roman"/>
                <w:shd w:val="clear" w:color="auto" w:fill="FFFFFF"/>
              </w:rPr>
            </w:rPrChange>
          </w:rPr>
          <w:fldChar w:fldCharType="begin" w:fldLock="1"/>
        </w:r>
        <w:r w:rsidR="002034BE" w:rsidRPr="004E6C2C" w:rsidDel="00EF5C8D">
          <w:rPr>
            <w:rFonts w:ascii="Times New Roman" w:hAnsi="Times New Roman" w:cs="Times New Roman"/>
            <w:sz w:val="24"/>
            <w:szCs w:val="24"/>
            <w:shd w:val="clear" w:color="auto" w:fill="FFFFFF"/>
            <w:rPrChange w:id="755" w:author="Mohammad Nayeem" w:date="2020-04-21T22:30:00Z">
              <w:rPr>
                <w:rFonts w:ascii="Times New Roman" w:hAnsi="Times New Roman" w:cs="Times New Roman"/>
                <w:shd w:val="clear" w:color="auto" w:fill="FFFFFF"/>
              </w:rPr>
            </w:rPrChange>
          </w:rPr>
          <w:delInstrText>ADDIN CSL_CITATION {"citationItems":[{"id":"ITEM-1","itemData":{"DOI":"10.4103/ijpvm.IJPVM_201_17","ISSN":"20088213","PMID":"30050666","abstract":"Background: Undernutrition is common and has been recognized as a public health problem in Bangladesh. It has devastating effects on any population as it increases morbidity children and reduces the quality of life of all affected. The study was done with the objective to assess the undernutrition and morbidity profile in children who have completed exclusive breastfeeding. Methods: This was a descriptive cross-sectional study, which was carried out among children aged 6-12 completed months attending a tertiary level hospital in Bangladesh. A total of 251 children were selected through convenient sampling from January to December 2015. Nutritional assessment was done in terms of underweight, stunting, and wasting. Results: One hundred and forty-three (57.0%) were boys while 108 (43.0%) were girls. The prevalence of undernutrition (Z-score ≤-2) was observed in 11.2%, 16.3%, and 12.0% based on stunting, underweight, and wasting. Among 251 children, 16.7% were not suffering any diseases, whereas majorities (69.7%) were suffering from single disease and 13.5% were suffering from multiple diseases. Cough and fever (55.0%), pneumonia (18.3%), measles (9.9%), and diarrhea (8.3%) were the most common cause of infectious morbidity observed in children. Conclusions: The prevalence of undernutrition was high in the study population, and it continues to be a public health burden because of its major effect on morbidity and impairment of intellectual and physical development in long-term. Increasing the practice of exclusive breastfeeding, the introduction of timely complementary feeding, and standard case management of morbidities would be beneficial to combat the problem of undernutrition.","author":[{"dropping-particle":"","family":"Debnath","given":"Sumon Chandra","non-dropping-particle":"","parse-names":false,"suffix":""},{"dropping-particle":"","family":"Haque","given":"Md Ekramul","non-dropping-particle":"","parse-names":false,"suffix":""},{"dropping-particle":"","family":"Hasan","given":"Dewan Md Mehedi","non-dropping-particle":"","parse-names":false,"suffix":""},{"dropping-particle":"","family":"Samin","given":"Sharraf","non-dropping-particle":"","parse-names":false,"suffix":""},{"dropping-particle":"","family":"Rouf","given":"Md Abdur","non-dropping-particle":"","parse-names":false,"suffix":""},{"dropping-particle":"","family":"Rabby","given":"Md Fazlay","non-dropping-particle":"","parse-names":false,"suffix":""}],"container-title":"International Journal of Preventive Medicine","id":"ITEM-1","issue":"1","issued":{"date-parts":[["2018"]]},"page":"55","publisher":"Medknow Publications and Media Pvt. Ltd.","title":"Undernutrition and morbidity profile of exclusively breastfeeding children: A cross-sectional study","type":"article-journal","volume":"9"},"uris":["http://www.mendeley.com/documents/?uuid=6d379b19-9e90-3fd2-8b7e-88a93cff4708"]}],"mendeley":{"formattedCitation":"(Debnath et al., 2018)","plainTextFormattedCitation":"(Debnath et al., 2018)","previouslyFormattedCitation":"(Debnath et al., 2018)"},"properties":{"noteIndex":0},"schema":"https://github.com/citation-style-language/schema/raw/master/csl-citation.json"}</w:delInstrText>
        </w:r>
        <w:r w:rsidR="00F75C0F" w:rsidRPr="004E6C2C" w:rsidDel="00EF5C8D">
          <w:rPr>
            <w:rFonts w:ascii="Times New Roman" w:hAnsi="Times New Roman" w:cs="Times New Roman"/>
            <w:sz w:val="24"/>
            <w:szCs w:val="24"/>
            <w:shd w:val="clear" w:color="auto" w:fill="FFFFFF"/>
            <w:rPrChange w:id="756" w:author="Mohammad Nayeem" w:date="2020-04-21T22:30:00Z">
              <w:rPr>
                <w:rFonts w:ascii="Times New Roman" w:hAnsi="Times New Roman" w:cs="Times New Roman"/>
                <w:shd w:val="clear" w:color="auto" w:fill="FFFFFF"/>
              </w:rPr>
            </w:rPrChange>
          </w:rPr>
          <w:fldChar w:fldCharType="separate"/>
        </w:r>
        <w:r w:rsidR="00F75C0F" w:rsidRPr="004E6C2C" w:rsidDel="00EF5C8D">
          <w:rPr>
            <w:rFonts w:ascii="Times New Roman" w:hAnsi="Times New Roman" w:cs="Times New Roman"/>
            <w:noProof/>
            <w:sz w:val="24"/>
            <w:szCs w:val="24"/>
            <w:shd w:val="clear" w:color="auto" w:fill="FFFFFF"/>
            <w:rPrChange w:id="757" w:author="Mohammad Nayeem" w:date="2020-04-21T22:30:00Z">
              <w:rPr>
                <w:rFonts w:ascii="Times New Roman" w:hAnsi="Times New Roman" w:cs="Times New Roman"/>
                <w:noProof/>
                <w:shd w:val="clear" w:color="auto" w:fill="FFFFFF"/>
              </w:rPr>
            </w:rPrChange>
          </w:rPr>
          <w:delText>(Debnath et al., 2018)</w:delText>
        </w:r>
        <w:r w:rsidR="00F75C0F" w:rsidRPr="004E6C2C" w:rsidDel="00EF5C8D">
          <w:rPr>
            <w:rFonts w:ascii="Times New Roman" w:hAnsi="Times New Roman" w:cs="Times New Roman"/>
            <w:sz w:val="24"/>
            <w:szCs w:val="24"/>
            <w:shd w:val="clear" w:color="auto" w:fill="FFFFFF"/>
            <w:rPrChange w:id="758" w:author="Mohammad Nayeem" w:date="2020-04-21T22:30:00Z">
              <w:rPr>
                <w:rFonts w:ascii="Times New Roman" w:hAnsi="Times New Roman" w:cs="Times New Roman"/>
                <w:shd w:val="clear" w:color="auto" w:fill="FFFFFF"/>
              </w:rPr>
            </w:rPrChange>
          </w:rPr>
          <w:fldChar w:fldCharType="end"/>
        </w:r>
        <w:r w:rsidR="00CB23DA" w:rsidRPr="004E6C2C" w:rsidDel="00EF5C8D">
          <w:rPr>
            <w:rFonts w:ascii="Times New Roman" w:hAnsi="Times New Roman" w:cs="Times New Roman"/>
            <w:sz w:val="24"/>
            <w:szCs w:val="24"/>
            <w:shd w:val="clear" w:color="auto" w:fill="FFFFFF"/>
            <w:rPrChange w:id="759" w:author="Mohammad Nayeem" w:date="2020-04-21T22:30:00Z">
              <w:rPr>
                <w:rFonts w:ascii="Times New Roman" w:hAnsi="Times New Roman" w:cs="Times New Roman"/>
                <w:shd w:val="clear" w:color="auto" w:fill="FFFFFF"/>
              </w:rPr>
            </w:rPrChange>
          </w:rPr>
          <w:delText xml:space="preserve">. </w:delText>
        </w:r>
        <w:r w:rsidR="00BA667C" w:rsidRPr="004E6C2C" w:rsidDel="00EF5C8D">
          <w:rPr>
            <w:rFonts w:ascii="Times New Roman" w:hAnsi="Times New Roman" w:cs="Times New Roman"/>
            <w:sz w:val="24"/>
            <w:szCs w:val="24"/>
            <w:shd w:val="clear" w:color="auto" w:fill="FFFFFF"/>
            <w:rPrChange w:id="760" w:author="Mohammad Nayeem" w:date="2020-04-21T22:30:00Z">
              <w:rPr>
                <w:rFonts w:ascii="Times New Roman" w:hAnsi="Times New Roman" w:cs="Times New Roman"/>
                <w:shd w:val="clear" w:color="auto" w:fill="FFFFFF"/>
              </w:rPr>
            </w:rPrChange>
          </w:rPr>
          <w:delText xml:space="preserve">ARI is a major cause of childhood deaths and diseases in Bangladesh </w:delText>
        </w:r>
        <w:commentRangeStart w:id="761"/>
        <w:r w:rsidR="002034BE" w:rsidRPr="004E6C2C" w:rsidDel="00EF5C8D">
          <w:rPr>
            <w:rFonts w:ascii="Times New Roman" w:hAnsi="Times New Roman" w:cs="Times New Roman"/>
            <w:sz w:val="24"/>
            <w:szCs w:val="24"/>
            <w:shd w:val="clear" w:color="auto" w:fill="FFFFFF"/>
            <w:rPrChange w:id="762" w:author="Mohammad Nayeem" w:date="2020-04-21T22:30:00Z">
              <w:rPr>
                <w:rFonts w:ascii="Times New Roman" w:hAnsi="Times New Roman" w:cs="Times New Roman"/>
                <w:shd w:val="clear" w:color="auto" w:fill="FFFFFF"/>
              </w:rPr>
            </w:rPrChange>
          </w:rPr>
          <w:fldChar w:fldCharType="begin" w:fldLock="1"/>
        </w:r>
        <w:r w:rsidR="00071273" w:rsidRPr="004E6C2C" w:rsidDel="00EF5C8D">
          <w:rPr>
            <w:rFonts w:ascii="Times New Roman" w:hAnsi="Times New Roman" w:cs="Times New Roman"/>
            <w:sz w:val="24"/>
            <w:szCs w:val="24"/>
            <w:shd w:val="clear" w:color="auto" w:fill="FFFFFF"/>
            <w:rPrChange w:id="763" w:author="Mohammad Nayeem" w:date="2020-04-21T22:30:00Z">
              <w:rPr>
                <w:rFonts w:ascii="Times New Roman" w:hAnsi="Times New Roman" w:cs="Times New Roman"/>
                <w:shd w:val="clear" w:color="auto" w:fill="FFFFFF"/>
              </w:rPr>
            </w:rPrChange>
          </w:rPr>
          <w:delInstrText>ADDIN CSL_CITATION {"citationItems":[{"id":"ITEM-1","itemData":{"DOI":"10.1080/01459740.1994.9966100","ISSN":"0145-9740","PMID":"8041236","abstract":"Acute Respiratory Infections (ARI) are a major cause of death in children under five in rural Bangladesh. A popular strategy for lowering ARI mortality in such settings includes detecting and managing pneumonia in children at the community level. The success of programs using this approach requires a well-trained community-based cadre of health workers and the appropriate utilization of services provided. Determinants of health care seeking behavior are clearly of interest in this regard. A qualitative study was conducted in Matlab, Bangladesh to describe community perceptions of signs and symptoms of ARI, case management behavior, and constraints to service utilization. Mothers recognized pneumonia and thought it to be caused by \"exposure to cold.\" They were able to identify labored breathing, chest retractions, lethargy, and inability to feed as signs of severe disease needing treatment outside the home. Nevertheless, similar illnesses were sometimes believed to be due to attack by evil influences. In these cases, spiritual healers were sought and allopathic treatment was avoided or delayed. The mothers' observance of purdah and \"proper\" behavior were reported to play a role in prevention of child death from disease. Implications of this belief and its impact on service utilization are discussed. Suggestions for program managers are made in addition to recommendations for further research. 20 case history interviews with mothers of children younger than 5 and 12 focus groups with young and older mothers, mothers-in-law (grandmothers), traditional birth attendants, spiritual healers, and untrained or semitrained allopaths (village doctors) were conducted in the Matlab in Bangladesh. The qualitative research aimed to examine obstacles to service utilization and community beliefs and practices regarding acute respiratory infections (ARIs) in a rural community where an ARI control project operates. Severe signs and symptoms were more likely to upset mothers than grandmothers. Signs that mothers recognized as severe enough to seek treatment outside the home were labored breathing, chest retractions, lethargy, and inability to feed. Mothers believed that exposure to cold was responsible for pneumonia. Yet, they often thought that an attack by evil influences caused similar illnesses. They refrained from or delayed taking their children with an evil-induced illness for allopathic treatment. Instead, they would seek the services of spiritual healers. Previous…","author":[{"dropping-particle":"","family":"Stewart","given":"M. Kathryn","non-dropping-particle":"","parse-names":false,"suffix":""},{"dropping-particle":"","family":"Parker","given":"Barbara","non-dropping-particle":"","parse-names":false,"suffix":""},{"dropping-particle":"","family":"Chakraborty","given":"J.","non-dropping-particle":"","parse-names":false,"suffix":""},{"dropping-particle":"","family":"Begum","given":"Helena","non-dropping-particle":"","parse-names":false,"suffix":""}],"container-title":"Medical Anthropology","id":"ITEM-1","issue":"4","issued":{"date-parts":[["1993","12"]]},"page":"377-394","title":"Acute respiratory infections (ARI) in rural Bangladesh: Perceptions and practices","type":"article-journal","volume":"15"},"uris":["http://www.mendeley.com/documents/?uuid=04d1b0a6-75e3-343b-8bd7-96ddc9156f11"]},{"id":"ITEM-2","itemData":{"DOI":"10.3329/jsr.v1i1.1055","ISSN":"2070-0245","abstract":"&lt;p&gt;Acute respiratory infection (ARI) is a major cause of childhood mortality and morbidity in Bangladesh. The aim of this study is to identify the significant risk factors for ARI in children less than five years of age. The data in this study comes from Bangladesh Demographic and Health Survey (BDHS) 2004. In this study, a child was considered as having experienced ARI if she or he had cough in the last two weeks preceding the survey with any one of the three symptoms of short but rapid breathing, difficulty of breathing or labored inspiration. Logistic regression was used on various independent variables to find the risk factors. Results showed that child's age, sex, body weight and Vitamin A deficiency were correlated with prevalence of ARI. Additionally mother's characteristics like age, malnutrition, education level, and family's socio-economic status were found to be associated. Recommendations include more specific knowledge of ARI to adolescent mothers from the lowest wealth quintile. A community service which could include home visiting for health education, supplementation of vitamin A, and advice would be an advantage if provided for poor or teenaged pregnant women. This in turn would reduce low birth weight incidence, and subsequently reduce incidence of ARI among these children.Keywords: Acute respiratory infections (ARI); Risk factors; Infant; Child under 5 years; Bangladesh.© 2009 JSR Publications. ISSN: 2070-0237(Print); 2037-0245 (Online). All rights reserved.DOI: 10.3329/jsr.v1i1.1055&lt;/p&gt;","author":[{"dropping-particle":"","family":"Azad","given":"Kazi Md. Abul Kalam","non-dropping-particle":"","parse-names":false,"suffix":""}],"container-title":"Journal of Scientific Research","id":"ITEM-2","issue":"1","issued":{"date-parts":[["2008","12","14"]]},"page":"72-81","title":"Risk Factors for Acute Respiratory Infections (ARI) Among Under-five Children in Bangladesh","type":"article-journal","volume":"1"},"uris":["http://www.mendeley.com/documents/?uuid=f1fd6d4d-cd6a-355d-8d4d-f21158fede99"]}],"mendeley":{"formattedCitation":"(Azad, 2008; Stewart et al., 1993)","plainTextFormattedCitation":"(Azad, 2008; Stewart et al., 1993)","previouslyFormattedCitation":"(Azad, 2008; Stewart et al., 1993)"},"properties":{"noteIndex":0},"schema":"https://github.com/citation-style-language/schema/raw/master/csl-citation.json"}</w:delInstrText>
        </w:r>
        <w:r w:rsidR="002034BE" w:rsidRPr="004E6C2C" w:rsidDel="00EF5C8D">
          <w:rPr>
            <w:rFonts w:ascii="Times New Roman" w:hAnsi="Times New Roman" w:cs="Times New Roman"/>
            <w:sz w:val="24"/>
            <w:szCs w:val="24"/>
            <w:shd w:val="clear" w:color="auto" w:fill="FFFFFF"/>
            <w:rPrChange w:id="764" w:author="Mohammad Nayeem" w:date="2020-04-21T22:30:00Z">
              <w:rPr>
                <w:rFonts w:ascii="Times New Roman" w:hAnsi="Times New Roman" w:cs="Times New Roman"/>
                <w:shd w:val="clear" w:color="auto" w:fill="FFFFFF"/>
              </w:rPr>
            </w:rPrChange>
          </w:rPr>
          <w:fldChar w:fldCharType="separate"/>
        </w:r>
        <w:r w:rsidR="00071273" w:rsidRPr="004E6C2C" w:rsidDel="00EF5C8D">
          <w:rPr>
            <w:rFonts w:ascii="Times New Roman" w:hAnsi="Times New Roman" w:cs="Times New Roman"/>
            <w:noProof/>
            <w:sz w:val="24"/>
            <w:szCs w:val="24"/>
            <w:shd w:val="clear" w:color="auto" w:fill="FFFFFF"/>
            <w:rPrChange w:id="765" w:author="Mohammad Nayeem" w:date="2020-04-21T22:30:00Z">
              <w:rPr>
                <w:rFonts w:ascii="Times New Roman" w:hAnsi="Times New Roman" w:cs="Times New Roman"/>
                <w:noProof/>
                <w:shd w:val="clear" w:color="auto" w:fill="FFFFFF"/>
              </w:rPr>
            </w:rPrChange>
          </w:rPr>
          <w:delText>(Azad, 2008; Stewart et al., 1993)</w:delText>
        </w:r>
        <w:r w:rsidR="002034BE" w:rsidRPr="004E6C2C" w:rsidDel="00EF5C8D">
          <w:rPr>
            <w:rFonts w:ascii="Times New Roman" w:hAnsi="Times New Roman" w:cs="Times New Roman"/>
            <w:sz w:val="24"/>
            <w:szCs w:val="24"/>
            <w:shd w:val="clear" w:color="auto" w:fill="FFFFFF"/>
            <w:rPrChange w:id="766" w:author="Mohammad Nayeem" w:date="2020-04-21T22:30:00Z">
              <w:rPr>
                <w:rFonts w:ascii="Times New Roman" w:hAnsi="Times New Roman" w:cs="Times New Roman"/>
                <w:shd w:val="clear" w:color="auto" w:fill="FFFFFF"/>
              </w:rPr>
            </w:rPrChange>
          </w:rPr>
          <w:fldChar w:fldCharType="end"/>
        </w:r>
        <w:commentRangeEnd w:id="761"/>
        <w:r w:rsidR="00DA480A" w:rsidRPr="004E6C2C" w:rsidDel="00EF5C8D">
          <w:rPr>
            <w:rStyle w:val="CommentReference"/>
            <w:rFonts w:ascii="Times New Roman" w:hAnsi="Times New Roman" w:cs="Times New Roman"/>
            <w:noProof/>
            <w:sz w:val="24"/>
            <w:szCs w:val="24"/>
            <w:lang w:val="en-GB"/>
            <w:rPrChange w:id="767" w:author="Mohammad Nayeem" w:date="2020-04-21T22:30:00Z">
              <w:rPr>
                <w:rStyle w:val="CommentReference"/>
                <w:noProof/>
                <w:lang w:val="en-GB"/>
              </w:rPr>
            </w:rPrChange>
          </w:rPr>
          <w:commentReference w:id="761"/>
        </w:r>
        <w:r w:rsidR="00CB23DA" w:rsidRPr="004E6C2C" w:rsidDel="00EF5C8D">
          <w:rPr>
            <w:rFonts w:ascii="Times New Roman" w:hAnsi="Times New Roman" w:cs="Times New Roman"/>
            <w:sz w:val="24"/>
            <w:szCs w:val="24"/>
            <w:shd w:val="clear" w:color="auto" w:fill="FFFFFF"/>
            <w:rPrChange w:id="768" w:author="Mohammad Nayeem" w:date="2020-04-21T22:30:00Z">
              <w:rPr>
                <w:rFonts w:ascii="Times New Roman" w:hAnsi="Times New Roman" w:cs="Times New Roman"/>
                <w:shd w:val="clear" w:color="auto" w:fill="FFFFFF"/>
              </w:rPr>
            </w:rPrChange>
          </w:rPr>
          <w:delText>.</w:delText>
        </w:r>
        <w:r w:rsidR="00CB23DA" w:rsidRPr="004E6C2C" w:rsidDel="00EF5C8D">
          <w:rPr>
            <w:rFonts w:ascii="Times New Roman" w:hAnsi="Times New Roman" w:cs="Times New Roman"/>
            <w:sz w:val="24"/>
            <w:szCs w:val="24"/>
            <w:rPrChange w:id="769" w:author="Mohammad Nayeem" w:date="2020-04-21T22:30:00Z">
              <w:rPr>
                <w:rFonts w:ascii="Times New Roman" w:hAnsi="Times New Roman" w:cs="Times New Roman"/>
              </w:rPr>
            </w:rPrChange>
          </w:rPr>
          <w:delText xml:space="preserve"> </w:delText>
        </w:r>
        <w:r w:rsidR="00BA667C" w:rsidRPr="004E6C2C" w:rsidDel="00EF5C8D">
          <w:rPr>
            <w:rFonts w:ascii="Times New Roman" w:hAnsi="Times New Roman" w:cs="Times New Roman"/>
            <w:sz w:val="24"/>
            <w:szCs w:val="24"/>
            <w:shd w:val="clear" w:color="auto" w:fill="FFFFFF"/>
            <w:rPrChange w:id="770" w:author="Mohammad Nayeem" w:date="2020-04-21T22:30:00Z">
              <w:rPr>
                <w:rFonts w:ascii="Times New Roman" w:hAnsi="Times New Roman" w:cs="Times New Roman"/>
                <w:shd w:val="clear" w:color="auto" w:fill="FFFFFF"/>
              </w:rPr>
            </w:rPrChange>
          </w:rPr>
          <w:delText xml:space="preserve">A community-based longitudinal study on ARI conducted in Bangladesh has shown that children spent 60% with the ARI </w:delText>
        </w:r>
        <w:r w:rsidR="002034BE" w:rsidRPr="004E6C2C" w:rsidDel="00EF5C8D">
          <w:rPr>
            <w:rFonts w:ascii="Times New Roman" w:hAnsi="Times New Roman" w:cs="Times New Roman"/>
            <w:sz w:val="24"/>
            <w:szCs w:val="24"/>
            <w:shd w:val="clear" w:color="auto" w:fill="FFFFFF"/>
            <w:rPrChange w:id="771" w:author="Mohammad Nayeem" w:date="2020-04-21T22:30:00Z">
              <w:rPr>
                <w:rFonts w:ascii="Times New Roman" w:hAnsi="Times New Roman" w:cs="Times New Roman"/>
                <w:shd w:val="clear" w:color="auto" w:fill="FFFFFF"/>
              </w:rPr>
            </w:rPrChange>
          </w:rPr>
          <w:fldChar w:fldCharType="begin" w:fldLock="1"/>
        </w:r>
        <w:r w:rsidR="002034BE" w:rsidRPr="004E6C2C" w:rsidDel="00EF5C8D">
          <w:rPr>
            <w:rFonts w:ascii="Times New Roman" w:hAnsi="Times New Roman" w:cs="Times New Roman"/>
            <w:sz w:val="24"/>
            <w:szCs w:val="24"/>
            <w:shd w:val="clear" w:color="auto" w:fill="FFFFFF"/>
            <w:rPrChange w:id="772" w:author="Mohammad Nayeem" w:date="2020-04-21T22:30:00Z">
              <w:rPr>
                <w:rFonts w:ascii="Times New Roman" w:hAnsi="Times New Roman" w:cs="Times New Roman"/>
                <w:shd w:val="clear" w:color="auto" w:fill="FFFFFF"/>
              </w:rPr>
            </w:rPrChange>
          </w:rPr>
          <w:delInstrText>ADDIN CSL_CITATION {"citationItems":[{"id":"ITEM-1","itemData":{"DOI":"10.1093/tropej/43.3.133","ISSN":"0142-6338","PMID":"9231631","abstract":"A community-based logitudinal study conducted in Matlab, a rural area in Bangladesh, investigated acute respiratory infections (ARI) among children. A cohort of 696 children under 5 years of age was followed for 1 year yielding 183,865 child-days of observation. Trained field workers visited the study children every fourth day. Data on symptoms suggesting ARI, such as fever, cough, and nasal discharge, were collected for the preceding 3 days by recall. To determine the type and severity of ARI, the field workers conducted physical examinations (temperature, rate of respiration, and chest indrawing) of children reporting cough and/or fever. The overall incidence of ARI was 5.5 episodes per child-year observed; the prevalence was 35.4 per hundred days observed. Most of the episodes (96 per cent) were upper respiratory infections (URI). The incidence of acute lower respiratory infections (ALRI) was 0.23 per child per year. The incidence of URI was highest in 18-23-month-old children, followed by infants 6-11 months old. The highest incidence of ALRI was observed in 0-5-month-old infants followed by 12-17-month-old children. Among 559 children who were followed for 6 months or longer, about 9 per cent did not suffer any URI episode and about 16 per cent suffered one or more ALRI episodes. About 46 per cent of URI and 65 per cent of ALRI episodes lasted 15 days or more. The incidence rates of URI were higher during the monsoon and pre-winter periods, and that of ALRI at the end of the monsoon and during the pre-winter periods. Sociodemographic variables were not associated with the incidence of URI or ALRI. The study documents ARI to be a major cause of morbidity among rural Bangladeshi children.","author":[{"dropping-particle":"","family":"Zaman","given":"K","non-dropping-particle":"","parse-names":false,"suffix":""},{"dropping-particle":"","family":"Baqui","given":"A H","non-dropping-particle":"","parse-names":false,"suffix":""},{"dropping-particle":"","family":"Yunus","given":"M","non-dropping-particle":"","parse-names":false,"suffix":""},{"dropping-particle":"","family":"Sack","given":"R B","non-dropping-particle":"","parse-names":false,"suffix":""},{"dropping-particle":"","family":"Bateman","given":"O M","non-dropping-particle":"","parse-names":false,"suffix":""},{"dropping-particle":"","family":"Chowdhury","given":"H R","non-dropping-particle":"","parse-names":false,"suffix":""},{"dropping-particle":"","family":"Black","given":"R E","non-dropping-particle":"","parse-names":false,"suffix":""}],"container-title":"Journal of Tropical Pediatrics","id":"ITEM-1","issue":"3","issued":{"date-parts":[["1997","6","1"]]},"page":"133-137","title":"Acute respiratory infections in children: a community-based longitudinal study in rural Bangladesh","type":"article-journal","volume":"43"},"uris":["http://www.mendeley.com/documents/?uuid=c331630f-77f3-3696-9d8e-3cd2e77a9caf"]}],"mendeley":{"formattedCitation":"(Zaman et al., 1997)","plainTextFormattedCitation":"(Zaman et al., 1997)","previouslyFormattedCitation":"(Zaman et al., 1997)"},"properties":{"noteIndex":0},"schema":"https://github.com/citation-style-language/schema/raw/master/csl-citation.json"}</w:delInstrText>
        </w:r>
        <w:r w:rsidR="002034BE" w:rsidRPr="004E6C2C" w:rsidDel="00EF5C8D">
          <w:rPr>
            <w:rFonts w:ascii="Times New Roman" w:hAnsi="Times New Roman" w:cs="Times New Roman"/>
            <w:sz w:val="24"/>
            <w:szCs w:val="24"/>
            <w:shd w:val="clear" w:color="auto" w:fill="FFFFFF"/>
            <w:rPrChange w:id="773" w:author="Mohammad Nayeem" w:date="2020-04-21T22:30:00Z">
              <w:rPr>
                <w:rFonts w:ascii="Times New Roman" w:hAnsi="Times New Roman" w:cs="Times New Roman"/>
                <w:shd w:val="clear" w:color="auto" w:fill="FFFFFF"/>
              </w:rPr>
            </w:rPrChange>
          </w:rPr>
          <w:fldChar w:fldCharType="separate"/>
        </w:r>
        <w:r w:rsidR="002034BE" w:rsidRPr="004E6C2C" w:rsidDel="00EF5C8D">
          <w:rPr>
            <w:rFonts w:ascii="Times New Roman" w:hAnsi="Times New Roman" w:cs="Times New Roman"/>
            <w:noProof/>
            <w:sz w:val="24"/>
            <w:szCs w:val="24"/>
            <w:shd w:val="clear" w:color="auto" w:fill="FFFFFF"/>
            <w:rPrChange w:id="774" w:author="Mohammad Nayeem" w:date="2020-04-21T22:30:00Z">
              <w:rPr>
                <w:rFonts w:ascii="Times New Roman" w:hAnsi="Times New Roman" w:cs="Times New Roman"/>
                <w:noProof/>
                <w:shd w:val="clear" w:color="auto" w:fill="FFFFFF"/>
              </w:rPr>
            </w:rPrChange>
          </w:rPr>
          <w:delText>(Zaman et al., 1997)</w:delText>
        </w:r>
        <w:r w:rsidR="002034BE" w:rsidRPr="004E6C2C" w:rsidDel="00EF5C8D">
          <w:rPr>
            <w:rFonts w:ascii="Times New Roman" w:hAnsi="Times New Roman" w:cs="Times New Roman"/>
            <w:sz w:val="24"/>
            <w:szCs w:val="24"/>
            <w:shd w:val="clear" w:color="auto" w:fill="FFFFFF"/>
            <w:rPrChange w:id="775" w:author="Mohammad Nayeem" w:date="2020-04-21T22:30:00Z">
              <w:rPr>
                <w:rFonts w:ascii="Times New Roman" w:hAnsi="Times New Roman" w:cs="Times New Roman"/>
                <w:shd w:val="clear" w:color="auto" w:fill="FFFFFF"/>
              </w:rPr>
            </w:rPrChange>
          </w:rPr>
          <w:fldChar w:fldCharType="end"/>
        </w:r>
        <w:r w:rsidR="00CB23DA" w:rsidRPr="004E6C2C" w:rsidDel="00EF5C8D">
          <w:rPr>
            <w:rFonts w:ascii="Times New Roman" w:hAnsi="Times New Roman" w:cs="Times New Roman"/>
            <w:sz w:val="24"/>
            <w:szCs w:val="24"/>
            <w:shd w:val="clear" w:color="auto" w:fill="FFFFFF"/>
            <w:rPrChange w:id="776" w:author="Mohammad Nayeem" w:date="2020-04-21T22:30:00Z">
              <w:rPr>
                <w:rFonts w:ascii="Times New Roman" w:hAnsi="Times New Roman" w:cs="Times New Roman"/>
                <w:shd w:val="clear" w:color="auto" w:fill="FFFFFF"/>
              </w:rPr>
            </w:rPrChange>
          </w:rPr>
          <w:delText xml:space="preserve">. </w:delText>
        </w:r>
        <w:r w:rsidR="00BA667C" w:rsidRPr="004E6C2C" w:rsidDel="00EF5C8D">
          <w:rPr>
            <w:rFonts w:ascii="Times New Roman" w:hAnsi="Times New Roman" w:cs="Times New Roman"/>
            <w:sz w:val="24"/>
            <w:szCs w:val="24"/>
            <w:shd w:val="clear" w:color="auto" w:fill="FFFFFF"/>
            <w:rPrChange w:id="777" w:author="Mohammad Nayeem" w:date="2020-04-21T22:30:00Z">
              <w:rPr>
                <w:rFonts w:ascii="Times New Roman" w:hAnsi="Times New Roman" w:cs="Times New Roman"/>
                <w:shd w:val="clear" w:color="auto" w:fill="FFFFFF"/>
              </w:rPr>
            </w:rPrChange>
          </w:rPr>
          <w:delText xml:space="preserve">A joint survey conducted in Chittagong in Bangladesh has shown that children who are breastfed during the birth of six months of age are significantly less exposed to ARI than those of children who are not breastfeeding only </w:delText>
        </w:r>
        <w:r w:rsidR="002034BE" w:rsidRPr="004E6C2C" w:rsidDel="00EF5C8D">
          <w:rPr>
            <w:rFonts w:ascii="Times New Roman" w:hAnsi="Times New Roman" w:cs="Times New Roman"/>
            <w:sz w:val="24"/>
            <w:szCs w:val="24"/>
            <w:shd w:val="clear" w:color="auto" w:fill="FFFFFF"/>
            <w:rPrChange w:id="778" w:author="Mohammad Nayeem" w:date="2020-04-21T22:30:00Z">
              <w:rPr>
                <w:rFonts w:ascii="Times New Roman" w:hAnsi="Times New Roman" w:cs="Times New Roman"/>
                <w:shd w:val="clear" w:color="auto" w:fill="FFFFFF"/>
              </w:rPr>
            </w:rPrChange>
          </w:rPr>
          <w:fldChar w:fldCharType="begin" w:fldLock="1"/>
        </w:r>
        <w:r w:rsidR="002034BE" w:rsidRPr="004E6C2C" w:rsidDel="00EF5C8D">
          <w:rPr>
            <w:rFonts w:ascii="Times New Roman" w:hAnsi="Times New Roman" w:cs="Times New Roman"/>
            <w:sz w:val="24"/>
            <w:szCs w:val="24"/>
            <w:shd w:val="clear" w:color="auto" w:fill="FFFFFF"/>
            <w:rPrChange w:id="779" w:author="Mohammad Nayeem" w:date="2020-04-21T22:30:00Z">
              <w:rPr>
                <w:rFonts w:ascii="Times New Roman" w:hAnsi="Times New Roman" w:cs="Times New Roman"/>
                <w:shd w:val="clear" w:color="auto" w:fill="FFFFFF"/>
              </w:rPr>
            </w:rPrChange>
          </w:rPr>
          <w:delInstrText>ADDIN CSL_CITATION {"citationItems":[{"id":"ITEM-1","itemData":{"ISSN":"1606-0997","author":[{"dropping-particle":"","family":"International Centre for Diarrhoeal Disease Research","given":"Bangladesh.","non-dropping-particle":"","parse-names":false,"suffix":""}],"id":"ITEM-1","issued":{"date-parts":[["2000"]]},"publisher":"ICDDR, B","title":"Journal of health, population and nutrition.","type":"book"},"uris":["http://www.mendeley.com/documents/?uuid=f1f9c6c1-2eec-3924-a741-e51fbc0d59be"]}],"mendeley":{"formattedCitation":"(International Centre for Diarrhoeal Disease Research, 2000)","plainTextFormattedCitation":"(International Centre for Diarrhoeal Disease Research, 2000)","previouslyFormattedCitation":"(International Centre for Diarrhoeal Disease Research, 2000)"},"properties":{"noteIndex":0},"schema":"https://github.com/citation-style-language/schema/raw/master/csl-citation.json"}</w:delInstrText>
        </w:r>
        <w:r w:rsidR="002034BE" w:rsidRPr="004E6C2C" w:rsidDel="00EF5C8D">
          <w:rPr>
            <w:rFonts w:ascii="Times New Roman" w:hAnsi="Times New Roman" w:cs="Times New Roman"/>
            <w:sz w:val="24"/>
            <w:szCs w:val="24"/>
            <w:shd w:val="clear" w:color="auto" w:fill="FFFFFF"/>
            <w:rPrChange w:id="780" w:author="Mohammad Nayeem" w:date="2020-04-21T22:30:00Z">
              <w:rPr>
                <w:rFonts w:ascii="Times New Roman" w:hAnsi="Times New Roman" w:cs="Times New Roman"/>
                <w:shd w:val="clear" w:color="auto" w:fill="FFFFFF"/>
              </w:rPr>
            </w:rPrChange>
          </w:rPr>
          <w:fldChar w:fldCharType="separate"/>
        </w:r>
        <w:r w:rsidR="002034BE" w:rsidRPr="004E6C2C" w:rsidDel="00EF5C8D">
          <w:rPr>
            <w:rFonts w:ascii="Times New Roman" w:hAnsi="Times New Roman" w:cs="Times New Roman"/>
            <w:noProof/>
            <w:sz w:val="24"/>
            <w:szCs w:val="24"/>
            <w:shd w:val="clear" w:color="auto" w:fill="FFFFFF"/>
            <w:rPrChange w:id="781" w:author="Mohammad Nayeem" w:date="2020-04-21T22:30:00Z">
              <w:rPr>
                <w:rFonts w:ascii="Times New Roman" w:hAnsi="Times New Roman" w:cs="Times New Roman"/>
                <w:noProof/>
                <w:shd w:val="clear" w:color="auto" w:fill="FFFFFF"/>
              </w:rPr>
            </w:rPrChange>
          </w:rPr>
          <w:delText>(International Centre for Diarrhoeal Disease Research, 2000)</w:delText>
        </w:r>
        <w:r w:rsidR="002034BE" w:rsidRPr="004E6C2C" w:rsidDel="00EF5C8D">
          <w:rPr>
            <w:rFonts w:ascii="Times New Roman" w:hAnsi="Times New Roman" w:cs="Times New Roman"/>
            <w:sz w:val="24"/>
            <w:szCs w:val="24"/>
            <w:shd w:val="clear" w:color="auto" w:fill="FFFFFF"/>
            <w:rPrChange w:id="782" w:author="Mohammad Nayeem" w:date="2020-04-21T22:30:00Z">
              <w:rPr>
                <w:rFonts w:ascii="Times New Roman" w:hAnsi="Times New Roman" w:cs="Times New Roman"/>
                <w:shd w:val="clear" w:color="auto" w:fill="FFFFFF"/>
              </w:rPr>
            </w:rPrChange>
          </w:rPr>
          <w:fldChar w:fldCharType="end"/>
        </w:r>
        <w:r w:rsidR="00CB23DA" w:rsidRPr="004E6C2C" w:rsidDel="00EF5C8D">
          <w:rPr>
            <w:rFonts w:ascii="Times New Roman" w:hAnsi="Times New Roman" w:cs="Times New Roman"/>
            <w:sz w:val="24"/>
            <w:szCs w:val="24"/>
            <w:shd w:val="clear" w:color="auto" w:fill="FFFFFF"/>
            <w:rPrChange w:id="783" w:author="Mohammad Nayeem" w:date="2020-04-21T22:30:00Z">
              <w:rPr>
                <w:rFonts w:ascii="Times New Roman" w:hAnsi="Times New Roman" w:cs="Times New Roman"/>
                <w:shd w:val="clear" w:color="auto" w:fill="FFFFFF"/>
              </w:rPr>
            </w:rPrChange>
          </w:rPr>
          <w:delText>.</w:delText>
        </w:r>
        <w:r w:rsidR="00CB23DA" w:rsidRPr="004E6C2C" w:rsidDel="00EF5C8D">
          <w:rPr>
            <w:rFonts w:ascii="Times New Roman" w:hAnsi="Times New Roman" w:cs="Times New Roman"/>
            <w:sz w:val="24"/>
            <w:szCs w:val="24"/>
            <w:rPrChange w:id="784" w:author="Mohammad Nayeem" w:date="2020-04-21T22:30:00Z">
              <w:rPr>
                <w:rFonts w:ascii="Times New Roman" w:hAnsi="Times New Roman" w:cs="Times New Roman"/>
              </w:rPr>
            </w:rPrChange>
          </w:rPr>
          <w:delText xml:space="preserve"> </w:delText>
        </w:r>
        <w:r w:rsidR="00236EB7" w:rsidRPr="004E6C2C" w:rsidDel="00EF5C8D">
          <w:rPr>
            <w:rFonts w:ascii="Times New Roman" w:hAnsi="Times New Roman" w:cs="Times New Roman"/>
            <w:sz w:val="24"/>
            <w:szCs w:val="24"/>
            <w:shd w:val="clear" w:color="auto" w:fill="FFFFFF"/>
            <w:rPrChange w:id="785" w:author="Mohammad Nayeem" w:date="2020-04-21T22:30:00Z">
              <w:rPr>
                <w:rFonts w:ascii="Times New Roman" w:hAnsi="Times New Roman" w:cs="Times New Roman"/>
                <w:shd w:val="clear" w:color="auto" w:fill="FFFFFF"/>
              </w:rPr>
            </w:rPrChange>
          </w:rPr>
          <w:delText xml:space="preserve"> </w:delText>
        </w:r>
        <w:r w:rsidR="00BA667C" w:rsidRPr="004E6C2C" w:rsidDel="00EF5C8D">
          <w:rPr>
            <w:rFonts w:ascii="Times New Roman" w:hAnsi="Times New Roman" w:cs="Times New Roman"/>
            <w:sz w:val="24"/>
            <w:szCs w:val="24"/>
            <w:shd w:val="clear" w:color="auto" w:fill="FFFFFF"/>
            <w:rPrChange w:id="786" w:author="Mohammad Nayeem" w:date="2020-04-21T22:30:00Z">
              <w:rPr>
                <w:rFonts w:ascii="Times New Roman" w:hAnsi="Times New Roman" w:cs="Times New Roman"/>
                <w:shd w:val="clear" w:color="auto" w:fill="FFFFFF"/>
              </w:rPr>
            </w:rPrChange>
          </w:rPr>
          <w:delText xml:space="preserve">For children under the age of 5, one of the most causes of death in developing countries like diarrhea </w:delText>
        </w:r>
        <w:r w:rsidR="002034BE" w:rsidRPr="004E6C2C" w:rsidDel="00EF5C8D">
          <w:rPr>
            <w:rFonts w:ascii="Times New Roman" w:hAnsi="Times New Roman" w:cs="Times New Roman"/>
            <w:sz w:val="24"/>
            <w:szCs w:val="24"/>
            <w:shd w:val="clear" w:color="auto" w:fill="FFFFFF"/>
            <w:rPrChange w:id="787" w:author="Mohammad Nayeem" w:date="2020-04-21T22:30:00Z">
              <w:rPr>
                <w:rFonts w:ascii="Times New Roman" w:hAnsi="Times New Roman" w:cs="Times New Roman"/>
                <w:shd w:val="clear" w:color="auto" w:fill="FFFFFF"/>
              </w:rPr>
            </w:rPrChange>
          </w:rPr>
          <w:fldChar w:fldCharType="begin" w:fldLock="1"/>
        </w:r>
        <w:r w:rsidR="00071273" w:rsidRPr="004E6C2C" w:rsidDel="00EF5C8D">
          <w:rPr>
            <w:rFonts w:ascii="Times New Roman" w:hAnsi="Times New Roman" w:cs="Times New Roman"/>
            <w:sz w:val="24"/>
            <w:szCs w:val="24"/>
            <w:shd w:val="clear" w:color="auto" w:fill="FFFFFF"/>
            <w:rPrChange w:id="788" w:author="Mohammad Nayeem" w:date="2020-04-21T22:30:00Z">
              <w:rPr>
                <w:rFonts w:ascii="Times New Roman" w:hAnsi="Times New Roman" w:cs="Times New Roman"/>
                <w:shd w:val="clear" w:color="auto" w:fill="FFFFFF"/>
              </w:rPr>
            </w:rPrChange>
          </w:rPr>
          <w:delInstrText>ADDIN CSL_CITATION {"citationItems":[{"id":"ITEM-1","itemData":{"DOI":"10.1186/s12889-017-4021-5","ISSN":"1471-2458","abstract":"Despite the global decline in death rates of children younger than five years old, the risk of a child dying before turning five years of age remains highest in the WHO African Region. The problem of child death in Ethiopia is worse, with an Ethiopian child being 30 times more likely to die by his/her fifth birthday than a child in Western Europe. Therefore, the aim of this study was to assess the prevalence and factors associated with diarrhea among children younger than five years old. A community-based, cross-sectional study was conducted with mothers who had children younger than five years old from April to June 2014. A multistage sampling procedure was used to select eligible women. The data were coded, entered, cleaned and analyzed with the SPSS software package, version 16. he data of 775 mothers were included in the analysis, and 21.5% of the children had diarrhea in the two weeks before the survey. The main factors affecting the occurrence of diarrhea were residence (Odds ratio (AOR) = 11.29, 95% Confidence interval (CI): 3.49-36.52), sex (AOR = 2.52, 95% CI:1.28-4.93), methods of complementary feeding (AOR = 50.88, 95% CI: 23.85- 108.54), types of water storage equipment (AOR = 19.50, 95% CI: 8.11-46.90), and cleansing materials used to wash hands (AOR = 5.53, 95% CI: 2.19-13.99). Approximately one-fifth of the children included in the study reported diarrheal disease. Residence, sex of the child, type of water storage container, methods of complementary feeding, and cleansing materials to wash the hands were the most important variables that affected the occurrence of diarrhea in children. Therefore, families, the government and nongovernmental organizations working in the area must cooperate in interventions and prevention to minimize the risk of disease.","author":[{"dropping-particle":"","family":"Anteneh","given":"Zelalem Alamrew","non-dropping-particle":"","parse-names":false,"suffix":""},{"dropping-particle":"","family":"Andargie","given":"Kassawmar","non-dropping-particle":"","parse-names":false,"suffix":""},{"dropping-particle":"","family":"Tarekegn","given":"Molalign","non-dropping-particle":"","parse-names":false,"suffix":""}],"container-title":"BMC Public Health","id":"ITEM-1","issue":"1","issued":{"date-parts":[["2017","12"]]},"page":"99","publisher":"BioMed Central","title":"Prevalence and determinants of acute diarrhea among children younger than five years old in Jabithennan District, Northwest Ethiopia, 2014","type":"article-journal","volume":"17"},"uris":["http://www.mendeley.com/documents/?uuid=a5887560-26cb-4be1-af6a-949316a40a9f"]}],"mendeley":{"formattedCitation":"(Anteneh et al., 2017)","plainTextFormattedCitation":"(Anteneh et al., 2017)","previouslyFormattedCitation":"(Anteneh et al., 2017)"},"properties":{"noteIndex":0},"schema":"https://github.com/citation-style-language/schema/raw/master/csl-citation.json"}</w:delInstrText>
        </w:r>
        <w:r w:rsidR="002034BE" w:rsidRPr="004E6C2C" w:rsidDel="00EF5C8D">
          <w:rPr>
            <w:rFonts w:ascii="Times New Roman" w:hAnsi="Times New Roman" w:cs="Times New Roman"/>
            <w:sz w:val="24"/>
            <w:szCs w:val="24"/>
            <w:shd w:val="clear" w:color="auto" w:fill="FFFFFF"/>
            <w:rPrChange w:id="789" w:author="Mohammad Nayeem" w:date="2020-04-21T22:30:00Z">
              <w:rPr>
                <w:rFonts w:ascii="Times New Roman" w:hAnsi="Times New Roman" w:cs="Times New Roman"/>
                <w:shd w:val="clear" w:color="auto" w:fill="FFFFFF"/>
              </w:rPr>
            </w:rPrChange>
          </w:rPr>
          <w:fldChar w:fldCharType="separate"/>
        </w:r>
        <w:r w:rsidR="00071273" w:rsidRPr="004E6C2C" w:rsidDel="00EF5C8D">
          <w:rPr>
            <w:rFonts w:ascii="Times New Roman" w:hAnsi="Times New Roman" w:cs="Times New Roman"/>
            <w:noProof/>
            <w:sz w:val="24"/>
            <w:szCs w:val="24"/>
            <w:shd w:val="clear" w:color="auto" w:fill="FFFFFF"/>
            <w:rPrChange w:id="790" w:author="Mohammad Nayeem" w:date="2020-04-21T22:30:00Z">
              <w:rPr>
                <w:rFonts w:ascii="Times New Roman" w:hAnsi="Times New Roman" w:cs="Times New Roman"/>
                <w:noProof/>
                <w:shd w:val="clear" w:color="auto" w:fill="FFFFFF"/>
              </w:rPr>
            </w:rPrChange>
          </w:rPr>
          <w:delText>(Anteneh et al., 2017)</w:delText>
        </w:r>
        <w:r w:rsidR="002034BE" w:rsidRPr="004E6C2C" w:rsidDel="00EF5C8D">
          <w:rPr>
            <w:rFonts w:ascii="Times New Roman" w:hAnsi="Times New Roman" w:cs="Times New Roman"/>
            <w:sz w:val="24"/>
            <w:szCs w:val="24"/>
            <w:shd w:val="clear" w:color="auto" w:fill="FFFFFF"/>
            <w:rPrChange w:id="791" w:author="Mohammad Nayeem" w:date="2020-04-21T22:30:00Z">
              <w:rPr>
                <w:rFonts w:ascii="Times New Roman" w:hAnsi="Times New Roman" w:cs="Times New Roman"/>
                <w:shd w:val="clear" w:color="auto" w:fill="FFFFFF"/>
              </w:rPr>
            </w:rPrChange>
          </w:rPr>
          <w:fldChar w:fldCharType="end"/>
        </w:r>
        <w:r w:rsidR="00CB23DA" w:rsidRPr="004E6C2C" w:rsidDel="00EF5C8D">
          <w:rPr>
            <w:rFonts w:ascii="Times New Roman" w:hAnsi="Times New Roman" w:cs="Times New Roman"/>
            <w:sz w:val="24"/>
            <w:szCs w:val="24"/>
            <w:shd w:val="clear" w:color="auto" w:fill="FFFFFF"/>
            <w:rPrChange w:id="792" w:author="Mohammad Nayeem" w:date="2020-04-21T22:30:00Z">
              <w:rPr>
                <w:rFonts w:ascii="Times New Roman" w:hAnsi="Times New Roman" w:cs="Times New Roman"/>
                <w:shd w:val="clear" w:color="auto" w:fill="FFFFFF"/>
              </w:rPr>
            </w:rPrChange>
          </w:rPr>
          <w:delText xml:space="preserve">. </w:delText>
        </w:r>
        <w:r w:rsidR="00BA667C" w:rsidRPr="004E6C2C" w:rsidDel="00EF5C8D">
          <w:rPr>
            <w:rFonts w:ascii="Times New Roman" w:hAnsi="Times New Roman" w:cs="Times New Roman"/>
            <w:sz w:val="24"/>
            <w:szCs w:val="24"/>
            <w:shd w:val="clear" w:color="auto" w:fill="FFFFFF"/>
            <w:rPrChange w:id="793" w:author="Mohammad Nayeem" w:date="2020-04-21T22:30:00Z">
              <w:rPr>
                <w:rFonts w:ascii="Times New Roman" w:hAnsi="Times New Roman" w:cs="Times New Roman"/>
                <w:shd w:val="clear" w:color="auto" w:fill="FFFFFF"/>
              </w:rPr>
            </w:rPrChange>
          </w:rPr>
          <w:delText xml:space="preserve">The widely recommended diet of continuous breastfeeding during diarrhea provides much-needed nutrients for a nipple child. Breast milk should be supplied with excess fluid during diarrhea, which can help prevent dehydration </w:delText>
        </w:r>
        <w:r w:rsidR="002034BE" w:rsidRPr="004E6C2C" w:rsidDel="00EF5C8D">
          <w:rPr>
            <w:rFonts w:ascii="Times New Roman" w:hAnsi="Times New Roman" w:cs="Times New Roman"/>
            <w:sz w:val="24"/>
            <w:szCs w:val="24"/>
            <w:shd w:val="clear" w:color="auto" w:fill="FFFFFF"/>
            <w:rPrChange w:id="794" w:author="Mohammad Nayeem" w:date="2020-04-21T22:30:00Z">
              <w:rPr>
                <w:rFonts w:ascii="Times New Roman" w:hAnsi="Times New Roman" w:cs="Times New Roman"/>
                <w:shd w:val="clear" w:color="auto" w:fill="FFFFFF"/>
              </w:rPr>
            </w:rPrChange>
          </w:rPr>
          <w:fldChar w:fldCharType="begin" w:fldLock="1"/>
        </w:r>
        <w:r w:rsidR="00071273" w:rsidRPr="004E6C2C" w:rsidDel="00EF5C8D">
          <w:rPr>
            <w:rFonts w:ascii="Times New Roman" w:hAnsi="Times New Roman" w:cs="Times New Roman"/>
            <w:sz w:val="24"/>
            <w:szCs w:val="24"/>
            <w:shd w:val="clear" w:color="auto" w:fill="FFFFFF"/>
            <w:rPrChange w:id="795" w:author="Mohammad Nayeem" w:date="2020-04-21T22:30:00Z">
              <w:rPr>
                <w:rFonts w:ascii="Times New Roman" w:hAnsi="Times New Roman" w:cs="Times New Roman"/>
                <w:shd w:val="clear" w:color="auto" w:fill="FFFFFF"/>
              </w:rPr>
            </w:rPrChange>
          </w:rPr>
          <w:delInstrText>ADDIN CSL_CITATION {"citationItems":[{"id":"ITEM-1","itemData":{"ISSN":"1468-2044","PMID":"1520006","abstract":"In a case-control study we evaluated the role of maternal behaviour, as reflected in maintenance of breast feeding and the use of oral rehydration therapy (ORT) at home during acute diarrhoea, in preventing dehydration in infants and young children. A systematic 5% sample was taken of all children aged 1-35 months attending the treatment centre of the International Centre for Diarrhoeal Disease Research, Bangladesh, with acute watery diarrhoea of six days or less between August 1988 and September 1989. There were 285 children with moderate or severe dehydration as cases and 728 with no dehydration as controls in the study. In a multivariate analysis using a logistic regression model we showed that withdrawal of breast feeding during diarrhoea was associated with a five times higher risk of dehydration compared with continuation of breast feeding during diarrhoea at home. Lack of ORT with either complete formula or a salt and sugar solution at home was associated with 57% higher risk of dehydration compared with receipt of a reasonable amount of ORT after controlling for several confounders. The confounding variables--that is, lack of maternal education, history of vomiting, high stool frequency, young age and infection with Vibrio cholerae 01--were also shown to be risk factors of dehydration. Health education programmes should promote continued breast feeding and adequate oral rehydration therapy for infants with acute diarrhoea at home.","author":[{"dropping-particle":"","family":"Faruque","given":"A S","non-dropping-particle":"","parse-names":false,"suffix":""},{"dropping-particle":"","family":"Mahalanabis","given":"D","non-dropping-particle":"","parse-names":false,"suffix":""},{"dropping-particle":"","family":"Islam","given":"A","non-dropping-particle":"","parse-names":false,"suffix":""},{"dropping-particle":"","family":"Hoque","given":"S S","non-dropping-particle":"","parse-names":false,"suffix":""},{"dropping-particle":"","family":"Hasnat","given":"A","non-dropping-particle":"","parse-names":false,"suffix":""}],"container-title":"Archives of disease in childhood","id":"ITEM-1","issue":"8","issued":{"date-parts":[["1992","8"]]},"page":"1027-9","title":"Breast feeding and oral rehydration at home during diarrhoea to prevent dehydration.","type":"article-journal","volume":"67"},"uris":["http://www.mendeley.com/documents/?uuid=01cd16fe-0c90-3a08-ac69-b3d2a0517b62"]}],"mendeley":{"formattedCitation":"(Faruque et al., 1992)","plainTextFormattedCitation":"(Faruque et al., 1992)","previouslyFormattedCitation":"(Faruque et al., 1992)"},"properties":{"noteIndex":0},"schema":"https://github.com/citation-style-language/schema/raw/master/csl-citation.json"}</w:delInstrText>
        </w:r>
        <w:r w:rsidR="002034BE" w:rsidRPr="004E6C2C" w:rsidDel="00EF5C8D">
          <w:rPr>
            <w:rFonts w:ascii="Times New Roman" w:hAnsi="Times New Roman" w:cs="Times New Roman"/>
            <w:sz w:val="24"/>
            <w:szCs w:val="24"/>
            <w:shd w:val="clear" w:color="auto" w:fill="FFFFFF"/>
            <w:rPrChange w:id="796" w:author="Mohammad Nayeem" w:date="2020-04-21T22:30:00Z">
              <w:rPr>
                <w:rFonts w:ascii="Times New Roman" w:hAnsi="Times New Roman" w:cs="Times New Roman"/>
                <w:shd w:val="clear" w:color="auto" w:fill="FFFFFF"/>
              </w:rPr>
            </w:rPrChange>
          </w:rPr>
          <w:fldChar w:fldCharType="separate"/>
        </w:r>
        <w:r w:rsidR="00071273" w:rsidRPr="004E6C2C" w:rsidDel="00EF5C8D">
          <w:rPr>
            <w:rFonts w:ascii="Times New Roman" w:hAnsi="Times New Roman" w:cs="Times New Roman"/>
            <w:noProof/>
            <w:sz w:val="24"/>
            <w:szCs w:val="24"/>
            <w:shd w:val="clear" w:color="auto" w:fill="FFFFFF"/>
            <w:rPrChange w:id="797" w:author="Mohammad Nayeem" w:date="2020-04-21T22:30:00Z">
              <w:rPr>
                <w:rFonts w:ascii="Times New Roman" w:hAnsi="Times New Roman" w:cs="Times New Roman"/>
                <w:noProof/>
                <w:shd w:val="clear" w:color="auto" w:fill="FFFFFF"/>
              </w:rPr>
            </w:rPrChange>
          </w:rPr>
          <w:delText>(Faruque et al., 1992)</w:delText>
        </w:r>
        <w:r w:rsidR="002034BE" w:rsidRPr="004E6C2C" w:rsidDel="00EF5C8D">
          <w:rPr>
            <w:rFonts w:ascii="Times New Roman" w:hAnsi="Times New Roman" w:cs="Times New Roman"/>
            <w:sz w:val="24"/>
            <w:szCs w:val="24"/>
            <w:shd w:val="clear" w:color="auto" w:fill="FFFFFF"/>
            <w:rPrChange w:id="798" w:author="Mohammad Nayeem" w:date="2020-04-21T22:30:00Z">
              <w:rPr>
                <w:rFonts w:ascii="Times New Roman" w:hAnsi="Times New Roman" w:cs="Times New Roman"/>
                <w:shd w:val="clear" w:color="auto" w:fill="FFFFFF"/>
              </w:rPr>
            </w:rPrChange>
          </w:rPr>
          <w:fldChar w:fldCharType="end"/>
        </w:r>
        <w:r w:rsidR="00CB23DA" w:rsidRPr="004E6C2C" w:rsidDel="00EF5C8D">
          <w:rPr>
            <w:rFonts w:ascii="Times New Roman" w:hAnsi="Times New Roman" w:cs="Times New Roman"/>
            <w:sz w:val="24"/>
            <w:szCs w:val="24"/>
            <w:shd w:val="clear" w:color="auto" w:fill="FFFFFF"/>
            <w:rPrChange w:id="799" w:author="Mohammad Nayeem" w:date="2020-04-21T22:30:00Z">
              <w:rPr>
                <w:rFonts w:ascii="Times New Roman" w:hAnsi="Times New Roman" w:cs="Times New Roman"/>
                <w:shd w:val="clear" w:color="auto" w:fill="FFFFFF"/>
              </w:rPr>
            </w:rPrChange>
          </w:rPr>
          <w:delText xml:space="preserve">. </w:delText>
        </w:r>
        <w:commentRangeEnd w:id="747"/>
        <w:r w:rsidR="006A34FC" w:rsidRPr="004E6C2C" w:rsidDel="00EF5C8D">
          <w:rPr>
            <w:rStyle w:val="CommentReference"/>
            <w:rFonts w:ascii="Times New Roman" w:hAnsi="Times New Roman" w:cs="Times New Roman"/>
            <w:noProof/>
            <w:sz w:val="24"/>
            <w:szCs w:val="24"/>
            <w:lang w:val="en-GB"/>
            <w:rPrChange w:id="800" w:author="Mohammad Nayeem" w:date="2020-04-21T22:30:00Z">
              <w:rPr>
                <w:rStyle w:val="CommentReference"/>
                <w:noProof/>
                <w:lang w:val="en-GB"/>
              </w:rPr>
            </w:rPrChange>
          </w:rPr>
          <w:commentReference w:id="747"/>
        </w:r>
      </w:del>
    </w:p>
    <w:p w14:paraId="4A61B434" w14:textId="77777777" w:rsidR="00A6778C" w:rsidRPr="004E6C2C" w:rsidRDefault="00A6778C">
      <w:pPr>
        <w:autoSpaceDE w:val="0"/>
        <w:autoSpaceDN w:val="0"/>
        <w:adjustRightInd w:val="0"/>
        <w:spacing w:after="0" w:line="480" w:lineRule="auto"/>
        <w:jc w:val="both"/>
        <w:rPr>
          <w:rFonts w:ascii="Times New Roman" w:hAnsi="Times New Roman" w:cs="Times New Roman"/>
          <w:sz w:val="24"/>
          <w:szCs w:val="24"/>
          <w:shd w:val="clear" w:color="auto" w:fill="FFFFFF"/>
          <w:rPrChange w:id="801" w:author="Mohammad Nayeem" w:date="2020-04-21T22:30:00Z">
            <w:rPr>
              <w:rFonts w:ascii="Times New Roman" w:hAnsi="Times New Roman" w:cs="Times New Roman"/>
              <w:shd w:val="clear" w:color="auto" w:fill="FFFFFF"/>
            </w:rPr>
          </w:rPrChange>
        </w:rPr>
      </w:pPr>
    </w:p>
    <w:p w14:paraId="7C447138" w14:textId="1419B14F" w:rsidR="00754460" w:rsidRPr="004E6C2C" w:rsidRDefault="00D14B2E">
      <w:pPr>
        <w:autoSpaceDE w:val="0"/>
        <w:autoSpaceDN w:val="0"/>
        <w:adjustRightInd w:val="0"/>
        <w:spacing w:after="0" w:line="480" w:lineRule="auto"/>
        <w:jc w:val="both"/>
        <w:rPr>
          <w:ins w:id="802" w:author="Mohammad Nayeem" w:date="2020-04-21T21:19:00Z"/>
          <w:rFonts w:ascii="Times New Roman" w:hAnsi="Times New Roman" w:cs="Times New Roman"/>
          <w:sz w:val="24"/>
          <w:szCs w:val="24"/>
          <w:shd w:val="clear" w:color="auto" w:fill="FFFFFF"/>
          <w:rPrChange w:id="803" w:author="Mohammad Nayeem" w:date="2020-04-21T22:30:00Z">
            <w:rPr>
              <w:ins w:id="804" w:author="Mohammad Nayeem" w:date="2020-04-21T21:19:00Z"/>
              <w:rFonts w:ascii="Times New Roman" w:hAnsi="Times New Roman" w:cs="Times New Roman"/>
              <w:shd w:val="clear" w:color="auto" w:fill="FFFFFF"/>
            </w:rPr>
          </w:rPrChange>
        </w:rPr>
        <w:pPrChange w:id="805" w:author="Mohammad Nayeem" w:date="2020-04-22T17:14:00Z">
          <w:pPr>
            <w:autoSpaceDE w:val="0"/>
            <w:autoSpaceDN w:val="0"/>
            <w:adjustRightInd w:val="0"/>
            <w:spacing w:after="0" w:line="360" w:lineRule="auto"/>
            <w:jc w:val="both"/>
          </w:pPr>
        </w:pPrChange>
      </w:pPr>
      <w:bookmarkStart w:id="806" w:name="_Hlk20697303"/>
      <w:r w:rsidRPr="004E6C2C">
        <w:rPr>
          <w:rFonts w:ascii="Times New Roman" w:hAnsi="Times New Roman" w:cs="Times New Roman"/>
          <w:sz w:val="24"/>
          <w:szCs w:val="24"/>
          <w:shd w:val="clear" w:color="auto" w:fill="FFFFFF"/>
          <w:rPrChange w:id="807" w:author="Mohammad Nayeem" w:date="2020-04-21T22:30:00Z">
            <w:rPr>
              <w:rFonts w:ascii="Times New Roman" w:hAnsi="Times New Roman" w:cs="Times New Roman"/>
              <w:shd w:val="clear" w:color="auto" w:fill="FFFFFF"/>
            </w:rPr>
          </w:rPrChange>
        </w:rPr>
        <w:t>In Bangladesh, many studies</w:t>
      </w:r>
      <w:del w:id="808" w:author="Mohammad Nayeem" w:date="2020-04-18T02:31:00Z">
        <w:r w:rsidRPr="004E6C2C" w:rsidDel="002C5C47">
          <w:rPr>
            <w:rFonts w:ascii="Times New Roman" w:hAnsi="Times New Roman" w:cs="Times New Roman"/>
            <w:sz w:val="24"/>
            <w:szCs w:val="24"/>
            <w:shd w:val="clear" w:color="auto" w:fill="FFFFFF"/>
            <w:rPrChange w:id="809" w:author="Mohammad Nayeem" w:date="2020-04-21T22:30:00Z">
              <w:rPr>
                <w:rFonts w:ascii="Times New Roman" w:hAnsi="Times New Roman" w:cs="Times New Roman"/>
                <w:shd w:val="clear" w:color="auto" w:fill="FFFFFF"/>
              </w:rPr>
            </w:rPrChange>
          </w:rPr>
          <w:delText xml:space="preserve"> </w:delText>
        </w:r>
        <w:r w:rsidRPr="004E6C2C" w:rsidDel="002C5C47">
          <w:rPr>
            <w:rFonts w:ascii="Times New Roman" w:hAnsi="Times New Roman" w:cs="Times New Roman"/>
            <w:sz w:val="24"/>
            <w:szCs w:val="24"/>
            <w:highlight w:val="yellow"/>
            <w:shd w:val="clear" w:color="auto" w:fill="FFFFFF"/>
            <w:rPrChange w:id="810" w:author="Mohammad Nayeem" w:date="2020-04-21T22:30:00Z">
              <w:rPr>
                <w:rFonts w:ascii="Times New Roman" w:hAnsi="Times New Roman" w:cs="Times New Roman"/>
                <w:highlight w:val="yellow"/>
                <w:shd w:val="clear" w:color="auto" w:fill="FFFFFF"/>
              </w:rPr>
            </w:rPrChange>
          </w:rPr>
          <w:delText>[ADD SOME RECENT STUDEIS AS REF</w:delText>
        </w:r>
        <w:r w:rsidR="007A75E3" w:rsidRPr="004E6C2C" w:rsidDel="002C5C47">
          <w:rPr>
            <w:rFonts w:ascii="Times New Roman" w:hAnsi="Times New Roman" w:cs="Times New Roman"/>
            <w:sz w:val="24"/>
            <w:szCs w:val="24"/>
            <w:highlight w:val="yellow"/>
            <w:shd w:val="clear" w:color="auto" w:fill="FFFFFF"/>
            <w:rPrChange w:id="811" w:author="Mohammad Nayeem" w:date="2020-04-21T22:30:00Z">
              <w:rPr>
                <w:rFonts w:ascii="Times New Roman" w:hAnsi="Times New Roman" w:cs="Times New Roman"/>
                <w:highlight w:val="yellow"/>
                <w:shd w:val="clear" w:color="auto" w:fill="FFFFFF"/>
              </w:rPr>
            </w:rPrChange>
          </w:rPr>
          <w:delText>, also look the attached articles in the email</w:delText>
        </w:r>
        <w:r w:rsidRPr="004E6C2C" w:rsidDel="002C5C47">
          <w:rPr>
            <w:rFonts w:ascii="Times New Roman" w:hAnsi="Times New Roman" w:cs="Times New Roman"/>
            <w:sz w:val="24"/>
            <w:szCs w:val="24"/>
            <w:highlight w:val="yellow"/>
            <w:shd w:val="clear" w:color="auto" w:fill="FFFFFF"/>
            <w:rPrChange w:id="812" w:author="Mohammad Nayeem" w:date="2020-04-21T22:30:00Z">
              <w:rPr>
                <w:rFonts w:ascii="Times New Roman" w:hAnsi="Times New Roman" w:cs="Times New Roman"/>
                <w:highlight w:val="yellow"/>
                <w:shd w:val="clear" w:color="auto" w:fill="FFFFFF"/>
              </w:rPr>
            </w:rPrChange>
          </w:rPr>
          <w:delText>]</w:delText>
        </w:r>
      </w:del>
      <w:r w:rsidRPr="004E6C2C">
        <w:rPr>
          <w:rFonts w:ascii="Times New Roman" w:hAnsi="Times New Roman" w:cs="Times New Roman"/>
          <w:sz w:val="24"/>
          <w:szCs w:val="24"/>
          <w:shd w:val="clear" w:color="auto" w:fill="FFFFFF"/>
          <w:rPrChange w:id="813" w:author="Mohammad Nayeem" w:date="2020-04-21T22:30:00Z">
            <w:rPr>
              <w:rFonts w:ascii="Times New Roman" w:hAnsi="Times New Roman" w:cs="Times New Roman"/>
              <w:shd w:val="clear" w:color="auto" w:fill="FFFFFF"/>
            </w:rPr>
          </w:rPrChange>
        </w:rPr>
        <w:t xml:space="preserve"> have been conducted in anticipation of monitored breast milk </w:t>
      </w:r>
      <w:ins w:id="814" w:author="Mohammad Nayeem" w:date="2020-04-18T03:01:00Z">
        <w:r w:rsidR="00565F04" w:rsidRPr="004E6C2C">
          <w:rPr>
            <w:rFonts w:ascii="Times New Roman" w:hAnsi="Times New Roman" w:cs="Times New Roman"/>
            <w:sz w:val="24"/>
            <w:szCs w:val="24"/>
            <w:shd w:val="clear" w:color="auto" w:fill="FFFFFF"/>
            <w:rPrChange w:id="815" w:author="Mohammad Nayeem" w:date="2020-04-21T22:30:00Z">
              <w:rPr>
                <w:rFonts w:ascii="Times New Roman" w:hAnsi="Times New Roman" w:cs="Times New Roman"/>
                <w:shd w:val="clear" w:color="auto" w:fill="FFFFFF"/>
              </w:rPr>
            </w:rPrChange>
          </w:rPr>
          <w:fldChar w:fldCharType="begin" w:fldLock="1"/>
        </w:r>
      </w:ins>
      <w:r w:rsidR="00565F04" w:rsidRPr="004E6C2C">
        <w:rPr>
          <w:rFonts w:ascii="Times New Roman" w:hAnsi="Times New Roman" w:cs="Times New Roman"/>
          <w:sz w:val="24"/>
          <w:szCs w:val="24"/>
          <w:shd w:val="clear" w:color="auto" w:fill="FFFFFF"/>
          <w:rPrChange w:id="816" w:author="Mohammad Nayeem" w:date="2020-04-21T22:30:00Z">
            <w:rPr>
              <w:rFonts w:ascii="Times New Roman" w:hAnsi="Times New Roman" w:cs="Times New Roman"/>
              <w:shd w:val="clear" w:color="auto" w:fill="FFFFFF"/>
            </w:rPr>
          </w:rPrChange>
        </w:rPr>
        <w:instrText>ADDIN CSL_CITATION {"citationItems":[{"id":"ITEM-1","itemData":{"author":[{"dropping-particle":"","family":"Rahman","given":"Md. Abdur (Bangladesh Academy for Rural Development, Comilla (Bangladesh))","non-dropping-particle":"","parse-names":false,"suffix":""}],"container-title":"Journal of BARD (Bangladesh)","id":"ITEM-1","issued":{"date-parts":[["1983"]]},"title":"Infant feeding and breast milk [in Bangladesh]","type":"article-journal"},"uris":["http://www.mendeley.com/documents/?uuid=29581fbc-d056-3162-912b-d50a3611ffaa"]},{"id":"ITEM-2","itemData":{"DOI":"10.1186/s12887-018-1076-0","ISSN":"14712431","abstract":"Background: Breastfeeding offers incredible health benefits to both child and mother. It is suggested by World Health Organization that an able mother should practice and maintain exclusive breastfeeding for first six months of her infant's life. The objective of this study was to determine the prevalence and factors associated with exclusive breastfeeding for first six months of an infant's life in Bangladesh. Methods: Data was extracted from Bangladesh Demographic and Health Survey (BDHS-2014). BDHS-2014 collected data from 17,863 Bangladeshi married women in reproductive age from the entire country using two stages stratified cluster sampling. We included only mothers having at least one child currently aged not less than 6 months. Mothers who did not have child to breastfeed, some incomplete information and missing samples were excluded from the data set and consequently 3541 mothers were considered in the present study. Chi-square test, binary logistic regression models were used in this study. Results: The prevalence of exclusive breastfeeding (EBF) for first six months of an infant's life in Bangladesh was 35.90%. Binary multivariable logistic regression model demonstrated that relatively less educated mothers were more likely to exclusively breastfeed their children than higher educated mothers. (AOR = 2.28, 95% CI: 1.05-4.93; p &lt; 0.05). Housewife mothers were more likely to be EBF than their counterparts (AOR = 1.20, 95% CI: 1.02-1.42; p &lt; 0.05). Higher rate of EBF was especially found among mothers who were living in Sylhet division, within 35-49 years old, and had access to mass media, had more than 4 children, had delivered at home and non-caesarean delivery, took breastfeeding counseling, antenatal and postnatal cares. Conclusions: Stepwise regression model exhibited that most of the important predictors were modifiable factors for exclusive breastfeeding. Authorities should provide basic education on EBF to educated mothers, and organize more general campaign on EBF.","author":[{"dropping-particle":"","family":"Hossain","given":"Murad","non-dropping-particle":"","parse-names":false,"suffix":""},{"dropping-particle":"","family":"Islam","given":"Ashraful","non-dropping-particle":"","parse-names":false,"suffix":""},{"dropping-particle":"","family":"Kamarul","given":"Tunku","non-dropping-particle":"","parse-names":false,"suffix":""},{"dropping-particle":"","family":"Hossain","given":"Golam","non-dropping-particle":"","parse-names":false,"suffix":""}],"container-title":"BMC Pediatrics","id":"ITEM-2","issue":"1","issued":{"date-parts":[["2018","3","2"]]},"page":"93","publisher":"BioMed Central Ltd.","title":"Exclusive breastfeeding practice during first six months of an infant's life in Bangladesh: A country based cross-sectional study","type":"article-journal","volume":"18"},"uris":["http://www.mendeley.com/documents/?uuid=48a71ccc-9495-3643-a9f9-d48a45dc1892"]}],"mendeley":{"formattedCitation":"(Hossain et al., 2018; M. A. (Bangladesh A. for R. D. C. (Bangladesh)) Rahman, 1983)","plainTextFormattedCitation":"(Hossain et al., 2018; M. A. (Bangladesh A. for R. D. C. (Bangladesh)) Rahman, 1983)","previouslyFormattedCitation":"(Hossain et al., 2018; M. A. (Bangladesh A. for R. D. C. (Bangladesh)) Rahman, 1983)"},"properties":{"noteIndex":0},"schema":"https://github.com/citation-style-language/schema/raw/master/csl-citation.json"}</w:instrText>
      </w:r>
      <w:r w:rsidR="00565F04" w:rsidRPr="004E6C2C">
        <w:rPr>
          <w:rFonts w:ascii="Times New Roman" w:hAnsi="Times New Roman" w:cs="Times New Roman"/>
          <w:sz w:val="24"/>
          <w:szCs w:val="24"/>
          <w:shd w:val="clear" w:color="auto" w:fill="FFFFFF"/>
          <w:rPrChange w:id="817" w:author="Mohammad Nayeem" w:date="2020-04-21T22:30:00Z">
            <w:rPr>
              <w:rFonts w:ascii="Times New Roman" w:hAnsi="Times New Roman" w:cs="Times New Roman"/>
              <w:shd w:val="clear" w:color="auto" w:fill="FFFFFF"/>
            </w:rPr>
          </w:rPrChange>
        </w:rPr>
        <w:fldChar w:fldCharType="separate"/>
      </w:r>
      <w:r w:rsidR="00565F04" w:rsidRPr="004E6C2C">
        <w:rPr>
          <w:rFonts w:ascii="Times New Roman" w:hAnsi="Times New Roman" w:cs="Times New Roman"/>
          <w:noProof/>
          <w:sz w:val="24"/>
          <w:szCs w:val="24"/>
          <w:shd w:val="clear" w:color="auto" w:fill="FFFFFF"/>
          <w:rPrChange w:id="818" w:author="Mohammad Nayeem" w:date="2020-04-21T22:30:00Z">
            <w:rPr>
              <w:rFonts w:ascii="Times New Roman" w:hAnsi="Times New Roman" w:cs="Times New Roman"/>
              <w:noProof/>
              <w:shd w:val="clear" w:color="auto" w:fill="FFFFFF"/>
            </w:rPr>
          </w:rPrChange>
        </w:rPr>
        <w:t>(Hossain et al., 2018; M. A. (Bangladesh A. for R. D. C. (Bangladesh)) Rahman, 1983)</w:t>
      </w:r>
      <w:ins w:id="819" w:author="Mohammad Nayeem" w:date="2020-04-18T03:01:00Z">
        <w:r w:rsidR="00565F04" w:rsidRPr="004E6C2C">
          <w:rPr>
            <w:rFonts w:ascii="Times New Roman" w:hAnsi="Times New Roman" w:cs="Times New Roman"/>
            <w:sz w:val="24"/>
            <w:szCs w:val="24"/>
            <w:shd w:val="clear" w:color="auto" w:fill="FFFFFF"/>
            <w:rPrChange w:id="820" w:author="Mohammad Nayeem" w:date="2020-04-21T22:30:00Z">
              <w:rPr>
                <w:rFonts w:ascii="Times New Roman" w:hAnsi="Times New Roman" w:cs="Times New Roman"/>
                <w:shd w:val="clear" w:color="auto" w:fill="FFFFFF"/>
              </w:rPr>
            </w:rPrChange>
          </w:rPr>
          <w:fldChar w:fldCharType="end"/>
        </w:r>
      </w:ins>
      <w:del w:id="821" w:author="Mohammad Nayeem" w:date="2020-04-18T02:31:00Z">
        <w:r w:rsidRPr="004E6C2C" w:rsidDel="002C5C47">
          <w:rPr>
            <w:rFonts w:ascii="Times New Roman" w:hAnsi="Times New Roman" w:cs="Times New Roman"/>
            <w:sz w:val="24"/>
            <w:szCs w:val="24"/>
            <w:highlight w:val="yellow"/>
            <w:shd w:val="clear" w:color="auto" w:fill="FFFFFF"/>
            <w:rPrChange w:id="822" w:author="Mohammad Nayeem" w:date="2020-04-21T22:30:00Z">
              <w:rPr>
                <w:rFonts w:ascii="Times New Roman" w:hAnsi="Times New Roman" w:cs="Times New Roman"/>
                <w:highlight w:val="yellow"/>
                <w:shd w:val="clear" w:color="auto" w:fill="FFFFFF"/>
              </w:rPr>
            </w:rPrChange>
          </w:rPr>
          <w:delText>[REF]</w:delText>
        </w:r>
      </w:del>
      <w:r w:rsidRPr="004E6C2C">
        <w:rPr>
          <w:rFonts w:ascii="Times New Roman" w:hAnsi="Times New Roman" w:cs="Times New Roman"/>
          <w:sz w:val="24"/>
          <w:szCs w:val="24"/>
          <w:shd w:val="clear" w:color="auto" w:fill="FFFFFF"/>
          <w:rPrChange w:id="823" w:author="Mohammad Nayeem" w:date="2020-04-21T22:30:00Z">
            <w:rPr>
              <w:rFonts w:ascii="Times New Roman" w:hAnsi="Times New Roman" w:cs="Times New Roman"/>
              <w:shd w:val="clear" w:color="auto" w:fill="FFFFFF"/>
            </w:rPr>
          </w:rPrChange>
        </w:rPr>
        <w:t xml:space="preserve">, child feeding practice </w:t>
      </w:r>
      <w:ins w:id="824" w:author="Mohammad Nayeem" w:date="2020-04-18T03:01:00Z">
        <w:r w:rsidR="00565F04" w:rsidRPr="004E6C2C">
          <w:rPr>
            <w:rFonts w:ascii="Times New Roman" w:hAnsi="Times New Roman" w:cs="Times New Roman"/>
            <w:sz w:val="24"/>
            <w:szCs w:val="24"/>
            <w:shd w:val="clear" w:color="auto" w:fill="FFFFFF"/>
            <w:rPrChange w:id="825" w:author="Mohammad Nayeem" w:date="2020-04-21T22:30:00Z">
              <w:rPr>
                <w:rFonts w:ascii="Times New Roman" w:hAnsi="Times New Roman" w:cs="Times New Roman"/>
                <w:shd w:val="clear" w:color="auto" w:fill="FFFFFF"/>
              </w:rPr>
            </w:rPrChange>
          </w:rPr>
          <w:fldChar w:fldCharType="begin" w:fldLock="1"/>
        </w:r>
      </w:ins>
      <w:r w:rsidR="00946020" w:rsidRPr="004E6C2C">
        <w:rPr>
          <w:rFonts w:ascii="Times New Roman" w:hAnsi="Times New Roman" w:cs="Times New Roman"/>
          <w:sz w:val="24"/>
          <w:szCs w:val="24"/>
          <w:shd w:val="clear" w:color="auto" w:fill="FFFFFF"/>
          <w:rPrChange w:id="826" w:author="Mohammad Nayeem" w:date="2020-04-21T22:30:00Z">
            <w:rPr>
              <w:rFonts w:ascii="Times New Roman" w:hAnsi="Times New Roman" w:cs="Times New Roman"/>
              <w:shd w:val="clear" w:color="auto" w:fill="FFFFFF"/>
            </w:rPr>
          </w:rPrChange>
        </w:rPr>
        <w:instrText>ADDIN CSL_CITATION {"citationItems":[{"id":"ITEM-1","itemData":{"DOI":"10.1016/S0033-3506(99)00120-1","ISSN":"00333506","abstract":"The association between breastfeeding and diarrhoeal morbidity was examined in a prevalence study of 5502 children aged 6-71 months from rural and urban Bangladesh. Breastfeeding was found to be associated with reduced prevalence of diarrhoea. This association was most pronounced at the age of six months and declined linearly to zero at approximately 30 months of age; thereafter, breastfeeding was increasingly associated with diarrhoeal illness. The linear association was found only among those children who have no access to modern health services and information, when controlling for urban and rural differences. The literature provides two opposing explanations for the positive association of prolonged breastfeeding with diarrhoeal illness. The first explanation suggests that breastfeeding can be seen as mothers' response to children's poor health. The second explanation incriminates sub-optimal child feeding practices, characterised by prolonged breastfeeding and inadequate quality and quantity of complementary foods, as the cause of malnutrition and diarrhoea. Further studies are needed to identify which explanation is correct, given the public health implications in terms of children's survival, growth and development.","author":[{"dropping-particle":"","family":"Mulder-Sibanda","given":"M.","non-dropping-particle":"","parse-names":false,"suffix":""},{"dropping-particle":"","family":"Sibanda-Mulder","given":"F. S.","non-dropping-particle":"","parse-names":false,"suffix":""}],"container-title":"Public Health","id":"ITEM-1","issue":"2","issued":{"date-parts":[["1999"]]},"page":"65-68","publisher":"Nature Publishing Group","title":"Prolonged breastfeeding in Bangladesh: Indicators of inadequate feeding practices or mothers' response to children's poor health?","type":"article-journal","volume":"113"},"uris":["http://www.mendeley.com/documents/?uuid=cb9bb641-b94e-3482-9bed-0c576a146519"]},{"id":"ITEM-2","itemData":{"DOI":"10.12688/f1000research.20148.1","ISSN":"2046-1402","abstract":" Background: Breastfeeding is an important indicator for child health and mortality. The aim of this study was to determine the level of knowledge and practices regarding EBF and its relation to various socio-economic and demographic factors among mothers with at least one child age (6-12 years) in the rural areas of the Rajshahi district in Bangladesh.  Methods: A study based at village hospitals was conducted and a semi-structured questionnaire was used. A total of 513 mothers who had at least one child's age (6-12) months from 32 different village hospitals in rural areas of the Rajshahi District, Bangladesh from September to December 2015. The composite index, chi-square test and binary logistic regression model were used in this study.  Results: The incidence of EBF good knowledge and practices was 32.0% and 27.9% among mothers with at least one child age (6-12) months. The analysis shows that the age of mothers ≥ 31 years have less knowledge and practice about EBF compared to mothers aged ≤ 30 years. Mothers who are housewives had a higher probability of good knowledge and practice than mothers who were service providers. Nursing mothers at home have less knowledge and practices about EBF than mothers who gave birth in the hospital. Mothers that had a monthly family income of ≤ 6 699 BDT had less knowledge and practices about EBF compared to mothers with a family income of &gt;6 699 BDT.  Conclusions: This study showed a huge gap in EBF knowledge and practices among mothers who have at least one child age (6-12) months. This study suggests that EBF education and interventions can play an important role in increasing EBF good knowledge and practices among mothers with at least one-to-one (6-12) months of age children. Malnutrition will be reduced if the EBF is widely established in Bangladesh. ","author":[{"dropping-particle":"","family":"Mat Min","given":"Ruhani","non-dropping-particle":"","parse-names":false,"suffix":""},{"dropping-particle":"","family":"Hossain","given":"Md Mosharaf","non-dropping-particle":"","parse-names":false,"suffix":""}],"container-title":"F1000Research","id":"ITEM-2","issued":{"date-parts":[["2019","11","11"]]},"page":"1903","publisher":"F1000 Research Ltd","title":"Knowledge and practices about breastfeeding in rural areas of Rajshahi District, Bangladesh: A cross-sectional study","type":"article-journal","volume":"8"},"uris":["http://www.mendeley.com/documents/?uuid=f1742068-0ac9-3ecd-8729-bea528e5cf23"]},{"id":"ITEM-3","itemData":{"DOI":"10.1016/S0140-6736(15)01044-2","ISSN":"1474547X","PMID":"26869576","abstract":"Despite its established benefits, breastfeeding is no longer a norm in many communities. Multifactorial determinants of breastfeeding need supportive measures at many levels, from legal and policy directives to social attitudes and values, women's work and employment conditions, and health-care services to enable women to breastfeed. When relevant interventions are delivered adequately, breastfeeding practices are responsive and can improve rapidly. The best outcomes are achieved when interventions are implemented concurrently through several channels. The marketing of breastmilk substitutes negatively affects breastfeeding: global sales in 2014 of US$44·8 billion show the industry's large, competitive claim on infant feeding. Not breastfeeding is associated with lower intelligence and economic losses of about $302 billion annually or 0·49% of world gross national income. Breastfeeding provides short-term and long-term health and economic and environmental advantages to children, women, and society. To realise these gains, political support and financial investment are needed to protect, promote, and support breastfeeding.","author":[{"dropping-particle":"","family":"Rollins","given":"Nigel C.","non-dropping-particle":"","parse-names":false,"suffix":""},{"dropping-particle":"","family":"Bhandari","given":"Nita","non-dropping-particle":"","parse-names":false,"suffix":""},{"dropping-particle":"","family":"Hajeebhoy","given":"Nemat","non-dropping-particle":"","parse-names":false,"suffix":""},{"dropping-particle":"","family":"Horton","given":"Susan","non-dropping-particle":"","parse-names":false,"suffix":""},{"dropping-particle":"","family":"Lutter","given":"Chessa K.","non-dropping-particle":"","parse-names":false,"suffix":""},{"dropping-particle":"","family":"Martines","given":"Jose C.","non-dropping-particle":"","parse-names":false,"suffix":""},{"dropping-particle":"","family":"Piwoz","given":"Ellen G.","non-dropping-particle":"","parse-names":false,"suffix":""},{"dropping-particle":"","family":"Richter","given":"Linda M.","non-dropping-particle":"","parse-names":false,"suffix":""},{"dropping-particle":"","family":"Victora","given":"Cesar G.","non-dropping-particle":"","parse-names":false,"suffix":""}],"container-title":"The Lancet","id":"ITEM-3","issue":"10017","issued":{"date-parts":[["2016","1","30"]]},"page":"491-504","publisher":"Lancet Publishing Group","title":"Why invest, and what it will take to improve breastfeeding practices?","type":"article","volume":"387"},"uris":["http://www.mendeley.com/documents/?uuid=998140da-5b90-3b18-85af-3402fcf4627d"]},{"id":"ITEM-4","itemData":{"DOI":"10.1177/0379572115602174","ISSN":"03795721","abstract":"Background: Suboptimal breastfeeding results in 800 000 child deaths annually. There are multiple causes of suboptimal breastfeeding, including marketing of breast-milk substitutes. Objectives: To describe sales and marketing of breast-milk substitutes and their influence on World Health Organization-recommended breastfeeding behaviors, focusing on low- andmiddle-income countries. Methods: Literature review. Results: Global sales of breast-milk substitutes reached US$40 billion in 2013. Growth in sales exceeds 10% annually in many low- and middle-income countries, while it is close to stagnant in high-income countries. Breast-milk substitutes are marketed directly to consumers via mass media and print advertisements and indirectly via incentives, free supplies, and promotions to and through health workers and facilities, retailers, and policy makers. Internet marketing via company web sites and social media is on the rise. Marketing influences social norms by making formula use seem to be extensive, modern, and comparable to or better than breast milk. Clear evidence of a negative impact is found when breast-milk substitutes are provided for free in maternity facilities and when they are promoted by health workers and in the media. Influences through other channels are plausible, but rigorous studies are lacking. It was not possible with the data available to quantify the impact of marketing relative to other factors on suboptimal breastfeeding behaviors. Marketing remains widespread even in countries that have adopted the International Code of Marketing of Breast-milk Substitutes to restrict such activities. Conclusion: Adoption of stricter regulatory frameworks coupled with independent, quantitative monitoring and compliance enforcement are needed to counter the impacts of formula marketing globally.","author":[{"dropping-particle":"","family":"Piwoz","given":"Ellen G.","non-dropping-particle":"","parse-names":false,"suffix":""},{"dropping-particle":"","family":"Huffman","given":"Sandra L.","non-dropping-particle":"","parse-names":false,"suffix":""}],"container-title":"Food and Nutrition Bulletin","id":"ITEM-4","issue":"4","issued":{"date-parts":[["2015"]]},"page":"373-386","publisher":"SAGE Publications Inc.","title":"Impact of marketing of breast-milk substitutes on WHO-recommended breastfeeding practices","type":"article","volume":"36"},"uris":["http://www.mendeley.com/documents/?uuid=618c0aa8-ce95-33e1-aea3-cac6aae3642b"]},{"id":"ITEM-5","itemData":{"DOI":"10.1186/s12887-018-1076-0","ISSN":"14712431","abstract":"Background: Breastfeeding offers incredible health benefits to both child and mother. It is suggested by World Health Organization that an able mother should practice and maintain exclusive breastfeeding for first six months of her infant's life. The objective of this study was to determine the prevalence and factors associated with exclusive breastfeeding for first six months of an infant's life in Bangladesh. Methods: Data was extracted from Bangladesh Demographic and Health Survey (BDHS-2014). BDHS-2014 collected data from 17,863 Bangladeshi married women in reproductive age from the entire country using two stages stratified cluster sampling. We included only mothers having at least one child currently aged not less than 6 months. Mothers who did not have child to breastfeed, some incomplete information and missing samples were excluded from the data set and consequently 3541 mothers were considered in the present study. Chi-square test, binary logistic regression models were used in this study. Results: The prevalence of exclusive breastfeeding (EBF) for first six months of an infant's life in Bangladesh was 35.90%. Binary multivariable logistic regression model demonstrated that relatively less educated mothers were more likely to exclusively breastfeed their children than higher educated mothers. (AOR = 2.28, 95% CI: 1.05-4.93; p &lt; 0.05). Housewife mothers were more likely to be EBF than their counterparts (AOR = 1.20, 95% CI: 1.02-1.42; p &lt; 0.05). Higher rate of EBF was especially found among mothers who were living in Sylhet division, within 35-49 years old, and had access to mass media, had more than 4 children, had delivered at home and non-caesarean delivery, took breastfeeding counseling, antenatal and postnatal cares. Conclusions: Stepwise regression model exhibited that most of the important predictors were modifiable factors for exclusive breastfeeding. Authorities should provide basic education on EBF to educated mothers, and organize more general campaign on EBF.","author":[{"dropping-particle":"","family":"Hossain","given":"Murad","non-dropping-particle":"","parse-names":false,"suffix":""},{"dropping-particle":"","family":"Islam","given":"Ashraful","non-dropping-particle":"","parse-names":false,"suffix":""},{"dropping-particle":"","family":"Kamarul","given":"Tunku","non-dropping-particle":"","parse-names":false,"suffix":""},{"dropping-particle":"","family":"Hossain","given":"Golam","non-dropping-particle":"","parse-names":false,"suffix":""}],"container-title":"BMC Pediatrics","id":"ITEM-5","issue":"1","issued":{"date-parts":[["2018","3","2"]]},"page":"93","publisher":"BioMed Central Ltd.","title":"Exclusive breastfeeding practice during first six months of an infant's life in Bangladesh: A country based cross-sectional study","type":"article-journal","volume":"18"},"uris":["http://www.mendeley.com/documents/?uuid=48a71ccc-9495-3643-a9f9-d48a45dc1892"]}],"mendeley":{"formattedCitation":"(Hossain et al., 2018; Mat Min &amp; Hossain, 2019; Mulder-Sibanda &amp; Sibanda-Mulder, 1999; Piwoz &amp; Huffman, 2015; Rollins et al., 2016)","plainTextFormattedCitation":"(Hossain et al., 2018; Mat Min &amp; Hossain, 2019; Mulder-Sibanda &amp; Sibanda-Mulder, 1999; Piwoz &amp; Huffman, 2015; Rollins et al., 2016)","previouslyFormattedCitation":"(Hossain et al., 2018; Mat Min &amp; Hossain, 2019; Mulder-Sibanda &amp; Sibanda-Mulder, 1999; Piwoz &amp; Huffman, 2015; Rollins et al., 2016)"},"properties":{"noteIndex":0},"schema":"https://github.com/citation-style-language/schema/raw/master/csl-citation.json"}</w:instrText>
      </w:r>
      <w:r w:rsidR="00565F04" w:rsidRPr="004E6C2C">
        <w:rPr>
          <w:rFonts w:ascii="Times New Roman" w:hAnsi="Times New Roman" w:cs="Times New Roman"/>
          <w:sz w:val="24"/>
          <w:szCs w:val="24"/>
          <w:shd w:val="clear" w:color="auto" w:fill="FFFFFF"/>
          <w:rPrChange w:id="827" w:author="Mohammad Nayeem" w:date="2020-04-21T22:30:00Z">
            <w:rPr>
              <w:rFonts w:ascii="Times New Roman" w:hAnsi="Times New Roman" w:cs="Times New Roman"/>
              <w:shd w:val="clear" w:color="auto" w:fill="FFFFFF"/>
            </w:rPr>
          </w:rPrChange>
        </w:rPr>
        <w:fldChar w:fldCharType="separate"/>
      </w:r>
      <w:r w:rsidR="00565F04" w:rsidRPr="004E6C2C">
        <w:rPr>
          <w:rFonts w:ascii="Times New Roman" w:hAnsi="Times New Roman" w:cs="Times New Roman"/>
          <w:noProof/>
          <w:sz w:val="24"/>
          <w:szCs w:val="24"/>
          <w:shd w:val="clear" w:color="auto" w:fill="FFFFFF"/>
          <w:rPrChange w:id="828" w:author="Mohammad Nayeem" w:date="2020-04-21T22:30:00Z">
            <w:rPr>
              <w:rFonts w:ascii="Times New Roman" w:hAnsi="Times New Roman" w:cs="Times New Roman"/>
              <w:noProof/>
              <w:shd w:val="clear" w:color="auto" w:fill="FFFFFF"/>
            </w:rPr>
          </w:rPrChange>
        </w:rPr>
        <w:t>(Hossain et al., 2018; Mat Min &amp; Hossain, 2019; Mulder-Sibanda &amp; Sibanda-Mulder, 1999; Piwoz &amp; Huffman, 2015; Rollins et al., 2016)</w:t>
      </w:r>
      <w:ins w:id="829" w:author="Mohammad Nayeem" w:date="2020-04-18T03:01:00Z">
        <w:r w:rsidR="00565F04" w:rsidRPr="004E6C2C">
          <w:rPr>
            <w:rFonts w:ascii="Times New Roman" w:hAnsi="Times New Roman" w:cs="Times New Roman"/>
            <w:sz w:val="24"/>
            <w:szCs w:val="24"/>
            <w:shd w:val="clear" w:color="auto" w:fill="FFFFFF"/>
            <w:rPrChange w:id="830" w:author="Mohammad Nayeem" w:date="2020-04-21T22:30:00Z">
              <w:rPr>
                <w:rFonts w:ascii="Times New Roman" w:hAnsi="Times New Roman" w:cs="Times New Roman"/>
                <w:shd w:val="clear" w:color="auto" w:fill="FFFFFF"/>
              </w:rPr>
            </w:rPrChange>
          </w:rPr>
          <w:fldChar w:fldCharType="end"/>
        </w:r>
      </w:ins>
      <w:del w:id="831" w:author="Mohammad Nayeem" w:date="2020-04-18T03:01:00Z">
        <w:r w:rsidRPr="004E6C2C" w:rsidDel="00565F04">
          <w:rPr>
            <w:rFonts w:ascii="Times New Roman" w:hAnsi="Times New Roman" w:cs="Times New Roman"/>
            <w:sz w:val="24"/>
            <w:szCs w:val="24"/>
            <w:shd w:val="clear" w:color="auto" w:fill="FFFFFF"/>
            <w:rPrChange w:id="832" w:author="Mohammad Nayeem" w:date="2020-04-21T22:30:00Z">
              <w:rPr>
                <w:rFonts w:ascii="Times New Roman" w:hAnsi="Times New Roman" w:cs="Times New Roman"/>
                <w:shd w:val="clear" w:color="auto" w:fill="FFFFFF"/>
              </w:rPr>
            </w:rPrChange>
          </w:rPr>
          <w:delText>[REF]</w:delText>
        </w:r>
      </w:del>
      <w:r w:rsidRPr="004E6C2C">
        <w:rPr>
          <w:rFonts w:ascii="Times New Roman" w:hAnsi="Times New Roman" w:cs="Times New Roman"/>
          <w:sz w:val="24"/>
          <w:szCs w:val="24"/>
          <w:shd w:val="clear" w:color="auto" w:fill="FFFFFF"/>
          <w:rPrChange w:id="833" w:author="Mohammad Nayeem" w:date="2020-04-21T22:30:00Z">
            <w:rPr>
              <w:rFonts w:ascii="Times New Roman" w:hAnsi="Times New Roman" w:cs="Times New Roman"/>
              <w:shd w:val="clear" w:color="auto" w:fill="FFFFFF"/>
            </w:rPr>
          </w:rPrChange>
        </w:rPr>
        <w:t>, and factors correlated with breastfeeding and/or exclusive</w:t>
      </w:r>
      <w:del w:id="834" w:author="Mohammad Nayeem" w:date="2020-04-18T03:11:00Z">
        <w:r w:rsidRPr="004E6C2C" w:rsidDel="00946020">
          <w:rPr>
            <w:rFonts w:ascii="Times New Roman" w:hAnsi="Times New Roman" w:cs="Times New Roman"/>
            <w:sz w:val="24"/>
            <w:szCs w:val="24"/>
            <w:shd w:val="clear" w:color="auto" w:fill="FFFFFF"/>
            <w:rPrChange w:id="835" w:author="Mohammad Nayeem" w:date="2020-04-21T22:30:00Z">
              <w:rPr>
                <w:rFonts w:ascii="Times New Roman" w:hAnsi="Times New Roman" w:cs="Times New Roman"/>
                <w:shd w:val="clear" w:color="auto" w:fill="FFFFFF"/>
              </w:rPr>
            </w:rPrChange>
          </w:rPr>
          <w:delText xml:space="preserve"> </w:delText>
        </w:r>
      </w:del>
      <w:ins w:id="836" w:author="Mohammad Nayeem" w:date="2020-04-18T03:11:00Z">
        <w:r w:rsidR="00946020" w:rsidRPr="004E6C2C">
          <w:rPr>
            <w:rFonts w:ascii="Times New Roman" w:hAnsi="Times New Roman" w:cs="Times New Roman"/>
            <w:sz w:val="24"/>
            <w:szCs w:val="24"/>
            <w:shd w:val="clear" w:color="auto" w:fill="FFFFFF"/>
            <w:rPrChange w:id="837" w:author="Mohammad Nayeem" w:date="2020-04-21T22:30:00Z">
              <w:rPr>
                <w:rFonts w:ascii="Times New Roman" w:hAnsi="Times New Roman" w:cs="Times New Roman"/>
                <w:shd w:val="clear" w:color="auto" w:fill="FFFFFF"/>
              </w:rPr>
            </w:rPrChange>
          </w:rPr>
          <w:t xml:space="preserve"> </w:t>
        </w:r>
      </w:ins>
      <w:ins w:id="838" w:author="Mohammad Nayeem" w:date="2020-04-18T03:21:00Z">
        <w:r w:rsidR="00946020" w:rsidRPr="004E6C2C">
          <w:rPr>
            <w:rFonts w:ascii="Times New Roman" w:hAnsi="Times New Roman" w:cs="Times New Roman"/>
            <w:sz w:val="24"/>
            <w:szCs w:val="24"/>
            <w:shd w:val="clear" w:color="auto" w:fill="FFFFFF"/>
            <w:rPrChange w:id="839" w:author="Mohammad Nayeem" w:date="2020-04-21T22:30:00Z">
              <w:rPr>
                <w:rFonts w:ascii="Times New Roman" w:hAnsi="Times New Roman" w:cs="Times New Roman"/>
                <w:shd w:val="clear" w:color="auto" w:fill="FFFFFF"/>
              </w:rPr>
            </w:rPrChange>
          </w:rPr>
          <w:fldChar w:fldCharType="begin" w:fldLock="1"/>
        </w:r>
      </w:ins>
      <w:r w:rsidR="00020588" w:rsidRPr="004E6C2C">
        <w:rPr>
          <w:rFonts w:ascii="Times New Roman" w:hAnsi="Times New Roman" w:cs="Times New Roman"/>
          <w:sz w:val="24"/>
          <w:szCs w:val="24"/>
          <w:shd w:val="clear" w:color="auto" w:fill="FFFFFF"/>
          <w:rPrChange w:id="840" w:author="Mohammad Nayeem" w:date="2020-04-21T22:30:00Z">
            <w:rPr>
              <w:rFonts w:ascii="Times New Roman" w:hAnsi="Times New Roman" w:cs="Times New Roman"/>
              <w:shd w:val="clear" w:color="auto" w:fill="FFFFFF"/>
            </w:rPr>
          </w:rPrChange>
        </w:rPr>
        <w:instrText>ADDIN CSL_CITATION {"citationItems":[{"id":"ITEM-1","itemData":{"DOI":"10.1186/1746-4358-9-7","ISSN":"17464358","abstract":"Background: Exclusive breastfeeding (EBF) means that the infant receives only breast milk for the first six months of life after birth. In Bangladesh, the prevalence of EBF remained largely unchanged for nearly two decades and was 43% in 2007. However, in 2011, a prevalence of 64% was reported, an increase by 21 percentage points. The reasons for this large change remain speculative at this point. Thus to investigate the issue further, this study was conducted. The objective was to assess the prevalence of EBF and associated factors among mothers having children aged 0-6 months in rural Bangladesh. Methods: A cross-sectional study was conducted in Mirzapur Upazilla (sub district) among 121 mothers of infants aged 0-6 months. Eligible mothers were identified and randomly selected using the demographic surveillance system's computerized database that is updated weekly. A semi-structured questionnaire was used for interviews that inquired information on socio-demographic characteristics, obstetric, health service, breastfeeding related factors (initiation of breastfeeding, prelacteal feeding and colostrum feeding) and economic factors. EBF prevalence was calculated using 24 hour recall method. In multivariate analysis, a logistic regression model was developed using stepwise modeling to analyze the factors associated with EBF. Results: The prevalence of EBF in the last 24 hours preceding the survey was 36%. Bivariate and multivariate analysis revealed no significant association between EBF and its possible predictors at 0.05 level of alpha. However, there was some evidence of an association between EBF and having a caesarean delivery (OR = 0.47, 95% CI: 0.21, 1.06). In multivariate analysis, type of delivery: caesarean (AOR = 0.45, 95% CI: 0.19, 1.03) and wealth quintile: richer (AOR = 2.40, 95% CI: 0.94, 6.16) also showed some evidence of an association with EBF. Conclusion: The prevalence of EBF in Mirzapur (36%) is lower than the national figure (64%). Prelacteal feeding was not uncommon. These findings suggest that there is a need for breastfeeding support provided by health services. Hence, promotion of EBF during the first six months of life needs to be addressed and future breastfeeding promotion programmes should give special attention to those women who are not practicing EBF. © 2014 Joshi et al.; licensee BioMed Central Ltd.","author":[{"dropping-particle":"","family":"Joshi","given":"Prakash C.","non-dropping-particle":"","parse-names":false,"suffix":""},{"dropping-particle":"","family":"Angdembe","given":"Mirak R.","non-dropping-particle":"","parse-names":false,"suffix":""},{"dropping-particle":"","family":"Das","given":"Sumon K.","non-dropping-particle":"","parse-names":false,"suffix":""},{"dropping-particle":"","family":"Ahmed","given":"Shahnawaz","non-dropping-particle":"","parse-names":false,"suffix":""},{"dropping-particle":"","family":"Faruque","given":"Abu S.G.","non-dropping-particle":"","parse-names":false,"suffix":""},{"dropping-particle":"","family":"Ahmed","given":"Tahmeed","non-dropping-particle":"","parse-names":false,"suffix":""}],"container-title":"International Breastfeeding Journal","id":"ITEM-1","issue":"1","issued":{"date-parts":[["2014","5","29"]]},"page":"7","publisher":"BioMed Central Ltd.","title":"Prevalence of exclusive breastfeeding and associated factors among mothers in rural Bangladesh: A cross-sectional study","type":"article-journal","volume":"9"},"uris":["http://www.mendeley.com/documents/?uuid=8b06985b-7df8-351f-94c0-da0890b525bb"]},{"id":"ITEM-2","itemData":{"DOI":"10.1371/journal.pone.0215733","ISSN":"19326203","abstract":"Background Early initiation of breastfeeding (EIBF) is associated with better health of the mothers and reduced risk of neonatal mortality. The objective of this study was to determine the prevalence of EIBF and associated factors among Bangladeshi mothers. Methods The data was extracted from the Bangladesh Demographic and Health Survey (BDHS)-2014. A total of 4,092 married non-pregnant Bangladeshi mothers who had at least one child aged 2 years or younger were included in this study. A two-level logistic regression model was used to remove the clustering effect for finding the impact of socio-economic and demographic factors on EIBF. Results The prevalence of EIBF among Bangladeshi mothers was 51.4% (urban: 47.1% and rural: 53.4%). A two -level logistic regression model showed that mothers living in the Sylhet division (p&lt;0.01) and rural environment (p&lt;0.05) were more likely to practice EIBF. Mothers who were obese or overweight (p&lt;0.01), had secondary (p&lt;0.05) or higher education (p&lt;0.01) were less likely to provide early breastfeeding to their newborn babies compared to their counterparts. Those who delivered by caesarian-section (p&lt;0.01) were less likely to perform EIBF while those who attended an antenatal care clinic more than 3 times (p&lt;0.05) were more likely to do so. Conclusions About half of the Bangladeshi mothers did not start breast-feeding within one hour after birth. This study identified several geographical and socio-demographic factors that were associated with EIBF, and hope that this information will help the government to focus their resources to promote early breastfeeding.","author":[{"dropping-particle":"","family":"Ariful Islam","given":"M.","non-dropping-particle":"","parse-names":false,"suffix":""},{"dropping-particle":"","family":"Mamun","given":"A. S.M.A.","non-dropping-particle":"","parse-names":false,"suffix":""},{"dropping-particle":"","family":"Murad Hossain","given":"M.","non-dropping-particle":"","parse-names":false,"suffix":""},{"dropping-particle":"","family":"Bharati","given":"Premananda","non-dropping-particle":"","parse-names":false,"suffix":""},{"dropping-particle":"","family":"Saw","given":"Aik","non-dropping-particle":"","parse-names":false,"suffix":""},{"dropping-particle":"","family":"Lestrel","given":"Pete E.","non-dropping-particle":"","parse-names":false,"suffix":""},{"dropping-particle":"","family":"Golam Hossain","given":"M.","non-dropping-particle":"","parse-names":false,"suffix":""}],"container-title":"PLoS ONE","id":"ITEM-2","issue":"4","issued":{"date-parts":[["2019","4","1"]]},"publisher":"Public Library of Science","title":"Prevalence and factors associated with early initiation of breastfeeding among Bangladeshi mothers: A nationwide cross-sectional study","type":"article-journal","volume":"14"},"uris":["http://www.mendeley.com/documents/?uuid=b2b3cf8f-6869-353d-abe2-673e2f5c8d33"]},{"id":"ITEM-3","itemData":{"DOI":"10.4103/2224-3151.207021","ISSN":"2224-3151","abstract":"Background: Knowledge about breastfeeding among women is very important for healthy children. The present study aims to determine the level of knowledge and factors associated with knowledge on breastfeeding among female garment workers in a selected garment factory in Dhaka city. Methods: A cross-sectional study was conducted among 200 female garment workers in the reproductive age group (15-49 years). Data were collected through a pre-tested questionnaire using the face-to-face interview method. Bivariate and multivariate analysis was done to determine the association between sociodemographic variables and knowledge on breastfeeding. Results: The study showed that, overall the level of knowledge regarding breastfeeding is very poor (88%) among the study subjects. Most of the respondents have very poor knowledge regarding advantages of exclusive breastfeeding (89%) and breastfeeding (100%). In contrast, a majority have good knowledge on duration of exclusive breastfeeding (74%) and breastfeeding (66%). No significant association was found between the knowledge score of breastfeeding with remaining socio-demographic variables like age, marital status, family income and expenditure. Education is significantly (p&lt;0.001) associated with a higher total knowledge score of breastfeeding. Women with secondary level of education had a significantly higher (p&lt;0.001) level of total knowledge score than other categories (illiterate, primary and higher secondary) of education. Conclusion: A large proportion of female garment workers had inadequate knowledge regarding breastfeeding. It is also important that health education on breastfeeding is urgently provided to the female garments workers of Bangladesh.","author":[{"dropping-particle":"","family":"Afrose","given":"Lucen","non-dropping-particle":"","parse-names":false,"suffix":""},{"dropping-particle":"","family":"Banu","given":"Bilkis","non-dropping-particle":"","parse-names":false,"suffix":""},{"dropping-particle":"","family":"Ahmed","given":"KaziR","non-dropping-particle":"","parse-names":false,"suffix":""},{"dropping-particle":"","family":"Khanom","given":"Khurshida","non-dropping-particle":"","parse-names":false,"suffix":""}],"container-title":"WHO South-East Asia Journal of Public Health","id":"ITEM-3","issue":"3","issued":{"date-parts":[["2012"]]},"page":"249","publisher":"Medknow","title":"Factors associated with knowledge about breastfeeding among female garment workers in Dhaka city","type":"article-journal","volume":"1"},"uris":["http://www.mendeley.com/documents/?uuid=f80070d1-dcbc-3f43-a98f-3ab74f0ae4c1"]},{"id":"ITEM-4","itemData":{"DOI":"10.3329/nimcj.v10i1.39329","ISSN":"2221-0377","abstract":"Back ground : Exclusive breastfeeding (EBF) means that the infant receives only breast milk for the first six months of life after birth. In Bangladesh, 55% of children less than 6 months of age are exclusively breastfed according to BDHS 2014.\r Objectives : To assess the exclusive breast feeding practice and associated factors among children in an urban area ofBangladesh.\r Method : This cross-sectional study was conducted in Popular Medical College, Dhanmondi, Dhaka, among 80 mothers having infants aged 7-12 months, attending the outpatient department were selected purposively for the study during the period of 1st August 2017 to 31st December 2017. Sample were selected purpasively for the study and predesigned questionnaire were used for data collection. Data analysis was done by using SPSS software version 22.\r Result : It was found that only 30(37.5%) mother went for regular antenatal checkup and remaining 50 (62.5%) had irregular antenatal check up. But none of them got breastfeeding advice during antenatal visit. Breastfeeding was initiated with in 1 hour of birth in 36(40%) cases and 44 (60%) cases after 1hour of birth. Exclusive breastfeeding (EBF)was found in 40 (50%) children. Among them 30 (75%) were children of housewife mothers. Mixed feeding (breast milk plus formula/ cow’s milk) was given to 30 children among them18 (60%) were the children of housewife mothers.Only formula milk was given to 10 children of them 8(80%) were the children of housewife mothers.Exclusive breast milk was not given by 18(45%) mothers due to job or other occupation whereas 22 (55%) mother did not give EBF due to insufficient breast milk.\r Conclusion : In the study rate of exclusive breast feeding was 50%. This study also showed that frequency of exclusive breast feeding practice was lower in working mothers than housewife mothers. This study also showed that the speculation of not getting sufficient milk was one of the main reasons for not giving exclusive breastfeeding.\r Northern International Medical College Journal Vol.10(1) Jul 2018: 343-346","author":[{"dropping-particle":"","family":"Chowdhury","given":"Farzana Rahman","non-dropping-particle":"","parse-names":false,"suffix":""},{"dropping-particle":"","family":"Yasmeen","given":"BH Nazma","non-dropping-particle":"","parse-names":false,"suffix":""},{"dropping-particle":"","family":"Rahman","given":"Shabnam","non-dropping-particle":"","parse-names":false,"suffix":""}],"container-title":"Northern International Medical College Journal","id":"ITEM-4","issue":"1","issued":{"date-parts":[["2018","12","20"]]},"page":"343-346","publisher":"Bangladesh Journals Online (JOL)","title":"Study on Exclusive Breastfeeding practice and related factors among mothers attending in a tertiary care hospital of Bangladesh","type":"article-journal","volume":"10"},"uris":["http://www.mendeley.com/documents/?uuid=c3daad99-bc59-3da8-b424-22b8be655644"]}],"mendeley":{"formattedCitation":"(Afrose et al., 2012; Ariful Islam et al., 2019; F. R. Chowdhury et al., 2018; Joshi et al., 2014)","plainTextFormattedCitation":"(Afrose et al., 2012; Ariful Islam et al., 2019; F. R. Chowdhury et al., 2018; Joshi et al., 2014)","previouslyFormattedCitation":"(Afrose et al., 2012; Ariful Islam et al., 2019; F. R. Chowdhury et al., 2018; Joshi et al., 2014)"},"properties":{"noteIndex":0},"schema":"https://github.com/citation-style-language/schema/raw/master/csl-citation.json"}</w:instrText>
      </w:r>
      <w:r w:rsidR="00946020" w:rsidRPr="004E6C2C">
        <w:rPr>
          <w:rFonts w:ascii="Times New Roman" w:hAnsi="Times New Roman" w:cs="Times New Roman"/>
          <w:sz w:val="24"/>
          <w:szCs w:val="24"/>
          <w:shd w:val="clear" w:color="auto" w:fill="FFFFFF"/>
          <w:rPrChange w:id="841" w:author="Mohammad Nayeem" w:date="2020-04-21T22:30:00Z">
            <w:rPr>
              <w:rFonts w:ascii="Times New Roman" w:hAnsi="Times New Roman" w:cs="Times New Roman"/>
              <w:shd w:val="clear" w:color="auto" w:fill="FFFFFF"/>
            </w:rPr>
          </w:rPrChange>
        </w:rPr>
        <w:fldChar w:fldCharType="separate"/>
      </w:r>
      <w:r w:rsidR="00E30105" w:rsidRPr="004E6C2C">
        <w:rPr>
          <w:rFonts w:ascii="Times New Roman" w:hAnsi="Times New Roman" w:cs="Times New Roman"/>
          <w:noProof/>
          <w:sz w:val="24"/>
          <w:szCs w:val="24"/>
          <w:shd w:val="clear" w:color="auto" w:fill="FFFFFF"/>
          <w:rPrChange w:id="842" w:author="Mohammad Nayeem" w:date="2020-04-21T22:30:00Z">
            <w:rPr>
              <w:rFonts w:ascii="Times New Roman" w:hAnsi="Times New Roman" w:cs="Times New Roman"/>
              <w:noProof/>
              <w:shd w:val="clear" w:color="auto" w:fill="FFFFFF"/>
            </w:rPr>
          </w:rPrChange>
        </w:rPr>
        <w:t>(Afrose et al., 2012; Ariful Islam et al., 2019; F. R. Chowdhury et al., 2018; Joshi et al., 2014)</w:t>
      </w:r>
      <w:ins w:id="843" w:author="Mohammad Nayeem" w:date="2020-04-18T03:21:00Z">
        <w:r w:rsidR="00946020" w:rsidRPr="004E6C2C">
          <w:rPr>
            <w:rFonts w:ascii="Times New Roman" w:hAnsi="Times New Roman" w:cs="Times New Roman"/>
            <w:sz w:val="24"/>
            <w:szCs w:val="24"/>
            <w:shd w:val="clear" w:color="auto" w:fill="FFFFFF"/>
            <w:rPrChange w:id="844" w:author="Mohammad Nayeem" w:date="2020-04-21T22:30:00Z">
              <w:rPr>
                <w:rFonts w:ascii="Times New Roman" w:hAnsi="Times New Roman" w:cs="Times New Roman"/>
                <w:shd w:val="clear" w:color="auto" w:fill="FFFFFF"/>
              </w:rPr>
            </w:rPrChange>
          </w:rPr>
          <w:fldChar w:fldCharType="end"/>
        </w:r>
      </w:ins>
      <w:del w:id="845" w:author="Mohammad Nayeem" w:date="2020-04-18T03:11:00Z">
        <w:r w:rsidRPr="004E6C2C" w:rsidDel="00946020">
          <w:rPr>
            <w:rFonts w:ascii="Times New Roman" w:hAnsi="Times New Roman" w:cs="Times New Roman"/>
            <w:sz w:val="24"/>
            <w:szCs w:val="24"/>
            <w:shd w:val="clear" w:color="auto" w:fill="FFFFFF"/>
            <w:rPrChange w:id="846" w:author="Mohammad Nayeem" w:date="2020-04-21T22:30:00Z">
              <w:rPr>
                <w:rFonts w:ascii="Times New Roman" w:hAnsi="Times New Roman" w:cs="Times New Roman"/>
                <w:shd w:val="clear" w:color="auto" w:fill="FFFFFF"/>
              </w:rPr>
            </w:rPrChange>
          </w:rPr>
          <w:delText xml:space="preserve">breastfeeding </w:delText>
        </w:r>
        <w:r w:rsidRPr="004E6C2C" w:rsidDel="00946020">
          <w:rPr>
            <w:rFonts w:ascii="Times New Roman" w:hAnsi="Times New Roman" w:cs="Times New Roman"/>
            <w:sz w:val="24"/>
            <w:szCs w:val="24"/>
            <w:highlight w:val="yellow"/>
            <w:shd w:val="clear" w:color="auto" w:fill="FFFFFF"/>
            <w:rPrChange w:id="847" w:author="Mohammad Nayeem" w:date="2020-04-21T22:30:00Z">
              <w:rPr>
                <w:rFonts w:ascii="Times New Roman" w:hAnsi="Times New Roman" w:cs="Times New Roman"/>
                <w:highlight w:val="yellow"/>
                <w:shd w:val="clear" w:color="auto" w:fill="FFFFFF"/>
              </w:rPr>
            </w:rPrChange>
          </w:rPr>
          <w:delText>[ADD SOME REF</w:delText>
        </w:r>
        <w:r w:rsidR="007A6B9A" w:rsidRPr="004E6C2C" w:rsidDel="00946020">
          <w:rPr>
            <w:rFonts w:ascii="Times New Roman" w:hAnsi="Times New Roman" w:cs="Times New Roman"/>
            <w:sz w:val="24"/>
            <w:szCs w:val="24"/>
            <w:highlight w:val="yellow"/>
            <w:shd w:val="clear" w:color="auto" w:fill="FFFFFF"/>
            <w:rPrChange w:id="848" w:author="Mohammad Nayeem" w:date="2020-04-21T22:30:00Z">
              <w:rPr>
                <w:rFonts w:ascii="Times New Roman" w:hAnsi="Times New Roman" w:cs="Times New Roman"/>
                <w:highlight w:val="yellow"/>
                <w:shd w:val="clear" w:color="auto" w:fill="FFFFFF"/>
              </w:rPr>
            </w:rPrChange>
          </w:rPr>
          <w:delText>s</w:delText>
        </w:r>
        <w:r w:rsidRPr="004E6C2C" w:rsidDel="00946020">
          <w:rPr>
            <w:rFonts w:ascii="Times New Roman" w:hAnsi="Times New Roman" w:cs="Times New Roman"/>
            <w:sz w:val="24"/>
            <w:szCs w:val="24"/>
            <w:highlight w:val="yellow"/>
            <w:shd w:val="clear" w:color="auto" w:fill="FFFFFF"/>
            <w:rPrChange w:id="849" w:author="Mohammad Nayeem" w:date="2020-04-21T22:30:00Z">
              <w:rPr>
                <w:rFonts w:ascii="Times New Roman" w:hAnsi="Times New Roman" w:cs="Times New Roman"/>
                <w:highlight w:val="yellow"/>
                <w:shd w:val="clear" w:color="auto" w:fill="FFFFFF"/>
              </w:rPr>
            </w:rPrChange>
          </w:rPr>
          <w:delText xml:space="preserve"> HERE ALSO]</w:delText>
        </w:r>
        <w:r w:rsidRPr="004E6C2C" w:rsidDel="00946020">
          <w:rPr>
            <w:rFonts w:ascii="Times New Roman" w:hAnsi="Times New Roman" w:cs="Times New Roman"/>
            <w:sz w:val="24"/>
            <w:szCs w:val="24"/>
            <w:shd w:val="clear" w:color="auto" w:fill="FFFFFF"/>
            <w:rPrChange w:id="850" w:author="Mohammad Nayeem" w:date="2020-04-21T22:30:00Z">
              <w:rPr>
                <w:rFonts w:ascii="Times New Roman" w:hAnsi="Times New Roman" w:cs="Times New Roman"/>
                <w:shd w:val="clear" w:color="auto" w:fill="FFFFFF"/>
              </w:rPr>
            </w:rPrChange>
          </w:rPr>
          <w:delText xml:space="preserve">  </w:delText>
        </w:r>
        <w:r w:rsidRPr="004E6C2C" w:rsidDel="00946020">
          <w:rPr>
            <w:rFonts w:ascii="Times New Roman" w:hAnsi="Times New Roman" w:cs="Times New Roman"/>
            <w:sz w:val="24"/>
            <w:szCs w:val="24"/>
            <w:shd w:val="clear" w:color="auto" w:fill="FFFFFF"/>
            <w:rPrChange w:id="851" w:author="Mohammad Nayeem" w:date="2020-04-21T22:30:00Z">
              <w:rPr>
                <w:rFonts w:ascii="Times New Roman" w:hAnsi="Times New Roman" w:cs="Times New Roman"/>
                <w:shd w:val="clear" w:color="auto" w:fill="FFFFFF"/>
              </w:rPr>
            </w:rPrChange>
          </w:rPr>
          <w:fldChar w:fldCharType="begin" w:fldLock="1"/>
        </w:r>
        <w:r w:rsidRPr="004E6C2C" w:rsidDel="00946020">
          <w:rPr>
            <w:rFonts w:ascii="Times New Roman" w:hAnsi="Times New Roman" w:cs="Times New Roman"/>
            <w:sz w:val="24"/>
            <w:szCs w:val="24"/>
            <w:shd w:val="clear" w:color="auto" w:fill="FFFFFF"/>
            <w:rPrChange w:id="852" w:author="Mohammad Nayeem" w:date="2020-04-21T22:30:00Z">
              <w:rPr>
                <w:rFonts w:ascii="Times New Roman" w:hAnsi="Times New Roman" w:cs="Times New Roman"/>
                <w:shd w:val="clear" w:color="auto" w:fill="FFFFFF"/>
              </w:rPr>
            </w:rPrChange>
          </w:rPr>
          <w:delInstrText>ADDIN CSL_CITATION {"citationItems":[{"id":"ITEM-1","itemData":{"DOI":"10.1111/mcn.12603","ISSN":"17408709","PMID":"29644807","abstract":"Mass media are increasingly used to deliver health messages to promote social and behaviour change, but there has been little evidence of mass media use for improving a set of child feeding practices, other than campaigns to promote breastfeeding. This study aimed to examine the factors influencing the uptake of infant and young child feeding messages promoted in TV spots that were launched and aired nationwide in Bangladesh. We conducted a mixed-methods study, using household surveys (n = 2,000) and semistructured interviews (n = 251) with mothers of children 0–23.9 months and other household members. Factors associated with TV spot viewing and comprehension were analysed using multivariable logistic regression models, and interview transcripts were analysed by systematic coding and iterative summaries. Exposure ranged from 36% to 62% across 6 TV spots, with comprehension ranging from 33% to 96% among those who viewed the spots. Factors associated with comprehension of TV spot messages included younger maternal age and receipt of home visits by frontline health workers. Three direct narrative spots showed correct message recall and strong believability, identification, and feasibility of practicing the recommended behaviours. Two spots that used a metaphorical and indirect narrative style were not well understood by respondents. Understanding the differences in the uptake factors may help to explain variability of impacts and ways to improve the design and implementation of mass media strategies.","author":[{"dropping-particle":"","family":"Kim","given":"Sunny S","non-dropping-particle":"","parse-names":false,"suffix":""},{"dropping-particle":"","family":"Roopnaraine","given":"Terry","non-dropping-particle":"","parse-names":false,"suffix":""},{"dropping-particle":"","family":"Nguyen","given":"Phuong H","non-dropping-particle":"","parse-names":false,"suffix":""},{"dropping-particle":"","family":"Saha","given":"Kuntal K","non-dropping-particle":"","parse-names":false,"suffix":""},{"dropping-particle":"","family":"Bhuiyan","given":"Mahbubul I","non-dropping-particle":"","parse-names":false,"suffix":""},{"dropping-particle":"","family":"Menon","given":"Purnima","non-dropping-particle":"","parse-names":false,"suffix":""}],"container-title":"Maternal and Child Nutrition","id":"ITEM-1","issue":"3","issued":{"date-parts":[["2018"]]},"page":"e12603","publisher":"Wiley-Blackwell","title":"Factors influencing the uptake of a mass media intervention to improve child feeding in Bangladesh","type":"article-journal","volume":"14"},"uris":["http://www.mendeley.com/documents/?uuid=a4240a44-43b0-3aec-849f-038afcd6d096"]},{"id":"ITEM-2","itemData":{"DOI":"10.1093/inthealth/ihy015","ISSN":"1876-3413","PMID":"29579202","abstract":"Background The objective of this study was to explore predictors of exclusive breastfeeding (EBF) in Bangladesh using data from 2007, 2011 and 2014, specifically focusing on potential reasons why rates of EBF changed over those time periods. Methods Data on mother/infant pairs with infants &lt;6 months of age were examined at the three time points using the Bangladesh Demographic and Health Survey. The EBF prevalence, changes in EBF since the previous survey and determinants of EBF at each time period were examined using t-tests, χ2 and multilevel logistic regression. Results The prevalence of EBF was 42.5, 65 and 59.4% in 2007, 2011 and 2014, respectively. The age of the child was significantly associated with EBF across all time points. The largest changes in EBF occurred in the 3- to 5-month age group. Predictors of EBF in this specific age group were similar to overall predictors (e.g. age of the child and region). Participation of the mother in household decisions was a significant predictor in 2014. Conclusions EBF prevalence in Bangladesh increased between 2007 and 2011 and then decreased between 2011 and 2014. The increase in 2011 may have been the result of widespread initiatives to promote EBF in that time frame. Due to the unexplained decrease in EBF between 2011 and 2014, there is still a need for interventions such as peer counselling, antenatal education and community awareness to promote EBF.","author":[{"dropping-particle":"","family":"Blackstone","given":"Sarah R","non-dropping-particle":"","parse-names":false,"suffix":""},{"dropping-particle":"","family":"Sanghvi","given":"Tina","non-dropping-particle":"","parse-names":false,"suffix":""}],"container-title":"International Health","id":"ITEM-2","issue":"3","issued":{"date-parts":[["2018","5","1"]]},"page":"149-156","title":"Predictors of exclusive breastfeeding across three time points in Bangladesh: an examination of the 2007, 2011 and 2014 Demographic and Health Survey","type":"article-journal","volume":"10"},"uris":["http://www.mendeley.com/documents/?uuid=c7892feb-db5d-3517-b8b3-7f0cae75e3fc"]}],"mendeley":{"formattedCitation":"(Blackstone &amp; Sanghvi, 2018; Kim et al., 2018)","plainTextFormattedCitation":"(Blackstone &amp; Sanghvi, 2018; Kim et al., 2018)","previouslyFormattedCitation":"(Blackstone &amp; Sanghvi, 2018; Kim et al., 2018)"},"properties":{"noteIndex":0},"schema":"https://github.com/citation-style-language/schema/raw/master/csl-citation.json"}</w:delInstrText>
        </w:r>
        <w:r w:rsidRPr="004E6C2C" w:rsidDel="00946020">
          <w:rPr>
            <w:rFonts w:ascii="Times New Roman" w:hAnsi="Times New Roman" w:cs="Times New Roman"/>
            <w:sz w:val="24"/>
            <w:szCs w:val="24"/>
            <w:shd w:val="clear" w:color="auto" w:fill="FFFFFF"/>
            <w:rPrChange w:id="853" w:author="Mohammad Nayeem" w:date="2020-04-21T22:30:00Z">
              <w:rPr>
                <w:rFonts w:ascii="Times New Roman" w:hAnsi="Times New Roman" w:cs="Times New Roman"/>
                <w:shd w:val="clear" w:color="auto" w:fill="FFFFFF"/>
              </w:rPr>
            </w:rPrChange>
          </w:rPr>
          <w:fldChar w:fldCharType="separate"/>
        </w:r>
        <w:r w:rsidRPr="004E6C2C" w:rsidDel="00946020">
          <w:rPr>
            <w:rFonts w:ascii="Times New Roman" w:hAnsi="Times New Roman" w:cs="Times New Roman"/>
            <w:noProof/>
            <w:sz w:val="24"/>
            <w:szCs w:val="24"/>
            <w:shd w:val="clear" w:color="auto" w:fill="FFFFFF"/>
            <w:rPrChange w:id="854" w:author="Mohammad Nayeem" w:date="2020-04-21T22:30:00Z">
              <w:rPr>
                <w:rFonts w:ascii="Times New Roman" w:hAnsi="Times New Roman" w:cs="Times New Roman"/>
                <w:noProof/>
                <w:shd w:val="clear" w:color="auto" w:fill="FFFFFF"/>
              </w:rPr>
            </w:rPrChange>
          </w:rPr>
          <w:delText>(Blackstone &amp; Sanghvi, 2018; Kim et al., 2018)</w:delText>
        </w:r>
        <w:r w:rsidRPr="004E6C2C" w:rsidDel="00946020">
          <w:rPr>
            <w:rFonts w:ascii="Times New Roman" w:hAnsi="Times New Roman" w:cs="Times New Roman"/>
            <w:sz w:val="24"/>
            <w:szCs w:val="24"/>
            <w:shd w:val="clear" w:color="auto" w:fill="FFFFFF"/>
            <w:rPrChange w:id="855" w:author="Mohammad Nayeem" w:date="2020-04-21T22:30:00Z">
              <w:rPr>
                <w:rFonts w:ascii="Times New Roman" w:hAnsi="Times New Roman" w:cs="Times New Roman"/>
                <w:shd w:val="clear" w:color="auto" w:fill="FFFFFF"/>
              </w:rPr>
            </w:rPrChange>
          </w:rPr>
          <w:fldChar w:fldCharType="end"/>
        </w:r>
      </w:del>
      <w:r w:rsidRPr="004E6C2C">
        <w:rPr>
          <w:rFonts w:ascii="Times New Roman" w:hAnsi="Times New Roman" w:cs="Times New Roman"/>
          <w:sz w:val="24"/>
          <w:szCs w:val="24"/>
          <w:shd w:val="clear" w:color="auto" w:fill="FFFFFF"/>
          <w:rPrChange w:id="856" w:author="Mohammad Nayeem" w:date="2020-04-21T22:30:00Z">
            <w:rPr>
              <w:rFonts w:ascii="Times New Roman" w:hAnsi="Times New Roman" w:cs="Times New Roman"/>
              <w:shd w:val="clear" w:color="auto" w:fill="FFFFFF"/>
            </w:rPr>
          </w:rPrChange>
        </w:rPr>
        <w:t xml:space="preserve">. </w:t>
      </w:r>
      <w:r w:rsidR="00360075" w:rsidRPr="004E6C2C">
        <w:rPr>
          <w:rFonts w:ascii="Times New Roman" w:hAnsi="Times New Roman" w:cs="Times New Roman"/>
          <w:sz w:val="24"/>
          <w:szCs w:val="24"/>
          <w:shd w:val="clear" w:color="auto" w:fill="FFFFFF"/>
          <w:rPrChange w:id="857" w:author="Mohammad Nayeem" w:date="2020-04-21T22:30:00Z">
            <w:rPr>
              <w:rFonts w:ascii="Times New Roman" w:hAnsi="Times New Roman" w:cs="Times New Roman"/>
              <w:shd w:val="clear" w:color="auto" w:fill="FFFFFF"/>
            </w:rPr>
          </w:rPrChange>
        </w:rPr>
        <w:t>To</w:t>
      </w:r>
      <w:r w:rsidR="00754460" w:rsidRPr="004E6C2C">
        <w:rPr>
          <w:rFonts w:ascii="Times New Roman" w:hAnsi="Times New Roman" w:cs="Times New Roman"/>
          <w:sz w:val="24"/>
          <w:szCs w:val="24"/>
          <w:shd w:val="clear" w:color="auto" w:fill="FFFFFF"/>
          <w:rPrChange w:id="858" w:author="Mohammad Nayeem" w:date="2020-04-21T22:30:00Z">
            <w:rPr>
              <w:rFonts w:ascii="Times New Roman" w:hAnsi="Times New Roman" w:cs="Times New Roman"/>
              <w:shd w:val="clear" w:color="auto" w:fill="FFFFFF"/>
            </w:rPr>
          </w:rPrChange>
        </w:rPr>
        <w:t xml:space="preserve"> our knowledge</w:t>
      </w:r>
      <w:r w:rsidR="00360075" w:rsidRPr="004E6C2C">
        <w:rPr>
          <w:rFonts w:ascii="Times New Roman" w:hAnsi="Times New Roman" w:cs="Times New Roman"/>
          <w:sz w:val="24"/>
          <w:szCs w:val="24"/>
          <w:shd w:val="clear" w:color="auto" w:fill="FFFFFF"/>
          <w:rPrChange w:id="859" w:author="Mohammad Nayeem" w:date="2020-04-21T22:30:00Z">
            <w:rPr>
              <w:rFonts w:ascii="Times New Roman" w:hAnsi="Times New Roman" w:cs="Times New Roman"/>
              <w:shd w:val="clear" w:color="auto" w:fill="FFFFFF"/>
            </w:rPr>
          </w:rPrChange>
        </w:rPr>
        <w:t xml:space="preserve"> so far</w:t>
      </w:r>
      <w:r w:rsidR="00754460" w:rsidRPr="004E6C2C">
        <w:rPr>
          <w:rFonts w:ascii="Times New Roman" w:hAnsi="Times New Roman" w:cs="Times New Roman"/>
          <w:sz w:val="24"/>
          <w:szCs w:val="24"/>
          <w:shd w:val="clear" w:color="auto" w:fill="FFFFFF"/>
          <w:rPrChange w:id="860" w:author="Mohammad Nayeem" w:date="2020-04-21T22:30:00Z">
            <w:rPr>
              <w:rFonts w:ascii="Times New Roman" w:hAnsi="Times New Roman" w:cs="Times New Roman"/>
              <w:shd w:val="clear" w:color="auto" w:fill="FFFFFF"/>
            </w:rPr>
          </w:rPrChange>
        </w:rPr>
        <w:t xml:space="preserve">, there </w:t>
      </w:r>
      <w:r w:rsidR="00360075" w:rsidRPr="004E6C2C">
        <w:rPr>
          <w:rFonts w:ascii="Times New Roman" w:hAnsi="Times New Roman" w:cs="Times New Roman"/>
          <w:sz w:val="24"/>
          <w:szCs w:val="24"/>
          <w:shd w:val="clear" w:color="auto" w:fill="FFFFFF"/>
          <w:rPrChange w:id="861" w:author="Mohammad Nayeem" w:date="2020-04-21T22:30:00Z">
            <w:rPr>
              <w:rFonts w:ascii="Times New Roman" w:hAnsi="Times New Roman" w:cs="Times New Roman"/>
              <w:shd w:val="clear" w:color="auto" w:fill="FFFFFF"/>
            </w:rPr>
          </w:rPrChange>
        </w:rPr>
        <w:t>was</w:t>
      </w:r>
      <w:r w:rsidR="00754460" w:rsidRPr="004E6C2C">
        <w:rPr>
          <w:rFonts w:ascii="Times New Roman" w:hAnsi="Times New Roman" w:cs="Times New Roman"/>
          <w:sz w:val="24"/>
          <w:szCs w:val="24"/>
          <w:shd w:val="clear" w:color="auto" w:fill="FFFFFF"/>
          <w:rPrChange w:id="862" w:author="Mohammad Nayeem" w:date="2020-04-21T22:30:00Z">
            <w:rPr>
              <w:rFonts w:ascii="Times New Roman" w:hAnsi="Times New Roman" w:cs="Times New Roman"/>
              <w:shd w:val="clear" w:color="auto" w:fill="FFFFFF"/>
            </w:rPr>
          </w:rPrChange>
        </w:rPr>
        <w:t xml:space="preserve"> no </w:t>
      </w:r>
      <w:r w:rsidR="00360075" w:rsidRPr="004E6C2C">
        <w:rPr>
          <w:rFonts w:ascii="Times New Roman" w:hAnsi="Times New Roman" w:cs="Times New Roman"/>
          <w:sz w:val="24"/>
          <w:szCs w:val="24"/>
          <w:shd w:val="clear" w:color="auto" w:fill="FFFFFF"/>
          <w:rPrChange w:id="863" w:author="Mohammad Nayeem" w:date="2020-04-21T22:30:00Z">
            <w:rPr>
              <w:rFonts w:ascii="Times New Roman" w:hAnsi="Times New Roman" w:cs="Times New Roman"/>
              <w:shd w:val="clear" w:color="auto" w:fill="FFFFFF"/>
            </w:rPr>
          </w:rPrChange>
        </w:rPr>
        <w:t xml:space="preserve">nationwide </w:t>
      </w:r>
      <w:r w:rsidR="00754460" w:rsidRPr="004E6C2C">
        <w:rPr>
          <w:rFonts w:ascii="Times New Roman" w:hAnsi="Times New Roman" w:cs="Times New Roman"/>
          <w:sz w:val="24"/>
          <w:szCs w:val="24"/>
          <w:shd w:val="clear" w:color="auto" w:fill="FFFFFF"/>
          <w:rPrChange w:id="864" w:author="Mohammad Nayeem" w:date="2020-04-21T22:30:00Z">
            <w:rPr>
              <w:rFonts w:ascii="Times New Roman" w:hAnsi="Times New Roman" w:cs="Times New Roman"/>
              <w:shd w:val="clear" w:color="auto" w:fill="FFFFFF"/>
            </w:rPr>
          </w:rPrChange>
        </w:rPr>
        <w:t xml:space="preserve">extensive research to </w:t>
      </w:r>
      <w:r w:rsidR="00360075" w:rsidRPr="004E6C2C">
        <w:rPr>
          <w:rFonts w:ascii="Times New Roman" w:hAnsi="Times New Roman" w:cs="Times New Roman"/>
          <w:sz w:val="24"/>
          <w:szCs w:val="24"/>
          <w:shd w:val="clear" w:color="auto" w:fill="FFFFFF"/>
          <w:rPrChange w:id="865" w:author="Mohammad Nayeem" w:date="2020-04-21T22:30:00Z">
            <w:rPr>
              <w:rFonts w:ascii="Times New Roman" w:hAnsi="Times New Roman" w:cs="Times New Roman"/>
              <w:shd w:val="clear" w:color="auto" w:fill="FFFFFF"/>
            </w:rPr>
          </w:rPrChange>
        </w:rPr>
        <w:t xml:space="preserve">assess </w:t>
      </w:r>
      <w:r w:rsidR="00754460" w:rsidRPr="004E6C2C">
        <w:rPr>
          <w:rFonts w:ascii="Times New Roman" w:hAnsi="Times New Roman" w:cs="Times New Roman"/>
          <w:sz w:val="24"/>
          <w:szCs w:val="24"/>
          <w:shd w:val="clear" w:color="auto" w:fill="FFFFFF"/>
          <w:rPrChange w:id="866" w:author="Mohammad Nayeem" w:date="2020-04-21T22:30:00Z">
            <w:rPr>
              <w:rFonts w:ascii="Times New Roman" w:hAnsi="Times New Roman" w:cs="Times New Roman"/>
              <w:shd w:val="clear" w:color="auto" w:fill="FFFFFF"/>
            </w:rPr>
          </w:rPrChange>
        </w:rPr>
        <w:t xml:space="preserve">the </w:t>
      </w:r>
      <w:r w:rsidRPr="004E6C2C">
        <w:rPr>
          <w:rFonts w:ascii="Times New Roman" w:hAnsi="Times New Roman" w:cs="Times New Roman"/>
          <w:sz w:val="24"/>
          <w:szCs w:val="24"/>
          <w:shd w:val="clear" w:color="auto" w:fill="FFFFFF"/>
          <w:rPrChange w:id="867" w:author="Mohammad Nayeem" w:date="2020-04-21T22:30:00Z">
            <w:rPr>
              <w:rFonts w:ascii="Times New Roman" w:hAnsi="Times New Roman" w:cs="Times New Roman"/>
              <w:shd w:val="clear" w:color="auto" w:fill="FFFFFF"/>
            </w:rPr>
          </w:rPrChange>
        </w:rPr>
        <w:t xml:space="preserve">association </w:t>
      </w:r>
      <w:r w:rsidR="00754460" w:rsidRPr="004E6C2C">
        <w:rPr>
          <w:rFonts w:ascii="Times New Roman" w:hAnsi="Times New Roman" w:cs="Times New Roman"/>
          <w:sz w:val="24"/>
          <w:szCs w:val="24"/>
          <w:shd w:val="clear" w:color="auto" w:fill="FFFFFF"/>
          <w:rPrChange w:id="868" w:author="Mohammad Nayeem" w:date="2020-04-21T22:30:00Z">
            <w:rPr>
              <w:rFonts w:ascii="Times New Roman" w:hAnsi="Times New Roman" w:cs="Times New Roman"/>
              <w:shd w:val="clear" w:color="auto" w:fill="FFFFFF"/>
            </w:rPr>
          </w:rPrChange>
        </w:rPr>
        <w:t xml:space="preserve">between breastfeeding and general childhood diseases </w:t>
      </w:r>
      <w:r w:rsidR="00360075" w:rsidRPr="004E6C2C">
        <w:rPr>
          <w:rFonts w:ascii="Times New Roman" w:hAnsi="Times New Roman" w:cs="Times New Roman"/>
          <w:sz w:val="24"/>
          <w:szCs w:val="24"/>
          <w:shd w:val="clear" w:color="auto" w:fill="FFFFFF"/>
          <w:rPrChange w:id="869" w:author="Mohammad Nayeem" w:date="2020-04-21T22:30:00Z">
            <w:rPr>
              <w:rFonts w:ascii="Times New Roman" w:hAnsi="Times New Roman" w:cs="Times New Roman"/>
              <w:shd w:val="clear" w:color="auto" w:fill="FFFFFF"/>
            </w:rPr>
          </w:rPrChange>
        </w:rPr>
        <w:t>in Bangladesh</w:t>
      </w:r>
      <w:r w:rsidR="00754460" w:rsidRPr="004E6C2C">
        <w:rPr>
          <w:rFonts w:ascii="Times New Roman" w:hAnsi="Times New Roman" w:cs="Times New Roman"/>
          <w:sz w:val="24"/>
          <w:szCs w:val="24"/>
          <w:shd w:val="clear" w:color="auto" w:fill="FFFFFF"/>
          <w:rPrChange w:id="870" w:author="Mohammad Nayeem" w:date="2020-04-21T22:30:00Z">
            <w:rPr>
              <w:rFonts w:ascii="Times New Roman" w:hAnsi="Times New Roman" w:cs="Times New Roman"/>
              <w:shd w:val="clear" w:color="auto" w:fill="FFFFFF"/>
            </w:rPr>
          </w:rPrChange>
        </w:rPr>
        <w:t xml:space="preserve">. </w:t>
      </w:r>
      <w:r w:rsidR="00360075" w:rsidRPr="004E6C2C">
        <w:rPr>
          <w:rFonts w:ascii="Times New Roman" w:hAnsi="Times New Roman" w:cs="Times New Roman"/>
          <w:sz w:val="24"/>
          <w:szCs w:val="24"/>
          <w:shd w:val="clear" w:color="auto" w:fill="FFFFFF"/>
          <w:rPrChange w:id="871" w:author="Mohammad Nayeem" w:date="2020-04-21T22:30:00Z">
            <w:rPr>
              <w:rFonts w:ascii="Times New Roman" w:hAnsi="Times New Roman" w:cs="Times New Roman"/>
              <w:shd w:val="clear" w:color="auto" w:fill="FFFFFF"/>
            </w:rPr>
          </w:rPrChange>
        </w:rPr>
        <w:t>Therefore, we aimed to assess</w:t>
      </w:r>
      <w:r w:rsidR="00754460" w:rsidRPr="004E6C2C">
        <w:rPr>
          <w:rFonts w:ascii="Times New Roman" w:hAnsi="Times New Roman" w:cs="Times New Roman"/>
          <w:sz w:val="24"/>
          <w:szCs w:val="24"/>
          <w:shd w:val="clear" w:color="auto" w:fill="FFFFFF"/>
          <w:rPrChange w:id="872" w:author="Mohammad Nayeem" w:date="2020-04-21T22:30:00Z">
            <w:rPr>
              <w:rFonts w:ascii="Times New Roman" w:hAnsi="Times New Roman" w:cs="Times New Roman"/>
              <w:shd w:val="clear" w:color="auto" w:fill="FFFFFF"/>
            </w:rPr>
          </w:rPrChange>
        </w:rPr>
        <w:t xml:space="preserve"> the association between EBF and common childhood diseases (e.g. diarrhea, blood in stools, fever, cough, breathing problem and problem</w:t>
      </w:r>
      <w:ins w:id="873" w:author="Mohammad Nayeem" w:date="2020-04-22T15:30:00Z">
        <w:r w:rsidR="00EE5806">
          <w:rPr>
            <w:rFonts w:ascii="Times New Roman" w:hAnsi="Times New Roman" w:cs="Times New Roman"/>
            <w:sz w:val="24"/>
            <w:szCs w:val="24"/>
            <w:shd w:val="clear" w:color="auto" w:fill="FFFFFF"/>
          </w:rPr>
          <w:t>s</w:t>
        </w:r>
      </w:ins>
      <w:r w:rsidR="00754460" w:rsidRPr="004E6C2C">
        <w:rPr>
          <w:rFonts w:ascii="Times New Roman" w:hAnsi="Times New Roman" w:cs="Times New Roman"/>
          <w:sz w:val="24"/>
          <w:szCs w:val="24"/>
          <w:shd w:val="clear" w:color="auto" w:fill="FFFFFF"/>
          <w:rPrChange w:id="874" w:author="Mohammad Nayeem" w:date="2020-04-21T22:30:00Z">
            <w:rPr>
              <w:rFonts w:ascii="Times New Roman" w:hAnsi="Times New Roman" w:cs="Times New Roman"/>
              <w:shd w:val="clear" w:color="auto" w:fill="FFFFFF"/>
            </w:rPr>
          </w:rPrChange>
        </w:rPr>
        <w:t xml:space="preserve"> in the chest)</w:t>
      </w:r>
      <w:r w:rsidR="00360075" w:rsidRPr="004E6C2C">
        <w:rPr>
          <w:rFonts w:ascii="Times New Roman" w:hAnsi="Times New Roman" w:cs="Times New Roman"/>
          <w:sz w:val="24"/>
          <w:szCs w:val="24"/>
          <w:shd w:val="clear" w:color="auto" w:fill="FFFFFF"/>
          <w:rPrChange w:id="875" w:author="Mohammad Nayeem" w:date="2020-04-21T22:30:00Z">
            <w:rPr>
              <w:rFonts w:ascii="Times New Roman" w:hAnsi="Times New Roman" w:cs="Times New Roman"/>
              <w:shd w:val="clear" w:color="auto" w:fill="FFFFFF"/>
            </w:rPr>
          </w:rPrChange>
        </w:rPr>
        <w:t xml:space="preserve"> in Bangladesh.</w:t>
      </w:r>
    </w:p>
    <w:p w14:paraId="7A57E7AB" w14:textId="5F7EA81B" w:rsidR="006C40F4" w:rsidDel="004D03ED" w:rsidRDefault="006C40F4">
      <w:pPr>
        <w:spacing w:after="0" w:line="480" w:lineRule="auto"/>
        <w:jc w:val="both"/>
        <w:rPr>
          <w:del w:id="876" w:author="Mohammad Nayeem" w:date="2020-04-22T13:52:00Z"/>
          <w:rFonts w:ascii="Times New Roman" w:hAnsi="Times New Roman" w:cs="Times New Roman"/>
          <w:b/>
          <w:sz w:val="24"/>
          <w:szCs w:val="24"/>
        </w:rPr>
      </w:pPr>
    </w:p>
    <w:p w14:paraId="1903F6A4" w14:textId="544C1180" w:rsidR="004D03ED" w:rsidRDefault="004D03ED">
      <w:pPr>
        <w:autoSpaceDE w:val="0"/>
        <w:autoSpaceDN w:val="0"/>
        <w:adjustRightInd w:val="0"/>
        <w:spacing w:after="0" w:line="480" w:lineRule="auto"/>
        <w:jc w:val="both"/>
        <w:rPr>
          <w:ins w:id="877" w:author="Mohammad Nayeem" w:date="2020-04-22T13:52:00Z"/>
          <w:rFonts w:ascii="Times New Roman" w:hAnsi="Times New Roman" w:cs="Times New Roman"/>
          <w:b/>
          <w:sz w:val="24"/>
          <w:szCs w:val="24"/>
        </w:rPr>
      </w:pPr>
    </w:p>
    <w:p w14:paraId="05483C76" w14:textId="77777777" w:rsidR="004D03ED" w:rsidRPr="004E6C2C" w:rsidRDefault="004D03ED">
      <w:pPr>
        <w:autoSpaceDE w:val="0"/>
        <w:autoSpaceDN w:val="0"/>
        <w:adjustRightInd w:val="0"/>
        <w:spacing w:after="0" w:line="480" w:lineRule="auto"/>
        <w:jc w:val="both"/>
        <w:rPr>
          <w:ins w:id="878" w:author="Mohammad Nayeem" w:date="2020-04-22T13:52:00Z"/>
          <w:rFonts w:ascii="Times New Roman" w:hAnsi="Times New Roman" w:cs="Times New Roman"/>
          <w:sz w:val="24"/>
          <w:szCs w:val="24"/>
          <w:shd w:val="clear" w:color="auto" w:fill="FFFFFF"/>
          <w:rPrChange w:id="879" w:author="Mohammad Nayeem" w:date="2020-04-21T22:30:00Z">
            <w:rPr>
              <w:ins w:id="880" w:author="Mohammad Nayeem" w:date="2020-04-22T13:52:00Z"/>
              <w:rFonts w:ascii="Times New Roman" w:hAnsi="Times New Roman" w:cs="Times New Roman"/>
              <w:shd w:val="clear" w:color="auto" w:fill="FFFFFF"/>
            </w:rPr>
          </w:rPrChange>
        </w:rPr>
      </w:pPr>
    </w:p>
    <w:bookmarkEnd w:id="1"/>
    <w:bookmarkEnd w:id="806"/>
    <w:p w14:paraId="5A94352A" w14:textId="6C886325" w:rsidR="00CB1890" w:rsidRPr="004E6C2C" w:rsidRDefault="00CB1890">
      <w:pPr>
        <w:spacing w:after="0" w:line="480" w:lineRule="auto"/>
        <w:jc w:val="both"/>
        <w:rPr>
          <w:rFonts w:ascii="Times New Roman" w:hAnsi="Times New Roman" w:cs="Times New Roman"/>
          <w:b/>
          <w:sz w:val="24"/>
          <w:szCs w:val="24"/>
          <w:rPrChange w:id="881" w:author="Mohammad Nayeem" w:date="2020-04-21T22:30:00Z">
            <w:rPr>
              <w:rFonts w:ascii="Times New Roman" w:hAnsi="Times New Roman" w:cs="Times New Roman"/>
              <w:b/>
            </w:rPr>
          </w:rPrChange>
        </w:rPr>
      </w:pPr>
      <w:r w:rsidRPr="004E6C2C">
        <w:rPr>
          <w:rFonts w:ascii="Times New Roman" w:hAnsi="Times New Roman" w:cs="Times New Roman"/>
          <w:b/>
          <w:sz w:val="24"/>
          <w:szCs w:val="24"/>
          <w:rPrChange w:id="882" w:author="Mohammad Nayeem" w:date="2020-04-21T22:30:00Z">
            <w:rPr>
              <w:rFonts w:ascii="Times New Roman" w:hAnsi="Times New Roman" w:cs="Times New Roman"/>
              <w:b/>
            </w:rPr>
          </w:rPrChange>
        </w:rPr>
        <w:lastRenderedPageBreak/>
        <w:t>METHODS</w:t>
      </w:r>
    </w:p>
    <w:p w14:paraId="3DBE5B3C" w14:textId="77777777" w:rsidR="007A75E3" w:rsidRPr="004E6C2C" w:rsidRDefault="007A75E3">
      <w:pPr>
        <w:spacing w:after="0" w:line="480" w:lineRule="auto"/>
        <w:jc w:val="both"/>
        <w:rPr>
          <w:rFonts w:ascii="Times New Roman" w:eastAsia="Times New Roman" w:hAnsi="Times New Roman" w:cs="Times New Roman"/>
          <w:b/>
          <w:sz w:val="24"/>
          <w:szCs w:val="24"/>
          <w:rPrChange w:id="883" w:author="Mohammad Nayeem" w:date="2020-04-21T22:30:00Z">
            <w:rPr>
              <w:rFonts w:ascii="Times New Roman" w:eastAsia="Times New Roman" w:hAnsi="Times New Roman" w:cs="Times New Roman"/>
              <w:b/>
            </w:rPr>
          </w:rPrChange>
        </w:rPr>
      </w:pPr>
      <w:r w:rsidRPr="004E6C2C">
        <w:rPr>
          <w:rFonts w:ascii="Times New Roman" w:eastAsia="Times New Roman" w:hAnsi="Times New Roman" w:cs="Times New Roman"/>
          <w:b/>
          <w:sz w:val="24"/>
          <w:szCs w:val="24"/>
          <w:rPrChange w:id="884" w:author="Mohammad Nayeem" w:date="2020-04-21T22:30:00Z">
            <w:rPr>
              <w:rFonts w:ascii="Times New Roman" w:eastAsia="Times New Roman" w:hAnsi="Times New Roman" w:cs="Times New Roman"/>
              <w:b/>
            </w:rPr>
          </w:rPrChange>
        </w:rPr>
        <w:t xml:space="preserve">Ethics approval </w:t>
      </w:r>
    </w:p>
    <w:p w14:paraId="5EFF8C59" w14:textId="2BC7274D" w:rsidR="00B2352E" w:rsidRPr="00C02361" w:rsidRDefault="007A75E3">
      <w:pPr>
        <w:spacing w:after="0" w:line="480" w:lineRule="auto"/>
        <w:jc w:val="both"/>
        <w:rPr>
          <w:ins w:id="885" w:author="Mohammad Nayeem" w:date="2020-04-21T22:23:00Z"/>
          <w:rFonts w:ascii="Times New Roman" w:eastAsia="Times New Roman" w:hAnsi="Times New Roman" w:cs="Times New Roman"/>
          <w:bCs/>
          <w:sz w:val="24"/>
          <w:szCs w:val="24"/>
        </w:rPr>
      </w:pPr>
      <w:r w:rsidRPr="004E6C2C">
        <w:rPr>
          <w:rFonts w:ascii="Times New Roman" w:eastAsia="Times New Roman" w:hAnsi="Times New Roman" w:cs="Times New Roman"/>
          <w:bCs/>
          <w:sz w:val="24"/>
          <w:szCs w:val="24"/>
          <w:rPrChange w:id="886" w:author="Mohammad Nayeem" w:date="2020-04-21T22:30:00Z">
            <w:rPr>
              <w:rFonts w:ascii="Times New Roman" w:eastAsia="Times New Roman" w:hAnsi="Times New Roman" w:cs="Times New Roman"/>
              <w:bCs/>
            </w:rPr>
          </w:rPrChange>
        </w:rPr>
        <w:t>Our study was based on analysis of public domain health survey datasets obtained from BDHS 2014, which is freely available online, with all identifying information removed.</w:t>
      </w:r>
      <w:r w:rsidRPr="004E6C2C">
        <w:rPr>
          <w:rFonts w:ascii="Times New Roman" w:hAnsi="Times New Roman" w:cs="Times New Roman"/>
          <w:bCs/>
          <w:sz w:val="24"/>
          <w:szCs w:val="24"/>
          <w:rPrChange w:id="887" w:author="Mohammad Nayeem" w:date="2020-04-21T22:30:00Z">
            <w:rPr>
              <w:rFonts w:ascii="Times New Roman" w:hAnsi="Times New Roman" w:cs="Times New Roman"/>
              <w:bCs/>
            </w:rPr>
          </w:rPrChange>
        </w:rPr>
        <w:t xml:space="preserve"> Informed consent was obtained from participants while interviewing them.</w:t>
      </w:r>
      <w:r w:rsidRPr="004E6C2C">
        <w:rPr>
          <w:rFonts w:ascii="Times New Roman" w:eastAsia="Times New Roman" w:hAnsi="Times New Roman" w:cs="Times New Roman"/>
          <w:bCs/>
          <w:sz w:val="24"/>
          <w:szCs w:val="24"/>
          <w:rPrChange w:id="888" w:author="Mohammad Nayeem" w:date="2020-04-21T22:30:00Z">
            <w:rPr>
              <w:rFonts w:ascii="Times New Roman" w:eastAsia="Times New Roman" w:hAnsi="Times New Roman" w:cs="Times New Roman"/>
              <w:bCs/>
            </w:rPr>
          </w:rPrChange>
        </w:rPr>
        <w:t xml:space="preserve"> The </w:t>
      </w:r>
      <w:ins w:id="889" w:author="Mohammad Nayeem" w:date="2020-04-18T03:25:00Z">
        <w:r w:rsidR="00964122" w:rsidRPr="004E6C2C">
          <w:rPr>
            <w:rFonts w:ascii="Times New Roman" w:eastAsia="Times New Roman" w:hAnsi="Times New Roman" w:cs="Times New Roman"/>
            <w:bCs/>
            <w:sz w:val="24"/>
            <w:szCs w:val="24"/>
            <w:rPrChange w:id="890" w:author="Mohammad Nayeem" w:date="2020-04-21T22:30:00Z">
              <w:rPr>
                <w:rFonts w:ascii="Times New Roman" w:eastAsia="Times New Roman" w:hAnsi="Times New Roman" w:cs="Times New Roman"/>
                <w:bCs/>
              </w:rPr>
            </w:rPrChange>
          </w:rPr>
          <w:t>Bangladesh Demographic and Health Survey (</w:t>
        </w:r>
      </w:ins>
      <w:commentRangeStart w:id="891"/>
      <w:commentRangeStart w:id="892"/>
      <w:r w:rsidRPr="004E6C2C">
        <w:rPr>
          <w:rFonts w:ascii="Times New Roman" w:eastAsia="Times New Roman" w:hAnsi="Times New Roman" w:cs="Times New Roman"/>
          <w:bCs/>
          <w:sz w:val="24"/>
          <w:szCs w:val="24"/>
          <w:rPrChange w:id="893" w:author="Mohammad Nayeem" w:date="2020-04-21T22:30:00Z">
            <w:rPr>
              <w:rFonts w:ascii="Times New Roman" w:eastAsia="Times New Roman" w:hAnsi="Times New Roman" w:cs="Times New Roman"/>
              <w:bCs/>
            </w:rPr>
          </w:rPrChange>
        </w:rPr>
        <w:t>BDHS</w:t>
      </w:r>
      <w:commentRangeEnd w:id="891"/>
      <w:r w:rsidR="00A675A6" w:rsidRPr="004E6C2C">
        <w:rPr>
          <w:rStyle w:val="CommentReference"/>
          <w:rFonts w:ascii="Times New Roman" w:hAnsi="Times New Roman" w:cs="Times New Roman"/>
          <w:noProof/>
          <w:sz w:val="24"/>
          <w:szCs w:val="24"/>
          <w:lang w:val="en-GB"/>
          <w:rPrChange w:id="894" w:author="Mohammad Nayeem" w:date="2020-04-21T22:30:00Z">
            <w:rPr>
              <w:rStyle w:val="CommentReference"/>
              <w:noProof/>
              <w:lang w:val="en-GB"/>
            </w:rPr>
          </w:rPrChange>
        </w:rPr>
        <w:commentReference w:id="891"/>
      </w:r>
      <w:commentRangeEnd w:id="892"/>
      <w:r w:rsidR="00C532FB" w:rsidRPr="004E6C2C">
        <w:rPr>
          <w:rStyle w:val="CommentReference"/>
          <w:rFonts w:ascii="Times New Roman" w:hAnsi="Times New Roman" w:cs="Times New Roman"/>
          <w:noProof/>
          <w:sz w:val="24"/>
          <w:szCs w:val="24"/>
          <w:lang w:val="en-GB"/>
          <w:rPrChange w:id="895" w:author="Mohammad Nayeem" w:date="2020-04-21T22:30:00Z">
            <w:rPr>
              <w:rStyle w:val="CommentReference"/>
              <w:noProof/>
              <w:lang w:val="en-GB"/>
            </w:rPr>
          </w:rPrChange>
        </w:rPr>
        <w:commentReference w:id="892"/>
      </w:r>
      <w:ins w:id="896" w:author="Mohammad Nayeem" w:date="2020-04-18T03:25:00Z">
        <w:r w:rsidR="00964122" w:rsidRPr="004E6C2C">
          <w:rPr>
            <w:rFonts w:ascii="Times New Roman" w:eastAsia="Times New Roman" w:hAnsi="Times New Roman" w:cs="Times New Roman"/>
            <w:bCs/>
            <w:sz w:val="24"/>
            <w:szCs w:val="24"/>
            <w:rPrChange w:id="897" w:author="Mohammad Nayeem" w:date="2020-04-21T22:30:00Z">
              <w:rPr>
                <w:rFonts w:ascii="Times New Roman" w:eastAsia="Times New Roman" w:hAnsi="Times New Roman" w:cs="Times New Roman"/>
                <w:bCs/>
              </w:rPr>
            </w:rPrChange>
          </w:rPr>
          <w:t>)</w:t>
        </w:r>
      </w:ins>
      <w:r w:rsidRPr="004E6C2C">
        <w:rPr>
          <w:rFonts w:ascii="Times New Roman" w:eastAsia="Times New Roman" w:hAnsi="Times New Roman" w:cs="Times New Roman"/>
          <w:bCs/>
          <w:sz w:val="24"/>
          <w:szCs w:val="24"/>
          <w:rPrChange w:id="898" w:author="Mohammad Nayeem" w:date="2020-04-21T22:30:00Z">
            <w:rPr>
              <w:rFonts w:ascii="Times New Roman" w:eastAsia="Times New Roman" w:hAnsi="Times New Roman" w:cs="Times New Roman"/>
              <w:bCs/>
            </w:rPr>
          </w:rPrChange>
        </w:rPr>
        <w:t xml:space="preserve"> 2014 was reviewed and approved by the ICF Macro Institutional Review Board and the National Research Ethics Committee of the Bangladesh Medical Research Council. This survey was conducted by the National Institute of Population Research and Training (NIPORT) of the Ministry of Health and Family Welfare and implemented by Mitra and Associates, Bangladesh </w:t>
      </w:r>
      <w:r w:rsidRPr="004E6C2C">
        <w:rPr>
          <w:rFonts w:ascii="Times New Roman" w:eastAsia="Times New Roman" w:hAnsi="Times New Roman" w:cs="Times New Roman"/>
          <w:bCs/>
          <w:sz w:val="24"/>
          <w:szCs w:val="24"/>
          <w:rPrChange w:id="899" w:author="Mohammad Nayeem" w:date="2020-04-21T22:30:00Z">
            <w:rPr>
              <w:rFonts w:ascii="Times New Roman" w:eastAsia="Times New Roman" w:hAnsi="Times New Roman" w:cs="Times New Roman"/>
              <w:bCs/>
            </w:rPr>
          </w:rPrChange>
        </w:rPr>
        <w:fldChar w:fldCharType="begin" w:fldLock="1"/>
      </w:r>
      <w:r w:rsidR="00F84193" w:rsidRPr="004E6C2C">
        <w:rPr>
          <w:rFonts w:ascii="Times New Roman" w:eastAsia="Times New Roman" w:hAnsi="Times New Roman" w:cs="Times New Roman"/>
          <w:bCs/>
          <w:sz w:val="24"/>
          <w:szCs w:val="24"/>
          <w:rPrChange w:id="900" w:author="Mohammad Nayeem" w:date="2020-04-21T22:30:00Z">
            <w:rPr>
              <w:rFonts w:ascii="Times New Roman" w:eastAsia="Times New Roman" w:hAnsi="Times New Roman" w:cs="Times New Roman"/>
              <w:bCs/>
            </w:rPr>
          </w:rPrChange>
        </w:rPr>
        <w:instrText>ADDIN CSL_CITATION {"citationItems":[{"id":"ITEM-1","itemData":{"ISSN":"10030034","PMID":"24416898","abstract":"To evaluate the clinical outcome of arthroscopy techniques for the treatment of tibial intercondylar eminence fractures through patellofemoral joint space.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Treatment of tibial intercondylar eminence fractures under arthroscopy through patellofemoral joint space has follow advantages: simple reduction and fixation, easy operation and good clinical outcome.","author":[{"dropping-particle":"","family":"Yun","given":"Xiang Dong","non-dropping-particle":"","parse-names":false,"suffix":""},{"dropping-particle":"","family":"An","given":"Li Ping","non-dropping-particle":"","parse-names":false,"suffix":""},{"dropping-particle":"","family":"Cheng","given":"Peng","non-dropping-particle":"","parse-names":false,"suffix":""},{"dropping-particle":"","family":"Wu","given":"Meng","non-dropping-particle":"","parse-names":false,"suffix":""},{"dropping-particle":"","family":"Xia","given":"Ya Yi","non-dropping-particle":"","parse-names":false,"suffix":""}],"container-title":"Zhongguo gu shang = China journal of orthopaedics and traumatology","id":"ITEM-1","issue":"9","issued":{"date-parts":[["2013","3"]]},"page":"714-716","title":"[Treatment of tibial intercondylar eminence fracture under arthroscopy through patellofemoral joint space].","type":"article-journal","volume":"26"},"uris":["http://www.mendeley.com/documents/?uuid=925f6fb6-5854-33fb-9967-776220d81c55"]}],"mendeley":{"formattedCitation":"(Yun et al., 2013)","plainTextFormattedCitation":"(Yun et al., 2013)","previouslyFormattedCitation":"(Yun et al., 2013)"},"properties":{"noteIndex":0},"schema":"https://github.com/citation-style-language/schema/raw/master/csl-citation.json"}</w:instrText>
      </w:r>
      <w:r w:rsidRPr="004E6C2C">
        <w:rPr>
          <w:rFonts w:ascii="Times New Roman" w:eastAsia="Times New Roman" w:hAnsi="Times New Roman" w:cs="Times New Roman"/>
          <w:bCs/>
          <w:sz w:val="24"/>
          <w:szCs w:val="24"/>
          <w:rPrChange w:id="901" w:author="Mohammad Nayeem" w:date="2020-04-21T22:30:00Z">
            <w:rPr>
              <w:rFonts w:ascii="Times New Roman" w:eastAsia="Times New Roman" w:hAnsi="Times New Roman" w:cs="Times New Roman"/>
              <w:bCs/>
            </w:rPr>
          </w:rPrChange>
        </w:rPr>
        <w:fldChar w:fldCharType="separate"/>
      </w:r>
      <w:r w:rsidR="00F84193" w:rsidRPr="004E6C2C">
        <w:rPr>
          <w:rFonts w:ascii="Times New Roman" w:eastAsia="Times New Roman" w:hAnsi="Times New Roman" w:cs="Times New Roman"/>
          <w:bCs/>
          <w:noProof/>
          <w:sz w:val="24"/>
          <w:szCs w:val="24"/>
          <w:rPrChange w:id="902" w:author="Mohammad Nayeem" w:date="2020-04-21T22:30:00Z">
            <w:rPr>
              <w:rFonts w:ascii="Times New Roman" w:eastAsia="Times New Roman" w:hAnsi="Times New Roman" w:cs="Times New Roman"/>
              <w:bCs/>
              <w:noProof/>
            </w:rPr>
          </w:rPrChange>
        </w:rPr>
        <w:t>(Yun et al., 2013)</w:t>
      </w:r>
      <w:r w:rsidRPr="004E6C2C">
        <w:rPr>
          <w:rFonts w:ascii="Times New Roman" w:eastAsia="Times New Roman" w:hAnsi="Times New Roman" w:cs="Times New Roman"/>
          <w:bCs/>
          <w:sz w:val="24"/>
          <w:szCs w:val="24"/>
          <w:rPrChange w:id="903" w:author="Mohammad Nayeem" w:date="2020-04-21T22:30:00Z">
            <w:rPr>
              <w:rFonts w:ascii="Times New Roman" w:eastAsia="Times New Roman" w:hAnsi="Times New Roman" w:cs="Times New Roman"/>
              <w:bCs/>
            </w:rPr>
          </w:rPrChange>
        </w:rPr>
        <w:fldChar w:fldCharType="end"/>
      </w:r>
      <w:r w:rsidRPr="004E6C2C">
        <w:rPr>
          <w:rFonts w:ascii="Times New Roman" w:eastAsia="Times New Roman" w:hAnsi="Times New Roman" w:cs="Times New Roman"/>
          <w:bCs/>
          <w:sz w:val="24"/>
          <w:szCs w:val="24"/>
          <w:rPrChange w:id="904" w:author="Mohammad Nayeem" w:date="2020-04-21T22:30:00Z">
            <w:rPr>
              <w:rFonts w:ascii="Times New Roman" w:eastAsia="Times New Roman" w:hAnsi="Times New Roman" w:cs="Times New Roman"/>
              <w:bCs/>
            </w:rPr>
          </w:rPrChange>
        </w:rPr>
        <w:t>.</w:t>
      </w:r>
    </w:p>
    <w:p w14:paraId="123B7111" w14:textId="77777777" w:rsidR="00B2352E" w:rsidRPr="004E6C2C" w:rsidRDefault="00B2352E">
      <w:pPr>
        <w:spacing w:after="0" w:line="480" w:lineRule="auto"/>
        <w:jc w:val="both"/>
        <w:rPr>
          <w:rFonts w:ascii="Times New Roman" w:eastAsia="Times New Roman" w:hAnsi="Times New Roman" w:cs="Times New Roman"/>
          <w:bCs/>
          <w:sz w:val="24"/>
          <w:szCs w:val="24"/>
          <w:rPrChange w:id="905" w:author="Mohammad Nayeem" w:date="2020-04-21T22:30:00Z">
            <w:rPr>
              <w:rFonts w:ascii="Times New Roman" w:eastAsia="Times New Roman" w:hAnsi="Times New Roman" w:cs="Times New Roman"/>
              <w:bCs/>
            </w:rPr>
          </w:rPrChange>
        </w:rPr>
      </w:pPr>
    </w:p>
    <w:p w14:paraId="50008FF0" w14:textId="2083054F" w:rsidR="00BE5D2D" w:rsidRPr="004E6C2C" w:rsidRDefault="00A0067C">
      <w:pPr>
        <w:spacing w:after="0" w:line="480" w:lineRule="auto"/>
        <w:jc w:val="both"/>
        <w:rPr>
          <w:rFonts w:ascii="Times New Roman" w:hAnsi="Times New Roman" w:cs="Times New Roman"/>
          <w:b/>
          <w:sz w:val="24"/>
          <w:szCs w:val="24"/>
          <w:rPrChange w:id="906" w:author="Mohammad Nayeem" w:date="2020-04-21T22:30:00Z">
            <w:rPr>
              <w:rFonts w:ascii="Times New Roman" w:hAnsi="Times New Roman" w:cs="Times New Roman"/>
              <w:b/>
            </w:rPr>
          </w:rPrChange>
        </w:rPr>
      </w:pPr>
      <w:r w:rsidRPr="004E6C2C">
        <w:rPr>
          <w:rFonts w:ascii="Times New Roman" w:hAnsi="Times New Roman" w:cs="Times New Roman"/>
          <w:b/>
          <w:sz w:val="24"/>
          <w:szCs w:val="24"/>
          <w:rPrChange w:id="907" w:author="Mohammad Nayeem" w:date="2020-04-21T22:30:00Z">
            <w:rPr>
              <w:rFonts w:ascii="Times New Roman" w:hAnsi="Times New Roman" w:cs="Times New Roman"/>
              <w:b/>
            </w:rPr>
          </w:rPrChange>
        </w:rPr>
        <w:t xml:space="preserve">Data source and </w:t>
      </w:r>
      <w:r w:rsidR="00A675A6" w:rsidRPr="004E6C2C">
        <w:rPr>
          <w:rFonts w:ascii="Times New Roman" w:hAnsi="Times New Roman" w:cs="Times New Roman"/>
          <w:b/>
          <w:sz w:val="24"/>
          <w:szCs w:val="24"/>
          <w:rPrChange w:id="908" w:author="Mohammad Nayeem" w:date="2020-04-21T22:30:00Z">
            <w:rPr>
              <w:rFonts w:ascii="Times New Roman" w:hAnsi="Times New Roman" w:cs="Times New Roman"/>
              <w:b/>
            </w:rPr>
          </w:rPrChange>
        </w:rPr>
        <w:t>s</w:t>
      </w:r>
      <w:r w:rsidR="004E7DB7" w:rsidRPr="004E6C2C">
        <w:rPr>
          <w:rFonts w:ascii="Times New Roman" w:hAnsi="Times New Roman" w:cs="Times New Roman"/>
          <w:b/>
          <w:sz w:val="24"/>
          <w:szCs w:val="24"/>
          <w:rPrChange w:id="909" w:author="Mohammad Nayeem" w:date="2020-04-21T22:30:00Z">
            <w:rPr>
              <w:rFonts w:ascii="Times New Roman" w:hAnsi="Times New Roman" w:cs="Times New Roman"/>
              <w:b/>
            </w:rPr>
          </w:rPrChange>
        </w:rPr>
        <w:t>tudy design:</w:t>
      </w:r>
    </w:p>
    <w:p w14:paraId="4A49CB73" w14:textId="56A0DDB0" w:rsidR="007A75E3" w:rsidRPr="004E6C2C" w:rsidRDefault="00F85FB5">
      <w:pPr>
        <w:spacing w:after="0" w:line="480" w:lineRule="auto"/>
        <w:jc w:val="both"/>
        <w:rPr>
          <w:ins w:id="910" w:author="Mohammad Nayeem" w:date="2020-04-21T21:19:00Z"/>
          <w:rFonts w:ascii="Times New Roman" w:eastAsia="Times New Roman" w:hAnsi="Times New Roman" w:cs="Times New Roman"/>
          <w:sz w:val="24"/>
          <w:szCs w:val="24"/>
          <w:rPrChange w:id="911" w:author="Mohammad Nayeem" w:date="2020-04-21T22:30:00Z">
            <w:rPr>
              <w:ins w:id="912" w:author="Mohammad Nayeem" w:date="2020-04-21T21:19:00Z"/>
              <w:rFonts w:ascii="Times New Roman" w:eastAsia="Times New Roman" w:hAnsi="Times New Roman" w:cs="Times New Roman"/>
            </w:rPr>
          </w:rPrChange>
        </w:rPr>
        <w:pPrChange w:id="913" w:author="Mohammad Nayeem" w:date="2020-04-22T17:14:00Z">
          <w:pPr>
            <w:spacing w:after="0" w:line="360" w:lineRule="auto"/>
            <w:jc w:val="both"/>
          </w:pPr>
        </w:pPrChange>
      </w:pPr>
      <w:r w:rsidRPr="004E6C2C">
        <w:rPr>
          <w:rFonts w:ascii="Times New Roman" w:eastAsia="Times New Roman" w:hAnsi="Times New Roman" w:cs="Times New Roman"/>
          <w:sz w:val="24"/>
          <w:szCs w:val="24"/>
          <w:rPrChange w:id="914" w:author="Mohammad Nayeem" w:date="2020-04-21T22:30:00Z">
            <w:rPr>
              <w:rFonts w:ascii="Times New Roman" w:eastAsia="Times New Roman" w:hAnsi="Times New Roman" w:cs="Times New Roman"/>
            </w:rPr>
          </w:rPrChange>
        </w:rPr>
        <w:t xml:space="preserve">We used the latest available BDHS 2014 data for our study. There 7886 number of mother-child pairs information was given which represents the seven </w:t>
      </w:r>
      <w:r w:rsidR="00317BC5" w:rsidRPr="004E6C2C">
        <w:rPr>
          <w:rFonts w:ascii="Times New Roman" w:eastAsia="Times New Roman" w:hAnsi="Times New Roman" w:cs="Times New Roman"/>
          <w:sz w:val="24"/>
          <w:szCs w:val="24"/>
          <w:rPrChange w:id="915" w:author="Mohammad Nayeem" w:date="2020-04-21T22:30:00Z">
            <w:rPr>
              <w:rFonts w:ascii="Times New Roman" w:eastAsia="Times New Roman" w:hAnsi="Times New Roman" w:cs="Times New Roman"/>
            </w:rPr>
          </w:rPrChange>
        </w:rPr>
        <w:t>regions</w:t>
      </w:r>
      <w:r w:rsidRPr="004E6C2C">
        <w:rPr>
          <w:rFonts w:ascii="Times New Roman" w:eastAsia="Times New Roman" w:hAnsi="Times New Roman" w:cs="Times New Roman"/>
          <w:sz w:val="24"/>
          <w:szCs w:val="24"/>
          <w:rPrChange w:id="916" w:author="Mohammad Nayeem" w:date="2020-04-21T22:30:00Z">
            <w:rPr>
              <w:rFonts w:ascii="Times New Roman" w:eastAsia="Times New Roman" w:hAnsi="Times New Roman" w:cs="Times New Roman"/>
            </w:rPr>
          </w:rPrChange>
        </w:rPr>
        <w:t xml:space="preserve"> (Chittagong, Dhaka, Barisal, Sylhet, </w:t>
      </w:r>
      <w:proofErr w:type="spellStart"/>
      <w:r w:rsidRPr="004E6C2C">
        <w:rPr>
          <w:rFonts w:ascii="Times New Roman" w:eastAsia="Times New Roman" w:hAnsi="Times New Roman" w:cs="Times New Roman"/>
          <w:sz w:val="24"/>
          <w:szCs w:val="24"/>
          <w:rPrChange w:id="917" w:author="Mohammad Nayeem" w:date="2020-04-21T22:30:00Z">
            <w:rPr>
              <w:rFonts w:ascii="Times New Roman" w:eastAsia="Times New Roman" w:hAnsi="Times New Roman" w:cs="Times New Roman"/>
            </w:rPr>
          </w:rPrChange>
        </w:rPr>
        <w:t>Rajshahi</w:t>
      </w:r>
      <w:proofErr w:type="spellEnd"/>
      <w:r w:rsidRPr="004E6C2C">
        <w:rPr>
          <w:rFonts w:ascii="Times New Roman" w:eastAsia="Times New Roman" w:hAnsi="Times New Roman" w:cs="Times New Roman"/>
          <w:sz w:val="24"/>
          <w:szCs w:val="24"/>
          <w:rPrChange w:id="918" w:author="Mohammad Nayeem" w:date="2020-04-21T22:30:00Z">
            <w:rPr>
              <w:rFonts w:ascii="Times New Roman" w:eastAsia="Times New Roman" w:hAnsi="Times New Roman" w:cs="Times New Roman"/>
            </w:rPr>
          </w:rPrChange>
        </w:rPr>
        <w:t xml:space="preserve">, Khulna, Rangpur) in Bangladesh. Districts are taken as the main sampling strata for the sample. Among them, the number of children living with their mother is 7500 and about 1236 children don’t live with their mother. Age between 0-5 months (632 children) </w:t>
      </w:r>
      <w:ins w:id="919" w:author="Md Jamal Uddin" w:date="2020-03-30T09:37:00Z">
        <w:r w:rsidR="00317BC5" w:rsidRPr="004E6C2C">
          <w:rPr>
            <w:rFonts w:ascii="Times New Roman" w:eastAsia="Times New Roman" w:hAnsi="Times New Roman" w:cs="Times New Roman"/>
            <w:sz w:val="24"/>
            <w:szCs w:val="24"/>
            <w:rPrChange w:id="920" w:author="Mohammad Nayeem" w:date="2020-04-21T22:30:00Z">
              <w:rPr>
                <w:rFonts w:ascii="Times New Roman" w:eastAsia="Times New Roman" w:hAnsi="Times New Roman" w:cs="Times New Roman"/>
              </w:rPr>
            </w:rPrChange>
          </w:rPr>
          <w:t>was</w:t>
        </w:r>
      </w:ins>
      <w:del w:id="921" w:author="Md Jamal Uddin" w:date="2020-03-30T09:37:00Z">
        <w:r w:rsidRPr="004E6C2C" w:rsidDel="00317BC5">
          <w:rPr>
            <w:rFonts w:ascii="Times New Roman" w:eastAsia="Times New Roman" w:hAnsi="Times New Roman" w:cs="Times New Roman"/>
            <w:sz w:val="24"/>
            <w:szCs w:val="24"/>
            <w:rPrChange w:id="922" w:author="Mohammad Nayeem" w:date="2020-04-21T22:30:00Z">
              <w:rPr>
                <w:rFonts w:ascii="Times New Roman" w:eastAsia="Times New Roman" w:hAnsi="Times New Roman" w:cs="Times New Roman"/>
              </w:rPr>
            </w:rPrChange>
          </w:rPr>
          <w:delText>is</w:delText>
        </w:r>
      </w:del>
      <w:r w:rsidRPr="004E6C2C">
        <w:rPr>
          <w:rFonts w:ascii="Times New Roman" w:eastAsia="Times New Roman" w:hAnsi="Times New Roman" w:cs="Times New Roman"/>
          <w:sz w:val="24"/>
          <w:szCs w:val="24"/>
          <w:rPrChange w:id="923" w:author="Mohammad Nayeem" w:date="2020-04-21T22:30:00Z">
            <w:rPr>
              <w:rFonts w:ascii="Times New Roman" w:eastAsia="Times New Roman" w:hAnsi="Times New Roman" w:cs="Times New Roman"/>
            </w:rPr>
          </w:rPrChange>
        </w:rPr>
        <w:t xml:space="preserve"> selected as a sample and 6868 children greater than six months are excluded (</w:t>
      </w:r>
      <w:r w:rsidR="0054119C" w:rsidRPr="004E6C2C">
        <w:rPr>
          <w:rFonts w:ascii="Times New Roman" w:eastAsia="Times New Roman" w:hAnsi="Times New Roman" w:cs="Times New Roman"/>
          <w:sz w:val="24"/>
          <w:szCs w:val="24"/>
          <w:rPrChange w:id="924" w:author="Mohammad Nayeem" w:date="2020-04-21T22:30:00Z">
            <w:rPr>
              <w:rFonts w:ascii="Times New Roman" w:eastAsia="Times New Roman" w:hAnsi="Times New Roman" w:cs="Times New Roman"/>
            </w:rPr>
          </w:rPrChange>
        </w:rPr>
        <w:t>F</w:t>
      </w:r>
      <w:r w:rsidRPr="004E6C2C">
        <w:rPr>
          <w:rFonts w:ascii="Times New Roman" w:eastAsia="Times New Roman" w:hAnsi="Times New Roman" w:cs="Times New Roman"/>
          <w:sz w:val="24"/>
          <w:szCs w:val="24"/>
          <w:rPrChange w:id="925" w:author="Mohammad Nayeem" w:date="2020-04-21T22:30:00Z">
            <w:rPr>
              <w:rFonts w:ascii="Times New Roman" w:eastAsia="Times New Roman" w:hAnsi="Times New Roman" w:cs="Times New Roman"/>
            </w:rPr>
          </w:rPrChange>
        </w:rPr>
        <w:t>igure 1).</w:t>
      </w:r>
    </w:p>
    <w:p w14:paraId="746595A8" w14:textId="77777777" w:rsidR="006C40F4" w:rsidRPr="004E6C2C" w:rsidRDefault="006C40F4">
      <w:pPr>
        <w:spacing w:after="0" w:line="480" w:lineRule="auto"/>
        <w:jc w:val="both"/>
        <w:rPr>
          <w:rFonts w:ascii="Times New Roman" w:eastAsia="Times New Roman" w:hAnsi="Times New Roman" w:cs="Times New Roman"/>
          <w:sz w:val="24"/>
          <w:szCs w:val="24"/>
          <w:rPrChange w:id="926" w:author="Mohammad Nayeem" w:date="2020-04-21T22:30:00Z">
            <w:rPr>
              <w:rFonts w:ascii="Times New Roman" w:eastAsia="Times New Roman" w:hAnsi="Times New Roman" w:cs="Times New Roman"/>
            </w:rPr>
          </w:rPrChange>
        </w:rPr>
      </w:pPr>
    </w:p>
    <w:p w14:paraId="1F3F62E1" w14:textId="77777777" w:rsidR="007A75E3" w:rsidRPr="004E6C2C" w:rsidDel="005D3083" w:rsidRDefault="007A75E3">
      <w:pPr>
        <w:spacing w:after="0" w:line="480" w:lineRule="auto"/>
        <w:jc w:val="both"/>
        <w:rPr>
          <w:del w:id="927" w:author="Mohammad Nayeem" w:date="2020-04-21T21:08:00Z"/>
          <w:rFonts w:ascii="Times New Roman" w:eastAsia="Times New Roman" w:hAnsi="Times New Roman" w:cs="Times New Roman"/>
          <w:b/>
          <w:bCs/>
          <w:sz w:val="24"/>
          <w:szCs w:val="24"/>
          <w:rPrChange w:id="928" w:author="Mohammad Nayeem" w:date="2020-04-21T22:30:00Z">
            <w:rPr>
              <w:del w:id="929" w:author="Mohammad Nayeem" w:date="2020-04-21T21:08:00Z"/>
              <w:rFonts w:ascii="Times New Roman" w:eastAsia="Times New Roman" w:hAnsi="Times New Roman" w:cs="Times New Roman"/>
            </w:rPr>
          </w:rPrChange>
        </w:rPr>
        <w:pPrChange w:id="930" w:author="Mohammad Nayeem" w:date="2020-04-22T17:14:00Z">
          <w:pPr/>
        </w:pPrChange>
      </w:pPr>
      <w:del w:id="931" w:author="Mohammad Nayeem" w:date="2020-04-21T21:08:00Z">
        <w:r w:rsidRPr="004E6C2C" w:rsidDel="005D3083">
          <w:rPr>
            <w:rFonts w:ascii="Times New Roman" w:eastAsia="Times New Roman" w:hAnsi="Times New Roman" w:cs="Times New Roman"/>
            <w:b/>
            <w:bCs/>
            <w:sz w:val="24"/>
            <w:szCs w:val="24"/>
            <w:rPrChange w:id="932" w:author="Mohammad Nayeem" w:date="2020-04-21T22:30:00Z">
              <w:rPr>
                <w:rFonts w:ascii="Times New Roman" w:eastAsia="Times New Roman" w:hAnsi="Times New Roman" w:cs="Times New Roman"/>
              </w:rPr>
            </w:rPrChange>
          </w:rPr>
          <w:br w:type="page"/>
        </w:r>
      </w:del>
    </w:p>
    <w:p w14:paraId="75FEDDF8" w14:textId="2C570D0D" w:rsidR="00012F7D" w:rsidRPr="004E6C2C" w:rsidDel="005D3083" w:rsidRDefault="00012F7D">
      <w:pPr>
        <w:spacing w:after="0" w:line="480" w:lineRule="auto"/>
        <w:jc w:val="both"/>
        <w:rPr>
          <w:del w:id="933" w:author="Mohammad Nayeem" w:date="2020-04-21T21:08:00Z"/>
          <w:rFonts w:ascii="Times New Roman" w:eastAsia="Times New Roman" w:hAnsi="Times New Roman" w:cs="Times New Roman"/>
          <w:b/>
          <w:bCs/>
          <w:sz w:val="24"/>
          <w:szCs w:val="24"/>
          <w:rPrChange w:id="934" w:author="Mohammad Nayeem" w:date="2020-04-21T22:30:00Z">
            <w:rPr>
              <w:del w:id="935" w:author="Mohammad Nayeem" w:date="2020-04-21T21:08:00Z"/>
              <w:rFonts w:ascii="Times New Roman" w:eastAsia="Times New Roman" w:hAnsi="Times New Roman" w:cs="Times New Roman"/>
            </w:rPr>
          </w:rPrChange>
        </w:rPr>
      </w:pPr>
    </w:p>
    <w:p w14:paraId="2EA69297" w14:textId="5956A4AB" w:rsidR="00012F7D" w:rsidRPr="004E6C2C" w:rsidDel="005D3083" w:rsidRDefault="00012F7D">
      <w:pPr>
        <w:spacing w:after="0" w:line="480" w:lineRule="auto"/>
        <w:jc w:val="both"/>
        <w:rPr>
          <w:del w:id="936" w:author="Mohammad Nayeem" w:date="2020-04-21T21:08:00Z"/>
          <w:rFonts w:ascii="Times New Roman" w:eastAsia="Times New Roman" w:hAnsi="Times New Roman" w:cs="Times New Roman"/>
          <w:b/>
          <w:bCs/>
          <w:sz w:val="24"/>
          <w:szCs w:val="24"/>
          <w:rPrChange w:id="937" w:author="Mohammad Nayeem" w:date="2020-04-21T22:30:00Z">
            <w:rPr>
              <w:del w:id="938" w:author="Mohammad Nayeem" w:date="2020-04-21T21:08:00Z"/>
              <w:rFonts w:ascii="Times New Roman" w:eastAsia="Times New Roman" w:hAnsi="Times New Roman" w:cs="Times New Roman"/>
            </w:rPr>
          </w:rPrChange>
        </w:rPr>
      </w:pPr>
      <w:del w:id="939" w:author="Mohammad Nayeem" w:date="2020-04-21T21:08:00Z">
        <w:r w:rsidRPr="00C02361" w:rsidDel="005D3083">
          <w:rPr>
            <w:rFonts w:ascii="Times New Roman" w:hAnsi="Times New Roman" w:cs="Times New Roman"/>
            <w:b/>
            <w:bCs/>
            <w:noProof/>
            <w:sz w:val="24"/>
            <w:szCs w:val="24"/>
          </w:rPr>
          <mc:AlternateContent>
            <mc:Choice Requires="wpg">
              <w:drawing>
                <wp:anchor distT="0" distB="0" distL="114300" distR="114300" simplePos="0" relativeHeight="251659264" behindDoc="0" locked="0" layoutInCell="1" allowOverlap="1" wp14:anchorId="2181C695" wp14:editId="6177A0B9">
                  <wp:simplePos x="0" y="0"/>
                  <wp:positionH relativeFrom="column">
                    <wp:posOffset>349250</wp:posOffset>
                  </wp:positionH>
                  <wp:positionV relativeFrom="paragraph">
                    <wp:posOffset>66040</wp:posOffset>
                  </wp:positionV>
                  <wp:extent cx="6002020" cy="4145915"/>
                  <wp:effectExtent l="0" t="0" r="17780" b="26035"/>
                  <wp:wrapNone/>
                  <wp:docPr id="3" name="Group 3"/>
                  <wp:cNvGraphicFramePr/>
                  <a:graphic xmlns:a="http://schemas.openxmlformats.org/drawingml/2006/main">
                    <a:graphicData uri="http://schemas.microsoft.com/office/word/2010/wordprocessingGroup">
                      <wpg:wgp>
                        <wpg:cNvGrpSpPr/>
                        <wpg:grpSpPr>
                          <a:xfrm>
                            <a:off x="0" y="0"/>
                            <a:ext cx="6002020" cy="4145915"/>
                            <a:chOff x="0" y="0"/>
                            <a:chExt cx="6002020" cy="4145915"/>
                          </a:xfrm>
                        </wpg:grpSpPr>
                        <wps:wsp>
                          <wps:cNvPr id="7" name="Rectangle 7"/>
                          <wps:cNvSpPr/>
                          <wps:spPr>
                            <a:xfrm>
                              <a:off x="76200" y="3536950"/>
                              <a:ext cx="2157730" cy="608965"/>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43677E42" w14:textId="77777777" w:rsidR="00FE4D2A" w:rsidRDefault="00FE4D2A" w:rsidP="00012F7D">
                                <w:pPr>
                                  <w:spacing w:after="0"/>
                                  <w:jc w:val="center"/>
                                  <w:rPr>
                                    <w:rFonts w:asciiTheme="majorHAnsi" w:hAnsiTheme="majorHAnsi" w:cstheme="majorHAnsi"/>
                                    <w:b/>
                                    <w:sz w:val="24"/>
                                    <w:szCs w:val="24"/>
                                  </w:rPr>
                                </w:pPr>
                                <w:r>
                                  <w:rPr>
                                    <w:rFonts w:asciiTheme="majorHAnsi" w:hAnsiTheme="majorHAnsi" w:cstheme="majorHAnsi"/>
                                    <w:b/>
                                    <w:sz w:val="24"/>
                                    <w:szCs w:val="24"/>
                                  </w:rPr>
                                  <w:t>Child age between 0-5 months were included (n= 632)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143000" y="825500"/>
                              <a:ext cx="0" cy="989330"/>
                            </a:xfrm>
                            <a:prstGeom prst="straightConnector1">
                              <a:avLst/>
                            </a:prstGeom>
                            <a:noFill/>
                            <a:ln w="19050" cap="flat" cmpd="sng" algn="ctr">
                              <a:solidFill>
                                <a:sysClr val="windowText" lastClr="000000"/>
                              </a:solidFill>
                              <a:prstDash val="solid"/>
                              <a:miter lim="800000"/>
                              <a:tailEnd type="triangle"/>
                            </a:ln>
                            <a:effectLst/>
                          </wps:spPr>
                          <wps:bodyPr/>
                        </wps:wsp>
                        <wps:wsp>
                          <wps:cNvPr id="16" name="Straight Arrow Connector 16"/>
                          <wps:cNvCnPr/>
                          <wps:spPr>
                            <a:xfrm>
                              <a:off x="1143000" y="1257300"/>
                              <a:ext cx="2637155" cy="0"/>
                            </a:xfrm>
                            <a:prstGeom prst="straightConnector1">
                              <a:avLst/>
                            </a:prstGeom>
                            <a:noFill/>
                            <a:ln w="19050" cap="flat" cmpd="sng" algn="ctr">
                              <a:solidFill>
                                <a:sysClr val="windowText" lastClr="000000"/>
                              </a:solidFill>
                              <a:prstDash val="solid"/>
                              <a:miter lim="800000"/>
                              <a:tailEnd type="triangle"/>
                            </a:ln>
                            <a:effectLst/>
                          </wps:spPr>
                          <wps:bodyPr/>
                        </wps:wsp>
                        <wps:wsp>
                          <wps:cNvPr id="21" name="Straight Arrow Connector 21"/>
                          <wps:cNvCnPr/>
                          <wps:spPr>
                            <a:xfrm>
                              <a:off x="1143000" y="2628900"/>
                              <a:ext cx="0" cy="914400"/>
                            </a:xfrm>
                            <a:prstGeom prst="straightConnector1">
                              <a:avLst/>
                            </a:prstGeom>
                            <a:noFill/>
                            <a:ln w="19050" cap="flat" cmpd="sng" algn="ctr">
                              <a:solidFill>
                                <a:sysClr val="windowText" lastClr="000000"/>
                              </a:solidFill>
                              <a:prstDash val="solid"/>
                              <a:miter lim="800000"/>
                              <a:tailEnd type="triangle"/>
                            </a:ln>
                            <a:effectLst/>
                          </wps:spPr>
                          <wps:bodyPr/>
                        </wps:wsp>
                        <wps:wsp>
                          <wps:cNvPr id="9" name="Straight Arrow Connector 9"/>
                          <wps:cNvCnPr/>
                          <wps:spPr>
                            <a:xfrm>
                              <a:off x="1155700" y="3149600"/>
                              <a:ext cx="2637155" cy="0"/>
                            </a:xfrm>
                            <a:prstGeom prst="straightConnector1">
                              <a:avLst/>
                            </a:prstGeom>
                            <a:noFill/>
                            <a:ln w="19050" cap="flat" cmpd="sng" algn="ctr">
                              <a:solidFill>
                                <a:sysClr val="windowText" lastClr="000000"/>
                              </a:solidFill>
                              <a:prstDash val="solid"/>
                              <a:miter lim="800000"/>
                              <a:tailEnd type="triangle"/>
                            </a:ln>
                            <a:effectLst/>
                          </wps:spPr>
                          <wps:bodyPr/>
                        </wps:wsp>
                        <wps:wsp>
                          <wps:cNvPr id="10" name="Rectangle 10"/>
                          <wps:cNvSpPr/>
                          <wps:spPr>
                            <a:xfrm>
                              <a:off x="3803650" y="2686050"/>
                              <a:ext cx="2198370" cy="86487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74638EC1" w14:textId="77777777" w:rsidR="00FE4D2A" w:rsidRDefault="00FE4D2A" w:rsidP="00012F7D">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age greater than six months were excluded (n=6868)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19050" y="0"/>
                              <a:ext cx="2504440" cy="81915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2A6867B8" w14:textId="77777777" w:rsidR="00FE4D2A" w:rsidRDefault="00FE4D2A" w:rsidP="00012F7D">
                                <w:pPr>
                                  <w:spacing w:after="0"/>
                                  <w:jc w:val="center"/>
                                  <w:rPr>
                                    <w:rFonts w:asciiTheme="majorHAnsi" w:hAnsiTheme="majorHAnsi" w:cstheme="majorHAnsi"/>
                                    <w:b/>
                                    <w:sz w:val="24"/>
                                    <w:szCs w:val="24"/>
                                  </w:rPr>
                                </w:pPr>
                                <w:r>
                                  <w:rPr>
                                    <w:rFonts w:asciiTheme="majorHAnsi" w:hAnsiTheme="majorHAnsi" w:cstheme="majorHAnsi"/>
                                    <w:b/>
                                    <w:sz w:val="24"/>
                                    <w:szCs w:val="24"/>
                                  </w:rPr>
                                  <w:t>Total number of mother-child pairs in BDHS 2014 (n=7886)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803650" y="831850"/>
                              <a:ext cx="2157730" cy="79502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025FBD03" w14:textId="77777777" w:rsidR="00FE4D2A" w:rsidRDefault="00FE4D2A" w:rsidP="00012F7D">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 xml:space="preserve">Children were not living with their mother were excluded </w:t>
                                </w:r>
                              </w:p>
                              <w:p w14:paraId="2DE2D44A" w14:textId="77777777" w:rsidR="00FE4D2A" w:rsidRDefault="00FE4D2A" w:rsidP="00012F7D">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(n= 1236)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816100"/>
                              <a:ext cx="2514600" cy="814705"/>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71F6D733" w14:textId="77777777" w:rsidR="00FE4D2A" w:rsidRDefault="00FE4D2A" w:rsidP="00012F7D">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live with their mother were included (n= 7500)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81C695" id="Group 3" o:spid="_x0000_s1026" style="position:absolute;left:0;text-align:left;margin-left:27.5pt;margin-top:5.2pt;width:472.6pt;height:326.45pt;z-index:251659264" coordsize="60020,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">
                  <v:rect id="Rectangle 7" o:spid="_x0000_s1027" style="position:absolute;left:762;top:35369;width:21577;height:6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" fillcolor="#d2d2d2" strokecolor="#a5a5a5" strokeweight=".5pt">
                    <v:fill color2="silver" rotate="t" colors="0 #d2d2d2;.5 #c8c8c8;1 silver" focus="100%" type="gradient">
                      <o:fill v:ext="view" type="gradientUnscaled"/>
                    </v:fill>
                    <v:textbox>
                      <w:txbxContent>
                        <w:p w14:paraId="43677E42" w14:textId="77777777" w:rsidR="00FE4D2A" w:rsidRDefault="00FE4D2A" w:rsidP="00012F7D">
                          <w:pPr>
                            <w:spacing w:after="0"/>
                            <w:jc w:val="center"/>
                            <w:rPr>
                              <w:rFonts w:asciiTheme="majorHAnsi" w:hAnsiTheme="majorHAnsi" w:cstheme="majorHAnsi"/>
                              <w:b/>
                              <w:sz w:val="24"/>
                              <w:szCs w:val="24"/>
                            </w:rPr>
                          </w:pPr>
                          <w:r>
                            <w:rPr>
                              <w:rFonts w:asciiTheme="majorHAnsi" w:hAnsiTheme="majorHAnsi" w:cstheme="majorHAnsi"/>
                              <w:b/>
                              <w:sz w:val="24"/>
                              <w:szCs w:val="24"/>
                            </w:rPr>
                            <w:t>Child age between 0-5 months were included (n= 632)</w:t>
                          </w:r>
                        </w:p>
                      </w:txbxContent>
                    </v:textbox>
                  </v:rect>
                  <v:shapetype id="_x0000_t32" coordsize="21600,21600" o:spt="32" o:oned="t" path="m,l21600,21600e" filled="f">
                    <v:path arrowok="t" fillok="f" o:connecttype="none"/>
                    <o:lock v:ext="edit" shapetype="t"/>
                  </v:shapetype>
                  <v:shape id="Straight Arrow Connector 13" o:spid="_x0000_s1028" type="#_x0000_t32" style="position:absolute;left:11430;top:8255;width:0;height:9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" strokecolor="windowText" strokeweight="1.5pt">
                    <v:stroke endarrow="block" joinstyle="miter"/>
                  </v:shape>
                  <v:shape id="Straight Arrow Connector 16" o:spid="_x0000_s1029" type="#_x0000_t32" style="position:absolute;left:11430;top:12573;width:263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" strokecolor="windowText" strokeweight="1.5pt">
                    <v:stroke endarrow="block" joinstyle="miter"/>
                  </v:shape>
                  <v:shape id="Straight Arrow Connector 21" o:spid="_x0000_s1030" type="#_x0000_t32" style="position:absolute;left:11430;top:26289;width: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" strokecolor="windowText" strokeweight="1.5pt">
                    <v:stroke endarrow="block" joinstyle="miter"/>
                  </v:shape>
                  <v:shape id="Straight Arrow Connector 9" o:spid="_x0000_s1031" type="#_x0000_t32" style="position:absolute;left:11557;top:31496;width:263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" strokecolor="windowText" strokeweight="1.5pt">
                    <v:stroke endarrow="block" joinstyle="miter"/>
                  </v:shape>
                  <v:rect id="Rectangle 10" o:spid="_x0000_s1032" style="position:absolute;left:38036;top:26860;width:21984;height:8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" fillcolor="#d2d2d2" strokecolor="#a5a5a5" strokeweight=".5pt">
                    <v:fill color2="silver" rotate="t" colors="0 #d2d2d2;.5 #c8c8c8;1 silver" focus="100%" type="gradient">
                      <o:fill v:ext="view" type="gradientUnscaled"/>
                    </v:fill>
                    <v:textbox>
                      <w:txbxContent>
                        <w:p w14:paraId="74638EC1" w14:textId="77777777" w:rsidR="00FE4D2A" w:rsidRDefault="00FE4D2A" w:rsidP="00012F7D">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age greater than six months were excluded (n=6868)</w:t>
                          </w:r>
                        </w:p>
                      </w:txbxContent>
                    </v:textbox>
                  </v:rect>
                  <v:rect id="Rectangle 1" o:spid="_x0000_s1033" style="position:absolute;left:190;width:25044;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" fillcolor="#d2d2d2" strokecolor="#a5a5a5" strokeweight=".5pt">
                    <v:fill color2="silver" rotate="t" colors="0 #d2d2d2;.5 #c8c8c8;1 silver" focus="100%" type="gradient">
                      <o:fill v:ext="view" type="gradientUnscaled"/>
                    </v:fill>
                    <v:textbox>
                      <w:txbxContent>
                        <w:p w14:paraId="2A6867B8" w14:textId="77777777" w:rsidR="00FE4D2A" w:rsidRDefault="00FE4D2A" w:rsidP="00012F7D">
                          <w:pPr>
                            <w:spacing w:after="0"/>
                            <w:jc w:val="center"/>
                            <w:rPr>
                              <w:rFonts w:asciiTheme="majorHAnsi" w:hAnsiTheme="majorHAnsi" w:cstheme="majorHAnsi"/>
                              <w:b/>
                              <w:sz w:val="24"/>
                              <w:szCs w:val="24"/>
                            </w:rPr>
                          </w:pPr>
                          <w:r>
                            <w:rPr>
                              <w:rFonts w:asciiTheme="majorHAnsi" w:hAnsiTheme="majorHAnsi" w:cstheme="majorHAnsi"/>
                              <w:b/>
                              <w:sz w:val="24"/>
                              <w:szCs w:val="24"/>
                            </w:rPr>
                            <w:t>Total number of mother-child pairs in BDHS 2014 (n=7886)</w:t>
                          </w:r>
                        </w:p>
                      </w:txbxContent>
                    </v:textbox>
                  </v:rect>
                  <v:rect id="Rectangle 4" o:spid="_x0000_s1034" style="position:absolute;left:38036;top:8318;width:21577;height: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" fillcolor="#d2d2d2" strokecolor="#a5a5a5" strokeweight=".5pt">
                    <v:fill color2="silver" rotate="t" colors="0 #d2d2d2;.5 #c8c8c8;1 silver" focus="100%" type="gradient">
                      <o:fill v:ext="view" type="gradientUnscaled"/>
                    </v:fill>
                    <v:textbox>
                      <w:txbxContent>
                        <w:p w14:paraId="025FBD03" w14:textId="77777777" w:rsidR="00FE4D2A" w:rsidRDefault="00FE4D2A" w:rsidP="00012F7D">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 xml:space="preserve">Children were not living with their mother were excluded </w:t>
                          </w:r>
                        </w:p>
                        <w:p w14:paraId="2DE2D44A" w14:textId="77777777" w:rsidR="00FE4D2A" w:rsidRDefault="00FE4D2A" w:rsidP="00012F7D">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(n= 1236)</w:t>
                          </w:r>
                        </w:p>
                      </w:txbxContent>
                    </v:textbox>
                  </v:rect>
                  <v:rect id="Rectangle 6" o:spid="_x0000_s1035" style="position:absolute;top:18161;width:25146;height:8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" fillcolor="#d2d2d2" strokecolor="#a5a5a5" strokeweight=".5pt">
                    <v:fill color2="silver" rotate="t" colors="0 #d2d2d2;.5 #c8c8c8;1 silver" focus="100%" type="gradient">
                      <o:fill v:ext="view" type="gradientUnscaled"/>
                    </v:fill>
                    <v:textbox>
                      <w:txbxContent>
                        <w:p w14:paraId="71F6D733" w14:textId="77777777" w:rsidR="00FE4D2A" w:rsidRDefault="00FE4D2A" w:rsidP="00012F7D">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live with their mother were included (n= 7500)</w:t>
                          </w:r>
                        </w:p>
                      </w:txbxContent>
                    </v:textbox>
                  </v:rect>
                </v:group>
              </w:pict>
            </mc:Fallback>
          </mc:AlternateContent>
        </w:r>
      </w:del>
    </w:p>
    <w:p w14:paraId="43073A5B" w14:textId="6BF822F0" w:rsidR="00012F7D" w:rsidRPr="004E6C2C" w:rsidDel="005D3083" w:rsidRDefault="00012F7D">
      <w:pPr>
        <w:spacing w:after="0" w:line="480" w:lineRule="auto"/>
        <w:jc w:val="both"/>
        <w:rPr>
          <w:del w:id="940" w:author="Mohammad Nayeem" w:date="2020-04-21T21:08:00Z"/>
          <w:rFonts w:ascii="Times New Roman" w:eastAsia="Times New Roman" w:hAnsi="Times New Roman" w:cs="Times New Roman"/>
          <w:b/>
          <w:bCs/>
          <w:sz w:val="24"/>
          <w:szCs w:val="24"/>
          <w:rPrChange w:id="941" w:author="Mohammad Nayeem" w:date="2020-04-21T22:30:00Z">
            <w:rPr>
              <w:del w:id="942" w:author="Mohammad Nayeem" w:date="2020-04-21T21:08:00Z"/>
              <w:rFonts w:ascii="Times New Roman" w:eastAsia="Times New Roman" w:hAnsi="Times New Roman" w:cs="Times New Roman"/>
            </w:rPr>
          </w:rPrChange>
        </w:rPr>
      </w:pPr>
    </w:p>
    <w:p w14:paraId="36CF664A" w14:textId="296143D4" w:rsidR="00012F7D" w:rsidRPr="004E6C2C" w:rsidDel="005D3083" w:rsidRDefault="00012F7D">
      <w:pPr>
        <w:spacing w:after="0" w:line="480" w:lineRule="auto"/>
        <w:jc w:val="both"/>
        <w:rPr>
          <w:del w:id="943" w:author="Mohammad Nayeem" w:date="2020-04-21T21:08:00Z"/>
          <w:rFonts w:ascii="Times New Roman" w:eastAsia="Times New Roman" w:hAnsi="Times New Roman" w:cs="Times New Roman"/>
          <w:b/>
          <w:bCs/>
          <w:sz w:val="24"/>
          <w:szCs w:val="24"/>
          <w:rPrChange w:id="944" w:author="Mohammad Nayeem" w:date="2020-04-21T22:30:00Z">
            <w:rPr>
              <w:del w:id="945" w:author="Mohammad Nayeem" w:date="2020-04-21T21:08:00Z"/>
              <w:rFonts w:ascii="Times New Roman" w:eastAsia="Times New Roman" w:hAnsi="Times New Roman" w:cs="Times New Roman"/>
            </w:rPr>
          </w:rPrChange>
        </w:rPr>
      </w:pPr>
    </w:p>
    <w:p w14:paraId="405DDF5D" w14:textId="1373F290" w:rsidR="00012F7D" w:rsidRPr="004E6C2C" w:rsidDel="005D3083" w:rsidRDefault="00012F7D">
      <w:pPr>
        <w:spacing w:after="0" w:line="480" w:lineRule="auto"/>
        <w:jc w:val="both"/>
        <w:rPr>
          <w:del w:id="946" w:author="Mohammad Nayeem" w:date="2020-04-21T21:08:00Z"/>
          <w:rFonts w:ascii="Times New Roman" w:eastAsia="Times New Roman" w:hAnsi="Times New Roman" w:cs="Times New Roman"/>
          <w:b/>
          <w:bCs/>
          <w:sz w:val="24"/>
          <w:szCs w:val="24"/>
          <w:rPrChange w:id="947" w:author="Mohammad Nayeem" w:date="2020-04-21T22:30:00Z">
            <w:rPr>
              <w:del w:id="948" w:author="Mohammad Nayeem" w:date="2020-04-21T21:08:00Z"/>
              <w:rFonts w:ascii="Times New Roman" w:eastAsia="Times New Roman" w:hAnsi="Times New Roman" w:cs="Times New Roman"/>
            </w:rPr>
          </w:rPrChange>
        </w:rPr>
      </w:pPr>
    </w:p>
    <w:p w14:paraId="2629A681" w14:textId="622D29EB" w:rsidR="00012F7D" w:rsidRPr="004E6C2C" w:rsidDel="005D3083" w:rsidRDefault="00012F7D">
      <w:pPr>
        <w:spacing w:after="0" w:line="480" w:lineRule="auto"/>
        <w:jc w:val="both"/>
        <w:rPr>
          <w:del w:id="949" w:author="Mohammad Nayeem" w:date="2020-04-21T21:08:00Z"/>
          <w:rFonts w:ascii="Times New Roman" w:eastAsia="Times New Roman" w:hAnsi="Times New Roman" w:cs="Times New Roman"/>
          <w:b/>
          <w:bCs/>
          <w:sz w:val="24"/>
          <w:szCs w:val="24"/>
          <w:rPrChange w:id="950" w:author="Mohammad Nayeem" w:date="2020-04-21T22:30:00Z">
            <w:rPr>
              <w:del w:id="951" w:author="Mohammad Nayeem" w:date="2020-04-21T21:08:00Z"/>
              <w:rFonts w:ascii="Times New Roman" w:eastAsia="Times New Roman" w:hAnsi="Times New Roman" w:cs="Times New Roman"/>
            </w:rPr>
          </w:rPrChange>
        </w:rPr>
      </w:pPr>
    </w:p>
    <w:p w14:paraId="4C6F5CC1" w14:textId="79AE11A1" w:rsidR="00012F7D" w:rsidRPr="004E6C2C" w:rsidDel="005D3083" w:rsidRDefault="00012F7D">
      <w:pPr>
        <w:spacing w:after="0" w:line="480" w:lineRule="auto"/>
        <w:jc w:val="both"/>
        <w:rPr>
          <w:del w:id="952" w:author="Mohammad Nayeem" w:date="2020-04-21T21:08:00Z"/>
          <w:rFonts w:ascii="Times New Roman" w:eastAsia="Times New Roman" w:hAnsi="Times New Roman" w:cs="Times New Roman"/>
          <w:b/>
          <w:bCs/>
          <w:sz w:val="24"/>
          <w:szCs w:val="24"/>
          <w:rPrChange w:id="953" w:author="Mohammad Nayeem" w:date="2020-04-21T22:30:00Z">
            <w:rPr>
              <w:del w:id="954" w:author="Mohammad Nayeem" w:date="2020-04-21T21:08:00Z"/>
              <w:rFonts w:ascii="Times New Roman" w:eastAsia="Times New Roman" w:hAnsi="Times New Roman" w:cs="Times New Roman"/>
            </w:rPr>
          </w:rPrChange>
        </w:rPr>
      </w:pPr>
    </w:p>
    <w:p w14:paraId="09538233" w14:textId="25E757F5" w:rsidR="00012F7D" w:rsidRPr="004E6C2C" w:rsidDel="005D3083" w:rsidRDefault="00012F7D">
      <w:pPr>
        <w:spacing w:after="0" w:line="480" w:lineRule="auto"/>
        <w:jc w:val="both"/>
        <w:rPr>
          <w:del w:id="955" w:author="Mohammad Nayeem" w:date="2020-04-21T21:08:00Z"/>
          <w:rFonts w:ascii="Times New Roman" w:eastAsia="Times New Roman" w:hAnsi="Times New Roman" w:cs="Times New Roman"/>
          <w:b/>
          <w:bCs/>
          <w:sz w:val="24"/>
          <w:szCs w:val="24"/>
          <w:rPrChange w:id="956" w:author="Mohammad Nayeem" w:date="2020-04-21T22:30:00Z">
            <w:rPr>
              <w:del w:id="957" w:author="Mohammad Nayeem" w:date="2020-04-21T21:08:00Z"/>
              <w:rFonts w:ascii="Times New Roman" w:eastAsia="Times New Roman" w:hAnsi="Times New Roman" w:cs="Times New Roman"/>
            </w:rPr>
          </w:rPrChange>
        </w:rPr>
      </w:pPr>
    </w:p>
    <w:p w14:paraId="6C2917C2" w14:textId="37261F41" w:rsidR="00012F7D" w:rsidRPr="004E6C2C" w:rsidDel="005D3083" w:rsidRDefault="00012F7D">
      <w:pPr>
        <w:spacing w:after="0" w:line="480" w:lineRule="auto"/>
        <w:jc w:val="both"/>
        <w:rPr>
          <w:del w:id="958" w:author="Mohammad Nayeem" w:date="2020-04-21T21:08:00Z"/>
          <w:rFonts w:ascii="Times New Roman" w:eastAsia="Times New Roman" w:hAnsi="Times New Roman" w:cs="Times New Roman"/>
          <w:b/>
          <w:bCs/>
          <w:sz w:val="24"/>
          <w:szCs w:val="24"/>
          <w:rPrChange w:id="959" w:author="Mohammad Nayeem" w:date="2020-04-21T22:30:00Z">
            <w:rPr>
              <w:del w:id="960" w:author="Mohammad Nayeem" w:date="2020-04-21T21:08:00Z"/>
              <w:rFonts w:ascii="Times New Roman" w:eastAsia="Times New Roman" w:hAnsi="Times New Roman" w:cs="Times New Roman"/>
            </w:rPr>
          </w:rPrChange>
        </w:rPr>
      </w:pPr>
    </w:p>
    <w:p w14:paraId="238D3BA2" w14:textId="4C89E4DE" w:rsidR="00012F7D" w:rsidRPr="004E6C2C" w:rsidDel="005D3083" w:rsidRDefault="00012F7D">
      <w:pPr>
        <w:spacing w:after="0" w:line="480" w:lineRule="auto"/>
        <w:jc w:val="both"/>
        <w:rPr>
          <w:del w:id="961" w:author="Mohammad Nayeem" w:date="2020-04-21T21:08:00Z"/>
          <w:rFonts w:ascii="Times New Roman" w:eastAsia="Times New Roman" w:hAnsi="Times New Roman" w:cs="Times New Roman"/>
          <w:b/>
          <w:bCs/>
          <w:sz w:val="24"/>
          <w:szCs w:val="24"/>
          <w:rPrChange w:id="962" w:author="Mohammad Nayeem" w:date="2020-04-21T22:30:00Z">
            <w:rPr>
              <w:del w:id="963" w:author="Mohammad Nayeem" w:date="2020-04-21T21:08:00Z"/>
              <w:rFonts w:ascii="Times New Roman" w:eastAsia="Times New Roman" w:hAnsi="Times New Roman" w:cs="Times New Roman"/>
            </w:rPr>
          </w:rPrChange>
        </w:rPr>
      </w:pPr>
    </w:p>
    <w:p w14:paraId="29753D69" w14:textId="611DF3D6" w:rsidR="00012F7D" w:rsidRPr="004E6C2C" w:rsidDel="005D3083" w:rsidRDefault="00012F7D">
      <w:pPr>
        <w:spacing w:after="0" w:line="480" w:lineRule="auto"/>
        <w:jc w:val="both"/>
        <w:rPr>
          <w:del w:id="964" w:author="Mohammad Nayeem" w:date="2020-04-21T21:08:00Z"/>
          <w:rFonts w:ascii="Times New Roman" w:eastAsia="Times New Roman" w:hAnsi="Times New Roman" w:cs="Times New Roman"/>
          <w:b/>
          <w:bCs/>
          <w:sz w:val="24"/>
          <w:szCs w:val="24"/>
          <w:rPrChange w:id="965" w:author="Mohammad Nayeem" w:date="2020-04-21T22:30:00Z">
            <w:rPr>
              <w:del w:id="966" w:author="Mohammad Nayeem" w:date="2020-04-21T21:08:00Z"/>
              <w:rFonts w:ascii="Times New Roman" w:eastAsia="Times New Roman" w:hAnsi="Times New Roman" w:cs="Times New Roman"/>
            </w:rPr>
          </w:rPrChange>
        </w:rPr>
      </w:pPr>
    </w:p>
    <w:p w14:paraId="501C22FA" w14:textId="552034C1" w:rsidR="00012F7D" w:rsidRPr="004E6C2C" w:rsidDel="005D3083" w:rsidRDefault="00012F7D">
      <w:pPr>
        <w:spacing w:after="0" w:line="480" w:lineRule="auto"/>
        <w:jc w:val="both"/>
        <w:rPr>
          <w:del w:id="967" w:author="Mohammad Nayeem" w:date="2020-04-21T21:08:00Z"/>
          <w:rFonts w:ascii="Times New Roman" w:eastAsia="Times New Roman" w:hAnsi="Times New Roman" w:cs="Times New Roman"/>
          <w:b/>
          <w:bCs/>
          <w:sz w:val="24"/>
          <w:szCs w:val="24"/>
          <w:rPrChange w:id="968" w:author="Mohammad Nayeem" w:date="2020-04-21T22:30:00Z">
            <w:rPr>
              <w:del w:id="969" w:author="Mohammad Nayeem" w:date="2020-04-21T21:08:00Z"/>
              <w:rFonts w:ascii="Times New Roman" w:eastAsia="Times New Roman" w:hAnsi="Times New Roman" w:cs="Times New Roman"/>
            </w:rPr>
          </w:rPrChange>
        </w:rPr>
      </w:pPr>
    </w:p>
    <w:p w14:paraId="7FFC0A5A" w14:textId="4F94AC0D" w:rsidR="00012F7D" w:rsidRPr="004E6C2C" w:rsidDel="005D3083" w:rsidRDefault="00012F7D">
      <w:pPr>
        <w:spacing w:after="0" w:line="480" w:lineRule="auto"/>
        <w:jc w:val="both"/>
        <w:rPr>
          <w:del w:id="970" w:author="Mohammad Nayeem" w:date="2020-04-21T21:08:00Z"/>
          <w:rFonts w:ascii="Times New Roman" w:eastAsia="Times New Roman" w:hAnsi="Times New Roman" w:cs="Times New Roman"/>
          <w:b/>
          <w:bCs/>
          <w:sz w:val="24"/>
          <w:szCs w:val="24"/>
          <w:rPrChange w:id="971" w:author="Mohammad Nayeem" w:date="2020-04-21T22:30:00Z">
            <w:rPr>
              <w:del w:id="972" w:author="Mohammad Nayeem" w:date="2020-04-21T21:08:00Z"/>
              <w:rFonts w:ascii="Times New Roman" w:eastAsia="Times New Roman" w:hAnsi="Times New Roman" w:cs="Times New Roman"/>
            </w:rPr>
          </w:rPrChange>
        </w:rPr>
      </w:pPr>
    </w:p>
    <w:p w14:paraId="694B25FD" w14:textId="159943B2" w:rsidR="00012F7D" w:rsidRPr="004E6C2C" w:rsidDel="005D3083" w:rsidRDefault="00012F7D">
      <w:pPr>
        <w:spacing w:after="0" w:line="480" w:lineRule="auto"/>
        <w:jc w:val="both"/>
        <w:rPr>
          <w:del w:id="973" w:author="Mohammad Nayeem" w:date="2020-04-21T21:08:00Z"/>
          <w:rFonts w:ascii="Times New Roman" w:eastAsia="Times New Roman" w:hAnsi="Times New Roman" w:cs="Times New Roman"/>
          <w:b/>
          <w:bCs/>
          <w:sz w:val="24"/>
          <w:szCs w:val="24"/>
          <w:rPrChange w:id="974" w:author="Mohammad Nayeem" w:date="2020-04-21T22:30:00Z">
            <w:rPr>
              <w:del w:id="975" w:author="Mohammad Nayeem" w:date="2020-04-21T21:08:00Z"/>
              <w:rFonts w:ascii="Times New Roman" w:eastAsia="Times New Roman" w:hAnsi="Times New Roman" w:cs="Times New Roman"/>
            </w:rPr>
          </w:rPrChange>
        </w:rPr>
      </w:pPr>
    </w:p>
    <w:p w14:paraId="495E9596" w14:textId="33C6B664" w:rsidR="00012F7D" w:rsidRPr="004E6C2C" w:rsidDel="005D3083" w:rsidRDefault="00012F7D">
      <w:pPr>
        <w:spacing w:after="0" w:line="480" w:lineRule="auto"/>
        <w:jc w:val="both"/>
        <w:rPr>
          <w:del w:id="976" w:author="Mohammad Nayeem" w:date="2020-04-21T21:08:00Z"/>
          <w:rFonts w:ascii="Times New Roman" w:eastAsia="Times New Roman" w:hAnsi="Times New Roman" w:cs="Times New Roman"/>
          <w:b/>
          <w:bCs/>
          <w:sz w:val="24"/>
          <w:szCs w:val="24"/>
          <w:rPrChange w:id="977" w:author="Mohammad Nayeem" w:date="2020-04-21T22:30:00Z">
            <w:rPr>
              <w:del w:id="978" w:author="Mohammad Nayeem" w:date="2020-04-21T21:08:00Z"/>
              <w:rFonts w:ascii="Times New Roman" w:eastAsia="Times New Roman" w:hAnsi="Times New Roman" w:cs="Times New Roman"/>
            </w:rPr>
          </w:rPrChange>
        </w:rPr>
      </w:pPr>
    </w:p>
    <w:p w14:paraId="181893F5" w14:textId="3C6D5816" w:rsidR="00391AD0" w:rsidRPr="004E6C2C" w:rsidDel="005D3083" w:rsidRDefault="00D05681">
      <w:pPr>
        <w:spacing w:after="0" w:line="480" w:lineRule="auto"/>
        <w:jc w:val="both"/>
        <w:rPr>
          <w:del w:id="979" w:author="Mohammad Nayeem" w:date="2020-04-21T21:08:00Z"/>
          <w:rFonts w:ascii="Times New Roman" w:hAnsi="Times New Roman" w:cs="Times New Roman"/>
          <w:b/>
          <w:bCs/>
          <w:sz w:val="24"/>
          <w:szCs w:val="24"/>
          <w:rPrChange w:id="980" w:author="Mohammad Nayeem" w:date="2020-04-21T22:30:00Z">
            <w:rPr>
              <w:del w:id="981" w:author="Mohammad Nayeem" w:date="2020-04-21T21:08:00Z"/>
              <w:rFonts w:ascii="Times New Roman" w:hAnsi="Times New Roman" w:cs="Times New Roman"/>
            </w:rPr>
          </w:rPrChange>
        </w:rPr>
        <w:pPrChange w:id="982" w:author="Mohammad Nayeem" w:date="2020-04-22T17:14:00Z">
          <w:pPr>
            <w:spacing w:after="0" w:line="480" w:lineRule="auto"/>
            <w:jc w:val="center"/>
          </w:pPr>
        </w:pPrChange>
      </w:pPr>
      <w:del w:id="983" w:author="Mohammad Nayeem" w:date="2020-04-21T21:08:00Z">
        <w:r w:rsidRPr="004E6C2C" w:rsidDel="005D3083">
          <w:rPr>
            <w:rFonts w:ascii="Times New Roman" w:eastAsia="Times New Roman" w:hAnsi="Times New Roman" w:cs="Times New Roman"/>
            <w:b/>
            <w:bCs/>
            <w:sz w:val="24"/>
            <w:szCs w:val="24"/>
            <w:rPrChange w:id="984" w:author="Mohammad Nayeem" w:date="2020-04-21T22:30:00Z">
              <w:rPr>
                <w:rFonts w:ascii="Times New Roman" w:eastAsia="Times New Roman" w:hAnsi="Times New Roman" w:cs="Times New Roman"/>
              </w:rPr>
            </w:rPrChange>
          </w:rPr>
          <w:delText>Fig</w:delText>
        </w:r>
        <w:r w:rsidR="0054119C" w:rsidRPr="004E6C2C" w:rsidDel="005D3083">
          <w:rPr>
            <w:rFonts w:ascii="Times New Roman" w:eastAsia="Times New Roman" w:hAnsi="Times New Roman" w:cs="Times New Roman"/>
            <w:b/>
            <w:bCs/>
            <w:sz w:val="24"/>
            <w:szCs w:val="24"/>
            <w:rPrChange w:id="985" w:author="Mohammad Nayeem" w:date="2020-04-21T22:30:00Z">
              <w:rPr>
                <w:rFonts w:ascii="Times New Roman" w:eastAsia="Times New Roman" w:hAnsi="Times New Roman" w:cs="Times New Roman"/>
              </w:rPr>
            </w:rPrChange>
          </w:rPr>
          <w:delText>ure</w:delText>
        </w:r>
        <w:r w:rsidRPr="004E6C2C" w:rsidDel="005D3083">
          <w:rPr>
            <w:rFonts w:ascii="Times New Roman" w:eastAsia="Times New Roman" w:hAnsi="Times New Roman" w:cs="Times New Roman"/>
            <w:b/>
            <w:bCs/>
            <w:sz w:val="24"/>
            <w:szCs w:val="24"/>
            <w:rPrChange w:id="986" w:author="Mohammad Nayeem" w:date="2020-04-21T22:30:00Z">
              <w:rPr>
                <w:rFonts w:ascii="Times New Roman" w:eastAsia="Times New Roman" w:hAnsi="Times New Roman" w:cs="Times New Roman"/>
              </w:rPr>
            </w:rPrChange>
          </w:rPr>
          <w:delText xml:space="preserve"> 1</w:delText>
        </w:r>
        <w:r w:rsidR="0054119C" w:rsidRPr="004E6C2C" w:rsidDel="005D3083">
          <w:rPr>
            <w:rFonts w:ascii="Times New Roman" w:eastAsia="Times New Roman" w:hAnsi="Times New Roman" w:cs="Times New Roman"/>
            <w:b/>
            <w:bCs/>
            <w:sz w:val="24"/>
            <w:szCs w:val="24"/>
            <w:rPrChange w:id="987" w:author="Mohammad Nayeem" w:date="2020-04-21T22:30:00Z">
              <w:rPr>
                <w:rFonts w:ascii="Times New Roman" w:eastAsia="Times New Roman" w:hAnsi="Times New Roman" w:cs="Times New Roman"/>
              </w:rPr>
            </w:rPrChange>
          </w:rPr>
          <w:delText>:</w:delText>
        </w:r>
        <w:r w:rsidRPr="004E6C2C" w:rsidDel="005D3083">
          <w:rPr>
            <w:rFonts w:ascii="Times New Roman" w:eastAsia="Times New Roman" w:hAnsi="Times New Roman" w:cs="Times New Roman"/>
            <w:b/>
            <w:bCs/>
            <w:sz w:val="24"/>
            <w:szCs w:val="24"/>
            <w:rPrChange w:id="988" w:author="Mohammad Nayeem" w:date="2020-04-21T22:30:00Z">
              <w:rPr>
                <w:rFonts w:ascii="Times New Roman" w:eastAsia="Times New Roman" w:hAnsi="Times New Roman" w:cs="Times New Roman"/>
              </w:rPr>
            </w:rPrChange>
          </w:rPr>
          <w:delText xml:space="preserve"> </w:delText>
        </w:r>
        <w:r w:rsidR="0039609E" w:rsidRPr="004E6C2C" w:rsidDel="005D3083">
          <w:rPr>
            <w:rFonts w:ascii="Times New Roman" w:eastAsia="Times New Roman" w:hAnsi="Times New Roman" w:cs="Times New Roman"/>
            <w:b/>
            <w:bCs/>
            <w:sz w:val="24"/>
            <w:szCs w:val="24"/>
            <w:rPrChange w:id="989" w:author="Mohammad Nayeem" w:date="2020-04-21T22:30:00Z">
              <w:rPr>
                <w:rFonts w:ascii="Times New Roman" w:eastAsia="Times New Roman" w:hAnsi="Times New Roman" w:cs="Times New Roman"/>
              </w:rPr>
            </w:rPrChange>
          </w:rPr>
          <w:delText>Data selection flow chart of the s</w:delText>
        </w:r>
        <w:r w:rsidRPr="004E6C2C" w:rsidDel="005D3083">
          <w:rPr>
            <w:rFonts w:ascii="Times New Roman" w:eastAsia="Times New Roman" w:hAnsi="Times New Roman" w:cs="Times New Roman"/>
            <w:b/>
            <w:bCs/>
            <w:sz w:val="24"/>
            <w:szCs w:val="24"/>
            <w:rPrChange w:id="990" w:author="Mohammad Nayeem" w:date="2020-04-21T22:30:00Z">
              <w:rPr>
                <w:rFonts w:ascii="Times New Roman" w:eastAsia="Times New Roman" w:hAnsi="Times New Roman" w:cs="Times New Roman"/>
              </w:rPr>
            </w:rPrChange>
          </w:rPr>
          <w:delText>tudy population</w:delText>
        </w:r>
      </w:del>
    </w:p>
    <w:p w14:paraId="3245EBB5" w14:textId="49D92480" w:rsidR="006819EB" w:rsidRPr="004E6C2C" w:rsidDel="005D3083" w:rsidRDefault="006819EB">
      <w:pPr>
        <w:pStyle w:val="HTMLPreformatted"/>
        <w:shd w:val="clear" w:color="auto" w:fill="FFFFFF"/>
        <w:spacing w:line="480" w:lineRule="auto"/>
        <w:jc w:val="both"/>
        <w:rPr>
          <w:del w:id="991" w:author="Mohammad Nayeem" w:date="2020-04-21T21:08:00Z"/>
          <w:rFonts w:ascii="Times New Roman" w:hAnsi="Times New Roman" w:cs="Times New Roman"/>
          <w:b/>
          <w:bCs/>
          <w:sz w:val="24"/>
          <w:szCs w:val="24"/>
          <w:rPrChange w:id="992" w:author="Mohammad Nayeem" w:date="2020-04-21T22:30:00Z">
            <w:rPr>
              <w:del w:id="993" w:author="Mohammad Nayeem" w:date="2020-04-21T21:08:00Z"/>
              <w:rFonts w:ascii="Times New Roman" w:hAnsi="Times New Roman" w:cs="Times New Roman"/>
              <w:b/>
              <w:bCs/>
              <w:sz w:val="22"/>
              <w:szCs w:val="22"/>
            </w:rPr>
          </w:rPrChange>
        </w:rPr>
      </w:pPr>
    </w:p>
    <w:p w14:paraId="788FBF54" w14:textId="5DB90A61" w:rsidR="00AE667B" w:rsidRPr="004E6C2C" w:rsidRDefault="00AE667B">
      <w:pPr>
        <w:spacing w:after="0" w:line="480" w:lineRule="auto"/>
        <w:jc w:val="both"/>
        <w:rPr>
          <w:rFonts w:ascii="Times New Roman" w:hAnsi="Times New Roman" w:cs="Times New Roman"/>
          <w:b/>
          <w:bCs/>
          <w:sz w:val="24"/>
          <w:szCs w:val="24"/>
          <w:rPrChange w:id="994" w:author="Mohammad Nayeem" w:date="2020-04-21T22:30:00Z">
            <w:rPr/>
          </w:rPrChange>
        </w:rPr>
        <w:pPrChange w:id="995" w:author="Mohammad Nayeem" w:date="2020-04-22T17:14:00Z">
          <w:pPr>
            <w:pStyle w:val="HTMLPreformatted"/>
            <w:shd w:val="clear" w:color="auto" w:fill="FFFFFF"/>
            <w:spacing w:line="480" w:lineRule="auto"/>
            <w:jc w:val="both"/>
          </w:pPr>
        </w:pPrChange>
      </w:pPr>
      <w:del w:id="996" w:author="Mohammad Nayeem" w:date="2020-04-21T21:08:00Z">
        <w:r w:rsidRPr="004E6C2C" w:rsidDel="005D3083">
          <w:rPr>
            <w:rFonts w:ascii="Times New Roman" w:hAnsi="Times New Roman" w:cs="Times New Roman"/>
            <w:b/>
            <w:bCs/>
            <w:sz w:val="24"/>
            <w:szCs w:val="24"/>
            <w:rPrChange w:id="997" w:author="Mohammad Nayeem" w:date="2020-04-21T22:30:00Z">
              <w:rPr/>
            </w:rPrChange>
          </w:rPr>
          <w:delText>S</w:delText>
        </w:r>
      </w:del>
      <w:ins w:id="998" w:author="Mohammad Nayeem" w:date="2020-04-21T21:08:00Z">
        <w:r w:rsidR="005D3083" w:rsidRPr="004E6C2C">
          <w:rPr>
            <w:rFonts w:ascii="Times New Roman" w:hAnsi="Times New Roman" w:cs="Times New Roman"/>
            <w:b/>
            <w:bCs/>
            <w:sz w:val="24"/>
            <w:szCs w:val="24"/>
            <w:rPrChange w:id="999" w:author="Mohammad Nayeem" w:date="2020-04-21T22:30:00Z">
              <w:rPr/>
            </w:rPrChange>
          </w:rPr>
          <w:t>S</w:t>
        </w:r>
      </w:ins>
      <w:r w:rsidRPr="004E6C2C">
        <w:rPr>
          <w:rFonts w:ascii="Times New Roman" w:hAnsi="Times New Roman" w:cs="Times New Roman"/>
          <w:b/>
          <w:bCs/>
          <w:sz w:val="24"/>
          <w:szCs w:val="24"/>
          <w:rPrChange w:id="1000" w:author="Mohammad Nayeem" w:date="2020-04-21T22:30:00Z">
            <w:rPr/>
          </w:rPrChange>
        </w:rPr>
        <w:t>ampling:</w:t>
      </w:r>
    </w:p>
    <w:p w14:paraId="36E19A78" w14:textId="2E470334" w:rsidR="009E1204" w:rsidRPr="004E6C2C" w:rsidRDefault="00F85FB5">
      <w:pPr>
        <w:tabs>
          <w:tab w:val="left" w:pos="2430"/>
        </w:tabs>
        <w:spacing w:after="0" w:line="480" w:lineRule="auto"/>
        <w:jc w:val="both"/>
        <w:rPr>
          <w:rFonts w:ascii="Times New Roman" w:hAnsi="Times New Roman" w:cs="Times New Roman"/>
          <w:sz w:val="24"/>
          <w:szCs w:val="24"/>
          <w:rPrChange w:id="1001" w:author="Mohammad Nayeem" w:date="2020-04-21T22:30:00Z">
            <w:rPr>
              <w:rFonts w:ascii="Times New Roman" w:hAnsi="Times New Roman" w:cs="Times New Roman"/>
            </w:rPr>
          </w:rPrChange>
        </w:rPr>
      </w:pPr>
      <w:bookmarkStart w:id="1002" w:name="_Hlk20697675"/>
      <w:r w:rsidRPr="004E6C2C">
        <w:rPr>
          <w:rFonts w:ascii="Times New Roman" w:hAnsi="Times New Roman" w:cs="Times New Roman"/>
          <w:sz w:val="24"/>
          <w:szCs w:val="24"/>
          <w:rPrChange w:id="1003" w:author="Mohammad Nayeem" w:date="2020-04-21T22:30:00Z">
            <w:rPr>
              <w:rFonts w:ascii="Times New Roman" w:hAnsi="Times New Roman" w:cs="Times New Roman"/>
            </w:rPr>
          </w:rPrChange>
        </w:rPr>
        <w:t xml:space="preserve">BDHS sample </w:t>
      </w:r>
      <w:del w:id="1004" w:author="Md Jamal Uddin" w:date="2020-03-30T09:39:00Z">
        <w:r w:rsidRPr="004E6C2C" w:rsidDel="00317BC5">
          <w:rPr>
            <w:rFonts w:ascii="Times New Roman" w:hAnsi="Times New Roman" w:cs="Times New Roman"/>
            <w:sz w:val="24"/>
            <w:szCs w:val="24"/>
            <w:rPrChange w:id="1005" w:author="Mohammad Nayeem" w:date="2020-04-21T22:30:00Z">
              <w:rPr>
                <w:rFonts w:ascii="Times New Roman" w:hAnsi="Times New Roman" w:cs="Times New Roman"/>
              </w:rPr>
            </w:rPrChange>
          </w:rPr>
          <w:delText xml:space="preserve">is </w:delText>
        </w:r>
      </w:del>
      <w:ins w:id="1006" w:author="Md Jamal Uddin" w:date="2020-03-30T09:39:00Z">
        <w:r w:rsidR="00317BC5" w:rsidRPr="004E6C2C">
          <w:rPr>
            <w:rFonts w:ascii="Times New Roman" w:hAnsi="Times New Roman" w:cs="Times New Roman"/>
            <w:sz w:val="24"/>
            <w:szCs w:val="24"/>
            <w:rPrChange w:id="1007" w:author="Mohammad Nayeem" w:date="2020-04-21T22:30:00Z">
              <w:rPr>
                <w:rFonts w:ascii="Times New Roman" w:hAnsi="Times New Roman" w:cs="Times New Roman"/>
              </w:rPr>
            </w:rPrChange>
          </w:rPr>
          <w:t>w</w:t>
        </w:r>
      </w:ins>
      <w:ins w:id="1008" w:author="Md Jamal Uddin" w:date="2020-03-30T09:40:00Z">
        <w:r w:rsidR="00317BC5" w:rsidRPr="004E6C2C">
          <w:rPr>
            <w:rFonts w:ascii="Times New Roman" w:hAnsi="Times New Roman" w:cs="Times New Roman"/>
            <w:sz w:val="24"/>
            <w:szCs w:val="24"/>
            <w:rPrChange w:id="1009" w:author="Mohammad Nayeem" w:date="2020-04-21T22:30:00Z">
              <w:rPr>
                <w:rFonts w:ascii="Times New Roman" w:hAnsi="Times New Roman" w:cs="Times New Roman"/>
              </w:rPr>
            </w:rPrChange>
          </w:rPr>
          <w:t>a</w:t>
        </w:r>
      </w:ins>
      <w:ins w:id="1010" w:author="Md Jamal Uddin" w:date="2020-03-30T09:39:00Z">
        <w:r w:rsidR="00317BC5" w:rsidRPr="004E6C2C">
          <w:rPr>
            <w:rFonts w:ascii="Times New Roman" w:hAnsi="Times New Roman" w:cs="Times New Roman"/>
            <w:sz w:val="24"/>
            <w:szCs w:val="24"/>
            <w:rPrChange w:id="1011" w:author="Mohammad Nayeem" w:date="2020-04-21T22:30:00Z">
              <w:rPr>
                <w:rFonts w:ascii="Times New Roman" w:hAnsi="Times New Roman" w:cs="Times New Roman"/>
              </w:rPr>
            </w:rPrChange>
          </w:rPr>
          <w:t xml:space="preserve">s </w:t>
        </w:r>
      </w:ins>
      <w:r w:rsidRPr="004E6C2C">
        <w:rPr>
          <w:rFonts w:ascii="Times New Roman" w:hAnsi="Times New Roman" w:cs="Times New Roman"/>
          <w:sz w:val="24"/>
          <w:szCs w:val="24"/>
          <w:rPrChange w:id="1012" w:author="Mohammad Nayeem" w:date="2020-04-21T22:30:00Z">
            <w:rPr>
              <w:rFonts w:ascii="Times New Roman" w:hAnsi="Times New Roman" w:cs="Times New Roman"/>
            </w:rPr>
          </w:rPrChange>
        </w:rPr>
        <w:t xml:space="preserve">stratified and selected into two stages. In the first stage, 600 enumeration areas (EAs) </w:t>
      </w:r>
      <w:del w:id="1013" w:author="Md Jamal Uddin" w:date="2020-03-30T09:40:00Z">
        <w:r w:rsidRPr="004E6C2C" w:rsidDel="00317BC5">
          <w:rPr>
            <w:rFonts w:ascii="Times New Roman" w:hAnsi="Times New Roman" w:cs="Times New Roman"/>
            <w:sz w:val="24"/>
            <w:szCs w:val="24"/>
            <w:rPrChange w:id="1014" w:author="Mohammad Nayeem" w:date="2020-04-21T22:30:00Z">
              <w:rPr>
                <w:rFonts w:ascii="Times New Roman" w:hAnsi="Times New Roman" w:cs="Times New Roman"/>
              </w:rPr>
            </w:rPrChange>
          </w:rPr>
          <w:delText xml:space="preserve">are </w:delText>
        </w:r>
      </w:del>
      <w:ins w:id="1015" w:author="Md Jamal Uddin" w:date="2020-03-30T09:40:00Z">
        <w:r w:rsidR="00317BC5" w:rsidRPr="004E6C2C">
          <w:rPr>
            <w:rFonts w:ascii="Times New Roman" w:hAnsi="Times New Roman" w:cs="Times New Roman"/>
            <w:sz w:val="24"/>
            <w:szCs w:val="24"/>
            <w:rPrChange w:id="1016" w:author="Mohammad Nayeem" w:date="2020-04-21T22:30:00Z">
              <w:rPr>
                <w:rFonts w:ascii="Times New Roman" w:hAnsi="Times New Roman" w:cs="Times New Roman"/>
              </w:rPr>
            </w:rPrChange>
          </w:rPr>
          <w:t xml:space="preserve">were </w:t>
        </w:r>
      </w:ins>
      <w:r w:rsidRPr="004E6C2C">
        <w:rPr>
          <w:rFonts w:ascii="Times New Roman" w:hAnsi="Times New Roman" w:cs="Times New Roman"/>
          <w:sz w:val="24"/>
          <w:szCs w:val="24"/>
          <w:rPrChange w:id="1017" w:author="Mohammad Nayeem" w:date="2020-04-21T22:30:00Z">
            <w:rPr>
              <w:rFonts w:ascii="Times New Roman" w:hAnsi="Times New Roman" w:cs="Times New Roman"/>
            </w:rPr>
          </w:rPrChange>
        </w:rPr>
        <w:t xml:space="preserve">selected with probability proportional to the EA’s size with 207 EAs in the urban areas and 393 EAs in rural areas. Then in the second stage of sampling, a systemic sample selection of </w:t>
      </w:r>
      <w:r w:rsidRPr="004E6C2C">
        <w:rPr>
          <w:rFonts w:ascii="Times New Roman" w:hAnsi="Times New Roman" w:cs="Times New Roman"/>
          <w:sz w:val="24"/>
          <w:szCs w:val="24"/>
          <w:rPrChange w:id="1018" w:author="Mohammad Nayeem" w:date="2020-04-21T22:30:00Z">
            <w:rPr>
              <w:rFonts w:ascii="Times New Roman" w:hAnsi="Times New Roman" w:cs="Times New Roman"/>
            </w:rPr>
          </w:rPrChange>
        </w:rPr>
        <w:lastRenderedPageBreak/>
        <w:t>17989 households (6210 in urban and 11779 in rural) on an average of 30 households per EA was made using systematic sampling. Due to the difference in the proportional allocation of samples and response rate among samples in the division, urban and rural areas, the sample weight was adjusted to ensure the representativeness of the survey results at the national level. Eliminates the underestimation of variability in estimates by weighing data for under</w:t>
      </w:r>
      <w:ins w:id="1019" w:author="Mohammad Nayeem" w:date="2020-04-22T15:31:00Z">
        <w:r w:rsidR="00713397">
          <w:rPr>
            <w:rFonts w:ascii="Times New Roman" w:hAnsi="Times New Roman" w:cs="Times New Roman"/>
            <w:sz w:val="24"/>
            <w:szCs w:val="24"/>
          </w:rPr>
          <w:t xml:space="preserve"> </w:t>
        </w:r>
      </w:ins>
      <w:del w:id="1020" w:author="Mohammad Nayeem" w:date="2020-04-22T15:31:00Z">
        <w:r w:rsidRPr="004E6C2C" w:rsidDel="00713397">
          <w:rPr>
            <w:rFonts w:ascii="Times New Roman" w:hAnsi="Times New Roman" w:cs="Times New Roman"/>
            <w:sz w:val="24"/>
            <w:szCs w:val="24"/>
            <w:rPrChange w:id="1021" w:author="Mohammad Nayeem" w:date="2020-04-21T22:30:00Z">
              <w:rPr>
                <w:rFonts w:ascii="Times New Roman" w:hAnsi="Times New Roman" w:cs="Times New Roman"/>
              </w:rPr>
            </w:rPrChange>
          </w:rPr>
          <w:delText xml:space="preserve"> </w:delText>
        </w:r>
      </w:del>
      <w:r w:rsidRPr="004E6C2C">
        <w:rPr>
          <w:rFonts w:ascii="Times New Roman" w:hAnsi="Times New Roman" w:cs="Times New Roman"/>
          <w:sz w:val="24"/>
          <w:szCs w:val="24"/>
          <w:rPrChange w:id="1022" w:author="Mohammad Nayeem" w:date="2020-04-21T22:30:00Z">
            <w:rPr>
              <w:rFonts w:ascii="Times New Roman" w:hAnsi="Times New Roman" w:cs="Times New Roman"/>
            </w:rPr>
          </w:rPrChange>
        </w:rPr>
        <w:t>sampling and oversampling within the strata for clustering in the sample. A detailed description of the weighting procedure can be found in the BDHS report</w:t>
      </w:r>
      <w:r w:rsidRPr="004E6C2C" w:rsidDel="00CE1AB2">
        <w:rPr>
          <w:rFonts w:ascii="Times New Roman" w:hAnsi="Times New Roman" w:cs="Times New Roman"/>
          <w:sz w:val="24"/>
          <w:szCs w:val="24"/>
          <w:rPrChange w:id="1023" w:author="Mohammad Nayeem" w:date="2020-04-21T22:30:00Z">
            <w:rPr>
              <w:rFonts w:ascii="Times New Roman" w:hAnsi="Times New Roman" w:cs="Times New Roman"/>
            </w:rPr>
          </w:rPrChange>
        </w:rPr>
        <w:t xml:space="preserve"> </w:t>
      </w:r>
      <w:ins w:id="1024" w:author="Mohammad Nayeem" w:date="2020-04-18T03:47:00Z">
        <w:r w:rsidR="00F84193" w:rsidRPr="004E6C2C">
          <w:rPr>
            <w:rFonts w:ascii="Times New Roman" w:hAnsi="Times New Roman" w:cs="Times New Roman"/>
            <w:sz w:val="24"/>
            <w:szCs w:val="24"/>
            <w:rPrChange w:id="1025" w:author="Mohammad Nayeem" w:date="2020-04-21T22:30:00Z">
              <w:rPr>
                <w:rFonts w:ascii="Times New Roman" w:hAnsi="Times New Roman" w:cs="Times New Roman"/>
              </w:rPr>
            </w:rPrChange>
          </w:rPr>
          <w:fldChar w:fldCharType="begin" w:fldLock="1"/>
        </w:r>
      </w:ins>
      <w:r w:rsidR="00F84193" w:rsidRPr="004E6C2C">
        <w:rPr>
          <w:rFonts w:ascii="Times New Roman" w:hAnsi="Times New Roman" w:cs="Times New Roman"/>
          <w:sz w:val="24"/>
          <w:szCs w:val="24"/>
          <w:rPrChange w:id="1026" w:author="Mohammad Nayeem" w:date="2020-04-21T22:30:00Z">
            <w:rPr>
              <w:rFonts w:ascii="Times New Roman" w:hAnsi="Times New Roman" w:cs="Times New Roman"/>
            </w:rPr>
          </w:rPrChange>
        </w:rPr>
        <w:instrText>ADDIN CSL_CITATION {"citationItems":[{"id":"ITEM-1","itemData":{"author":[{"dropping-particle":"","family":"NIPORT","given":"","non-dropping-particle":"","parse-names":false,"suffix":""}],"id":"ITEM-1","issued":{"date-parts":[["2016"]]},"title":"Bangladesh Demographic and Health Survey 2014. National Institute of Population Research and Training (NIPORT), Mitra and Associates and ICF International. Dhaka, Bangladesh, and Rockville, Maryland, USA: NIPORT, Mitra and Associates, and ICF Internationa","type":"report"},"uris":["http://www.mendeley.com/documents/?uuid=c8d47053-5cf4-39a0-bdec-7c975853c048"]}],"mendeley":{"formattedCitation":"(NIPORT, 2016)","plainTextFormattedCitation":"(NIPORT, 2016)","previouslyFormattedCitation":"(NIPORT, 2016)"},"properties":{"noteIndex":0},"schema":"https://github.com/citation-style-language/schema/raw/master/csl-citation.json"}</w:instrText>
      </w:r>
      <w:r w:rsidR="00F84193" w:rsidRPr="004E6C2C">
        <w:rPr>
          <w:rFonts w:ascii="Times New Roman" w:hAnsi="Times New Roman" w:cs="Times New Roman"/>
          <w:sz w:val="24"/>
          <w:szCs w:val="24"/>
          <w:rPrChange w:id="1027" w:author="Mohammad Nayeem" w:date="2020-04-21T22:30:00Z">
            <w:rPr>
              <w:rFonts w:ascii="Times New Roman" w:hAnsi="Times New Roman" w:cs="Times New Roman"/>
            </w:rPr>
          </w:rPrChange>
        </w:rPr>
        <w:fldChar w:fldCharType="separate"/>
      </w:r>
      <w:r w:rsidR="00F84193" w:rsidRPr="004E6C2C">
        <w:rPr>
          <w:rFonts w:ascii="Times New Roman" w:hAnsi="Times New Roman" w:cs="Times New Roman"/>
          <w:noProof/>
          <w:sz w:val="24"/>
          <w:szCs w:val="24"/>
          <w:rPrChange w:id="1028" w:author="Mohammad Nayeem" w:date="2020-04-21T22:30:00Z">
            <w:rPr>
              <w:rFonts w:ascii="Times New Roman" w:hAnsi="Times New Roman" w:cs="Times New Roman"/>
              <w:noProof/>
            </w:rPr>
          </w:rPrChange>
        </w:rPr>
        <w:t>(NIPORT, 2016)</w:t>
      </w:r>
      <w:ins w:id="1029" w:author="Mohammad Nayeem" w:date="2020-04-18T03:47:00Z">
        <w:r w:rsidR="00F84193" w:rsidRPr="004E6C2C">
          <w:rPr>
            <w:rFonts w:ascii="Times New Roman" w:hAnsi="Times New Roman" w:cs="Times New Roman"/>
            <w:sz w:val="24"/>
            <w:szCs w:val="24"/>
            <w:rPrChange w:id="1030" w:author="Mohammad Nayeem" w:date="2020-04-21T22:30:00Z">
              <w:rPr>
                <w:rFonts w:ascii="Times New Roman" w:hAnsi="Times New Roman" w:cs="Times New Roman"/>
              </w:rPr>
            </w:rPrChange>
          </w:rPr>
          <w:fldChar w:fldCharType="end"/>
        </w:r>
      </w:ins>
      <w:commentRangeStart w:id="1031"/>
      <w:del w:id="1032" w:author="Mohammad Nayeem" w:date="2020-04-18T03:47:00Z">
        <w:r w:rsidR="00495784" w:rsidRPr="004E6C2C" w:rsidDel="00F84193">
          <w:rPr>
            <w:rFonts w:ascii="Times New Roman" w:hAnsi="Times New Roman" w:cs="Times New Roman"/>
            <w:sz w:val="24"/>
            <w:szCs w:val="24"/>
            <w:rPrChange w:id="1033" w:author="Mohammad Nayeem" w:date="2020-04-21T22:30:00Z">
              <w:rPr>
                <w:rFonts w:ascii="Times New Roman" w:hAnsi="Times New Roman" w:cs="Times New Roman"/>
              </w:rPr>
            </w:rPrChange>
          </w:rPr>
          <w:fldChar w:fldCharType="begin" w:fldLock="1"/>
        </w:r>
        <w:r w:rsidR="00071273" w:rsidRPr="004E6C2C" w:rsidDel="00F84193">
          <w:rPr>
            <w:rFonts w:ascii="Times New Roman" w:hAnsi="Times New Roman" w:cs="Times New Roman"/>
            <w:sz w:val="24"/>
            <w:szCs w:val="24"/>
            <w:rPrChange w:id="1034" w:author="Mohammad Nayeem" w:date="2020-04-21T22:30:00Z">
              <w:rPr>
                <w:rFonts w:ascii="Times New Roman" w:hAnsi="Times New Roman" w:cs="Times New Roman"/>
              </w:rPr>
            </w:rPrChange>
          </w:rPr>
          <w:delInstrText>ADDIN CSL_CITATION {"citationItems":[{"id":"ITEM-1","itemData":{"author":[{"dropping-particle":"","family":"DHS Bangladesh","given":"","non-dropping-particle":"","parse-names":false,"suffix":""}],"id":"ITEM-1","issued":{"date-parts":[["2014","3"]]},"title":"Bangladesh Demographic and Health Survey 2014","type":"article-journal"},"uris":["http://www.mendeley.com/documents/?uuid=925f6fb6-5854-33fb-9967-776220d81c55"]}],"mendeley":{"formattedCitation":"(DHS Bangladesh, 2014)","plainTextFormattedCitation":"(DHS Bangladesh, 2014)","previouslyFormattedCitation":"(DHS Bangladesh, 2014)"},"properties":{"noteIndex":0},"schema":"https://github.com/citation-style-language/schema/raw/master/csl-citation.json"}</w:delInstrText>
        </w:r>
        <w:r w:rsidR="00495784" w:rsidRPr="004E6C2C" w:rsidDel="00F84193">
          <w:rPr>
            <w:rFonts w:ascii="Times New Roman" w:hAnsi="Times New Roman" w:cs="Times New Roman"/>
            <w:sz w:val="24"/>
            <w:szCs w:val="24"/>
            <w:rPrChange w:id="1035" w:author="Mohammad Nayeem" w:date="2020-04-21T22:30:00Z">
              <w:rPr>
                <w:rFonts w:ascii="Times New Roman" w:hAnsi="Times New Roman" w:cs="Times New Roman"/>
              </w:rPr>
            </w:rPrChange>
          </w:rPr>
          <w:fldChar w:fldCharType="separate"/>
        </w:r>
        <w:r w:rsidR="00071273" w:rsidRPr="004E6C2C" w:rsidDel="00F84193">
          <w:rPr>
            <w:rFonts w:ascii="Times New Roman" w:hAnsi="Times New Roman" w:cs="Times New Roman"/>
            <w:noProof/>
            <w:sz w:val="24"/>
            <w:szCs w:val="24"/>
            <w:rPrChange w:id="1036" w:author="Mohammad Nayeem" w:date="2020-04-21T22:30:00Z">
              <w:rPr>
                <w:rFonts w:ascii="Times New Roman" w:hAnsi="Times New Roman" w:cs="Times New Roman"/>
                <w:noProof/>
              </w:rPr>
            </w:rPrChange>
          </w:rPr>
          <w:delText>(DHS Bangladesh, 2014)</w:delText>
        </w:r>
        <w:r w:rsidR="00495784" w:rsidRPr="004E6C2C" w:rsidDel="00F84193">
          <w:rPr>
            <w:rFonts w:ascii="Times New Roman" w:hAnsi="Times New Roman" w:cs="Times New Roman"/>
            <w:sz w:val="24"/>
            <w:szCs w:val="24"/>
            <w:rPrChange w:id="1037" w:author="Mohammad Nayeem" w:date="2020-04-21T22:30:00Z">
              <w:rPr>
                <w:rFonts w:ascii="Times New Roman" w:hAnsi="Times New Roman" w:cs="Times New Roman"/>
              </w:rPr>
            </w:rPrChange>
          </w:rPr>
          <w:fldChar w:fldCharType="end"/>
        </w:r>
      </w:del>
      <w:commentRangeEnd w:id="1031"/>
      <w:r w:rsidR="00F96613" w:rsidRPr="004E6C2C">
        <w:rPr>
          <w:rStyle w:val="CommentReference"/>
          <w:rFonts w:ascii="Times New Roman" w:hAnsi="Times New Roman" w:cs="Times New Roman"/>
          <w:noProof/>
          <w:sz w:val="24"/>
          <w:szCs w:val="24"/>
          <w:lang w:val="en-GB"/>
          <w:rPrChange w:id="1038" w:author="Mohammad Nayeem" w:date="2020-04-21T22:30:00Z">
            <w:rPr>
              <w:rStyle w:val="CommentReference"/>
              <w:noProof/>
              <w:lang w:val="en-GB"/>
            </w:rPr>
          </w:rPrChange>
        </w:rPr>
        <w:commentReference w:id="1031"/>
      </w:r>
      <w:r w:rsidR="00673A09" w:rsidRPr="004E6C2C">
        <w:rPr>
          <w:rFonts w:ascii="Times New Roman" w:hAnsi="Times New Roman" w:cs="Times New Roman"/>
          <w:sz w:val="24"/>
          <w:szCs w:val="24"/>
          <w:rPrChange w:id="1039" w:author="Mohammad Nayeem" w:date="2020-04-21T22:30:00Z">
            <w:rPr>
              <w:rFonts w:ascii="Times New Roman" w:hAnsi="Times New Roman" w:cs="Times New Roman"/>
            </w:rPr>
          </w:rPrChange>
        </w:rPr>
        <w:t>.</w:t>
      </w:r>
      <w:r w:rsidR="00F811DA" w:rsidRPr="004E6C2C">
        <w:rPr>
          <w:rFonts w:ascii="Times New Roman" w:hAnsi="Times New Roman" w:cs="Times New Roman"/>
          <w:sz w:val="24"/>
          <w:szCs w:val="24"/>
          <w:rPrChange w:id="1040" w:author="Mohammad Nayeem" w:date="2020-04-21T22:30:00Z">
            <w:rPr>
              <w:rFonts w:ascii="Times New Roman" w:hAnsi="Times New Roman" w:cs="Times New Roman"/>
            </w:rPr>
          </w:rPrChange>
        </w:rPr>
        <w:t xml:space="preserve"> </w:t>
      </w:r>
    </w:p>
    <w:bookmarkEnd w:id="1002"/>
    <w:p w14:paraId="1EE1F9E6" w14:textId="77777777" w:rsidR="0052434E" w:rsidRPr="004E6C2C" w:rsidRDefault="0052434E">
      <w:pPr>
        <w:spacing w:after="0" w:line="480" w:lineRule="auto"/>
        <w:jc w:val="both"/>
        <w:rPr>
          <w:rFonts w:ascii="Times New Roman" w:eastAsia="Times New Roman" w:hAnsi="Times New Roman" w:cs="Times New Roman"/>
          <w:b/>
          <w:sz w:val="24"/>
          <w:szCs w:val="24"/>
          <w:rPrChange w:id="1041" w:author="Mohammad Nayeem" w:date="2020-04-21T22:30:00Z">
            <w:rPr>
              <w:rFonts w:ascii="Times New Roman" w:eastAsia="Times New Roman" w:hAnsi="Times New Roman" w:cs="Times New Roman"/>
              <w:b/>
            </w:rPr>
          </w:rPrChange>
        </w:rPr>
      </w:pPr>
    </w:p>
    <w:p w14:paraId="5E3CB037" w14:textId="77777777" w:rsidR="0052434E" w:rsidRPr="004E6C2C" w:rsidRDefault="0052434E">
      <w:pPr>
        <w:spacing w:after="0" w:line="480" w:lineRule="auto"/>
        <w:jc w:val="both"/>
        <w:rPr>
          <w:rFonts w:ascii="Times New Roman" w:eastAsia="Times New Roman" w:hAnsi="Times New Roman" w:cs="Times New Roman"/>
          <w:sz w:val="24"/>
          <w:szCs w:val="24"/>
          <w:rPrChange w:id="1042" w:author="Mohammad Nayeem" w:date="2020-04-21T22:30:00Z">
            <w:rPr>
              <w:rFonts w:ascii="Times New Roman" w:eastAsia="Times New Roman" w:hAnsi="Times New Roman" w:cs="Times New Roman"/>
            </w:rPr>
          </w:rPrChange>
        </w:rPr>
      </w:pPr>
      <w:r w:rsidRPr="004E6C2C">
        <w:rPr>
          <w:rFonts w:ascii="Times New Roman" w:eastAsia="Times New Roman" w:hAnsi="Times New Roman" w:cs="Times New Roman"/>
          <w:b/>
          <w:sz w:val="24"/>
          <w:szCs w:val="24"/>
          <w:rPrChange w:id="1043" w:author="Mohammad Nayeem" w:date="2020-04-21T22:30:00Z">
            <w:rPr>
              <w:rFonts w:ascii="Times New Roman" w:eastAsia="Times New Roman" w:hAnsi="Times New Roman" w:cs="Times New Roman"/>
              <w:b/>
            </w:rPr>
          </w:rPrChange>
        </w:rPr>
        <w:t>Outcome variable:</w:t>
      </w:r>
      <w:r w:rsidRPr="004E6C2C">
        <w:rPr>
          <w:rFonts w:ascii="Times New Roman" w:eastAsia="Times New Roman" w:hAnsi="Times New Roman" w:cs="Times New Roman"/>
          <w:sz w:val="24"/>
          <w:szCs w:val="24"/>
          <w:rPrChange w:id="1044" w:author="Mohammad Nayeem" w:date="2020-04-21T22:30:00Z">
            <w:rPr>
              <w:rFonts w:ascii="Times New Roman" w:eastAsia="Times New Roman" w:hAnsi="Times New Roman" w:cs="Times New Roman"/>
            </w:rPr>
          </w:rPrChange>
        </w:rPr>
        <w:t xml:space="preserve"> </w:t>
      </w:r>
    </w:p>
    <w:p w14:paraId="0EC86F82" w14:textId="15307B54" w:rsidR="00494837" w:rsidRPr="004E6C2C" w:rsidDel="00465893" w:rsidRDefault="000B2CDD">
      <w:pPr>
        <w:spacing w:after="0" w:line="480" w:lineRule="auto"/>
        <w:jc w:val="both"/>
        <w:rPr>
          <w:del w:id="1045" w:author="Mohammad Nayeem" w:date="2020-04-18T03:54:00Z"/>
          <w:rFonts w:ascii="Times New Roman" w:hAnsi="Times New Roman" w:cs="Times New Roman"/>
          <w:sz w:val="24"/>
          <w:szCs w:val="24"/>
          <w:rPrChange w:id="1046" w:author="Mohammad Nayeem" w:date="2020-04-21T22:30:00Z">
            <w:rPr>
              <w:del w:id="1047" w:author="Mohammad Nayeem" w:date="2020-04-18T03:54:00Z"/>
              <w:rFonts w:ascii="Times New Roman" w:hAnsi="Times New Roman" w:cs="Times New Roman"/>
            </w:rPr>
          </w:rPrChange>
        </w:rPr>
      </w:pPr>
      <w:r w:rsidRPr="004E6C2C">
        <w:rPr>
          <w:rFonts w:ascii="Times New Roman" w:hAnsi="Times New Roman" w:cs="Times New Roman"/>
          <w:sz w:val="24"/>
          <w:szCs w:val="24"/>
          <w:rPrChange w:id="1048" w:author="Mohammad Nayeem" w:date="2020-04-21T22:30:00Z">
            <w:rPr>
              <w:rFonts w:ascii="Times New Roman" w:hAnsi="Times New Roman" w:cs="Times New Roman"/>
            </w:rPr>
          </w:rPrChange>
        </w:rPr>
        <w:t xml:space="preserve">In this study, </w:t>
      </w:r>
      <w:ins w:id="1049" w:author="Md Jamal Uddin" w:date="2020-03-30T09:43:00Z">
        <w:del w:id="1050" w:author="Mohammad Nayeem" w:date="2020-04-22T15:32:00Z">
          <w:r w:rsidR="00F96613" w:rsidRPr="004E6C2C" w:rsidDel="00432B35">
            <w:rPr>
              <w:rFonts w:ascii="Times New Roman" w:hAnsi="Times New Roman" w:cs="Times New Roman"/>
              <w:sz w:val="24"/>
              <w:szCs w:val="24"/>
              <w:rPrChange w:id="1051" w:author="Mohammad Nayeem" w:date="2020-04-21T22:30:00Z">
                <w:rPr>
                  <w:rFonts w:ascii="Times New Roman" w:hAnsi="Times New Roman" w:cs="Times New Roman"/>
                </w:rPr>
              </w:rPrChange>
            </w:rPr>
            <w:delText xml:space="preserve">the </w:delText>
          </w:r>
        </w:del>
        <w:r w:rsidR="00F96613" w:rsidRPr="004E6C2C">
          <w:rPr>
            <w:rFonts w:ascii="Times New Roman" w:hAnsi="Times New Roman" w:cs="Times New Roman"/>
            <w:sz w:val="24"/>
            <w:szCs w:val="24"/>
            <w:rPrChange w:id="1052" w:author="Mohammad Nayeem" w:date="2020-04-21T22:30:00Z">
              <w:rPr>
                <w:rFonts w:ascii="Times New Roman" w:hAnsi="Times New Roman" w:cs="Times New Roman"/>
              </w:rPr>
            </w:rPrChange>
          </w:rPr>
          <w:t xml:space="preserve">common </w:t>
        </w:r>
      </w:ins>
      <w:del w:id="1053" w:author="Md Jamal Uddin" w:date="2020-03-30T09:43:00Z">
        <w:r w:rsidRPr="004E6C2C" w:rsidDel="00F96613">
          <w:rPr>
            <w:rFonts w:ascii="Times New Roman" w:hAnsi="Times New Roman" w:cs="Times New Roman"/>
            <w:sz w:val="24"/>
            <w:szCs w:val="24"/>
            <w:rPrChange w:id="1054" w:author="Mohammad Nayeem" w:date="2020-04-21T22:30:00Z">
              <w:rPr>
                <w:rFonts w:ascii="Times New Roman" w:hAnsi="Times New Roman" w:cs="Times New Roman"/>
              </w:rPr>
            </w:rPrChange>
          </w:rPr>
          <w:delText>C</w:delText>
        </w:r>
      </w:del>
      <w:ins w:id="1055" w:author="Md Jamal Uddin" w:date="2020-03-30T09:43:00Z">
        <w:r w:rsidR="00F96613" w:rsidRPr="004E6C2C">
          <w:rPr>
            <w:rFonts w:ascii="Times New Roman" w:hAnsi="Times New Roman" w:cs="Times New Roman"/>
            <w:sz w:val="24"/>
            <w:szCs w:val="24"/>
            <w:rPrChange w:id="1056" w:author="Mohammad Nayeem" w:date="2020-04-21T22:30:00Z">
              <w:rPr>
                <w:rFonts w:ascii="Times New Roman" w:hAnsi="Times New Roman" w:cs="Times New Roman"/>
              </w:rPr>
            </w:rPrChange>
          </w:rPr>
          <w:t>c</w:t>
        </w:r>
      </w:ins>
      <w:r w:rsidRPr="004E6C2C">
        <w:rPr>
          <w:rFonts w:ascii="Times New Roman" w:hAnsi="Times New Roman" w:cs="Times New Roman"/>
          <w:sz w:val="24"/>
          <w:szCs w:val="24"/>
          <w:rPrChange w:id="1057" w:author="Mohammad Nayeem" w:date="2020-04-21T22:30:00Z">
            <w:rPr>
              <w:rFonts w:ascii="Times New Roman" w:hAnsi="Times New Roman" w:cs="Times New Roman"/>
            </w:rPr>
          </w:rPrChange>
        </w:rPr>
        <w:t>hild</w:t>
      </w:r>
      <w:ins w:id="1058" w:author="Md Jamal Uddin" w:date="2020-03-30T09:43:00Z">
        <w:r w:rsidR="00F96613" w:rsidRPr="004E6C2C">
          <w:rPr>
            <w:rFonts w:ascii="Times New Roman" w:hAnsi="Times New Roman" w:cs="Times New Roman"/>
            <w:sz w:val="24"/>
            <w:szCs w:val="24"/>
            <w:rPrChange w:id="1059" w:author="Mohammad Nayeem" w:date="2020-04-21T22:30:00Z">
              <w:rPr>
                <w:rFonts w:ascii="Times New Roman" w:hAnsi="Times New Roman" w:cs="Times New Roman"/>
              </w:rPr>
            </w:rPrChange>
          </w:rPr>
          <w:t>hood</w:t>
        </w:r>
      </w:ins>
      <w:r w:rsidRPr="004E6C2C">
        <w:rPr>
          <w:rFonts w:ascii="Times New Roman" w:hAnsi="Times New Roman" w:cs="Times New Roman"/>
          <w:sz w:val="24"/>
          <w:szCs w:val="24"/>
          <w:rPrChange w:id="1060" w:author="Mohammad Nayeem" w:date="2020-04-21T22:30:00Z">
            <w:rPr>
              <w:rFonts w:ascii="Times New Roman" w:hAnsi="Times New Roman" w:cs="Times New Roman"/>
            </w:rPr>
          </w:rPrChange>
        </w:rPr>
        <w:t xml:space="preserve"> disease</w:t>
      </w:r>
      <w:ins w:id="1061" w:author="Md Jamal Uddin" w:date="2020-03-30T09:44:00Z">
        <w:r w:rsidR="00F96613" w:rsidRPr="004E6C2C">
          <w:rPr>
            <w:rFonts w:ascii="Times New Roman" w:hAnsi="Times New Roman" w:cs="Times New Roman"/>
            <w:sz w:val="24"/>
            <w:szCs w:val="24"/>
            <w:rPrChange w:id="1062" w:author="Mohammad Nayeem" w:date="2020-04-21T22:30:00Z">
              <w:rPr>
                <w:rFonts w:ascii="Times New Roman" w:hAnsi="Times New Roman" w:cs="Times New Roman"/>
              </w:rPr>
            </w:rPrChange>
          </w:rPr>
          <w:t>s were</w:t>
        </w:r>
      </w:ins>
      <w:del w:id="1063" w:author="Md Jamal Uddin" w:date="2020-03-30T09:44:00Z">
        <w:r w:rsidRPr="004E6C2C" w:rsidDel="00F96613">
          <w:rPr>
            <w:rFonts w:ascii="Times New Roman" w:hAnsi="Times New Roman" w:cs="Times New Roman"/>
            <w:sz w:val="24"/>
            <w:szCs w:val="24"/>
            <w:rPrChange w:id="1064" w:author="Mohammad Nayeem" w:date="2020-04-21T22:30:00Z">
              <w:rPr>
                <w:rFonts w:ascii="Times New Roman" w:hAnsi="Times New Roman" w:cs="Times New Roman"/>
              </w:rPr>
            </w:rPrChange>
          </w:rPr>
          <w:delText xml:space="preserve"> is</w:delText>
        </w:r>
      </w:del>
      <w:r w:rsidRPr="004E6C2C">
        <w:rPr>
          <w:rFonts w:ascii="Times New Roman" w:hAnsi="Times New Roman" w:cs="Times New Roman"/>
          <w:sz w:val="24"/>
          <w:szCs w:val="24"/>
          <w:rPrChange w:id="1065" w:author="Mohammad Nayeem" w:date="2020-04-21T22:30:00Z">
            <w:rPr>
              <w:rFonts w:ascii="Times New Roman" w:hAnsi="Times New Roman" w:cs="Times New Roman"/>
            </w:rPr>
          </w:rPrChange>
        </w:rPr>
        <w:t xml:space="preserve"> taken as an outcome variable. A child </w:t>
      </w:r>
      <w:ins w:id="1066" w:author="Md Jamal Uddin" w:date="2020-03-30T09:48:00Z">
        <w:r w:rsidR="00610AB9" w:rsidRPr="004E6C2C">
          <w:rPr>
            <w:rFonts w:ascii="Times New Roman" w:hAnsi="Times New Roman" w:cs="Times New Roman"/>
            <w:sz w:val="24"/>
            <w:szCs w:val="24"/>
            <w:rPrChange w:id="1067" w:author="Mohammad Nayeem" w:date="2020-04-21T22:30:00Z">
              <w:rPr>
                <w:rFonts w:ascii="Times New Roman" w:hAnsi="Times New Roman" w:cs="Times New Roman"/>
              </w:rPr>
            </w:rPrChange>
          </w:rPr>
          <w:t>wa</w:t>
        </w:r>
      </w:ins>
      <w:del w:id="1068" w:author="Md Jamal Uddin" w:date="2020-03-30T09:48:00Z">
        <w:r w:rsidRPr="004E6C2C" w:rsidDel="00610AB9">
          <w:rPr>
            <w:rFonts w:ascii="Times New Roman" w:hAnsi="Times New Roman" w:cs="Times New Roman"/>
            <w:sz w:val="24"/>
            <w:szCs w:val="24"/>
            <w:rPrChange w:id="1069" w:author="Mohammad Nayeem" w:date="2020-04-21T22:30:00Z">
              <w:rPr>
                <w:rFonts w:ascii="Times New Roman" w:hAnsi="Times New Roman" w:cs="Times New Roman"/>
              </w:rPr>
            </w:rPrChange>
          </w:rPr>
          <w:delText>i</w:delText>
        </w:r>
      </w:del>
      <w:r w:rsidRPr="004E6C2C">
        <w:rPr>
          <w:rFonts w:ascii="Times New Roman" w:hAnsi="Times New Roman" w:cs="Times New Roman"/>
          <w:sz w:val="24"/>
          <w:szCs w:val="24"/>
          <w:rPrChange w:id="1070" w:author="Mohammad Nayeem" w:date="2020-04-21T22:30:00Z">
            <w:rPr>
              <w:rFonts w:ascii="Times New Roman" w:hAnsi="Times New Roman" w:cs="Times New Roman"/>
            </w:rPr>
          </w:rPrChange>
        </w:rPr>
        <w:t>s identified as suffering from diseases if their mother reported that the child had diarrhea, blood in stools, fever, cough, breathing problem</w:t>
      </w:r>
      <w:ins w:id="1071" w:author="Mohammad Nayeem" w:date="2020-04-22T15:32:00Z">
        <w:r w:rsidR="00432B35">
          <w:rPr>
            <w:rFonts w:ascii="Times New Roman" w:hAnsi="Times New Roman" w:cs="Times New Roman"/>
            <w:sz w:val="24"/>
            <w:szCs w:val="24"/>
          </w:rPr>
          <w:t>s</w:t>
        </w:r>
      </w:ins>
      <w:r w:rsidRPr="004E6C2C">
        <w:rPr>
          <w:rFonts w:ascii="Times New Roman" w:hAnsi="Times New Roman" w:cs="Times New Roman"/>
          <w:sz w:val="24"/>
          <w:szCs w:val="24"/>
          <w:rPrChange w:id="1072" w:author="Mohammad Nayeem" w:date="2020-04-21T22:30:00Z">
            <w:rPr>
              <w:rFonts w:ascii="Times New Roman" w:hAnsi="Times New Roman" w:cs="Times New Roman"/>
            </w:rPr>
          </w:rPrChange>
        </w:rPr>
        <w:t xml:space="preserve">, a problem in chest </w:t>
      </w:r>
      <w:ins w:id="1073" w:author="Md Jamal Uddin" w:date="2020-03-30T09:50:00Z">
        <w:r w:rsidR="00E6319B" w:rsidRPr="004E6C2C">
          <w:rPr>
            <w:rFonts w:ascii="Times New Roman" w:hAnsi="Times New Roman" w:cs="Times New Roman"/>
            <w:sz w:val="24"/>
            <w:szCs w:val="24"/>
            <w:rPrChange w:id="1074" w:author="Mohammad Nayeem" w:date="2020-04-21T22:30:00Z">
              <w:rPr>
                <w:rFonts w:ascii="Times New Roman" w:hAnsi="Times New Roman" w:cs="Times New Roman"/>
              </w:rPr>
            </w:rPrChange>
          </w:rPr>
          <w:t>or</w:t>
        </w:r>
      </w:ins>
      <w:del w:id="1075" w:author="Md Jamal Uddin" w:date="2020-03-30T09:50:00Z">
        <w:r w:rsidRPr="004E6C2C" w:rsidDel="00E6319B">
          <w:rPr>
            <w:rFonts w:ascii="Times New Roman" w:hAnsi="Times New Roman" w:cs="Times New Roman"/>
            <w:sz w:val="24"/>
            <w:szCs w:val="24"/>
            <w:rPrChange w:id="1076" w:author="Mohammad Nayeem" w:date="2020-04-21T22:30:00Z">
              <w:rPr>
                <w:rFonts w:ascii="Times New Roman" w:hAnsi="Times New Roman" w:cs="Times New Roman"/>
              </w:rPr>
            </w:rPrChange>
          </w:rPr>
          <w:delText>and</w:delText>
        </w:r>
      </w:del>
      <w:r w:rsidRPr="004E6C2C">
        <w:rPr>
          <w:rFonts w:ascii="Times New Roman" w:hAnsi="Times New Roman" w:cs="Times New Roman"/>
          <w:sz w:val="24"/>
          <w:szCs w:val="24"/>
          <w:rPrChange w:id="1077" w:author="Mohammad Nayeem" w:date="2020-04-21T22:30:00Z">
            <w:rPr>
              <w:rFonts w:ascii="Times New Roman" w:hAnsi="Times New Roman" w:cs="Times New Roman"/>
            </w:rPr>
          </w:rPrChange>
        </w:rPr>
        <w:t xml:space="preserve"> problem in the nose in the two weeks before the survey. For study purposes, firstly, we put 1 if their mother reported that the child had a specific disease, otherwise 0. Then, we considered the outcome variable by counting all th</w:t>
      </w:r>
      <w:ins w:id="1078" w:author="Mohammad Nayeem" w:date="2020-04-22T15:32:00Z">
        <w:r w:rsidR="00AF4B14">
          <w:rPr>
            <w:rFonts w:ascii="Times New Roman" w:hAnsi="Times New Roman" w:cs="Times New Roman"/>
            <w:sz w:val="24"/>
            <w:szCs w:val="24"/>
          </w:rPr>
          <w:t>ese</w:t>
        </w:r>
      </w:ins>
      <w:del w:id="1079" w:author="Mohammad Nayeem" w:date="2020-04-22T15:32:00Z">
        <w:r w:rsidRPr="004E6C2C" w:rsidDel="00AF4B14">
          <w:rPr>
            <w:rFonts w:ascii="Times New Roman" w:hAnsi="Times New Roman" w:cs="Times New Roman"/>
            <w:sz w:val="24"/>
            <w:szCs w:val="24"/>
            <w:rPrChange w:id="1080" w:author="Mohammad Nayeem" w:date="2020-04-21T22:30:00Z">
              <w:rPr>
                <w:rFonts w:ascii="Times New Roman" w:hAnsi="Times New Roman" w:cs="Times New Roman"/>
              </w:rPr>
            </w:rPrChange>
          </w:rPr>
          <w:delText>at</w:delText>
        </w:r>
      </w:del>
      <w:r w:rsidRPr="004E6C2C">
        <w:rPr>
          <w:rFonts w:ascii="Times New Roman" w:hAnsi="Times New Roman" w:cs="Times New Roman"/>
          <w:sz w:val="24"/>
          <w:szCs w:val="24"/>
          <w:rPrChange w:id="1081" w:author="Mohammad Nayeem" w:date="2020-04-21T22:30:00Z">
            <w:rPr>
              <w:rFonts w:ascii="Times New Roman" w:hAnsi="Times New Roman" w:cs="Times New Roman"/>
            </w:rPr>
          </w:rPrChange>
        </w:rPr>
        <w:t xml:space="preserve"> early </w:t>
      </w:r>
      <w:del w:id="1082" w:author="Md Jamal Uddin" w:date="2020-03-30T09:51:00Z">
        <w:r w:rsidRPr="004E6C2C" w:rsidDel="00E6319B">
          <w:rPr>
            <w:rFonts w:ascii="Times New Roman" w:hAnsi="Times New Roman" w:cs="Times New Roman"/>
            <w:sz w:val="24"/>
            <w:szCs w:val="24"/>
            <w:rPrChange w:id="1083" w:author="Mohammad Nayeem" w:date="2020-04-21T22:30:00Z">
              <w:rPr>
                <w:rFonts w:ascii="Times New Roman" w:hAnsi="Times New Roman" w:cs="Times New Roman"/>
              </w:rPr>
            </w:rPrChange>
          </w:rPr>
          <w:delText xml:space="preserve">childhood </w:delText>
        </w:r>
      </w:del>
      <w:r w:rsidRPr="004E6C2C">
        <w:rPr>
          <w:rFonts w:ascii="Times New Roman" w:hAnsi="Times New Roman" w:cs="Times New Roman"/>
          <w:sz w:val="24"/>
          <w:szCs w:val="24"/>
          <w:rPrChange w:id="1084" w:author="Mohammad Nayeem" w:date="2020-04-21T22:30:00Z">
            <w:rPr>
              <w:rFonts w:ascii="Times New Roman" w:hAnsi="Times New Roman" w:cs="Times New Roman"/>
            </w:rPr>
          </w:rPrChange>
        </w:rPr>
        <w:t>diseases.</w:t>
      </w:r>
      <w:del w:id="1085" w:author="Mohammad Nayeem" w:date="2020-04-18T03:56:00Z">
        <w:r w:rsidRPr="004E6C2C" w:rsidDel="00131690">
          <w:rPr>
            <w:rFonts w:ascii="Times New Roman" w:hAnsi="Times New Roman" w:cs="Times New Roman"/>
            <w:sz w:val="24"/>
            <w:szCs w:val="24"/>
            <w:rPrChange w:id="1086" w:author="Mohammad Nayeem" w:date="2020-04-21T22:30:00Z">
              <w:rPr>
                <w:rFonts w:ascii="Times New Roman" w:hAnsi="Times New Roman" w:cs="Times New Roman"/>
              </w:rPr>
            </w:rPrChange>
          </w:rPr>
          <w:delText xml:space="preserve"> </w:delText>
        </w:r>
      </w:del>
      <w:moveFromRangeStart w:id="1087" w:author="Mohammad Nayeem" w:date="2020-04-18T03:56:00Z" w:name="move38074591"/>
      <w:moveFrom w:id="1088" w:author="Mohammad Nayeem" w:date="2020-04-18T03:56:00Z">
        <w:r w:rsidRPr="004E6C2C" w:rsidDel="00131690">
          <w:rPr>
            <w:rFonts w:ascii="Times New Roman" w:hAnsi="Times New Roman" w:cs="Times New Roman"/>
            <w:sz w:val="24"/>
            <w:szCs w:val="24"/>
            <w:rPrChange w:id="1089" w:author="Mohammad Nayeem" w:date="2020-04-21T22:30:00Z">
              <w:rPr>
                <w:rFonts w:ascii="Times New Roman" w:hAnsi="Times New Roman" w:cs="Times New Roman"/>
              </w:rPr>
            </w:rPrChange>
          </w:rPr>
          <w:t>Figure 2 presents the frequency plot of the outcome variable of childhood disease. Notice that this variable showed an extremely right-skewed distribution with a spike at zero.</w:t>
        </w:r>
      </w:moveFrom>
      <w:moveFromRangeEnd w:id="1087"/>
    </w:p>
    <w:p w14:paraId="3CDFE8A6" w14:textId="77777777" w:rsidR="00465893" w:rsidRPr="004E6C2C" w:rsidRDefault="00465893">
      <w:pPr>
        <w:spacing w:after="0" w:line="480" w:lineRule="auto"/>
        <w:jc w:val="both"/>
        <w:rPr>
          <w:ins w:id="1090" w:author="Mohammad Nayeem" w:date="2020-04-19T20:11:00Z"/>
          <w:rFonts w:ascii="Times New Roman" w:hAnsi="Times New Roman" w:cs="Times New Roman"/>
          <w:sz w:val="24"/>
          <w:szCs w:val="24"/>
          <w:rPrChange w:id="1091" w:author="Mohammad Nayeem" w:date="2020-04-21T22:30:00Z">
            <w:rPr>
              <w:ins w:id="1092" w:author="Mohammad Nayeem" w:date="2020-04-19T20:11:00Z"/>
              <w:rFonts w:ascii="Times New Roman" w:hAnsi="Times New Roman" w:cs="Times New Roman"/>
            </w:rPr>
          </w:rPrChange>
        </w:rPr>
      </w:pPr>
    </w:p>
    <w:p w14:paraId="4F7C8C90" w14:textId="77777777" w:rsidR="000B2CDD" w:rsidRPr="004E6C2C" w:rsidRDefault="000B2CDD">
      <w:pPr>
        <w:spacing w:after="0" w:line="480" w:lineRule="auto"/>
        <w:jc w:val="both"/>
        <w:rPr>
          <w:rFonts w:ascii="Times New Roman" w:hAnsi="Times New Roman" w:cs="Times New Roman"/>
          <w:color w:val="FF0000"/>
          <w:sz w:val="24"/>
          <w:szCs w:val="24"/>
          <w:rPrChange w:id="1093" w:author="Mohammad Nayeem" w:date="2020-04-21T22:30:00Z">
            <w:rPr>
              <w:rFonts w:ascii="Times New Roman" w:hAnsi="Times New Roman" w:cs="Times New Roman"/>
              <w:color w:val="FF0000"/>
            </w:rPr>
          </w:rPrChange>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94" w:author="Mohammad Nayeem" w:date="2020-04-18T03:54:00Z">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9360"/>
        <w:tblGridChange w:id="1095">
          <w:tblGrid>
            <w:gridCol w:w="9360"/>
          </w:tblGrid>
        </w:tblGridChange>
      </w:tblGrid>
      <w:tr w:rsidR="00794763" w:rsidRPr="004E6C2C" w:rsidDel="00DD6F27" w14:paraId="1A6929D7" w14:textId="6D94AEBA" w:rsidTr="00DD6F27">
        <w:trPr>
          <w:del w:id="1096" w:author="Mohammad Nayeem" w:date="2020-04-18T03:54:00Z"/>
        </w:trPr>
        <w:tc>
          <w:tcPr>
            <w:tcW w:w="9360" w:type="dxa"/>
            <w:tcPrChange w:id="1097" w:author="Mohammad Nayeem" w:date="2020-04-18T03:54:00Z">
              <w:tcPr>
                <w:tcW w:w="9350" w:type="dxa"/>
              </w:tcPr>
            </w:tcPrChange>
          </w:tcPr>
          <w:p w14:paraId="5F13EC9D" w14:textId="75A24742" w:rsidR="00794763" w:rsidRPr="004E6C2C" w:rsidDel="00DD6F27" w:rsidRDefault="000F677E">
            <w:pPr>
              <w:spacing w:line="480" w:lineRule="auto"/>
              <w:jc w:val="both"/>
              <w:rPr>
                <w:del w:id="1098" w:author="Mohammad Nayeem" w:date="2020-04-18T03:54:00Z"/>
                <w:rFonts w:ascii="Times New Roman" w:hAnsi="Times New Roman" w:cs="Times New Roman"/>
                <w:sz w:val="24"/>
                <w:szCs w:val="24"/>
                <w:rPrChange w:id="1099" w:author="Mohammad Nayeem" w:date="2020-04-21T22:30:00Z">
                  <w:rPr>
                    <w:del w:id="1100" w:author="Mohammad Nayeem" w:date="2020-04-18T03:54:00Z"/>
                    <w:rFonts w:ascii="Times New Roman" w:hAnsi="Times New Roman" w:cs="Times New Roman"/>
                  </w:rPr>
                </w:rPrChange>
              </w:rPr>
              <w:pPrChange w:id="1101" w:author="nayeem hasan" w:date="2020-04-22T17:14:00Z">
                <w:pPr>
                  <w:spacing w:line="480" w:lineRule="auto"/>
                  <w:jc w:val="center"/>
                </w:pPr>
              </w:pPrChange>
            </w:pPr>
            <w:del w:id="1102" w:author="Mohammad Nayeem" w:date="2020-04-18T03:54:00Z">
              <w:r w:rsidRPr="004E6C2C" w:rsidDel="00DD6F27">
                <w:rPr>
                  <w:rFonts w:ascii="Times New Roman" w:hAnsi="Times New Roman" w:cs="Times New Roman"/>
                  <w:noProof/>
                  <w:sz w:val="24"/>
                  <w:szCs w:val="24"/>
                  <w:rPrChange w:id="1103" w:author="Mohammad Nayeem" w:date="2020-04-21T22:30:00Z">
                    <w:rPr>
                      <w:rFonts w:ascii="Times New Roman" w:hAnsi="Times New Roman" w:cs="Times New Roman"/>
                      <w:noProof/>
                    </w:rPr>
                  </w:rPrChange>
                </w:rPr>
                <w:drawing>
                  <wp:inline distT="0" distB="0" distL="0" distR="0" wp14:anchorId="1E6CE001" wp14:editId="51DA4BBF">
                    <wp:extent cx="5943600" cy="3081020"/>
                    <wp:effectExtent l="0" t="0" r="0" b="5080"/>
                    <wp:docPr id="5" name="Chart 5">
                      <a:extLst xmlns:a="http://schemas.openxmlformats.org/drawingml/2006/main">
                        <a:ext uri="{FF2B5EF4-FFF2-40B4-BE49-F238E27FC236}">
                          <a16:creationId xmlns:a16="http://schemas.microsoft.com/office/drawing/2014/main" id="{0334CEF4-34CE-4E7B-A75B-94B8F9896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del>
          </w:p>
        </w:tc>
      </w:tr>
    </w:tbl>
    <w:p w14:paraId="3267EBD6" w14:textId="78ECEF3B" w:rsidR="0052434E" w:rsidRPr="004E6C2C" w:rsidDel="00DD6F27" w:rsidRDefault="00223A1D">
      <w:pPr>
        <w:spacing w:line="480" w:lineRule="auto"/>
        <w:jc w:val="both"/>
        <w:rPr>
          <w:del w:id="1104" w:author="Mohammad Nayeem" w:date="2020-04-18T03:54:00Z"/>
          <w:rFonts w:ascii="Times New Roman" w:hAnsi="Times New Roman" w:cs="Times New Roman"/>
          <w:color w:val="FF0000"/>
          <w:sz w:val="24"/>
          <w:szCs w:val="24"/>
          <w:rPrChange w:id="1105" w:author="Mohammad Nayeem" w:date="2020-04-21T22:30:00Z">
            <w:rPr>
              <w:del w:id="1106" w:author="Mohammad Nayeem" w:date="2020-04-18T03:54:00Z"/>
              <w:rFonts w:ascii="Times New Roman" w:hAnsi="Times New Roman" w:cs="Times New Roman"/>
              <w:color w:val="FF0000"/>
            </w:rPr>
          </w:rPrChange>
        </w:rPr>
        <w:pPrChange w:id="1107" w:author="Mohammad Nayeem" w:date="2020-04-22T17:14:00Z">
          <w:pPr>
            <w:spacing w:after="0" w:line="480" w:lineRule="auto"/>
            <w:jc w:val="center"/>
          </w:pPr>
        </w:pPrChange>
      </w:pPr>
      <w:commentRangeStart w:id="1108"/>
      <w:del w:id="1109" w:author="Mohammad Nayeem" w:date="2020-04-18T03:54:00Z">
        <w:r w:rsidRPr="004E6C2C" w:rsidDel="00DD6F27">
          <w:rPr>
            <w:rFonts w:ascii="Times New Roman" w:hAnsi="Times New Roman" w:cs="Times New Roman"/>
            <w:sz w:val="24"/>
            <w:szCs w:val="24"/>
            <w:rPrChange w:id="1110" w:author="Mohammad Nayeem" w:date="2020-04-21T22:30:00Z">
              <w:rPr>
                <w:rFonts w:ascii="Times New Roman" w:hAnsi="Times New Roman" w:cs="Times New Roman"/>
              </w:rPr>
            </w:rPrChange>
          </w:rPr>
          <w:delText xml:space="preserve">Figure </w:delText>
        </w:r>
        <w:r w:rsidR="009A3CEB" w:rsidRPr="004E6C2C" w:rsidDel="00DD6F27">
          <w:rPr>
            <w:rFonts w:ascii="Times New Roman" w:hAnsi="Times New Roman" w:cs="Times New Roman"/>
            <w:sz w:val="24"/>
            <w:szCs w:val="24"/>
            <w:rPrChange w:id="1111" w:author="Mohammad Nayeem" w:date="2020-04-21T22:30:00Z">
              <w:rPr>
                <w:rFonts w:ascii="Times New Roman" w:hAnsi="Times New Roman" w:cs="Times New Roman"/>
              </w:rPr>
            </w:rPrChange>
          </w:rPr>
          <w:delText>2</w:delText>
        </w:r>
        <w:r w:rsidRPr="004E6C2C" w:rsidDel="00DD6F27">
          <w:rPr>
            <w:rFonts w:ascii="Times New Roman" w:hAnsi="Times New Roman" w:cs="Times New Roman"/>
            <w:sz w:val="24"/>
            <w:szCs w:val="24"/>
            <w:rPrChange w:id="1112" w:author="Mohammad Nayeem" w:date="2020-04-21T22:30:00Z">
              <w:rPr>
                <w:rFonts w:ascii="Times New Roman" w:hAnsi="Times New Roman" w:cs="Times New Roman"/>
              </w:rPr>
            </w:rPrChange>
          </w:rPr>
          <w:delText xml:space="preserve">: </w:delText>
        </w:r>
        <w:r w:rsidR="00FC518C" w:rsidRPr="004E6C2C" w:rsidDel="00DD6F27">
          <w:rPr>
            <w:rFonts w:ascii="Times New Roman" w:hAnsi="Times New Roman" w:cs="Times New Roman"/>
            <w:sz w:val="24"/>
            <w:szCs w:val="24"/>
            <w:rPrChange w:id="1113" w:author="Mohammad Nayeem" w:date="2020-04-21T22:30:00Z">
              <w:rPr>
                <w:rFonts w:ascii="Times New Roman" w:hAnsi="Times New Roman" w:cs="Times New Roman"/>
              </w:rPr>
            </w:rPrChange>
          </w:rPr>
          <w:delText xml:space="preserve">Distribution of outcome </w:delText>
        </w:r>
        <w:commentRangeEnd w:id="1108"/>
        <w:r w:rsidR="008C67B4" w:rsidRPr="004E6C2C" w:rsidDel="00DD6F27">
          <w:rPr>
            <w:rStyle w:val="CommentReference"/>
            <w:rFonts w:ascii="Times New Roman" w:hAnsi="Times New Roman" w:cs="Times New Roman"/>
            <w:noProof/>
            <w:sz w:val="24"/>
            <w:szCs w:val="24"/>
            <w:lang w:val="en-GB"/>
            <w:rPrChange w:id="1114" w:author="Mohammad Nayeem" w:date="2020-04-21T22:30:00Z">
              <w:rPr>
                <w:rStyle w:val="CommentReference"/>
                <w:noProof/>
                <w:lang w:val="en-GB"/>
              </w:rPr>
            </w:rPrChange>
          </w:rPr>
          <w:commentReference w:id="1108"/>
        </w:r>
        <w:commentRangeStart w:id="1115"/>
        <w:r w:rsidR="00FC518C" w:rsidRPr="004E6C2C" w:rsidDel="00DD6F27">
          <w:rPr>
            <w:rFonts w:ascii="Times New Roman" w:hAnsi="Times New Roman" w:cs="Times New Roman"/>
            <w:sz w:val="24"/>
            <w:szCs w:val="24"/>
            <w:rPrChange w:id="1116" w:author="Mohammad Nayeem" w:date="2020-04-21T22:30:00Z">
              <w:rPr>
                <w:rFonts w:ascii="Times New Roman" w:hAnsi="Times New Roman" w:cs="Times New Roman"/>
              </w:rPr>
            </w:rPrChange>
          </w:rPr>
          <w:delText>variables</w:delText>
        </w:r>
        <w:commentRangeEnd w:id="1115"/>
        <w:r w:rsidR="008C67B4" w:rsidRPr="004E6C2C" w:rsidDel="00DD6F27">
          <w:rPr>
            <w:rStyle w:val="CommentReference"/>
            <w:rFonts w:ascii="Times New Roman" w:hAnsi="Times New Roman" w:cs="Times New Roman"/>
            <w:noProof/>
            <w:sz w:val="24"/>
            <w:szCs w:val="24"/>
            <w:lang w:val="en-GB"/>
            <w:rPrChange w:id="1117" w:author="Mohammad Nayeem" w:date="2020-04-21T22:30:00Z">
              <w:rPr>
                <w:rStyle w:val="CommentReference"/>
                <w:noProof/>
                <w:lang w:val="en-GB"/>
              </w:rPr>
            </w:rPrChange>
          </w:rPr>
          <w:commentReference w:id="1115"/>
        </w:r>
        <w:r w:rsidR="00FE5370" w:rsidRPr="004E6C2C" w:rsidDel="00DD6F27">
          <w:rPr>
            <w:rFonts w:ascii="Times New Roman" w:hAnsi="Times New Roman" w:cs="Times New Roman"/>
            <w:sz w:val="24"/>
            <w:szCs w:val="24"/>
            <w:rPrChange w:id="1118" w:author="Mohammad Nayeem" w:date="2020-04-21T22:30:00Z">
              <w:rPr>
                <w:rFonts w:ascii="Times New Roman" w:hAnsi="Times New Roman" w:cs="Times New Roman"/>
              </w:rPr>
            </w:rPrChange>
          </w:rPr>
          <w:delText xml:space="preserve"> </w:delText>
        </w:r>
      </w:del>
    </w:p>
    <w:p w14:paraId="7E8CC997" w14:textId="1F320F17" w:rsidR="00223A1D" w:rsidRPr="004E6C2C" w:rsidDel="00DD6F27" w:rsidRDefault="00223A1D">
      <w:pPr>
        <w:spacing w:line="480" w:lineRule="auto"/>
        <w:jc w:val="both"/>
        <w:rPr>
          <w:del w:id="1119" w:author="Mohammad Nayeem" w:date="2020-04-18T03:54:00Z"/>
          <w:rFonts w:ascii="Times New Roman" w:hAnsi="Times New Roman" w:cs="Times New Roman"/>
          <w:sz w:val="24"/>
          <w:szCs w:val="24"/>
          <w:rPrChange w:id="1120" w:author="Mohammad Nayeem" w:date="2020-04-21T22:30:00Z">
            <w:rPr>
              <w:del w:id="1121" w:author="Mohammad Nayeem" w:date="2020-04-18T03:54:00Z"/>
              <w:rFonts w:ascii="Times New Roman" w:hAnsi="Times New Roman" w:cs="Times New Roman"/>
            </w:rPr>
          </w:rPrChange>
        </w:rPr>
        <w:pPrChange w:id="1122" w:author="Mohammad Nayeem" w:date="2020-04-22T17:14:00Z">
          <w:pPr>
            <w:spacing w:after="0" w:line="480" w:lineRule="auto"/>
            <w:jc w:val="both"/>
          </w:pPr>
        </w:pPrChange>
      </w:pPr>
    </w:p>
    <w:p w14:paraId="3C940782" w14:textId="5E79B441" w:rsidR="00E6319B" w:rsidRPr="004E6C2C" w:rsidDel="00DD6F27" w:rsidRDefault="00E6319B">
      <w:pPr>
        <w:pStyle w:val="HTMLPreformatted"/>
        <w:shd w:val="clear" w:color="auto" w:fill="FFFFFF"/>
        <w:spacing w:line="480" w:lineRule="auto"/>
        <w:jc w:val="both"/>
        <w:rPr>
          <w:ins w:id="1123" w:author="Md Jamal Uddin" w:date="2020-03-30T09:51:00Z"/>
          <w:del w:id="1124" w:author="Mohammad Nayeem" w:date="2020-04-18T03:54:00Z"/>
          <w:rFonts w:ascii="Times New Roman" w:hAnsi="Times New Roman" w:cs="Times New Roman"/>
          <w:b/>
          <w:sz w:val="24"/>
          <w:szCs w:val="24"/>
          <w:rPrChange w:id="1125" w:author="Mohammad Nayeem" w:date="2020-04-21T22:30:00Z">
            <w:rPr>
              <w:ins w:id="1126" w:author="Md Jamal Uddin" w:date="2020-03-30T09:51:00Z"/>
              <w:del w:id="1127" w:author="Mohammad Nayeem" w:date="2020-04-18T03:54:00Z"/>
              <w:rFonts w:ascii="Times New Roman" w:hAnsi="Times New Roman" w:cs="Times New Roman"/>
              <w:b/>
              <w:sz w:val="22"/>
              <w:szCs w:val="22"/>
            </w:rPr>
          </w:rPrChange>
        </w:rPr>
      </w:pPr>
    </w:p>
    <w:p w14:paraId="5180C3FF" w14:textId="7E0505B7" w:rsidR="00E6319B" w:rsidRPr="004E6C2C" w:rsidDel="00DD6F27" w:rsidRDefault="00E6319B">
      <w:pPr>
        <w:pStyle w:val="HTMLPreformatted"/>
        <w:shd w:val="clear" w:color="auto" w:fill="FFFFFF"/>
        <w:spacing w:line="480" w:lineRule="auto"/>
        <w:jc w:val="both"/>
        <w:rPr>
          <w:del w:id="1128" w:author="Mohammad Nayeem" w:date="2020-04-18T03:54:00Z"/>
          <w:rFonts w:ascii="Times New Roman" w:hAnsi="Times New Roman" w:cs="Times New Roman"/>
          <w:b/>
          <w:sz w:val="24"/>
          <w:szCs w:val="24"/>
          <w:rPrChange w:id="1129" w:author="Mohammad Nayeem" w:date="2020-04-21T22:30:00Z">
            <w:rPr>
              <w:del w:id="1130" w:author="Mohammad Nayeem" w:date="2020-04-18T03:54:00Z"/>
              <w:rFonts w:ascii="Times New Roman" w:hAnsi="Times New Roman" w:cs="Times New Roman"/>
              <w:b/>
              <w:sz w:val="22"/>
              <w:szCs w:val="22"/>
            </w:rPr>
          </w:rPrChange>
        </w:rPr>
      </w:pPr>
    </w:p>
    <w:p w14:paraId="57CF43FD" w14:textId="589D4A0C" w:rsidR="0052434E" w:rsidRPr="004E6C2C" w:rsidRDefault="0052434E">
      <w:pPr>
        <w:pStyle w:val="HTMLPreformatted"/>
        <w:shd w:val="clear" w:color="auto" w:fill="FFFFFF"/>
        <w:spacing w:line="480" w:lineRule="auto"/>
        <w:jc w:val="both"/>
        <w:rPr>
          <w:rFonts w:ascii="Times New Roman" w:hAnsi="Times New Roman" w:cs="Times New Roman"/>
          <w:b/>
          <w:sz w:val="24"/>
          <w:szCs w:val="24"/>
          <w:rPrChange w:id="1131" w:author="Mohammad Nayeem" w:date="2020-04-21T22:30:00Z">
            <w:rPr>
              <w:rFonts w:ascii="Times New Roman" w:hAnsi="Times New Roman" w:cs="Times New Roman"/>
              <w:b/>
              <w:sz w:val="22"/>
              <w:szCs w:val="22"/>
            </w:rPr>
          </w:rPrChange>
        </w:rPr>
      </w:pPr>
      <w:del w:id="1132" w:author="Mohammad Nayeem" w:date="2020-04-18T03:54:00Z">
        <w:r w:rsidRPr="004E6C2C" w:rsidDel="00DD6F27">
          <w:rPr>
            <w:rFonts w:ascii="Times New Roman" w:hAnsi="Times New Roman" w:cs="Times New Roman"/>
            <w:b/>
            <w:sz w:val="24"/>
            <w:szCs w:val="24"/>
            <w:rPrChange w:id="1133" w:author="Mohammad Nayeem" w:date="2020-04-21T22:30:00Z">
              <w:rPr>
                <w:rFonts w:ascii="Times New Roman" w:hAnsi="Times New Roman" w:cs="Times New Roman"/>
                <w:b/>
                <w:sz w:val="22"/>
                <w:szCs w:val="22"/>
              </w:rPr>
            </w:rPrChange>
          </w:rPr>
          <w:delText>E</w:delText>
        </w:r>
      </w:del>
      <w:ins w:id="1134" w:author="Mohammad Nayeem" w:date="2020-04-18T03:54:00Z">
        <w:r w:rsidR="00DD6F27" w:rsidRPr="004E6C2C">
          <w:rPr>
            <w:rFonts w:ascii="Times New Roman" w:hAnsi="Times New Roman" w:cs="Times New Roman"/>
            <w:b/>
            <w:sz w:val="24"/>
            <w:szCs w:val="24"/>
            <w:rPrChange w:id="1135" w:author="Mohammad Nayeem" w:date="2020-04-21T22:30:00Z">
              <w:rPr>
                <w:rFonts w:ascii="Times New Roman" w:hAnsi="Times New Roman" w:cs="Times New Roman"/>
                <w:b/>
                <w:sz w:val="22"/>
                <w:szCs w:val="22"/>
              </w:rPr>
            </w:rPrChange>
          </w:rPr>
          <w:t>E</w:t>
        </w:r>
      </w:ins>
      <w:r w:rsidRPr="004E6C2C">
        <w:rPr>
          <w:rFonts w:ascii="Times New Roman" w:hAnsi="Times New Roman" w:cs="Times New Roman"/>
          <w:b/>
          <w:sz w:val="24"/>
          <w:szCs w:val="24"/>
          <w:rPrChange w:id="1136" w:author="Mohammad Nayeem" w:date="2020-04-21T22:30:00Z">
            <w:rPr>
              <w:rFonts w:ascii="Times New Roman" w:hAnsi="Times New Roman" w:cs="Times New Roman"/>
              <w:b/>
              <w:sz w:val="22"/>
              <w:szCs w:val="22"/>
            </w:rPr>
          </w:rPrChange>
        </w:rPr>
        <w:t>xposure variable:</w:t>
      </w:r>
    </w:p>
    <w:p w14:paraId="18088D98" w14:textId="57BF9124" w:rsidR="007B5F26" w:rsidRPr="004E6C2C" w:rsidRDefault="00077A62">
      <w:pPr>
        <w:pStyle w:val="HTMLPreformatted"/>
        <w:shd w:val="clear" w:color="auto" w:fill="FFFFFF"/>
        <w:spacing w:line="480" w:lineRule="auto"/>
        <w:jc w:val="both"/>
        <w:rPr>
          <w:rFonts w:ascii="Times New Roman" w:hAnsi="Times New Roman" w:cs="Times New Roman"/>
          <w:sz w:val="24"/>
          <w:szCs w:val="24"/>
          <w:rPrChange w:id="1137" w:author="Mohammad Nayeem" w:date="2020-04-21T22:30:00Z">
            <w:rPr>
              <w:rFonts w:ascii="Times New Roman" w:hAnsi="Times New Roman" w:cs="Times New Roman"/>
              <w:sz w:val="22"/>
              <w:szCs w:val="22"/>
            </w:rPr>
          </w:rPrChange>
        </w:rPr>
      </w:pPr>
      <w:r w:rsidRPr="004E6C2C">
        <w:rPr>
          <w:rFonts w:ascii="Times New Roman" w:hAnsi="Times New Roman" w:cs="Times New Roman"/>
          <w:sz w:val="24"/>
          <w:szCs w:val="24"/>
          <w:rPrChange w:id="1138" w:author="Mohammad Nayeem" w:date="2020-04-21T22:30:00Z">
            <w:rPr>
              <w:rFonts w:ascii="Times New Roman" w:hAnsi="Times New Roman" w:cs="Times New Roman"/>
              <w:sz w:val="22"/>
              <w:szCs w:val="22"/>
            </w:rPr>
          </w:rPrChange>
        </w:rPr>
        <w:t xml:space="preserve">During the survey, mothers were asked: whether the baby is still breastfeeding; Breastfeeding period; And if other solid or liquid foods were given during the last 24 h rather than Breastfeed. </w:t>
      </w:r>
      <w:r w:rsidR="00412E4F" w:rsidRPr="004E6C2C">
        <w:rPr>
          <w:rFonts w:ascii="Times New Roman" w:hAnsi="Times New Roman" w:cs="Times New Roman"/>
          <w:sz w:val="24"/>
          <w:szCs w:val="24"/>
          <w:rPrChange w:id="1139" w:author="Mohammad Nayeem" w:date="2020-04-21T22:30:00Z">
            <w:rPr>
              <w:rFonts w:ascii="Times New Roman" w:hAnsi="Times New Roman" w:cs="Times New Roman"/>
              <w:sz w:val="22"/>
              <w:szCs w:val="22"/>
            </w:rPr>
          </w:rPrChange>
        </w:rPr>
        <w:t xml:space="preserve">The exposure variable was a binary variable that indicates types of breastfeeding: exclusive breastfeeding (EBF) versus non-exclusive breastfeeding (Non-EBF), within the first six months of a child’s life. The EBF was considered only mothers breastfed and who did not provide any supplements for the first six months of their child's life, NOT even water. BDHS collects exclusive </w:t>
      </w:r>
      <w:r w:rsidR="00412E4F" w:rsidRPr="004E6C2C">
        <w:rPr>
          <w:rFonts w:ascii="Times New Roman" w:hAnsi="Times New Roman" w:cs="Times New Roman"/>
          <w:sz w:val="24"/>
          <w:szCs w:val="24"/>
          <w:rPrChange w:id="1140" w:author="Mohammad Nayeem" w:date="2020-04-21T22:30:00Z">
            <w:rPr>
              <w:rFonts w:ascii="Times New Roman" w:hAnsi="Times New Roman" w:cs="Times New Roman"/>
              <w:sz w:val="22"/>
              <w:szCs w:val="22"/>
            </w:rPr>
          </w:rPrChange>
        </w:rPr>
        <w:lastRenderedPageBreak/>
        <w:t xml:space="preserve">breastfeeding from mothers by recall method </w:t>
      </w:r>
      <w:r w:rsidR="00C366C9" w:rsidRPr="004E6C2C">
        <w:rPr>
          <w:rFonts w:ascii="Times New Roman" w:hAnsi="Times New Roman" w:cs="Times New Roman"/>
          <w:sz w:val="24"/>
          <w:szCs w:val="24"/>
          <w:rPrChange w:id="1141" w:author="Mohammad Nayeem" w:date="2020-04-21T22:30:00Z">
            <w:rPr>
              <w:rFonts w:ascii="Times New Roman" w:hAnsi="Times New Roman" w:cs="Times New Roman"/>
              <w:sz w:val="22"/>
              <w:szCs w:val="22"/>
            </w:rPr>
          </w:rPrChange>
        </w:rPr>
        <w:fldChar w:fldCharType="begin" w:fldLock="1"/>
      </w:r>
      <w:r w:rsidR="00F84193" w:rsidRPr="004E6C2C">
        <w:rPr>
          <w:rFonts w:ascii="Times New Roman" w:hAnsi="Times New Roman" w:cs="Times New Roman"/>
          <w:sz w:val="24"/>
          <w:szCs w:val="24"/>
          <w:rPrChange w:id="1142" w:author="Mohammad Nayeem" w:date="2020-04-21T22:30:00Z">
            <w:rPr>
              <w:rFonts w:ascii="Times New Roman" w:hAnsi="Times New Roman" w:cs="Times New Roman"/>
              <w:sz w:val="22"/>
              <w:szCs w:val="22"/>
            </w:rPr>
          </w:rPrChange>
        </w:rPr>
        <w:instrText>ADDIN CSL_CITATION {"citationItems":[{"id":"ITEM-1","itemData":{"ISSN":"10030034","PMID":"24416898","abstract":"To evaluate the clinical outcome of arthroscopy techniques for the treatment of tibial intercondylar eminence fractures through patellofemoral joint space.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Treatment of tibial intercondylar eminence fractures under arthroscopy through patellofemoral joint space has follow advantages: simple reduction and fixation, easy operation and good clinical outcome.","author":[{"dropping-particle":"","family":"Yun","given":"Xiang Dong","non-dropping-particle":"","parse-names":false,"suffix":""},{"dropping-particle":"","family":"An","given":"Li Ping","non-dropping-particle":"","parse-names":false,"suffix":""},{"dropping-particle":"","family":"Cheng","given":"Peng","non-dropping-particle":"","parse-names":false,"suffix":""},{"dropping-particle":"","family":"Wu","given":"Meng","non-dropping-particle":"","parse-names":false,"suffix":""},{"dropping-particle":"","family":"Xia","given":"Ya Yi","non-dropping-particle":"","parse-names":false,"suffix":""}],"container-title":"Zhongguo gu shang = China journal of orthopaedics and traumatology","id":"ITEM-1","issue":"9","issued":{"date-parts":[["2013","3"]]},"page":"714-716","title":"[Treatment of tibial intercondylar eminence fracture under arthroscopy through patellofemoral joint space].","type":"article-journal","volume":"26"},"uris":["http://www.mendeley.com/documents/?uuid=925f6fb6-5854-33fb-9967-776220d81c55"]}],"mendeley":{"formattedCitation":"(Yun et al., 2013)","plainTextFormattedCitation":"(Yun et al., 2013)","previouslyFormattedCitation":"(Yun et al., 2013)"},"properties":{"noteIndex":0},"schema":"https://github.com/citation-style-language/schema/raw/master/csl-citation.json"}</w:instrText>
      </w:r>
      <w:r w:rsidR="00C366C9" w:rsidRPr="004E6C2C">
        <w:rPr>
          <w:rFonts w:ascii="Times New Roman" w:hAnsi="Times New Roman" w:cs="Times New Roman"/>
          <w:sz w:val="24"/>
          <w:szCs w:val="24"/>
          <w:rPrChange w:id="1143" w:author="Mohammad Nayeem" w:date="2020-04-21T22:30:00Z">
            <w:rPr>
              <w:rFonts w:ascii="Times New Roman" w:hAnsi="Times New Roman" w:cs="Times New Roman"/>
              <w:sz w:val="22"/>
              <w:szCs w:val="22"/>
            </w:rPr>
          </w:rPrChange>
        </w:rPr>
        <w:fldChar w:fldCharType="separate"/>
      </w:r>
      <w:r w:rsidR="00F84193" w:rsidRPr="004E6C2C">
        <w:rPr>
          <w:rFonts w:ascii="Times New Roman" w:hAnsi="Times New Roman" w:cs="Times New Roman"/>
          <w:noProof/>
          <w:sz w:val="24"/>
          <w:szCs w:val="24"/>
          <w:rPrChange w:id="1144" w:author="Mohammad Nayeem" w:date="2020-04-21T22:30:00Z">
            <w:rPr>
              <w:rFonts w:ascii="Times New Roman" w:hAnsi="Times New Roman" w:cs="Times New Roman"/>
              <w:noProof/>
              <w:sz w:val="22"/>
              <w:szCs w:val="22"/>
            </w:rPr>
          </w:rPrChange>
        </w:rPr>
        <w:t>(Yun et al., 2013)</w:t>
      </w:r>
      <w:r w:rsidR="00C366C9" w:rsidRPr="004E6C2C">
        <w:rPr>
          <w:rFonts w:ascii="Times New Roman" w:hAnsi="Times New Roman" w:cs="Times New Roman"/>
          <w:sz w:val="24"/>
          <w:szCs w:val="24"/>
          <w:rPrChange w:id="1145" w:author="Mohammad Nayeem" w:date="2020-04-21T22:30:00Z">
            <w:rPr>
              <w:rFonts w:ascii="Times New Roman" w:hAnsi="Times New Roman" w:cs="Times New Roman"/>
              <w:sz w:val="22"/>
              <w:szCs w:val="22"/>
            </w:rPr>
          </w:rPrChange>
        </w:rPr>
        <w:fldChar w:fldCharType="end"/>
      </w:r>
      <w:r w:rsidR="00C366C9" w:rsidRPr="004E6C2C">
        <w:rPr>
          <w:rFonts w:ascii="Times New Roman" w:hAnsi="Times New Roman" w:cs="Times New Roman"/>
          <w:sz w:val="24"/>
          <w:szCs w:val="24"/>
          <w:rPrChange w:id="1146" w:author="Mohammad Nayeem" w:date="2020-04-21T22:30:00Z">
            <w:rPr>
              <w:rFonts w:ascii="Times New Roman" w:hAnsi="Times New Roman" w:cs="Times New Roman"/>
              <w:sz w:val="22"/>
              <w:szCs w:val="22"/>
            </w:rPr>
          </w:rPrChange>
        </w:rPr>
        <w:t>.</w:t>
      </w:r>
      <w:r w:rsidR="0052434E" w:rsidRPr="004E6C2C">
        <w:rPr>
          <w:rFonts w:ascii="Times New Roman" w:hAnsi="Times New Roman" w:cs="Times New Roman"/>
          <w:sz w:val="24"/>
          <w:szCs w:val="24"/>
          <w:rPrChange w:id="1147" w:author="Mohammad Nayeem" w:date="2020-04-21T22:30:00Z">
            <w:rPr>
              <w:rFonts w:ascii="Times New Roman" w:hAnsi="Times New Roman" w:cs="Times New Roman"/>
              <w:sz w:val="22"/>
              <w:szCs w:val="22"/>
            </w:rPr>
          </w:rPrChange>
        </w:rPr>
        <w:t xml:space="preserve"> </w:t>
      </w:r>
      <w:commentRangeStart w:id="1148"/>
      <w:commentRangeStart w:id="1149"/>
      <w:r w:rsidR="00412E4F" w:rsidRPr="004E6C2C">
        <w:rPr>
          <w:rFonts w:ascii="Times New Roman" w:hAnsi="Times New Roman" w:cs="Times New Roman"/>
          <w:sz w:val="24"/>
          <w:szCs w:val="24"/>
          <w:rPrChange w:id="1150" w:author="Mohammad Nayeem" w:date="2020-04-21T22:30:00Z">
            <w:rPr>
              <w:rFonts w:ascii="Times New Roman" w:hAnsi="Times New Roman" w:cs="Times New Roman"/>
              <w:sz w:val="22"/>
              <w:szCs w:val="22"/>
            </w:rPr>
          </w:rPrChange>
        </w:rPr>
        <w:t xml:space="preserve">EBF variable is coded as </w:t>
      </w:r>
      <w:ins w:id="1151" w:author="Mohammad Nayeem" w:date="2020-04-21T02:59:00Z">
        <w:r w:rsidR="004548DA" w:rsidRPr="004E6C2C">
          <w:rPr>
            <w:rFonts w:ascii="Times New Roman" w:hAnsi="Times New Roman" w:cs="Times New Roman"/>
            <w:sz w:val="24"/>
            <w:szCs w:val="24"/>
            <w:rPrChange w:id="1152" w:author="Mohammad Nayeem" w:date="2020-04-21T22:30:00Z">
              <w:rPr>
                <w:rFonts w:ascii="Times New Roman" w:hAnsi="Times New Roman" w:cs="Times New Roman"/>
                <w:sz w:val="22"/>
                <w:szCs w:val="22"/>
              </w:rPr>
            </w:rPrChange>
          </w:rPr>
          <w:t>1</w:t>
        </w:r>
      </w:ins>
      <w:del w:id="1153" w:author="Mohammad Nayeem" w:date="2020-04-18T03:58:00Z">
        <w:r w:rsidR="00412E4F" w:rsidRPr="004E6C2C" w:rsidDel="00B51F65">
          <w:rPr>
            <w:rFonts w:ascii="Times New Roman" w:hAnsi="Times New Roman" w:cs="Times New Roman"/>
            <w:sz w:val="24"/>
            <w:szCs w:val="24"/>
            <w:rPrChange w:id="1154" w:author="Mohammad Nayeem" w:date="2020-04-21T22:30:00Z">
              <w:rPr>
                <w:rFonts w:ascii="Times New Roman" w:hAnsi="Times New Roman" w:cs="Times New Roman"/>
                <w:sz w:val="22"/>
                <w:szCs w:val="22"/>
              </w:rPr>
            </w:rPrChange>
          </w:rPr>
          <w:delText>1</w:delText>
        </w:r>
      </w:del>
      <w:r w:rsidR="00412E4F" w:rsidRPr="004E6C2C">
        <w:rPr>
          <w:rFonts w:ascii="Times New Roman" w:hAnsi="Times New Roman" w:cs="Times New Roman"/>
          <w:sz w:val="24"/>
          <w:szCs w:val="24"/>
          <w:rPrChange w:id="1155" w:author="Mohammad Nayeem" w:date="2020-04-21T22:30:00Z">
            <w:rPr>
              <w:rFonts w:ascii="Times New Roman" w:hAnsi="Times New Roman" w:cs="Times New Roman"/>
              <w:sz w:val="22"/>
              <w:szCs w:val="22"/>
            </w:rPr>
          </w:rPrChange>
        </w:rPr>
        <w:t xml:space="preserve"> if the child takes EBF, otherwise </w:t>
      </w:r>
      <w:ins w:id="1156" w:author="Mohammad Nayeem" w:date="2020-04-21T02:59:00Z">
        <w:r w:rsidR="004548DA" w:rsidRPr="004E6C2C">
          <w:rPr>
            <w:rFonts w:ascii="Times New Roman" w:hAnsi="Times New Roman" w:cs="Times New Roman"/>
            <w:sz w:val="24"/>
            <w:szCs w:val="24"/>
            <w:rPrChange w:id="1157" w:author="Mohammad Nayeem" w:date="2020-04-21T22:30:00Z">
              <w:rPr>
                <w:rFonts w:ascii="Times New Roman" w:hAnsi="Times New Roman" w:cs="Times New Roman"/>
                <w:sz w:val="22"/>
                <w:szCs w:val="22"/>
              </w:rPr>
            </w:rPrChange>
          </w:rPr>
          <w:t>0</w:t>
        </w:r>
      </w:ins>
      <w:del w:id="1158" w:author="Mohammad Nayeem" w:date="2020-04-18T03:58:00Z">
        <w:r w:rsidR="00412E4F" w:rsidRPr="004E6C2C" w:rsidDel="00B51F65">
          <w:rPr>
            <w:rFonts w:ascii="Times New Roman" w:hAnsi="Times New Roman" w:cs="Times New Roman"/>
            <w:sz w:val="24"/>
            <w:szCs w:val="24"/>
            <w:rPrChange w:id="1159" w:author="Mohammad Nayeem" w:date="2020-04-21T22:30:00Z">
              <w:rPr>
                <w:rFonts w:ascii="Times New Roman" w:hAnsi="Times New Roman" w:cs="Times New Roman"/>
                <w:sz w:val="22"/>
                <w:szCs w:val="22"/>
              </w:rPr>
            </w:rPrChange>
          </w:rPr>
          <w:delText>0</w:delText>
        </w:r>
      </w:del>
      <w:r w:rsidR="00412E4F" w:rsidRPr="004E6C2C">
        <w:rPr>
          <w:rFonts w:ascii="Times New Roman" w:hAnsi="Times New Roman" w:cs="Times New Roman"/>
          <w:sz w:val="24"/>
          <w:szCs w:val="24"/>
          <w:rPrChange w:id="1160" w:author="Mohammad Nayeem" w:date="2020-04-21T22:30:00Z">
            <w:rPr>
              <w:rFonts w:ascii="Times New Roman" w:hAnsi="Times New Roman" w:cs="Times New Roman"/>
              <w:sz w:val="22"/>
              <w:szCs w:val="22"/>
            </w:rPr>
          </w:rPrChange>
        </w:rPr>
        <w:t xml:space="preserve"> (Non-EBF). </w:t>
      </w:r>
      <w:commentRangeEnd w:id="1148"/>
      <w:r w:rsidR="00E6319B" w:rsidRPr="004E6C2C">
        <w:rPr>
          <w:rStyle w:val="CommentReference"/>
          <w:rFonts w:ascii="Times New Roman" w:eastAsiaTheme="minorHAnsi" w:hAnsi="Times New Roman" w:cs="Times New Roman"/>
          <w:noProof/>
          <w:sz w:val="24"/>
          <w:szCs w:val="24"/>
          <w:lang w:val="en-GB"/>
          <w:rPrChange w:id="1161" w:author="Mohammad Nayeem" w:date="2020-04-21T22:30:00Z">
            <w:rPr>
              <w:rStyle w:val="CommentReference"/>
              <w:rFonts w:asciiTheme="minorHAnsi" w:eastAsiaTheme="minorHAnsi" w:hAnsiTheme="minorHAnsi" w:cstheme="minorBidi"/>
              <w:noProof/>
              <w:lang w:val="en-GB"/>
            </w:rPr>
          </w:rPrChange>
        </w:rPr>
        <w:commentReference w:id="1148"/>
      </w:r>
      <w:commentRangeEnd w:id="1149"/>
      <w:r w:rsidR="00B51F65" w:rsidRPr="004E6C2C">
        <w:rPr>
          <w:rStyle w:val="CommentReference"/>
          <w:rFonts w:ascii="Times New Roman" w:eastAsiaTheme="minorHAnsi" w:hAnsi="Times New Roman" w:cs="Times New Roman"/>
          <w:noProof/>
          <w:sz w:val="24"/>
          <w:szCs w:val="24"/>
          <w:lang w:val="en-GB"/>
          <w:rPrChange w:id="1162" w:author="Mohammad Nayeem" w:date="2020-04-21T22:30:00Z">
            <w:rPr>
              <w:rStyle w:val="CommentReference"/>
              <w:rFonts w:asciiTheme="minorHAnsi" w:eastAsiaTheme="minorHAnsi" w:hAnsiTheme="minorHAnsi" w:cstheme="minorBidi"/>
              <w:noProof/>
              <w:lang w:val="en-GB"/>
            </w:rPr>
          </w:rPrChange>
        </w:rPr>
        <w:commentReference w:id="1149"/>
      </w:r>
    </w:p>
    <w:p w14:paraId="578580EB" w14:textId="77777777" w:rsidR="00B96CBB" w:rsidRPr="004E6C2C" w:rsidRDefault="00B96CBB">
      <w:pPr>
        <w:pStyle w:val="HTMLPreformatted"/>
        <w:shd w:val="clear" w:color="auto" w:fill="FFFFFF"/>
        <w:spacing w:line="480" w:lineRule="auto"/>
        <w:jc w:val="both"/>
        <w:rPr>
          <w:rFonts w:ascii="Times New Roman" w:hAnsi="Times New Roman" w:cs="Times New Roman"/>
          <w:color w:val="FF0000"/>
          <w:sz w:val="24"/>
          <w:szCs w:val="24"/>
          <w:rPrChange w:id="1163" w:author="Mohammad Nayeem" w:date="2020-04-21T22:30:00Z">
            <w:rPr>
              <w:rFonts w:ascii="Times New Roman" w:hAnsi="Times New Roman" w:cs="Times New Roman"/>
              <w:color w:val="FF0000"/>
              <w:sz w:val="22"/>
              <w:szCs w:val="22"/>
            </w:rPr>
          </w:rPrChange>
        </w:rPr>
      </w:pPr>
    </w:p>
    <w:p w14:paraId="05681CE0" w14:textId="77777777" w:rsidR="0052434E" w:rsidRPr="004E6C2C" w:rsidRDefault="0052434E">
      <w:pPr>
        <w:pStyle w:val="HTMLPreformatted"/>
        <w:shd w:val="clear" w:color="auto" w:fill="FFFFFF"/>
        <w:spacing w:line="480" w:lineRule="auto"/>
        <w:jc w:val="both"/>
        <w:rPr>
          <w:rFonts w:ascii="Times New Roman" w:hAnsi="Times New Roman" w:cs="Times New Roman"/>
          <w:b/>
          <w:sz w:val="24"/>
          <w:szCs w:val="24"/>
          <w:rPrChange w:id="1164" w:author="Mohammad Nayeem" w:date="2020-04-21T22:30:00Z">
            <w:rPr>
              <w:rFonts w:ascii="Times New Roman" w:hAnsi="Times New Roman" w:cs="Times New Roman"/>
              <w:b/>
              <w:sz w:val="22"/>
              <w:szCs w:val="22"/>
            </w:rPr>
          </w:rPrChange>
        </w:rPr>
      </w:pPr>
      <w:r w:rsidRPr="004E6C2C">
        <w:rPr>
          <w:rFonts w:ascii="Times New Roman" w:hAnsi="Times New Roman" w:cs="Times New Roman"/>
          <w:b/>
          <w:sz w:val="24"/>
          <w:szCs w:val="24"/>
          <w:rPrChange w:id="1165" w:author="Mohammad Nayeem" w:date="2020-04-21T22:30:00Z">
            <w:rPr>
              <w:rFonts w:ascii="Times New Roman" w:hAnsi="Times New Roman" w:cs="Times New Roman"/>
              <w:b/>
              <w:sz w:val="22"/>
              <w:szCs w:val="22"/>
            </w:rPr>
          </w:rPrChange>
        </w:rPr>
        <w:t xml:space="preserve">Potential confounding variables: </w:t>
      </w:r>
    </w:p>
    <w:p w14:paraId="2FDB6328" w14:textId="6EDAECD2" w:rsidR="007D68CA" w:rsidDel="00D45FD3" w:rsidRDefault="007D68CA" w:rsidP="00D45FD3">
      <w:pPr>
        <w:pStyle w:val="HTMLPreformatted"/>
        <w:shd w:val="clear" w:color="auto" w:fill="FFFFFF"/>
        <w:spacing w:line="480" w:lineRule="auto"/>
        <w:jc w:val="both"/>
        <w:rPr>
          <w:del w:id="1166" w:author="Mohammad Nayeem" w:date="2020-04-22T17:15:00Z"/>
          <w:rFonts w:ascii="Times New Roman" w:hAnsi="Times New Roman" w:cs="Times New Roman"/>
          <w:sz w:val="24"/>
          <w:szCs w:val="24"/>
        </w:rPr>
      </w:pPr>
      <w:r w:rsidRPr="004E6C2C">
        <w:rPr>
          <w:rFonts w:ascii="Times New Roman" w:hAnsi="Times New Roman" w:cs="Times New Roman"/>
          <w:sz w:val="24"/>
          <w:szCs w:val="24"/>
          <w:rPrChange w:id="1167" w:author="Mohammad Nayeem" w:date="2020-04-21T22:30:00Z">
            <w:rPr>
              <w:rFonts w:ascii="Times New Roman" w:hAnsi="Times New Roman" w:cs="Times New Roman"/>
            </w:rPr>
          </w:rPrChange>
        </w:rPr>
        <w:t xml:space="preserve">In this study, maternal age (15–19 years, 20–24 years, 24–29 years, 30–34 years, ≥35 years), </w:t>
      </w:r>
      <w:r w:rsidR="00077A62" w:rsidRPr="004E6C2C">
        <w:rPr>
          <w:rFonts w:ascii="Times New Roman" w:hAnsi="Times New Roman" w:cs="Times New Roman"/>
          <w:sz w:val="24"/>
          <w:szCs w:val="24"/>
          <w:rPrChange w:id="1168" w:author="Mohammad Nayeem" w:date="2020-04-21T22:30:00Z">
            <w:rPr>
              <w:rFonts w:ascii="Times New Roman" w:hAnsi="Times New Roman" w:cs="Times New Roman"/>
            </w:rPr>
          </w:rPrChange>
        </w:rPr>
        <w:t xml:space="preserve">regions </w:t>
      </w:r>
      <w:r w:rsidRPr="004E6C2C">
        <w:rPr>
          <w:rFonts w:ascii="Times New Roman" w:hAnsi="Times New Roman" w:cs="Times New Roman"/>
          <w:sz w:val="24"/>
          <w:szCs w:val="24"/>
          <w:rPrChange w:id="1169" w:author="Mohammad Nayeem" w:date="2020-04-21T22:30:00Z">
            <w:rPr>
              <w:rFonts w:ascii="Times New Roman" w:hAnsi="Times New Roman" w:cs="Times New Roman"/>
            </w:rPr>
          </w:rPrChange>
        </w:rPr>
        <w:t xml:space="preserve">(Barisal, Chittagong, Dhaka, Khulna, </w:t>
      </w:r>
      <w:proofErr w:type="spellStart"/>
      <w:r w:rsidRPr="004E6C2C">
        <w:rPr>
          <w:rFonts w:ascii="Times New Roman" w:hAnsi="Times New Roman" w:cs="Times New Roman"/>
          <w:sz w:val="24"/>
          <w:szCs w:val="24"/>
          <w:rPrChange w:id="1170" w:author="Mohammad Nayeem" w:date="2020-04-21T22:30:00Z">
            <w:rPr>
              <w:rFonts w:ascii="Times New Roman" w:hAnsi="Times New Roman" w:cs="Times New Roman"/>
            </w:rPr>
          </w:rPrChange>
        </w:rPr>
        <w:t>Rajshahi</w:t>
      </w:r>
      <w:proofErr w:type="spellEnd"/>
      <w:r w:rsidRPr="004E6C2C">
        <w:rPr>
          <w:rFonts w:ascii="Times New Roman" w:hAnsi="Times New Roman" w:cs="Times New Roman"/>
          <w:sz w:val="24"/>
          <w:szCs w:val="24"/>
          <w:rPrChange w:id="1171" w:author="Mohammad Nayeem" w:date="2020-04-21T22:30:00Z">
            <w:rPr>
              <w:rFonts w:ascii="Times New Roman" w:hAnsi="Times New Roman" w:cs="Times New Roman"/>
            </w:rPr>
          </w:rPrChange>
        </w:rPr>
        <w:t>, Rangpur, Sylhet), place of residence (rural, urban), current employment status (yes/no), maternal educational level (no education, primary, secondary, higher), fathers’ occupation (farmer, agriculture worker, businessman, others), religion</w:t>
      </w:r>
      <w:r w:rsidR="00077A62" w:rsidRPr="004E6C2C">
        <w:rPr>
          <w:rFonts w:ascii="Times New Roman" w:hAnsi="Times New Roman" w:cs="Times New Roman"/>
          <w:sz w:val="24"/>
          <w:szCs w:val="24"/>
          <w:rPrChange w:id="1172" w:author="Mohammad Nayeem" w:date="2020-04-21T22:30:00Z">
            <w:rPr>
              <w:rFonts w:ascii="Times New Roman" w:hAnsi="Times New Roman" w:cs="Times New Roman"/>
            </w:rPr>
          </w:rPrChange>
        </w:rPr>
        <w:t xml:space="preserve"> of house</w:t>
      </w:r>
      <w:del w:id="1173" w:author="Mohammad Nayeem" w:date="2020-04-22T15:33:00Z">
        <w:r w:rsidR="00077A62" w:rsidRPr="004E6C2C" w:rsidDel="00350D24">
          <w:rPr>
            <w:rFonts w:ascii="Times New Roman" w:hAnsi="Times New Roman" w:cs="Times New Roman"/>
            <w:sz w:val="24"/>
            <w:szCs w:val="24"/>
            <w:rPrChange w:id="1174" w:author="Mohammad Nayeem" w:date="2020-04-21T22:30:00Z">
              <w:rPr>
                <w:rFonts w:ascii="Times New Roman" w:hAnsi="Times New Roman" w:cs="Times New Roman"/>
              </w:rPr>
            </w:rPrChange>
          </w:rPr>
          <w:delText xml:space="preserve"> </w:delText>
        </w:r>
      </w:del>
      <w:r w:rsidR="00077A62" w:rsidRPr="004E6C2C">
        <w:rPr>
          <w:rFonts w:ascii="Times New Roman" w:hAnsi="Times New Roman" w:cs="Times New Roman"/>
          <w:sz w:val="24"/>
          <w:szCs w:val="24"/>
          <w:rPrChange w:id="1175" w:author="Mohammad Nayeem" w:date="2020-04-21T22:30:00Z">
            <w:rPr>
              <w:rFonts w:ascii="Times New Roman" w:hAnsi="Times New Roman" w:cs="Times New Roman"/>
            </w:rPr>
          </w:rPrChange>
        </w:rPr>
        <w:t xml:space="preserve">hold </w:t>
      </w:r>
      <w:r w:rsidRPr="004E6C2C">
        <w:rPr>
          <w:rFonts w:ascii="Times New Roman" w:hAnsi="Times New Roman" w:cs="Times New Roman"/>
          <w:sz w:val="24"/>
          <w:szCs w:val="24"/>
          <w:rPrChange w:id="1176" w:author="Mohammad Nayeem" w:date="2020-04-21T22:30:00Z">
            <w:rPr>
              <w:rFonts w:ascii="Times New Roman" w:hAnsi="Times New Roman" w:cs="Times New Roman"/>
            </w:rPr>
          </w:rPrChange>
        </w:rPr>
        <w:t>(Islam, others), mass media access (yes/no), wealth status (richest, richer, middle, poorer, poorest), mother’s body mass index (BMI; underweight, normal, obese), number of household members (less equal five, greater than five)  are assumed as possible confounding variables.</w:t>
      </w:r>
      <w:ins w:id="1177" w:author="Mohammad Nayeem" w:date="2020-04-22T17:15:00Z">
        <w:r w:rsidR="00D45FD3">
          <w:rPr>
            <w:rFonts w:ascii="Times New Roman" w:hAnsi="Times New Roman" w:cs="Times New Roman"/>
            <w:sz w:val="24"/>
            <w:szCs w:val="24"/>
          </w:rPr>
          <w:t xml:space="preserve"> </w:t>
        </w:r>
      </w:ins>
    </w:p>
    <w:p w14:paraId="5FBC335E" w14:textId="77777777" w:rsidR="00D45FD3" w:rsidRPr="004E6C2C" w:rsidRDefault="00D45FD3">
      <w:pPr>
        <w:pStyle w:val="HTMLPreformatted"/>
        <w:shd w:val="clear" w:color="auto" w:fill="FFFFFF"/>
        <w:spacing w:line="480" w:lineRule="auto"/>
        <w:jc w:val="both"/>
        <w:rPr>
          <w:ins w:id="1178" w:author="Mohammad Nayeem" w:date="2020-04-22T17:15:00Z"/>
          <w:rFonts w:ascii="Times New Roman" w:hAnsi="Times New Roman" w:cs="Times New Roman"/>
          <w:sz w:val="24"/>
          <w:szCs w:val="24"/>
          <w:rPrChange w:id="1179" w:author="Mohammad Nayeem" w:date="2020-04-21T22:30:00Z">
            <w:rPr>
              <w:ins w:id="1180" w:author="Mohammad Nayeem" w:date="2020-04-22T17:15:00Z"/>
              <w:rFonts w:ascii="Times New Roman" w:hAnsi="Times New Roman" w:cs="Times New Roman"/>
              <w:sz w:val="22"/>
              <w:szCs w:val="22"/>
            </w:rPr>
          </w:rPrChange>
        </w:rPr>
      </w:pPr>
    </w:p>
    <w:p w14:paraId="0E77C5DC" w14:textId="09572CD4" w:rsidR="007D68CA" w:rsidRPr="004E6C2C" w:rsidRDefault="00077A62">
      <w:pPr>
        <w:pStyle w:val="HTMLPreformatted"/>
        <w:shd w:val="clear" w:color="auto" w:fill="FFFFFF"/>
        <w:spacing w:line="480" w:lineRule="auto"/>
        <w:jc w:val="both"/>
        <w:rPr>
          <w:rFonts w:ascii="Times New Roman" w:hAnsi="Times New Roman" w:cs="Times New Roman"/>
          <w:sz w:val="24"/>
          <w:szCs w:val="24"/>
          <w:rPrChange w:id="1181" w:author="Mohammad Nayeem" w:date="2020-04-21T22:30:00Z">
            <w:rPr>
              <w:rFonts w:ascii="Times New Roman" w:hAnsi="Times New Roman" w:cs="Times New Roman"/>
              <w:sz w:val="22"/>
              <w:szCs w:val="22"/>
            </w:rPr>
          </w:rPrChange>
        </w:rPr>
      </w:pPr>
      <w:r w:rsidRPr="004E6C2C">
        <w:rPr>
          <w:rFonts w:ascii="Times New Roman" w:hAnsi="Times New Roman" w:cs="Times New Roman"/>
          <w:sz w:val="24"/>
          <w:szCs w:val="24"/>
          <w:rPrChange w:id="1182" w:author="Mohammad Nayeem" w:date="2020-04-21T22:30:00Z">
            <w:rPr>
              <w:rFonts w:ascii="Times New Roman" w:hAnsi="Times New Roman" w:cs="Times New Roman"/>
              <w:sz w:val="22"/>
              <w:szCs w:val="22"/>
            </w:rPr>
          </w:rPrChange>
        </w:rPr>
        <w:t xml:space="preserve">Moreover, </w:t>
      </w:r>
      <w:r w:rsidR="007D68CA" w:rsidRPr="004E6C2C">
        <w:rPr>
          <w:rFonts w:ascii="Times New Roman" w:hAnsi="Times New Roman" w:cs="Times New Roman"/>
          <w:sz w:val="24"/>
          <w:szCs w:val="24"/>
          <w:rPrChange w:id="1183" w:author="Mohammad Nayeem" w:date="2020-04-21T22:30:00Z">
            <w:rPr>
              <w:rFonts w:ascii="Times New Roman" w:hAnsi="Times New Roman" w:cs="Times New Roman"/>
              <w:sz w:val="22"/>
              <w:szCs w:val="22"/>
            </w:rPr>
          </w:rPrChange>
        </w:rPr>
        <w:t>C-section (yes/no), place of delivery (home/health facility), Sex</w:t>
      </w:r>
      <w:r w:rsidRPr="004E6C2C">
        <w:rPr>
          <w:rFonts w:ascii="Times New Roman" w:hAnsi="Times New Roman" w:cs="Times New Roman"/>
          <w:sz w:val="24"/>
          <w:szCs w:val="24"/>
          <w:rPrChange w:id="1184" w:author="Mohammad Nayeem" w:date="2020-04-21T22:30:00Z">
            <w:rPr>
              <w:rFonts w:ascii="Times New Roman" w:hAnsi="Times New Roman" w:cs="Times New Roman"/>
              <w:sz w:val="22"/>
              <w:szCs w:val="22"/>
            </w:rPr>
          </w:rPrChange>
        </w:rPr>
        <w:t xml:space="preserve"> of the child</w:t>
      </w:r>
      <w:r w:rsidR="007D68CA" w:rsidRPr="004E6C2C">
        <w:rPr>
          <w:rFonts w:ascii="Times New Roman" w:hAnsi="Times New Roman" w:cs="Times New Roman"/>
          <w:sz w:val="24"/>
          <w:szCs w:val="24"/>
          <w:rPrChange w:id="1185" w:author="Mohammad Nayeem" w:date="2020-04-21T22:30:00Z">
            <w:rPr>
              <w:rFonts w:ascii="Times New Roman" w:hAnsi="Times New Roman" w:cs="Times New Roman"/>
              <w:sz w:val="22"/>
              <w:szCs w:val="22"/>
            </w:rPr>
          </w:rPrChange>
        </w:rPr>
        <w:t xml:space="preserve"> (male/female), Size of the children (at birth; (very large, large, average, very small, small) and Age of children (0-2 months, 3-6 months) are assumed possible confounding variables.</w:t>
      </w:r>
    </w:p>
    <w:p w14:paraId="2DB5AE6D" w14:textId="77777777" w:rsidR="00B86A04" w:rsidRPr="004E6C2C" w:rsidRDefault="00B86A04">
      <w:pPr>
        <w:pStyle w:val="HTMLPreformatted"/>
        <w:shd w:val="clear" w:color="auto" w:fill="FFFFFF"/>
        <w:spacing w:line="480" w:lineRule="auto"/>
        <w:jc w:val="both"/>
        <w:rPr>
          <w:rFonts w:ascii="Times New Roman" w:hAnsi="Times New Roman" w:cs="Times New Roman"/>
          <w:b/>
          <w:sz w:val="24"/>
          <w:szCs w:val="24"/>
          <w:lang w:bidi="bn-IN"/>
          <w:rPrChange w:id="1186" w:author="Mohammad Nayeem" w:date="2020-04-21T22:30:00Z">
            <w:rPr>
              <w:rFonts w:ascii="Times New Roman" w:hAnsi="Times New Roman" w:cs="Times New Roman"/>
              <w:b/>
              <w:sz w:val="22"/>
              <w:szCs w:val="22"/>
              <w:lang w:bidi="bn-IN"/>
            </w:rPr>
          </w:rPrChange>
        </w:rPr>
      </w:pPr>
    </w:p>
    <w:p w14:paraId="73FEAF0B" w14:textId="03A000FA" w:rsidR="00AE667B" w:rsidRPr="004E6C2C" w:rsidDel="006C40F4" w:rsidRDefault="00AE667B">
      <w:pPr>
        <w:pStyle w:val="HTMLPreformatted"/>
        <w:shd w:val="clear" w:color="auto" w:fill="FFFFFF"/>
        <w:spacing w:line="480" w:lineRule="auto"/>
        <w:jc w:val="both"/>
        <w:rPr>
          <w:del w:id="1187" w:author="Mohammad Nayeem" w:date="2020-04-21T21:19:00Z"/>
          <w:rFonts w:ascii="Times New Roman" w:hAnsi="Times New Roman" w:cs="Times New Roman"/>
          <w:b/>
          <w:sz w:val="24"/>
          <w:szCs w:val="24"/>
          <w:rPrChange w:id="1188" w:author="Mohammad Nayeem" w:date="2020-04-21T22:30:00Z">
            <w:rPr>
              <w:del w:id="1189" w:author="Mohammad Nayeem" w:date="2020-04-21T21:19:00Z"/>
              <w:rFonts w:ascii="Times New Roman" w:hAnsi="Times New Roman" w:cs="Times New Roman"/>
              <w:b/>
              <w:sz w:val="22"/>
              <w:szCs w:val="22"/>
            </w:rPr>
          </w:rPrChange>
        </w:rPr>
      </w:pPr>
      <w:r w:rsidRPr="004E6C2C">
        <w:rPr>
          <w:rFonts w:ascii="Times New Roman" w:hAnsi="Times New Roman" w:cs="Times New Roman"/>
          <w:b/>
          <w:sz w:val="24"/>
          <w:szCs w:val="24"/>
          <w:rPrChange w:id="1190" w:author="Mohammad Nayeem" w:date="2020-04-21T22:30:00Z">
            <w:rPr>
              <w:rFonts w:ascii="Times New Roman" w:hAnsi="Times New Roman" w:cs="Times New Roman"/>
              <w:b/>
            </w:rPr>
          </w:rPrChange>
        </w:rPr>
        <w:t>Statistical analyses:</w:t>
      </w:r>
    </w:p>
    <w:p w14:paraId="2C52298C" w14:textId="20D6B89D" w:rsidR="00FD742B" w:rsidRPr="004E6C2C" w:rsidRDefault="00FD742B">
      <w:pPr>
        <w:pStyle w:val="HTMLPreformatted"/>
        <w:shd w:val="clear" w:color="auto" w:fill="FFFFFF"/>
        <w:spacing w:line="480" w:lineRule="auto"/>
        <w:jc w:val="both"/>
        <w:rPr>
          <w:rFonts w:ascii="Times New Roman" w:hAnsi="Times New Roman" w:cs="Times New Roman"/>
          <w:b/>
          <w:sz w:val="24"/>
          <w:szCs w:val="24"/>
          <w:rPrChange w:id="1191" w:author="Mohammad Nayeem" w:date="2020-04-21T22:30:00Z">
            <w:rPr>
              <w:rFonts w:ascii="Times New Roman" w:hAnsi="Times New Roman" w:cs="Times New Roman"/>
              <w:b/>
              <w:sz w:val="22"/>
              <w:szCs w:val="22"/>
            </w:rPr>
          </w:rPrChange>
        </w:rPr>
      </w:pPr>
    </w:p>
    <w:p w14:paraId="67ACC9C8" w14:textId="77777777" w:rsidR="007D68CA" w:rsidRPr="004E6C2C" w:rsidRDefault="007D68CA">
      <w:pPr>
        <w:tabs>
          <w:tab w:val="left" w:pos="2430"/>
        </w:tabs>
        <w:spacing w:after="0" w:line="480" w:lineRule="auto"/>
        <w:jc w:val="both"/>
        <w:rPr>
          <w:rFonts w:ascii="Times New Roman" w:eastAsia="Times New Roman" w:hAnsi="Times New Roman" w:cs="Times New Roman"/>
          <w:b/>
          <w:bCs/>
          <w:i/>
          <w:iCs/>
          <w:sz w:val="24"/>
          <w:szCs w:val="24"/>
          <w:rPrChange w:id="1192" w:author="Mohammad Nayeem" w:date="2020-04-21T22:30:00Z">
            <w:rPr>
              <w:rFonts w:ascii="Times New Roman" w:eastAsia="Times New Roman" w:hAnsi="Times New Roman" w:cs="Times New Roman"/>
              <w:b/>
              <w:bCs/>
              <w:i/>
              <w:iCs/>
            </w:rPr>
          </w:rPrChange>
        </w:rPr>
      </w:pPr>
      <w:r w:rsidRPr="004E6C2C">
        <w:rPr>
          <w:rFonts w:ascii="Times New Roman" w:eastAsia="Times New Roman" w:hAnsi="Times New Roman" w:cs="Times New Roman"/>
          <w:b/>
          <w:bCs/>
          <w:i/>
          <w:iCs/>
          <w:sz w:val="24"/>
          <w:szCs w:val="24"/>
          <w:rPrChange w:id="1193" w:author="Mohammad Nayeem" w:date="2020-04-21T22:30:00Z">
            <w:rPr>
              <w:rFonts w:ascii="Times New Roman" w:eastAsia="Times New Roman" w:hAnsi="Times New Roman" w:cs="Times New Roman"/>
              <w:b/>
              <w:bCs/>
              <w:i/>
              <w:iCs/>
            </w:rPr>
          </w:rPrChange>
        </w:rPr>
        <w:t xml:space="preserve">Bivariate analysis </w:t>
      </w:r>
    </w:p>
    <w:p w14:paraId="39050798" w14:textId="2F838B09" w:rsidR="00B2352E" w:rsidRDefault="00DC2B2B" w:rsidP="00D45FD3">
      <w:pPr>
        <w:tabs>
          <w:tab w:val="left" w:pos="2430"/>
        </w:tabs>
        <w:spacing w:after="0" w:line="480" w:lineRule="auto"/>
        <w:jc w:val="both"/>
        <w:rPr>
          <w:ins w:id="1194" w:author="Mohammad Nayeem" w:date="2020-04-22T17:15:00Z"/>
          <w:rFonts w:ascii="Times New Roman" w:eastAsia="Times New Roman" w:hAnsi="Times New Roman" w:cs="Times New Roman"/>
          <w:sz w:val="24"/>
          <w:szCs w:val="24"/>
        </w:rPr>
      </w:pPr>
      <w:r w:rsidRPr="004E6C2C">
        <w:rPr>
          <w:rFonts w:ascii="Times New Roman" w:eastAsia="Times New Roman" w:hAnsi="Times New Roman" w:cs="Times New Roman"/>
          <w:sz w:val="24"/>
          <w:szCs w:val="24"/>
          <w:rPrChange w:id="1195" w:author="Mohammad Nayeem" w:date="2020-04-21T22:30:00Z">
            <w:rPr>
              <w:rFonts w:ascii="Times New Roman" w:eastAsia="Times New Roman" w:hAnsi="Times New Roman" w:cs="Times New Roman"/>
            </w:rPr>
          </w:rPrChange>
        </w:rPr>
        <w:t xml:space="preserve">Distribution of </w:t>
      </w:r>
      <w:r w:rsidR="007D68CA" w:rsidRPr="004E6C2C">
        <w:rPr>
          <w:rFonts w:ascii="Times New Roman" w:eastAsia="Times New Roman" w:hAnsi="Times New Roman" w:cs="Times New Roman"/>
          <w:sz w:val="24"/>
          <w:szCs w:val="24"/>
          <w:rPrChange w:id="1196" w:author="Mohammad Nayeem" w:date="2020-04-21T22:30:00Z">
            <w:rPr>
              <w:rFonts w:ascii="Times New Roman" w:eastAsia="Times New Roman" w:hAnsi="Times New Roman" w:cs="Times New Roman"/>
            </w:rPr>
          </w:rPrChange>
        </w:rPr>
        <w:t xml:space="preserve">selected confounding variables </w:t>
      </w:r>
      <w:r w:rsidRPr="004E6C2C">
        <w:rPr>
          <w:rFonts w:ascii="Times New Roman" w:eastAsia="Times New Roman" w:hAnsi="Times New Roman" w:cs="Times New Roman"/>
          <w:sz w:val="24"/>
          <w:szCs w:val="24"/>
          <w:rPrChange w:id="1197" w:author="Mohammad Nayeem" w:date="2020-04-21T22:30:00Z">
            <w:rPr>
              <w:rFonts w:ascii="Times New Roman" w:eastAsia="Times New Roman" w:hAnsi="Times New Roman" w:cs="Times New Roman"/>
            </w:rPr>
          </w:rPrChange>
        </w:rPr>
        <w:t>across the</w:t>
      </w:r>
      <w:r w:rsidR="007D68CA" w:rsidRPr="004E6C2C">
        <w:rPr>
          <w:rFonts w:ascii="Times New Roman" w:eastAsia="Times New Roman" w:hAnsi="Times New Roman" w:cs="Times New Roman"/>
          <w:sz w:val="24"/>
          <w:szCs w:val="24"/>
          <w:rPrChange w:id="1198" w:author="Mohammad Nayeem" w:date="2020-04-21T22:30:00Z">
            <w:rPr>
              <w:rFonts w:ascii="Times New Roman" w:eastAsia="Times New Roman" w:hAnsi="Times New Roman" w:cs="Times New Roman"/>
            </w:rPr>
          </w:rPrChange>
        </w:rPr>
        <w:t xml:space="preserve"> EBF </w:t>
      </w:r>
      <w:r w:rsidRPr="004E6C2C">
        <w:rPr>
          <w:rFonts w:ascii="Times New Roman" w:eastAsia="Times New Roman" w:hAnsi="Times New Roman" w:cs="Times New Roman"/>
          <w:sz w:val="24"/>
          <w:szCs w:val="24"/>
          <w:rPrChange w:id="1199" w:author="Mohammad Nayeem" w:date="2020-04-21T22:30:00Z">
            <w:rPr>
              <w:rFonts w:ascii="Times New Roman" w:eastAsia="Times New Roman" w:hAnsi="Times New Roman" w:cs="Times New Roman"/>
            </w:rPr>
          </w:rPrChange>
        </w:rPr>
        <w:t xml:space="preserve">and Non-EBF </w:t>
      </w:r>
      <w:r w:rsidR="007D68CA" w:rsidRPr="004E6C2C">
        <w:rPr>
          <w:rFonts w:ascii="Times New Roman" w:eastAsia="Times New Roman" w:hAnsi="Times New Roman" w:cs="Times New Roman"/>
          <w:sz w:val="24"/>
          <w:szCs w:val="24"/>
          <w:rPrChange w:id="1200" w:author="Mohammad Nayeem" w:date="2020-04-21T22:30:00Z">
            <w:rPr>
              <w:rFonts w:ascii="Times New Roman" w:eastAsia="Times New Roman" w:hAnsi="Times New Roman" w:cs="Times New Roman"/>
            </w:rPr>
          </w:rPrChange>
        </w:rPr>
        <w:t>w</w:t>
      </w:r>
      <w:ins w:id="1201" w:author="Mohammad Nayeem" w:date="2020-04-22T15:34:00Z">
        <w:r w:rsidR="00350D24">
          <w:rPr>
            <w:rFonts w:ascii="Times New Roman" w:eastAsia="Times New Roman" w:hAnsi="Times New Roman" w:cs="Times New Roman"/>
            <w:sz w:val="24"/>
            <w:szCs w:val="24"/>
          </w:rPr>
          <w:t>as</w:t>
        </w:r>
      </w:ins>
      <w:del w:id="1202" w:author="Mohammad Nayeem" w:date="2020-04-22T15:34:00Z">
        <w:r w:rsidR="007D68CA" w:rsidRPr="004E6C2C" w:rsidDel="00350D24">
          <w:rPr>
            <w:rFonts w:ascii="Times New Roman" w:eastAsia="Times New Roman" w:hAnsi="Times New Roman" w:cs="Times New Roman"/>
            <w:sz w:val="24"/>
            <w:szCs w:val="24"/>
            <w:rPrChange w:id="1203" w:author="Mohammad Nayeem" w:date="2020-04-21T22:30:00Z">
              <w:rPr>
                <w:rFonts w:ascii="Times New Roman" w:eastAsia="Times New Roman" w:hAnsi="Times New Roman" w:cs="Times New Roman"/>
              </w:rPr>
            </w:rPrChange>
          </w:rPr>
          <w:delText>ere</w:delText>
        </w:r>
      </w:del>
      <w:r w:rsidR="007D68CA" w:rsidRPr="004E6C2C">
        <w:rPr>
          <w:rFonts w:ascii="Times New Roman" w:eastAsia="Times New Roman" w:hAnsi="Times New Roman" w:cs="Times New Roman"/>
          <w:sz w:val="24"/>
          <w:szCs w:val="24"/>
          <w:rPrChange w:id="1204" w:author="Mohammad Nayeem" w:date="2020-04-21T22:30:00Z">
            <w:rPr>
              <w:rFonts w:ascii="Times New Roman" w:eastAsia="Times New Roman" w:hAnsi="Times New Roman" w:cs="Times New Roman"/>
            </w:rPr>
          </w:rPrChange>
        </w:rPr>
        <w:t xml:space="preserve"> shown by adjusting the sampling weight. </w:t>
      </w:r>
      <w:r w:rsidRPr="004E6C2C">
        <w:rPr>
          <w:rFonts w:ascii="Times New Roman" w:eastAsia="Times New Roman" w:hAnsi="Times New Roman" w:cs="Times New Roman"/>
          <w:sz w:val="24"/>
          <w:szCs w:val="24"/>
          <w:rPrChange w:id="1205" w:author="Mohammad Nayeem" w:date="2020-04-21T22:30:00Z">
            <w:rPr>
              <w:rFonts w:ascii="Times New Roman" w:eastAsia="Times New Roman" w:hAnsi="Times New Roman" w:cs="Times New Roman"/>
            </w:rPr>
          </w:rPrChange>
        </w:rPr>
        <w:t>Moreover, b</w:t>
      </w:r>
      <w:r w:rsidR="007D68CA" w:rsidRPr="004E6C2C">
        <w:rPr>
          <w:rFonts w:ascii="Times New Roman" w:eastAsia="Times New Roman" w:hAnsi="Times New Roman" w:cs="Times New Roman"/>
          <w:sz w:val="24"/>
          <w:szCs w:val="24"/>
          <w:rPrChange w:id="1206" w:author="Mohammad Nayeem" w:date="2020-04-21T22:30:00Z">
            <w:rPr>
              <w:rFonts w:ascii="Times New Roman" w:eastAsia="Times New Roman" w:hAnsi="Times New Roman" w:cs="Times New Roman"/>
            </w:rPr>
          </w:rPrChange>
        </w:rPr>
        <w:t xml:space="preserve">ivariate analysis was performed using cross-tabulation </w:t>
      </w:r>
      <w:r w:rsidRPr="004E6C2C">
        <w:rPr>
          <w:rFonts w:ascii="Times New Roman" w:eastAsia="Times New Roman" w:hAnsi="Times New Roman" w:cs="Times New Roman"/>
          <w:sz w:val="24"/>
          <w:szCs w:val="24"/>
          <w:rPrChange w:id="1207" w:author="Mohammad Nayeem" w:date="2020-04-21T22:30:00Z">
            <w:rPr>
              <w:rFonts w:ascii="Times New Roman" w:eastAsia="Times New Roman" w:hAnsi="Times New Roman" w:cs="Times New Roman"/>
            </w:rPr>
          </w:rPrChange>
        </w:rPr>
        <w:t xml:space="preserve">with </w:t>
      </w:r>
      <w:r w:rsidR="007D68CA" w:rsidRPr="004E6C2C">
        <w:rPr>
          <w:rFonts w:ascii="Times New Roman" w:eastAsia="Times New Roman" w:hAnsi="Times New Roman" w:cs="Times New Roman"/>
          <w:sz w:val="24"/>
          <w:szCs w:val="24"/>
          <w:rPrChange w:id="1208" w:author="Mohammad Nayeem" w:date="2020-04-21T22:30:00Z">
            <w:rPr>
              <w:rFonts w:ascii="Times New Roman" w:eastAsia="Times New Roman" w:hAnsi="Times New Roman" w:cs="Times New Roman"/>
            </w:rPr>
          </w:rPrChange>
        </w:rPr>
        <w:t>Pearson's chi-square statistical test.</w:t>
      </w:r>
      <w:del w:id="1209" w:author="Mohammad Nayeem" w:date="2020-04-21T21:19:00Z">
        <w:r w:rsidR="007D68CA" w:rsidRPr="004E6C2C" w:rsidDel="006C40F4">
          <w:rPr>
            <w:rFonts w:ascii="Times New Roman" w:eastAsia="Times New Roman" w:hAnsi="Times New Roman" w:cs="Times New Roman"/>
            <w:sz w:val="24"/>
            <w:szCs w:val="24"/>
            <w:rPrChange w:id="1210" w:author="Mohammad Nayeem" w:date="2020-04-21T22:30:00Z">
              <w:rPr>
                <w:rFonts w:ascii="Times New Roman" w:eastAsia="Times New Roman" w:hAnsi="Times New Roman" w:cs="Times New Roman"/>
              </w:rPr>
            </w:rPrChange>
          </w:rPr>
          <w:delText xml:space="preserve"> </w:delText>
        </w:r>
      </w:del>
    </w:p>
    <w:p w14:paraId="64799629" w14:textId="2E96BA84" w:rsidR="00D45FD3" w:rsidRDefault="00D45FD3" w:rsidP="00D45FD3">
      <w:pPr>
        <w:tabs>
          <w:tab w:val="left" w:pos="2430"/>
        </w:tabs>
        <w:spacing w:after="0" w:line="480" w:lineRule="auto"/>
        <w:jc w:val="both"/>
        <w:rPr>
          <w:ins w:id="1211" w:author="Mohammad Nayeem" w:date="2020-04-22T17:15:00Z"/>
          <w:rFonts w:ascii="Times New Roman" w:eastAsia="Times New Roman" w:hAnsi="Times New Roman" w:cs="Times New Roman"/>
          <w:sz w:val="24"/>
          <w:szCs w:val="24"/>
        </w:rPr>
      </w:pPr>
    </w:p>
    <w:p w14:paraId="677E2EEB" w14:textId="77777777" w:rsidR="00D45FD3" w:rsidRDefault="00D45FD3" w:rsidP="00D45FD3">
      <w:pPr>
        <w:tabs>
          <w:tab w:val="left" w:pos="2430"/>
        </w:tabs>
        <w:spacing w:after="0" w:line="480" w:lineRule="auto"/>
        <w:jc w:val="both"/>
        <w:rPr>
          <w:ins w:id="1212" w:author="Mohammad Nayeem" w:date="2020-04-22T17:15:00Z"/>
          <w:rFonts w:ascii="Times New Roman" w:eastAsia="Times New Roman" w:hAnsi="Times New Roman" w:cs="Times New Roman"/>
          <w:sz w:val="24"/>
          <w:szCs w:val="24"/>
        </w:rPr>
      </w:pPr>
    </w:p>
    <w:p w14:paraId="542BC7A4" w14:textId="77777777" w:rsidR="00D45FD3" w:rsidRPr="004E6C2C" w:rsidDel="00D45FD3" w:rsidRDefault="00D45FD3">
      <w:pPr>
        <w:tabs>
          <w:tab w:val="left" w:pos="2430"/>
        </w:tabs>
        <w:spacing w:after="0" w:line="480" w:lineRule="auto"/>
        <w:jc w:val="both"/>
        <w:rPr>
          <w:del w:id="1213" w:author="Mohammad Nayeem" w:date="2020-04-22T17:15:00Z"/>
          <w:rFonts w:ascii="Times New Roman" w:eastAsia="Times New Roman" w:hAnsi="Times New Roman" w:cs="Times New Roman"/>
          <w:sz w:val="24"/>
          <w:szCs w:val="24"/>
          <w:rPrChange w:id="1214" w:author="Mohammad Nayeem" w:date="2020-04-21T22:30:00Z">
            <w:rPr>
              <w:del w:id="1215" w:author="Mohammad Nayeem" w:date="2020-04-22T17:15:00Z"/>
              <w:rFonts w:ascii="Times New Roman" w:eastAsia="Times New Roman" w:hAnsi="Times New Roman" w:cs="Times New Roman"/>
            </w:rPr>
          </w:rPrChange>
        </w:rPr>
      </w:pPr>
    </w:p>
    <w:p w14:paraId="6B245E1F" w14:textId="44DCD450" w:rsidR="007D68CA" w:rsidRPr="004E6C2C" w:rsidRDefault="00CE0AD2">
      <w:pPr>
        <w:tabs>
          <w:tab w:val="left" w:pos="2430"/>
        </w:tabs>
        <w:spacing w:after="0" w:line="480" w:lineRule="auto"/>
        <w:jc w:val="both"/>
        <w:rPr>
          <w:rFonts w:ascii="Times New Roman" w:eastAsia="Times New Roman" w:hAnsi="Times New Roman" w:cs="Times New Roman"/>
          <w:b/>
          <w:bCs/>
          <w:i/>
          <w:iCs/>
          <w:sz w:val="24"/>
          <w:szCs w:val="24"/>
          <w:rPrChange w:id="1216" w:author="Mohammad Nayeem" w:date="2020-04-21T22:30:00Z">
            <w:rPr>
              <w:rFonts w:ascii="Times New Roman" w:eastAsia="Times New Roman" w:hAnsi="Times New Roman" w:cs="Times New Roman"/>
              <w:b/>
              <w:bCs/>
              <w:i/>
              <w:iCs/>
            </w:rPr>
          </w:rPrChange>
        </w:rPr>
      </w:pPr>
      <w:r w:rsidRPr="004E6C2C">
        <w:rPr>
          <w:rFonts w:ascii="Times New Roman" w:eastAsia="Times New Roman" w:hAnsi="Times New Roman" w:cs="Times New Roman"/>
          <w:b/>
          <w:bCs/>
          <w:i/>
          <w:iCs/>
          <w:sz w:val="24"/>
          <w:szCs w:val="24"/>
          <w:rPrChange w:id="1217" w:author="Mohammad Nayeem" w:date="2020-04-21T22:30:00Z">
            <w:rPr>
              <w:rFonts w:ascii="Times New Roman" w:eastAsia="Times New Roman" w:hAnsi="Times New Roman" w:cs="Times New Roman"/>
              <w:b/>
              <w:bCs/>
              <w:i/>
              <w:iCs/>
            </w:rPr>
          </w:rPrChange>
        </w:rPr>
        <w:t xml:space="preserve">Poisson </w:t>
      </w:r>
      <w:r w:rsidR="007D68CA" w:rsidRPr="004E6C2C">
        <w:rPr>
          <w:rFonts w:ascii="Times New Roman" w:eastAsia="Times New Roman" w:hAnsi="Times New Roman" w:cs="Times New Roman"/>
          <w:b/>
          <w:bCs/>
          <w:i/>
          <w:iCs/>
          <w:sz w:val="24"/>
          <w:szCs w:val="24"/>
          <w:rPrChange w:id="1218" w:author="Mohammad Nayeem" w:date="2020-04-21T22:30:00Z">
            <w:rPr>
              <w:rFonts w:ascii="Times New Roman" w:eastAsia="Times New Roman" w:hAnsi="Times New Roman" w:cs="Times New Roman"/>
              <w:b/>
              <w:bCs/>
              <w:i/>
              <w:iCs/>
            </w:rPr>
          </w:rPrChange>
        </w:rPr>
        <w:t xml:space="preserve">Regression analysis </w:t>
      </w:r>
    </w:p>
    <w:p w14:paraId="37BF3778" w14:textId="32D9C816" w:rsidR="00280984" w:rsidRPr="004E6C2C" w:rsidRDefault="007D68CA">
      <w:pPr>
        <w:tabs>
          <w:tab w:val="left" w:pos="2430"/>
        </w:tabs>
        <w:spacing w:after="0" w:line="480" w:lineRule="auto"/>
        <w:jc w:val="both"/>
        <w:rPr>
          <w:rFonts w:ascii="Times New Roman" w:hAnsi="Times New Roman" w:cs="Times New Roman"/>
          <w:sz w:val="24"/>
          <w:szCs w:val="24"/>
          <w:rPrChange w:id="1219" w:author="Mohammad Nayeem" w:date="2020-04-21T22:30:00Z">
            <w:rPr>
              <w:rFonts w:ascii="Times New Roman" w:hAnsi="Times New Roman" w:cs="Times New Roman"/>
            </w:rPr>
          </w:rPrChange>
        </w:rPr>
      </w:pPr>
      <w:r w:rsidRPr="004E6C2C">
        <w:rPr>
          <w:rFonts w:ascii="Times New Roman" w:eastAsia="Times New Roman" w:hAnsi="Times New Roman" w:cs="Times New Roman"/>
          <w:sz w:val="24"/>
          <w:szCs w:val="24"/>
          <w:rPrChange w:id="1220" w:author="Mohammad Nayeem" w:date="2020-04-21T22:30:00Z">
            <w:rPr>
              <w:rFonts w:ascii="Times New Roman" w:eastAsia="Times New Roman" w:hAnsi="Times New Roman" w:cs="Times New Roman"/>
            </w:rPr>
          </w:rPrChange>
        </w:rPr>
        <w:t xml:space="preserve">To estimate the crude (unadjusted) risk ratio (CRR) and adjusted risk ratios (ARRs) for evaluating the causal association between EBF and childhood diseases, first, we developed a Poisson model as the outcome variable was a count data. </w:t>
      </w:r>
      <w:r w:rsidR="004614EE" w:rsidRPr="004E6C2C">
        <w:rPr>
          <w:rFonts w:ascii="Times New Roman" w:eastAsia="Times New Roman" w:hAnsi="Times New Roman" w:cs="Times New Roman"/>
          <w:sz w:val="24"/>
          <w:szCs w:val="24"/>
          <w:rPrChange w:id="1221" w:author="Mohammad Nayeem" w:date="2020-04-21T22:30:00Z">
            <w:rPr>
              <w:rFonts w:ascii="Times New Roman" w:eastAsia="Times New Roman" w:hAnsi="Times New Roman" w:cs="Times New Roman"/>
            </w:rPr>
          </w:rPrChange>
        </w:rPr>
        <w:t>The Poisson model</w:t>
      </w:r>
      <w:r w:rsidR="00F5489F" w:rsidRPr="004E6C2C">
        <w:rPr>
          <w:rFonts w:ascii="Times New Roman" w:eastAsia="Times New Roman" w:hAnsi="Times New Roman" w:cs="Times New Roman"/>
          <w:sz w:val="24"/>
          <w:szCs w:val="24"/>
          <w:rPrChange w:id="1222" w:author="Mohammad Nayeem" w:date="2020-04-21T22:30:00Z">
            <w:rPr>
              <w:rFonts w:ascii="Times New Roman" w:eastAsia="Times New Roman" w:hAnsi="Times New Roman" w:cs="Times New Roman"/>
            </w:rPr>
          </w:rPrChange>
        </w:rPr>
        <w:t xml:space="preserve"> assumes the logarithm of expected values (mean) that can be modeled into a linear form by some unknown parameters</w:t>
      </w:r>
      <w:ins w:id="1223" w:author="Mohammad Nayeem" w:date="2020-04-18T15:01:00Z">
        <w:r w:rsidR="001A1F47" w:rsidRPr="004E6C2C">
          <w:rPr>
            <w:rFonts w:ascii="Times New Roman" w:eastAsia="Times New Roman" w:hAnsi="Times New Roman" w:cs="Times New Roman"/>
            <w:sz w:val="24"/>
            <w:szCs w:val="24"/>
            <w:rPrChange w:id="1224" w:author="Mohammad Nayeem" w:date="2020-04-21T22:30:00Z">
              <w:rPr>
                <w:rFonts w:ascii="Times New Roman" w:eastAsia="Times New Roman" w:hAnsi="Times New Roman" w:cs="Times New Roman"/>
              </w:rPr>
            </w:rPrChange>
          </w:rPr>
          <w:t xml:space="preserve"> </w:t>
        </w:r>
      </w:ins>
      <w:ins w:id="1225" w:author="Mohammad Nayeem" w:date="2020-04-18T15:02:00Z">
        <w:r w:rsidR="00994FFE" w:rsidRPr="004E6C2C">
          <w:rPr>
            <w:rFonts w:ascii="Times New Roman" w:eastAsia="Times New Roman" w:hAnsi="Times New Roman" w:cs="Times New Roman"/>
            <w:sz w:val="24"/>
            <w:szCs w:val="24"/>
            <w:rPrChange w:id="1226" w:author="Mohammad Nayeem" w:date="2020-04-21T22:30:00Z">
              <w:rPr>
                <w:rFonts w:ascii="Times New Roman" w:eastAsia="Times New Roman" w:hAnsi="Times New Roman" w:cs="Times New Roman"/>
              </w:rPr>
            </w:rPrChange>
          </w:rPr>
          <w:fldChar w:fldCharType="begin" w:fldLock="1"/>
        </w:r>
      </w:ins>
      <w:r w:rsidR="005C2B93" w:rsidRPr="004E6C2C">
        <w:rPr>
          <w:rFonts w:ascii="Times New Roman" w:eastAsia="Times New Roman" w:hAnsi="Times New Roman" w:cs="Times New Roman"/>
          <w:sz w:val="24"/>
          <w:szCs w:val="24"/>
          <w:rPrChange w:id="1227" w:author="Mohammad Nayeem" w:date="2020-04-21T22:30:00Z">
            <w:rPr>
              <w:rFonts w:ascii="Times New Roman" w:eastAsia="Times New Roman" w:hAnsi="Times New Roman" w:cs="Times New Roman"/>
            </w:rPr>
          </w:rPrChange>
        </w:rPr>
        <w:instrText>ADDIN CSL_CITATION {"citationItems":[{"id":"ITEM-1","itemData":{"abstract":"A new software reliability model is developed that predicts expected failures (and hence related reliability quantities) as well or better than existing software reliability models, and is simpler than any of the models that approach it in predictive validity. The model incorporates both execution time and calendar time components, each of which is derived. The model is evaluated, using actual data, and compared with other models. 2. EXECUTION TIME COMPONENT OF MODEL A software reliability model may be defined in terms of a random process {M(r),r&gt;~O} representing the number of failures experienced by execution** time r. Such a counting process is characterized by specifying the distribution of M(r), including the mean value function u(r) = E[M(r)] (1)","author":[{"dropping-particle":"","family":"Musa","given":"J D","non-dropping-particle":"","parse-names":false,"suffix":""},{"dropping-particle":"","family":"Okumoto","given":"K","non-dropping-particle":"","parse-names":false,"suffix":""}],"id":"ITEM-1","issued":{"date-parts":[["1984"]]},"title":"A Logarithmic Poisson Execution Time Model for Software Reliability Measurement","type":"report"},"uris":["http://www.mendeley.com/documents/?uuid=a0f417b0-4745-35c9-889c-61d2a45db212"]}],"mendeley":{"formattedCitation":"(Musa &amp; Okumoto, 1984)","plainTextFormattedCitation":"(Musa &amp; Okumoto, 1984)","previouslyFormattedCitation":"(Musa &amp; Okumoto, 1984)"},"properties":{"noteIndex":0},"schema":"https://github.com/citation-style-language/schema/raw/master/csl-citation.json"}</w:instrText>
      </w:r>
      <w:r w:rsidR="00994FFE" w:rsidRPr="004E6C2C">
        <w:rPr>
          <w:rFonts w:ascii="Times New Roman" w:eastAsia="Times New Roman" w:hAnsi="Times New Roman" w:cs="Times New Roman"/>
          <w:sz w:val="24"/>
          <w:szCs w:val="24"/>
          <w:rPrChange w:id="1228" w:author="Mohammad Nayeem" w:date="2020-04-21T22:30:00Z">
            <w:rPr>
              <w:rFonts w:ascii="Times New Roman" w:eastAsia="Times New Roman" w:hAnsi="Times New Roman" w:cs="Times New Roman"/>
            </w:rPr>
          </w:rPrChange>
        </w:rPr>
        <w:fldChar w:fldCharType="separate"/>
      </w:r>
      <w:r w:rsidR="00994FFE" w:rsidRPr="004E6C2C">
        <w:rPr>
          <w:rFonts w:ascii="Times New Roman" w:eastAsia="Times New Roman" w:hAnsi="Times New Roman" w:cs="Times New Roman"/>
          <w:noProof/>
          <w:sz w:val="24"/>
          <w:szCs w:val="24"/>
          <w:rPrChange w:id="1229" w:author="Mohammad Nayeem" w:date="2020-04-21T22:30:00Z">
            <w:rPr>
              <w:rFonts w:ascii="Times New Roman" w:eastAsia="Times New Roman" w:hAnsi="Times New Roman" w:cs="Times New Roman"/>
              <w:noProof/>
            </w:rPr>
          </w:rPrChange>
        </w:rPr>
        <w:t>(Musa &amp; Okumoto, 1984)</w:t>
      </w:r>
      <w:ins w:id="1230" w:author="Mohammad Nayeem" w:date="2020-04-18T15:02:00Z">
        <w:r w:rsidR="00994FFE" w:rsidRPr="004E6C2C">
          <w:rPr>
            <w:rFonts w:ascii="Times New Roman" w:eastAsia="Times New Roman" w:hAnsi="Times New Roman" w:cs="Times New Roman"/>
            <w:sz w:val="24"/>
            <w:szCs w:val="24"/>
            <w:rPrChange w:id="1231" w:author="Mohammad Nayeem" w:date="2020-04-21T22:30:00Z">
              <w:rPr>
                <w:rFonts w:ascii="Times New Roman" w:eastAsia="Times New Roman" w:hAnsi="Times New Roman" w:cs="Times New Roman"/>
              </w:rPr>
            </w:rPrChange>
          </w:rPr>
          <w:fldChar w:fldCharType="end"/>
        </w:r>
      </w:ins>
      <w:r w:rsidR="00F5489F" w:rsidRPr="004E6C2C">
        <w:rPr>
          <w:rFonts w:ascii="Times New Roman" w:eastAsia="Times New Roman" w:hAnsi="Times New Roman" w:cs="Times New Roman"/>
          <w:sz w:val="24"/>
          <w:szCs w:val="24"/>
          <w:rPrChange w:id="1232" w:author="Mohammad Nayeem" w:date="2020-04-21T22:30:00Z">
            <w:rPr>
              <w:rFonts w:ascii="Times New Roman" w:eastAsia="Times New Roman" w:hAnsi="Times New Roman" w:cs="Times New Roman"/>
            </w:rPr>
          </w:rPrChange>
        </w:rPr>
        <w:t xml:space="preserve">. </w:t>
      </w:r>
      <w:r w:rsidR="00DC2B2B" w:rsidRPr="004E6C2C">
        <w:rPr>
          <w:rFonts w:ascii="Times New Roman" w:eastAsia="Times New Roman" w:hAnsi="Times New Roman" w:cs="Times New Roman"/>
          <w:sz w:val="24"/>
          <w:szCs w:val="24"/>
          <w:rPrChange w:id="1233" w:author="Mohammad Nayeem" w:date="2020-04-21T22:30:00Z">
            <w:rPr>
              <w:rFonts w:ascii="Times New Roman" w:eastAsia="Times New Roman" w:hAnsi="Times New Roman" w:cs="Times New Roman"/>
            </w:rPr>
          </w:rPrChange>
        </w:rPr>
        <w:t xml:space="preserve">As </w:t>
      </w:r>
      <w:r w:rsidRPr="004E6C2C">
        <w:rPr>
          <w:rFonts w:ascii="Times New Roman" w:eastAsia="Times New Roman" w:hAnsi="Times New Roman" w:cs="Times New Roman"/>
          <w:sz w:val="24"/>
          <w:szCs w:val="24"/>
          <w:rPrChange w:id="1234" w:author="Mohammad Nayeem" w:date="2020-04-21T22:30:00Z">
            <w:rPr>
              <w:rFonts w:ascii="Times New Roman" w:eastAsia="Times New Roman" w:hAnsi="Times New Roman" w:cs="Times New Roman"/>
            </w:rPr>
          </w:rPrChange>
        </w:rPr>
        <w:t xml:space="preserve">the Poisson model </w:t>
      </w:r>
      <w:r w:rsidR="007F4AA2" w:rsidRPr="004E6C2C">
        <w:rPr>
          <w:rFonts w:ascii="Times New Roman" w:eastAsia="Times New Roman" w:hAnsi="Times New Roman" w:cs="Times New Roman"/>
          <w:sz w:val="24"/>
          <w:szCs w:val="24"/>
          <w:rPrChange w:id="1235" w:author="Mohammad Nayeem" w:date="2020-04-21T22:30:00Z">
            <w:rPr>
              <w:rFonts w:ascii="Times New Roman" w:eastAsia="Times New Roman" w:hAnsi="Times New Roman" w:cs="Times New Roman"/>
            </w:rPr>
          </w:rPrChange>
        </w:rPr>
        <w:t xml:space="preserve">sometimes </w:t>
      </w:r>
      <w:r w:rsidRPr="004E6C2C">
        <w:rPr>
          <w:rFonts w:ascii="Times New Roman" w:eastAsia="Times New Roman" w:hAnsi="Times New Roman" w:cs="Times New Roman"/>
          <w:sz w:val="24"/>
          <w:szCs w:val="24"/>
          <w:rPrChange w:id="1236" w:author="Mohammad Nayeem" w:date="2020-04-21T22:30:00Z">
            <w:rPr>
              <w:rFonts w:ascii="Times New Roman" w:eastAsia="Times New Roman" w:hAnsi="Times New Roman" w:cs="Times New Roman"/>
            </w:rPr>
          </w:rPrChange>
        </w:rPr>
        <w:t xml:space="preserve">displayed substantial overdispersion </w:t>
      </w:r>
      <w:r w:rsidR="00AD2DE6" w:rsidRPr="004E6C2C">
        <w:rPr>
          <w:rFonts w:ascii="Times New Roman" w:hAnsi="Times New Roman" w:cs="Times New Roman"/>
          <w:sz w:val="24"/>
          <w:szCs w:val="24"/>
          <w:rPrChange w:id="1237" w:author="Mohammad Nayeem" w:date="2020-04-21T22:30:00Z">
            <w:rPr>
              <w:rFonts w:ascii="Times New Roman" w:hAnsi="Times New Roman" w:cs="Times New Roman"/>
            </w:rPr>
          </w:rPrChange>
        </w:rPr>
        <w:fldChar w:fldCharType="begin" w:fldLock="1"/>
      </w:r>
      <w:r w:rsidR="00274A37" w:rsidRPr="004E6C2C">
        <w:rPr>
          <w:rFonts w:ascii="Times New Roman" w:hAnsi="Times New Roman" w:cs="Times New Roman"/>
          <w:sz w:val="24"/>
          <w:szCs w:val="24"/>
          <w:rPrChange w:id="1238" w:author="Mohammad Nayeem" w:date="2020-04-21T22:30:00Z">
            <w:rPr>
              <w:rFonts w:ascii="Times New Roman" w:hAnsi="Times New Roman" w:cs="Times New Roman"/>
            </w:rPr>
          </w:rPrChange>
        </w:rPr>
        <w:instrText>ADDIN CSL_CITATION {"citationItems":[{"id":"ITEM-1","itemData":{"DOI":"10.2307/2289931","ISSN":"01621459","abstract":"Poisson regression models are widely used in analyzing count data. This article develops tests for detecting extra-Poisson variation in such situations. The tests can be obtained as score tests against arbitrary mixed Poisson alternatives and are generalizations of tests of Fisher (1950) and Collings and Margolin (1985). Accurate approximations for computing significance levels are given, and the power of the tests against negative binomial alternatives is compared with those of the Pearson and deviance statistics. One way to test for extra-Poisson variation is to fit models that parametrically incorporate and then test for the absence of such variation within the models; for example, negative binomial models can be used in this way (Cameron and Trivedi 1986; Lawless 1987a). The tests in this article require only the Poisson model to be fitted. Two test statistics are developed that are motivated partly by a desire to have good distributional approximations for computing significance levels. Simulations suggest that one of the statistics should be satisfactory for testing extra-Poisson variation in most practical situations involving Poisson regression models.","author":[{"dropping-particle":"","family":"Dean","given":"C.","non-dropping-particle":"","parse-names":false,"suffix":""},{"dropping-particle":"","family":"Lawless","given":"J. F.","non-dropping-particle":"","parse-names":false,"suffix":""}],"container-title":"Journal of the American Statistical Association","id":"ITEM-1","issue":"406","issued":{"date-parts":[["1989","6"]]},"page":"467","publisher":"JSTOR","title":"Tests for Detecting Overdispersion in Poisson Regression Models","type":"article-journal","volume":"84"},"uris":["http://www.mendeley.com/documents/?uuid=0f559b80-a7f0-3e0e-b294-f368b8ff2501"]}],"mendeley":{"formattedCitation":"(Dean &amp; Lawless, 1989)","plainTextFormattedCitation":"(Dean &amp; Lawless, 1989)","previouslyFormattedCitation":"(Dean &amp; Lawless, 1989)"},"properties":{"noteIndex":0},"schema":"https://github.com/citation-style-language/schema/raw/master/csl-citation.json"}</w:instrText>
      </w:r>
      <w:r w:rsidR="00AD2DE6" w:rsidRPr="004E6C2C">
        <w:rPr>
          <w:rFonts w:ascii="Times New Roman" w:hAnsi="Times New Roman" w:cs="Times New Roman"/>
          <w:sz w:val="24"/>
          <w:szCs w:val="24"/>
          <w:rPrChange w:id="1239" w:author="Mohammad Nayeem" w:date="2020-04-21T22:30:00Z">
            <w:rPr>
              <w:rFonts w:ascii="Times New Roman" w:hAnsi="Times New Roman" w:cs="Times New Roman"/>
            </w:rPr>
          </w:rPrChange>
        </w:rPr>
        <w:fldChar w:fldCharType="separate"/>
      </w:r>
      <w:r w:rsidR="00AD2DE6" w:rsidRPr="004E6C2C">
        <w:rPr>
          <w:rFonts w:ascii="Times New Roman" w:hAnsi="Times New Roman" w:cs="Times New Roman"/>
          <w:noProof/>
          <w:sz w:val="24"/>
          <w:szCs w:val="24"/>
          <w:rPrChange w:id="1240" w:author="Mohammad Nayeem" w:date="2020-04-21T22:30:00Z">
            <w:rPr>
              <w:rFonts w:ascii="Times New Roman" w:hAnsi="Times New Roman" w:cs="Times New Roman"/>
              <w:noProof/>
            </w:rPr>
          </w:rPrChange>
        </w:rPr>
        <w:t>(Dean &amp; Lawless, 1989)</w:t>
      </w:r>
      <w:r w:rsidR="00AD2DE6" w:rsidRPr="004E6C2C">
        <w:rPr>
          <w:rFonts w:ascii="Times New Roman" w:hAnsi="Times New Roman" w:cs="Times New Roman"/>
          <w:sz w:val="24"/>
          <w:szCs w:val="24"/>
          <w:rPrChange w:id="1241" w:author="Mohammad Nayeem" w:date="2020-04-21T22:30:00Z">
            <w:rPr>
              <w:rFonts w:ascii="Times New Roman" w:hAnsi="Times New Roman" w:cs="Times New Roman"/>
            </w:rPr>
          </w:rPrChange>
        </w:rPr>
        <w:fldChar w:fldCharType="end"/>
      </w:r>
      <w:r w:rsidR="00540DF2" w:rsidRPr="004E6C2C">
        <w:rPr>
          <w:rFonts w:ascii="Times New Roman" w:hAnsi="Times New Roman" w:cs="Times New Roman"/>
          <w:sz w:val="24"/>
          <w:szCs w:val="24"/>
          <w:rPrChange w:id="1242" w:author="Mohammad Nayeem" w:date="2020-04-21T22:30:00Z">
            <w:rPr>
              <w:rFonts w:ascii="Times New Roman" w:hAnsi="Times New Roman" w:cs="Times New Roman"/>
            </w:rPr>
          </w:rPrChange>
        </w:rPr>
        <w:t xml:space="preserve"> </w:t>
      </w:r>
      <w:r w:rsidR="0043650B" w:rsidRPr="004E6C2C">
        <w:rPr>
          <w:rFonts w:ascii="Times New Roman" w:hAnsi="Times New Roman" w:cs="Times New Roman"/>
          <w:sz w:val="24"/>
          <w:szCs w:val="24"/>
          <w:rPrChange w:id="1243" w:author="Mohammad Nayeem" w:date="2020-04-21T22:30:00Z">
            <w:rPr>
              <w:rFonts w:ascii="Times New Roman" w:hAnsi="Times New Roman" w:cs="Times New Roman"/>
            </w:rPr>
          </w:rPrChange>
        </w:rPr>
        <w:t xml:space="preserve"> </w:t>
      </w:r>
      <w:r w:rsidRPr="004E6C2C">
        <w:rPr>
          <w:rFonts w:ascii="Times New Roman" w:hAnsi="Times New Roman" w:cs="Times New Roman"/>
          <w:sz w:val="24"/>
          <w:szCs w:val="24"/>
          <w:rPrChange w:id="1244" w:author="Mohammad Nayeem" w:date="2020-04-21T22:30:00Z">
            <w:rPr>
              <w:rFonts w:ascii="Times New Roman" w:hAnsi="Times New Roman" w:cs="Times New Roman"/>
            </w:rPr>
          </w:rPrChange>
        </w:rPr>
        <w:t>we checked the validity of the Poisson model that fitted the data well.</w:t>
      </w:r>
    </w:p>
    <w:p w14:paraId="2F7D3CCF" w14:textId="77777777" w:rsidR="007D68CA" w:rsidRPr="004E6C2C" w:rsidRDefault="007D68CA">
      <w:pPr>
        <w:tabs>
          <w:tab w:val="left" w:pos="2430"/>
        </w:tabs>
        <w:spacing w:after="0" w:line="480" w:lineRule="auto"/>
        <w:jc w:val="both"/>
        <w:rPr>
          <w:rFonts w:ascii="Times New Roman" w:hAnsi="Times New Roman" w:cs="Times New Roman"/>
          <w:sz w:val="24"/>
          <w:szCs w:val="24"/>
          <w:rPrChange w:id="1245" w:author="Mohammad Nayeem" w:date="2020-04-21T22:30:00Z">
            <w:rPr>
              <w:rFonts w:ascii="Times New Roman" w:hAnsi="Times New Roman" w:cs="Times New Roman"/>
            </w:rPr>
          </w:rPrChange>
        </w:rPr>
      </w:pPr>
    </w:p>
    <w:p w14:paraId="1A641792" w14:textId="62138BC6" w:rsidR="005F1B15" w:rsidRPr="004E6C2C" w:rsidRDefault="005F1B15">
      <w:pPr>
        <w:tabs>
          <w:tab w:val="left" w:pos="2430"/>
        </w:tabs>
        <w:spacing w:after="0" w:line="480" w:lineRule="auto"/>
        <w:jc w:val="both"/>
        <w:rPr>
          <w:rFonts w:ascii="Times New Roman" w:hAnsi="Times New Roman" w:cs="Times New Roman"/>
          <w:b/>
          <w:bCs/>
          <w:i/>
          <w:iCs/>
          <w:sz w:val="24"/>
          <w:szCs w:val="24"/>
          <w:rPrChange w:id="1246" w:author="Mohammad Nayeem" w:date="2020-04-21T22:30:00Z">
            <w:rPr>
              <w:rFonts w:ascii="Times New Roman" w:hAnsi="Times New Roman" w:cs="Times New Roman"/>
              <w:b/>
              <w:bCs/>
              <w:i/>
              <w:iCs/>
            </w:rPr>
          </w:rPrChange>
        </w:rPr>
      </w:pPr>
      <w:r w:rsidRPr="004E6C2C">
        <w:rPr>
          <w:rFonts w:ascii="Times New Roman" w:hAnsi="Times New Roman" w:cs="Times New Roman"/>
          <w:b/>
          <w:bCs/>
          <w:i/>
          <w:iCs/>
          <w:sz w:val="24"/>
          <w:szCs w:val="24"/>
          <w:rPrChange w:id="1247" w:author="Mohammad Nayeem" w:date="2020-04-21T22:30:00Z">
            <w:rPr>
              <w:rFonts w:ascii="Times New Roman" w:hAnsi="Times New Roman" w:cs="Times New Roman"/>
              <w:b/>
              <w:bCs/>
              <w:i/>
              <w:iCs/>
            </w:rPr>
          </w:rPrChange>
        </w:rPr>
        <w:t>Identifying Overdispersion</w:t>
      </w:r>
    </w:p>
    <w:p w14:paraId="715C9CAE" w14:textId="71A0BC03" w:rsidR="005F1B15" w:rsidRPr="004E6C2C" w:rsidDel="00B2352E" w:rsidRDefault="007F4AA2">
      <w:pPr>
        <w:tabs>
          <w:tab w:val="left" w:pos="2430"/>
        </w:tabs>
        <w:spacing w:after="0" w:line="480" w:lineRule="auto"/>
        <w:jc w:val="both"/>
        <w:rPr>
          <w:del w:id="1248" w:author="Mohammad Nayeem" w:date="2020-04-21T22:24:00Z"/>
          <w:rFonts w:ascii="Times New Roman" w:hAnsi="Times New Roman" w:cs="Times New Roman"/>
          <w:sz w:val="24"/>
          <w:szCs w:val="24"/>
          <w:rPrChange w:id="1249" w:author="Mohammad Nayeem" w:date="2020-04-21T22:30:00Z">
            <w:rPr>
              <w:del w:id="1250" w:author="Mohammad Nayeem" w:date="2020-04-21T22:24:00Z"/>
              <w:rFonts w:ascii="Times New Roman" w:hAnsi="Times New Roman" w:cs="Times New Roman"/>
            </w:rPr>
          </w:rPrChange>
        </w:rPr>
      </w:pPr>
      <w:r w:rsidRPr="004E6C2C">
        <w:rPr>
          <w:rFonts w:ascii="Times New Roman" w:hAnsi="Times New Roman" w:cs="Times New Roman"/>
          <w:sz w:val="24"/>
          <w:szCs w:val="24"/>
          <w:rPrChange w:id="1251" w:author="Mohammad Nayeem" w:date="2020-04-21T22:30:00Z">
            <w:rPr>
              <w:rFonts w:ascii="Times New Roman" w:hAnsi="Times New Roman" w:cs="Times New Roman"/>
            </w:rPr>
          </w:rPrChange>
        </w:rPr>
        <w:t>To check the overdispersion of the</w:t>
      </w:r>
      <w:r w:rsidR="007D68CA" w:rsidRPr="004E6C2C">
        <w:rPr>
          <w:rFonts w:ascii="Times New Roman" w:hAnsi="Times New Roman" w:cs="Times New Roman"/>
          <w:sz w:val="24"/>
          <w:szCs w:val="24"/>
          <w:rPrChange w:id="1252" w:author="Mohammad Nayeem" w:date="2020-04-21T22:30:00Z">
            <w:rPr>
              <w:rFonts w:ascii="Times New Roman" w:hAnsi="Times New Roman" w:cs="Times New Roman"/>
            </w:rPr>
          </w:rPrChange>
        </w:rPr>
        <w:t xml:space="preserve"> Poisson model</w:t>
      </w:r>
      <w:r w:rsidRPr="004E6C2C">
        <w:rPr>
          <w:rFonts w:ascii="Times New Roman" w:hAnsi="Times New Roman" w:cs="Times New Roman"/>
          <w:sz w:val="24"/>
          <w:szCs w:val="24"/>
          <w:rPrChange w:id="1253" w:author="Mohammad Nayeem" w:date="2020-04-21T22:30:00Z">
            <w:rPr>
              <w:rFonts w:ascii="Times New Roman" w:hAnsi="Times New Roman" w:cs="Times New Roman"/>
            </w:rPr>
          </w:rPrChange>
        </w:rPr>
        <w:t>,</w:t>
      </w:r>
      <w:r w:rsidR="007D68CA" w:rsidRPr="004E6C2C">
        <w:rPr>
          <w:rFonts w:ascii="Times New Roman" w:hAnsi="Times New Roman" w:cs="Times New Roman"/>
          <w:sz w:val="24"/>
          <w:szCs w:val="24"/>
          <w:rPrChange w:id="1254" w:author="Mohammad Nayeem" w:date="2020-04-21T22:30:00Z">
            <w:rPr>
              <w:rFonts w:ascii="Times New Roman" w:hAnsi="Times New Roman" w:cs="Times New Roman"/>
            </w:rPr>
          </w:rPrChange>
        </w:rPr>
        <w:t xml:space="preserve"> deviance and Pearson Chi-square goodness of statistics</w:t>
      </w:r>
      <w:r w:rsidRPr="004E6C2C">
        <w:rPr>
          <w:rFonts w:ascii="Times New Roman" w:hAnsi="Times New Roman" w:cs="Times New Roman"/>
          <w:sz w:val="24"/>
          <w:szCs w:val="24"/>
          <w:rPrChange w:id="1255" w:author="Mohammad Nayeem" w:date="2020-04-21T22:30:00Z">
            <w:rPr>
              <w:rFonts w:ascii="Times New Roman" w:hAnsi="Times New Roman" w:cs="Times New Roman"/>
            </w:rPr>
          </w:rPrChange>
        </w:rPr>
        <w:t xml:space="preserve"> were considered. </w:t>
      </w:r>
      <w:r w:rsidR="007D68CA" w:rsidRPr="004E6C2C">
        <w:rPr>
          <w:rFonts w:ascii="Times New Roman" w:hAnsi="Times New Roman" w:cs="Times New Roman"/>
          <w:sz w:val="24"/>
          <w:szCs w:val="24"/>
          <w:rPrChange w:id="1256" w:author="Mohammad Nayeem" w:date="2020-04-21T22:30:00Z">
            <w:rPr>
              <w:rFonts w:ascii="Times New Roman" w:hAnsi="Times New Roman" w:cs="Times New Roman"/>
            </w:rPr>
          </w:rPrChange>
        </w:rPr>
        <w:t xml:space="preserve"> </w:t>
      </w:r>
      <w:r w:rsidRPr="004E6C2C">
        <w:rPr>
          <w:rFonts w:ascii="Times New Roman" w:hAnsi="Times New Roman" w:cs="Times New Roman"/>
          <w:sz w:val="24"/>
          <w:szCs w:val="24"/>
          <w:rPrChange w:id="1257" w:author="Mohammad Nayeem" w:date="2020-04-21T22:30:00Z">
            <w:rPr>
              <w:rFonts w:ascii="Times New Roman" w:hAnsi="Times New Roman" w:cs="Times New Roman"/>
            </w:rPr>
          </w:rPrChange>
        </w:rPr>
        <w:t xml:space="preserve">If the </w:t>
      </w:r>
      <w:ins w:id="1258" w:author="Mohammad Nayeem" w:date="2020-04-21T03:10:00Z">
        <w:r w:rsidR="005E2E6C" w:rsidRPr="004E6C2C">
          <w:rPr>
            <w:rFonts w:ascii="Times New Roman" w:hAnsi="Times New Roman" w:cs="Times New Roman"/>
            <w:sz w:val="24"/>
            <w:szCs w:val="24"/>
            <w:rPrChange w:id="1259" w:author="Mohammad Nayeem" w:date="2020-04-21T22:30:00Z">
              <w:rPr>
                <w:rFonts w:ascii="Times New Roman" w:hAnsi="Times New Roman" w:cs="Times New Roman"/>
              </w:rPr>
            </w:rPrChange>
          </w:rPr>
          <w:t>Goodness of fit parameters (</w:t>
        </w:r>
      </w:ins>
      <w:ins w:id="1260" w:author="Mohammad Nayeem" w:date="2020-04-18T04:04:00Z">
        <w:r w:rsidR="00B0083E" w:rsidRPr="004E6C2C">
          <w:rPr>
            <w:rFonts w:ascii="Times New Roman" w:hAnsi="Times New Roman" w:cs="Times New Roman"/>
            <w:sz w:val="24"/>
            <w:szCs w:val="24"/>
            <w:rPrChange w:id="1261" w:author="Mohammad Nayeem" w:date="2020-04-21T22:30:00Z">
              <w:rPr>
                <w:rFonts w:ascii="Times New Roman" w:hAnsi="Times New Roman" w:cs="Times New Roman"/>
              </w:rPr>
            </w:rPrChange>
          </w:rPr>
          <w:t>values/df</w:t>
        </w:r>
      </w:ins>
      <w:ins w:id="1262" w:author="Mohammad Nayeem" w:date="2020-04-21T03:10:00Z">
        <w:r w:rsidR="005E2E6C" w:rsidRPr="004E6C2C">
          <w:rPr>
            <w:rFonts w:ascii="Times New Roman" w:hAnsi="Times New Roman" w:cs="Times New Roman"/>
            <w:sz w:val="24"/>
            <w:szCs w:val="24"/>
            <w:rPrChange w:id="1263" w:author="Mohammad Nayeem" w:date="2020-04-21T22:30:00Z">
              <w:rPr>
                <w:rFonts w:ascii="Times New Roman" w:hAnsi="Times New Roman" w:cs="Times New Roman"/>
              </w:rPr>
            </w:rPrChange>
          </w:rPr>
          <w:t>)</w:t>
        </w:r>
      </w:ins>
      <w:commentRangeStart w:id="1264"/>
      <w:commentRangeStart w:id="1265"/>
      <w:del w:id="1266" w:author="Mohammad Nayeem" w:date="2020-04-18T04:04:00Z">
        <w:r w:rsidRPr="004E6C2C" w:rsidDel="00B0083E">
          <w:rPr>
            <w:rFonts w:ascii="Times New Roman" w:hAnsi="Times New Roman" w:cs="Times New Roman"/>
            <w:sz w:val="24"/>
            <w:szCs w:val="24"/>
            <w:rPrChange w:id="1267" w:author="Mohammad Nayeem" w:date="2020-04-21T22:30:00Z">
              <w:rPr>
                <w:rFonts w:ascii="Times New Roman" w:hAnsi="Times New Roman" w:cs="Times New Roman"/>
              </w:rPr>
            </w:rPrChange>
          </w:rPr>
          <w:delText>d</w:delText>
        </w:r>
        <w:r w:rsidR="007D68CA" w:rsidRPr="004E6C2C" w:rsidDel="00B0083E">
          <w:rPr>
            <w:rFonts w:ascii="Times New Roman" w:hAnsi="Times New Roman" w:cs="Times New Roman"/>
            <w:sz w:val="24"/>
            <w:szCs w:val="24"/>
            <w:rPrChange w:id="1268" w:author="Mohammad Nayeem" w:date="2020-04-21T22:30:00Z">
              <w:rPr>
                <w:rFonts w:ascii="Times New Roman" w:hAnsi="Times New Roman" w:cs="Times New Roman"/>
              </w:rPr>
            </w:rPrChange>
          </w:rPr>
          <w:delText>eviance</w:delText>
        </w:r>
      </w:del>
      <w:r w:rsidR="007D68CA" w:rsidRPr="004E6C2C">
        <w:rPr>
          <w:rFonts w:ascii="Times New Roman" w:hAnsi="Times New Roman" w:cs="Times New Roman"/>
          <w:sz w:val="24"/>
          <w:szCs w:val="24"/>
          <w:rPrChange w:id="1269" w:author="Mohammad Nayeem" w:date="2020-04-21T22:30:00Z">
            <w:rPr>
              <w:rFonts w:ascii="Times New Roman" w:hAnsi="Times New Roman" w:cs="Times New Roman"/>
            </w:rPr>
          </w:rPrChange>
        </w:rPr>
        <w:t xml:space="preserve"> </w:t>
      </w:r>
      <w:del w:id="1270" w:author="Mohammad Nayeem" w:date="2020-04-18T04:04:00Z">
        <w:r w:rsidR="007D68CA" w:rsidRPr="004E6C2C" w:rsidDel="00B0083E">
          <w:rPr>
            <w:rFonts w:ascii="Times New Roman" w:hAnsi="Times New Roman" w:cs="Times New Roman"/>
            <w:sz w:val="24"/>
            <w:szCs w:val="24"/>
            <w:rPrChange w:id="1271" w:author="Mohammad Nayeem" w:date="2020-04-21T22:30:00Z">
              <w:rPr>
                <w:rFonts w:ascii="Times New Roman" w:hAnsi="Times New Roman" w:cs="Times New Roman"/>
              </w:rPr>
            </w:rPrChange>
          </w:rPr>
          <w:delText xml:space="preserve">and Pearson Chi-square goodness of statistics </w:delText>
        </w:r>
      </w:del>
      <w:r w:rsidR="007D68CA" w:rsidRPr="004E6C2C">
        <w:rPr>
          <w:rFonts w:ascii="Times New Roman" w:hAnsi="Times New Roman" w:cs="Times New Roman"/>
          <w:sz w:val="24"/>
          <w:szCs w:val="24"/>
          <w:rPrChange w:id="1272" w:author="Mohammad Nayeem" w:date="2020-04-21T22:30:00Z">
            <w:rPr>
              <w:rFonts w:ascii="Times New Roman" w:hAnsi="Times New Roman" w:cs="Times New Roman"/>
            </w:rPr>
          </w:rPrChange>
        </w:rPr>
        <w:t xml:space="preserve">greater than one </w:t>
      </w:r>
      <w:commentRangeEnd w:id="1264"/>
      <w:r w:rsidRPr="004E6C2C">
        <w:rPr>
          <w:rStyle w:val="CommentReference"/>
          <w:rFonts w:ascii="Times New Roman" w:hAnsi="Times New Roman" w:cs="Times New Roman"/>
          <w:noProof/>
          <w:sz w:val="24"/>
          <w:szCs w:val="24"/>
          <w:lang w:val="en-GB"/>
          <w:rPrChange w:id="1273" w:author="Mohammad Nayeem" w:date="2020-04-21T22:30:00Z">
            <w:rPr>
              <w:rStyle w:val="CommentReference"/>
              <w:noProof/>
              <w:lang w:val="en-GB"/>
            </w:rPr>
          </w:rPrChange>
        </w:rPr>
        <w:commentReference w:id="1264"/>
      </w:r>
      <w:commentRangeEnd w:id="1265"/>
      <w:r w:rsidR="00994FFE" w:rsidRPr="004E6C2C">
        <w:rPr>
          <w:rStyle w:val="CommentReference"/>
          <w:rFonts w:ascii="Times New Roman" w:hAnsi="Times New Roman" w:cs="Times New Roman"/>
          <w:noProof/>
          <w:sz w:val="24"/>
          <w:szCs w:val="24"/>
          <w:lang w:val="en-GB"/>
          <w:rPrChange w:id="1274" w:author="Mohammad Nayeem" w:date="2020-04-21T22:30:00Z">
            <w:rPr>
              <w:rStyle w:val="CommentReference"/>
              <w:noProof/>
              <w:lang w:val="en-GB"/>
            </w:rPr>
          </w:rPrChange>
        </w:rPr>
        <w:commentReference w:id="1265"/>
      </w:r>
      <w:r w:rsidR="007D68CA" w:rsidRPr="004E6C2C">
        <w:rPr>
          <w:rFonts w:ascii="Times New Roman" w:hAnsi="Times New Roman" w:cs="Times New Roman"/>
          <w:sz w:val="24"/>
          <w:szCs w:val="24"/>
          <w:rPrChange w:id="1275" w:author="Mohammad Nayeem" w:date="2020-04-21T22:30:00Z">
            <w:rPr>
              <w:rFonts w:ascii="Times New Roman" w:hAnsi="Times New Roman" w:cs="Times New Roman"/>
            </w:rPr>
          </w:rPrChange>
        </w:rPr>
        <w:t>indicate</w:t>
      </w:r>
      <w:ins w:id="1276" w:author="nayeem hasan" w:date="2020-09-10T20:22:00Z">
        <w:r w:rsidR="00983BBB">
          <w:rPr>
            <w:rFonts w:ascii="Times New Roman" w:hAnsi="Times New Roman" w:cs="Times New Roman"/>
            <w:sz w:val="24"/>
            <w:szCs w:val="24"/>
          </w:rPr>
          <w:t>s</w:t>
        </w:r>
      </w:ins>
      <w:r w:rsidR="007D68CA" w:rsidRPr="004E6C2C">
        <w:rPr>
          <w:rFonts w:ascii="Times New Roman" w:hAnsi="Times New Roman" w:cs="Times New Roman"/>
          <w:sz w:val="24"/>
          <w:szCs w:val="24"/>
          <w:rPrChange w:id="1277" w:author="Mohammad Nayeem" w:date="2020-04-21T22:30:00Z">
            <w:rPr>
              <w:rFonts w:ascii="Times New Roman" w:hAnsi="Times New Roman" w:cs="Times New Roman"/>
            </w:rPr>
          </w:rPrChange>
        </w:rPr>
        <w:t xml:space="preserve"> model misspecification or an over-dispersed (the variance larger than its mean) response variable. If it less than one may also indicate model misspecification or an under-dispersed (the variance is less than its mean) in the response variable </w:t>
      </w:r>
      <w:bookmarkStart w:id="1278" w:name="_Hlk50661821"/>
      <w:r w:rsidR="00274A37" w:rsidRPr="004E6C2C">
        <w:rPr>
          <w:rFonts w:ascii="Times New Roman" w:hAnsi="Times New Roman" w:cs="Times New Roman"/>
          <w:sz w:val="24"/>
          <w:szCs w:val="24"/>
          <w:rPrChange w:id="1279" w:author="Mohammad Nayeem" w:date="2020-04-21T22:30:00Z">
            <w:rPr>
              <w:rFonts w:ascii="Times New Roman" w:hAnsi="Times New Roman" w:cs="Times New Roman"/>
            </w:rPr>
          </w:rPrChange>
        </w:rPr>
        <w:fldChar w:fldCharType="begin" w:fldLock="1"/>
      </w:r>
      <w:r w:rsidR="00071273" w:rsidRPr="004E6C2C">
        <w:rPr>
          <w:rFonts w:ascii="Times New Roman" w:hAnsi="Times New Roman" w:cs="Times New Roman"/>
          <w:sz w:val="24"/>
          <w:szCs w:val="24"/>
          <w:rPrChange w:id="1280" w:author="Mohammad Nayeem" w:date="2020-04-21T22:30:00Z">
            <w:rPr>
              <w:rFonts w:ascii="Times New Roman" w:hAnsi="Times New Roman" w:cs="Times New Roman"/>
            </w:rPr>
          </w:rPrChange>
        </w:rPr>
        <w:instrText>ADDIN CSL_CITATION {"citationItems":[{"id":"ITEM-1","itemData":{"DOI":"10.1016/B978-0-444-63431-3.00007-3","ISSN":"01697161","abstract":"Binomial regression is used to assess the relationship between a binary response variable and other explanatory variables. Popular instances of binomial regression include examination of the etiology of adverse health states using a case-control study and development of prediction algorithms for assessing the risk of adverse health outcomes (e.g., risk of a heart attack). In R, a binomial regression model can be fit using the glm() function. In this chapter, we demonstrate the following aspects of binomial regression, with R code, using real data examples: •To highlight the main components of a binomial model fitting using the glm() function•How to evaluate the modeling assumptions in binomial regression?•How to relax the assumptions when they are violated?•How to fit binomial models for non-independent data?•How to develop and evaluate prediction models for binary response?The chapter is meant to be a quick, practical guide to binomial regression using R. We particularly envision the accompanying task view to be a useful resource on all topics closely related to binomial regression.","author":[{"dropping-particle":"","family":"Muschelli","given":"John","non-dropping-particle":"","parse-names":false,"suffix":""},{"dropping-particle":"","family":"Betz","given":"Joshua","non-dropping-particle":"","parse-names":false,"suffix":""},{"dropping-particle":"","family":"Varadhan","given":"Ravi","non-dropping-particle":"","parse-names":false,"suffix":""}],"container-title":"Handbook of Statistics","id":"ITEM-1","issued":{"date-parts":[["2014"]]},"page":"257-308","publisher":"Elsevier B.V.","title":"Binomial regression in R","type":"chapter","volume":"32"},"uris":["http://www.mendeley.com/documents/?uuid=f8b79aac-aae3-35a6-9def-883e2188baea"]}],"mendeley":{"formattedCitation":"(Muschelli et al., 2014)","plainTextFormattedCitation":"(Muschelli et al., 2014)","previouslyFormattedCitation":"(Muschelli et al., 2014)"},"properties":{"noteIndex":0},"schema":"https://github.com/citation-style-language/schema/raw/master/csl-citation.json"}</w:instrText>
      </w:r>
      <w:r w:rsidR="00274A37" w:rsidRPr="004E6C2C">
        <w:rPr>
          <w:rFonts w:ascii="Times New Roman" w:hAnsi="Times New Roman" w:cs="Times New Roman"/>
          <w:sz w:val="24"/>
          <w:szCs w:val="24"/>
          <w:rPrChange w:id="1281" w:author="Mohammad Nayeem" w:date="2020-04-21T22:30:00Z">
            <w:rPr>
              <w:rFonts w:ascii="Times New Roman" w:hAnsi="Times New Roman" w:cs="Times New Roman"/>
            </w:rPr>
          </w:rPrChange>
        </w:rPr>
        <w:fldChar w:fldCharType="separate"/>
      </w:r>
      <w:r w:rsidR="00071273" w:rsidRPr="004E6C2C">
        <w:rPr>
          <w:rFonts w:ascii="Times New Roman" w:hAnsi="Times New Roman" w:cs="Times New Roman"/>
          <w:noProof/>
          <w:sz w:val="24"/>
          <w:szCs w:val="24"/>
          <w:rPrChange w:id="1282" w:author="Mohammad Nayeem" w:date="2020-04-21T22:30:00Z">
            <w:rPr>
              <w:rFonts w:ascii="Times New Roman" w:hAnsi="Times New Roman" w:cs="Times New Roman"/>
              <w:noProof/>
            </w:rPr>
          </w:rPrChange>
        </w:rPr>
        <w:t>(Muschelli et al., 2014)</w:t>
      </w:r>
      <w:r w:rsidR="00274A37" w:rsidRPr="004E6C2C">
        <w:rPr>
          <w:rFonts w:ascii="Times New Roman" w:hAnsi="Times New Roman" w:cs="Times New Roman"/>
          <w:sz w:val="24"/>
          <w:szCs w:val="24"/>
          <w:rPrChange w:id="1283" w:author="Mohammad Nayeem" w:date="2020-04-21T22:30:00Z">
            <w:rPr>
              <w:rFonts w:ascii="Times New Roman" w:hAnsi="Times New Roman" w:cs="Times New Roman"/>
            </w:rPr>
          </w:rPrChange>
        </w:rPr>
        <w:fldChar w:fldCharType="end"/>
      </w:r>
      <w:bookmarkEnd w:id="1278"/>
      <w:r w:rsidR="007E5CF2" w:rsidRPr="004E6C2C">
        <w:rPr>
          <w:rFonts w:ascii="Times New Roman" w:hAnsi="Times New Roman" w:cs="Times New Roman"/>
          <w:sz w:val="24"/>
          <w:szCs w:val="24"/>
          <w:rPrChange w:id="1284" w:author="Mohammad Nayeem" w:date="2020-04-21T22:30:00Z">
            <w:rPr>
              <w:rFonts w:ascii="Times New Roman" w:hAnsi="Times New Roman" w:cs="Times New Roman"/>
            </w:rPr>
          </w:rPrChange>
        </w:rPr>
        <w:t>.</w:t>
      </w:r>
      <w:r w:rsidR="00D314C5" w:rsidRPr="004E6C2C">
        <w:rPr>
          <w:rFonts w:ascii="Times New Roman" w:hAnsi="Times New Roman" w:cs="Times New Roman"/>
          <w:sz w:val="24"/>
          <w:szCs w:val="24"/>
          <w:rPrChange w:id="1285" w:author="Mohammad Nayeem" w:date="2020-04-21T22:30:00Z">
            <w:rPr>
              <w:rFonts w:ascii="Times New Roman" w:hAnsi="Times New Roman" w:cs="Times New Roman"/>
            </w:rPr>
          </w:rPrChange>
        </w:rPr>
        <w:t xml:space="preserve"> </w:t>
      </w:r>
      <w:r w:rsidR="007D68CA" w:rsidRPr="004E6C2C">
        <w:rPr>
          <w:rFonts w:ascii="Times New Roman" w:hAnsi="Times New Roman" w:cs="Times New Roman"/>
          <w:sz w:val="24"/>
          <w:szCs w:val="24"/>
          <w:rPrChange w:id="1286" w:author="Mohammad Nayeem" w:date="2020-04-21T22:30:00Z">
            <w:rPr>
              <w:rFonts w:ascii="Times New Roman" w:hAnsi="Times New Roman" w:cs="Times New Roman"/>
            </w:rPr>
          </w:rPrChange>
        </w:rPr>
        <w:t xml:space="preserve">So, we checked the </w:t>
      </w:r>
      <w:ins w:id="1287" w:author="Mohammad Nayeem" w:date="2020-04-21T19:42:00Z">
        <w:r w:rsidR="000C25F2" w:rsidRPr="004E6C2C">
          <w:rPr>
            <w:rFonts w:ascii="Times New Roman" w:hAnsi="Times New Roman" w:cs="Times New Roman"/>
            <w:sz w:val="24"/>
            <w:szCs w:val="24"/>
            <w:rPrChange w:id="1288" w:author="Mohammad Nayeem" w:date="2020-04-21T22:30:00Z">
              <w:rPr>
                <w:rFonts w:ascii="Times New Roman" w:hAnsi="Times New Roman" w:cs="Times New Roman"/>
              </w:rPr>
            </w:rPrChange>
          </w:rPr>
          <w:t xml:space="preserve">Goodness of fit parameters </w:t>
        </w:r>
      </w:ins>
      <w:del w:id="1289" w:author="Mohammad Nayeem" w:date="2020-04-18T04:05:00Z">
        <w:r w:rsidR="007D68CA" w:rsidRPr="004E6C2C" w:rsidDel="008F24EA">
          <w:rPr>
            <w:rFonts w:ascii="Times New Roman" w:hAnsi="Times New Roman" w:cs="Times New Roman"/>
            <w:sz w:val="24"/>
            <w:szCs w:val="24"/>
            <w:rPrChange w:id="1290" w:author="Mohammad Nayeem" w:date="2020-04-21T22:30:00Z">
              <w:rPr>
                <w:rFonts w:ascii="Times New Roman" w:hAnsi="Times New Roman" w:cs="Times New Roman"/>
              </w:rPr>
            </w:rPrChange>
          </w:rPr>
          <w:delText xml:space="preserve">deviance and Pearson Chi-square goodness of statistics </w:delText>
        </w:r>
      </w:del>
      <w:r w:rsidR="007D68CA" w:rsidRPr="004E6C2C">
        <w:rPr>
          <w:rFonts w:ascii="Times New Roman" w:hAnsi="Times New Roman" w:cs="Times New Roman"/>
          <w:sz w:val="24"/>
          <w:szCs w:val="24"/>
          <w:rPrChange w:id="1291" w:author="Mohammad Nayeem" w:date="2020-04-21T22:30:00Z">
            <w:rPr>
              <w:rFonts w:ascii="Times New Roman" w:hAnsi="Times New Roman" w:cs="Times New Roman"/>
            </w:rPr>
          </w:rPrChange>
        </w:rPr>
        <w:t xml:space="preserve">of the model then fit the data with a negative binomial (NB) regression model. Negative binomial (NB) regression accounts for overdispersion by adding dispersion (variance) parameter to the Poisson model. This model can accommodate increased variability </w:t>
      </w:r>
      <w:bookmarkStart w:id="1292" w:name="_Hlk50661839"/>
      <w:r w:rsidR="00274A37" w:rsidRPr="004E6C2C">
        <w:rPr>
          <w:rFonts w:ascii="Times New Roman" w:hAnsi="Times New Roman" w:cs="Times New Roman"/>
          <w:sz w:val="24"/>
          <w:szCs w:val="24"/>
          <w:rPrChange w:id="1293" w:author="Mohammad Nayeem" w:date="2020-04-21T22:30:00Z">
            <w:rPr>
              <w:rFonts w:ascii="Times New Roman" w:hAnsi="Times New Roman" w:cs="Times New Roman"/>
            </w:rPr>
          </w:rPrChange>
        </w:rPr>
        <w:fldChar w:fldCharType="begin" w:fldLock="1"/>
      </w:r>
      <w:r w:rsidR="000C6184" w:rsidRPr="004E6C2C">
        <w:rPr>
          <w:rFonts w:ascii="Times New Roman" w:hAnsi="Times New Roman" w:cs="Times New Roman"/>
          <w:sz w:val="24"/>
          <w:szCs w:val="24"/>
          <w:rPrChange w:id="1294" w:author="Mohammad Nayeem" w:date="2020-04-21T22:30:00Z">
            <w:rPr>
              <w:rFonts w:ascii="Times New Roman" w:hAnsi="Times New Roman" w:cs="Times New Roman"/>
            </w:rPr>
          </w:rPrChange>
        </w:rPr>
        <w:instrText>ADDIN CSL_CITATION {"citationItems":[{"id":"ITEM-1","itemData":{"ISBN":"1597180114","ISSN":"0003-1305","abstract":"After reviewing the linear regression model and introducing maximum likelihood estimation, Long extends the binary logit and probit models, presents multinomial and conditioned logit models and describes models for sample selection bias.","author":[{"dropping-particle":"","family":"Lenth","given":"Russell","non-dropping-particle":"","parse-names":false,"suffix":""},{"dropping-particle":"","family":"Dobler","given":"Carolyn","non-dropping-particle":"","parse-names":false,"suffix":""}],"container-title":"American statistician","id":"ITEM-1","issue":"1","issued":{"date-parts":[["2005"]]},"page":"114","title":"Regression Models for Categorical Dependent Variables Using Stata (rev.)","type":"article-journal"},"uris":["http://www.mendeley.com/documents/?uuid=2956b8bf-fb73-3fc3-acd8-53aad0b079e2"]}],"mendeley":{"formattedCitation":"(Lenth &amp; Dobler, 2005)","plainTextFormattedCitation":"(Lenth &amp; Dobler, 2005)","previouslyFormattedCitation":"(Lenth &amp; Dobler, 2005)"},"properties":{"noteIndex":0},"schema":"https://github.com/citation-style-language/schema/raw/master/csl-citation.json"}</w:instrText>
      </w:r>
      <w:r w:rsidR="00274A37" w:rsidRPr="004E6C2C">
        <w:rPr>
          <w:rFonts w:ascii="Times New Roman" w:hAnsi="Times New Roman" w:cs="Times New Roman"/>
          <w:sz w:val="24"/>
          <w:szCs w:val="24"/>
          <w:rPrChange w:id="1295" w:author="Mohammad Nayeem" w:date="2020-04-21T22:30:00Z">
            <w:rPr>
              <w:rFonts w:ascii="Times New Roman" w:hAnsi="Times New Roman" w:cs="Times New Roman"/>
            </w:rPr>
          </w:rPrChange>
        </w:rPr>
        <w:fldChar w:fldCharType="separate"/>
      </w:r>
      <w:r w:rsidR="00274A37" w:rsidRPr="004E6C2C">
        <w:rPr>
          <w:rFonts w:ascii="Times New Roman" w:hAnsi="Times New Roman" w:cs="Times New Roman"/>
          <w:noProof/>
          <w:sz w:val="24"/>
          <w:szCs w:val="24"/>
          <w:rPrChange w:id="1296" w:author="Mohammad Nayeem" w:date="2020-04-21T22:30:00Z">
            <w:rPr>
              <w:rFonts w:ascii="Times New Roman" w:hAnsi="Times New Roman" w:cs="Times New Roman"/>
              <w:noProof/>
            </w:rPr>
          </w:rPrChange>
        </w:rPr>
        <w:t>(Lenth &amp; Dobler, 2005)</w:t>
      </w:r>
      <w:r w:rsidR="00274A37" w:rsidRPr="004E6C2C">
        <w:rPr>
          <w:rFonts w:ascii="Times New Roman" w:hAnsi="Times New Roman" w:cs="Times New Roman"/>
          <w:sz w:val="24"/>
          <w:szCs w:val="24"/>
          <w:rPrChange w:id="1297" w:author="Mohammad Nayeem" w:date="2020-04-21T22:30:00Z">
            <w:rPr>
              <w:rFonts w:ascii="Times New Roman" w:hAnsi="Times New Roman" w:cs="Times New Roman"/>
            </w:rPr>
          </w:rPrChange>
        </w:rPr>
        <w:fldChar w:fldCharType="end"/>
      </w:r>
      <w:bookmarkEnd w:id="1292"/>
      <w:r w:rsidR="007B52DB" w:rsidRPr="004E6C2C">
        <w:rPr>
          <w:rFonts w:ascii="Times New Roman" w:hAnsi="Times New Roman" w:cs="Times New Roman"/>
          <w:sz w:val="24"/>
          <w:szCs w:val="24"/>
          <w:rPrChange w:id="1298" w:author="Mohammad Nayeem" w:date="2020-04-21T22:30:00Z">
            <w:rPr>
              <w:rFonts w:ascii="Times New Roman" w:hAnsi="Times New Roman" w:cs="Times New Roman"/>
            </w:rPr>
          </w:rPrChange>
        </w:rPr>
        <w:t>.</w:t>
      </w:r>
    </w:p>
    <w:p w14:paraId="06150486" w14:textId="1FB553D8" w:rsidR="005F1B15" w:rsidRPr="004E6C2C" w:rsidRDefault="005F1B15">
      <w:pPr>
        <w:tabs>
          <w:tab w:val="left" w:pos="2430"/>
        </w:tabs>
        <w:spacing w:after="0" w:line="480" w:lineRule="auto"/>
        <w:jc w:val="both"/>
        <w:rPr>
          <w:ins w:id="1299" w:author="Mohammad Nayeem" w:date="2020-04-21T21:36:00Z"/>
          <w:rFonts w:ascii="Times New Roman" w:hAnsi="Times New Roman" w:cs="Times New Roman"/>
          <w:sz w:val="24"/>
          <w:szCs w:val="24"/>
          <w:rPrChange w:id="1300" w:author="Mohammad Nayeem" w:date="2020-04-21T22:30:00Z">
            <w:rPr>
              <w:ins w:id="1301" w:author="Mohammad Nayeem" w:date="2020-04-21T21:36:00Z"/>
              <w:rFonts w:ascii="Times New Roman" w:hAnsi="Times New Roman" w:cs="Times New Roman"/>
            </w:rPr>
          </w:rPrChange>
        </w:rPr>
      </w:pPr>
    </w:p>
    <w:p w14:paraId="0A5E3E31" w14:textId="77777777" w:rsidR="009E1204" w:rsidRPr="004E6C2C" w:rsidRDefault="009E1204">
      <w:pPr>
        <w:tabs>
          <w:tab w:val="left" w:pos="2430"/>
        </w:tabs>
        <w:spacing w:after="0" w:line="480" w:lineRule="auto"/>
        <w:jc w:val="both"/>
        <w:rPr>
          <w:rFonts w:ascii="Times New Roman" w:hAnsi="Times New Roman" w:cs="Times New Roman"/>
          <w:sz w:val="24"/>
          <w:szCs w:val="24"/>
          <w:rPrChange w:id="1302" w:author="Mohammad Nayeem" w:date="2020-04-21T22:30:00Z">
            <w:rPr>
              <w:rFonts w:ascii="Times New Roman" w:hAnsi="Times New Roman" w:cs="Times New Roman"/>
            </w:rPr>
          </w:rPrChange>
        </w:rPr>
      </w:pPr>
    </w:p>
    <w:p w14:paraId="5267754F" w14:textId="68A3BCFD" w:rsidR="005F1B15" w:rsidRPr="004E6C2C" w:rsidRDefault="005F1B15">
      <w:pPr>
        <w:tabs>
          <w:tab w:val="left" w:pos="1065"/>
        </w:tabs>
        <w:spacing w:after="0" w:line="480" w:lineRule="auto"/>
        <w:jc w:val="both"/>
        <w:rPr>
          <w:rFonts w:ascii="Times New Roman" w:hAnsi="Times New Roman" w:cs="Times New Roman"/>
          <w:b/>
          <w:bCs/>
          <w:i/>
          <w:iCs/>
          <w:sz w:val="24"/>
          <w:szCs w:val="24"/>
          <w:rPrChange w:id="1303" w:author="Mohammad Nayeem" w:date="2020-04-21T22:30:00Z">
            <w:rPr>
              <w:rFonts w:ascii="Times New Roman" w:hAnsi="Times New Roman" w:cs="Times New Roman"/>
              <w:b/>
              <w:bCs/>
              <w:i/>
              <w:iCs/>
            </w:rPr>
          </w:rPrChange>
        </w:rPr>
      </w:pPr>
      <w:r w:rsidRPr="004E6C2C">
        <w:rPr>
          <w:rFonts w:ascii="Times New Roman" w:hAnsi="Times New Roman" w:cs="Times New Roman"/>
          <w:b/>
          <w:bCs/>
          <w:i/>
          <w:iCs/>
          <w:sz w:val="24"/>
          <w:szCs w:val="24"/>
          <w:rPrChange w:id="1304" w:author="Mohammad Nayeem" w:date="2020-04-21T22:30:00Z">
            <w:rPr>
              <w:rFonts w:ascii="Times New Roman" w:hAnsi="Times New Roman" w:cs="Times New Roman"/>
              <w:b/>
              <w:bCs/>
              <w:i/>
              <w:iCs/>
            </w:rPr>
          </w:rPrChange>
        </w:rPr>
        <w:t>Test of Excess Zeros</w:t>
      </w:r>
    </w:p>
    <w:p w14:paraId="5E5E0CA1" w14:textId="77777777" w:rsidR="00021BEA" w:rsidRDefault="00971984">
      <w:pPr>
        <w:autoSpaceDE w:val="0"/>
        <w:autoSpaceDN w:val="0"/>
        <w:adjustRightInd w:val="0"/>
        <w:spacing w:after="0" w:line="480" w:lineRule="auto"/>
        <w:jc w:val="both"/>
        <w:rPr>
          <w:ins w:id="1305" w:author="Mohammad Nayeem" w:date="2020-04-22T02:23:00Z"/>
          <w:rFonts w:ascii="Times New Roman" w:hAnsi="Times New Roman" w:cs="Times New Roman"/>
          <w:sz w:val="24"/>
          <w:szCs w:val="24"/>
        </w:rPr>
      </w:pPr>
      <w:r w:rsidRPr="004E6C2C">
        <w:rPr>
          <w:rFonts w:ascii="Times New Roman" w:hAnsi="Times New Roman" w:cs="Times New Roman"/>
          <w:sz w:val="24"/>
          <w:szCs w:val="24"/>
          <w:rPrChange w:id="1306" w:author="Mohammad Nayeem" w:date="2020-04-21T22:30:00Z">
            <w:rPr>
              <w:rFonts w:ascii="Times New Roman" w:hAnsi="Times New Roman" w:cs="Times New Roman"/>
            </w:rPr>
          </w:rPrChange>
        </w:rPr>
        <w:t xml:space="preserve">Another common extension of Poisson regression can address when the outcome variable has excess zeros </w:t>
      </w:r>
      <w:r w:rsidR="00660BD5" w:rsidRPr="004E6C2C">
        <w:rPr>
          <w:rFonts w:ascii="Times New Roman" w:hAnsi="Times New Roman" w:cs="Times New Roman"/>
          <w:sz w:val="24"/>
          <w:szCs w:val="24"/>
          <w:rPrChange w:id="1307" w:author="Mohammad Nayeem" w:date="2020-04-21T22:30:00Z">
            <w:rPr>
              <w:rFonts w:ascii="Times New Roman" w:hAnsi="Times New Roman" w:cs="Times New Roman"/>
            </w:rPr>
          </w:rPrChange>
        </w:rPr>
        <w:fldChar w:fldCharType="begin" w:fldLock="1"/>
      </w:r>
      <w:r w:rsidR="00660BD5" w:rsidRPr="004E6C2C">
        <w:rPr>
          <w:rFonts w:ascii="Times New Roman" w:hAnsi="Times New Roman" w:cs="Times New Roman"/>
          <w:sz w:val="24"/>
          <w:szCs w:val="24"/>
          <w:rPrChange w:id="1308" w:author="Mohammad Nayeem" w:date="2020-04-21T22:30:00Z">
            <w:rPr>
              <w:rFonts w:ascii="Times New Roman" w:hAnsi="Times New Roman" w:cs="Times New Roman"/>
            </w:rPr>
          </w:rPrChange>
        </w:rPr>
        <w:instrText>ADDIN CSL_CITATION {"citationItems":[{"id":"ITEM-1","itemData":{"DOI":"10.1155/2012/593569","ISSN":"20901240","abstract":"Modeling count data from sexual behavioral outcomes involves many challenges, especially when the data exhibit a preponderance of zeros and overdispersion. In particular, the popular Poisson log-linear model is not appropriate for modeling such outcomes. Although alternatives exist for addressing both issues, they are not widely and effectively used in sex health research, especially in HIV prevention intervention and related studies. In this paper, we discuss how to analyze count outcomes distributed with excess of zeros and overdispersion and introduce appropriate model-fit indices for comparing the performance of competing models, using data from a real study on HIV prevention intervention. The in-depth look at these common issues arising from studies involving behavioral outcomes will promote sound statistical analyses and facilitate research in this and other related areas. © 2012 Yinglin Xia et al.","author":[{"dropping-particle":"","family":"Xia","given":"Yinglin","non-dropping-particle":"","parse-names":false,"suffix":""},{"dropping-particle":"","family":"Morrison-Beedy","given":"Dianne","non-dropping-particle":"","parse-names":false,"suffix":""},{"dropping-particle":"","family":"Ma","given":"Jingming","non-dropping-particle":"","parse-names":false,"suffix":""},{"dropping-particle":"","family":"Feng","given":"Changyong","non-dropping-particle":"","parse-names":false,"suffix":""},{"dropping-particle":"","family":"Cross","given":"Wendi","non-dropping-particle":"","parse-names":false,"suffix":""},{"dropping-particle":"","family":"Tu","given":"Xin","non-dropping-particle":"","parse-names":false,"suffix":""}],"container-title":"AIDS Research and Treatment","id":"ITEM-1","issued":{"date-parts":[["2012"]]},"title":"Modeling count outcomes from HIV risk reduction interventions: A comparison of competing statistical models for count responses","type":"article-journal","volume":"2012"},"uris":["http://www.mendeley.com/documents/?uuid=eaf89486-a440-3d6f-a54b-6f9f4a2fee89"]}],"mendeley":{"formattedCitation":"(Xia et al., 2012)","plainTextFormattedCitation":"(Xia et al., 2012)","previouslyFormattedCitation":"(Xia et al., 2012)"},"properties":{"noteIndex":0},"schema":"https://github.com/citation-style-language/schema/raw/master/csl-citation.json"}</w:instrText>
      </w:r>
      <w:r w:rsidR="00660BD5" w:rsidRPr="004E6C2C">
        <w:rPr>
          <w:rFonts w:ascii="Times New Roman" w:hAnsi="Times New Roman" w:cs="Times New Roman"/>
          <w:sz w:val="24"/>
          <w:szCs w:val="24"/>
          <w:rPrChange w:id="1309" w:author="Mohammad Nayeem" w:date="2020-04-21T22:30:00Z">
            <w:rPr>
              <w:rFonts w:ascii="Times New Roman" w:hAnsi="Times New Roman" w:cs="Times New Roman"/>
            </w:rPr>
          </w:rPrChange>
        </w:rPr>
        <w:fldChar w:fldCharType="separate"/>
      </w:r>
      <w:r w:rsidR="00660BD5" w:rsidRPr="004E6C2C">
        <w:rPr>
          <w:rFonts w:ascii="Times New Roman" w:hAnsi="Times New Roman" w:cs="Times New Roman"/>
          <w:noProof/>
          <w:sz w:val="24"/>
          <w:szCs w:val="24"/>
          <w:rPrChange w:id="1310" w:author="Mohammad Nayeem" w:date="2020-04-21T22:30:00Z">
            <w:rPr>
              <w:rFonts w:ascii="Times New Roman" w:hAnsi="Times New Roman" w:cs="Times New Roman"/>
              <w:noProof/>
            </w:rPr>
          </w:rPrChange>
        </w:rPr>
        <w:t>(Xia et al., 2012)</w:t>
      </w:r>
      <w:r w:rsidR="00660BD5" w:rsidRPr="004E6C2C">
        <w:rPr>
          <w:rFonts w:ascii="Times New Roman" w:hAnsi="Times New Roman" w:cs="Times New Roman"/>
          <w:sz w:val="24"/>
          <w:szCs w:val="24"/>
          <w:rPrChange w:id="1311" w:author="Mohammad Nayeem" w:date="2020-04-21T22:30:00Z">
            <w:rPr>
              <w:rFonts w:ascii="Times New Roman" w:hAnsi="Times New Roman" w:cs="Times New Roman"/>
            </w:rPr>
          </w:rPrChange>
        </w:rPr>
        <w:fldChar w:fldCharType="end"/>
      </w:r>
      <w:del w:id="1312" w:author="Mohammad Nayeem" w:date="2020-04-19T20:35:00Z">
        <w:r w:rsidR="00660BD5" w:rsidRPr="004E6C2C" w:rsidDel="0031626E">
          <w:rPr>
            <w:rFonts w:ascii="Times New Roman" w:hAnsi="Times New Roman" w:cs="Times New Roman"/>
            <w:sz w:val="24"/>
            <w:szCs w:val="24"/>
            <w:rPrChange w:id="1313" w:author="Mohammad Nayeem" w:date="2020-04-21T22:30:00Z">
              <w:rPr>
                <w:rFonts w:ascii="Times New Roman" w:hAnsi="Times New Roman" w:cs="Times New Roman"/>
              </w:rPr>
            </w:rPrChange>
          </w:rPr>
          <w:delText xml:space="preserve">. </w:delText>
        </w:r>
        <w:r w:rsidRPr="004E6C2C" w:rsidDel="0031626E">
          <w:rPr>
            <w:rFonts w:ascii="Times New Roman" w:hAnsi="Times New Roman" w:cs="Times New Roman"/>
            <w:sz w:val="24"/>
            <w:szCs w:val="24"/>
            <w:rPrChange w:id="1314" w:author="Mohammad Nayeem" w:date="2020-04-21T22:30:00Z">
              <w:rPr>
                <w:rFonts w:ascii="Times New Roman" w:hAnsi="Times New Roman" w:cs="Times New Roman"/>
              </w:rPr>
            </w:rPrChange>
          </w:rPr>
          <w:delText>(</w:delText>
        </w:r>
        <w:r w:rsidR="00CE0AD2" w:rsidRPr="004E6C2C" w:rsidDel="0031626E">
          <w:rPr>
            <w:rFonts w:ascii="Times New Roman" w:hAnsi="Times New Roman" w:cs="Times New Roman"/>
            <w:sz w:val="24"/>
            <w:szCs w:val="24"/>
            <w:rPrChange w:id="1315" w:author="Mohammad Nayeem" w:date="2020-04-21T22:30:00Z">
              <w:rPr>
                <w:rFonts w:ascii="Times New Roman" w:hAnsi="Times New Roman" w:cs="Times New Roman"/>
              </w:rPr>
            </w:rPrChange>
          </w:rPr>
          <w:delText xml:space="preserve">Figure </w:delText>
        </w:r>
        <w:r w:rsidRPr="004E6C2C" w:rsidDel="0031626E">
          <w:rPr>
            <w:rFonts w:ascii="Times New Roman" w:hAnsi="Times New Roman" w:cs="Times New Roman"/>
            <w:sz w:val="24"/>
            <w:szCs w:val="24"/>
            <w:rPrChange w:id="1316" w:author="Mohammad Nayeem" w:date="2020-04-21T22:30:00Z">
              <w:rPr>
                <w:rFonts w:ascii="Times New Roman" w:hAnsi="Times New Roman" w:cs="Times New Roman"/>
              </w:rPr>
            </w:rPrChange>
          </w:rPr>
          <w:delText>2)</w:delText>
        </w:r>
      </w:del>
      <w:r w:rsidRPr="004E6C2C">
        <w:rPr>
          <w:rFonts w:ascii="Times New Roman" w:hAnsi="Times New Roman" w:cs="Times New Roman"/>
          <w:sz w:val="24"/>
          <w:szCs w:val="24"/>
          <w:rPrChange w:id="1317" w:author="Mohammad Nayeem" w:date="2020-04-21T22:30:00Z">
            <w:rPr>
              <w:rFonts w:ascii="Times New Roman" w:hAnsi="Times New Roman" w:cs="Times New Roman"/>
            </w:rPr>
          </w:rPrChange>
        </w:rPr>
        <w:t xml:space="preserve">. Although </w:t>
      </w:r>
      <w:r w:rsidR="00660BD5" w:rsidRPr="004E6C2C">
        <w:rPr>
          <w:rFonts w:ascii="Times New Roman" w:hAnsi="Times New Roman" w:cs="Times New Roman"/>
          <w:sz w:val="24"/>
          <w:szCs w:val="24"/>
          <w:rPrChange w:id="1318" w:author="Mohammad Nayeem" w:date="2020-04-21T22:30:00Z">
            <w:rPr>
              <w:rFonts w:ascii="Times New Roman" w:hAnsi="Times New Roman" w:cs="Times New Roman"/>
            </w:rPr>
          </w:rPrChange>
        </w:rPr>
        <w:t>the NB can address</w:t>
      </w:r>
      <w:r w:rsidRPr="004E6C2C">
        <w:rPr>
          <w:rFonts w:ascii="Times New Roman" w:hAnsi="Times New Roman" w:cs="Times New Roman"/>
          <w:sz w:val="24"/>
          <w:szCs w:val="24"/>
          <w:rPrChange w:id="1319" w:author="Mohammad Nayeem" w:date="2020-04-21T22:30:00Z">
            <w:rPr>
              <w:rFonts w:ascii="Times New Roman" w:hAnsi="Times New Roman" w:cs="Times New Roman"/>
            </w:rPr>
          </w:rPrChange>
        </w:rPr>
        <w:t xml:space="preserve"> overdispersion, </w:t>
      </w:r>
      <w:r w:rsidR="00660BD5" w:rsidRPr="004E6C2C">
        <w:rPr>
          <w:rFonts w:ascii="Times New Roman" w:hAnsi="Times New Roman" w:cs="Times New Roman"/>
          <w:sz w:val="24"/>
          <w:szCs w:val="24"/>
          <w:rPrChange w:id="1320" w:author="Mohammad Nayeem" w:date="2020-04-21T22:30:00Z">
            <w:rPr>
              <w:rFonts w:ascii="Times New Roman" w:hAnsi="Times New Roman" w:cs="Times New Roman"/>
            </w:rPr>
          </w:rPrChange>
        </w:rPr>
        <w:t>in this</w:t>
      </w:r>
      <w:r w:rsidRPr="004E6C2C">
        <w:rPr>
          <w:rFonts w:ascii="Times New Roman" w:hAnsi="Times New Roman" w:cs="Times New Roman"/>
          <w:sz w:val="24"/>
          <w:szCs w:val="24"/>
          <w:rPrChange w:id="1321" w:author="Mohammad Nayeem" w:date="2020-04-21T22:30:00Z">
            <w:rPr>
              <w:rFonts w:ascii="Times New Roman" w:hAnsi="Times New Roman" w:cs="Times New Roman"/>
            </w:rPr>
          </w:rPrChange>
        </w:rPr>
        <w:t xml:space="preserve"> </w:t>
      </w:r>
      <w:r w:rsidR="00660BD5" w:rsidRPr="004E6C2C">
        <w:rPr>
          <w:rFonts w:ascii="Times New Roman" w:hAnsi="Times New Roman" w:cs="Times New Roman"/>
          <w:sz w:val="24"/>
          <w:szCs w:val="24"/>
          <w:rPrChange w:id="1322" w:author="Mohammad Nayeem" w:date="2020-04-21T22:30:00Z">
            <w:rPr>
              <w:rFonts w:ascii="Times New Roman" w:hAnsi="Times New Roman" w:cs="Times New Roman"/>
            </w:rPr>
          </w:rPrChange>
        </w:rPr>
        <w:t>study</w:t>
      </w:r>
      <w:r w:rsidRPr="004E6C2C">
        <w:rPr>
          <w:rFonts w:ascii="Times New Roman" w:hAnsi="Times New Roman" w:cs="Times New Roman"/>
          <w:sz w:val="24"/>
          <w:szCs w:val="24"/>
          <w:rPrChange w:id="1323" w:author="Mohammad Nayeem" w:date="2020-04-21T22:30:00Z">
            <w:rPr>
              <w:rFonts w:ascii="Times New Roman" w:hAnsi="Times New Roman" w:cs="Times New Roman"/>
            </w:rPr>
          </w:rPrChange>
        </w:rPr>
        <w:t xml:space="preserve">, </w:t>
      </w:r>
      <w:r w:rsidR="00660BD5" w:rsidRPr="004E6C2C">
        <w:rPr>
          <w:rFonts w:ascii="Times New Roman" w:hAnsi="Times New Roman" w:cs="Times New Roman"/>
          <w:sz w:val="24"/>
          <w:szCs w:val="24"/>
          <w:rPrChange w:id="1324" w:author="Mohammad Nayeem" w:date="2020-04-21T22:30:00Z">
            <w:rPr>
              <w:rFonts w:ascii="Times New Roman" w:hAnsi="Times New Roman" w:cs="Times New Roman"/>
            </w:rPr>
          </w:rPrChange>
        </w:rPr>
        <w:t>this model may</w:t>
      </w:r>
      <w:r w:rsidRPr="004E6C2C">
        <w:rPr>
          <w:rFonts w:ascii="Times New Roman" w:hAnsi="Times New Roman" w:cs="Times New Roman"/>
          <w:sz w:val="24"/>
          <w:szCs w:val="24"/>
          <w:rPrChange w:id="1325" w:author="Mohammad Nayeem" w:date="2020-04-21T22:30:00Z">
            <w:rPr>
              <w:rFonts w:ascii="Times New Roman" w:hAnsi="Times New Roman" w:cs="Times New Roman"/>
            </w:rPr>
          </w:rPrChange>
        </w:rPr>
        <w:t xml:space="preserve"> not </w:t>
      </w:r>
      <w:r w:rsidR="00660BD5" w:rsidRPr="004E6C2C">
        <w:rPr>
          <w:rFonts w:ascii="Times New Roman" w:hAnsi="Times New Roman" w:cs="Times New Roman"/>
          <w:sz w:val="24"/>
          <w:szCs w:val="24"/>
          <w:rPrChange w:id="1326" w:author="Mohammad Nayeem" w:date="2020-04-21T22:30:00Z">
            <w:rPr>
              <w:rFonts w:ascii="Times New Roman" w:hAnsi="Times New Roman" w:cs="Times New Roman"/>
            </w:rPr>
          </w:rPrChange>
        </w:rPr>
        <w:t xml:space="preserve">be </w:t>
      </w:r>
      <w:r w:rsidRPr="004E6C2C">
        <w:rPr>
          <w:rFonts w:ascii="Times New Roman" w:hAnsi="Times New Roman" w:cs="Times New Roman"/>
          <w:sz w:val="24"/>
          <w:szCs w:val="24"/>
          <w:rPrChange w:id="1327" w:author="Mohammad Nayeem" w:date="2020-04-21T22:30:00Z">
            <w:rPr>
              <w:rFonts w:ascii="Times New Roman" w:hAnsi="Times New Roman" w:cs="Times New Roman"/>
            </w:rPr>
          </w:rPrChange>
        </w:rPr>
        <w:t xml:space="preserve">suitable for modeling data with a high percentage of zero counts. </w:t>
      </w:r>
      <w:r w:rsidRPr="004E6C2C">
        <w:rPr>
          <w:rFonts w:ascii="Times New Roman" w:hAnsi="Times New Roman" w:cs="Times New Roman"/>
          <w:noProof/>
          <w:sz w:val="24"/>
          <w:szCs w:val="24"/>
          <w:rPrChange w:id="1328" w:author="Mohammad Nayeem" w:date="2020-04-21T22:30:00Z">
            <w:rPr>
              <w:rFonts w:ascii="Times New Roman" w:hAnsi="Times New Roman" w:cs="Times New Roman"/>
              <w:noProof/>
            </w:rPr>
          </w:rPrChange>
        </w:rPr>
        <w:t>The zero-</w:t>
      </w:r>
      <w:r w:rsidRPr="004E6C2C">
        <w:rPr>
          <w:rFonts w:ascii="Times New Roman" w:hAnsi="Times New Roman" w:cs="Times New Roman"/>
          <w:noProof/>
          <w:sz w:val="24"/>
          <w:szCs w:val="24"/>
          <w:rPrChange w:id="1329" w:author="Mohammad Nayeem" w:date="2020-04-21T22:30:00Z">
            <w:rPr>
              <w:rFonts w:ascii="Times New Roman" w:hAnsi="Times New Roman" w:cs="Times New Roman"/>
              <w:noProof/>
            </w:rPr>
          </w:rPrChange>
        </w:rPr>
        <w:lastRenderedPageBreak/>
        <w:t xml:space="preserve">inflated Poisson (ZIP) model relates a logistic regression model with excess zeros by associating it with a traditional anomalous Poisson model </w:t>
      </w:r>
      <w:r w:rsidR="00C87B2A" w:rsidRPr="004E6C2C">
        <w:rPr>
          <w:rFonts w:ascii="Times New Roman" w:hAnsi="Times New Roman" w:cs="Times New Roman"/>
          <w:sz w:val="24"/>
          <w:szCs w:val="24"/>
          <w:rPrChange w:id="1330" w:author="Mohammad Nayeem" w:date="2020-04-21T22:30:00Z">
            <w:rPr>
              <w:rFonts w:ascii="Times New Roman" w:hAnsi="Times New Roman" w:cs="Times New Roman"/>
            </w:rPr>
          </w:rPrChange>
        </w:rPr>
        <w:fldChar w:fldCharType="begin" w:fldLock="1"/>
      </w:r>
      <w:r w:rsidR="00071273" w:rsidRPr="004E6C2C">
        <w:rPr>
          <w:rFonts w:ascii="Times New Roman" w:hAnsi="Times New Roman" w:cs="Times New Roman"/>
          <w:sz w:val="24"/>
          <w:szCs w:val="24"/>
          <w:rPrChange w:id="1331" w:author="Mohammad Nayeem" w:date="2020-04-21T22:30:00Z">
            <w:rPr>
              <w:rFonts w:ascii="Times New Roman" w:hAnsi="Times New Roman" w:cs="Times New Roman"/>
            </w:rPr>
          </w:rPrChange>
        </w:rPr>
        <w:instrText>ADDIN CSL_CITATION {"citationItems":[{"id":"ITEM-1","itemData":{"DOI":"10.1093/ndt/gfv071","ISSN":"14602385","abstract":"BackgroundPoisson regression is commonly used to analyze hospitalization data when outcomes are expressed as counts (e.g. number of days in hospital). However, data often violate the assumptions on which Poisson regression is based. More appropriate extensions of this model, while available, are rarely used. MethodsWe compared hospitalization data between 206 patients treated with hemodialysis (HD) and 107 treated with peritoneal dialysis (PD) using Poisson regression and compared results from standard Poisson regression with those obtained using three other approaches for modeling count data: negative binomial (NB) regression, zero-inflated Poisson (ZIP) regression and zero-inflated negative binomial (ZINB) regression. We examined the appropriateness of each model and compared the results obtained with each approach. ResultsDuring a mean 1.9 years of follow-up, 183 of 313 patients (58%) were never hospitalized (indicating an excess of 'zeros'). The data also displayed overdispersion (variance greater than mean), violating another assumption of the Poisson model. Using four criteria, we determined that the NB and ZINB models performed best. According to these two models, patients treated with HD experienced similar hospitalization rates as those receiving PD {NB rate ratio (RR): 1.04 [bootstrapped 95% confidence interval (CI): 0.49-2.20]; ZINB summary RR: 1.21 (bootstrapped 95% CI 0.60-2.46)}. Poisson and ZIP models fit the data poorly and had much larger point estimates than the NB and ZINB models [Poisson RR: 1.93 (bootstrapped 95% CI 0.88-4.23); ZIP summary RR: 1.84 (bootstrapped 95% CI 0.88-3.84)]. ConclusionsWe found substantially different results when modeling hospitalization data, depending on the approach used. Our results argue strongly for a sound model selection process and improved reporting around statistical methods used for modeling count data.","author":[{"dropping-particle":"","family":"Weaver","given":"Colin G.","non-dropping-particle":"","parse-names":false,"suffix":""},{"dropping-particle":"","family":"Ravani","given":"Pietro","non-dropping-particle":"","parse-names":false,"suffix":""},{"dropping-particle":"","family":"Oliver","given":"Matthew J.","non-dropping-particle":"","parse-names":false,"suffix":""},{"dropping-particle":"","family":"Austin","given":"Peter C.","non-dropping-particle":"","parse-names":false,"suffix":""},{"dropping-particle":"","family":"Quinn","given":"Robert R.","non-dropping-particle":"","parse-names":false,"suffix":""}],"container-title":"Nephrology Dialysis Transplantation","id":"ITEM-1","issue":"8","issued":{"date-parts":[["2015","8","1"]]},"page":"1244-1249","publisher":"Oxford University Press","title":"Analyzing hospitalization data: Potential limitations of Poisson regression","type":"article","volume":"30"},"uris":["http://www.mendeley.com/documents/?uuid=5b15d5d4-dd4e-3cf3-ab27-ad0c4f437302"]}],"mendeley":{"formattedCitation":"(Weaver et al., 2015)","plainTextFormattedCitation":"(Weaver et al., 2015)","previouslyFormattedCitation":"(Weaver et al., 2015)"},"properties":{"noteIndex":0},"schema":"https://github.com/citation-style-language/schema/raw/master/csl-citation.json"}</w:instrText>
      </w:r>
      <w:r w:rsidR="00C87B2A" w:rsidRPr="004E6C2C">
        <w:rPr>
          <w:rFonts w:ascii="Times New Roman" w:hAnsi="Times New Roman" w:cs="Times New Roman"/>
          <w:sz w:val="24"/>
          <w:szCs w:val="24"/>
          <w:rPrChange w:id="1332" w:author="Mohammad Nayeem" w:date="2020-04-21T22:30:00Z">
            <w:rPr>
              <w:rFonts w:ascii="Times New Roman" w:hAnsi="Times New Roman" w:cs="Times New Roman"/>
            </w:rPr>
          </w:rPrChange>
        </w:rPr>
        <w:fldChar w:fldCharType="separate"/>
      </w:r>
      <w:r w:rsidR="00071273" w:rsidRPr="004E6C2C">
        <w:rPr>
          <w:rFonts w:ascii="Times New Roman" w:hAnsi="Times New Roman" w:cs="Times New Roman"/>
          <w:noProof/>
          <w:sz w:val="24"/>
          <w:szCs w:val="24"/>
          <w:rPrChange w:id="1333" w:author="Mohammad Nayeem" w:date="2020-04-21T22:30:00Z">
            <w:rPr>
              <w:rFonts w:ascii="Times New Roman" w:hAnsi="Times New Roman" w:cs="Times New Roman"/>
              <w:noProof/>
            </w:rPr>
          </w:rPrChange>
        </w:rPr>
        <w:t>(Weaver et al., 2015)</w:t>
      </w:r>
      <w:r w:rsidR="00C87B2A" w:rsidRPr="004E6C2C">
        <w:rPr>
          <w:rFonts w:ascii="Times New Roman" w:hAnsi="Times New Roman" w:cs="Times New Roman"/>
          <w:sz w:val="24"/>
          <w:szCs w:val="24"/>
          <w:rPrChange w:id="1334" w:author="Mohammad Nayeem" w:date="2020-04-21T22:30:00Z">
            <w:rPr>
              <w:rFonts w:ascii="Times New Roman" w:hAnsi="Times New Roman" w:cs="Times New Roman"/>
            </w:rPr>
          </w:rPrChange>
        </w:rPr>
        <w:fldChar w:fldCharType="end"/>
      </w:r>
      <w:r w:rsidR="00C05CEA" w:rsidRPr="004E6C2C">
        <w:rPr>
          <w:rFonts w:ascii="Times New Roman" w:hAnsi="Times New Roman" w:cs="Times New Roman"/>
          <w:sz w:val="24"/>
          <w:szCs w:val="24"/>
          <w:rPrChange w:id="1335" w:author="Mohammad Nayeem" w:date="2020-04-21T22:30:00Z">
            <w:rPr>
              <w:rFonts w:ascii="Times New Roman" w:hAnsi="Times New Roman" w:cs="Times New Roman"/>
            </w:rPr>
          </w:rPrChange>
        </w:rPr>
        <w:t>.</w:t>
      </w:r>
      <w:ins w:id="1336" w:author="Md Jamal Uddin" w:date="2020-04-06T09:37:00Z">
        <w:r w:rsidR="00F9590D" w:rsidRPr="004E6C2C">
          <w:rPr>
            <w:rFonts w:ascii="Times New Roman" w:hAnsi="Times New Roman" w:cs="Times New Roman"/>
            <w:sz w:val="24"/>
            <w:szCs w:val="24"/>
            <w:rPrChange w:id="1337" w:author="Mohammad Nayeem" w:date="2020-04-21T22:30:00Z">
              <w:rPr>
                <w:rFonts w:ascii="Times New Roman" w:hAnsi="Times New Roman" w:cs="Times New Roman"/>
              </w:rPr>
            </w:rPrChange>
          </w:rPr>
          <w:t xml:space="preserve"> </w:t>
        </w:r>
      </w:ins>
      <w:r w:rsidRPr="004E6C2C">
        <w:rPr>
          <w:rFonts w:ascii="Times New Roman" w:hAnsi="Times New Roman" w:cs="Times New Roman"/>
          <w:sz w:val="24"/>
          <w:szCs w:val="24"/>
          <w:rPrChange w:id="1338" w:author="Mohammad Nayeem" w:date="2020-04-21T22:30:00Z">
            <w:rPr>
              <w:rFonts w:ascii="Times New Roman" w:hAnsi="Times New Roman" w:cs="Times New Roman"/>
            </w:rPr>
          </w:rPrChange>
        </w:rPr>
        <w:t xml:space="preserve">There is a formal test statistic, the </w:t>
      </w:r>
      <w:proofErr w:type="spellStart"/>
      <w:r w:rsidRPr="004E6C2C">
        <w:rPr>
          <w:rFonts w:ascii="Times New Roman" w:hAnsi="Times New Roman" w:cs="Times New Roman"/>
          <w:sz w:val="24"/>
          <w:szCs w:val="24"/>
          <w:rPrChange w:id="1339" w:author="Mohammad Nayeem" w:date="2020-04-21T22:30:00Z">
            <w:rPr>
              <w:rFonts w:ascii="Times New Roman" w:hAnsi="Times New Roman" w:cs="Times New Roman"/>
            </w:rPr>
          </w:rPrChange>
        </w:rPr>
        <w:t>Vu</w:t>
      </w:r>
      <w:ins w:id="1340" w:author="Md Jamal Uddin" w:date="2020-04-06T09:37:00Z">
        <w:r w:rsidR="00F9590D" w:rsidRPr="004E6C2C">
          <w:rPr>
            <w:rFonts w:ascii="Times New Roman" w:hAnsi="Times New Roman" w:cs="Times New Roman"/>
            <w:sz w:val="24"/>
            <w:szCs w:val="24"/>
            <w:rPrChange w:id="1341" w:author="Mohammad Nayeem" w:date="2020-04-21T22:30:00Z">
              <w:rPr>
                <w:rFonts w:ascii="Times New Roman" w:hAnsi="Times New Roman" w:cs="Times New Roman"/>
              </w:rPr>
            </w:rPrChange>
          </w:rPr>
          <w:t>o</w:t>
        </w:r>
      </w:ins>
      <w:r w:rsidRPr="004E6C2C">
        <w:rPr>
          <w:rFonts w:ascii="Times New Roman" w:hAnsi="Times New Roman" w:cs="Times New Roman"/>
          <w:sz w:val="24"/>
          <w:szCs w:val="24"/>
          <w:rPrChange w:id="1342" w:author="Mohammad Nayeem" w:date="2020-04-21T22:30:00Z">
            <w:rPr>
              <w:rFonts w:ascii="Times New Roman" w:hAnsi="Times New Roman" w:cs="Times New Roman"/>
            </w:rPr>
          </w:rPrChange>
        </w:rPr>
        <w:t>ng</w:t>
      </w:r>
      <w:proofErr w:type="spellEnd"/>
      <w:r w:rsidRPr="004E6C2C">
        <w:rPr>
          <w:rFonts w:ascii="Times New Roman" w:hAnsi="Times New Roman" w:cs="Times New Roman"/>
          <w:sz w:val="24"/>
          <w:szCs w:val="24"/>
          <w:rPrChange w:id="1343" w:author="Mohammad Nayeem" w:date="2020-04-21T22:30:00Z">
            <w:rPr>
              <w:rFonts w:ascii="Times New Roman" w:hAnsi="Times New Roman" w:cs="Times New Roman"/>
            </w:rPr>
          </w:rPrChange>
        </w:rPr>
        <w:t xml:space="preserve"> test which statistically determines whether the zero-inflation model</w:t>
      </w:r>
      <w:ins w:id="1344" w:author="Mohammad Nayeem" w:date="2020-04-21T03:32:00Z">
        <w:r w:rsidR="00F50C53" w:rsidRPr="004E6C2C">
          <w:rPr>
            <w:rFonts w:ascii="Times New Roman" w:hAnsi="Times New Roman" w:cs="Times New Roman"/>
            <w:sz w:val="24"/>
            <w:szCs w:val="24"/>
            <w:rPrChange w:id="1345" w:author="Mohammad Nayeem" w:date="2020-04-21T22:30:00Z">
              <w:rPr>
                <w:rFonts w:ascii="Times New Roman" w:hAnsi="Times New Roman" w:cs="Times New Roman"/>
              </w:rPr>
            </w:rPrChange>
          </w:rPr>
          <w:t xml:space="preserve"> (ZIP or ZINB)</w:t>
        </w:r>
      </w:ins>
      <w:r w:rsidRPr="004E6C2C">
        <w:rPr>
          <w:rFonts w:ascii="Times New Roman" w:hAnsi="Times New Roman" w:cs="Times New Roman"/>
          <w:sz w:val="24"/>
          <w:szCs w:val="24"/>
          <w:rPrChange w:id="1346" w:author="Mohammad Nayeem" w:date="2020-04-21T22:30:00Z">
            <w:rPr>
              <w:rFonts w:ascii="Times New Roman" w:hAnsi="Times New Roman" w:cs="Times New Roman"/>
            </w:rPr>
          </w:rPrChange>
        </w:rPr>
        <w:t xml:space="preserve"> is a significant improvement over the Poisson model or the NB model. Thus, the </w:t>
      </w:r>
      <w:proofErr w:type="spellStart"/>
      <w:r w:rsidRPr="004E6C2C">
        <w:rPr>
          <w:rFonts w:ascii="Times New Roman" w:hAnsi="Times New Roman" w:cs="Times New Roman"/>
          <w:sz w:val="24"/>
          <w:szCs w:val="24"/>
          <w:rPrChange w:id="1347" w:author="Mohammad Nayeem" w:date="2020-04-21T22:30:00Z">
            <w:rPr>
              <w:rFonts w:ascii="Times New Roman" w:hAnsi="Times New Roman" w:cs="Times New Roman"/>
            </w:rPr>
          </w:rPrChange>
        </w:rPr>
        <w:t>Vuong</w:t>
      </w:r>
      <w:proofErr w:type="spellEnd"/>
      <w:r w:rsidRPr="004E6C2C">
        <w:rPr>
          <w:rFonts w:ascii="Times New Roman" w:hAnsi="Times New Roman" w:cs="Times New Roman"/>
          <w:sz w:val="24"/>
          <w:szCs w:val="24"/>
          <w:rPrChange w:id="1348" w:author="Mohammad Nayeem" w:date="2020-04-21T22:30:00Z">
            <w:rPr>
              <w:rFonts w:ascii="Times New Roman" w:hAnsi="Times New Roman" w:cs="Times New Roman"/>
            </w:rPr>
          </w:rPrChange>
        </w:rPr>
        <w:t xml:space="preserve"> test was taken to judge whether there were excessive zero counts for the ZIP regression than the Poisson model</w:t>
      </w:r>
      <w:ins w:id="1349" w:author="Mohammad Nayeem" w:date="2020-04-21T03:33:00Z">
        <w:r w:rsidR="00555051" w:rsidRPr="004E6C2C">
          <w:rPr>
            <w:rFonts w:ascii="Times New Roman" w:hAnsi="Times New Roman" w:cs="Times New Roman"/>
            <w:sz w:val="24"/>
            <w:szCs w:val="24"/>
            <w:rPrChange w:id="1350" w:author="Mohammad Nayeem" w:date="2020-04-21T22:30:00Z">
              <w:rPr>
                <w:rFonts w:ascii="Times New Roman" w:hAnsi="Times New Roman" w:cs="Times New Roman"/>
              </w:rPr>
            </w:rPrChange>
          </w:rPr>
          <w:t xml:space="preserve">. Similarly, </w:t>
        </w:r>
      </w:ins>
      <w:r w:rsidRPr="004E6C2C">
        <w:rPr>
          <w:rFonts w:ascii="Times New Roman" w:hAnsi="Times New Roman" w:cs="Times New Roman"/>
          <w:sz w:val="24"/>
          <w:szCs w:val="24"/>
          <w:rPrChange w:id="1351" w:author="Mohammad Nayeem" w:date="2020-04-21T22:30:00Z">
            <w:rPr>
              <w:rFonts w:ascii="Times New Roman" w:hAnsi="Times New Roman" w:cs="Times New Roman"/>
            </w:rPr>
          </w:rPrChange>
        </w:rPr>
        <w:t xml:space="preserve"> </w:t>
      </w:r>
      <w:ins w:id="1352" w:author="Mohammad Nayeem" w:date="2020-04-21T03:33:00Z">
        <w:r w:rsidR="00555051" w:rsidRPr="004E6C2C">
          <w:rPr>
            <w:rFonts w:ascii="Times New Roman" w:hAnsi="Times New Roman" w:cs="Times New Roman"/>
            <w:sz w:val="24"/>
            <w:szCs w:val="24"/>
            <w:rPrChange w:id="1353" w:author="Mohammad Nayeem" w:date="2020-04-21T22:30:00Z">
              <w:rPr>
                <w:rFonts w:ascii="Times New Roman" w:hAnsi="Times New Roman" w:cs="Times New Roman"/>
              </w:rPr>
            </w:rPrChange>
          </w:rPr>
          <w:t xml:space="preserve">ZINB regression than the NB model </w:t>
        </w:r>
      </w:ins>
      <w:r w:rsidR="005656E5" w:rsidRPr="004E6C2C">
        <w:rPr>
          <w:rFonts w:ascii="Times New Roman" w:hAnsi="Times New Roman" w:cs="Times New Roman"/>
          <w:sz w:val="24"/>
          <w:szCs w:val="24"/>
          <w:rPrChange w:id="1354" w:author="Mohammad Nayeem" w:date="2020-04-21T22:30:00Z">
            <w:rPr>
              <w:rFonts w:ascii="Times New Roman" w:hAnsi="Times New Roman" w:cs="Times New Roman"/>
            </w:rPr>
          </w:rPrChange>
        </w:rPr>
        <w:fldChar w:fldCharType="begin" w:fldLock="1"/>
      </w:r>
      <w:r w:rsidR="005656E5" w:rsidRPr="004E6C2C">
        <w:rPr>
          <w:rFonts w:ascii="Times New Roman" w:hAnsi="Times New Roman" w:cs="Times New Roman"/>
          <w:sz w:val="24"/>
          <w:szCs w:val="24"/>
          <w:rPrChange w:id="1355" w:author="Mohammad Nayeem" w:date="2020-04-21T22:30:00Z">
            <w:rPr>
              <w:rFonts w:ascii="Times New Roman" w:hAnsi="Times New Roman" w:cs="Times New Roman"/>
            </w:rPr>
          </w:rPrChange>
        </w:rPr>
        <w:instrText>ADDIN CSL_CITATION {"citationItems":[{"id":"ITEM-1","itemData":{"DOI":"10.2307/1912557","ISSN":"00129682","abstract":"Describes a likelihood ratio test that allows the use of nested or non-nested models. This is particularly useful when comparing Zero Inflated Poisson to regular Poisson models (either negative binomial or not). A V statistic &gt;1.96 is strong evidence for Poisson... A V statistic &lt;-1.96 is strong evidence for ZIP... Anything between those two","author":[{"dropping-particle":"","family":"Vuong","given":"Quang H.","non-dropping-particle":"","parse-names":false,"suffix":""}],"container-title":"Econometrica","id":"ITEM-1","issue":"2","issued":{"date-parts":[["1989","3"]]},"page":"307","publisher":"JSTOR","title":"Likelihood Ratio Tests for Model Selection and Non-Nested Hypotheses","type":"article-journal","volume":"57"},"uris":["http://www.mendeley.com/documents/?uuid=fa602a39-5e4a-3440-b58f-e0aeb602cf99"]}],"mendeley":{"formattedCitation":"(Vuong, 1989)","plainTextFormattedCitation":"(Vuong, 1989)","previouslyFormattedCitation":"(Vuong, 1989)"},"properties":{"noteIndex":0},"schema":"https://github.com/citation-style-language/schema/raw/master/csl-citation.json"}</w:instrText>
      </w:r>
      <w:r w:rsidR="005656E5" w:rsidRPr="004E6C2C">
        <w:rPr>
          <w:rFonts w:ascii="Times New Roman" w:hAnsi="Times New Roman" w:cs="Times New Roman"/>
          <w:sz w:val="24"/>
          <w:szCs w:val="24"/>
          <w:rPrChange w:id="1356" w:author="Mohammad Nayeem" w:date="2020-04-21T22:30:00Z">
            <w:rPr>
              <w:rFonts w:ascii="Times New Roman" w:hAnsi="Times New Roman" w:cs="Times New Roman"/>
            </w:rPr>
          </w:rPrChange>
        </w:rPr>
        <w:fldChar w:fldCharType="separate"/>
      </w:r>
      <w:r w:rsidR="005656E5" w:rsidRPr="004E6C2C">
        <w:rPr>
          <w:rFonts w:ascii="Times New Roman" w:hAnsi="Times New Roman" w:cs="Times New Roman"/>
          <w:noProof/>
          <w:sz w:val="24"/>
          <w:szCs w:val="24"/>
          <w:rPrChange w:id="1357" w:author="Mohammad Nayeem" w:date="2020-04-21T22:30:00Z">
            <w:rPr>
              <w:rFonts w:ascii="Times New Roman" w:hAnsi="Times New Roman" w:cs="Times New Roman"/>
              <w:noProof/>
            </w:rPr>
          </w:rPrChange>
        </w:rPr>
        <w:t>(Vuong, 1989)</w:t>
      </w:r>
      <w:r w:rsidR="005656E5" w:rsidRPr="004E6C2C">
        <w:rPr>
          <w:rFonts w:ascii="Times New Roman" w:hAnsi="Times New Roman" w:cs="Times New Roman"/>
          <w:sz w:val="24"/>
          <w:szCs w:val="24"/>
          <w:rPrChange w:id="1358" w:author="Mohammad Nayeem" w:date="2020-04-21T22:30:00Z">
            <w:rPr>
              <w:rFonts w:ascii="Times New Roman" w:hAnsi="Times New Roman" w:cs="Times New Roman"/>
            </w:rPr>
          </w:rPrChange>
        </w:rPr>
        <w:fldChar w:fldCharType="end"/>
      </w:r>
      <w:r w:rsidR="00C05CEA" w:rsidRPr="004E6C2C">
        <w:rPr>
          <w:rFonts w:ascii="Times New Roman" w:hAnsi="Times New Roman" w:cs="Times New Roman"/>
          <w:sz w:val="24"/>
          <w:szCs w:val="24"/>
          <w:rPrChange w:id="1359" w:author="Mohammad Nayeem" w:date="2020-04-21T22:30:00Z">
            <w:rPr>
              <w:rFonts w:ascii="Times New Roman" w:hAnsi="Times New Roman" w:cs="Times New Roman"/>
            </w:rPr>
          </w:rPrChange>
        </w:rPr>
        <w:t>.</w:t>
      </w:r>
      <w:r w:rsidR="008B1F57" w:rsidRPr="004E6C2C">
        <w:rPr>
          <w:rFonts w:ascii="Times New Roman" w:hAnsi="Times New Roman" w:cs="Times New Roman"/>
          <w:sz w:val="24"/>
          <w:szCs w:val="24"/>
          <w:rPrChange w:id="1360" w:author="Mohammad Nayeem" w:date="2020-04-21T22:30:00Z">
            <w:rPr>
              <w:rFonts w:ascii="Times New Roman" w:hAnsi="Times New Roman" w:cs="Times New Roman"/>
            </w:rPr>
          </w:rPrChange>
        </w:rPr>
        <w:t xml:space="preserve"> </w:t>
      </w:r>
    </w:p>
    <w:p w14:paraId="17446154" w14:textId="59175726" w:rsidR="0023215B" w:rsidRPr="00AC77BB" w:rsidRDefault="005B4975">
      <w:pPr>
        <w:autoSpaceDE w:val="0"/>
        <w:autoSpaceDN w:val="0"/>
        <w:adjustRightInd w:val="0"/>
        <w:spacing w:after="0" w:line="480" w:lineRule="auto"/>
        <w:jc w:val="both"/>
        <w:rPr>
          <w:ins w:id="1361" w:author="Mohammad Nayeem" w:date="2020-04-22T02:23:00Z"/>
          <w:rFonts w:ascii="Times New Roman" w:hAnsi="Times New Roman" w:cs="Times New Roman"/>
          <w:sz w:val="24"/>
          <w:szCs w:val="24"/>
          <w:rPrChange w:id="1362" w:author="Mohammad Nayeem" w:date="2020-04-22T02:43:00Z">
            <w:rPr>
              <w:ins w:id="1363" w:author="Mohammad Nayeem" w:date="2020-04-22T02:23:00Z"/>
              <w:rFonts w:ascii="Times New Roman" w:hAnsi="Times New Roman" w:cs="Times New Roman"/>
              <w:sz w:val="24"/>
              <w:szCs w:val="24"/>
              <w:highlight w:val="yellow"/>
            </w:rPr>
          </w:rPrChange>
        </w:rPr>
      </w:pPr>
      <w:ins w:id="1364" w:author="Mohammad Nayeem" w:date="2020-04-22T02:17:00Z">
        <w:r w:rsidRPr="007317D1">
          <w:rPr>
            <w:rFonts w:ascii="Times New Roman" w:hAnsi="Times New Roman" w:cs="Times New Roman"/>
            <w:sz w:val="24"/>
            <w:szCs w:val="24"/>
          </w:rPr>
          <w:t>Th</w:t>
        </w:r>
      </w:ins>
      <w:ins w:id="1365" w:author="Mohammad Nayeem" w:date="2020-04-22T02:19:00Z">
        <w:r w:rsidR="00C33CD0" w:rsidRPr="00AC77BB">
          <w:rPr>
            <w:rFonts w:ascii="Times New Roman" w:hAnsi="Times New Roman" w:cs="Times New Roman"/>
            <w:sz w:val="24"/>
            <w:szCs w:val="24"/>
          </w:rPr>
          <w:t>is</w:t>
        </w:r>
      </w:ins>
      <w:ins w:id="1366" w:author="Mohammad Nayeem" w:date="2020-04-22T02:18:00Z">
        <w:r w:rsidRPr="00AC77BB">
          <w:rPr>
            <w:rFonts w:ascii="Times New Roman" w:hAnsi="Times New Roman" w:cs="Times New Roman"/>
            <w:sz w:val="24"/>
            <w:szCs w:val="24"/>
          </w:rPr>
          <w:t xml:space="preserve"> </w:t>
        </w:r>
      </w:ins>
      <w:ins w:id="1367" w:author="Mohammad Nayeem" w:date="2020-04-22T02:17:00Z">
        <w:r w:rsidRPr="00AC77BB">
          <w:rPr>
            <w:rFonts w:ascii="Times New Roman" w:hAnsi="Times New Roman" w:cs="Times New Roman"/>
            <w:sz w:val="24"/>
            <w:szCs w:val="24"/>
          </w:rPr>
          <w:t>statistic tests the null hypothesis that the two models</w:t>
        </w:r>
      </w:ins>
      <w:ins w:id="1368" w:author="Mohammad Nayeem" w:date="2020-04-22T02:21:00Z">
        <w:r w:rsidR="008D2BDE" w:rsidRPr="00AC77BB">
          <w:rPr>
            <w:rFonts w:ascii="Times New Roman" w:hAnsi="Times New Roman" w:cs="Times New Roman"/>
            <w:sz w:val="24"/>
            <w:szCs w:val="24"/>
          </w:rPr>
          <w:t xml:space="preserve"> (distrib</w:t>
        </w:r>
      </w:ins>
      <w:ins w:id="1369" w:author="Mohammad Nayeem" w:date="2020-04-22T02:22:00Z">
        <w:r w:rsidR="008D2BDE" w:rsidRPr="00AC77BB">
          <w:rPr>
            <w:rFonts w:ascii="Times New Roman" w:hAnsi="Times New Roman" w:cs="Times New Roman"/>
            <w:sz w:val="24"/>
            <w:szCs w:val="24"/>
          </w:rPr>
          <w:t>ution</w:t>
        </w:r>
        <w:r w:rsidR="0023215B" w:rsidRPr="00AC77BB">
          <w:rPr>
            <w:rFonts w:ascii="Times New Roman" w:hAnsi="Times New Roman" w:cs="Times New Roman"/>
            <w:sz w:val="24"/>
            <w:szCs w:val="24"/>
          </w:rPr>
          <w:t>s</w:t>
        </w:r>
        <w:r w:rsidR="008D2BDE" w:rsidRPr="00AC77BB">
          <w:rPr>
            <w:rFonts w:ascii="Times New Roman" w:hAnsi="Times New Roman" w:cs="Times New Roman"/>
            <w:sz w:val="24"/>
            <w:szCs w:val="24"/>
          </w:rPr>
          <w:t>)</w:t>
        </w:r>
      </w:ins>
      <w:ins w:id="1370" w:author="Mohammad Nayeem" w:date="2020-04-22T02:17:00Z">
        <w:r w:rsidRPr="00AC77BB">
          <w:rPr>
            <w:rFonts w:ascii="Times New Roman" w:hAnsi="Times New Roman" w:cs="Times New Roman"/>
            <w:sz w:val="24"/>
            <w:szCs w:val="24"/>
          </w:rPr>
          <w:t xml:space="preserve"> are </w:t>
        </w:r>
        <w:r w:rsidRPr="00AC77BB">
          <w:rPr>
            <w:rFonts w:ascii="Times New Roman" w:hAnsi="Times New Roman" w:cs="Times New Roman"/>
            <w:sz w:val="24"/>
            <w:szCs w:val="24"/>
            <w:rPrChange w:id="1371" w:author="Mohammad Nayeem" w:date="2020-04-22T02:43:00Z">
              <w:rPr>
                <w:rFonts w:ascii="Times New Roman" w:hAnsi="Times New Roman" w:cs="Times New Roman"/>
                <w:sz w:val="24"/>
                <w:szCs w:val="24"/>
                <w:highlight w:val="yellow"/>
              </w:rPr>
            </w:rPrChange>
          </w:rPr>
          <w:t>equivalent</w:t>
        </w:r>
        <w:r w:rsidRPr="007317D1">
          <w:rPr>
            <w:rFonts w:ascii="Times New Roman" w:hAnsi="Times New Roman" w:cs="Times New Roman"/>
            <w:sz w:val="24"/>
            <w:szCs w:val="24"/>
          </w:rPr>
          <w:t>, against the alternative</w:t>
        </w:r>
      </w:ins>
      <w:ins w:id="1372" w:author="Mohammad Nayeem" w:date="2020-04-22T02:19:00Z">
        <w:r w:rsidR="00BC3B7D" w:rsidRPr="00AC77BB">
          <w:rPr>
            <w:rFonts w:ascii="Times New Roman" w:hAnsi="Times New Roman" w:cs="Times New Roman"/>
            <w:sz w:val="24"/>
            <w:szCs w:val="24"/>
          </w:rPr>
          <w:t xml:space="preserve"> </w:t>
        </w:r>
      </w:ins>
      <w:ins w:id="1373" w:author="Mohammad Nayeem" w:date="2020-04-22T02:17:00Z">
        <w:r w:rsidRPr="00AC77BB">
          <w:rPr>
            <w:rFonts w:ascii="Times New Roman" w:hAnsi="Times New Roman" w:cs="Times New Roman"/>
            <w:sz w:val="24"/>
            <w:szCs w:val="24"/>
          </w:rPr>
          <w:t xml:space="preserve">that </w:t>
        </w:r>
      </w:ins>
      <w:ins w:id="1374" w:author="Mohammad Nayeem" w:date="2020-04-22T02:19:00Z">
        <w:r w:rsidR="00670F74" w:rsidRPr="00AC77BB">
          <w:rPr>
            <w:rFonts w:ascii="Times New Roman" w:hAnsi="Times New Roman" w:cs="Times New Roman"/>
            <w:sz w:val="24"/>
            <w:szCs w:val="24"/>
          </w:rPr>
          <w:t xml:space="preserve">the </w:t>
        </w:r>
      </w:ins>
      <w:ins w:id="1375" w:author="Mohammad Nayeem" w:date="2020-04-22T02:18:00Z">
        <w:r w:rsidRPr="00AC77BB">
          <w:rPr>
            <w:rFonts w:ascii="Times New Roman" w:hAnsi="Times New Roman" w:cs="Times New Roman"/>
            <w:sz w:val="24"/>
            <w:szCs w:val="24"/>
          </w:rPr>
          <w:t>two models are different</w:t>
        </w:r>
      </w:ins>
      <w:ins w:id="1376" w:author="Mohammad Nayeem" w:date="2020-04-22T02:17:00Z">
        <w:r w:rsidRPr="00AC77BB">
          <w:rPr>
            <w:rFonts w:ascii="Times New Roman" w:hAnsi="Times New Roman" w:cs="Times New Roman"/>
            <w:sz w:val="24"/>
            <w:szCs w:val="24"/>
          </w:rPr>
          <w:t>.</w:t>
        </w:r>
      </w:ins>
      <w:ins w:id="1377" w:author="Mohammad Nayeem" w:date="2020-04-22T02:23:00Z">
        <w:r w:rsidR="0023215B" w:rsidRPr="00AC77BB">
          <w:rPr>
            <w:rFonts w:ascii="Times New Roman" w:hAnsi="Times New Roman" w:cs="Times New Roman"/>
            <w:sz w:val="24"/>
            <w:szCs w:val="24"/>
            <w:rPrChange w:id="1378" w:author="Mohammad Nayeem" w:date="2020-04-22T02:43:00Z">
              <w:rPr>
                <w:rFonts w:ascii="Times New Roman" w:hAnsi="Times New Roman" w:cs="Times New Roman"/>
                <w:sz w:val="24"/>
                <w:szCs w:val="24"/>
                <w:highlight w:val="yellow"/>
              </w:rPr>
            </w:rPrChange>
          </w:rPr>
          <w:t xml:space="preserve"> Then the </w:t>
        </w:r>
        <w:proofErr w:type="spellStart"/>
        <w:r w:rsidR="0023215B" w:rsidRPr="00AC77BB">
          <w:rPr>
            <w:rFonts w:ascii="Times New Roman" w:hAnsi="Times New Roman" w:cs="Times New Roman"/>
            <w:sz w:val="24"/>
            <w:szCs w:val="24"/>
            <w:rPrChange w:id="1379" w:author="Mohammad Nayeem" w:date="2020-04-22T02:43:00Z">
              <w:rPr>
                <w:rFonts w:ascii="Times New Roman" w:hAnsi="Times New Roman" w:cs="Times New Roman"/>
                <w:sz w:val="24"/>
                <w:szCs w:val="24"/>
                <w:highlight w:val="yellow"/>
              </w:rPr>
            </w:rPrChange>
          </w:rPr>
          <w:t>Vuong</w:t>
        </w:r>
        <w:proofErr w:type="spellEnd"/>
        <w:r w:rsidR="0023215B" w:rsidRPr="00AC77BB">
          <w:rPr>
            <w:rFonts w:ascii="Times New Roman" w:hAnsi="Times New Roman" w:cs="Times New Roman"/>
            <w:sz w:val="24"/>
            <w:szCs w:val="24"/>
            <w:rPrChange w:id="1380" w:author="Mohammad Nayeem" w:date="2020-04-22T02:43:00Z">
              <w:rPr>
                <w:rFonts w:ascii="Times New Roman" w:hAnsi="Times New Roman" w:cs="Times New Roman"/>
                <w:sz w:val="24"/>
                <w:szCs w:val="24"/>
                <w:highlight w:val="yellow"/>
              </w:rPr>
            </w:rPrChange>
          </w:rPr>
          <w:t xml:space="preserve"> statistic is defined as:</w:t>
        </w:r>
      </w:ins>
    </w:p>
    <w:p w14:paraId="35568D49" w14:textId="77777777" w:rsidR="0023215B" w:rsidRPr="00AC77BB" w:rsidRDefault="0023215B">
      <w:pPr>
        <w:autoSpaceDE w:val="0"/>
        <w:autoSpaceDN w:val="0"/>
        <w:adjustRightInd w:val="0"/>
        <w:spacing w:after="0" w:line="480" w:lineRule="auto"/>
        <w:jc w:val="both"/>
        <w:rPr>
          <w:ins w:id="1381" w:author="Mohammad Nayeem" w:date="2020-04-22T02:23:00Z"/>
          <w:rFonts w:ascii="Times New Roman" w:hAnsi="Times New Roman" w:cs="Times New Roman"/>
          <w:sz w:val="24"/>
          <w:szCs w:val="24"/>
          <w:rPrChange w:id="1382" w:author="Mohammad Nayeem" w:date="2020-04-22T02:43:00Z">
            <w:rPr>
              <w:ins w:id="1383" w:author="Mohammad Nayeem" w:date="2020-04-22T02:23:00Z"/>
              <w:rFonts w:ascii="Times New Roman" w:hAnsi="Times New Roman" w:cs="Times New Roman"/>
              <w:sz w:val="24"/>
              <w:szCs w:val="24"/>
              <w:highlight w:val="yellow"/>
            </w:rPr>
          </w:rPrChange>
        </w:rPr>
      </w:pPr>
      <m:oMathPara>
        <m:oMath>
          <m:r>
            <w:ins w:id="1384" w:author="Mohammad Nayeem" w:date="2020-04-22T02:23:00Z">
              <w:rPr>
                <w:rFonts w:ascii="Cambria Math" w:hAnsi="Cambria Math" w:cs="Times New Roman"/>
                <w:sz w:val="24"/>
                <w:szCs w:val="24"/>
                <w:rPrChange w:id="1385" w:author="Mohammad Nayeem" w:date="2020-04-22T02:43:00Z">
                  <w:rPr>
                    <w:rFonts w:ascii="Cambria Math" w:hAnsi="Cambria Math" w:cs="Times New Roman"/>
                    <w:sz w:val="24"/>
                    <w:szCs w:val="24"/>
                    <w:highlight w:val="yellow"/>
                  </w:rPr>
                </w:rPrChange>
              </w:rPr>
              <m:t>V=</m:t>
            </w:ins>
          </m:r>
          <m:f>
            <m:fPr>
              <m:ctrlPr>
                <w:ins w:id="1386" w:author="Mohammad Nayeem" w:date="2020-04-22T02:23:00Z">
                  <w:rPr>
                    <w:rFonts w:ascii="Cambria Math" w:hAnsi="Cambria Math" w:cs="Times New Roman"/>
                    <w:i/>
                    <w:sz w:val="24"/>
                    <w:szCs w:val="24"/>
                  </w:rPr>
                </w:ins>
              </m:ctrlPr>
            </m:fPr>
            <m:num>
              <m:acc>
                <m:accPr>
                  <m:chr m:val="̅"/>
                  <m:ctrlPr>
                    <w:ins w:id="1387" w:author="Mohammad Nayeem" w:date="2020-04-22T02:23:00Z">
                      <w:rPr>
                        <w:rFonts w:ascii="Cambria Math" w:hAnsi="Cambria Math" w:cs="Times New Roman"/>
                        <w:i/>
                        <w:sz w:val="24"/>
                        <w:szCs w:val="24"/>
                      </w:rPr>
                    </w:ins>
                  </m:ctrlPr>
                </m:accPr>
                <m:e>
                  <m:r>
                    <w:ins w:id="1388" w:author="Mohammad Nayeem" w:date="2020-04-22T02:23:00Z">
                      <w:rPr>
                        <w:rFonts w:ascii="Cambria Math" w:hAnsi="Cambria Math" w:cs="Times New Roman"/>
                        <w:sz w:val="24"/>
                        <w:szCs w:val="24"/>
                        <w:rPrChange w:id="1389" w:author="Mohammad Nayeem" w:date="2020-04-22T02:43:00Z">
                          <w:rPr>
                            <w:rFonts w:ascii="Cambria Math" w:hAnsi="Cambria Math" w:cs="Times New Roman"/>
                            <w:sz w:val="24"/>
                            <w:szCs w:val="24"/>
                            <w:highlight w:val="yellow"/>
                          </w:rPr>
                        </w:rPrChange>
                      </w:rPr>
                      <m:t>m</m:t>
                    </w:ins>
                  </m:r>
                </m:e>
              </m:acc>
            </m:num>
            <m:den>
              <m:f>
                <m:fPr>
                  <m:type m:val="skw"/>
                  <m:ctrlPr>
                    <w:ins w:id="1390" w:author="Mohammad Nayeem" w:date="2020-04-22T02:23:00Z">
                      <w:rPr>
                        <w:rFonts w:ascii="Cambria Math" w:hAnsi="Cambria Math" w:cs="Times New Roman"/>
                        <w:i/>
                        <w:sz w:val="24"/>
                        <w:szCs w:val="24"/>
                      </w:rPr>
                    </w:ins>
                  </m:ctrlPr>
                </m:fPr>
                <m:num>
                  <m:sSub>
                    <m:sSubPr>
                      <m:ctrlPr>
                        <w:ins w:id="1391" w:author="Mohammad Nayeem" w:date="2020-04-22T02:23:00Z">
                          <w:rPr>
                            <w:rFonts w:ascii="Cambria Math" w:hAnsi="Cambria Math" w:cs="Times New Roman"/>
                            <w:i/>
                            <w:sz w:val="24"/>
                            <w:szCs w:val="24"/>
                          </w:rPr>
                        </w:ins>
                      </m:ctrlPr>
                    </m:sSubPr>
                    <m:e>
                      <m:r>
                        <w:ins w:id="1392" w:author="Mohammad Nayeem" w:date="2020-04-22T02:23:00Z">
                          <w:rPr>
                            <w:rFonts w:ascii="Cambria Math" w:hAnsi="Cambria Math" w:cs="Times New Roman"/>
                            <w:sz w:val="24"/>
                            <w:szCs w:val="24"/>
                            <w:rPrChange w:id="1393" w:author="Mohammad Nayeem" w:date="2020-04-22T02:43:00Z">
                              <w:rPr>
                                <w:rFonts w:ascii="Cambria Math" w:hAnsi="Cambria Math" w:cs="Times New Roman"/>
                                <w:sz w:val="24"/>
                                <w:szCs w:val="24"/>
                                <w:highlight w:val="yellow"/>
                              </w:rPr>
                            </w:rPrChange>
                          </w:rPr>
                          <m:t>S</m:t>
                        </w:ins>
                      </m:r>
                    </m:e>
                    <m:sub>
                      <m:r>
                        <w:ins w:id="1394" w:author="Mohammad Nayeem" w:date="2020-04-22T02:23:00Z">
                          <w:rPr>
                            <w:rFonts w:ascii="Cambria Math" w:hAnsi="Cambria Math" w:cs="Times New Roman"/>
                            <w:sz w:val="24"/>
                            <w:szCs w:val="24"/>
                            <w:rPrChange w:id="1395" w:author="Mohammad Nayeem" w:date="2020-04-22T02:43:00Z">
                              <w:rPr>
                                <w:rFonts w:ascii="Cambria Math" w:hAnsi="Cambria Math" w:cs="Times New Roman"/>
                                <w:sz w:val="24"/>
                                <w:szCs w:val="24"/>
                                <w:highlight w:val="yellow"/>
                              </w:rPr>
                            </w:rPrChange>
                          </w:rPr>
                          <m:t>m</m:t>
                        </w:ins>
                      </m:r>
                    </m:sub>
                  </m:sSub>
                </m:num>
                <m:den>
                  <m:rad>
                    <m:radPr>
                      <m:degHide m:val="1"/>
                      <m:ctrlPr>
                        <w:ins w:id="1396" w:author="Mohammad Nayeem" w:date="2020-04-22T02:23:00Z">
                          <w:rPr>
                            <w:rFonts w:ascii="Cambria Math" w:hAnsi="Cambria Math" w:cs="Times New Roman"/>
                            <w:i/>
                            <w:sz w:val="24"/>
                            <w:szCs w:val="24"/>
                          </w:rPr>
                        </w:ins>
                      </m:ctrlPr>
                    </m:radPr>
                    <m:deg/>
                    <m:e>
                      <m:r>
                        <w:ins w:id="1397" w:author="Mohammad Nayeem" w:date="2020-04-22T02:23:00Z">
                          <w:rPr>
                            <w:rFonts w:ascii="Cambria Math" w:hAnsi="Cambria Math" w:cs="Times New Roman"/>
                            <w:sz w:val="24"/>
                            <w:szCs w:val="24"/>
                            <w:rPrChange w:id="1398" w:author="Mohammad Nayeem" w:date="2020-04-22T02:43:00Z">
                              <w:rPr>
                                <w:rFonts w:ascii="Cambria Math" w:hAnsi="Cambria Math" w:cs="Times New Roman"/>
                                <w:sz w:val="24"/>
                                <w:szCs w:val="24"/>
                                <w:highlight w:val="yellow"/>
                              </w:rPr>
                            </w:rPrChange>
                          </w:rPr>
                          <m:t>n</m:t>
                        </w:ins>
                      </m:r>
                    </m:e>
                  </m:rad>
                </m:den>
              </m:f>
            </m:den>
          </m:f>
        </m:oMath>
      </m:oMathPara>
    </w:p>
    <w:p w14:paraId="78B2A476" w14:textId="54770515" w:rsidR="005B4975" w:rsidRPr="007317D1" w:rsidRDefault="005B4975">
      <w:pPr>
        <w:autoSpaceDE w:val="0"/>
        <w:autoSpaceDN w:val="0"/>
        <w:adjustRightInd w:val="0"/>
        <w:spacing w:after="0" w:line="480" w:lineRule="auto"/>
        <w:jc w:val="both"/>
        <w:rPr>
          <w:ins w:id="1399" w:author="Mohammad Nayeem" w:date="2020-04-22T02:17:00Z"/>
          <w:rFonts w:ascii="Times New Roman" w:hAnsi="Times New Roman" w:cs="Times New Roman"/>
          <w:sz w:val="24"/>
          <w:szCs w:val="24"/>
        </w:rPr>
      </w:pPr>
    </w:p>
    <w:p w14:paraId="107477DC" w14:textId="295ABE8C" w:rsidR="008B7C78" w:rsidRPr="00AC77BB" w:rsidRDefault="00C77808">
      <w:pPr>
        <w:autoSpaceDE w:val="0"/>
        <w:autoSpaceDN w:val="0"/>
        <w:adjustRightInd w:val="0"/>
        <w:spacing w:after="0" w:line="480" w:lineRule="auto"/>
        <w:jc w:val="both"/>
        <w:rPr>
          <w:ins w:id="1400" w:author="Mohammad Nayeem" w:date="2020-04-21T10:55:00Z"/>
          <w:rFonts w:ascii="Times New Roman" w:hAnsi="Times New Roman" w:cs="Times New Roman"/>
          <w:sz w:val="24"/>
          <w:szCs w:val="24"/>
          <w:rPrChange w:id="1401" w:author="Mohammad Nayeem" w:date="2020-04-22T02:43:00Z">
            <w:rPr>
              <w:ins w:id="1402" w:author="Mohammad Nayeem" w:date="2020-04-21T10:55:00Z"/>
              <w:rFonts w:ascii="Times New Roman" w:hAnsi="Times New Roman" w:cs="Times New Roman"/>
            </w:rPr>
          </w:rPrChange>
        </w:rPr>
      </w:pPr>
      <w:ins w:id="1403" w:author="Mohammad Nayeem" w:date="2020-04-22T01:50:00Z">
        <w:r w:rsidRPr="00AC77BB">
          <w:rPr>
            <w:rFonts w:ascii="Times New Roman" w:hAnsi="Times New Roman" w:cs="Times New Roman"/>
            <w:sz w:val="24"/>
            <w:szCs w:val="24"/>
            <w:rPrChange w:id="1404" w:author="Mohammad Nayeem" w:date="2020-04-22T02:43:00Z">
              <w:rPr>
                <w:rFonts w:ascii="Times New Roman" w:hAnsi="Times New Roman" w:cs="Times New Roman"/>
                <w:sz w:val="24"/>
                <w:szCs w:val="24"/>
                <w:highlight w:val="yellow"/>
              </w:rPr>
            </w:rPrChange>
          </w:rPr>
          <w:t>Now we define</w:t>
        </w:r>
      </w:ins>
      <w:ins w:id="1405" w:author="Mohammad Nayeem" w:date="2020-04-21T10:55:00Z">
        <w:r w:rsidR="008B7C78" w:rsidRPr="00AC77BB">
          <w:rPr>
            <w:rFonts w:ascii="Times New Roman" w:hAnsi="Times New Roman" w:cs="Times New Roman"/>
            <w:sz w:val="24"/>
            <w:szCs w:val="24"/>
            <w:rPrChange w:id="1406" w:author="Mohammad Nayeem" w:date="2020-04-22T02:43:00Z">
              <w:rPr>
                <w:rFonts w:ascii="Times New Roman" w:hAnsi="Times New Roman" w:cs="Times New Roman"/>
              </w:rPr>
            </w:rPrChange>
          </w:rPr>
          <w:t>:</w:t>
        </w:r>
      </w:ins>
    </w:p>
    <w:p w14:paraId="0A46ED2F" w14:textId="01B0253E" w:rsidR="005548DA" w:rsidRPr="00AC77BB" w:rsidRDefault="00FE4D2A">
      <w:pPr>
        <w:autoSpaceDE w:val="0"/>
        <w:autoSpaceDN w:val="0"/>
        <w:adjustRightInd w:val="0"/>
        <w:spacing w:after="0" w:line="480" w:lineRule="auto"/>
        <w:jc w:val="both"/>
        <w:rPr>
          <w:ins w:id="1407" w:author="Mohammad Nayeem" w:date="2020-04-21T10:53:00Z"/>
          <w:rFonts w:ascii="Times New Roman" w:hAnsi="Times New Roman" w:cs="Times New Roman"/>
          <w:sz w:val="24"/>
          <w:szCs w:val="24"/>
          <w:rPrChange w:id="1408" w:author="Mohammad Nayeem" w:date="2020-04-22T02:43:00Z">
            <w:rPr>
              <w:ins w:id="1409" w:author="Mohammad Nayeem" w:date="2020-04-21T10:53:00Z"/>
              <w:rFonts w:ascii="Times New Roman" w:hAnsi="Times New Roman" w:cs="Times New Roman"/>
            </w:rPr>
          </w:rPrChange>
        </w:rPr>
      </w:pPr>
      <m:oMathPara>
        <m:oMath>
          <m:sSub>
            <m:sSubPr>
              <m:ctrlPr>
                <w:ins w:id="1410" w:author="Mohammad Nayeem" w:date="2020-04-21T10:56:00Z">
                  <w:rPr>
                    <w:rFonts w:ascii="Cambria Math" w:hAnsi="Cambria Math" w:cs="Times New Roman"/>
                    <w:i/>
                    <w:sz w:val="24"/>
                    <w:szCs w:val="24"/>
                  </w:rPr>
                </w:ins>
              </m:ctrlPr>
            </m:sSubPr>
            <m:e>
              <m:r>
                <w:ins w:id="1411" w:author="Mohammad Nayeem" w:date="2020-04-21T10:56:00Z">
                  <w:rPr>
                    <w:rFonts w:ascii="Cambria Math" w:hAnsi="Cambria Math" w:cs="Times New Roman"/>
                    <w:sz w:val="24"/>
                    <w:szCs w:val="24"/>
                    <w:rPrChange w:id="1412" w:author="Mohammad Nayeem" w:date="2020-04-22T02:43:00Z">
                      <w:rPr>
                        <w:rFonts w:ascii="Cambria Math" w:hAnsi="Cambria Math" w:cs="Times New Roman"/>
                      </w:rPr>
                    </w:rPrChange>
                  </w:rPr>
                  <m:t>m</m:t>
                </w:ins>
              </m:r>
            </m:e>
            <m:sub>
              <m:r>
                <w:ins w:id="1413" w:author="Mohammad Nayeem" w:date="2020-04-21T10:56:00Z">
                  <w:rPr>
                    <w:rFonts w:ascii="Cambria Math" w:hAnsi="Cambria Math" w:cs="Times New Roman"/>
                    <w:sz w:val="24"/>
                    <w:szCs w:val="24"/>
                    <w:rPrChange w:id="1414" w:author="Mohammad Nayeem" w:date="2020-04-22T02:43:00Z">
                      <w:rPr>
                        <w:rFonts w:ascii="Cambria Math" w:hAnsi="Cambria Math" w:cs="Times New Roman"/>
                      </w:rPr>
                    </w:rPrChange>
                  </w:rPr>
                  <m:t>i</m:t>
                </w:ins>
              </m:r>
            </m:sub>
          </m:sSub>
          <m:box>
            <m:boxPr>
              <m:opEmu m:val="1"/>
              <m:ctrlPr>
                <w:ins w:id="1415" w:author="Mohammad Nayeem" w:date="2020-04-21T10:56:00Z">
                  <w:rPr>
                    <w:rFonts w:ascii="Cambria Math" w:hAnsi="Cambria Math" w:cs="Times New Roman"/>
                    <w:i/>
                    <w:sz w:val="24"/>
                    <w:szCs w:val="24"/>
                  </w:rPr>
                </w:ins>
              </m:ctrlPr>
            </m:boxPr>
            <m:e>
              <m:r>
                <w:ins w:id="1416" w:author="Mohammad Nayeem" w:date="2020-04-21T10:56:00Z">
                  <w:rPr>
                    <w:rFonts w:ascii="Cambria Math" w:hAnsi="Cambria Math" w:cs="Times New Roman"/>
                    <w:sz w:val="24"/>
                    <w:szCs w:val="24"/>
                    <w:rPrChange w:id="1417" w:author="Mohammad Nayeem" w:date="2020-04-22T02:43:00Z">
                      <w:rPr>
                        <w:rFonts w:ascii="Cambria Math" w:hAnsi="Cambria Math" w:cs="Times New Roman"/>
                      </w:rPr>
                    </w:rPrChange>
                  </w:rPr>
                  <m:t>=</m:t>
                </w:ins>
              </m:r>
            </m:e>
          </m:box>
          <m:func>
            <m:funcPr>
              <m:ctrlPr>
                <w:del w:id="1418" w:author="Mohammad Nayeem" w:date="2020-04-21T10:50:00Z">
                  <w:rPr>
                    <w:rFonts w:ascii="Cambria Math" w:hAnsi="Cambria Math" w:cs="Times New Roman"/>
                    <w:i/>
                    <w:sz w:val="24"/>
                    <w:szCs w:val="24"/>
                  </w:rPr>
                </w:del>
              </m:ctrlPr>
            </m:funcPr>
            <m:fName>
              <m:r>
                <w:del w:id="1419" w:author="Mohammad Nayeem" w:date="2020-04-21T10:50:00Z">
                  <m:rPr>
                    <m:sty m:val="p"/>
                  </m:rPr>
                  <w:rPr>
                    <w:rFonts w:ascii="Cambria Math" w:hAnsi="Cambria Math" w:cs="Times New Roman"/>
                    <w:sz w:val="24"/>
                    <w:szCs w:val="24"/>
                    <w:rPrChange w:id="1420" w:author="Mohammad Nayeem" w:date="2020-04-22T02:43:00Z">
                      <w:rPr>
                        <w:rFonts w:ascii="Cambria Math" w:hAnsi="Cambria Math" w:cs="Times New Roman"/>
                      </w:rPr>
                    </w:rPrChange>
                  </w:rPr>
                  <m:t>log</m:t>
                </w:del>
              </m:r>
            </m:fName>
            <m:e/>
          </m:func>
          <m:r>
            <w:ins w:id="1421" w:author="Mohammad Nayeem" w:date="2020-04-21T10:54:00Z">
              <w:rPr>
                <w:rFonts w:ascii="Cambria Math" w:hAnsi="Cambria Math" w:cs="Times New Roman"/>
                <w:sz w:val="24"/>
                <w:szCs w:val="24"/>
                <w:rPrChange w:id="1422" w:author="Mohammad Nayeem" w:date="2020-04-22T02:43:00Z">
                  <w:rPr>
                    <w:rFonts w:ascii="Cambria Math" w:hAnsi="Cambria Math" w:cs="Times New Roman"/>
                    <w:sz w:val="28"/>
                    <w:szCs w:val="28"/>
                  </w:rPr>
                </w:rPrChange>
              </w:rPr>
              <m:t>log</m:t>
            </w:ins>
          </m:r>
          <m:d>
            <m:dPr>
              <m:begChr m:val="["/>
              <m:endChr m:val="]"/>
              <m:ctrlPr>
                <w:ins w:id="1423" w:author="Mohammad Nayeem" w:date="2020-04-21T10:54:00Z">
                  <w:rPr>
                    <w:rFonts w:ascii="Cambria Math" w:hAnsi="Cambria Math" w:cs="Times New Roman"/>
                    <w:i/>
                    <w:sz w:val="24"/>
                    <w:szCs w:val="24"/>
                  </w:rPr>
                </w:ins>
              </m:ctrlPr>
            </m:dPr>
            <m:e>
              <m:f>
                <m:fPr>
                  <m:ctrlPr>
                    <w:ins w:id="1424" w:author="Mohammad Nayeem" w:date="2020-04-21T10:54:00Z">
                      <w:rPr>
                        <w:rFonts w:ascii="Cambria Math" w:hAnsi="Cambria Math" w:cs="Times New Roman"/>
                        <w:i/>
                        <w:sz w:val="24"/>
                        <w:szCs w:val="24"/>
                      </w:rPr>
                    </w:ins>
                  </m:ctrlPr>
                </m:fPr>
                <m:num>
                  <m:acc>
                    <m:accPr>
                      <m:ctrlPr>
                        <w:ins w:id="1425" w:author="Mohammad Nayeem" w:date="2020-04-21T10:54:00Z">
                          <w:rPr>
                            <w:rFonts w:ascii="Cambria Math" w:hAnsi="Cambria Math" w:cs="Times New Roman"/>
                            <w:i/>
                            <w:sz w:val="24"/>
                            <w:szCs w:val="24"/>
                          </w:rPr>
                        </w:ins>
                      </m:ctrlPr>
                    </m:accPr>
                    <m:e>
                      <m:sSub>
                        <m:sSubPr>
                          <m:ctrlPr>
                            <w:ins w:id="1426" w:author="Mohammad Nayeem" w:date="2020-04-21T10:54:00Z">
                              <w:rPr>
                                <w:rFonts w:ascii="Cambria Math" w:hAnsi="Cambria Math" w:cs="Times New Roman"/>
                                <w:i/>
                                <w:sz w:val="24"/>
                                <w:szCs w:val="24"/>
                              </w:rPr>
                            </w:ins>
                          </m:ctrlPr>
                        </m:sSubPr>
                        <m:e>
                          <m:r>
                            <w:ins w:id="1427" w:author="Mohammad Nayeem" w:date="2020-04-21T10:54:00Z">
                              <w:rPr>
                                <w:rFonts w:ascii="Cambria Math" w:hAnsi="Cambria Math" w:cs="Times New Roman"/>
                                <w:sz w:val="24"/>
                                <w:szCs w:val="24"/>
                                <w:rPrChange w:id="1428" w:author="Mohammad Nayeem" w:date="2020-04-22T02:43:00Z">
                                  <w:rPr>
                                    <w:rFonts w:ascii="Cambria Math" w:hAnsi="Cambria Math" w:cs="Times New Roman"/>
                                    <w:sz w:val="28"/>
                                    <w:szCs w:val="28"/>
                                  </w:rPr>
                                </w:rPrChange>
                              </w:rPr>
                              <m:t>f</m:t>
                            </w:ins>
                          </m:r>
                        </m:e>
                        <m:sub>
                          <m:r>
                            <w:ins w:id="1429" w:author="Mohammad Nayeem" w:date="2020-04-21T10:54:00Z">
                              <w:rPr>
                                <w:rFonts w:ascii="Cambria Math" w:hAnsi="Cambria Math" w:cs="Times New Roman"/>
                                <w:sz w:val="24"/>
                                <w:szCs w:val="24"/>
                                <w:rPrChange w:id="1430" w:author="Mohammad Nayeem" w:date="2020-04-22T02:43:00Z">
                                  <w:rPr>
                                    <w:rFonts w:ascii="Cambria Math" w:hAnsi="Cambria Math" w:cs="Times New Roman"/>
                                    <w:sz w:val="28"/>
                                    <w:szCs w:val="28"/>
                                  </w:rPr>
                                </w:rPrChange>
                              </w:rPr>
                              <m:t>1</m:t>
                            </w:ins>
                          </m:r>
                        </m:sub>
                      </m:sSub>
                    </m:e>
                  </m:acc>
                  <m:d>
                    <m:dPr>
                      <m:begChr m:val="["/>
                      <m:endChr m:val="]"/>
                      <m:ctrlPr>
                        <w:ins w:id="1431" w:author="Mohammad Nayeem" w:date="2020-04-21T10:54:00Z">
                          <w:rPr>
                            <w:rFonts w:ascii="Cambria Math" w:hAnsi="Cambria Math" w:cs="Times New Roman"/>
                            <w:i/>
                            <w:sz w:val="24"/>
                            <w:szCs w:val="24"/>
                          </w:rPr>
                        </w:ins>
                      </m:ctrlPr>
                    </m:dPr>
                    <m:e>
                      <m:f>
                        <m:fPr>
                          <m:ctrlPr>
                            <w:ins w:id="1432" w:author="Mohammad Nayeem" w:date="2020-04-21T10:54:00Z">
                              <w:rPr>
                                <w:rFonts w:ascii="Cambria Math" w:hAnsi="Cambria Math" w:cs="Times New Roman"/>
                                <w:i/>
                                <w:sz w:val="24"/>
                                <w:szCs w:val="24"/>
                              </w:rPr>
                            </w:ins>
                          </m:ctrlPr>
                        </m:fPr>
                        <m:num>
                          <m:sSub>
                            <m:sSubPr>
                              <m:ctrlPr>
                                <w:ins w:id="1433" w:author="Mohammad Nayeem" w:date="2020-04-21T10:54:00Z">
                                  <w:rPr>
                                    <w:rFonts w:ascii="Cambria Math" w:hAnsi="Cambria Math" w:cs="Times New Roman"/>
                                    <w:i/>
                                    <w:sz w:val="24"/>
                                    <w:szCs w:val="24"/>
                                  </w:rPr>
                                </w:ins>
                              </m:ctrlPr>
                            </m:sSubPr>
                            <m:e>
                              <m:r>
                                <w:ins w:id="1434" w:author="Mohammad Nayeem" w:date="2020-04-21T10:54:00Z">
                                  <w:rPr>
                                    <w:rFonts w:ascii="Cambria Math" w:hAnsi="Cambria Math" w:cs="Times New Roman"/>
                                    <w:sz w:val="24"/>
                                    <w:szCs w:val="24"/>
                                    <w:rPrChange w:id="1435" w:author="Mohammad Nayeem" w:date="2020-04-22T02:43:00Z">
                                      <w:rPr>
                                        <w:rFonts w:ascii="Cambria Math" w:hAnsi="Cambria Math" w:cs="Times New Roman"/>
                                        <w:sz w:val="28"/>
                                        <w:szCs w:val="28"/>
                                      </w:rPr>
                                    </w:rPrChange>
                                  </w:rPr>
                                  <m:t>y</m:t>
                                </w:ins>
                              </m:r>
                            </m:e>
                            <m:sub>
                              <m:r>
                                <w:ins w:id="1436" w:author="Mohammad Nayeem" w:date="2020-04-21T10:54:00Z">
                                  <w:rPr>
                                    <w:rFonts w:ascii="Cambria Math" w:hAnsi="Cambria Math" w:cs="Times New Roman"/>
                                    <w:sz w:val="24"/>
                                    <w:szCs w:val="24"/>
                                    <w:rPrChange w:id="1437" w:author="Mohammad Nayeem" w:date="2020-04-22T02:43:00Z">
                                      <w:rPr>
                                        <w:rFonts w:ascii="Cambria Math" w:hAnsi="Cambria Math" w:cs="Times New Roman"/>
                                        <w:sz w:val="28"/>
                                        <w:szCs w:val="28"/>
                                      </w:rPr>
                                    </w:rPrChange>
                                  </w:rPr>
                                  <m:t>i</m:t>
                                </w:ins>
                              </m:r>
                            </m:sub>
                          </m:sSub>
                        </m:num>
                        <m:den>
                          <m:sSub>
                            <m:sSubPr>
                              <m:ctrlPr>
                                <w:ins w:id="1438" w:author="Mohammad Nayeem" w:date="2020-04-21T10:54:00Z">
                                  <w:rPr>
                                    <w:rFonts w:ascii="Cambria Math" w:hAnsi="Cambria Math" w:cs="Times New Roman"/>
                                    <w:i/>
                                    <w:sz w:val="24"/>
                                    <w:szCs w:val="24"/>
                                  </w:rPr>
                                </w:ins>
                              </m:ctrlPr>
                            </m:sSubPr>
                            <m:e>
                              <m:r>
                                <w:ins w:id="1439" w:author="Mohammad Nayeem" w:date="2020-04-21T10:54:00Z">
                                  <w:rPr>
                                    <w:rFonts w:ascii="Cambria Math" w:hAnsi="Cambria Math" w:cs="Times New Roman"/>
                                    <w:sz w:val="24"/>
                                    <w:szCs w:val="24"/>
                                    <w:rPrChange w:id="1440" w:author="Mohammad Nayeem" w:date="2020-04-22T02:43:00Z">
                                      <w:rPr>
                                        <w:rFonts w:ascii="Cambria Math" w:hAnsi="Cambria Math" w:cs="Times New Roman"/>
                                        <w:sz w:val="28"/>
                                        <w:szCs w:val="28"/>
                                      </w:rPr>
                                    </w:rPrChange>
                                  </w:rPr>
                                  <m:t>x</m:t>
                                </w:ins>
                              </m:r>
                            </m:e>
                            <m:sub>
                              <m:r>
                                <w:ins w:id="1441" w:author="Mohammad Nayeem" w:date="2020-04-21T10:54:00Z">
                                  <w:rPr>
                                    <w:rFonts w:ascii="Cambria Math" w:hAnsi="Cambria Math" w:cs="Times New Roman"/>
                                    <w:sz w:val="24"/>
                                    <w:szCs w:val="24"/>
                                    <w:rPrChange w:id="1442" w:author="Mohammad Nayeem" w:date="2020-04-22T02:43:00Z">
                                      <w:rPr>
                                        <w:rFonts w:ascii="Cambria Math" w:hAnsi="Cambria Math" w:cs="Times New Roman"/>
                                        <w:sz w:val="28"/>
                                        <w:szCs w:val="28"/>
                                      </w:rPr>
                                    </w:rPrChange>
                                  </w:rPr>
                                  <m:t>i</m:t>
                                </w:ins>
                              </m:r>
                            </m:sub>
                          </m:sSub>
                        </m:den>
                      </m:f>
                    </m:e>
                  </m:d>
                </m:num>
                <m:den>
                  <m:acc>
                    <m:accPr>
                      <m:ctrlPr>
                        <w:ins w:id="1443" w:author="Mohammad Nayeem" w:date="2020-04-21T10:54:00Z">
                          <w:rPr>
                            <w:rFonts w:ascii="Cambria Math" w:hAnsi="Cambria Math" w:cs="Times New Roman"/>
                            <w:i/>
                            <w:sz w:val="24"/>
                            <w:szCs w:val="24"/>
                          </w:rPr>
                        </w:ins>
                      </m:ctrlPr>
                    </m:accPr>
                    <m:e>
                      <m:sSub>
                        <m:sSubPr>
                          <m:ctrlPr>
                            <w:ins w:id="1444" w:author="Mohammad Nayeem" w:date="2020-04-21T10:54:00Z">
                              <w:rPr>
                                <w:rFonts w:ascii="Cambria Math" w:hAnsi="Cambria Math" w:cs="Times New Roman"/>
                                <w:i/>
                                <w:sz w:val="24"/>
                                <w:szCs w:val="24"/>
                              </w:rPr>
                            </w:ins>
                          </m:ctrlPr>
                        </m:sSubPr>
                        <m:e>
                          <m:r>
                            <w:ins w:id="1445" w:author="Mohammad Nayeem" w:date="2020-04-21T10:54:00Z">
                              <w:rPr>
                                <w:rFonts w:ascii="Cambria Math" w:hAnsi="Cambria Math" w:cs="Times New Roman"/>
                                <w:sz w:val="24"/>
                                <w:szCs w:val="24"/>
                                <w:rPrChange w:id="1446" w:author="Mohammad Nayeem" w:date="2020-04-22T02:43:00Z">
                                  <w:rPr>
                                    <w:rFonts w:ascii="Cambria Math" w:hAnsi="Cambria Math" w:cs="Times New Roman"/>
                                    <w:sz w:val="28"/>
                                    <w:szCs w:val="28"/>
                                  </w:rPr>
                                </w:rPrChange>
                              </w:rPr>
                              <m:t>f</m:t>
                            </w:ins>
                          </m:r>
                        </m:e>
                        <m:sub>
                          <m:r>
                            <w:ins w:id="1447" w:author="Mohammad Nayeem" w:date="2020-04-21T10:54:00Z">
                              <w:rPr>
                                <w:rFonts w:ascii="Cambria Math" w:hAnsi="Cambria Math" w:cs="Times New Roman"/>
                                <w:sz w:val="24"/>
                                <w:szCs w:val="24"/>
                                <w:rPrChange w:id="1448" w:author="Mohammad Nayeem" w:date="2020-04-22T02:43:00Z">
                                  <w:rPr>
                                    <w:rFonts w:ascii="Cambria Math" w:hAnsi="Cambria Math" w:cs="Times New Roman"/>
                                    <w:sz w:val="28"/>
                                    <w:szCs w:val="28"/>
                                  </w:rPr>
                                </w:rPrChange>
                              </w:rPr>
                              <m:t>2</m:t>
                            </w:ins>
                          </m:r>
                        </m:sub>
                      </m:sSub>
                    </m:e>
                  </m:acc>
                  <m:d>
                    <m:dPr>
                      <m:begChr m:val="["/>
                      <m:endChr m:val="]"/>
                      <m:ctrlPr>
                        <w:ins w:id="1449" w:author="Mohammad Nayeem" w:date="2020-04-21T10:54:00Z">
                          <w:rPr>
                            <w:rFonts w:ascii="Cambria Math" w:hAnsi="Cambria Math" w:cs="Times New Roman"/>
                            <w:i/>
                            <w:sz w:val="24"/>
                            <w:szCs w:val="24"/>
                          </w:rPr>
                        </w:ins>
                      </m:ctrlPr>
                    </m:dPr>
                    <m:e>
                      <m:f>
                        <m:fPr>
                          <m:ctrlPr>
                            <w:ins w:id="1450" w:author="Mohammad Nayeem" w:date="2020-04-21T10:54:00Z">
                              <w:rPr>
                                <w:rFonts w:ascii="Cambria Math" w:hAnsi="Cambria Math" w:cs="Times New Roman"/>
                                <w:i/>
                                <w:sz w:val="24"/>
                                <w:szCs w:val="24"/>
                              </w:rPr>
                            </w:ins>
                          </m:ctrlPr>
                        </m:fPr>
                        <m:num>
                          <m:sSub>
                            <m:sSubPr>
                              <m:ctrlPr>
                                <w:ins w:id="1451" w:author="Mohammad Nayeem" w:date="2020-04-21T10:54:00Z">
                                  <w:rPr>
                                    <w:rFonts w:ascii="Cambria Math" w:hAnsi="Cambria Math" w:cs="Times New Roman"/>
                                    <w:i/>
                                    <w:sz w:val="24"/>
                                    <w:szCs w:val="24"/>
                                  </w:rPr>
                                </w:ins>
                              </m:ctrlPr>
                            </m:sSubPr>
                            <m:e>
                              <m:r>
                                <w:ins w:id="1452" w:author="Mohammad Nayeem" w:date="2020-04-21T10:54:00Z">
                                  <w:rPr>
                                    <w:rFonts w:ascii="Cambria Math" w:hAnsi="Cambria Math" w:cs="Times New Roman"/>
                                    <w:sz w:val="24"/>
                                    <w:szCs w:val="24"/>
                                    <w:rPrChange w:id="1453" w:author="Mohammad Nayeem" w:date="2020-04-22T02:43:00Z">
                                      <w:rPr>
                                        <w:rFonts w:ascii="Cambria Math" w:hAnsi="Cambria Math" w:cs="Times New Roman"/>
                                        <w:sz w:val="28"/>
                                        <w:szCs w:val="28"/>
                                      </w:rPr>
                                    </w:rPrChange>
                                  </w:rPr>
                                  <m:t>y</m:t>
                                </w:ins>
                              </m:r>
                            </m:e>
                            <m:sub>
                              <m:r>
                                <w:ins w:id="1454" w:author="Mohammad Nayeem" w:date="2020-04-21T10:54:00Z">
                                  <w:rPr>
                                    <w:rFonts w:ascii="Cambria Math" w:hAnsi="Cambria Math" w:cs="Times New Roman"/>
                                    <w:sz w:val="24"/>
                                    <w:szCs w:val="24"/>
                                    <w:rPrChange w:id="1455" w:author="Mohammad Nayeem" w:date="2020-04-22T02:43:00Z">
                                      <w:rPr>
                                        <w:rFonts w:ascii="Cambria Math" w:hAnsi="Cambria Math" w:cs="Times New Roman"/>
                                        <w:sz w:val="28"/>
                                        <w:szCs w:val="28"/>
                                      </w:rPr>
                                    </w:rPrChange>
                                  </w:rPr>
                                  <m:t>i</m:t>
                                </w:ins>
                              </m:r>
                            </m:sub>
                          </m:sSub>
                        </m:num>
                        <m:den>
                          <m:sSub>
                            <m:sSubPr>
                              <m:ctrlPr>
                                <w:ins w:id="1456" w:author="Mohammad Nayeem" w:date="2020-04-21T10:54:00Z">
                                  <w:rPr>
                                    <w:rFonts w:ascii="Cambria Math" w:hAnsi="Cambria Math" w:cs="Times New Roman"/>
                                    <w:i/>
                                    <w:sz w:val="24"/>
                                    <w:szCs w:val="24"/>
                                  </w:rPr>
                                </w:ins>
                              </m:ctrlPr>
                            </m:sSubPr>
                            <m:e>
                              <m:r>
                                <w:ins w:id="1457" w:author="Mohammad Nayeem" w:date="2020-04-21T10:54:00Z">
                                  <w:rPr>
                                    <w:rFonts w:ascii="Cambria Math" w:hAnsi="Cambria Math" w:cs="Times New Roman"/>
                                    <w:sz w:val="24"/>
                                    <w:szCs w:val="24"/>
                                    <w:rPrChange w:id="1458" w:author="Mohammad Nayeem" w:date="2020-04-22T02:43:00Z">
                                      <w:rPr>
                                        <w:rFonts w:ascii="Cambria Math" w:hAnsi="Cambria Math" w:cs="Times New Roman"/>
                                        <w:sz w:val="28"/>
                                        <w:szCs w:val="28"/>
                                      </w:rPr>
                                    </w:rPrChange>
                                  </w:rPr>
                                  <m:t>x</m:t>
                                </w:ins>
                              </m:r>
                            </m:e>
                            <m:sub>
                              <m:r>
                                <w:ins w:id="1459" w:author="Mohammad Nayeem" w:date="2020-04-21T10:54:00Z">
                                  <w:rPr>
                                    <w:rFonts w:ascii="Cambria Math" w:hAnsi="Cambria Math" w:cs="Times New Roman"/>
                                    <w:sz w:val="24"/>
                                    <w:szCs w:val="24"/>
                                    <w:rPrChange w:id="1460" w:author="Mohammad Nayeem" w:date="2020-04-22T02:43:00Z">
                                      <w:rPr>
                                        <w:rFonts w:ascii="Cambria Math" w:hAnsi="Cambria Math" w:cs="Times New Roman"/>
                                        <w:sz w:val="28"/>
                                        <w:szCs w:val="28"/>
                                      </w:rPr>
                                    </w:rPrChange>
                                  </w:rPr>
                                  <m:t>i</m:t>
                                </w:ins>
                              </m:r>
                            </m:sub>
                          </m:sSub>
                        </m:den>
                      </m:f>
                    </m:e>
                  </m:d>
                </m:den>
              </m:f>
            </m:e>
          </m:d>
        </m:oMath>
      </m:oMathPara>
    </w:p>
    <w:p w14:paraId="0BE92541" w14:textId="3DAE23B8" w:rsidR="005548DA" w:rsidRPr="00AC77BB" w:rsidRDefault="008B7C78">
      <w:pPr>
        <w:autoSpaceDE w:val="0"/>
        <w:autoSpaceDN w:val="0"/>
        <w:adjustRightInd w:val="0"/>
        <w:spacing w:after="0" w:line="480" w:lineRule="auto"/>
        <w:jc w:val="both"/>
        <w:rPr>
          <w:ins w:id="1461" w:author="Mohammad Nayeem" w:date="2020-04-21T11:01:00Z"/>
          <w:rFonts w:ascii="Times New Roman" w:hAnsi="Times New Roman" w:cs="Times New Roman"/>
          <w:sz w:val="24"/>
          <w:szCs w:val="24"/>
          <w:rPrChange w:id="1462" w:author="Mohammad Nayeem" w:date="2020-04-22T02:43:00Z">
            <w:rPr>
              <w:ins w:id="1463" w:author="Mohammad Nayeem" w:date="2020-04-21T11:01:00Z"/>
              <w:rFonts w:ascii="Times New Roman" w:hAnsi="Times New Roman" w:cs="Times New Roman"/>
            </w:rPr>
          </w:rPrChange>
        </w:rPr>
      </w:pPr>
      <w:ins w:id="1464" w:author="Mohammad Nayeem" w:date="2020-04-21T10:59:00Z">
        <w:r w:rsidRPr="00AC77BB">
          <w:rPr>
            <w:rFonts w:ascii="Times New Roman" w:hAnsi="Times New Roman" w:cs="Times New Roman"/>
            <w:sz w:val="24"/>
            <w:szCs w:val="24"/>
            <w:rPrChange w:id="1465" w:author="Mohammad Nayeem" w:date="2020-04-22T02:43:00Z">
              <w:rPr>
                <w:rFonts w:ascii="Times New Roman" w:hAnsi="Times New Roman" w:cs="Times New Roman"/>
              </w:rPr>
            </w:rPrChange>
          </w:rPr>
          <w:t xml:space="preserve">Where  </w:t>
        </w:r>
      </w:ins>
      <m:oMath>
        <m:acc>
          <m:accPr>
            <m:ctrlPr>
              <w:ins w:id="1466" w:author="Mohammad Nayeem" w:date="2020-04-21T10:59:00Z">
                <w:rPr>
                  <w:rFonts w:ascii="Cambria Math" w:hAnsi="Cambria Math" w:cs="Times New Roman"/>
                  <w:i/>
                  <w:sz w:val="24"/>
                  <w:szCs w:val="24"/>
                </w:rPr>
              </w:ins>
            </m:ctrlPr>
          </m:accPr>
          <m:e>
            <m:sSub>
              <m:sSubPr>
                <m:ctrlPr>
                  <w:ins w:id="1467" w:author="Mohammad Nayeem" w:date="2020-04-21T10:59:00Z">
                    <w:rPr>
                      <w:rFonts w:ascii="Cambria Math" w:hAnsi="Cambria Math" w:cs="Times New Roman"/>
                      <w:i/>
                      <w:sz w:val="24"/>
                      <w:szCs w:val="24"/>
                    </w:rPr>
                  </w:ins>
                </m:ctrlPr>
              </m:sSubPr>
              <m:e>
                <m:r>
                  <w:ins w:id="1468" w:author="Mohammad Nayeem" w:date="2020-04-21T10:59:00Z">
                    <w:rPr>
                      <w:rFonts w:ascii="Cambria Math" w:hAnsi="Cambria Math" w:cs="Times New Roman"/>
                      <w:sz w:val="24"/>
                      <w:szCs w:val="24"/>
                      <w:rPrChange w:id="1469" w:author="Mohammad Nayeem" w:date="2020-04-22T02:43:00Z">
                        <w:rPr>
                          <w:rFonts w:ascii="Cambria Math" w:hAnsi="Cambria Math" w:cs="Times New Roman"/>
                          <w:sz w:val="28"/>
                          <w:szCs w:val="28"/>
                        </w:rPr>
                      </w:rPrChange>
                    </w:rPr>
                    <m:t>f</m:t>
                  </w:ins>
                </m:r>
              </m:e>
              <m:sub>
                <m:r>
                  <w:ins w:id="1470" w:author="Mohammad Nayeem" w:date="2020-04-21T10:59:00Z">
                    <w:rPr>
                      <w:rFonts w:ascii="Cambria Math" w:hAnsi="Cambria Math" w:cs="Times New Roman"/>
                      <w:sz w:val="24"/>
                      <w:szCs w:val="24"/>
                      <w:rPrChange w:id="1471" w:author="Mohammad Nayeem" w:date="2020-04-22T02:43:00Z">
                        <w:rPr>
                          <w:rFonts w:ascii="Cambria Math" w:hAnsi="Cambria Math" w:cs="Times New Roman"/>
                          <w:sz w:val="28"/>
                          <w:szCs w:val="28"/>
                        </w:rPr>
                      </w:rPrChange>
                    </w:rPr>
                    <m:t>1</m:t>
                  </w:ins>
                </m:r>
              </m:sub>
            </m:sSub>
          </m:e>
        </m:acc>
        <m:d>
          <m:dPr>
            <m:begChr m:val="["/>
            <m:endChr m:val="]"/>
            <m:ctrlPr>
              <w:ins w:id="1472" w:author="Mohammad Nayeem" w:date="2020-04-21T10:59:00Z">
                <w:rPr>
                  <w:rFonts w:ascii="Cambria Math" w:hAnsi="Cambria Math" w:cs="Times New Roman"/>
                  <w:i/>
                  <w:sz w:val="24"/>
                  <w:szCs w:val="24"/>
                </w:rPr>
              </w:ins>
            </m:ctrlPr>
          </m:dPr>
          <m:e>
            <m:f>
              <m:fPr>
                <m:ctrlPr>
                  <w:ins w:id="1473" w:author="Mohammad Nayeem" w:date="2020-04-21T10:59:00Z">
                    <w:rPr>
                      <w:rFonts w:ascii="Cambria Math" w:hAnsi="Cambria Math" w:cs="Times New Roman"/>
                      <w:i/>
                      <w:sz w:val="24"/>
                      <w:szCs w:val="24"/>
                    </w:rPr>
                  </w:ins>
                </m:ctrlPr>
              </m:fPr>
              <m:num>
                <m:sSub>
                  <m:sSubPr>
                    <m:ctrlPr>
                      <w:ins w:id="1474" w:author="Mohammad Nayeem" w:date="2020-04-21T10:59:00Z">
                        <w:rPr>
                          <w:rFonts w:ascii="Cambria Math" w:hAnsi="Cambria Math" w:cs="Times New Roman"/>
                          <w:i/>
                          <w:sz w:val="24"/>
                          <w:szCs w:val="24"/>
                        </w:rPr>
                      </w:ins>
                    </m:ctrlPr>
                  </m:sSubPr>
                  <m:e>
                    <m:r>
                      <w:ins w:id="1475" w:author="Mohammad Nayeem" w:date="2020-04-21T10:59:00Z">
                        <w:rPr>
                          <w:rFonts w:ascii="Cambria Math" w:hAnsi="Cambria Math" w:cs="Times New Roman"/>
                          <w:sz w:val="24"/>
                          <w:szCs w:val="24"/>
                          <w:rPrChange w:id="1476" w:author="Mohammad Nayeem" w:date="2020-04-22T02:43:00Z">
                            <w:rPr>
                              <w:rFonts w:ascii="Cambria Math" w:hAnsi="Cambria Math" w:cs="Times New Roman"/>
                              <w:sz w:val="28"/>
                              <w:szCs w:val="28"/>
                            </w:rPr>
                          </w:rPrChange>
                        </w:rPr>
                        <m:t>y</m:t>
                      </w:ins>
                    </m:r>
                  </m:e>
                  <m:sub>
                    <m:r>
                      <w:ins w:id="1477" w:author="Mohammad Nayeem" w:date="2020-04-21T10:59:00Z">
                        <w:rPr>
                          <w:rFonts w:ascii="Cambria Math" w:hAnsi="Cambria Math" w:cs="Times New Roman"/>
                          <w:sz w:val="24"/>
                          <w:szCs w:val="24"/>
                          <w:rPrChange w:id="1478" w:author="Mohammad Nayeem" w:date="2020-04-22T02:43:00Z">
                            <w:rPr>
                              <w:rFonts w:ascii="Cambria Math" w:hAnsi="Cambria Math" w:cs="Times New Roman"/>
                              <w:sz w:val="28"/>
                              <w:szCs w:val="28"/>
                            </w:rPr>
                          </w:rPrChange>
                        </w:rPr>
                        <m:t>i</m:t>
                      </w:ins>
                    </m:r>
                  </m:sub>
                </m:sSub>
              </m:num>
              <m:den>
                <m:sSub>
                  <m:sSubPr>
                    <m:ctrlPr>
                      <w:ins w:id="1479" w:author="Mohammad Nayeem" w:date="2020-04-21T10:59:00Z">
                        <w:rPr>
                          <w:rFonts w:ascii="Cambria Math" w:hAnsi="Cambria Math" w:cs="Times New Roman"/>
                          <w:i/>
                          <w:sz w:val="24"/>
                          <w:szCs w:val="24"/>
                        </w:rPr>
                      </w:ins>
                    </m:ctrlPr>
                  </m:sSubPr>
                  <m:e>
                    <m:r>
                      <w:ins w:id="1480" w:author="Mohammad Nayeem" w:date="2020-04-21T10:59:00Z">
                        <w:rPr>
                          <w:rFonts w:ascii="Cambria Math" w:hAnsi="Cambria Math" w:cs="Times New Roman"/>
                          <w:sz w:val="24"/>
                          <w:szCs w:val="24"/>
                          <w:rPrChange w:id="1481" w:author="Mohammad Nayeem" w:date="2020-04-22T02:43:00Z">
                            <w:rPr>
                              <w:rFonts w:ascii="Cambria Math" w:hAnsi="Cambria Math" w:cs="Times New Roman"/>
                              <w:sz w:val="28"/>
                              <w:szCs w:val="28"/>
                            </w:rPr>
                          </w:rPrChange>
                        </w:rPr>
                        <m:t>x</m:t>
                      </w:ins>
                    </m:r>
                  </m:e>
                  <m:sub>
                    <m:r>
                      <w:ins w:id="1482" w:author="Mohammad Nayeem" w:date="2020-04-21T10:59:00Z">
                        <w:rPr>
                          <w:rFonts w:ascii="Cambria Math" w:hAnsi="Cambria Math" w:cs="Times New Roman"/>
                          <w:sz w:val="24"/>
                          <w:szCs w:val="24"/>
                          <w:rPrChange w:id="1483" w:author="Mohammad Nayeem" w:date="2020-04-22T02:43:00Z">
                            <w:rPr>
                              <w:rFonts w:ascii="Cambria Math" w:hAnsi="Cambria Math" w:cs="Times New Roman"/>
                              <w:sz w:val="28"/>
                              <w:szCs w:val="28"/>
                            </w:rPr>
                          </w:rPrChange>
                        </w:rPr>
                        <m:t>i</m:t>
                      </w:ins>
                    </m:r>
                  </m:sub>
                </m:sSub>
              </m:den>
            </m:f>
          </m:e>
        </m:d>
      </m:oMath>
      <w:ins w:id="1484" w:author="Mohammad Nayeem" w:date="2020-04-21T10:59:00Z">
        <w:r w:rsidRPr="00AC77BB">
          <w:rPr>
            <w:rFonts w:ascii="Times New Roman" w:hAnsi="Times New Roman" w:cs="Times New Roman"/>
            <w:sz w:val="24"/>
            <w:szCs w:val="24"/>
            <w:rPrChange w:id="1485" w:author="Mohammad Nayeem" w:date="2020-04-22T02:43:00Z">
              <w:rPr>
                <w:rFonts w:ascii="Times New Roman" w:hAnsi="Times New Roman" w:cs="Times New Roman"/>
              </w:rPr>
            </w:rPrChange>
          </w:rPr>
          <w:t xml:space="preserve">  and</w:t>
        </w:r>
      </w:ins>
      <w:ins w:id="1486" w:author="Mohammad Nayeem" w:date="2020-04-21T11:00:00Z">
        <w:r w:rsidRPr="00AC77BB">
          <w:rPr>
            <w:rFonts w:ascii="Times New Roman" w:hAnsi="Times New Roman" w:cs="Times New Roman"/>
            <w:sz w:val="24"/>
            <w:szCs w:val="24"/>
            <w:rPrChange w:id="1487" w:author="Mohammad Nayeem" w:date="2020-04-22T02:43:00Z">
              <w:rPr>
                <w:rFonts w:ascii="Times New Roman" w:hAnsi="Times New Roman" w:cs="Times New Roman"/>
              </w:rPr>
            </w:rPrChange>
          </w:rPr>
          <w:t xml:space="preserve">  </w:t>
        </w:r>
      </w:ins>
      <m:oMath>
        <m:acc>
          <m:accPr>
            <m:ctrlPr>
              <w:ins w:id="1488" w:author="Mohammad Nayeem" w:date="2020-04-21T11:00:00Z">
                <w:rPr>
                  <w:rFonts w:ascii="Cambria Math" w:hAnsi="Cambria Math" w:cs="Times New Roman"/>
                  <w:i/>
                  <w:sz w:val="24"/>
                  <w:szCs w:val="24"/>
                </w:rPr>
              </w:ins>
            </m:ctrlPr>
          </m:accPr>
          <m:e>
            <m:sSub>
              <m:sSubPr>
                <m:ctrlPr>
                  <w:ins w:id="1489" w:author="Mohammad Nayeem" w:date="2020-04-21T11:00:00Z">
                    <w:rPr>
                      <w:rFonts w:ascii="Cambria Math" w:hAnsi="Cambria Math" w:cs="Times New Roman"/>
                      <w:i/>
                      <w:sz w:val="24"/>
                      <w:szCs w:val="24"/>
                    </w:rPr>
                  </w:ins>
                </m:ctrlPr>
              </m:sSubPr>
              <m:e>
                <m:r>
                  <w:ins w:id="1490" w:author="Mohammad Nayeem" w:date="2020-04-21T11:00:00Z">
                    <w:rPr>
                      <w:rFonts w:ascii="Cambria Math" w:hAnsi="Cambria Math" w:cs="Times New Roman"/>
                      <w:sz w:val="24"/>
                      <w:szCs w:val="24"/>
                      <w:rPrChange w:id="1491" w:author="Mohammad Nayeem" w:date="2020-04-22T02:43:00Z">
                        <w:rPr>
                          <w:rFonts w:ascii="Cambria Math" w:hAnsi="Cambria Math" w:cs="Times New Roman"/>
                          <w:sz w:val="28"/>
                          <w:szCs w:val="28"/>
                        </w:rPr>
                      </w:rPrChange>
                    </w:rPr>
                    <m:t>f</m:t>
                  </w:ins>
                </m:r>
              </m:e>
              <m:sub>
                <m:r>
                  <w:ins w:id="1492" w:author="Mohammad Nayeem" w:date="2020-04-21T11:00:00Z">
                    <w:rPr>
                      <w:rFonts w:ascii="Cambria Math" w:hAnsi="Cambria Math" w:cs="Times New Roman"/>
                      <w:sz w:val="24"/>
                      <w:szCs w:val="24"/>
                      <w:rPrChange w:id="1493" w:author="Mohammad Nayeem" w:date="2020-04-22T02:43:00Z">
                        <w:rPr>
                          <w:rFonts w:ascii="Cambria Math" w:hAnsi="Cambria Math" w:cs="Times New Roman"/>
                          <w:sz w:val="28"/>
                          <w:szCs w:val="28"/>
                        </w:rPr>
                      </w:rPrChange>
                    </w:rPr>
                    <m:t>2</m:t>
                  </w:ins>
                </m:r>
              </m:sub>
            </m:sSub>
          </m:e>
        </m:acc>
        <m:d>
          <m:dPr>
            <m:begChr m:val="["/>
            <m:endChr m:val="]"/>
            <m:ctrlPr>
              <w:ins w:id="1494" w:author="Mohammad Nayeem" w:date="2020-04-21T11:00:00Z">
                <w:rPr>
                  <w:rFonts w:ascii="Cambria Math" w:hAnsi="Cambria Math" w:cs="Times New Roman"/>
                  <w:i/>
                  <w:sz w:val="24"/>
                  <w:szCs w:val="24"/>
                </w:rPr>
              </w:ins>
            </m:ctrlPr>
          </m:dPr>
          <m:e>
            <m:f>
              <m:fPr>
                <m:ctrlPr>
                  <w:ins w:id="1495" w:author="Mohammad Nayeem" w:date="2020-04-21T11:00:00Z">
                    <w:rPr>
                      <w:rFonts w:ascii="Cambria Math" w:hAnsi="Cambria Math" w:cs="Times New Roman"/>
                      <w:i/>
                      <w:sz w:val="24"/>
                      <w:szCs w:val="24"/>
                    </w:rPr>
                  </w:ins>
                </m:ctrlPr>
              </m:fPr>
              <m:num>
                <m:sSub>
                  <m:sSubPr>
                    <m:ctrlPr>
                      <w:ins w:id="1496" w:author="Mohammad Nayeem" w:date="2020-04-21T11:00:00Z">
                        <w:rPr>
                          <w:rFonts w:ascii="Cambria Math" w:hAnsi="Cambria Math" w:cs="Times New Roman"/>
                          <w:i/>
                          <w:sz w:val="24"/>
                          <w:szCs w:val="24"/>
                        </w:rPr>
                      </w:ins>
                    </m:ctrlPr>
                  </m:sSubPr>
                  <m:e>
                    <m:r>
                      <w:ins w:id="1497" w:author="Mohammad Nayeem" w:date="2020-04-21T11:00:00Z">
                        <w:rPr>
                          <w:rFonts w:ascii="Cambria Math" w:hAnsi="Cambria Math" w:cs="Times New Roman"/>
                          <w:sz w:val="24"/>
                          <w:szCs w:val="24"/>
                          <w:rPrChange w:id="1498" w:author="Mohammad Nayeem" w:date="2020-04-22T02:43:00Z">
                            <w:rPr>
                              <w:rFonts w:ascii="Cambria Math" w:hAnsi="Cambria Math" w:cs="Times New Roman"/>
                              <w:sz w:val="28"/>
                              <w:szCs w:val="28"/>
                            </w:rPr>
                          </w:rPrChange>
                        </w:rPr>
                        <m:t>y</m:t>
                      </w:ins>
                    </m:r>
                  </m:e>
                  <m:sub>
                    <m:r>
                      <w:ins w:id="1499" w:author="Mohammad Nayeem" w:date="2020-04-21T11:00:00Z">
                        <w:rPr>
                          <w:rFonts w:ascii="Cambria Math" w:hAnsi="Cambria Math" w:cs="Times New Roman"/>
                          <w:sz w:val="24"/>
                          <w:szCs w:val="24"/>
                          <w:rPrChange w:id="1500" w:author="Mohammad Nayeem" w:date="2020-04-22T02:43:00Z">
                            <w:rPr>
                              <w:rFonts w:ascii="Cambria Math" w:hAnsi="Cambria Math" w:cs="Times New Roman"/>
                              <w:sz w:val="28"/>
                              <w:szCs w:val="28"/>
                            </w:rPr>
                          </w:rPrChange>
                        </w:rPr>
                        <m:t>i</m:t>
                      </w:ins>
                    </m:r>
                  </m:sub>
                </m:sSub>
              </m:num>
              <m:den>
                <m:sSub>
                  <m:sSubPr>
                    <m:ctrlPr>
                      <w:ins w:id="1501" w:author="Mohammad Nayeem" w:date="2020-04-21T11:00:00Z">
                        <w:rPr>
                          <w:rFonts w:ascii="Cambria Math" w:hAnsi="Cambria Math" w:cs="Times New Roman"/>
                          <w:i/>
                          <w:sz w:val="24"/>
                          <w:szCs w:val="24"/>
                        </w:rPr>
                      </w:ins>
                    </m:ctrlPr>
                  </m:sSubPr>
                  <m:e>
                    <m:r>
                      <w:ins w:id="1502" w:author="Mohammad Nayeem" w:date="2020-04-21T11:00:00Z">
                        <w:rPr>
                          <w:rFonts w:ascii="Cambria Math" w:hAnsi="Cambria Math" w:cs="Times New Roman"/>
                          <w:sz w:val="24"/>
                          <w:szCs w:val="24"/>
                          <w:rPrChange w:id="1503" w:author="Mohammad Nayeem" w:date="2020-04-22T02:43:00Z">
                            <w:rPr>
                              <w:rFonts w:ascii="Cambria Math" w:hAnsi="Cambria Math" w:cs="Times New Roman"/>
                              <w:sz w:val="28"/>
                              <w:szCs w:val="28"/>
                            </w:rPr>
                          </w:rPrChange>
                        </w:rPr>
                        <m:t>x</m:t>
                      </w:ins>
                    </m:r>
                  </m:e>
                  <m:sub>
                    <m:r>
                      <w:ins w:id="1504" w:author="Mohammad Nayeem" w:date="2020-04-21T11:00:00Z">
                        <w:rPr>
                          <w:rFonts w:ascii="Cambria Math" w:hAnsi="Cambria Math" w:cs="Times New Roman"/>
                          <w:sz w:val="24"/>
                          <w:szCs w:val="24"/>
                          <w:rPrChange w:id="1505" w:author="Mohammad Nayeem" w:date="2020-04-22T02:43:00Z">
                            <w:rPr>
                              <w:rFonts w:ascii="Cambria Math" w:hAnsi="Cambria Math" w:cs="Times New Roman"/>
                              <w:sz w:val="28"/>
                              <w:szCs w:val="28"/>
                            </w:rPr>
                          </w:rPrChange>
                        </w:rPr>
                        <m:t>i</m:t>
                      </w:ins>
                    </m:r>
                  </m:sub>
                </m:sSub>
              </m:den>
            </m:f>
          </m:e>
        </m:d>
      </m:oMath>
      <w:ins w:id="1506" w:author="Mohammad Nayeem" w:date="2020-04-21T11:00:00Z">
        <w:r w:rsidRPr="00AC77BB">
          <w:rPr>
            <w:rFonts w:ascii="Times New Roman" w:hAnsi="Times New Roman" w:cs="Times New Roman"/>
            <w:sz w:val="24"/>
            <w:szCs w:val="24"/>
            <w:rPrChange w:id="1507" w:author="Mohammad Nayeem" w:date="2020-04-22T02:43:00Z">
              <w:rPr>
                <w:rFonts w:ascii="Times New Roman" w:hAnsi="Times New Roman" w:cs="Times New Roman"/>
              </w:rPr>
            </w:rPrChange>
          </w:rPr>
          <w:t xml:space="preserve">  </w:t>
        </w:r>
      </w:ins>
      <w:ins w:id="1508" w:author="Mohammad Nayeem" w:date="2020-04-21T10:59:00Z">
        <w:r w:rsidRPr="00AC77BB">
          <w:rPr>
            <w:rFonts w:ascii="Times New Roman" w:hAnsi="Times New Roman" w:cs="Times New Roman"/>
            <w:sz w:val="24"/>
            <w:szCs w:val="24"/>
            <w:rPrChange w:id="1509" w:author="Mohammad Nayeem" w:date="2020-04-22T02:43:00Z">
              <w:rPr>
                <w:rFonts w:ascii="Times New Roman" w:hAnsi="Times New Roman" w:cs="Times New Roman"/>
              </w:rPr>
            </w:rPrChange>
          </w:rPr>
          <w:t>are predicted probabilities of the corresponding models, respectively.</w:t>
        </w:r>
      </w:ins>
    </w:p>
    <w:p w14:paraId="5DF281D3" w14:textId="1A869CE7" w:rsidR="005C186F" w:rsidRPr="00AC77BB" w:rsidRDefault="005C186F">
      <w:pPr>
        <w:autoSpaceDE w:val="0"/>
        <w:autoSpaceDN w:val="0"/>
        <w:adjustRightInd w:val="0"/>
        <w:spacing w:after="0" w:line="480" w:lineRule="auto"/>
        <w:jc w:val="both"/>
        <w:rPr>
          <w:ins w:id="1510" w:author="Mohammad Nayeem" w:date="2020-04-21T11:03:00Z"/>
          <w:rFonts w:ascii="Times New Roman" w:hAnsi="Times New Roman" w:cs="Times New Roman"/>
          <w:sz w:val="24"/>
          <w:szCs w:val="24"/>
          <w:rPrChange w:id="1511" w:author="Mohammad Nayeem" w:date="2020-04-22T02:43:00Z">
            <w:rPr>
              <w:ins w:id="1512" w:author="Mohammad Nayeem" w:date="2020-04-21T11:03:00Z"/>
              <w:rFonts w:ascii="Times New Roman" w:hAnsi="Times New Roman" w:cs="Times New Roman"/>
            </w:rPr>
          </w:rPrChange>
        </w:rPr>
      </w:pPr>
      <w:ins w:id="1513" w:author="Mohammad Nayeem" w:date="2020-04-21T11:04:00Z">
        <w:r w:rsidRPr="00AC77BB">
          <w:rPr>
            <w:rFonts w:ascii="Times New Roman" w:hAnsi="Times New Roman" w:cs="Times New Roman"/>
            <w:sz w:val="24"/>
            <w:szCs w:val="24"/>
            <w:rPrChange w:id="1514" w:author="Mohammad Nayeem" w:date="2020-04-22T02:43:00Z">
              <w:rPr>
                <w:rFonts w:ascii="Times New Roman" w:hAnsi="Times New Roman" w:cs="Times New Roman"/>
              </w:rPr>
            </w:rPrChange>
          </w:rPr>
          <w:t xml:space="preserve">Where </w:t>
        </w:r>
      </w:ins>
      <m:oMath>
        <m:acc>
          <m:accPr>
            <m:chr m:val="̅"/>
            <m:ctrlPr>
              <w:ins w:id="1515" w:author="Mohammad Nayeem" w:date="2020-04-21T11:05:00Z">
                <w:rPr>
                  <w:rFonts w:ascii="Cambria Math" w:hAnsi="Cambria Math" w:cs="Times New Roman"/>
                  <w:i/>
                  <w:sz w:val="24"/>
                  <w:szCs w:val="24"/>
                </w:rPr>
              </w:ins>
            </m:ctrlPr>
          </m:accPr>
          <m:e>
            <m:r>
              <w:ins w:id="1516" w:author="Mohammad Nayeem" w:date="2020-04-21T11:05:00Z">
                <w:rPr>
                  <w:rFonts w:ascii="Cambria Math" w:hAnsi="Cambria Math" w:cs="Times New Roman"/>
                  <w:sz w:val="24"/>
                  <w:szCs w:val="24"/>
                  <w:rPrChange w:id="1517" w:author="Mohammad Nayeem" w:date="2020-04-22T02:43:00Z">
                    <w:rPr>
                      <w:rFonts w:ascii="Cambria Math" w:hAnsi="Cambria Math" w:cs="Times New Roman"/>
                    </w:rPr>
                  </w:rPrChange>
                </w:rPr>
                <m:t>m</m:t>
              </w:ins>
            </m:r>
          </m:e>
        </m:acc>
        <m:r>
          <w:ins w:id="1518" w:author="Mohammad Nayeem" w:date="2020-04-21T11:05:00Z">
            <w:rPr>
              <w:rFonts w:ascii="Cambria Math" w:hAnsi="Cambria Math" w:cs="Times New Roman"/>
              <w:sz w:val="24"/>
              <w:szCs w:val="24"/>
              <w:rPrChange w:id="1519" w:author="Mohammad Nayeem" w:date="2020-04-22T02:43:00Z">
                <w:rPr>
                  <w:rFonts w:ascii="Cambria Math" w:hAnsi="Cambria Math" w:cs="Times New Roman"/>
                </w:rPr>
              </w:rPrChange>
            </w:rPr>
            <m:t>=</m:t>
          </w:ins>
        </m:r>
        <m:f>
          <m:fPr>
            <m:ctrlPr>
              <w:ins w:id="1520" w:author="Mohammad Nayeem" w:date="2020-04-21T11:05:00Z">
                <w:rPr>
                  <w:rFonts w:ascii="Cambria Math" w:hAnsi="Cambria Math" w:cs="Times New Roman"/>
                  <w:i/>
                  <w:sz w:val="24"/>
                  <w:szCs w:val="24"/>
                </w:rPr>
              </w:ins>
            </m:ctrlPr>
          </m:fPr>
          <m:num>
            <m:r>
              <w:ins w:id="1521" w:author="Mohammad Nayeem" w:date="2020-04-21T11:05:00Z">
                <w:rPr>
                  <w:rFonts w:ascii="Cambria Math" w:hAnsi="Cambria Math" w:cs="Times New Roman"/>
                  <w:sz w:val="24"/>
                  <w:szCs w:val="24"/>
                  <w:rPrChange w:id="1522" w:author="Mohammad Nayeem" w:date="2020-04-22T02:43:00Z">
                    <w:rPr>
                      <w:rFonts w:ascii="Cambria Math" w:hAnsi="Cambria Math" w:cs="Times New Roman"/>
                    </w:rPr>
                  </w:rPrChange>
                </w:rPr>
                <m:t>1</m:t>
              </w:ins>
            </m:r>
          </m:num>
          <m:den>
            <m:r>
              <w:ins w:id="1523" w:author="Mohammad Nayeem" w:date="2020-04-21T11:05:00Z">
                <w:rPr>
                  <w:rFonts w:ascii="Cambria Math" w:hAnsi="Cambria Math" w:cs="Times New Roman"/>
                  <w:sz w:val="24"/>
                  <w:szCs w:val="24"/>
                  <w:rPrChange w:id="1524" w:author="Mohammad Nayeem" w:date="2020-04-22T02:43:00Z">
                    <w:rPr>
                      <w:rFonts w:ascii="Cambria Math" w:hAnsi="Cambria Math" w:cs="Times New Roman"/>
                    </w:rPr>
                  </w:rPrChange>
                </w:rPr>
                <m:t>n</m:t>
              </w:ins>
            </m:r>
          </m:den>
        </m:f>
        <m:nary>
          <m:naryPr>
            <m:chr m:val="∑"/>
            <m:limLoc m:val="undOvr"/>
            <m:ctrlPr>
              <w:ins w:id="1525" w:author="Mohammad Nayeem" w:date="2020-04-21T11:06:00Z">
                <w:rPr>
                  <w:rFonts w:ascii="Cambria Math" w:hAnsi="Cambria Math" w:cs="Times New Roman"/>
                  <w:i/>
                  <w:sz w:val="24"/>
                  <w:szCs w:val="24"/>
                </w:rPr>
              </w:ins>
            </m:ctrlPr>
          </m:naryPr>
          <m:sub>
            <m:r>
              <w:ins w:id="1526" w:author="Mohammad Nayeem" w:date="2020-04-21T11:06:00Z">
                <w:rPr>
                  <w:rFonts w:ascii="Cambria Math" w:hAnsi="Cambria Math" w:cs="Times New Roman"/>
                  <w:sz w:val="24"/>
                  <w:szCs w:val="24"/>
                  <w:rPrChange w:id="1527" w:author="Mohammad Nayeem" w:date="2020-04-22T02:43:00Z">
                    <w:rPr>
                      <w:rFonts w:ascii="Cambria Math" w:hAnsi="Cambria Math" w:cs="Times New Roman"/>
                    </w:rPr>
                  </w:rPrChange>
                </w:rPr>
                <m:t>i=1</m:t>
              </w:ins>
            </m:r>
          </m:sub>
          <m:sup>
            <m:r>
              <w:ins w:id="1528" w:author="Mohammad Nayeem" w:date="2020-04-21T11:06:00Z">
                <w:rPr>
                  <w:rFonts w:ascii="Cambria Math" w:hAnsi="Cambria Math" w:cs="Times New Roman"/>
                  <w:sz w:val="24"/>
                  <w:szCs w:val="24"/>
                  <w:rPrChange w:id="1529" w:author="Mohammad Nayeem" w:date="2020-04-22T02:43:00Z">
                    <w:rPr>
                      <w:rFonts w:ascii="Cambria Math" w:hAnsi="Cambria Math" w:cs="Times New Roman"/>
                    </w:rPr>
                  </w:rPrChange>
                </w:rPr>
                <m:t>n</m:t>
              </w:ins>
            </m:r>
          </m:sup>
          <m:e>
            <m:sSub>
              <m:sSubPr>
                <m:ctrlPr>
                  <w:ins w:id="1530" w:author="Mohammad Nayeem" w:date="2020-04-21T11:06:00Z">
                    <w:rPr>
                      <w:rFonts w:ascii="Cambria Math" w:hAnsi="Cambria Math" w:cs="Times New Roman"/>
                      <w:i/>
                      <w:sz w:val="24"/>
                      <w:szCs w:val="24"/>
                    </w:rPr>
                  </w:ins>
                </m:ctrlPr>
              </m:sSubPr>
              <m:e>
                <m:r>
                  <w:ins w:id="1531" w:author="Mohammad Nayeem" w:date="2020-04-21T11:07:00Z">
                    <w:rPr>
                      <w:rFonts w:ascii="Cambria Math" w:hAnsi="Cambria Math" w:cs="Times New Roman"/>
                      <w:sz w:val="24"/>
                      <w:szCs w:val="24"/>
                      <w:rPrChange w:id="1532" w:author="Mohammad Nayeem" w:date="2020-04-22T02:43:00Z">
                        <w:rPr>
                          <w:rFonts w:ascii="Cambria Math" w:hAnsi="Cambria Math" w:cs="Times New Roman"/>
                        </w:rPr>
                      </w:rPrChange>
                    </w:rPr>
                    <m:t>m</m:t>
                  </w:ins>
                </m:r>
              </m:e>
              <m:sub>
                <m:r>
                  <w:ins w:id="1533" w:author="Mohammad Nayeem" w:date="2020-04-21T11:07:00Z">
                    <w:rPr>
                      <w:rFonts w:ascii="Cambria Math" w:hAnsi="Cambria Math" w:cs="Times New Roman"/>
                      <w:sz w:val="24"/>
                      <w:szCs w:val="24"/>
                      <w:rPrChange w:id="1534" w:author="Mohammad Nayeem" w:date="2020-04-22T02:43:00Z">
                        <w:rPr>
                          <w:rFonts w:ascii="Cambria Math" w:hAnsi="Cambria Math" w:cs="Times New Roman"/>
                        </w:rPr>
                      </w:rPrChange>
                    </w:rPr>
                    <m:t>i</m:t>
                  </w:ins>
                </m:r>
              </m:sub>
            </m:sSub>
          </m:e>
        </m:nary>
      </m:oMath>
      <w:ins w:id="1535" w:author="Mohammad Nayeem" w:date="2020-04-21T11:04:00Z">
        <w:r w:rsidRPr="00AC77BB">
          <w:rPr>
            <w:rFonts w:ascii="Times New Roman" w:hAnsi="Times New Roman" w:cs="Times New Roman"/>
            <w:sz w:val="24"/>
            <w:szCs w:val="24"/>
            <w:rPrChange w:id="1536" w:author="Mohammad Nayeem" w:date="2020-04-22T02:43:00Z">
              <w:rPr>
                <w:rFonts w:ascii="Times New Roman" w:hAnsi="Times New Roman" w:cs="Times New Roman"/>
              </w:rPr>
            </w:rPrChange>
          </w:rPr>
          <w:t xml:space="preserve">  and </w:t>
        </w:r>
      </w:ins>
      <w:ins w:id="1537" w:author="Mohammad Nayeem" w:date="2020-04-22T01:54:00Z">
        <w:r w:rsidR="00120A60" w:rsidRPr="007317D1">
          <w:rPr>
            <w:rFonts w:ascii="Times New Roman" w:hAnsi="Times New Roman" w:cs="Times New Roman"/>
            <w:sz w:val="24"/>
            <w:szCs w:val="24"/>
          </w:rPr>
          <w:t xml:space="preserve"> </w:t>
        </w:r>
      </w:ins>
      <m:oMath>
        <m:sSub>
          <m:sSubPr>
            <m:ctrlPr>
              <w:ins w:id="1538" w:author="Mohammad Nayeem" w:date="2020-04-22T01:55:00Z">
                <w:rPr>
                  <w:rFonts w:ascii="Cambria Math" w:hAnsi="Cambria Math" w:cs="Times New Roman"/>
                  <w:i/>
                  <w:sz w:val="24"/>
                  <w:szCs w:val="24"/>
                </w:rPr>
              </w:ins>
            </m:ctrlPr>
          </m:sSubPr>
          <m:e>
            <m:r>
              <w:ins w:id="1539" w:author="Mohammad Nayeem" w:date="2020-04-22T01:55:00Z">
                <w:rPr>
                  <w:rFonts w:ascii="Cambria Math" w:hAnsi="Cambria Math" w:cs="Times New Roman"/>
                  <w:sz w:val="24"/>
                  <w:szCs w:val="24"/>
                  <w:rPrChange w:id="1540" w:author="Mohammad Nayeem" w:date="2020-04-22T02:43:00Z">
                    <w:rPr>
                      <w:rFonts w:ascii="Cambria Math" w:hAnsi="Cambria Math" w:cs="Times New Roman"/>
                      <w:sz w:val="24"/>
                      <w:szCs w:val="24"/>
                    </w:rPr>
                  </w:rPrChange>
                </w:rPr>
                <m:t>S</m:t>
              </w:ins>
            </m:r>
          </m:e>
          <m:sub>
            <m:r>
              <w:ins w:id="1541" w:author="Mohammad Nayeem" w:date="2020-04-22T01:55:00Z">
                <w:rPr>
                  <w:rFonts w:ascii="Cambria Math" w:hAnsi="Cambria Math" w:cs="Times New Roman"/>
                  <w:sz w:val="24"/>
                  <w:szCs w:val="24"/>
                  <w:rPrChange w:id="1542" w:author="Mohammad Nayeem" w:date="2020-04-22T02:43:00Z">
                    <w:rPr>
                      <w:rFonts w:ascii="Cambria Math" w:hAnsi="Cambria Math" w:cs="Times New Roman"/>
                      <w:sz w:val="24"/>
                      <w:szCs w:val="24"/>
                    </w:rPr>
                  </w:rPrChange>
                </w:rPr>
                <m:t>m</m:t>
              </w:ins>
            </m:r>
          </m:sub>
        </m:sSub>
        <m:r>
          <w:ins w:id="1543" w:author="Mohammad Nayeem" w:date="2020-04-22T01:55:00Z">
            <w:rPr>
              <w:rFonts w:ascii="Cambria Math" w:hAnsi="Cambria Math" w:cs="Times New Roman"/>
              <w:sz w:val="24"/>
              <w:szCs w:val="24"/>
            </w:rPr>
            <m:t>=</m:t>
          </w:ins>
        </m:r>
        <m:rad>
          <m:radPr>
            <m:degHide m:val="1"/>
            <m:ctrlPr>
              <w:ins w:id="1544" w:author="Mohammad Nayeem" w:date="2020-04-22T01:57:00Z">
                <w:rPr>
                  <w:rFonts w:ascii="Cambria Math" w:hAnsi="Cambria Math" w:cs="Times New Roman"/>
                  <w:i/>
                  <w:sz w:val="24"/>
                  <w:szCs w:val="24"/>
                </w:rPr>
              </w:ins>
            </m:ctrlPr>
          </m:radPr>
          <m:deg/>
          <m:e>
            <m:nary>
              <m:naryPr>
                <m:chr m:val="∑"/>
                <m:limLoc m:val="undOvr"/>
                <m:ctrlPr>
                  <w:ins w:id="1545" w:author="Mohammad Nayeem" w:date="2020-04-22T01:57:00Z">
                    <w:rPr>
                      <w:rFonts w:ascii="Cambria Math" w:hAnsi="Cambria Math" w:cs="Times New Roman"/>
                      <w:i/>
                      <w:sz w:val="24"/>
                      <w:szCs w:val="24"/>
                    </w:rPr>
                  </w:ins>
                </m:ctrlPr>
              </m:naryPr>
              <m:sub>
                <m:r>
                  <w:ins w:id="1546" w:author="Mohammad Nayeem" w:date="2020-04-22T01:57:00Z">
                    <w:rPr>
                      <w:rFonts w:ascii="Cambria Math" w:hAnsi="Cambria Math" w:cs="Times New Roman"/>
                      <w:sz w:val="24"/>
                      <w:szCs w:val="24"/>
                      <w:rPrChange w:id="1547" w:author="Mohammad Nayeem" w:date="2020-04-22T02:43:00Z">
                        <w:rPr>
                          <w:rFonts w:ascii="Cambria Math" w:hAnsi="Cambria Math" w:cs="Times New Roman"/>
                          <w:sz w:val="24"/>
                          <w:szCs w:val="24"/>
                        </w:rPr>
                      </w:rPrChange>
                    </w:rPr>
                    <m:t>i=1</m:t>
                  </w:ins>
                </m:r>
              </m:sub>
              <m:sup>
                <m:r>
                  <w:ins w:id="1548" w:author="Mohammad Nayeem" w:date="2020-04-22T01:57:00Z">
                    <w:rPr>
                      <w:rFonts w:ascii="Cambria Math" w:hAnsi="Cambria Math" w:cs="Times New Roman"/>
                      <w:sz w:val="24"/>
                      <w:szCs w:val="24"/>
                      <w:rPrChange w:id="1549" w:author="Mohammad Nayeem" w:date="2020-04-22T02:43:00Z">
                        <w:rPr>
                          <w:rFonts w:ascii="Cambria Math" w:hAnsi="Cambria Math" w:cs="Times New Roman"/>
                          <w:sz w:val="24"/>
                          <w:szCs w:val="24"/>
                        </w:rPr>
                      </w:rPrChange>
                    </w:rPr>
                    <m:t>n</m:t>
                  </w:ins>
                </m:r>
              </m:sup>
              <m:e>
                <m:sSup>
                  <m:sSupPr>
                    <m:ctrlPr>
                      <w:ins w:id="1550" w:author="Mohammad Nayeem" w:date="2020-04-22T01:57:00Z">
                        <w:rPr>
                          <w:rFonts w:ascii="Cambria Math" w:hAnsi="Cambria Math" w:cs="Times New Roman"/>
                          <w:i/>
                          <w:sz w:val="24"/>
                          <w:szCs w:val="24"/>
                        </w:rPr>
                      </w:ins>
                    </m:ctrlPr>
                  </m:sSupPr>
                  <m:e>
                    <m:r>
                      <w:ins w:id="1551" w:author="Mohammad Nayeem" w:date="2020-04-22T01:57:00Z">
                        <w:rPr>
                          <w:rFonts w:ascii="Cambria Math" w:hAnsi="Cambria Math" w:cs="Times New Roman"/>
                          <w:sz w:val="24"/>
                          <w:szCs w:val="24"/>
                          <w:rPrChange w:id="1552" w:author="Mohammad Nayeem" w:date="2020-04-22T02:43:00Z">
                            <w:rPr>
                              <w:rFonts w:ascii="Cambria Math" w:hAnsi="Cambria Math" w:cs="Times New Roman"/>
                              <w:sz w:val="24"/>
                              <w:szCs w:val="24"/>
                            </w:rPr>
                          </w:rPrChange>
                        </w:rPr>
                        <m:t>(</m:t>
                      </w:ins>
                    </m:r>
                    <m:sSub>
                      <m:sSubPr>
                        <m:ctrlPr>
                          <w:ins w:id="1553" w:author="Mohammad Nayeem" w:date="2020-04-22T01:57:00Z">
                            <w:rPr>
                              <w:rFonts w:ascii="Cambria Math" w:hAnsi="Cambria Math" w:cs="Times New Roman"/>
                              <w:i/>
                              <w:sz w:val="24"/>
                              <w:szCs w:val="24"/>
                            </w:rPr>
                          </w:ins>
                        </m:ctrlPr>
                      </m:sSubPr>
                      <m:e>
                        <m:r>
                          <w:ins w:id="1554" w:author="Mohammad Nayeem" w:date="2020-04-22T01:57:00Z">
                            <w:rPr>
                              <w:rFonts w:ascii="Cambria Math" w:hAnsi="Cambria Math" w:cs="Times New Roman"/>
                              <w:sz w:val="24"/>
                              <w:szCs w:val="24"/>
                              <w:rPrChange w:id="1555" w:author="Mohammad Nayeem" w:date="2020-04-22T02:43:00Z">
                                <w:rPr>
                                  <w:rFonts w:ascii="Cambria Math" w:hAnsi="Cambria Math" w:cs="Times New Roman"/>
                                  <w:sz w:val="24"/>
                                  <w:szCs w:val="24"/>
                                </w:rPr>
                              </w:rPrChange>
                            </w:rPr>
                            <m:t>m</m:t>
                          </w:ins>
                        </m:r>
                      </m:e>
                      <m:sub>
                        <m:r>
                          <w:ins w:id="1556" w:author="Mohammad Nayeem" w:date="2020-04-22T01:57:00Z">
                            <w:rPr>
                              <w:rFonts w:ascii="Cambria Math" w:hAnsi="Cambria Math" w:cs="Times New Roman"/>
                              <w:sz w:val="24"/>
                              <w:szCs w:val="24"/>
                              <w:rPrChange w:id="1557" w:author="Mohammad Nayeem" w:date="2020-04-22T02:43:00Z">
                                <w:rPr>
                                  <w:rFonts w:ascii="Cambria Math" w:hAnsi="Cambria Math" w:cs="Times New Roman"/>
                                  <w:sz w:val="24"/>
                                  <w:szCs w:val="24"/>
                                </w:rPr>
                              </w:rPrChange>
                            </w:rPr>
                            <m:t>i</m:t>
                          </w:ins>
                        </m:r>
                      </m:sub>
                    </m:sSub>
                    <m:r>
                      <w:ins w:id="1558" w:author="Mohammad Nayeem" w:date="2020-04-22T01:57:00Z">
                        <w:rPr>
                          <w:rFonts w:ascii="Cambria Math" w:hAnsi="Cambria Math" w:cs="Times New Roman"/>
                          <w:sz w:val="24"/>
                          <w:szCs w:val="24"/>
                          <w:rPrChange w:id="1559" w:author="Mohammad Nayeem" w:date="2020-04-22T02:43:00Z">
                            <w:rPr>
                              <w:rFonts w:ascii="Cambria Math" w:hAnsi="Cambria Math" w:cs="Times New Roman"/>
                              <w:sz w:val="24"/>
                              <w:szCs w:val="24"/>
                            </w:rPr>
                          </w:rPrChange>
                        </w:rPr>
                        <m:t>-</m:t>
                      </w:ins>
                    </m:r>
                    <m:acc>
                      <m:accPr>
                        <m:chr m:val="̅"/>
                        <m:ctrlPr>
                          <w:ins w:id="1560" w:author="Mohammad Nayeem" w:date="2020-04-22T01:57:00Z">
                            <w:rPr>
                              <w:rFonts w:ascii="Cambria Math" w:hAnsi="Cambria Math" w:cs="Times New Roman"/>
                              <w:i/>
                              <w:sz w:val="24"/>
                              <w:szCs w:val="24"/>
                            </w:rPr>
                          </w:ins>
                        </m:ctrlPr>
                      </m:accPr>
                      <m:e>
                        <m:r>
                          <w:ins w:id="1561" w:author="Mohammad Nayeem" w:date="2020-04-22T01:57:00Z">
                            <w:rPr>
                              <w:rFonts w:ascii="Cambria Math" w:hAnsi="Cambria Math" w:cs="Times New Roman"/>
                              <w:sz w:val="24"/>
                              <w:szCs w:val="24"/>
                              <w:rPrChange w:id="1562" w:author="Mohammad Nayeem" w:date="2020-04-22T02:43:00Z">
                                <w:rPr>
                                  <w:rFonts w:ascii="Cambria Math" w:hAnsi="Cambria Math" w:cs="Times New Roman"/>
                                  <w:sz w:val="24"/>
                                  <w:szCs w:val="24"/>
                                  <w:highlight w:val="yellow"/>
                                </w:rPr>
                              </w:rPrChange>
                            </w:rPr>
                            <m:t>m</m:t>
                          </w:ins>
                        </m:r>
                      </m:e>
                    </m:acc>
                    <m:r>
                      <w:ins w:id="1563" w:author="Mohammad Nayeem" w:date="2020-04-22T01:57:00Z">
                        <w:rPr>
                          <w:rFonts w:ascii="Cambria Math" w:hAnsi="Cambria Math" w:cs="Times New Roman"/>
                          <w:sz w:val="24"/>
                          <w:szCs w:val="24"/>
                          <w:rPrChange w:id="1564" w:author="Mohammad Nayeem" w:date="2020-04-22T02:43:00Z">
                            <w:rPr>
                              <w:rFonts w:ascii="Cambria Math" w:hAnsi="Cambria Math" w:cs="Times New Roman"/>
                              <w:sz w:val="24"/>
                              <w:szCs w:val="24"/>
                            </w:rPr>
                          </w:rPrChange>
                        </w:rPr>
                        <m:t>)</m:t>
                      </w:ins>
                    </m:r>
                  </m:e>
                  <m:sup>
                    <m:r>
                      <w:ins w:id="1565" w:author="Mohammad Nayeem" w:date="2020-04-22T01:57:00Z">
                        <w:rPr>
                          <w:rFonts w:ascii="Cambria Math" w:hAnsi="Cambria Math" w:cs="Times New Roman"/>
                          <w:sz w:val="24"/>
                          <w:szCs w:val="24"/>
                          <w:rPrChange w:id="1566" w:author="Mohammad Nayeem" w:date="2020-04-22T02:43:00Z">
                            <w:rPr>
                              <w:rFonts w:ascii="Cambria Math" w:hAnsi="Cambria Math" w:cs="Times New Roman"/>
                              <w:sz w:val="24"/>
                              <w:szCs w:val="24"/>
                            </w:rPr>
                          </w:rPrChange>
                        </w:rPr>
                        <m:t>2</m:t>
                      </w:ins>
                    </m:r>
                  </m:sup>
                </m:sSup>
              </m:e>
            </m:nary>
          </m:e>
        </m:rad>
      </m:oMath>
      <w:ins w:id="1567" w:author="Mohammad Nayeem" w:date="2020-04-22T01:54:00Z">
        <w:r w:rsidR="00120A60" w:rsidRPr="007317D1">
          <w:rPr>
            <w:rFonts w:ascii="Times New Roman" w:hAnsi="Times New Roman" w:cs="Times New Roman"/>
            <w:sz w:val="24"/>
            <w:szCs w:val="24"/>
          </w:rPr>
          <w:t xml:space="preserve"> </w:t>
        </w:r>
      </w:ins>
      <w:ins w:id="1568" w:author="Mohammad Nayeem" w:date="2020-04-21T11:04:00Z">
        <w:r w:rsidRPr="00AC77BB">
          <w:rPr>
            <w:rFonts w:ascii="Times New Roman" w:hAnsi="Times New Roman" w:cs="Times New Roman"/>
            <w:sz w:val="24"/>
            <w:szCs w:val="24"/>
            <w:rPrChange w:id="1569" w:author="Mohammad Nayeem" w:date="2020-04-22T02:43:00Z">
              <w:rPr>
                <w:rFonts w:ascii="Times New Roman" w:hAnsi="Times New Roman" w:cs="Times New Roman"/>
              </w:rPr>
            </w:rPrChange>
          </w:rPr>
          <w:t>denote the mean and standard deviation of the measurements m</w:t>
        </w:r>
        <w:r w:rsidRPr="00AC77BB">
          <w:rPr>
            <w:rFonts w:ascii="Times New Roman" w:hAnsi="Times New Roman" w:cs="Times New Roman"/>
            <w:sz w:val="24"/>
            <w:szCs w:val="24"/>
            <w:vertAlign w:val="subscript"/>
            <w:rPrChange w:id="1570" w:author="Mohammad Nayeem" w:date="2020-04-22T02:43:00Z">
              <w:rPr>
                <w:rFonts w:ascii="Times New Roman" w:hAnsi="Times New Roman" w:cs="Times New Roman"/>
              </w:rPr>
            </w:rPrChange>
          </w:rPr>
          <w:t>i</w:t>
        </w:r>
      </w:ins>
      <w:ins w:id="1571" w:author="Mohammad Nayeem" w:date="2020-04-22T02:39:00Z">
        <w:r w:rsidR="00AC77BB" w:rsidRPr="007317D1">
          <w:rPr>
            <w:rFonts w:ascii="Times New Roman" w:hAnsi="Times New Roman" w:cs="Times New Roman"/>
            <w:sz w:val="24"/>
            <w:szCs w:val="24"/>
            <w:vertAlign w:val="subscript"/>
          </w:rPr>
          <w:t xml:space="preserve"> </w:t>
        </w:r>
      </w:ins>
      <w:ins w:id="1572" w:author="Mohammad Nayeem" w:date="2020-04-22T02:50:00Z">
        <w:r w:rsidR="007317D1">
          <w:rPr>
            <w:rFonts w:ascii="Times New Roman" w:hAnsi="Times New Roman" w:cs="Times New Roman"/>
            <w:sz w:val="24"/>
            <w:szCs w:val="24"/>
            <w:vertAlign w:val="subscript"/>
          </w:rPr>
          <w:fldChar w:fldCharType="begin" w:fldLock="1"/>
        </w:r>
      </w:ins>
      <w:r w:rsidR="007317D1">
        <w:rPr>
          <w:rFonts w:ascii="Times New Roman" w:hAnsi="Times New Roman" w:cs="Times New Roman"/>
          <w:sz w:val="24"/>
          <w:szCs w:val="24"/>
          <w:vertAlign w:val="subscript"/>
        </w:rPr>
        <w:instrText>ADDIN CSL_CITATION {"citationItems":[{"id":"ITEM-1","itemData":{"DOI":"10.4172/2376-127x.1000373","abstract":"Background: Neonatal mortality is a significant public health concern worldwide. It is estimated that four million neonatal deaths occur annually, 98% of which occur in developing countries. In Ethiopia neonatal mortality is a major problem accounting for more than 42% of under-five deaths. This study is an attempt to study the determinants of neonatal mortality in Ethiopia using data collected in Ethiopian demographic and health survey. Methods: The survey collected information from a total of 16,515 women aged 15-49 years out of which 9209 women were considered in this study. To meet our objectives, descriptive statistics and Poisson, negative binomial, zero inflated Poisson and zero-inflated negative binomial regression models were used for data analysis considering household, maternal and socio-demographic, socio-economic and environmental variables as explanatory variables and number of neonatal deaths per-woman as the response variable. Results: Each of the four models was compared by a variety of statistical techniques and it was found that zeroinflated negative binomial model was a better fit than the other models. Based on descriptive statistics results 23.2% of mothers have experienced at least one neonatal death in their lifetime. From result of the zero-inflated negative binomial regression model, being born to mothers whose age at first birth is at least 20 years, whose level of education is secondary and above, who reside in urban areas and who attended at least four antenatal care visits significantly decreases the risk of neonatal mortality. Conclusion: Neonatal mortality must decline more rapidly to achieve the Millennium Development Goal (MDG) target for under-five mortality in Ethiopia. Increasing access to maternal and child health services in rural areas, improving the level of education of mothers, encouraging utilization of antenatal care services and improving access to safe/pipe drinking water are recommended as possible interventions.","author":[{"dropping-particle":"","family":"Woldeamanuel","given":"Berhanu Teshome","non-dropping-particle":"","parse-names":false,"suffix":""}],"container-title":"Journal of Pregnancy and Child Health","id":"ITEM-1","issue":"02","issued":{"date-parts":[["2018","4","30"]]},"page":"1-11","publisher":"OMICS Publishing Group","title":"Statistical Analysis of Neonatal Mortality: A Case Study of Ethiopia","type":"article-journal","volume":"05"},"uris":["http://www.mendeley.com/documents/?uuid=71514f8f-4670-3030-bd7c-018242685c62"]}],"mendeley":{"formattedCitation":"(Woldeamanuel, 2018)","plainTextFormattedCitation":"(Woldeamanuel, 2018)"},"properties":{"noteIndex":0},"schema":"https://github.com/citation-style-language/schema/raw/master/csl-citation.json"}</w:instrText>
      </w:r>
      <w:r w:rsidR="007317D1">
        <w:rPr>
          <w:rFonts w:ascii="Times New Roman" w:hAnsi="Times New Roman" w:cs="Times New Roman"/>
          <w:sz w:val="24"/>
          <w:szCs w:val="24"/>
          <w:vertAlign w:val="subscript"/>
        </w:rPr>
        <w:fldChar w:fldCharType="separate"/>
      </w:r>
      <w:r w:rsidR="007317D1" w:rsidRPr="007317D1">
        <w:rPr>
          <w:rFonts w:ascii="Times New Roman" w:hAnsi="Times New Roman" w:cs="Times New Roman"/>
          <w:noProof/>
          <w:sz w:val="24"/>
          <w:szCs w:val="24"/>
        </w:rPr>
        <w:t>(Woldeamanuel, 2018)</w:t>
      </w:r>
      <w:ins w:id="1573" w:author="Mohammad Nayeem" w:date="2020-04-22T02:50:00Z">
        <w:r w:rsidR="007317D1">
          <w:rPr>
            <w:rFonts w:ascii="Times New Roman" w:hAnsi="Times New Roman" w:cs="Times New Roman"/>
            <w:sz w:val="24"/>
            <w:szCs w:val="24"/>
            <w:vertAlign w:val="subscript"/>
          </w:rPr>
          <w:fldChar w:fldCharType="end"/>
        </w:r>
      </w:ins>
      <w:ins w:id="1574" w:author="Mohammad Nayeem" w:date="2020-04-21T11:04:00Z">
        <w:r w:rsidRPr="00AC77BB">
          <w:rPr>
            <w:rFonts w:ascii="Times New Roman" w:hAnsi="Times New Roman" w:cs="Times New Roman"/>
            <w:sz w:val="24"/>
            <w:szCs w:val="24"/>
            <w:rPrChange w:id="1575" w:author="Mohammad Nayeem" w:date="2020-04-22T02:43:00Z">
              <w:rPr>
                <w:rFonts w:ascii="Times New Roman" w:hAnsi="Times New Roman" w:cs="Times New Roman"/>
              </w:rPr>
            </w:rPrChange>
          </w:rPr>
          <w:t>.</w:t>
        </w:r>
      </w:ins>
    </w:p>
    <w:p w14:paraId="53E7E0F3" w14:textId="5EA5DF32" w:rsidR="00C05CEA" w:rsidRPr="004E6C2C" w:rsidRDefault="00021BEA">
      <w:pPr>
        <w:autoSpaceDE w:val="0"/>
        <w:autoSpaceDN w:val="0"/>
        <w:adjustRightInd w:val="0"/>
        <w:spacing w:after="0" w:line="480" w:lineRule="auto"/>
        <w:jc w:val="both"/>
        <w:rPr>
          <w:ins w:id="1576" w:author="Mohammad Nayeem" w:date="2020-04-19T20:35:00Z"/>
          <w:rFonts w:ascii="Times New Roman" w:hAnsi="Times New Roman" w:cs="Times New Roman"/>
          <w:sz w:val="24"/>
          <w:szCs w:val="24"/>
          <w:rPrChange w:id="1577" w:author="Mohammad Nayeem" w:date="2020-04-21T22:30:00Z">
            <w:rPr>
              <w:ins w:id="1578" w:author="Mohammad Nayeem" w:date="2020-04-19T20:35:00Z"/>
              <w:rFonts w:ascii="Times New Roman" w:hAnsi="Times New Roman" w:cs="Times New Roman"/>
            </w:rPr>
          </w:rPrChange>
        </w:rPr>
      </w:pPr>
      <w:ins w:id="1579" w:author="Mohammad Nayeem" w:date="2020-04-22T02:33:00Z">
        <w:r w:rsidRPr="007317D1">
          <w:rPr>
            <w:rFonts w:ascii="Times New Roman" w:hAnsi="Times New Roman" w:cs="Times New Roman"/>
            <w:sz w:val="24"/>
            <w:szCs w:val="24"/>
          </w:rPr>
          <w:t xml:space="preserve">If the p-value is less than 0.05, we reject the null hypothesis that there's </w:t>
        </w:r>
      </w:ins>
      <w:ins w:id="1580" w:author="Mohammad Nayeem" w:date="2020-04-22T02:36:00Z">
        <w:r w:rsidR="002776EF" w:rsidRPr="00AC77BB">
          <w:rPr>
            <w:rFonts w:ascii="Times New Roman" w:hAnsi="Times New Roman" w:cs="Times New Roman"/>
            <w:sz w:val="24"/>
            <w:szCs w:val="24"/>
          </w:rPr>
          <w:t>some significant</w:t>
        </w:r>
      </w:ins>
      <w:ins w:id="1581" w:author="Mohammad Nayeem" w:date="2020-04-22T02:33:00Z">
        <w:r w:rsidRPr="00AC77BB">
          <w:rPr>
            <w:rFonts w:ascii="Times New Roman" w:hAnsi="Times New Roman" w:cs="Times New Roman"/>
            <w:sz w:val="24"/>
            <w:szCs w:val="24"/>
          </w:rPr>
          <w:t xml:space="preserve"> difference between the </w:t>
        </w:r>
      </w:ins>
      <w:ins w:id="1582" w:author="Mohammad Nayeem" w:date="2020-04-22T02:35:00Z">
        <w:r w:rsidR="002B29EE" w:rsidRPr="00AC77BB">
          <w:rPr>
            <w:rFonts w:ascii="Times New Roman" w:hAnsi="Times New Roman" w:cs="Times New Roman"/>
            <w:sz w:val="24"/>
            <w:szCs w:val="24"/>
          </w:rPr>
          <w:t>models</w:t>
        </w:r>
      </w:ins>
      <w:ins w:id="1583" w:author="Mohammad Nayeem" w:date="2020-04-22T02:37:00Z">
        <w:r w:rsidR="00195D41" w:rsidRPr="00AC77BB">
          <w:rPr>
            <w:rFonts w:ascii="Times New Roman" w:hAnsi="Times New Roman" w:cs="Times New Roman"/>
            <w:sz w:val="24"/>
            <w:szCs w:val="24"/>
          </w:rPr>
          <w:t xml:space="preserve"> and </w:t>
        </w:r>
        <w:r w:rsidR="00195D41" w:rsidRPr="00AC77BB">
          <w:rPr>
            <w:rFonts w:ascii="Times New Roman" w:hAnsi="Times New Roman" w:cs="Times New Roman"/>
            <w:sz w:val="24"/>
            <w:szCs w:val="24"/>
            <w:rPrChange w:id="1584" w:author="Mohammad Nayeem" w:date="2020-04-22T02:43:00Z">
              <w:rPr>
                <w:rFonts w:ascii="Times New Roman" w:hAnsi="Times New Roman" w:cs="Times New Roman"/>
                <w:sz w:val="24"/>
                <w:szCs w:val="24"/>
                <w:highlight w:val="yellow"/>
              </w:rPr>
            </w:rPrChange>
          </w:rPr>
          <w:t>a</w:t>
        </w:r>
      </w:ins>
      <w:ins w:id="1585" w:author="Mohammad Nayeem" w:date="2020-04-19T20:36:00Z">
        <w:r w:rsidR="0031626E" w:rsidRPr="00AC77BB">
          <w:rPr>
            <w:rFonts w:ascii="Times New Roman" w:hAnsi="Times New Roman" w:cs="Times New Roman"/>
            <w:sz w:val="24"/>
            <w:szCs w:val="24"/>
            <w:rPrChange w:id="1586" w:author="Mohammad Nayeem" w:date="2020-04-22T02:43:00Z">
              <w:rPr>
                <w:rFonts w:ascii="Times New Roman" w:hAnsi="Times New Roman" w:cs="Times New Roman"/>
              </w:rPr>
            </w:rPrChange>
          </w:rPr>
          <w:t xml:space="preserve"> positive test statistic provides evidence of the superiority of model 1 over model 2, while a negative test statistic is evidence of the superiority of model 2 over model 1</w:t>
        </w:r>
      </w:ins>
      <w:ins w:id="1587" w:author="Mohammad Nayeem" w:date="2020-04-19T20:39:00Z">
        <w:r w:rsidR="003D27A7" w:rsidRPr="00AC77BB">
          <w:rPr>
            <w:rFonts w:ascii="Times New Roman" w:hAnsi="Times New Roman" w:cs="Times New Roman"/>
            <w:sz w:val="24"/>
            <w:szCs w:val="24"/>
            <w:rPrChange w:id="1588" w:author="Mohammad Nayeem" w:date="2020-04-22T02:43:00Z">
              <w:rPr>
                <w:rFonts w:ascii="Times New Roman" w:hAnsi="Times New Roman" w:cs="Times New Roman"/>
              </w:rPr>
            </w:rPrChange>
          </w:rPr>
          <w:t xml:space="preserve"> </w:t>
        </w:r>
      </w:ins>
      <w:ins w:id="1589" w:author="Mohammad Nayeem" w:date="2020-04-19T20:40:00Z">
        <w:r w:rsidR="003D27A7" w:rsidRPr="00AC77BB">
          <w:rPr>
            <w:rFonts w:ascii="Times New Roman" w:hAnsi="Times New Roman" w:cs="Times New Roman"/>
            <w:sz w:val="24"/>
            <w:szCs w:val="24"/>
            <w:rPrChange w:id="1590" w:author="Mohammad Nayeem" w:date="2020-04-22T02:43:00Z">
              <w:rPr>
                <w:rFonts w:ascii="Times New Roman" w:hAnsi="Times New Roman" w:cs="Times New Roman"/>
              </w:rPr>
            </w:rPrChange>
          </w:rPr>
          <w:fldChar w:fldCharType="begin" w:fldLock="1"/>
        </w:r>
      </w:ins>
      <w:r w:rsidR="00E30105" w:rsidRPr="00AC77BB">
        <w:rPr>
          <w:rFonts w:ascii="Times New Roman" w:hAnsi="Times New Roman" w:cs="Times New Roman"/>
          <w:sz w:val="24"/>
          <w:szCs w:val="24"/>
          <w:rPrChange w:id="1591" w:author="Mohammad Nayeem" w:date="2020-04-22T02:43:00Z">
            <w:rPr>
              <w:rFonts w:ascii="Times New Roman" w:hAnsi="Times New Roman" w:cs="Times New Roman"/>
            </w:rPr>
          </w:rPrChange>
        </w:rPr>
        <w:instrText>ADDIN CSL_CITATION {"citationItems":[{"id":"ITEM-1","itemData":{"DOI":"10.1111/2041-210X.13185","ISSN":"2041-210X","abstract":"Zeros (i.e. events that do not happen) are the source of two common phenomena in count data: overdispersion and zero-inflation. Zeros have multiple origins in a dataset: false zeros occur due to errors in the experimental design or the observer; structural zeros are related to the ecological or evolutionary restrictions of the system under study; and random zeros are the result of the sampling variability. Identifying the type of zeros and their relation with overdispersion and/or zero inflation is key to select the most appropriate statistical model. Here we review the different modelling options in relation to the presence of overdispersion and zero inflation, tested through the dispersion and zero inflation indices. We then examine the theory of the zero-inflated (ZI) models and the use of the score tests to assess overdispersion and zero inflation over a model. In order to choose an adequate model when analysing count data we suggest the following protocol: Step 1) classify the zeros and minimize the presence of false zeros; Step 2) identify suitable covariates; Step 3) test the data for overdispersion and zero-inflation and Step 4) choose the most adequate model based on the results of step 3 and use score tests to determine whether more complex models should be implemented. We applied the recommended protocol on a real dataset on plant–herbivore interactions to evaluate the suitability of six different models (Poisson, NB and their zero-inflated versions—ZIP, ZINB). Our data were overdispersed and zero-inflated, and the ZINB was the model with the best fit, as predicted. Ignoring overdispersion and/or zero inflation during data analyses caused biased estimates of the statistical parameters and serious errors in the interpretation of the results. Our results are a clear example on how the conclusions of an ecological hypothesis can change depending on the model applied. Understanding how zeros arise in count data, for example identifying the potential sources of structural zeros, is essential to select the best statistical design. A good model not only fits the data correctly but also takes into account the idiosyncrasies of the biological system.","author":[{"dropping-particle":"","family":"Blasco‐Moreno","given":"Anabel","non-dropping-particle":"","parse-names":false,"suffix":""},{"dropping-particle":"","family":"Pérez‐Casany","given":"Marta","non-dropping-particle":"","parse-names":false,"suffix":""},{"dropping-particle":"","family":"Puig","given":"Pedro","non-dropping-particle":"","parse-names":false,"suffix":""},{"dropping-particle":"","family":"Morante","given":"Maria","non-dropping-particle":"","parse-names":false,"suffix":""},{"dropping-particle":"","family":"Castells","given":"Eva","non-dropping-particle":"","parse-names":false,"suffix":""}],"container-title":"Methods in Ecology and Evolution","editor":[{"dropping-particle":"","family":"O'Hara","given":"Robert B.","non-dropping-particle":"","parse-names":false,"suffix":""}],"id":"ITEM-1","issue":"7","issued":{"date-parts":[["2019","7","9"]]},"page":"949-959","publisher":"British Ecological Society","title":"What does a zero mean? Understanding false, random and structural zeros in ecology","type":"article-journal","volume":"10"},"uris":["http://www.mendeley.com/documents/?uuid=8278f946-574e-3093-8b5a-1471d93ffe39"]}],"mendeley":{"formattedCitation":"(Blasco‐Moreno et al., 2019)","plainTextFormattedCitation":"(Blasco‐Moreno et al., 2019)","previouslyFormattedCitation":"(Blasco‐Moreno et al., 2019)"},"properties":{"noteIndex":0},"schema":"https://github.com/citation-style-language/schema/raw/master/csl-citation.json"}</w:instrText>
      </w:r>
      <w:r w:rsidR="003D27A7" w:rsidRPr="00AC77BB">
        <w:rPr>
          <w:rFonts w:ascii="Times New Roman" w:hAnsi="Times New Roman" w:cs="Times New Roman"/>
          <w:sz w:val="24"/>
          <w:szCs w:val="24"/>
          <w:rPrChange w:id="1592" w:author="Mohammad Nayeem" w:date="2020-04-22T02:43:00Z">
            <w:rPr>
              <w:rFonts w:ascii="Times New Roman" w:hAnsi="Times New Roman" w:cs="Times New Roman"/>
            </w:rPr>
          </w:rPrChange>
        </w:rPr>
        <w:fldChar w:fldCharType="separate"/>
      </w:r>
      <w:r w:rsidR="003D27A7" w:rsidRPr="00AC77BB">
        <w:rPr>
          <w:rFonts w:ascii="Times New Roman" w:hAnsi="Times New Roman" w:cs="Times New Roman"/>
          <w:noProof/>
          <w:sz w:val="24"/>
          <w:szCs w:val="24"/>
          <w:rPrChange w:id="1593" w:author="Mohammad Nayeem" w:date="2020-04-22T02:43:00Z">
            <w:rPr>
              <w:rFonts w:ascii="Times New Roman" w:hAnsi="Times New Roman" w:cs="Times New Roman"/>
              <w:noProof/>
            </w:rPr>
          </w:rPrChange>
        </w:rPr>
        <w:t>(Blasco‐Moreno et al., 2019)</w:t>
      </w:r>
      <w:ins w:id="1594" w:author="Mohammad Nayeem" w:date="2020-04-19T20:40:00Z">
        <w:r w:rsidR="003D27A7" w:rsidRPr="00AC77BB">
          <w:rPr>
            <w:rFonts w:ascii="Times New Roman" w:hAnsi="Times New Roman" w:cs="Times New Roman"/>
            <w:sz w:val="24"/>
            <w:szCs w:val="24"/>
            <w:rPrChange w:id="1595" w:author="Mohammad Nayeem" w:date="2020-04-22T02:43:00Z">
              <w:rPr>
                <w:rFonts w:ascii="Times New Roman" w:hAnsi="Times New Roman" w:cs="Times New Roman"/>
              </w:rPr>
            </w:rPrChange>
          </w:rPr>
          <w:fldChar w:fldCharType="end"/>
        </w:r>
      </w:ins>
      <w:ins w:id="1596" w:author="Mohammad Nayeem" w:date="2020-04-19T20:36:00Z">
        <w:r w:rsidR="0031626E" w:rsidRPr="00AC77BB">
          <w:rPr>
            <w:rFonts w:ascii="Times New Roman" w:hAnsi="Times New Roman" w:cs="Times New Roman"/>
            <w:sz w:val="24"/>
            <w:szCs w:val="24"/>
            <w:rPrChange w:id="1597" w:author="Mohammad Nayeem" w:date="2020-04-22T02:43:00Z">
              <w:rPr>
                <w:rFonts w:ascii="Times New Roman" w:hAnsi="Times New Roman" w:cs="Times New Roman"/>
              </w:rPr>
            </w:rPrChange>
          </w:rPr>
          <w:t>.</w:t>
        </w:r>
      </w:ins>
      <w:del w:id="1598" w:author="Mohammad Nayeem" w:date="2020-04-19T21:07:00Z">
        <w:r w:rsidR="00BD3CA7" w:rsidRPr="00AC77BB" w:rsidDel="008927D2">
          <w:rPr>
            <w:rFonts w:ascii="Times New Roman" w:hAnsi="Times New Roman" w:cs="Times New Roman"/>
            <w:sz w:val="24"/>
            <w:szCs w:val="24"/>
            <w:rPrChange w:id="1599" w:author="Mohammad Nayeem" w:date="2020-04-22T02:43:00Z">
              <w:rPr>
                <w:rFonts w:ascii="Times New Roman" w:hAnsi="Times New Roman" w:cs="Times New Roman"/>
              </w:rPr>
            </w:rPrChange>
          </w:rPr>
          <w:delText xml:space="preserve">Finally, the zero-inflated negative binomial (ZINB) models can accommodate the excess zeros and overdispersion due to the inclusion of the </w:delText>
        </w:r>
      </w:del>
      <w:del w:id="1600" w:author="Mohammad Nayeem" w:date="2020-04-19T20:41:00Z">
        <w:r w:rsidR="00BD3CA7" w:rsidRPr="00AC77BB" w:rsidDel="003D27A7">
          <w:rPr>
            <w:rFonts w:ascii="Times New Roman" w:hAnsi="Times New Roman" w:cs="Times New Roman"/>
            <w:sz w:val="24"/>
            <w:szCs w:val="24"/>
            <w:rPrChange w:id="1601" w:author="Mohammad Nayeem" w:date="2020-04-22T02:43:00Z">
              <w:rPr>
                <w:rFonts w:ascii="Times New Roman" w:hAnsi="Times New Roman" w:cs="Times New Roman"/>
              </w:rPr>
            </w:rPrChange>
          </w:rPr>
          <w:delText>logistic model</w:delText>
        </w:r>
      </w:del>
      <w:del w:id="1602" w:author="Mohammad Nayeem" w:date="2020-04-19T21:07:00Z">
        <w:r w:rsidR="00BD3CA7" w:rsidRPr="00AC77BB" w:rsidDel="006B19F9">
          <w:rPr>
            <w:rFonts w:ascii="Times New Roman" w:hAnsi="Times New Roman" w:cs="Times New Roman"/>
            <w:sz w:val="24"/>
            <w:szCs w:val="24"/>
            <w:rPrChange w:id="1603" w:author="Mohammad Nayeem" w:date="2020-04-22T02:43:00Z">
              <w:rPr>
                <w:rFonts w:ascii="Times New Roman" w:hAnsi="Times New Roman" w:cs="Times New Roman"/>
              </w:rPr>
            </w:rPrChange>
          </w:rPr>
          <w:delText xml:space="preserve"> and an NB </w:delText>
        </w:r>
        <w:r w:rsidR="00BD3CA7" w:rsidRPr="00AC77BB" w:rsidDel="008927D2">
          <w:rPr>
            <w:rFonts w:ascii="Times New Roman" w:hAnsi="Times New Roman" w:cs="Times New Roman"/>
            <w:sz w:val="24"/>
            <w:szCs w:val="24"/>
            <w:rPrChange w:id="1604" w:author="Mohammad Nayeem" w:date="2020-04-22T02:43:00Z">
              <w:rPr>
                <w:rFonts w:ascii="Times New Roman" w:hAnsi="Times New Roman" w:cs="Times New Roman"/>
              </w:rPr>
            </w:rPrChange>
          </w:rPr>
          <w:delText>model</w:delText>
        </w:r>
        <w:r w:rsidR="00B4531A" w:rsidRPr="00AC77BB" w:rsidDel="008927D2">
          <w:rPr>
            <w:rFonts w:ascii="Times New Roman" w:hAnsi="Times New Roman" w:cs="Times New Roman"/>
            <w:sz w:val="24"/>
            <w:szCs w:val="24"/>
            <w:rPrChange w:id="1605" w:author="Mohammad Nayeem" w:date="2020-04-22T02:43:00Z">
              <w:rPr>
                <w:rFonts w:ascii="Times New Roman" w:hAnsi="Times New Roman" w:cs="Times New Roman"/>
              </w:rPr>
            </w:rPrChange>
          </w:rPr>
          <w:delText>.</w:delText>
        </w:r>
      </w:del>
    </w:p>
    <w:p w14:paraId="58962485" w14:textId="6EF407B0" w:rsidR="0031626E" w:rsidDel="00A9310C" w:rsidRDefault="0031626E">
      <w:pPr>
        <w:autoSpaceDE w:val="0"/>
        <w:autoSpaceDN w:val="0"/>
        <w:adjustRightInd w:val="0"/>
        <w:spacing w:after="0" w:line="480" w:lineRule="auto"/>
        <w:jc w:val="both"/>
        <w:rPr>
          <w:del w:id="1606" w:author="Mohammad Nayeem" w:date="2020-04-19T20:36:00Z"/>
          <w:rFonts w:ascii="Times New Roman" w:hAnsi="Times New Roman" w:cs="Times New Roman"/>
          <w:sz w:val="24"/>
          <w:szCs w:val="24"/>
        </w:rPr>
      </w:pPr>
    </w:p>
    <w:p w14:paraId="22D7D1D1" w14:textId="77777777" w:rsidR="00A9310C" w:rsidRPr="004E6C2C" w:rsidRDefault="00A9310C">
      <w:pPr>
        <w:autoSpaceDE w:val="0"/>
        <w:autoSpaceDN w:val="0"/>
        <w:adjustRightInd w:val="0"/>
        <w:spacing w:after="0" w:line="480" w:lineRule="auto"/>
        <w:jc w:val="both"/>
        <w:rPr>
          <w:ins w:id="1607" w:author="Mohammad Nayeem" w:date="2020-04-22T15:38:00Z"/>
          <w:rFonts w:ascii="Times New Roman" w:hAnsi="Times New Roman" w:cs="Times New Roman"/>
          <w:sz w:val="24"/>
          <w:szCs w:val="24"/>
          <w:rPrChange w:id="1608" w:author="Mohammad Nayeem" w:date="2020-04-21T22:30:00Z">
            <w:rPr>
              <w:ins w:id="1609" w:author="Mohammad Nayeem" w:date="2020-04-22T15:38:00Z"/>
              <w:rFonts w:ascii="Times New Roman" w:hAnsi="Times New Roman" w:cs="Times New Roman"/>
            </w:rPr>
          </w:rPrChange>
        </w:rPr>
      </w:pPr>
    </w:p>
    <w:p w14:paraId="1F919C61" w14:textId="77777777" w:rsidR="00BD3CA7" w:rsidRPr="004E6C2C" w:rsidRDefault="00BD3CA7">
      <w:pPr>
        <w:autoSpaceDE w:val="0"/>
        <w:autoSpaceDN w:val="0"/>
        <w:adjustRightInd w:val="0"/>
        <w:spacing w:after="0" w:line="480" w:lineRule="auto"/>
        <w:jc w:val="both"/>
        <w:rPr>
          <w:rFonts w:ascii="Times New Roman" w:hAnsi="Times New Roman" w:cs="Times New Roman"/>
          <w:sz w:val="24"/>
          <w:szCs w:val="24"/>
          <w:rPrChange w:id="1610" w:author="Mohammad Nayeem" w:date="2020-04-21T22:30:00Z">
            <w:rPr>
              <w:rFonts w:ascii="Times New Roman" w:hAnsi="Times New Roman" w:cs="Times New Roman"/>
            </w:rPr>
          </w:rPrChange>
        </w:rPr>
        <w:pPrChange w:id="1611" w:author="Mohammad Nayeem" w:date="2020-04-22T17:14:00Z">
          <w:pPr>
            <w:autoSpaceDE w:val="0"/>
            <w:autoSpaceDN w:val="0"/>
            <w:adjustRightInd w:val="0"/>
            <w:spacing w:after="0" w:line="480" w:lineRule="auto"/>
          </w:pPr>
        </w:pPrChange>
      </w:pPr>
    </w:p>
    <w:p w14:paraId="77F74EBB" w14:textId="53A3C3AF" w:rsidR="00351951" w:rsidRPr="004E6C2C" w:rsidRDefault="00351951">
      <w:pPr>
        <w:tabs>
          <w:tab w:val="left" w:pos="2430"/>
        </w:tabs>
        <w:spacing w:after="0" w:line="480" w:lineRule="auto"/>
        <w:jc w:val="both"/>
        <w:rPr>
          <w:rFonts w:ascii="Times New Roman" w:hAnsi="Times New Roman" w:cs="Times New Roman"/>
          <w:b/>
          <w:bCs/>
          <w:i/>
          <w:iCs/>
          <w:sz w:val="24"/>
          <w:szCs w:val="24"/>
          <w:rPrChange w:id="1612" w:author="Mohammad Nayeem" w:date="2020-04-21T22:30:00Z">
            <w:rPr>
              <w:rFonts w:ascii="Times New Roman" w:hAnsi="Times New Roman" w:cs="Times New Roman"/>
              <w:b/>
              <w:bCs/>
              <w:i/>
              <w:iCs/>
            </w:rPr>
          </w:rPrChange>
        </w:rPr>
      </w:pPr>
      <w:r w:rsidRPr="004E6C2C">
        <w:rPr>
          <w:rFonts w:ascii="Times New Roman" w:hAnsi="Times New Roman" w:cs="Times New Roman"/>
          <w:b/>
          <w:bCs/>
          <w:i/>
          <w:iCs/>
          <w:sz w:val="24"/>
          <w:szCs w:val="24"/>
          <w:rPrChange w:id="1613" w:author="Mohammad Nayeem" w:date="2020-04-21T22:30:00Z">
            <w:rPr>
              <w:rFonts w:ascii="Times New Roman" w:hAnsi="Times New Roman" w:cs="Times New Roman"/>
              <w:b/>
              <w:bCs/>
              <w:i/>
              <w:iCs/>
            </w:rPr>
          </w:rPrChange>
        </w:rPr>
        <w:lastRenderedPageBreak/>
        <w:t>Model assessment</w:t>
      </w:r>
    </w:p>
    <w:p w14:paraId="3633B184" w14:textId="3E3509C3" w:rsidR="004D095C" w:rsidRPr="004E6C2C" w:rsidDel="00B2352E" w:rsidRDefault="00971984">
      <w:pPr>
        <w:tabs>
          <w:tab w:val="left" w:pos="2430"/>
        </w:tabs>
        <w:spacing w:after="0" w:line="480" w:lineRule="auto"/>
        <w:jc w:val="both"/>
        <w:rPr>
          <w:del w:id="1614" w:author="Mohammad Nayeem" w:date="2020-04-21T22:24:00Z"/>
          <w:rFonts w:ascii="Times New Roman" w:hAnsi="Times New Roman" w:cs="Times New Roman"/>
          <w:sz w:val="24"/>
          <w:szCs w:val="24"/>
        </w:rPr>
      </w:pPr>
      <w:r w:rsidRPr="004E6C2C">
        <w:rPr>
          <w:rFonts w:ascii="Times New Roman" w:hAnsi="Times New Roman" w:cs="Times New Roman"/>
          <w:sz w:val="24"/>
          <w:szCs w:val="24"/>
          <w:rPrChange w:id="1615" w:author="Mohammad Nayeem" w:date="2020-04-21T22:30:00Z">
            <w:rPr>
              <w:rFonts w:ascii="Times New Roman" w:hAnsi="Times New Roman" w:cs="Times New Roman"/>
            </w:rPr>
          </w:rPrChange>
        </w:rPr>
        <w:t xml:space="preserve">We used four models to assess for evaluating the causal association between EBF and childhood diseases. To find </w:t>
      </w:r>
      <w:ins w:id="1616" w:author="Mohammad Nayeem" w:date="2020-04-22T15:38:00Z">
        <w:r w:rsidR="00A9310C">
          <w:rPr>
            <w:rFonts w:ascii="Times New Roman" w:hAnsi="Times New Roman" w:cs="Times New Roman"/>
            <w:sz w:val="24"/>
            <w:szCs w:val="24"/>
          </w:rPr>
          <w:t>the</w:t>
        </w:r>
      </w:ins>
      <w:del w:id="1617" w:author="Mohammad Nayeem" w:date="2020-04-22T15:38:00Z">
        <w:r w:rsidR="00F23517" w:rsidRPr="004E6C2C" w:rsidDel="00A9310C">
          <w:rPr>
            <w:rFonts w:ascii="Times New Roman" w:hAnsi="Times New Roman" w:cs="Times New Roman"/>
            <w:sz w:val="24"/>
            <w:szCs w:val="24"/>
            <w:rPrChange w:id="1618" w:author="Mohammad Nayeem" w:date="2020-04-21T22:30:00Z">
              <w:rPr>
                <w:rFonts w:ascii="Times New Roman" w:hAnsi="Times New Roman" w:cs="Times New Roman"/>
              </w:rPr>
            </w:rPrChange>
          </w:rPr>
          <w:delText>a</w:delText>
        </w:r>
      </w:del>
      <w:r w:rsidR="00F23517" w:rsidRPr="004E6C2C">
        <w:rPr>
          <w:rFonts w:ascii="Times New Roman" w:hAnsi="Times New Roman" w:cs="Times New Roman"/>
          <w:sz w:val="24"/>
          <w:szCs w:val="24"/>
          <w:rPrChange w:id="1619" w:author="Mohammad Nayeem" w:date="2020-04-21T22:30:00Z">
            <w:rPr>
              <w:rFonts w:ascii="Times New Roman" w:hAnsi="Times New Roman" w:cs="Times New Roman"/>
            </w:rPr>
          </w:rPrChange>
        </w:rPr>
        <w:t xml:space="preserve"> </w:t>
      </w:r>
      <w:r w:rsidRPr="004E6C2C">
        <w:rPr>
          <w:rFonts w:ascii="Times New Roman" w:hAnsi="Times New Roman" w:cs="Times New Roman"/>
          <w:sz w:val="24"/>
          <w:szCs w:val="24"/>
          <w:rPrChange w:id="1620" w:author="Mohammad Nayeem" w:date="2020-04-21T22:30:00Z">
            <w:rPr>
              <w:rFonts w:ascii="Times New Roman" w:hAnsi="Times New Roman" w:cs="Times New Roman"/>
            </w:rPr>
          </w:rPrChange>
        </w:rPr>
        <w:t xml:space="preserve">best model, </w:t>
      </w:r>
      <w:del w:id="1621" w:author="Mohammad Nayeem" w:date="2020-04-21T20:17:00Z">
        <w:r w:rsidRPr="004E6C2C" w:rsidDel="00BD409A">
          <w:rPr>
            <w:rFonts w:ascii="Times New Roman" w:hAnsi="Times New Roman" w:cs="Times New Roman"/>
            <w:sz w:val="24"/>
            <w:szCs w:val="24"/>
            <w:rPrChange w:id="1622" w:author="Mohammad Nayeem" w:date="2020-04-21T22:30:00Z">
              <w:rPr>
                <w:rFonts w:ascii="Times New Roman" w:hAnsi="Times New Roman" w:cs="Times New Roman"/>
              </w:rPr>
            </w:rPrChange>
          </w:rPr>
          <w:delText xml:space="preserve">first, we used </w:delText>
        </w:r>
      </w:del>
      <w:del w:id="1623" w:author="Mohammad Nayeem" w:date="2020-04-21T20:16:00Z">
        <w:r w:rsidRPr="004E6C2C" w:rsidDel="00AF5B02">
          <w:rPr>
            <w:rFonts w:ascii="Times New Roman" w:hAnsi="Times New Roman" w:cs="Times New Roman"/>
            <w:sz w:val="24"/>
            <w:szCs w:val="24"/>
            <w:rPrChange w:id="1624" w:author="Mohammad Nayeem" w:date="2020-04-21T22:30:00Z">
              <w:rPr>
                <w:rFonts w:ascii="Times New Roman" w:hAnsi="Times New Roman" w:cs="Times New Roman"/>
              </w:rPr>
            </w:rPrChange>
          </w:rPr>
          <w:delText>deviance</w:delText>
        </w:r>
      </w:del>
      <w:del w:id="1625" w:author="Mohammad Nayeem" w:date="2020-04-21T20:17:00Z">
        <w:r w:rsidRPr="004E6C2C" w:rsidDel="00BD409A">
          <w:rPr>
            <w:rFonts w:ascii="Times New Roman" w:hAnsi="Times New Roman" w:cs="Times New Roman"/>
            <w:sz w:val="24"/>
            <w:szCs w:val="24"/>
            <w:rPrChange w:id="1626" w:author="Mohammad Nayeem" w:date="2020-04-21T22:30:00Z">
              <w:rPr>
                <w:rFonts w:ascii="Times New Roman" w:hAnsi="Times New Roman" w:cs="Times New Roman"/>
              </w:rPr>
            </w:rPrChange>
          </w:rPr>
          <w:delText xml:space="preserve"> </w:delText>
        </w:r>
        <w:r w:rsidRPr="004E6C2C" w:rsidDel="00AF5B02">
          <w:rPr>
            <w:rFonts w:ascii="Times New Roman" w:hAnsi="Times New Roman" w:cs="Times New Roman"/>
            <w:sz w:val="24"/>
            <w:szCs w:val="24"/>
            <w:rPrChange w:id="1627" w:author="Mohammad Nayeem" w:date="2020-04-21T22:30:00Z">
              <w:rPr>
                <w:rFonts w:ascii="Times New Roman" w:hAnsi="Times New Roman" w:cs="Times New Roman"/>
              </w:rPr>
            </w:rPrChange>
          </w:rPr>
          <w:delText xml:space="preserve">and Pearson Chi-square </w:delText>
        </w:r>
        <w:r w:rsidRPr="004E6C2C" w:rsidDel="00BD409A">
          <w:rPr>
            <w:rFonts w:ascii="Times New Roman" w:hAnsi="Times New Roman" w:cs="Times New Roman"/>
            <w:sz w:val="24"/>
            <w:szCs w:val="24"/>
            <w:rPrChange w:id="1628" w:author="Mohammad Nayeem" w:date="2020-04-21T22:30:00Z">
              <w:rPr>
                <w:rFonts w:ascii="Times New Roman" w:hAnsi="Times New Roman" w:cs="Times New Roman"/>
              </w:rPr>
            </w:rPrChange>
          </w:rPr>
          <w:delText xml:space="preserve">goodness of statistics to examine whether the NB model provided a significantly better fit of the data than the Poisson model. A deviance and Pearson Chi-square goodness of statistics greater than 1 indicated that the data were over dispersed and that the NB model (or ZINB model) was preferred. Second, we used a </w:delText>
        </w:r>
        <w:commentRangeStart w:id="1629"/>
        <w:commentRangeStart w:id="1630"/>
        <w:r w:rsidRPr="004E6C2C" w:rsidDel="00BD409A">
          <w:rPr>
            <w:rFonts w:ascii="Times New Roman" w:hAnsi="Times New Roman" w:cs="Times New Roman"/>
            <w:sz w:val="24"/>
            <w:szCs w:val="24"/>
            <w:rPrChange w:id="1631" w:author="Mohammad Nayeem" w:date="2020-04-21T22:30:00Z">
              <w:rPr>
                <w:rFonts w:ascii="Times New Roman" w:hAnsi="Times New Roman" w:cs="Times New Roman"/>
              </w:rPr>
            </w:rPrChange>
          </w:rPr>
          <w:delText>Vuong</w:delText>
        </w:r>
        <w:commentRangeEnd w:id="1629"/>
        <w:r w:rsidR="00F23517" w:rsidRPr="004E6C2C" w:rsidDel="00BD409A">
          <w:rPr>
            <w:rStyle w:val="CommentReference"/>
            <w:rFonts w:ascii="Times New Roman" w:hAnsi="Times New Roman" w:cs="Times New Roman"/>
            <w:noProof/>
            <w:sz w:val="24"/>
            <w:szCs w:val="24"/>
            <w:lang w:val="en-GB"/>
            <w:rPrChange w:id="1632" w:author="Mohammad Nayeem" w:date="2020-04-21T22:30:00Z">
              <w:rPr>
                <w:rStyle w:val="CommentReference"/>
                <w:noProof/>
                <w:lang w:val="en-GB"/>
              </w:rPr>
            </w:rPrChange>
          </w:rPr>
          <w:commentReference w:id="1629"/>
        </w:r>
        <w:commentRangeEnd w:id="1630"/>
        <w:r w:rsidR="00DB642A" w:rsidRPr="004E6C2C" w:rsidDel="00BD409A">
          <w:rPr>
            <w:rStyle w:val="CommentReference"/>
            <w:rFonts w:ascii="Times New Roman" w:hAnsi="Times New Roman" w:cs="Times New Roman"/>
            <w:noProof/>
            <w:sz w:val="24"/>
            <w:szCs w:val="24"/>
            <w:lang w:val="en-GB"/>
            <w:rPrChange w:id="1633" w:author="Mohammad Nayeem" w:date="2020-04-21T22:30:00Z">
              <w:rPr>
                <w:rStyle w:val="CommentReference"/>
                <w:noProof/>
                <w:lang w:val="en-GB"/>
              </w:rPr>
            </w:rPrChange>
          </w:rPr>
          <w:commentReference w:id="1630"/>
        </w:r>
        <w:r w:rsidRPr="004E6C2C" w:rsidDel="00BD409A">
          <w:rPr>
            <w:rFonts w:ascii="Times New Roman" w:hAnsi="Times New Roman" w:cs="Times New Roman"/>
            <w:sz w:val="24"/>
            <w:szCs w:val="24"/>
            <w:rPrChange w:id="1634" w:author="Mohammad Nayeem" w:date="2020-04-21T22:30:00Z">
              <w:rPr>
                <w:rFonts w:ascii="Times New Roman" w:hAnsi="Times New Roman" w:cs="Times New Roman"/>
              </w:rPr>
            </w:rPrChange>
          </w:rPr>
          <w:delText xml:space="preserve"> test to compare Poisson and NB regression to check the outcome variable has excessive zero. A P-value of less than 0.05 indicates that the ZIP or ZINB regression model fits the data better. Third, </w:delText>
        </w:r>
      </w:del>
      <w:r w:rsidRPr="004E6C2C">
        <w:rPr>
          <w:rFonts w:ascii="Times New Roman" w:hAnsi="Times New Roman" w:cs="Times New Roman"/>
          <w:sz w:val="24"/>
          <w:szCs w:val="24"/>
          <w:rPrChange w:id="1635" w:author="Mohammad Nayeem" w:date="2020-04-21T22:30:00Z">
            <w:rPr>
              <w:rFonts w:ascii="Times New Roman" w:hAnsi="Times New Roman" w:cs="Times New Roman"/>
            </w:rPr>
          </w:rPrChange>
        </w:rPr>
        <w:t xml:space="preserve">we used </w:t>
      </w:r>
      <w:ins w:id="1636" w:author="Mohammad Nayeem" w:date="2020-04-21T20:16:00Z">
        <w:r w:rsidR="00AF5B02" w:rsidRPr="004E6C2C">
          <w:rPr>
            <w:rFonts w:ascii="Times New Roman" w:hAnsi="Times New Roman" w:cs="Times New Roman"/>
            <w:sz w:val="24"/>
            <w:szCs w:val="24"/>
            <w:rPrChange w:id="1637" w:author="Mohammad Nayeem" w:date="2020-04-21T22:30:00Z">
              <w:rPr>
                <w:rFonts w:ascii="Times New Roman" w:hAnsi="Times New Roman" w:cs="Times New Roman"/>
              </w:rPr>
            </w:rPrChange>
          </w:rPr>
          <w:t xml:space="preserve">log-likelihood, </w:t>
        </w:r>
      </w:ins>
      <w:r w:rsidRPr="004E6C2C">
        <w:rPr>
          <w:rFonts w:ascii="Times New Roman" w:hAnsi="Times New Roman" w:cs="Times New Roman"/>
          <w:sz w:val="24"/>
          <w:szCs w:val="24"/>
          <w:rPrChange w:id="1638" w:author="Mohammad Nayeem" w:date="2020-04-21T22:30:00Z">
            <w:rPr>
              <w:rFonts w:ascii="Times New Roman" w:hAnsi="Times New Roman" w:cs="Times New Roman"/>
            </w:rPr>
          </w:rPrChange>
        </w:rPr>
        <w:t xml:space="preserve">AIC, </w:t>
      </w:r>
      <w:proofErr w:type="spellStart"/>
      <w:r w:rsidRPr="004E6C2C">
        <w:rPr>
          <w:rFonts w:ascii="Times New Roman" w:hAnsi="Times New Roman" w:cs="Times New Roman"/>
          <w:sz w:val="24"/>
          <w:szCs w:val="24"/>
          <w:rPrChange w:id="1639" w:author="Mohammad Nayeem" w:date="2020-04-21T22:30:00Z">
            <w:rPr>
              <w:rFonts w:ascii="Times New Roman" w:hAnsi="Times New Roman" w:cs="Times New Roman"/>
            </w:rPr>
          </w:rPrChange>
        </w:rPr>
        <w:t>AICc</w:t>
      </w:r>
      <w:proofErr w:type="spellEnd"/>
      <w:ins w:id="1640" w:author="Mohammad Nayeem" w:date="2020-04-22T15:38:00Z">
        <w:r w:rsidR="00A9310C">
          <w:rPr>
            <w:rFonts w:ascii="Times New Roman" w:hAnsi="Times New Roman" w:cs="Times New Roman"/>
            <w:sz w:val="24"/>
            <w:szCs w:val="24"/>
          </w:rPr>
          <w:t>,</w:t>
        </w:r>
      </w:ins>
      <w:r w:rsidRPr="004E6C2C">
        <w:rPr>
          <w:rFonts w:ascii="Times New Roman" w:hAnsi="Times New Roman" w:cs="Times New Roman"/>
          <w:sz w:val="24"/>
          <w:szCs w:val="24"/>
          <w:rPrChange w:id="1641" w:author="Mohammad Nayeem" w:date="2020-04-21T22:30:00Z">
            <w:rPr>
              <w:rFonts w:ascii="Times New Roman" w:hAnsi="Times New Roman" w:cs="Times New Roman"/>
            </w:rPr>
          </w:rPrChange>
        </w:rPr>
        <w:t xml:space="preserve"> and BIC values to compare all models; the lowest value of </w:t>
      </w:r>
      <w:ins w:id="1642" w:author="Mohammad Nayeem" w:date="2020-04-21T20:16:00Z">
        <w:r w:rsidR="00AF5B02" w:rsidRPr="004E6C2C">
          <w:rPr>
            <w:rFonts w:ascii="Times New Roman" w:hAnsi="Times New Roman" w:cs="Times New Roman"/>
            <w:sz w:val="24"/>
            <w:szCs w:val="24"/>
            <w:rPrChange w:id="1643" w:author="Mohammad Nayeem" w:date="2020-04-21T22:30:00Z">
              <w:rPr>
                <w:rFonts w:ascii="Times New Roman" w:hAnsi="Times New Roman" w:cs="Times New Roman"/>
              </w:rPr>
            </w:rPrChange>
          </w:rPr>
          <w:t xml:space="preserve">log-likelihood, </w:t>
        </w:r>
      </w:ins>
      <w:r w:rsidRPr="004E6C2C">
        <w:rPr>
          <w:rFonts w:ascii="Times New Roman" w:hAnsi="Times New Roman" w:cs="Times New Roman"/>
          <w:sz w:val="24"/>
          <w:szCs w:val="24"/>
          <w:rPrChange w:id="1644" w:author="Mohammad Nayeem" w:date="2020-04-21T22:30:00Z">
            <w:rPr>
              <w:rFonts w:ascii="Times New Roman" w:hAnsi="Times New Roman" w:cs="Times New Roman"/>
            </w:rPr>
          </w:rPrChange>
        </w:rPr>
        <w:t xml:space="preserve">AIC, </w:t>
      </w:r>
      <w:proofErr w:type="spellStart"/>
      <w:r w:rsidRPr="004E6C2C">
        <w:rPr>
          <w:rFonts w:ascii="Times New Roman" w:hAnsi="Times New Roman" w:cs="Times New Roman"/>
          <w:sz w:val="24"/>
          <w:szCs w:val="24"/>
          <w:rPrChange w:id="1645" w:author="Mohammad Nayeem" w:date="2020-04-21T22:30:00Z">
            <w:rPr>
              <w:rFonts w:ascii="Times New Roman" w:hAnsi="Times New Roman" w:cs="Times New Roman"/>
            </w:rPr>
          </w:rPrChange>
        </w:rPr>
        <w:t>AICc</w:t>
      </w:r>
      <w:proofErr w:type="spellEnd"/>
      <w:ins w:id="1646" w:author="Mohammad Nayeem" w:date="2020-04-21T20:18:00Z">
        <w:r w:rsidR="00BD409A" w:rsidRPr="004E6C2C">
          <w:rPr>
            <w:rFonts w:ascii="Times New Roman" w:hAnsi="Times New Roman" w:cs="Times New Roman"/>
            <w:sz w:val="24"/>
            <w:szCs w:val="24"/>
            <w:rPrChange w:id="1647" w:author="Mohammad Nayeem" w:date="2020-04-21T22:30:00Z">
              <w:rPr>
                <w:rFonts w:ascii="Times New Roman" w:hAnsi="Times New Roman" w:cs="Times New Roman"/>
              </w:rPr>
            </w:rPrChange>
          </w:rPr>
          <w:t xml:space="preserve"> and</w:t>
        </w:r>
      </w:ins>
      <w:del w:id="1648" w:author="Mohammad Nayeem" w:date="2020-04-21T20:18:00Z">
        <w:r w:rsidRPr="004E6C2C" w:rsidDel="00BD409A">
          <w:rPr>
            <w:rFonts w:ascii="Times New Roman" w:hAnsi="Times New Roman" w:cs="Times New Roman"/>
            <w:sz w:val="24"/>
            <w:szCs w:val="24"/>
            <w:rPrChange w:id="1649" w:author="Mohammad Nayeem" w:date="2020-04-21T22:30:00Z">
              <w:rPr>
                <w:rFonts w:ascii="Times New Roman" w:hAnsi="Times New Roman" w:cs="Times New Roman"/>
              </w:rPr>
            </w:rPrChange>
          </w:rPr>
          <w:delText>,</w:delText>
        </w:r>
      </w:del>
      <w:r w:rsidRPr="004E6C2C">
        <w:rPr>
          <w:rFonts w:ascii="Times New Roman" w:hAnsi="Times New Roman" w:cs="Times New Roman"/>
          <w:sz w:val="24"/>
          <w:szCs w:val="24"/>
          <w:rPrChange w:id="1650" w:author="Mohammad Nayeem" w:date="2020-04-21T22:30:00Z">
            <w:rPr>
              <w:rFonts w:ascii="Times New Roman" w:hAnsi="Times New Roman" w:cs="Times New Roman"/>
            </w:rPr>
          </w:rPrChange>
        </w:rPr>
        <w:t xml:space="preserve"> BIC indicate a better fit of the data after accounting for model complexity (i.e. the number of model parameters). Using the best model, we reviewed the variability of the results from the models.</w:t>
      </w:r>
      <w:del w:id="1651" w:author="Mohammad Nayeem" w:date="2020-04-19T21:04:00Z">
        <w:r w:rsidRPr="004E6C2C" w:rsidDel="006B19F9">
          <w:rPr>
            <w:rFonts w:ascii="Times New Roman" w:hAnsi="Times New Roman" w:cs="Times New Roman"/>
            <w:sz w:val="24"/>
            <w:szCs w:val="24"/>
            <w:rPrChange w:id="1652" w:author="Mohammad Nayeem" w:date="2020-04-21T22:30:00Z">
              <w:rPr>
                <w:rFonts w:ascii="Times New Roman" w:hAnsi="Times New Roman" w:cs="Times New Roman"/>
              </w:rPr>
            </w:rPrChange>
          </w:rPr>
          <w:delText xml:space="preserve"> </w:delText>
        </w:r>
      </w:del>
    </w:p>
    <w:p w14:paraId="054F1A72" w14:textId="77777777" w:rsidR="00B2352E" w:rsidRPr="004E6C2C" w:rsidRDefault="00B2352E">
      <w:pPr>
        <w:tabs>
          <w:tab w:val="left" w:pos="2430"/>
        </w:tabs>
        <w:spacing w:after="0" w:line="480" w:lineRule="auto"/>
        <w:jc w:val="both"/>
        <w:rPr>
          <w:ins w:id="1653" w:author="Mohammad Nayeem" w:date="2020-04-21T22:24:00Z"/>
          <w:rFonts w:ascii="Times New Roman" w:hAnsi="Times New Roman" w:cs="Times New Roman"/>
          <w:sz w:val="24"/>
          <w:szCs w:val="24"/>
          <w:rPrChange w:id="1654" w:author="Mohammad Nayeem" w:date="2020-04-21T22:30:00Z">
            <w:rPr>
              <w:ins w:id="1655" w:author="Mohammad Nayeem" w:date="2020-04-21T22:24:00Z"/>
              <w:rFonts w:ascii="Times New Roman" w:hAnsi="Times New Roman" w:cs="Times New Roman"/>
            </w:rPr>
          </w:rPrChange>
        </w:rPr>
      </w:pPr>
    </w:p>
    <w:p w14:paraId="234BA69E" w14:textId="77777777" w:rsidR="00971984" w:rsidRPr="004E6C2C" w:rsidRDefault="00971984">
      <w:pPr>
        <w:tabs>
          <w:tab w:val="left" w:pos="2430"/>
        </w:tabs>
        <w:spacing w:after="0" w:line="480" w:lineRule="auto"/>
        <w:jc w:val="both"/>
        <w:rPr>
          <w:rFonts w:ascii="Times New Roman" w:hAnsi="Times New Roman" w:cs="Times New Roman"/>
          <w:sz w:val="24"/>
          <w:szCs w:val="24"/>
          <w:rPrChange w:id="1656" w:author="Mohammad Nayeem" w:date="2020-04-21T22:30:00Z">
            <w:rPr>
              <w:rFonts w:ascii="Times New Roman" w:hAnsi="Times New Roman" w:cs="Times New Roman"/>
            </w:rPr>
          </w:rPrChange>
        </w:rPr>
      </w:pPr>
    </w:p>
    <w:p w14:paraId="1A93FDD4" w14:textId="2DA165AE" w:rsidR="003F1373" w:rsidRPr="004E6C2C" w:rsidDel="00FF5E52" w:rsidRDefault="00E86663">
      <w:pPr>
        <w:tabs>
          <w:tab w:val="left" w:pos="2430"/>
        </w:tabs>
        <w:spacing w:after="0" w:line="480" w:lineRule="auto"/>
        <w:jc w:val="both"/>
        <w:rPr>
          <w:del w:id="1657" w:author="Mohammad Nayeem" w:date="2020-04-21T15:33:00Z"/>
          <w:rFonts w:ascii="Times New Roman" w:hAnsi="Times New Roman" w:cs="Times New Roman"/>
          <w:b/>
          <w:sz w:val="24"/>
          <w:szCs w:val="24"/>
          <w:rPrChange w:id="1658" w:author="Mohammad Nayeem" w:date="2020-04-21T22:30:00Z">
            <w:rPr>
              <w:del w:id="1659" w:author="Mohammad Nayeem" w:date="2020-04-21T15:33:00Z"/>
              <w:rFonts w:ascii="Times New Roman" w:hAnsi="Times New Roman" w:cs="Times New Roman"/>
              <w:b/>
            </w:rPr>
          </w:rPrChange>
        </w:rPr>
      </w:pPr>
      <w:r w:rsidRPr="004E6C2C">
        <w:rPr>
          <w:rFonts w:ascii="Times New Roman" w:hAnsi="Times New Roman" w:cs="Times New Roman"/>
          <w:sz w:val="24"/>
          <w:szCs w:val="24"/>
          <w:rPrChange w:id="1660" w:author="Mohammad Nayeem" w:date="2020-04-21T22:30:00Z">
            <w:rPr>
              <w:rFonts w:ascii="Times New Roman" w:hAnsi="Times New Roman" w:cs="Times New Roman"/>
            </w:rPr>
          </w:rPrChange>
        </w:rPr>
        <w:t xml:space="preserve">In the crude model, only the </w:t>
      </w:r>
      <w:r w:rsidR="00F23517" w:rsidRPr="004E6C2C">
        <w:rPr>
          <w:rFonts w:ascii="Times New Roman" w:hAnsi="Times New Roman" w:cs="Times New Roman"/>
          <w:sz w:val="24"/>
          <w:szCs w:val="24"/>
          <w:rPrChange w:id="1661" w:author="Mohammad Nayeem" w:date="2020-04-21T22:30:00Z">
            <w:rPr>
              <w:rFonts w:ascii="Times New Roman" w:hAnsi="Times New Roman" w:cs="Times New Roman"/>
            </w:rPr>
          </w:rPrChange>
        </w:rPr>
        <w:t>exposure (EBF vs non-EBF)</w:t>
      </w:r>
      <w:r w:rsidRPr="004E6C2C">
        <w:rPr>
          <w:rFonts w:ascii="Times New Roman" w:hAnsi="Times New Roman" w:cs="Times New Roman"/>
          <w:sz w:val="24"/>
          <w:szCs w:val="24"/>
          <w:rPrChange w:id="1662" w:author="Mohammad Nayeem" w:date="2020-04-21T22:30:00Z">
            <w:rPr>
              <w:rFonts w:ascii="Times New Roman" w:hAnsi="Times New Roman" w:cs="Times New Roman"/>
            </w:rPr>
          </w:rPrChange>
        </w:rPr>
        <w:t xml:space="preserve"> </w:t>
      </w:r>
      <w:r w:rsidR="00A0726B" w:rsidRPr="004E6C2C">
        <w:rPr>
          <w:rFonts w:ascii="Times New Roman" w:hAnsi="Times New Roman" w:cs="Times New Roman"/>
          <w:sz w:val="24"/>
          <w:szCs w:val="24"/>
          <w:rPrChange w:id="1663" w:author="Mohammad Nayeem" w:date="2020-04-21T22:30:00Z">
            <w:rPr>
              <w:rFonts w:ascii="Times New Roman" w:hAnsi="Times New Roman" w:cs="Times New Roman"/>
            </w:rPr>
          </w:rPrChange>
        </w:rPr>
        <w:t xml:space="preserve">was </w:t>
      </w:r>
      <w:r w:rsidRPr="004E6C2C">
        <w:rPr>
          <w:rFonts w:ascii="Times New Roman" w:hAnsi="Times New Roman" w:cs="Times New Roman"/>
          <w:sz w:val="24"/>
          <w:szCs w:val="24"/>
          <w:rPrChange w:id="1664" w:author="Mohammad Nayeem" w:date="2020-04-21T22:30:00Z">
            <w:rPr>
              <w:rFonts w:ascii="Times New Roman" w:hAnsi="Times New Roman" w:cs="Times New Roman"/>
            </w:rPr>
          </w:rPrChange>
        </w:rPr>
        <w:t xml:space="preserve">used and for the adjusted model, confounding variables with </w:t>
      </w:r>
      <w:r w:rsidR="00F23517" w:rsidRPr="004E6C2C">
        <w:rPr>
          <w:rFonts w:ascii="Times New Roman" w:hAnsi="Times New Roman" w:cs="Times New Roman"/>
          <w:sz w:val="24"/>
          <w:szCs w:val="24"/>
          <w:rPrChange w:id="1665" w:author="Mohammad Nayeem" w:date="2020-04-21T22:30:00Z">
            <w:rPr>
              <w:rFonts w:ascii="Times New Roman" w:hAnsi="Times New Roman" w:cs="Times New Roman"/>
            </w:rPr>
          </w:rPrChange>
        </w:rPr>
        <w:t>EBF</w:t>
      </w:r>
      <w:r w:rsidRPr="004E6C2C">
        <w:rPr>
          <w:rFonts w:ascii="Times New Roman" w:hAnsi="Times New Roman" w:cs="Times New Roman"/>
          <w:sz w:val="24"/>
          <w:szCs w:val="24"/>
          <w:rPrChange w:id="1666" w:author="Mohammad Nayeem" w:date="2020-04-21T22:30:00Z">
            <w:rPr>
              <w:rFonts w:ascii="Times New Roman" w:hAnsi="Times New Roman" w:cs="Times New Roman"/>
            </w:rPr>
          </w:rPrChange>
        </w:rPr>
        <w:t xml:space="preserve"> </w:t>
      </w:r>
      <w:r w:rsidR="00A0726B" w:rsidRPr="004E6C2C">
        <w:rPr>
          <w:rFonts w:ascii="Times New Roman" w:hAnsi="Times New Roman" w:cs="Times New Roman"/>
          <w:sz w:val="24"/>
          <w:szCs w:val="24"/>
          <w:rPrChange w:id="1667" w:author="Mohammad Nayeem" w:date="2020-04-21T22:30:00Z">
            <w:rPr>
              <w:rFonts w:ascii="Times New Roman" w:hAnsi="Times New Roman" w:cs="Times New Roman"/>
            </w:rPr>
          </w:rPrChange>
        </w:rPr>
        <w:t xml:space="preserve">were </w:t>
      </w:r>
      <w:r w:rsidRPr="004E6C2C">
        <w:rPr>
          <w:rFonts w:ascii="Times New Roman" w:hAnsi="Times New Roman" w:cs="Times New Roman"/>
          <w:sz w:val="24"/>
          <w:szCs w:val="24"/>
          <w:rPrChange w:id="1668" w:author="Mohammad Nayeem" w:date="2020-04-21T22:30:00Z">
            <w:rPr>
              <w:rFonts w:ascii="Times New Roman" w:hAnsi="Times New Roman" w:cs="Times New Roman"/>
            </w:rPr>
          </w:rPrChange>
        </w:rPr>
        <w:t>considered.</w:t>
      </w:r>
      <w:r w:rsidR="00805A22" w:rsidRPr="004E6C2C">
        <w:rPr>
          <w:rFonts w:ascii="Times New Roman" w:hAnsi="Times New Roman" w:cs="Times New Roman"/>
          <w:sz w:val="24"/>
          <w:szCs w:val="24"/>
          <w:rPrChange w:id="1669" w:author="Mohammad Nayeem" w:date="2020-04-21T22:30:00Z">
            <w:rPr>
              <w:rFonts w:ascii="Times New Roman" w:hAnsi="Times New Roman" w:cs="Times New Roman"/>
            </w:rPr>
          </w:rPrChange>
        </w:rPr>
        <w:t xml:space="preserve"> All statistical analyses were performed by SAS </w:t>
      </w:r>
      <w:r w:rsidR="00805A22" w:rsidRPr="004E6C2C">
        <w:rPr>
          <w:rFonts w:ascii="Times New Roman" w:eastAsia="Times New Roman" w:hAnsi="Times New Roman" w:cs="Times New Roman"/>
          <w:sz w:val="24"/>
          <w:szCs w:val="24"/>
          <w:rPrChange w:id="1670" w:author="Mohammad Nayeem" w:date="2020-04-21T22:30:00Z">
            <w:rPr>
              <w:rFonts w:ascii="Times New Roman" w:eastAsia="Times New Roman" w:hAnsi="Times New Roman" w:cs="Times New Roman"/>
            </w:rPr>
          </w:rPrChange>
        </w:rPr>
        <w:t>and SPSS (IBM SPSS 2</w:t>
      </w:r>
      <w:r w:rsidR="00BA2A07" w:rsidRPr="004E6C2C">
        <w:rPr>
          <w:rFonts w:ascii="Times New Roman" w:eastAsia="Times New Roman" w:hAnsi="Times New Roman" w:cs="Times New Roman"/>
          <w:sz w:val="24"/>
          <w:szCs w:val="24"/>
          <w:rPrChange w:id="1671" w:author="Mohammad Nayeem" w:date="2020-04-21T22:30:00Z">
            <w:rPr>
              <w:rFonts w:ascii="Times New Roman" w:eastAsia="Times New Roman" w:hAnsi="Times New Roman" w:cs="Times New Roman"/>
            </w:rPr>
          </w:rPrChange>
        </w:rPr>
        <w:t>5</w:t>
      </w:r>
      <w:r w:rsidR="00805A22" w:rsidRPr="004E6C2C">
        <w:rPr>
          <w:rFonts w:ascii="Times New Roman" w:eastAsia="Times New Roman" w:hAnsi="Times New Roman" w:cs="Times New Roman"/>
          <w:sz w:val="24"/>
          <w:szCs w:val="24"/>
          <w:rPrChange w:id="1672" w:author="Mohammad Nayeem" w:date="2020-04-21T22:30:00Z">
            <w:rPr>
              <w:rFonts w:ascii="Times New Roman" w:eastAsia="Times New Roman" w:hAnsi="Times New Roman" w:cs="Times New Roman"/>
            </w:rPr>
          </w:rPrChange>
        </w:rPr>
        <w:t>)</w:t>
      </w:r>
      <w:r w:rsidR="00805A22" w:rsidRPr="004E6C2C">
        <w:rPr>
          <w:rFonts w:ascii="Times New Roman" w:hAnsi="Times New Roman" w:cs="Times New Roman"/>
          <w:sz w:val="24"/>
          <w:szCs w:val="24"/>
          <w:rPrChange w:id="1673" w:author="Mohammad Nayeem" w:date="2020-04-21T22:30:00Z">
            <w:rPr>
              <w:rFonts w:ascii="Times New Roman" w:hAnsi="Times New Roman" w:cs="Times New Roman"/>
            </w:rPr>
          </w:rPrChange>
        </w:rPr>
        <w:t>.</w:t>
      </w:r>
      <w:r w:rsidR="00673A09" w:rsidRPr="004E6C2C">
        <w:rPr>
          <w:rFonts w:ascii="Times New Roman" w:hAnsi="Times New Roman" w:cs="Times New Roman"/>
          <w:sz w:val="24"/>
          <w:szCs w:val="24"/>
          <w:rPrChange w:id="1674" w:author="Mohammad Nayeem" w:date="2020-04-21T22:30:00Z">
            <w:rPr>
              <w:rFonts w:ascii="Times New Roman" w:hAnsi="Times New Roman" w:cs="Times New Roman"/>
            </w:rPr>
          </w:rPrChange>
        </w:rPr>
        <w:t xml:space="preserve"> In SAS, the survey analysis procedures command was used to allow for the adjustments of the </w:t>
      </w:r>
      <w:r w:rsidR="00F23517" w:rsidRPr="004E6C2C">
        <w:rPr>
          <w:rFonts w:ascii="Times New Roman" w:hAnsi="Times New Roman" w:cs="Times New Roman"/>
          <w:sz w:val="24"/>
          <w:szCs w:val="24"/>
          <w:rPrChange w:id="1675" w:author="Mohammad Nayeem" w:date="2020-04-21T22:30:00Z">
            <w:rPr>
              <w:rFonts w:ascii="Times New Roman" w:hAnsi="Times New Roman" w:cs="Times New Roman"/>
            </w:rPr>
          </w:rPrChange>
        </w:rPr>
        <w:t>complex survey</w:t>
      </w:r>
      <w:r w:rsidR="00673A09" w:rsidRPr="004E6C2C">
        <w:rPr>
          <w:rFonts w:ascii="Times New Roman" w:hAnsi="Times New Roman" w:cs="Times New Roman"/>
          <w:sz w:val="24"/>
          <w:szCs w:val="24"/>
          <w:rPrChange w:id="1676" w:author="Mohammad Nayeem" w:date="2020-04-21T22:30:00Z">
            <w:rPr>
              <w:rFonts w:ascii="Times New Roman" w:hAnsi="Times New Roman" w:cs="Times New Roman"/>
            </w:rPr>
          </w:rPrChange>
        </w:rPr>
        <w:t xml:space="preserve"> design and to estimate weighted frequency for all explanatory variables.</w:t>
      </w:r>
    </w:p>
    <w:p w14:paraId="23C6968F" w14:textId="77777777" w:rsidR="00FF5E52" w:rsidRPr="004E6C2C" w:rsidRDefault="00FF5E52">
      <w:pPr>
        <w:tabs>
          <w:tab w:val="left" w:pos="2430"/>
        </w:tabs>
        <w:spacing w:after="0" w:line="480" w:lineRule="auto"/>
        <w:jc w:val="both"/>
        <w:rPr>
          <w:ins w:id="1677" w:author="Mohammad Nayeem" w:date="2020-04-21T15:33:00Z"/>
          <w:rFonts w:ascii="Times New Roman" w:hAnsi="Times New Roman" w:cs="Times New Roman"/>
          <w:sz w:val="24"/>
          <w:szCs w:val="24"/>
          <w:rPrChange w:id="1678" w:author="Mohammad Nayeem" w:date="2020-04-21T22:30:00Z">
            <w:rPr>
              <w:ins w:id="1679" w:author="Mohammad Nayeem" w:date="2020-04-21T15:33:00Z"/>
              <w:rFonts w:ascii="Times New Roman" w:hAnsi="Times New Roman" w:cs="Times New Roman"/>
            </w:rPr>
          </w:rPrChange>
        </w:rPr>
      </w:pPr>
    </w:p>
    <w:p w14:paraId="3FA5C572" w14:textId="77777777" w:rsidR="00E86663" w:rsidRPr="004E6C2C" w:rsidDel="00FF5E52" w:rsidRDefault="00E86663">
      <w:pPr>
        <w:shd w:val="clear" w:color="auto" w:fill="FFFFFF"/>
        <w:spacing w:after="0" w:line="480" w:lineRule="auto"/>
        <w:jc w:val="both"/>
        <w:rPr>
          <w:del w:id="1680" w:author="Mohammad Nayeem" w:date="2020-04-21T15:33:00Z"/>
          <w:rFonts w:ascii="Times New Roman" w:hAnsi="Times New Roman" w:cs="Times New Roman"/>
          <w:sz w:val="24"/>
          <w:szCs w:val="24"/>
          <w:rPrChange w:id="1681" w:author="Mohammad Nayeem" w:date="2020-04-21T22:30:00Z">
            <w:rPr>
              <w:del w:id="1682" w:author="Mohammad Nayeem" w:date="2020-04-21T15:33:00Z"/>
              <w:rFonts w:ascii="Times New Roman" w:hAnsi="Times New Roman" w:cs="Times New Roman"/>
            </w:rPr>
          </w:rPrChange>
        </w:rPr>
      </w:pPr>
    </w:p>
    <w:p w14:paraId="6A18A891" w14:textId="77777777" w:rsidR="00EB6DF5" w:rsidRPr="004E6C2C" w:rsidRDefault="00EB6DF5">
      <w:pPr>
        <w:tabs>
          <w:tab w:val="left" w:pos="2430"/>
        </w:tabs>
        <w:spacing w:after="0" w:line="480" w:lineRule="auto"/>
        <w:jc w:val="both"/>
        <w:rPr>
          <w:ins w:id="1683" w:author="Md Jamal Uddin" w:date="2020-04-06T09:19:00Z"/>
          <w:rFonts w:ascii="Times New Roman" w:hAnsi="Times New Roman" w:cs="Times New Roman"/>
          <w:b/>
          <w:sz w:val="24"/>
          <w:szCs w:val="24"/>
          <w:rPrChange w:id="1684" w:author="Mohammad Nayeem" w:date="2020-04-21T22:30:00Z">
            <w:rPr>
              <w:ins w:id="1685" w:author="Md Jamal Uddin" w:date="2020-04-06T09:19:00Z"/>
              <w:rFonts w:ascii="Times New Roman" w:hAnsi="Times New Roman" w:cs="Times New Roman"/>
              <w:b/>
            </w:rPr>
          </w:rPrChange>
        </w:rPr>
        <w:pPrChange w:id="1686" w:author="Mohammad Nayeem" w:date="2020-04-22T17:14:00Z">
          <w:pPr>
            <w:shd w:val="clear" w:color="auto" w:fill="FFFFFF"/>
            <w:spacing w:after="0" w:line="480" w:lineRule="auto"/>
            <w:jc w:val="both"/>
          </w:pPr>
        </w:pPrChange>
      </w:pPr>
    </w:p>
    <w:p w14:paraId="166BF381" w14:textId="7CBFEDF4" w:rsidR="005849F2" w:rsidRPr="004E6C2C" w:rsidDel="00B47EB8" w:rsidRDefault="003F1373">
      <w:pPr>
        <w:shd w:val="clear" w:color="auto" w:fill="FFFFFF"/>
        <w:spacing w:after="0" w:line="480" w:lineRule="auto"/>
        <w:jc w:val="both"/>
        <w:rPr>
          <w:del w:id="1687" w:author="Mohammad Nayeem" w:date="2020-04-21T03:37:00Z"/>
          <w:rFonts w:ascii="Times New Roman" w:hAnsi="Times New Roman" w:cs="Times New Roman"/>
          <w:b/>
          <w:sz w:val="24"/>
          <w:szCs w:val="24"/>
          <w:rPrChange w:id="1688" w:author="Mohammad Nayeem" w:date="2020-04-21T22:30:00Z">
            <w:rPr>
              <w:del w:id="1689" w:author="Mohammad Nayeem" w:date="2020-04-21T03:37:00Z"/>
              <w:rFonts w:ascii="Times New Roman" w:hAnsi="Times New Roman" w:cs="Times New Roman"/>
              <w:b/>
            </w:rPr>
          </w:rPrChange>
        </w:rPr>
      </w:pPr>
      <w:r w:rsidRPr="004E6C2C">
        <w:rPr>
          <w:rFonts w:ascii="Times New Roman" w:hAnsi="Times New Roman" w:cs="Times New Roman"/>
          <w:b/>
          <w:sz w:val="24"/>
          <w:szCs w:val="24"/>
          <w:rPrChange w:id="1690" w:author="Mohammad Nayeem" w:date="2020-04-21T22:30:00Z">
            <w:rPr>
              <w:rFonts w:ascii="Times New Roman" w:hAnsi="Times New Roman" w:cs="Times New Roman"/>
              <w:b/>
            </w:rPr>
          </w:rPrChange>
        </w:rPr>
        <w:t>R</w:t>
      </w:r>
      <w:r w:rsidR="00EA64DA" w:rsidRPr="004E6C2C">
        <w:rPr>
          <w:rFonts w:ascii="Times New Roman" w:hAnsi="Times New Roman" w:cs="Times New Roman"/>
          <w:b/>
          <w:sz w:val="24"/>
          <w:szCs w:val="24"/>
          <w:rPrChange w:id="1691" w:author="Mohammad Nayeem" w:date="2020-04-21T22:30:00Z">
            <w:rPr>
              <w:rFonts w:ascii="Times New Roman" w:hAnsi="Times New Roman" w:cs="Times New Roman"/>
              <w:b/>
            </w:rPr>
          </w:rPrChange>
        </w:rPr>
        <w:t>ESULTS</w:t>
      </w:r>
    </w:p>
    <w:p w14:paraId="7FE474F9" w14:textId="14153420" w:rsidR="00BD5B03" w:rsidRPr="004E6C2C" w:rsidDel="00B47EB8" w:rsidRDefault="00BD5B03">
      <w:pPr>
        <w:pStyle w:val="HTMLPreformatted"/>
        <w:shd w:val="clear" w:color="auto" w:fill="FFFFFF"/>
        <w:spacing w:line="480" w:lineRule="auto"/>
        <w:jc w:val="both"/>
        <w:rPr>
          <w:del w:id="1692" w:author="Mohammad Nayeem" w:date="2020-04-21T03:37:00Z"/>
          <w:rFonts w:ascii="Times New Roman" w:hAnsi="Times New Roman" w:cs="Times New Roman"/>
          <w:b/>
          <w:bCs/>
          <w:i/>
          <w:iCs/>
          <w:sz w:val="24"/>
          <w:szCs w:val="24"/>
          <w:rPrChange w:id="1693" w:author="Mohammad Nayeem" w:date="2020-04-21T22:30:00Z">
            <w:rPr>
              <w:del w:id="1694" w:author="Mohammad Nayeem" w:date="2020-04-21T03:37:00Z"/>
              <w:rFonts w:ascii="Times New Roman" w:hAnsi="Times New Roman" w:cs="Times New Roman"/>
              <w:b/>
              <w:bCs/>
              <w:i/>
              <w:iCs/>
              <w:sz w:val="22"/>
              <w:szCs w:val="22"/>
            </w:rPr>
          </w:rPrChange>
        </w:rPr>
      </w:pPr>
    </w:p>
    <w:p w14:paraId="0C7D5CE3" w14:textId="77777777" w:rsidR="00B47EB8" w:rsidRPr="004E6C2C" w:rsidRDefault="00B47EB8">
      <w:pPr>
        <w:shd w:val="clear" w:color="auto" w:fill="FFFFFF"/>
        <w:spacing w:after="0" w:line="480" w:lineRule="auto"/>
        <w:jc w:val="both"/>
        <w:rPr>
          <w:ins w:id="1695" w:author="Mohammad Nayeem" w:date="2020-04-21T03:37:00Z"/>
          <w:rFonts w:ascii="Times New Roman" w:hAnsi="Times New Roman" w:cs="Times New Roman"/>
          <w:b/>
          <w:sz w:val="24"/>
          <w:szCs w:val="24"/>
          <w:rPrChange w:id="1696" w:author="Mohammad Nayeem" w:date="2020-04-21T22:30:00Z">
            <w:rPr>
              <w:ins w:id="1697" w:author="Mohammad Nayeem" w:date="2020-04-21T03:37:00Z"/>
              <w:rFonts w:ascii="Times New Roman" w:hAnsi="Times New Roman" w:cs="Times New Roman"/>
              <w:b/>
            </w:rPr>
          </w:rPrChange>
        </w:rPr>
      </w:pPr>
    </w:p>
    <w:p w14:paraId="1B29CA38" w14:textId="79BDEF69" w:rsidR="00131690" w:rsidRPr="00F46396" w:rsidDel="00FF5E52" w:rsidRDefault="00F46396">
      <w:pPr>
        <w:shd w:val="clear" w:color="auto" w:fill="FFFFFF"/>
        <w:spacing w:after="0" w:line="480" w:lineRule="auto"/>
        <w:jc w:val="both"/>
        <w:rPr>
          <w:del w:id="1698" w:author="Mohammad Nayeem" w:date="2020-04-21T15:33:00Z"/>
          <w:rFonts w:ascii="Times New Roman" w:hAnsi="Times New Roman" w:cs="Times New Roman"/>
          <w:sz w:val="24"/>
          <w:szCs w:val="24"/>
          <w:rPrChange w:id="1699" w:author="Mohammad Nayeem" w:date="2020-04-22T15:40:00Z">
            <w:rPr>
              <w:del w:id="1700" w:author="Mohammad Nayeem" w:date="2020-04-21T15:33:00Z"/>
              <w:rFonts w:ascii="Times New Roman" w:hAnsi="Times New Roman" w:cs="Times New Roman"/>
              <w:b/>
              <w:bCs/>
              <w:i/>
              <w:iCs/>
              <w:sz w:val="22"/>
              <w:szCs w:val="22"/>
            </w:rPr>
          </w:rPrChange>
        </w:rPr>
        <w:pPrChange w:id="1701" w:author="Mohammad Nayeem" w:date="2020-04-22T17:14:00Z">
          <w:pPr>
            <w:pStyle w:val="HTMLPreformatted"/>
            <w:shd w:val="clear" w:color="auto" w:fill="FFFFFF"/>
            <w:spacing w:line="480" w:lineRule="auto"/>
            <w:jc w:val="both"/>
          </w:pPr>
        </w:pPrChange>
      </w:pPr>
      <w:ins w:id="1702" w:author="Mohammad Nayeem" w:date="2020-04-22T15:40:00Z">
        <w:r w:rsidRPr="00F46396">
          <w:rPr>
            <w:rFonts w:ascii="Times New Roman" w:hAnsi="Times New Roman" w:cs="Times New Roman"/>
            <w:sz w:val="24"/>
            <w:szCs w:val="24"/>
            <w:rPrChange w:id="1703" w:author="Mohammad Nayeem" w:date="2020-04-22T15:40:00Z">
              <w:rPr>
                <w:rFonts w:ascii="Times New Roman" w:hAnsi="Times New Roman" w:cs="Times New Roman"/>
                <w:b/>
                <w:bCs/>
                <w:i/>
                <w:iCs/>
                <w:sz w:val="24"/>
                <w:szCs w:val="24"/>
              </w:rPr>
            </w:rPrChange>
          </w:rPr>
          <w:t>Figure 2 presents the frequency plot of the outcome variable of childhood disease. The following bar chart compares the counts of diseases. Disease 0 are the highest (366) on children, followed by disease 1 to disease 4. The counts range from about 35 to 366. Notice that this variable showed an extremely right-skewed distribution with a spike at zero. That means, most data falls to the right, or positive side, of the graph's peak. We selected 632 children age under 6 months and 55.3% belong to EBF (Figure 3). Notice that this variable showed an extremely right-skewed distribution with a spike at zero.</w:t>
        </w:r>
      </w:ins>
      <w:del w:id="1704" w:author="Mohammad Nayeem" w:date="2020-04-21T03:37:00Z">
        <w:r w:rsidR="00BD5B03" w:rsidRPr="00F46396" w:rsidDel="00B47EB8">
          <w:rPr>
            <w:rFonts w:ascii="Times New Roman" w:hAnsi="Times New Roman" w:cs="Times New Roman"/>
            <w:sz w:val="24"/>
            <w:szCs w:val="24"/>
            <w:rPrChange w:id="1705" w:author="Mohammad Nayeem" w:date="2020-04-22T15:40:00Z">
              <w:rPr>
                <w:rFonts w:ascii="Times New Roman" w:hAnsi="Times New Roman" w:cs="Times New Roman"/>
                <w:b/>
                <w:bCs/>
                <w:i/>
                <w:iCs/>
              </w:rPr>
            </w:rPrChange>
          </w:rPr>
          <w:delText>Bivariate analysis</w:delText>
        </w:r>
      </w:del>
      <w:moveToRangeStart w:id="1706" w:author="Mohammad Nayeem" w:date="2020-04-18T03:56:00Z" w:name="move38074591"/>
      <w:moveTo w:id="1707" w:author="Mohammad Nayeem" w:date="2020-04-18T03:56:00Z">
        <w:del w:id="1708" w:author="Mohammad Nayeem" w:date="2020-04-22T15:40:00Z">
          <w:r w:rsidR="00131690" w:rsidRPr="00F46396" w:rsidDel="00F46396">
            <w:rPr>
              <w:rFonts w:ascii="Times New Roman" w:hAnsi="Times New Roman" w:cs="Times New Roman"/>
              <w:sz w:val="24"/>
              <w:szCs w:val="24"/>
              <w:rPrChange w:id="1709" w:author="Mohammad Nayeem" w:date="2020-04-22T15:40:00Z">
                <w:rPr>
                  <w:rFonts w:ascii="Times New Roman" w:hAnsi="Times New Roman" w:cs="Times New Roman"/>
                </w:rPr>
              </w:rPrChange>
            </w:rPr>
            <w:delText xml:space="preserve">Figure 2 presents the frequency plot of the outcome variable of childhood disease. </w:delText>
          </w:r>
        </w:del>
        <w:del w:id="1710" w:author="Mohammad Nayeem" w:date="2020-04-18T04:07:00Z">
          <w:r w:rsidR="00131690" w:rsidRPr="00F46396" w:rsidDel="00DB642A">
            <w:rPr>
              <w:rFonts w:ascii="Times New Roman" w:eastAsia="Times New Roman" w:hAnsi="Times New Roman" w:cs="Times New Roman"/>
              <w:sz w:val="24"/>
              <w:szCs w:val="24"/>
              <w:rPrChange w:id="1711" w:author="Mohammad Nayeem" w:date="2020-04-22T15:40:00Z">
                <w:rPr>
                  <w:rFonts w:ascii="Times New Roman" w:hAnsi="Times New Roman" w:cs="Times New Roman"/>
                </w:rPr>
              </w:rPrChange>
            </w:rPr>
            <w:delText>Notice that this variable showed an extremely right-skewed distribution with a spike at zero.</w:delText>
          </w:r>
        </w:del>
      </w:moveTo>
      <w:moveToRangeEnd w:id="1706"/>
    </w:p>
    <w:p w14:paraId="1205EB76" w14:textId="77777777" w:rsidR="00994FFE" w:rsidRPr="004E6C2C" w:rsidRDefault="00994FFE">
      <w:pPr>
        <w:spacing w:line="480" w:lineRule="auto"/>
        <w:jc w:val="both"/>
        <w:rPr>
          <w:ins w:id="1712" w:author="Mohammad Nayeem" w:date="2020-04-18T15:03:00Z"/>
          <w:rFonts w:ascii="Times New Roman" w:hAnsi="Times New Roman" w:cs="Times New Roman"/>
          <w:sz w:val="24"/>
          <w:szCs w:val="24"/>
          <w:rPrChange w:id="1713" w:author="Mohammad Nayeem" w:date="2020-04-21T22:30:00Z">
            <w:rPr>
              <w:ins w:id="1714" w:author="Mohammad Nayeem" w:date="2020-04-18T15:03:00Z"/>
              <w:rFonts w:ascii="Times New Roman" w:hAnsi="Times New Roman" w:cs="Times New Roman"/>
            </w:rPr>
          </w:rPrChange>
        </w:rPr>
        <w:pPrChange w:id="1715" w:author="Mohammad Nayeem" w:date="2020-04-22T17:14:00Z">
          <w:pPr>
            <w:shd w:val="clear" w:color="auto" w:fill="FFFFFF"/>
            <w:spacing w:after="0" w:line="480" w:lineRule="auto"/>
            <w:jc w:val="both"/>
          </w:pPr>
        </w:pPrChange>
      </w:pPr>
    </w:p>
    <w:p w14:paraId="638AC7C6" w14:textId="1F9A90A0" w:rsidR="00971984" w:rsidRPr="004E6C2C" w:rsidDel="002A425C" w:rsidRDefault="00971984">
      <w:pPr>
        <w:shd w:val="clear" w:color="auto" w:fill="FFFFFF"/>
        <w:spacing w:after="0" w:line="480" w:lineRule="auto"/>
        <w:jc w:val="both"/>
        <w:rPr>
          <w:del w:id="1716" w:author="Mohammad Nayeem" w:date="2020-04-21T21:16:00Z"/>
          <w:rFonts w:ascii="Times New Roman" w:hAnsi="Times New Roman" w:cs="Times New Roman"/>
          <w:sz w:val="24"/>
          <w:szCs w:val="24"/>
          <w:rPrChange w:id="1717" w:author="Mohammad Nayeem" w:date="2020-04-21T22:30:00Z">
            <w:rPr>
              <w:del w:id="1718" w:author="Mohammad Nayeem" w:date="2020-04-21T21:16:00Z"/>
              <w:rFonts w:ascii="Times New Roman" w:hAnsi="Times New Roman" w:cs="Times New Roman"/>
            </w:rPr>
          </w:rPrChange>
        </w:rPr>
        <w:pPrChange w:id="1719" w:author="Mohammad Nayeem" w:date="2020-04-22T17:14:00Z">
          <w:pPr>
            <w:shd w:val="clear" w:color="auto" w:fill="FFFFFF"/>
            <w:spacing w:after="0" w:line="360" w:lineRule="auto"/>
            <w:jc w:val="both"/>
          </w:pPr>
        </w:pPrChange>
      </w:pPr>
      <w:commentRangeStart w:id="1720"/>
      <w:commentRangeStart w:id="1721"/>
      <w:r w:rsidRPr="004E6C2C">
        <w:rPr>
          <w:rFonts w:ascii="Times New Roman" w:hAnsi="Times New Roman" w:cs="Times New Roman"/>
          <w:sz w:val="24"/>
          <w:szCs w:val="24"/>
          <w:rPrChange w:id="1722" w:author="Mohammad Nayeem" w:date="2020-04-21T22:30:00Z">
            <w:rPr>
              <w:rFonts w:ascii="Times New Roman" w:hAnsi="Times New Roman" w:cs="Times New Roman"/>
            </w:rPr>
          </w:rPrChange>
        </w:rPr>
        <w:t>Table 1 shows the frequency distribution of different confounding factors</w:t>
      </w:r>
      <w:ins w:id="1723" w:author="Mohammad Nayeem" w:date="2020-04-21T19:29:00Z">
        <w:r w:rsidR="006E0A6A" w:rsidRPr="004E6C2C">
          <w:rPr>
            <w:rFonts w:ascii="Times New Roman" w:hAnsi="Times New Roman" w:cs="Times New Roman"/>
            <w:sz w:val="24"/>
            <w:szCs w:val="24"/>
            <w:rPrChange w:id="1724" w:author="Mohammad Nayeem" w:date="2020-04-21T22:30:00Z">
              <w:rPr>
                <w:rFonts w:ascii="Times New Roman" w:hAnsi="Times New Roman" w:cs="Times New Roman"/>
              </w:rPr>
            </w:rPrChange>
          </w:rPr>
          <w:t xml:space="preserve"> of maternal characteristics</w:t>
        </w:r>
      </w:ins>
      <w:r w:rsidRPr="004E6C2C">
        <w:rPr>
          <w:rFonts w:ascii="Times New Roman" w:hAnsi="Times New Roman" w:cs="Times New Roman"/>
          <w:sz w:val="24"/>
          <w:szCs w:val="24"/>
          <w:rPrChange w:id="1725" w:author="Mohammad Nayeem" w:date="2020-04-21T22:30:00Z">
            <w:rPr>
              <w:rFonts w:ascii="Times New Roman" w:hAnsi="Times New Roman" w:cs="Times New Roman"/>
            </w:rPr>
          </w:rPrChange>
        </w:rPr>
        <w:t xml:space="preserve"> between exclusive and Non-EBF including p-value from the Chi-Square test. </w:t>
      </w:r>
      <w:del w:id="1726" w:author="Mohammad Nayeem" w:date="2020-04-18T15:03:00Z">
        <w:r w:rsidRPr="004E6C2C" w:rsidDel="00994FFE">
          <w:rPr>
            <w:rFonts w:ascii="Times New Roman" w:hAnsi="Times New Roman" w:cs="Times New Roman"/>
            <w:sz w:val="24"/>
            <w:szCs w:val="24"/>
            <w:rPrChange w:id="1727" w:author="Mohammad Nayeem" w:date="2020-04-21T22:30:00Z">
              <w:rPr>
                <w:rFonts w:ascii="Times New Roman" w:hAnsi="Times New Roman" w:cs="Times New Roman"/>
              </w:rPr>
            </w:rPrChange>
          </w:rPr>
          <w:delText xml:space="preserve">We selected 632 children age </w:delText>
        </w:r>
      </w:del>
      <w:del w:id="1728" w:author="Mohammad Nayeem" w:date="2020-04-18T04:08:00Z">
        <w:r w:rsidRPr="004E6C2C" w:rsidDel="001E6849">
          <w:rPr>
            <w:rFonts w:ascii="Times New Roman" w:hAnsi="Times New Roman" w:cs="Times New Roman"/>
            <w:sz w:val="24"/>
            <w:szCs w:val="24"/>
            <w:rPrChange w:id="1729" w:author="Mohammad Nayeem" w:date="2020-04-21T22:30:00Z">
              <w:rPr>
                <w:rFonts w:ascii="Times New Roman" w:hAnsi="Times New Roman" w:cs="Times New Roman"/>
              </w:rPr>
            </w:rPrChange>
          </w:rPr>
          <w:delText>between 0 to 5</w:delText>
        </w:r>
      </w:del>
      <w:del w:id="1730" w:author="Mohammad Nayeem" w:date="2020-04-18T15:03:00Z">
        <w:r w:rsidRPr="004E6C2C" w:rsidDel="00994FFE">
          <w:rPr>
            <w:rFonts w:ascii="Times New Roman" w:hAnsi="Times New Roman" w:cs="Times New Roman"/>
            <w:sz w:val="24"/>
            <w:szCs w:val="24"/>
            <w:rPrChange w:id="1731" w:author="Mohammad Nayeem" w:date="2020-04-21T22:30:00Z">
              <w:rPr>
                <w:rFonts w:ascii="Times New Roman" w:hAnsi="Times New Roman" w:cs="Times New Roman"/>
              </w:rPr>
            </w:rPrChange>
          </w:rPr>
          <w:delText xml:space="preserve"> months and 44.7% belong to Non-EBF and 55.3% belong to EBF. </w:delText>
        </w:r>
      </w:del>
      <w:r w:rsidRPr="004E6C2C">
        <w:rPr>
          <w:rFonts w:ascii="Times New Roman" w:hAnsi="Times New Roman" w:cs="Times New Roman"/>
          <w:sz w:val="24"/>
          <w:szCs w:val="24"/>
          <w:rPrChange w:id="1732" w:author="Mohammad Nayeem" w:date="2020-04-21T22:30:00Z">
            <w:rPr>
              <w:rFonts w:ascii="Times New Roman" w:hAnsi="Times New Roman" w:cs="Times New Roman"/>
            </w:rPr>
          </w:rPrChange>
        </w:rPr>
        <w:t xml:space="preserve">We </w:t>
      </w:r>
      <w:r w:rsidRPr="004E6C2C">
        <w:rPr>
          <w:rFonts w:ascii="Times New Roman" w:hAnsi="Times New Roman" w:cs="Times New Roman"/>
          <w:sz w:val="24"/>
          <w:szCs w:val="24"/>
          <w:rPrChange w:id="1733" w:author="Mohammad Nayeem" w:date="2020-04-21T22:30:00Z">
            <w:rPr>
              <w:rFonts w:ascii="Times New Roman" w:hAnsi="Times New Roman" w:cs="Times New Roman"/>
            </w:rPr>
          </w:rPrChange>
        </w:rPr>
        <w:lastRenderedPageBreak/>
        <w:t xml:space="preserve">found that </w:t>
      </w:r>
      <w:ins w:id="1734" w:author="Mohammad Nayeem" w:date="2020-04-19T13:21:00Z">
        <w:r w:rsidR="00FA4664" w:rsidRPr="004E6C2C">
          <w:rPr>
            <w:rFonts w:ascii="Times New Roman" w:hAnsi="Times New Roman" w:cs="Times New Roman"/>
            <w:sz w:val="24"/>
            <w:szCs w:val="24"/>
            <w:rPrChange w:id="1735" w:author="Mohammad Nayeem" w:date="2020-04-21T22:30:00Z">
              <w:rPr>
                <w:rFonts w:ascii="Times New Roman" w:hAnsi="Times New Roman" w:cs="Times New Roman"/>
              </w:rPr>
            </w:rPrChange>
          </w:rPr>
          <w:t>39.47</w:t>
        </w:r>
      </w:ins>
      <w:del w:id="1736" w:author="Mohammad Nayeem" w:date="2020-04-19T13:21:00Z">
        <w:r w:rsidRPr="004E6C2C" w:rsidDel="00FA4664">
          <w:rPr>
            <w:rFonts w:ascii="Times New Roman" w:hAnsi="Times New Roman" w:cs="Times New Roman"/>
            <w:sz w:val="24"/>
            <w:szCs w:val="24"/>
            <w:rPrChange w:id="1737" w:author="Mohammad Nayeem" w:date="2020-04-21T22:30:00Z">
              <w:rPr>
                <w:rFonts w:ascii="Times New Roman" w:hAnsi="Times New Roman" w:cs="Times New Roman"/>
              </w:rPr>
            </w:rPrChange>
          </w:rPr>
          <w:delText>58.15</w:delText>
        </w:r>
      </w:del>
      <w:r w:rsidRPr="004E6C2C">
        <w:rPr>
          <w:rFonts w:ascii="Times New Roman" w:hAnsi="Times New Roman" w:cs="Times New Roman"/>
          <w:sz w:val="24"/>
          <w:szCs w:val="24"/>
          <w:rPrChange w:id="1738" w:author="Mohammad Nayeem" w:date="2020-04-21T22:30:00Z">
            <w:rPr>
              <w:rFonts w:ascii="Times New Roman" w:hAnsi="Times New Roman" w:cs="Times New Roman"/>
            </w:rPr>
          </w:rPrChange>
        </w:rPr>
        <w:t xml:space="preserve">% of women belonging to the age group greater than 25 years, were more likely to give exclusive breastfeeding to their children. </w:t>
      </w:r>
      <w:del w:id="1739" w:author="Mohammad Nayeem" w:date="2020-04-19T13:22:00Z">
        <w:r w:rsidRPr="004E6C2C" w:rsidDel="00FA4664">
          <w:rPr>
            <w:rFonts w:ascii="Times New Roman" w:hAnsi="Times New Roman" w:cs="Times New Roman"/>
            <w:sz w:val="24"/>
            <w:szCs w:val="24"/>
            <w:rPrChange w:id="1740" w:author="Mohammad Nayeem" w:date="2020-04-21T22:30:00Z">
              <w:rPr>
                <w:rFonts w:ascii="Times New Roman" w:hAnsi="Times New Roman" w:cs="Times New Roman"/>
              </w:rPr>
            </w:rPrChange>
          </w:rPr>
          <w:delText xml:space="preserve">Khulna </w:delText>
        </w:r>
      </w:del>
      <w:ins w:id="1741" w:author="Mohammad Nayeem" w:date="2020-04-19T13:22:00Z">
        <w:r w:rsidR="00FA4664" w:rsidRPr="004E6C2C">
          <w:rPr>
            <w:rFonts w:ascii="Times New Roman" w:hAnsi="Times New Roman" w:cs="Times New Roman"/>
            <w:sz w:val="24"/>
            <w:szCs w:val="24"/>
            <w:rPrChange w:id="1742" w:author="Mohammad Nayeem" w:date="2020-04-21T22:30:00Z">
              <w:rPr>
                <w:rFonts w:ascii="Times New Roman" w:hAnsi="Times New Roman" w:cs="Times New Roman"/>
              </w:rPr>
            </w:rPrChange>
          </w:rPr>
          <w:t xml:space="preserve">Chittagong </w:t>
        </w:r>
      </w:ins>
      <w:r w:rsidRPr="004E6C2C">
        <w:rPr>
          <w:rFonts w:ascii="Times New Roman" w:hAnsi="Times New Roman" w:cs="Times New Roman"/>
          <w:sz w:val="24"/>
          <w:szCs w:val="24"/>
          <w:rPrChange w:id="1743" w:author="Mohammad Nayeem" w:date="2020-04-21T22:30:00Z">
            <w:rPr>
              <w:rFonts w:ascii="Times New Roman" w:hAnsi="Times New Roman" w:cs="Times New Roman"/>
            </w:rPr>
          </w:rPrChange>
        </w:rPr>
        <w:t xml:space="preserve">division had the highest exclusive breastfeeding babies among all other divisions, with a percentage of </w:t>
      </w:r>
      <w:ins w:id="1744" w:author="Mohammad Nayeem" w:date="2020-04-19T13:22:00Z">
        <w:r w:rsidR="00FA4664" w:rsidRPr="004E6C2C">
          <w:rPr>
            <w:rFonts w:ascii="Times New Roman" w:hAnsi="Times New Roman" w:cs="Times New Roman"/>
            <w:sz w:val="24"/>
            <w:szCs w:val="24"/>
            <w:rPrChange w:id="1745" w:author="Mohammad Nayeem" w:date="2020-04-21T22:30:00Z">
              <w:rPr>
                <w:rFonts w:ascii="Times New Roman" w:hAnsi="Times New Roman" w:cs="Times New Roman"/>
              </w:rPr>
            </w:rPrChange>
          </w:rPr>
          <w:t>20.27</w:t>
        </w:r>
      </w:ins>
      <w:del w:id="1746" w:author="Mohammad Nayeem" w:date="2020-04-19T13:22:00Z">
        <w:r w:rsidRPr="004E6C2C" w:rsidDel="00FA4664">
          <w:rPr>
            <w:rFonts w:ascii="Times New Roman" w:hAnsi="Times New Roman" w:cs="Times New Roman"/>
            <w:sz w:val="24"/>
            <w:szCs w:val="24"/>
            <w:rPrChange w:id="1747" w:author="Mohammad Nayeem" w:date="2020-04-21T22:30:00Z">
              <w:rPr>
                <w:rFonts w:ascii="Times New Roman" w:hAnsi="Times New Roman" w:cs="Times New Roman"/>
              </w:rPr>
            </w:rPrChange>
          </w:rPr>
          <w:delText>70.79</w:delText>
        </w:r>
      </w:del>
      <w:r w:rsidRPr="004E6C2C">
        <w:rPr>
          <w:rFonts w:ascii="Times New Roman" w:hAnsi="Times New Roman" w:cs="Times New Roman"/>
          <w:sz w:val="24"/>
          <w:szCs w:val="24"/>
          <w:rPrChange w:id="1748" w:author="Mohammad Nayeem" w:date="2020-04-21T22:30:00Z">
            <w:rPr>
              <w:rFonts w:ascii="Times New Roman" w:hAnsi="Times New Roman" w:cs="Times New Roman"/>
            </w:rPr>
          </w:rPrChange>
        </w:rPr>
        <w:t xml:space="preserve">%. The lowest percentage was recorded for EBF in the Barisal division, </w:t>
      </w:r>
      <w:ins w:id="1749" w:author="Mohammad Nayeem" w:date="2020-04-19T13:22:00Z">
        <w:r w:rsidR="00FA4664" w:rsidRPr="004E6C2C">
          <w:rPr>
            <w:rFonts w:ascii="Times New Roman" w:hAnsi="Times New Roman" w:cs="Times New Roman"/>
            <w:sz w:val="24"/>
            <w:szCs w:val="24"/>
            <w:rPrChange w:id="1750" w:author="Mohammad Nayeem" w:date="2020-04-21T22:30:00Z">
              <w:rPr>
                <w:rFonts w:ascii="Times New Roman" w:hAnsi="Times New Roman" w:cs="Times New Roman"/>
              </w:rPr>
            </w:rPrChange>
          </w:rPr>
          <w:t>9.87</w:t>
        </w:r>
      </w:ins>
      <w:del w:id="1751" w:author="Mohammad Nayeem" w:date="2020-04-19T13:22:00Z">
        <w:r w:rsidRPr="004E6C2C" w:rsidDel="00FA4664">
          <w:rPr>
            <w:rFonts w:ascii="Times New Roman" w:hAnsi="Times New Roman" w:cs="Times New Roman"/>
            <w:sz w:val="24"/>
            <w:szCs w:val="24"/>
            <w:rPrChange w:id="1752" w:author="Mohammad Nayeem" w:date="2020-04-21T22:30:00Z">
              <w:rPr>
                <w:rFonts w:ascii="Times New Roman" w:hAnsi="Times New Roman" w:cs="Times New Roman"/>
              </w:rPr>
            </w:rPrChange>
          </w:rPr>
          <w:delText>35.71</w:delText>
        </w:r>
      </w:del>
      <w:r w:rsidRPr="004E6C2C">
        <w:rPr>
          <w:rFonts w:ascii="Times New Roman" w:hAnsi="Times New Roman" w:cs="Times New Roman"/>
          <w:sz w:val="24"/>
          <w:szCs w:val="24"/>
          <w:rPrChange w:id="1753" w:author="Mohammad Nayeem" w:date="2020-04-21T22:30:00Z">
            <w:rPr>
              <w:rFonts w:ascii="Times New Roman" w:hAnsi="Times New Roman" w:cs="Times New Roman"/>
            </w:rPr>
          </w:rPrChange>
        </w:rPr>
        <w:t xml:space="preserve">%. </w:t>
      </w:r>
      <w:del w:id="1754" w:author="Mohammad Nayeem" w:date="2020-04-19T13:27:00Z">
        <w:r w:rsidRPr="004E6C2C" w:rsidDel="002F2DA7">
          <w:rPr>
            <w:rFonts w:ascii="Times New Roman" w:hAnsi="Times New Roman" w:cs="Times New Roman"/>
            <w:sz w:val="24"/>
            <w:szCs w:val="24"/>
            <w:rPrChange w:id="1755" w:author="Mohammad Nayeem" w:date="2020-04-21T22:30:00Z">
              <w:rPr>
                <w:rFonts w:ascii="Times New Roman" w:hAnsi="Times New Roman" w:cs="Times New Roman"/>
              </w:rPr>
            </w:rPrChange>
          </w:rPr>
          <w:delText xml:space="preserve">If mothers’ educational level is higher 57.87% are keen to provide exclusive breastfeeding whereas primarily educated mothers 53.67% were lowest to provide exclusive breastfeeding. </w:delText>
        </w:r>
      </w:del>
      <w:r w:rsidRPr="004E6C2C">
        <w:rPr>
          <w:rFonts w:ascii="Times New Roman" w:hAnsi="Times New Roman" w:cs="Times New Roman"/>
          <w:sz w:val="24"/>
          <w:szCs w:val="24"/>
          <w:rPrChange w:id="1756" w:author="Mohammad Nayeem" w:date="2020-04-21T22:30:00Z">
            <w:rPr>
              <w:rFonts w:ascii="Times New Roman" w:hAnsi="Times New Roman" w:cs="Times New Roman"/>
            </w:rPr>
          </w:rPrChange>
        </w:rPr>
        <w:t>Comparing mothers’ current</w:t>
      </w:r>
      <w:del w:id="1757" w:author="Mohammad Nayeem" w:date="2020-04-22T15:40:00Z">
        <w:r w:rsidRPr="004E6C2C" w:rsidDel="00F46396">
          <w:rPr>
            <w:rFonts w:ascii="Times New Roman" w:hAnsi="Times New Roman" w:cs="Times New Roman"/>
            <w:sz w:val="24"/>
            <w:szCs w:val="24"/>
            <w:rPrChange w:id="1758" w:author="Mohammad Nayeem" w:date="2020-04-21T22:30:00Z">
              <w:rPr>
                <w:rFonts w:ascii="Times New Roman" w:hAnsi="Times New Roman" w:cs="Times New Roman"/>
              </w:rPr>
            </w:rPrChange>
          </w:rPr>
          <w:delText>ly</w:delText>
        </w:r>
      </w:del>
      <w:r w:rsidRPr="004E6C2C">
        <w:rPr>
          <w:rFonts w:ascii="Times New Roman" w:hAnsi="Times New Roman" w:cs="Times New Roman"/>
          <w:sz w:val="24"/>
          <w:szCs w:val="24"/>
          <w:rPrChange w:id="1759" w:author="Mohammad Nayeem" w:date="2020-04-21T22:30:00Z">
            <w:rPr>
              <w:rFonts w:ascii="Times New Roman" w:hAnsi="Times New Roman" w:cs="Times New Roman"/>
            </w:rPr>
          </w:rPrChange>
        </w:rPr>
        <w:t xml:space="preserve"> working situation it can be said that </w:t>
      </w:r>
      <w:ins w:id="1760" w:author="Mohammad Nayeem" w:date="2020-04-19T13:27:00Z">
        <w:r w:rsidR="002F2DA7" w:rsidRPr="004E6C2C">
          <w:rPr>
            <w:rFonts w:ascii="Times New Roman" w:hAnsi="Times New Roman" w:cs="Times New Roman"/>
            <w:sz w:val="24"/>
            <w:szCs w:val="24"/>
            <w:rPrChange w:id="1761" w:author="Mohammad Nayeem" w:date="2020-04-21T22:30:00Z">
              <w:rPr>
                <w:rFonts w:ascii="Times New Roman" w:hAnsi="Times New Roman" w:cs="Times New Roman"/>
              </w:rPr>
            </w:rPrChange>
          </w:rPr>
          <w:t>15.73</w:t>
        </w:r>
      </w:ins>
      <w:del w:id="1762" w:author="Mohammad Nayeem" w:date="2020-04-19T13:27:00Z">
        <w:r w:rsidRPr="004E6C2C" w:rsidDel="002F2DA7">
          <w:rPr>
            <w:rFonts w:ascii="Times New Roman" w:hAnsi="Times New Roman" w:cs="Times New Roman"/>
            <w:sz w:val="24"/>
            <w:szCs w:val="24"/>
            <w:rPrChange w:id="1763" w:author="Mohammad Nayeem" w:date="2020-04-21T22:30:00Z">
              <w:rPr>
                <w:rFonts w:ascii="Times New Roman" w:hAnsi="Times New Roman" w:cs="Times New Roman"/>
              </w:rPr>
            </w:rPrChange>
          </w:rPr>
          <w:delText>58.86</w:delText>
        </w:r>
      </w:del>
      <w:r w:rsidRPr="004E6C2C">
        <w:rPr>
          <w:rFonts w:ascii="Times New Roman" w:hAnsi="Times New Roman" w:cs="Times New Roman"/>
          <w:sz w:val="24"/>
          <w:szCs w:val="24"/>
          <w:rPrChange w:id="1764" w:author="Mohammad Nayeem" w:date="2020-04-21T22:30:00Z">
            <w:rPr>
              <w:rFonts w:ascii="Times New Roman" w:hAnsi="Times New Roman" w:cs="Times New Roman"/>
            </w:rPr>
          </w:rPrChange>
        </w:rPr>
        <w:t xml:space="preserve">% of working women </w:t>
      </w:r>
      <w:del w:id="1765" w:author="Mohammad Nayeem" w:date="2020-04-19T13:27:00Z">
        <w:r w:rsidRPr="004E6C2C" w:rsidDel="002F2DA7">
          <w:rPr>
            <w:rFonts w:ascii="Times New Roman" w:hAnsi="Times New Roman" w:cs="Times New Roman"/>
            <w:sz w:val="24"/>
            <w:szCs w:val="24"/>
            <w:rPrChange w:id="1766" w:author="Mohammad Nayeem" w:date="2020-04-21T22:30:00Z">
              <w:rPr>
                <w:rFonts w:ascii="Times New Roman" w:hAnsi="Times New Roman" w:cs="Times New Roman"/>
              </w:rPr>
            </w:rPrChange>
          </w:rPr>
          <w:delText xml:space="preserve">and about 54.56% of women staying in the house </w:delText>
        </w:r>
      </w:del>
      <w:r w:rsidRPr="004E6C2C">
        <w:rPr>
          <w:rFonts w:ascii="Times New Roman" w:hAnsi="Times New Roman" w:cs="Times New Roman"/>
          <w:sz w:val="24"/>
          <w:szCs w:val="24"/>
          <w:rPrChange w:id="1767" w:author="Mohammad Nayeem" w:date="2020-04-21T22:30:00Z">
            <w:rPr>
              <w:rFonts w:ascii="Times New Roman" w:hAnsi="Times New Roman" w:cs="Times New Roman"/>
            </w:rPr>
          </w:rPrChange>
        </w:rPr>
        <w:t xml:space="preserve">are more interested to give her child exclusive breastfeeding. </w:t>
      </w:r>
      <w:del w:id="1768" w:author="Mohammad Nayeem" w:date="2020-04-19T13:30:00Z">
        <w:r w:rsidRPr="004E6C2C" w:rsidDel="002F2DA7">
          <w:rPr>
            <w:rFonts w:ascii="Times New Roman" w:hAnsi="Times New Roman" w:cs="Times New Roman"/>
            <w:sz w:val="24"/>
            <w:szCs w:val="24"/>
            <w:rPrChange w:id="1769" w:author="Mohammad Nayeem" w:date="2020-04-21T22:30:00Z">
              <w:rPr>
                <w:rFonts w:ascii="Times New Roman" w:hAnsi="Times New Roman" w:cs="Times New Roman"/>
              </w:rPr>
            </w:rPrChange>
          </w:rPr>
          <w:delText>If the fathers’ occupation is an agricultural worker</w:delText>
        </w:r>
      </w:del>
      <w:ins w:id="1770" w:author="Mohammad Nayeem" w:date="2020-04-19T13:30:00Z">
        <w:r w:rsidR="002F2DA7" w:rsidRPr="004E6C2C">
          <w:rPr>
            <w:rFonts w:ascii="Times New Roman" w:hAnsi="Times New Roman" w:cs="Times New Roman"/>
            <w:sz w:val="24"/>
            <w:szCs w:val="24"/>
            <w:rPrChange w:id="1771" w:author="Mohammad Nayeem" w:date="2020-04-21T22:30:00Z">
              <w:rPr>
                <w:rFonts w:ascii="Times New Roman" w:hAnsi="Times New Roman" w:cs="Times New Roman"/>
              </w:rPr>
            </w:rPrChange>
          </w:rPr>
          <w:t>Rich household’s child has</w:t>
        </w:r>
      </w:ins>
      <w:r w:rsidRPr="004E6C2C">
        <w:rPr>
          <w:rFonts w:ascii="Times New Roman" w:hAnsi="Times New Roman" w:cs="Times New Roman"/>
          <w:sz w:val="24"/>
          <w:szCs w:val="24"/>
          <w:rPrChange w:id="1772" w:author="Mohammad Nayeem" w:date="2020-04-21T22:30:00Z">
            <w:rPr>
              <w:rFonts w:ascii="Times New Roman" w:hAnsi="Times New Roman" w:cs="Times New Roman"/>
            </w:rPr>
          </w:rPrChange>
        </w:rPr>
        <w:t xml:space="preserve"> the highest rate of exclusive breastfeeding </w:t>
      </w:r>
      <w:del w:id="1773" w:author="Mohammad Nayeem" w:date="2020-04-19T13:30:00Z">
        <w:r w:rsidRPr="004E6C2C" w:rsidDel="002F2DA7">
          <w:rPr>
            <w:rFonts w:ascii="Times New Roman" w:hAnsi="Times New Roman" w:cs="Times New Roman"/>
            <w:sz w:val="24"/>
            <w:szCs w:val="24"/>
            <w:rPrChange w:id="1774" w:author="Mohammad Nayeem" w:date="2020-04-21T22:30:00Z">
              <w:rPr>
                <w:rFonts w:ascii="Times New Roman" w:hAnsi="Times New Roman" w:cs="Times New Roman"/>
              </w:rPr>
            </w:rPrChange>
          </w:rPr>
          <w:delText xml:space="preserve">for the child </w:delText>
        </w:r>
      </w:del>
      <w:r w:rsidRPr="004E6C2C">
        <w:rPr>
          <w:rFonts w:ascii="Times New Roman" w:hAnsi="Times New Roman" w:cs="Times New Roman"/>
          <w:sz w:val="24"/>
          <w:szCs w:val="24"/>
          <w:rPrChange w:id="1775" w:author="Mohammad Nayeem" w:date="2020-04-21T22:30:00Z">
            <w:rPr>
              <w:rFonts w:ascii="Times New Roman" w:hAnsi="Times New Roman" w:cs="Times New Roman"/>
            </w:rPr>
          </w:rPrChange>
        </w:rPr>
        <w:t xml:space="preserve">and it is </w:t>
      </w:r>
      <w:ins w:id="1776" w:author="Mohammad Nayeem" w:date="2020-04-19T13:30:00Z">
        <w:r w:rsidR="002F2DA7" w:rsidRPr="004E6C2C">
          <w:rPr>
            <w:rFonts w:ascii="Times New Roman" w:hAnsi="Times New Roman" w:cs="Times New Roman"/>
            <w:sz w:val="24"/>
            <w:szCs w:val="24"/>
            <w:rPrChange w:id="1777" w:author="Mohammad Nayeem" w:date="2020-04-21T22:30:00Z">
              <w:rPr>
                <w:rFonts w:ascii="Times New Roman" w:hAnsi="Times New Roman" w:cs="Times New Roman"/>
              </w:rPr>
            </w:rPrChange>
          </w:rPr>
          <w:t>40.53</w:t>
        </w:r>
      </w:ins>
      <w:del w:id="1778" w:author="Mohammad Nayeem" w:date="2020-04-19T13:30:00Z">
        <w:r w:rsidRPr="004E6C2C" w:rsidDel="002F2DA7">
          <w:rPr>
            <w:rFonts w:ascii="Times New Roman" w:hAnsi="Times New Roman" w:cs="Times New Roman"/>
            <w:sz w:val="24"/>
            <w:szCs w:val="24"/>
            <w:rPrChange w:id="1779" w:author="Mohammad Nayeem" w:date="2020-04-21T22:30:00Z">
              <w:rPr>
                <w:rFonts w:ascii="Times New Roman" w:hAnsi="Times New Roman" w:cs="Times New Roman"/>
              </w:rPr>
            </w:rPrChange>
          </w:rPr>
          <w:delText>70.38</w:delText>
        </w:r>
      </w:del>
      <w:r w:rsidRPr="004E6C2C">
        <w:rPr>
          <w:rFonts w:ascii="Times New Roman" w:hAnsi="Times New Roman" w:cs="Times New Roman"/>
          <w:sz w:val="24"/>
          <w:szCs w:val="24"/>
          <w:rPrChange w:id="1780" w:author="Mohammad Nayeem" w:date="2020-04-21T22:30:00Z">
            <w:rPr>
              <w:rFonts w:ascii="Times New Roman" w:hAnsi="Times New Roman" w:cs="Times New Roman"/>
            </w:rPr>
          </w:rPrChange>
        </w:rPr>
        <w:t xml:space="preserve">%. Calculating body mass index, it can be said that </w:t>
      </w:r>
      <w:ins w:id="1781" w:author="Mohammad Nayeem" w:date="2020-04-19T13:31:00Z">
        <w:r w:rsidR="008A35DE" w:rsidRPr="004E6C2C">
          <w:rPr>
            <w:rFonts w:ascii="Times New Roman" w:hAnsi="Times New Roman" w:cs="Times New Roman"/>
            <w:sz w:val="24"/>
            <w:szCs w:val="24"/>
            <w:rPrChange w:id="1782" w:author="Mohammad Nayeem" w:date="2020-04-21T22:30:00Z">
              <w:rPr>
                <w:rFonts w:ascii="Times New Roman" w:hAnsi="Times New Roman" w:cs="Times New Roman"/>
              </w:rPr>
            </w:rPrChange>
          </w:rPr>
          <w:t>61.76</w:t>
        </w:r>
      </w:ins>
      <w:del w:id="1783" w:author="Mohammad Nayeem" w:date="2020-04-19T13:31:00Z">
        <w:r w:rsidRPr="004E6C2C" w:rsidDel="008A35DE">
          <w:rPr>
            <w:rFonts w:ascii="Times New Roman" w:hAnsi="Times New Roman" w:cs="Times New Roman"/>
            <w:sz w:val="24"/>
            <w:szCs w:val="24"/>
            <w:rPrChange w:id="1784" w:author="Mohammad Nayeem" w:date="2020-04-21T22:30:00Z">
              <w:rPr>
                <w:rFonts w:ascii="Times New Roman" w:hAnsi="Times New Roman" w:cs="Times New Roman"/>
              </w:rPr>
            </w:rPrChange>
          </w:rPr>
          <w:delText>48.54</w:delText>
        </w:r>
      </w:del>
      <w:r w:rsidRPr="004E6C2C">
        <w:rPr>
          <w:rFonts w:ascii="Times New Roman" w:hAnsi="Times New Roman" w:cs="Times New Roman"/>
          <w:sz w:val="24"/>
          <w:szCs w:val="24"/>
          <w:rPrChange w:id="1785" w:author="Mohammad Nayeem" w:date="2020-04-21T22:30:00Z">
            <w:rPr>
              <w:rFonts w:ascii="Times New Roman" w:hAnsi="Times New Roman" w:cs="Times New Roman"/>
            </w:rPr>
          </w:rPrChange>
        </w:rPr>
        <w:t xml:space="preserve">% </w:t>
      </w:r>
      <w:ins w:id="1786" w:author="Mohammad Nayeem" w:date="2020-04-22T15:40:00Z">
        <w:r w:rsidR="00F46396">
          <w:rPr>
            <w:rFonts w:ascii="Times New Roman" w:hAnsi="Times New Roman" w:cs="Times New Roman"/>
            <w:sz w:val="24"/>
            <w:szCs w:val="24"/>
          </w:rPr>
          <w:t xml:space="preserve"> of</w:t>
        </w:r>
      </w:ins>
      <w:ins w:id="1787" w:author="Mohammad Nayeem" w:date="2020-04-22T15:41:00Z">
        <w:r w:rsidR="00F46396">
          <w:rPr>
            <w:rFonts w:ascii="Times New Roman" w:hAnsi="Times New Roman" w:cs="Times New Roman"/>
            <w:sz w:val="24"/>
            <w:szCs w:val="24"/>
          </w:rPr>
          <w:t xml:space="preserve"> </w:t>
        </w:r>
      </w:ins>
      <w:del w:id="1788" w:author="Mohammad Nayeem" w:date="2020-04-19T13:31:00Z">
        <w:r w:rsidRPr="004E6C2C" w:rsidDel="008A35DE">
          <w:rPr>
            <w:rFonts w:ascii="Times New Roman" w:hAnsi="Times New Roman" w:cs="Times New Roman"/>
            <w:sz w:val="24"/>
            <w:szCs w:val="24"/>
            <w:rPrChange w:id="1789" w:author="Mohammad Nayeem" w:date="2020-04-21T22:30:00Z">
              <w:rPr>
                <w:rFonts w:ascii="Times New Roman" w:hAnsi="Times New Roman" w:cs="Times New Roman"/>
              </w:rPr>
            </w:rPrChange>
          </w:rPr>
          <w:delText xml:space="preserve">of </w:delText>
        </w:r>
      </w:del>
      <w:r w:rsidRPr="004E6C2C">
        <w:rPr>
          <w:rFonts w:ascii="Times New Roman" w:hAnsi="Times New Roman" w:cs="Times New Roman"/>
          <w:sz w:val="24"/>
          <w:szCs w:val="24"/>
          <w:rPrChange w:id="1790" w:author="Mohammad Nayeem" w:date="2020-04-21T22:30:00Z">
            <w:rPr>
              <w:rFonts w:ascii="Times New Roman" w:hAnsi="Times New Roman" w:cs="Times New Roman"/>
            </w:rPr>
          </w:rPrChange>
        </w:rPr>
        <w:t xml:space="preserve">children are raised in </w:t>
      </w:r>
      <w:del w:id="1791" w:author="Mohammad Nayeem" w:date="2020-04-19T13:31:00Z">
        <w:r w:rsidRPr="004E6C2C" w:rsidDel="008A35DE">
          <w:rPr>
            <w:rFonts w:ascii="Times New Roman" w:hAnsi="Times New Roman" w:cs="Times New Roman"/>
            <w:sz w:val="24"/>
            <w:szCs w:val="24"/>
            <w:rPrChange w:id="1792" w:author="Mohammad Nayeem" w:date="2020-04-21T22:30:00Z">
              <w:rPr>
                <w:rFonts w:ascii="Times New Roman" w:hAnsi="Times New Roman" w:cs="Times New Roman"/>
              </w:rPr>
            </w:rPrChange>
          </w:rPr>
          <w:delText xml:space="preserve">underweight </w:delText>
        </w:r>
      </w:del>
      <w:ins w:id="1793" w:author="Mohammad Nayeem" w:date="2020-04-19T13:31:00Z">
        <w:r w:rsidR="008A35DE" w:rsidRPr="004E6C2C">
          <w:rPr>
            <w:rFonts w:ascii="Times New Roman" w:hAnsi="Times New Roman" w:cs="Times New Roman"/>
            <w:sz w:val="24"/>
            <w:szCs w:val="24"/>
            <w:rPrChange w:id="1794" w:author="Mohammad Nayeem" w:date="2020-04-21T22:30:00Z">
              <w:rPr>
                <w:rFonts w:ascii="Times New Roman" w:hAnsi="Times New Roman" w:cs="Times New Roman"/>
              </w:rPr>
            </w:rPrChange>
          </w:rPr>
          <w:t>normal</w:t>
        </w:r>
      </w:ins>
      <w:ins w:id="1795" w:author="Mohammad Nayeem" w:date="2020-04-22T15:42:00Z">
        <w:r w:rsidR="00F46396">
          <w:rPr>
            <w:rFonts w:ascii="Times New Roman" w:hAnsi="Times New Roman" w:cs="Times New Roman"/>
            <w:sz w:val="24"/>
            <w:szCs w:val="24"/>
          </w:rPr>
          <w:t>-</w:t>
        </w:r>
      </w:ins>
      <w:ins w:id="1796" w:author="Mohammad Nayeem" w:date="2020-04-19T13:31:00Z">
        <w:r w:rsidR="008A35DE" w:rsidRPr="004E6C2C">
          <w:rPr>
            <w:rFonts w:ascii="Times New Roman" w:hAnsi="Times New Roman" w:cs="Times New Roman"/>
            <w:sz w:val="24"/>
            <w:szCs w:val="24"/>
            <w:rPrChange w:id="1797" w:author="Mohammad Nayeem" w:date="2020-04-21T22:30:00Z">
              <w:rPr>
                <w:rFonts w:ascii="Times New Roman" w:hAnsi="Times New Roman" w:cs="Times New Roman"/>
              </w:rPr>
            </w:rPrChange>
          </w:rPr>
          <w:t xml:space="preserve">weight </w:t>
        </w:r>
      </w:ins>
      <w:r w:rsidRPr="004E6C2C">
        <w:rPr>
          <w:rFonts w:ascii="Times New Roman" w:hAnsi="Times New Roman" w:cs="Times New Roman"/>
          <w:sz w:val="24"/>
          <w:szCs w:val="24"/>
          <w:rPrChange w:id="1798" w:author="Mohammad Nayeem" w:date="2020-04-21T22:30:00Z">
            <w:rPr>
              <w:rFonts w:ascii="Times New Roman" w:hAnsi="Times New Roman" w:cs="Times New Roman"/>
            </w:rPr>
          </w:rPrChange>
        </w:rPr>
        <w:t xml:space="preserve">mother and they got the </w:t>
      </w:r>
      <w:del w:id="1799" w:author="Mohammad Nayeem" w:date="2020-04-19T13:31:00Z">
        <w:r w:rsidRPr="004E6C2C" w:rsidDel="008A35DE">
          <w:rPr>
            <w:rFonts w:ascii="Times New Roman" w:hAnsi="Times New Roman" w:cs="Times New Roman"/>
            <w:sz w:val="24"/>
            <w:szCs w:val="24"/>
            <w:rPrChange w:id="1800" w:author="Mohammad Nayeem" w:date="2020-04-21T22:30:00Z">
              <w:rPr>
                <w:rFonts w:ascii="Times New Roman" w:hAnsi="Times New Roman" w:cs="Times New Roman"/>
              </w:rPr>
            </w:rPrChange>
          </w:rPr>
          <w:delText xml:space="preserve">lowest </w:delText>
        </w:r>
      </w:del>
      <w:ins w:id="1801" w:author="Mohammad Nayeem" w:date="2020-04-19T13:31:00Z">
        <w:r w:rsidR="008A35DE" w:rsidRPr="004E6C2C">
          <w:rPr>
            <w:rFonts w:ascii="Times New Roman" w:hAnsi="Times New Roman" w:cs="Times New Roman"/>
            <w:sz w:val="24"/>
            <w:szCs w:val="24"/>
            <w:rPrChange w:id="1802" w:author="Mohammad Nayeem" w:date="2020-04-21T22:30:00Z">
              <w:rPr>
                <w:rFonts w:ascii="Times New Roman" w:hAnsi="Times New Roman" w:cs="Times New Roman"/>
              </w:rPr>
            </w:rPrChange>
          </w:rPr>
          <w:t xml:space="preserve">highest </w:t>
        </w:r>
      </w:ins>
      <w:r w:rsidRPr="004E6C2C">
        <w:rPr>
          <w:rFonts w:ascii="Times New Roman" w:hAnsi="Times New Roman" w:cs="Times New Roman"/>
          <w:sz w:val="24"/>
          <w:szCs w:val="24"/>
          <w:rPrChange w:id="1803" w:author="Mohammad Nayeem" w:date="2020-04-21T22:30:00Z">
            <w:rPr>
              <w:rFonts w:ascii="Times New Roman" w:hAnsi="Times New Roman" w:cs="Times New Roman"/>
            </w:rPr>
          </w:rPrChange>
        </w:rPr>
        <w:t xml:space="preserve">exclusive breastfeeding according to obese and </w:t>
      </w:r>
      <w:del w:id="1804" w:author="Mohammad Nayeem" w:date="2020-04-19T13:32:00Z">
        <w:r w:rsidRPr="004E6C2C" w:rsidDel="00E96713">
          <w:rPr>
            <w:rFonts w:ascii="Times New Roman" w:hAnsi="Times New Roman" w:cs="Times New Roman"/>
            <w:sz w:val="24"/>
            <w:szCs w:val="24"/>
            <w:rPrChange w:id="1805" w:author="Mohammad Nayeem" w:date="2020-04-21T22:30:00Z">
              <w:rPr>
                <w:rFonts w:ascii="Times New Roman" w:hAnsi="Times New Roman" w:cs="Times New Roman"/>
              </w:rPr>
            </w:rPrChange>
          </w:rPr>
          <w:delText>normal</w:delText>
        </w:r>
      </w:del>
      <w:ins w:id="1806" w:author="Mohammad Nayeem" w:date="2020-04-19T13:32:00Z">
        <w:r w:rsidR="00E96713" w:rsidRPr="004E6C2C">
          <w:rPr>
            <w:rFonts w:ascii="Times New Roman" w:hAnsi="Times New Roman" w:cs="Times New Roman"/>
            <w:sz w:val="24"/>
            <w:szCs w:val="24"/>
            <w:rPrChange w:id="1807" w:author="Mohammad Nayeem" w:date="2020-04-21T22:30:00Z">
              <w:rPr>
                <w:rFonts w:ascii="Times New Roman" w:hAnsi="Times New Roman" w:cs="Times New Roman"/>
              </w:rPr>
            </w:rPrChange>
          </w:rPr>
          <w:t>under</w:t>
        </w:r>
      </w:ins>
      <w:r w:rsidRPr="004E6C2C">
        <w:rPr>
          <w:rFonts w:ascii="Times New Roman" w:hAnsi="Times New Roman" w:cs="Times New Roman"/>
          <w:sz w:val="24"/>
          <w:szCs w:val="24"/>
          <w:rPrChange w:id="1808" w:author="Mohammad Nayeem" w:date="2020-04-21T22:30:00Z">
            <w:rPr>
              <w:rFonts w:ascii="Times New Roman" w:hAnsi="Times New Roman" w:cs="Times New Roman"/>
            </w:rPr>
          </w:rPrChange>
        </w:rPr>
        <w:t>-weight mothers.</w:t>
      </w:r>
      <w:del w:id="1809" w:author="Mohammad Nayeem" w:date="2020-04-19T13:32:00Z">
        <w:r w:rsidRPr="004E6C2C" w:rsidDel="003C5727">
          <w:rPr>
            <w:rFonts w:ascii="Times New Roman" w:hAnsi="Times New Roman" w:cs="Times New Roman"/>
            <w:sz w:val="24"/>
            <w:szCs w:val="24"/>
            <w:rPrChange w:id="1810" w:author="Mohammad Nayeem" w:date="2020-04-21T22:30:00Z">
              <w:rPr>
                <w:rFonts w:ascii="Times New Roman" w:hAnsi="Times New Roman" w:cs="Times New Roman"/>
              </w:rPr>
            </w:rPrChange>
          </w:rPr>
          <w:delText xml:space="preserve"> If the family size is less than five then 57% of children are exclusively breastfed and 53.89% are non-exclusively breastfed if the family size is greater equal to five.</w:delText>
        </w:r>
      </w:del>
    </w:p>
    <w:commentRangeEnd w:id="1720"/>
    <w:p w14:paraId="2DB4607F" w14:textId="4F900BE3" w:rsidR="0004378B" w:rsidRPr="004E6C2C" w:rsidDel="004E6C2C" w:rsidRDefault="00364DF2">
      <w:pPr>
        <w:shd w:val="clear" w:color="auto" w:fill="FFFFFF"/>
        <w:spacing w:after="0" w:line="480" w:lineRule="auto"/>
        <w:jc w:val="both"/>
        <w:rPr>
          <w:del w:id="1811" w:author="Mohammad Nayeem" w:date="2020-04-21T22:29:00Z"/>
          <w:rFonts w:ascii="Times New Roman" w:hAnsi="Times New Roman" w:cs="Times New Roman"/>
          <w:sz w:val="24"/>
          <w:szCs w:val="24"/>
          <w:shd w:val="clear" w:color="auto" w:fill="FFFFFF"/>
          <w:rPrChange w:id="1812" w:author="Mohammad Nayeem" w:date="2020-04-21T22:30:00Z">
            <w:rPr>
              <w:del w:id="1813" w:author="Mohammad Nayeem" w:date="2020-04-21T22:29:00Z"/>
              <w:rFonts w:ascii="Times New Roman" w:hAnsi="Times New Roman" w:cs="Times New Roman"/>
              <w:shd w:val="clear" w:color="auto" w:fill="FFFFFF"/>
            </w:rPr>
          </w:rPrChange>
        </w:rPr>
      </w:pPr>
      <w:del w:id="1814" w:author="Mohammad Nayeem" w:date="2020-04-21T22:29:00Z">
        <w:r w:rsidRPr="004E6C2C" w:rsidDel="004E6C2C">
          <w:rPr>
            <w:rStyle w:val="CommentReference"/>
            <w:rFonts w:ascii="Times New Roman" w:hAnsi="Times New Roman" w:cs="Times New Roman"/>
            <w:noProof/>
            <w:sz w:val="24"/>
            <w:szCs w:val="24"/>
            <w:lang w:val="en-GB"/>
            <w:rPrChange w:id="1815" w:author="Mohammad Nayeem" w:date="2020-04-21T22:30:00Z">
              <w:rPr>
                <w:rStyle w:val="CommentReference"/>
                <w:noProof/>
                <w:lang w:val="en-GB"/>
              </w:rPr>
            </w:rPrChange>
          </w:rPr>
          <w:commentReference w:id="1720"/>
        </w:r>
        <w:commentRangeEnd w:id="1721"/>
        <w:r w:rsidR="00BB74E9" w:rsidRPr="004E6C2C" w:rsidDel="004E6C2C">
          <w:rPr>
            <w:rStyle w:val="CommentReference"/>
            <w:rFonts w:ascii="Times New Roman" w:hAnsi="Times New Roman" w:cs="Times New Roman"/>
            <w:noProof/>
            <w:sz w:val="24"/>
            <w:szCs w:val="24"/>
            <w:lang w:val="en-GB"/>
            <w:rPrChange w:id="1816" w:author="Mohammad Nayeem" w:date="2020-04-21T22:30:00Z">
              <w:rPr>
                <w:rStyle w:val="CommentReference"/>
                <w:noProof/>
                <w:lang w:val="en-GB"/>
              </w:rPr>
            </w:rPrChange>
          </w:rPr>
          <w:commentReference w:id="1721"/>
        </w:r>
      </w:del>
    </w:p>
    <w:p w14:paraId="052102F3" w14:textId="12908A58" w:rsidR="005F7198" w:rsidRPr="004E6C2C" w:rsidDel="00207654" w:rsidRDefault="005F7198">
      <w:pPr>
        <w:spacing w:after="0" w:line="480" w:lineRule="auto"/>
        <w:jc w:val="both"/>
        <w:rPr>
          <w:del w:id="1817" w:author="Mohammad Nayeem" w:date="2020-04-21T21:15:00Z"/>
          <w:rFonts w:ascii="Times New Roman" w:hAnsi="Times New Roman" w:cs="Times New Roman"/>
          <w:b/>
          <w:bCs/>
          <w:sz w:val="24"/>
          <w:szCs w:val="24"/>
          <w:rPrChange w:id="1818" w:author="Mohammad Nayeem" w:date="2020-04-21T22:30:00Z">
            <w:rPr>
              <w:del w:id="1819" w:author="Mohammad Nayeem" w:date="2020-04-21T21:15:00Z"/>
              <w:rFonts w:ascii="Times New Roman" w:hAnsi="Times New Roman" w:cs="Times New Roman"/>
              <w:b/>
              <w:bCs/>
            </w:rPr>
          </w:rPrChange>
        </w:rPr>
      </w:pPr>
      <w:commentRangeStart w:id="1820"/>
      <w:commentRangeStart w:id="1821"/>
      <w:del w:id="1822" w:author="Mohammad Nayeem" w:date="2020-04-21T21:15:00Z">
        <w:r w:rsidRPr="004E6C2C" w:rsidDel="00207654">
          <w:rPr>
            <w:rFonts w:ascii="Times New Roman" w:hAnsi="Times New Roman" w:cs="Times New Roman"/>
            <w:b/>
            <w:bCs/>
            <w:sz w:val="24"/>
            <w:szCs w:val="24"/>
            <w:rPrChange w:id="1823" w:author="Mohammad Nayeem" w:date="2020-04-21T22:30:00Z">
              <w:rPr>
                <w:rFonts w:ascii="Times New Roman" w:hAnsi="Times New Roman" w:cs="Times New Roman"/>
                <w:b/>
                <w:bCs/>
              </w:rPr>
            </w:rPrChange>
          </w:rPr>
          <w:delText xml:space="preserve">Table 1: Chi-Square test for identifying </w:delText>
        </w:r>
        <w:r w:rsidR="00BE5D2D" w:rsidRPr="004E6C2C" w:rsidDel="00207654">
          <w:rPr>
            <w:rFonts w:ascii="Times New Roman" w:hAnsi="Times New Roman" w:cs="Times New Roman"/>
            <w:b/>
            <w:bCs/>
            <w:sz w:val="24"/>
            <w:szCs w:val="24"/>
            <w:rPrChange w:id="1824" w:author="Mohammad Nayeem" w:date="2020-04-21T22:30:00Z">
              <w:rPr>
                <w:rFonts w:ascii="Times New Roman" w:hAnsi="Times New Roman" w:cs="Times New Roman"/>
                <w:b/>
                <w:bCs/>
              </w:rPr>
            </w:rPrChange>
          </w:rPr>
          <w:delText>maternal</w:delText>
        </w:r>
        <w:r w:rsidRPr="004E6C2C" w:rsidDel="00207654">
          <w:rPr>
            <w:rFonts w:ascii="Times New Roman" w:hAnsi="Times New Roman" w:cs="Times New Roman"/>
            <w:b/>
            <w:bCs/>
            <w:sz w:val="24"/>
            <w:szCs w:val="24"/>
            <w:rPrChange w:id="1825" w:author="Mohammad Nayeem" w:date="2020-04-21T22:30:00Z">
              <w:rPr>
                <w:rFonts w:ascii="Times New Roman" w:hAnsi="Times New Roman" w:cs="Times New Roman"/>
                <w:b/>
                <w:bCs/>
              </w:rPr>
            </w:rPrChange>
          </w:rPr>
          <w:delText xml:space="preserve"> characteristics associate with exclus</w:delText>
        </w:r>
        <w:r w:rsidR="00BE5D2D" w:rsidRPr="004E6C2C" w:rsidDel="00207654">
          <w:rPr>
            <w:rFonts w:ascii="Times New Roman" w:hAnsi="Times New Roman" w:cs="Times New Roman"/>
            <w:b/>
            <w:bCs/>
            <w:sz w:val="24"/>
            <w:szCs w:val="24"/>
            <w:rPrChange w:id="1826" w:author="Mohammad Nayeem" w:date="2020-04-21T22:30:00Z">
              <w:rPr>
                <w:rFonts w:ascii="Times New Roman" w:hAnsi="Times New Roman" w:cs="Times New Roman"/>
                <w:b/>
                <w:bCs/>
              </w:rPr>
            </w:rPrChange>
          </w:rPr>
          <w:delText>i</w:delText>
        </w:r>
        <w:r w:rsidRPr="004E6C2C" w:rsidDel="00207654">
          <w:rPr>
            <w:rFonts w:ascii="Times New Roman" w:hAnsi="Times New Roman" w:cs="Times New Roman"/>
            <w:b/>
            <w:bCs/>
            <w:sz w:val="24"/>
            <w:szCs w:val="24"/>
            <w:rPrChange w:id="1827" w:author="Mohammad Nayeem" w:date="2020-04-21T22:30:00Z">
              <w:rPr>
                <w:rFonts w:ascii="Times New Roman" w:hAnsi="Times New Roman" w:cs="Times New Roman"/>
                <w:b/>
                <w:bCs/>
              </w:rPr>
            </w:rPrChange>
          </w:rPr>
          <w:delText>ve breastfeeding among infant in Bangladesh</w:delText>
        </w:r>
        <w:commentRangeEnd w:id="1820"/>
        <w:r w:rsidR="00EB6DF5" w:rsidRPr="004E6C2C" w:rsidDel="00207654">
          <w:rPr>
            <w:rStyle w:val="CommentReference"/>
            <w:rFonts w:ascii="Times New Roman" w:hAnsi="Times New Roman" w:cs="Times New Roman"/>
            <w:noProof/>
            <w:sz w:val="24"/>
            <w:szCs w:val="24"/>
            <w:lang w:val="en-GB"/>
            <w:rPrChange w:id="1828" w:author="Mohammad Nayeem" w:date="2020-04-21T22:30:00Z">
              <w:rPr>
                <w:rStyle w:val="CommentReference"/>
                <w:noProof/>
                <w:lang w:val="en-GB"/>
              </w:rPr>
            </w:rPrChange>
          </w:rPr>
          <w:commentReference w:id="1820"/>
        </w:r>
        <w:commentRangeEnd w:id="1821"/>
        <w:r w:rsidR="00BB74E9" w:rsidRPr="004E6C2C" w:rsidDel="00207654">
          <w:rPr>
            <w:rStyle w:val="CommentReference"/>
            <w:rFonts w:ascii="Times New Roman" w:hAnsi="Times New Roman" w:cs="Times New Roman"/>
            <w:noProof/>
            <w:sz w:val="24"/>
            <w:szCs w:val="24"/>
            <w:lang w:val="en-GB"/>
            <w:rPrChange w:id="1829" w:author="Mohammad Nayeem" w:date="2020-04-21T22:30:00Z">
              <w:rPr>
                <w:rStyle w:val="CommentReference"/>
                <w:noProof/>
                <w:lang w:val="en-GB"/>
              </w:rPr>
            </w:rPrChange>
          </w:rPr>
          <w:commentReference w:id="1821"/>
        </w:r>
      </w:del>
    </w:p>
    <w:tbl>
      <w:tblPr>
        <w:tblStyle w:val="PlainTable2"/>
        <w:tblW w:w="9355" w:type="dxa"/>
        <w:tblLook w:val="04A0" w:firstRow="1" w:lastRow="0" w:firstColumn="1" w:lastColumn="0" w:noHBand="0" w:noVBand="1"/>
        <w:tblPrChange w:id="1830" w:author="Mohammad Nayeem" w:date="2020-04-18T21:16:00Z">
          <w:tblPr>
            <w:tblStyle w:val="PlainTable2"/>
            <w:tblW w:w="9355" w:type="dxa"/>
            <w:tblLook w:val="04A0" w:firstRow="1" w:lastRow="0" w:firstColumn="1" w:lastColumn="0" w:noHBand="0" w:noVBand="1"/>
          </w:tblPr>
        </w:tblPrChange>
      </w:tblPr>
      <w:tblGrid>
        <w:gridCol w:w="2785"/>
        <w:gridCol w:w="2070"/>
        <w:gridCol w:w="2250"/>
        <w:gridCol w:w="2250"/>
        <w:tblGridChange w:id="1831">
          <w:tblGrid>
            <w:gridCol w:w="2785"/>
            <w:gridCol w:w="2070"/>
            <w:gridCol w:w="2250"/>
            <w:gridCol w:w="2250"/>
          </w:tblGrid>
        </w:tblGridChange>
      </w:tblGrid>
      <w:tr w:rsidR="00034BE4" w:rsidRPr="004E6C2C" w:rsidDel="00207654" w14:paraId="62A8FAC3" w14:textId="1494969F" w:rsidTr="00B43E27">
        <w:trPr>
          <w:cnfStyle w:val="100000000000" w:firstRow="1" w:lastRow="0" w:firstColumn="0" w:lastColumn="0" w:oddVBand="0" w:evenVBand="0" w:oddHBand="0" w:evenHBand="0" w:firstRowFirstColumn="0" w:firstRowLastColumn="0" w:lastRowFirstColumn="0" w:lastRowLastColumn="0"/>
          <w:trHeight w:val="962"/>
          <w:del w:id="1832" w:author="Mohammad Nayeem" w:date="2020-04-21T21:15:00Z"/>
        </w:trPr>
        <w:tc>
          <w:tcPr>
            <w:cnfStyle w:val="001000000000" w:firstRow="0" w:lastRow="0" w:firstColumn="1" w:lastColumn="0" w:oddVBand="0" w:evenVBand="0" w:oddHBand="0" w:evenHBand="0" w:firstRowFirstColumn="0" w:firstRowLastColumn="0" w:lastRowFirstColumn="0" w:lastRowLastColumn="0"/>
            <w:tcW w:w="0" w:type="dxa"/>
            <w:tcPrChange w:id="1833" w:author="Mohammad Nayeem" w:date="2020-04-18T21:16:00Z">
              <w:tcPr>
                <w:tcW w:w="2785" w:type="dxa"/>
              </w:tcPr>
            </w:tcPrChange>
          </w:tcPr>
          <w:p w14:paraId="5E7AC5EB" w14:textId="0B5EEF09" w:rsidR="00034BE4" w:rsidRPr="004E6C2C" w:rsidDel="00207654" w:rsidRDefault="00034BE4">
            <w:pPr>
              <w:spacing w:line="480" w:lineRule="auto"/>
              <w:jc w:val="both"/>
              <w:cnfStyle w:val="101000000000" w:firstRow="1" w:lastRow="0" w:firstColumn="1" w:lastColumn="0" w:oddVBand="0" w:evenVBand="0" w:oddHBand="0" w:evenHBand="0" w:firstRowFirstColumn="0" w:firstRowLastColumn="0" w:lastRowFirstColumn="0" w:lastRowLastColumn="0"/>
              <w:rPr>
                <w:del w:id="1834" w:author="Mohammad Nayeem" w:date="2020-04-21T21:15:00Z"/>
                <w:rFonts w:ascii="Times New Roman" w:hAnsi="Times New Roman" w:cs="Times New Roman"/>
                <w:sz w:val="24"/>
                <w:szCs w:val="24"/>
                <w:rPrChange w:id="1835" w:author="Mohammad Nayeem" w:date="2020-04-21T22:30:00Z">
                  <w:rPr>
                    <w:del w:id="1836" w:author="Mohammad Nayeem" w:date="2020-04-21T21:15:00Z"/>
                    <w:rFonts w:ascii="Times New Roman" w:hAnsi="Times New Roman" w:cs="Times New Roman"/>
                  </w:rPr>
                </w:rPrChange>
              </w:rPr>
            </w:pPr>
            <w:del w:id="1837" w:author="Mohammad Nayeem" w:date="2020-04-21T21:15:00Z">
              <w:r w:rsidRPr="004E6C2C" w:rsidDel="00207654">
                <w:rPr>
                  <w:rFonts w:ascii="Times New Roman" w:hAnsi="Times New Roman" w:cs="Times New Roman"/>
                  <w:sz w:val="24"/>
                  <w:szCs w:val="24"/>
                  <w:rPrChange w:id="1838" w:author="Mohammad Nayeem" w:date="2020-04-21T22:30:00Z">
                    <w:rPr>
                      <w:rFonts w:ascii="Times New Roman" w:hAnsi="Times New Roman" w:cs="Times New Roman"/>
                    </w:rPr>
                  </w:rPrChange>
                </w:rPr>
                <w:delText>Characteristics</w:delText>
              </w:r>
            </w:del>
          </w:p>
        </w:tc>
        <w:tc>
          <w:tcPr>
            <w:tcW w:w="0" w:type="dxa"/>
            <w:tcPrChange w:id="1839" w:author="Mohammad Nayeem" w:date="2020-04-18T21:16:00Z">
              <w:tcPr>
                <w:tcW w:w="2070" w:type="dxa"/>
              </w:tcPr>
            </w:tcPrChange>
          </w:tcPr>
          <w:p w14:paraId="2707B791" w14:textId="5CBA5505" w:rsidR="00034BE4" w:rsidRPr="004E6C2C" w:rsidDel="00207654" w:rsidRDefault="00034BE4">
            <w:pPr>
              <w:spacing w:line="480" w:lineRule="auto"/>
              <w:jc w:val="both"/>
              <w:cnfStyle w:val="100000000000" w:firstRow="1" w:lastRow="0" w:firstColumn="0" w:lastColumn="0" w:oddVBand="0" w:evenVBand="0" w:oddHBand="0" w:evenHBand="0" w:firstRowFirstColumn="0" w:firstRowLastColumn="0" w:lastRowFirstColumn="0" w:lastRowLastColumn="0"/>
              <w:rPr>
                <w:del w:id="1840" w:author="Mohammad Nayeem" w:date="2020-04-21T21:15:00Z"/>
                <w:rFonts w:ascii="Times New Roman" w:hAnsi="Times New Roman" w:cs="Times New Roman"/>
                <w:sz w:val="24"/>
                <w:szCs w:val="24"/>
                <w:rPrChange w:id="1841" w:author="Mohammad Nayeem" w:date="2020-04-21T22:30:00Z">
                  <w:rPr>
                    <w:del w:id="1842" w:author="Mohammad Nayeem" w:date="2020-04-21T21:15:00Z"/>
                    <w:rFonts w:ascii="Times New Roman" w:hAnsi="Times New Roman" w:cs="Times New Roman"/>
                  </w:rPr>
                </w:rPrChange>
              </w:rPr>
            </w:pPr>
            <w:del w:id="1843" w:author="Mohammad Nayeem" w:date="2020-04-21T21:15:00Z">
              <w:r w:rsidRPr="004E6C2C" w:rsidDel="00207654">
                <w:rPr>
                  <w:rFonts w:ascii="Times New Roman" w:hAnsi="Times New Roman" w:cs="Times New Roman"/>
                  <w:sz w:val="24"/>
                  <w:szCs w:val="24"/>
                  <w:rPrChange w:id="1844" w:author="Mohammad Nayeem" w:date="2020-04-21T22:30:00Z">
                    <w:rPr>
                      <w:rFonts w:ascii="Times New Roman" w:hAnsi="Times New Roman" w:cs="Times New Roman"/>
                    </w:rPr>
                  </w:rPrChange>
                </w:rPr>
                <w:delText>EBF (%)</w:delText>
              </w:r>
            </w:del>
          </w:p>
        </w:tc>
        <w:tc>
          <w:tcPr>
            <w:tcW w:w="0" w:type="dxa"/>
            <w:tcPrChange w:id="1845" w:author="Mohammad Nayeem" w:date="2020-04-18T21:16:00Z">
              <w:tcPr>
                <w:tcW w:w="2250" w:type="dxa"/>
              </w:tcPr>
            </w:tcPrChange>
          </w:tcPr>
          <w:p w14:paraId="6E19FE6E" w14:textId="247EBB31" w:rsidR="00034BE4" w:rsidRPr="004E6C2C" w:rsidDel="00207654" w:rsidRDefault="00034BE4">
            <w:pPr>
              <w:spacing w:line="480" w:lineRule="auto"/>
              <w:jc w:val="both"/>
              <w:cnfStyle w:val="100000000000" w:firstRow="1" w:lastRow="0" w:firstColumn="0" w:lastColumn="0" w:oddVBand="0" w:evenVBand="0" w:oddHBand="0" w:evenHBand="0" w:firstRowFirstColumn="0" w:firstRowLastColumn="0" w:lastRowFirstColumn="0" w:lastRowLastColumn="0"/>
              <w:rPr>
                <w:del w:id="1846" w:author="Mohammad Nayeem" w:date="2020-04-21T21:15:00Z"/>
                <w:rFonts w:ascii="Times New Roman" w:hAnsi="Times New Roman" w:cs="Times New Roman"/>
                <w:sz w:val="24"/>
                <w:szCs w:val="24"/>
                <w:rPrChange w:id="1847" w:author="Mohammad Nayeem" w:date="2020-04-21T22:30:00Z">
                  <w:rPr>
                    <w:del w:id="1848" w:author="Mohammad Nayeem" w:date="2020-04-21T21:15:00Z"/>
                    <w:rFonts w:ascii="Times New Roman" w:hAnsi="Times New Roman" w:cs="Times New Roman"/>
                  </w:rPr>
                </w:rPrChange>
              </w:rPr>
            </w:pPr>
            <w:del w:id="1849" w:author="Mohammad Nayeem" w:date="2020-04-21T21:15:00Z">
              <w:r w:rsidRPr="004E6C2C" w:rsidDel="00207654">
                <w:rPr>
                  <w:rFonts w:ascii="Times New Roman" w:hAnsi="Times New Roman" w:cs="Times New Roman"/>
                  <w:sz w:val="24"/>
                  <w:szCs w:val="24"/>
                  <w:rPrChange w:id="1850" w:author="Mohammad Nayeem" w:date="2020-04-21T22:30:00Z">
                    <w:rPr>
                      <w:rFonts w:ascii="Times New Roman" w:hAnsi="Times New Roman" w:cs="Times New Roman"/>
                    </w:rPr>
                  </w:rPrChange>
                </w:rPr>
                <w:delText>Non-EBF (%)</w:delText>
              </w:r>
            </w:del>
          </w:p>
        </w:tc>
        <w:tc>
          <w:tcPr>
            <w:tcW w:w="0" w:type="dxa"/>
            <w:tcPrChange w:id="1851" w:author="Mohammad Nayeem" w:date="2020-04-18T21:16:00Z">
              <w:tcPr>
                <w:tcW w:w="2250" w:type="dxa"/>
              </w:tcPr>
            </w:tcPrChange>
          </w:tcPr>
          <w:p w14:paraId="7684E097" w14:textId="2BC736F8" w:rsidR="00034BE4" w:rsidRPr="004E6C2C" w:rsidDel="00207654" w:rsidRDefault="00034BE4">
            <w:pPr>
              <w:spacing w:line="480" w:lineRule="auto"/>
              <w:jc w:val="both"/>
              <w:cnfStyle w:val="100000000000" w:firstRow="1" w:lastRow="0" w:firstColumn="0" w:lastColumn="0" w:oddVBand="0" w:evenVBand="0" w:oddHBand="0" w:evenHBand="0" w:firstRowFirstColumn="0" w:firstRowLastColumn="0" w:lastRowFirstColumn="0" w:lastRowLastColumn="0"/>
              <w:rPr>
                <w:del w:id="1852" w:author="Mohammad Nayeem" w:date="2020-04-21T21:15:00Z"/>
                <w:rFonts w:ascii="Times New Roman" w:hAnsi="Times New Roman" w:cs="Times New Roman"/>
                <w:sz w:val="24"/>
                <w:szCs w:val="24"/>
                <w:rPrChange w:id="1853" w:author="Mohammad Nayeem" w:date="2020-04-21T22:30:00Z">
                  <w:rPr>
                    <w:del w:id="1854" w:author="Mohammad Nayeem" w:date="2020-04-21T21:15:00Z"/>
                    <w:rFonts w:ascii="Times New Roman" w:hAnsi="Times New Roman" w:cs="Times New Roman"/>
                  </w:rPr>
                </w:rPrChange>
              </w:rPr>
            </w:pPr>
            <w:del w:id="1855" w:author="Mohammad Nayeem" w:date="2020-04-21T21:15:00Z">
              <w:r w:rsidRPr="004E6C2C" w:rsidDel="00207654">
                <w:rPr>
                  <w:rFonts w:ascii="Times New Roman" w:hAnsi="Times New Roman" w:cs="Times New Roman"/>
                  <w:sz w:val="24"/>
                  <w:szCs w:val="24"/>
                  <w:rPrChange w:id="1856" w:author="Mohammad Nayeem" w:date="2020-04-21T22:30:00Z">
                    <w:rPr>
                      <w:rFonts w:ascii="Times New Roman" w:hAnsi="Times New Roman" w:cs="Times New Roman"/>
                    </w:rPr>
                  </w:rPrChange>
                </w:rPr>
                <w:delText>P-Value*</w:delText>
              </w:r>
            </w:del>
          </w:p>
        </w:tc>
      </w:tr>
      <w:tr w:rsidR="00034BE4" w:rsidRPr="004E6C2C" w:rsidDel="00B43E27" w14:paraId="7358C0E8" w14:textId="3E91F526" w:rsidTr="008B2677">
        <w:trPr>
          <w:cnfStyle w:val="000000100000" w:firstRow="0" w:lastRow="0" w:firstColumn="0" w:lastColumn="0" w:oddVBand="0" w:evenVBand="0" w:oddHBand="1" w:evenHBand="0" w:firstRowFirstColumn="0" w:firstRowLastColumn="0" w:lastRowFirstColumn="0" w:lastRowLastColumn="0"/>
          <w:del w:id="1857" w:author="Mohammad Nayeem" w:date="2020-04-18T21:17:00Z"/>
        </w:trPr>
        <w:tc>
          <w:tcPr>
            <w:cnfStyle w:val="001000000000" w:firstRow="0" w:lastRow="0" w:firstColumn="1" w:lastColumn="0" w:oddVBand="0" w:evenVBand="0" w:oddHBand="0" w:evenHBand="0" w:firstRowFirstColumn="0" w:firstRowLastColumn="0" w:lastRowFirstColumn="0" w:lastRowLastColumn="0"/>
            <w:tcW w:w="2785" w:type="dxa"/>
          </w:tcPr>
          <w:p w14:paraId="0D766126" w14:textId="5E9194F7" w:rsidR="00034BE4" w:rsidRPr="004E6C2C" w:rsidDel="00B43E27" w:rsidRDefault="00034BE4">
            <w:pPr>
              <w:spacing w:line="480" w:lineRule="auto"/>
              <w:jc w:val="both"/>
              <w:rPr>
                <w:del w:id="1858" w:author="Mohammad Nayeem" w:date="2020-04-18T21:17:00Z"/>
                <w:rFonts w:ascii="Times New Roman" w:hAnsi="Times New Roman" w:cs="Times New Roman"/>
                <w:sz w:val="24"/>
                <w:szCs w:val="24"/>
                <w:rPrChange w:id="1859" w:author="Mohammad Nayeem" w:date="2020-04-21T22:30:00Z">
                  <w:rPr>
                    <w:del w:id="1860" w:author="Mohammad Nayeem" w:date="2020-04-18T21:17:00Z"/>
                    <w:rFonts w:ascii="Times New Roman" w:hAnsi="Times New Roman" w:cs="Times New Roman"/>
                  </w:rPr>
                </w:rPrChange>
              </w:rPr>
            </w:pPr>
            <w:del w:id="1861" w:author="Mohammad Nayeem" w:date="2020-04-18T21:17:00Z">
              <w:r w:rsidRPr="004E6C2C" w:rsidDel="00B43E27">
                <w:rPr>
                  <w:rFonts w:ascii="Times New Roman" w:hAnsi="Times New Roman" w:cs="Times New Roman"/>
                  <w:sz w:val="24"/>
                  <w:szCs w:val="24"/>
                  <w:rPrChange w:id="1862" w:author="Mohammad Nayeem" w:date="2020-04-21T22:30:00Z">
                    <w:rPr>
                      <w:rFonts w:ascii="Times New Roman" w:hAnsi="Times New Roman" w:cs="Times New Roman"/>
                    </w:rPr>
                  </w:rPrChange>
                </w:rPr>
                <w:delText>Number</w:delText>
              </w:r>
            </w:del>
          </w:p>
        </w:tc>
        <w:tc>
          <w:tcPr>
            <w:tcW w:w="2070" w:type="dxa"/>
          </w:tcPr>
          <w:p w14:paraId="11799519" w14:textId="120CB9D9" w:rsidR="00034BE4" w:rsidRPr="004E6C2C" w:rsidDel="00B43E27" w:rsidRDefault="00034BE4">
            <w:pPr>
              <w:spacing w:line="480" w:lineRule="auto"/>
              <w:jc w:val="both"/>
              <w:cnfStyle w:val="000000100000" w:firstRow="0" w:lastRow="0" w:firstColumn="0" w:lastColumn="0" w:oddVBand="0" w:evenVBand="0" w:oddHBand="1" w:evenHBand="0" w:firstRowFirstColumn="0" w:firstRowLastColumn="0" w:lastRowFirstColumn="0" w:lastRowLastColumn="0"/>
              <w:rPr>
                <w:del w:id="1863" w:author="Mohammad Nayeem" w:date="2020-04-18T21:17:00Z"/>
                <w:rFonts w:ascii="Times New Roman" w:hAnsi="Times New Roman" w:cs="Times New Roman"/>
                <w:sz w:val="24"/>
                <w:szCs w:val="24"/>
                <w:rPrChange w:id="1864" w:author="Mohammad Nayeem" w:date="2020-04-21T22:30:00Z">
                  <w:rPr>
                    <w:del w:id="1865" w:author="Mohammad Nayeem" w:date="2020-04-18T21:17:00Z"/>
                    <w:rFonts w:ascii="Times New Roman" w:hAnsi="Times New Roman" w:cs="Times New Roman"/>
                  </w:rPr>
                </w:rPrChange>
              </w:rPr>
            </w:pPr>
          </w:p>
        </w:tc>
        <w:tc>
          <w:tcPr>
            <w:tcW w:w="2250" w:type="dxa"/>
          </w:tcPr>
          <w:p w14:paraId="00598C98" w14:textId="0D4285D0" w:rsidR="00034BE4" w:rsidRPr="004E6C2C" w:rsidDel="00B43E27" w:rsidRDefault="00034BE4">
            <w:pPr>
              <w:spacing w:line="480" w:lineRule="auto"/>
              <w:jc w:val="both"/>
              <w:cnfStyle w:val="000000100000" w:firstRow="0" w:lastRow="0" w:firstColumn="0" w:lastColumn="0" w:oddVBand="0" w:evenVBand="0" w:oddHBand="1" w:evenHBand="0" w:firstRowFirstColumn="0" w:firstRowLastColumn="0" w:lastRowFirstColumn="0" w:lastRowLastColumn="0"/>
              <w:rPr>
                <w:del w:id="1866" w:author="Mohammad Nayeem" w:date="2020-04-18T21:17:00Z"/>
                <w:rFonts w:ascii="Times New Roman" w:hAnsi="Times New Roman" w:cs="Times New Roman"/>
                <w:sz w:val="24"/>
                <w:szCs w:val="24"/>
                <w:rPrChange w:id="1867" w:author="Mohammad Nayeem" w:date="2020-04-21T22:30:00Z">
                  <w:rPr>
                    <w:del w:id="1868" w:author="Mohammad Nayeem" w:date="2020-04-18T21:17:00Z"/>
                    <w:rFonts w:ascii="Times New Roman" w:hAnsi="Times New Roman" w:cs="Times New Roman"/>
                  </w:rPr>
                </w:rPrChange>
              </w:rPr>
            </w:pPr>
          </w:p>
        </w:tc>
        <w:tc>
          <w:tcPr>
            <w:tcW w:w="2250" w:type="dxa"/>
          </w:tcPr>
          <w:p w14:paraId="11368353" w14:textId="4C143715" w:rsidR="00034BE4" w:rsidRPr="004E6C2C" w:rsidDel="00B43E27" w:rsidRDefault="00034BE4">
            <w:pPr>
              <w:spacing w:line="480" w:lineRule="auto"/>
              <w:jc w:val="both"/>
              <w:cnfStyle w:val="000000100000" w:firstRow="0" w:lastRow="0" w:firstColumn="0" w:lastColumn="0" w:oddVBand="0" w:evenVBand="0" w:oddHBand="1" w:evenHBand="0" w:firstRowFirstColumn="0" w:firstRowLastColumn="0" w:lastRowFirstColumn="0" w:lastRowLastColumn="0"/>
              <w:rPr>
                <w:del w:id="1869" w:author="Mohammad Nayeem" w:date="2020-04-18T21:17:00Z"/>
                <w:rFonts w:ascii="Times New Roman" w:hAnsi="Times New Roman" w:cs="Times New Roman"/>
                <w:sz w:val="24"/>
                <w:szCs w:val="24"/>
                <w:rPrChange w:id="1870" w:author="Mohammad Nayeem" w:date="2020-04-21T22:30:00Z">
                  <w:rPr>
                    <w:del w:id="1871" w:author="Mohammad Nayeem" w:date="2020-04-18T21:17:00Z"/>
                    <w:rFonts w:ascii="Times New Roman" w:hAnsi="Times New Roman" w:cs="Times New Roman"/>
                  </w:rPr>
                </w:rPrChange>
              </w:rPr>
            </w:pPr>
          </w:p>
        </w:tc>
      </w:tr>
      <w:tr w:rsidR="00CB6C47" w:rsidRPr="004E6C2C" w:rsidDel="00B43E27" w14:paraId="21F6ACD7" w14:textId="434385B4" w:rsidTr="00B43E27">
        <w:trPr>
          <w:del w:id="1872" w:author="Mohammad Nayeem" w:date="2020-04-18T21:17:00Z"/>
        </w:trPr>
        <w:tc>
          <w:tcPr>
            <w:cnfStyle w:val="001000000000" w:firstRow="0" w:lastRow="0" w:firstColumn="1" w:lastColumn="0" w:oddVBand="0" w:evenVBand="0" w:oddHBand="0" w:evenHBand="0" w:firstRowFirstColumn="0" w:firstRowLastColumn="0" w:lastRowFirstColumn="0" w:lastRowLastColumn="0"/>
            <w:tcW w:w="2785" w:type="dxa"/>
            <w:tcPrChange w:id="1873" w:author="Mohammad Nayeem" w:date="2020-04-18T21:17:00Z">
              <w:tcPr>
                <w:tcW w:w="0" w:type="dxa"/>
              </w:tcPr>
            </w:tcPrChange>
          </w:tcPr>
          <w:p w14:paraId="382231A7" w14:textId="00768874" w:rsidR="00CB6C47" w:rsidRPr="004E6C2C" w:rsidDel="00B43E27" w:rsidRDefault="00CB6C47">
            <w:pPr>
              <w:spacing w:line="480" w:lineRule="auto"/>
              <w:jc w:val="both"/>
              <w:rPr>
                <w:del w:id="1874" w:author="Mohammad Nayeem" w:date="2020-04-18T21:17:00Z"/>
                <w:rFonts w:ascii="Times New Roman" w:hAnsi="Times New Roman" w:cs="Times New Roman"/>
                <w:b w:val="0"/>
                <w:bCs w:val="0"/>
                <w:sz w:val="24"/>
                <w:szCs w:val="24"/>
                <w:rPrChange w:id="1875" w:author="Mohammad Nayeem" w:date="2020-04-21T22:30:00Z">
                  <w:rPr>
                    <w:del w:id="1876" w:author="Mohammad Nayeem" w:date="2020-04-18T21:17:00Z"/>
                    <w:rFonts w:ascii="Times New Roman" w:hAnsi="Times New Roman" w:cs="Times New Roman"/>
                    <w:b w:val="0"/>
                    <w:bCs w:val="0"/>
                  </w:rPr>
                </w:rPrChange>
              </w:rPr>
            </w:pPr>
          </w:p>
        </w:tc>
        <w:tc>
          <w:tcPr>
            <w:tcW w:w="2070" w:type="dxa"/>
            <w:tcPrChange w:id="1877" w:author="Mohammad Nayeem" w:date="2020-04-18T21:17:00Z">
              <w:tcPr>
                <w:tcW w:w="0" w:type="dxa"/>
              </w:tcPr>
            </w:tcPrChange>
          </w:tcPr>
          <w:p w14:paraId="12D7A6B1" w14:textId="4172A18D" w:rsidR="00CB6C47" w:rsidRPr="004E6C2C" w:rsidDel="00B43E27"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878" w:author="Mohammad Nayeem" w:date="2020-04-18T21:17:00Z"/>
                <w:rFonts w:ascii="Times New Roman" w:hAnsi="Times New Roman" w:cs="Times New Roman"/>
                <w:sz w:val="24"/>
                <w:szCs w:val="24"/>
                <w:rPrChange w:id="1879" w:author="Mohammad Nayeem" w:date="2020-04-21T22:30:00Z">
                  <w:rPr>
                    <w:del w:id="1880" w:author="Mohammad Nayeem" w:date="2020-04-18T21:17:00Z"/>
                    <w:rFonts w:ascii="Times New Roman" w:hAnsi="Times New Roman" w:cs="Times New Roman"/>
                  </w:rPr>
                </w:rPrChange>
              </w:rPr>
            </w:pPr>
            <w:del w:id="1881" w:author="Mohammad Nayeem" w:date="2020-04-18T21:17:00Z">
              <w:r w:rsidRPr="004E6C2C" w:rsidDel="00B43E27">
                <w:rPr>
                  <w:rFonts w:ascii="Times New Roman" w:hAnsi="Times New Roman" w:cs="Times New Roman"/>
                  <w:sz w:val="24"/>
                  <w:szCs w:val="24"/>
                  <w:rPrChange w:id="1882" w:author="Mohammad Nayeem" w:date="2020-04-21T22:30:00Z">
                    <w:rPr>
                      <w:rFonts w:ascii="Times New Roman" w:hAnsi="Times New Roman" w:cs="Times New Roman"/>
                    </w:rPr>
                  </w:rPrChange>
                </w:rPr>
                <w:delText>375 (55.30)</w:delText>
              </w:r>
            </w:del>
          </w:p>
        </w:tc>
        <w:tc>
          <w:tcPr>
            <w:tcW w:w="2250" w:type="dxa"/>
            <w:tcPrChange w:id="1883" w:author="Mohammad Nayeem" w:date="2020-04-18T21:17:00Z">
              <w:tcPr>
                <w:tcW w:w="0" w:type="dxa"/>
              </w:tcPr>
            </w:tcPrChange>
          </w:tcPr>
          <w:p w14:paraId="762291AA" w14:textId="215C33F5" w:rsidR="00CB6C47" w:rsidRPr="004E6C2C" w:rsidDel="00B43E27"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884" w:author="Mohammad Nayeem" w:date="2020-04-18T21:17:00Z"/>
                <w:rFonts w:ascii="Times New Roman" w:hAnsi="Times New Roman" w:cs="Times New Roman"/>
                <w:sz w:val="24"/>
                <w:szCs w:val="24"/>
                <w:rPrChange w:id="1885" w:author="Mohammad Nayeem" w:date="2020-04-21T22:30:00Z">
                  <w:rPr>
                    <w:del w:id="1886" w:author="Mohammad Nayeem" w:date="2020-04-18T21:17:00Z"/>
                    <w:rFonts w:ascii="Times New Roman" w:hAnsi="Times New Roman" w:cs="Times New Roman"/>
                  </w:rPr>
                </w:rPrChange>
              </w:rPr>
            </w:pPr>
            <w:del w:id="1887" w:author="Mohammad Nayeem" w:date="2020-04-18T21:17:00Z">
              <w:r w:rsidRPr="004E6C2C" w:rsidDel="00B43E27">
                <w:rPr>
                  <w:rFonts w:ascii="Times New Roman" w:hAnsi="Times New Roman" w:cs="Times New Roman"/>
                  <w:sz w:val="24"/>
                  <w:szCs w:val="24"/>
                  <w:rPrChange w:id="1888" w:author="Mohammad Nayeem" w:date="2020-04-21T22:30:00Z">
                    <w:rPr>
                      <w:rFonts w:ascii="Times New Roman" w:hAnsi="Times New Roman" w:cs="Times New Roman"/>
                    </w:rPr>
                  </w:rPrChange>
                </w:rPr>
                <w:delText>257 (44.70)</w:delText>
              </w:r>
            </w:del>
          </w:p>
        </w:tc>
        <w:tc>
          <w:tcPr>
            <w:tcW w:w="2250" w:type="dxa"/>
            <w:tcPrChange w:id="1889" w:author="Mohammad Nayeem" w:date="2020-04-18T21:17:00Z">
              <w:tcPr>
                <w:tcW w:w="0" w:type="dxa"/>
              </w:tcPr>
            </w:tcPrChange>
          </w:tcPr>
          <w:p w14:paraId="273B1DE5" w14:textId="2377BABC" w:rsidR="00CB6C47" w:rsidRPr="004E6C2C" w:rsidDel="00B43E27"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890" w:author="Mohammad Nayeem" w:date="2020-04-18T21:17:00Z"/>
                <w:rFonts w:ascii="Times New Roman" w:hAnsi="Times New Roman" w:cs="Times New Roman"/>
                <w:sz w:val="24"/>
                <w:szCs w:val="24"/>
                <w:rPrChange w:id="1891" w:author="Mohammad Nayeem" w:date="2020-04-21T22:30:00Z">
                  <w:rPr>
                    <w:del w:id="1892" w:author="Mohammad Nayeem" w:date="2020-04-18T21:17:00Z"/>
                    <w:rFonts w:ascii="Times New Roman" w:hAnsi="Times New Roman" w:cs="Times New Roman"/>
                  </w:rPr>
                </w:rPrChange>
              </w:rPr>
            </w:pPr>
            <w:del w:id="1893" w:author="Mohammad Nayeem" w:date="2020-04-18T21:17:00Z">
              <w:r w:rsidRPr="004E6C2C" w:rsidDel="00B43E27">
                <w:rPr>
                  <w:rFonts w:ascii="Times New Roman" w:hAnsi="Times New Roman" w:cs="Times New Roman"/>
                  <w:sz w:val="24"/>
                  <w:szCs w:val="24"/>
                  <w:rPrChange w:id="1894" w:author="Mohammad Nayeem" w:date="2020-04-21T22:30:00Z">
                    <w:rPr>
                      <w:rFonts w:ascii="Times New Roman" w:hAnsi="Times New Roman" w:cs="Times New Roman"/>
                    </w:rPr>
                  </w:rPrChange>
                </w:rPr>
                <w:delText>-</w:delText>
              </w:r>
            </w:del>
          </w:p>
        </w:tc>
      </w:tr>
      <w:tr w:rsidR="00CB6C47" w:rsidRPr="004E6C2C" w:rsidDel="00207654" w14:paraId="73D8F288" w14:textId="6F54A319" w:rsidTr="008B2677">
        <w:trPr>
          <w:cnfStyle w:val="000000100000" w:firstRow="0" w:lastRow="0" w:firstColumn="0" w:lastColumn="0" w:oddVBand="0" w:evenVBand="0" w:oddHBand="1" w:evenHBand="0" w:firstRowFirstColumn="0" w:firstRowLastColumn="0" w:lastRowFirstColumn="0" w:lastRowLastColumn="0"/>
          <w:del w:id="1895"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1CE0B6FE" w14:textId="2ADDAF0A" w:rsidR="00CB6C47" w:rsidRPr="004E6C2C" w:rsidDel="00207654" w:rsidRDefault="00CB6C47">
            <w:pPr>
              <w:spacing w:line="480" w:lineRule="auto"/>
              <w:jc w:val="both"/>
              <w:rPr>
                <w:del w:id="1896" w:author="Mohammad Nayeem" w:date="2020-04-21T21:15:00Z"/>
                <w:rFonts w:ascii="Times New Roman" w:hAnsi="Times New Roman" w:cs="Times New Roman"/>
                <w:sz w:val="24"/>
                <w:szCs w:val="24"/>
                <w:rPrChange w:id="1897" w:author="Mohammad Nayeem" w:date="2020-04-21T22:30:00Z">
                  <w:rPr>
                    <w:del w:id="1898" w:author="Mohammad Nayeem" w:date="2020-04-21T21:15:00Z"/>
                    <w:rFonts w:ascii="Times New Roman" w:hAnsi="Times New Roman" w:cs="Times New Roman"/>
                  </w:rPr>
                </w:rPrChange>
              </w:rPr>
            </w:pPr>
            <w:del w:id="1899" w:author="Mohammad Nayeem" w:date="2020-04-21T21:15:00Z">
              <w:r w:rsidRPr="004E6C2C" w:rsidDel="00207654">
                <w:rPr>
                  <w:rFonts w:ascii="Times New Roman" w:hAnsi="Times New Roman" w:cs="Times New Roman"/>
                  <w:sz w:val="24"/>
                  <w:szCs w:val="24"/>
                  <w:rPrChange w:id="1900" w:author="Mohammad Nayeem" w:date="2020-04-21T22:30:00Z">
                    <w:rPr>
                      <w:rFonts w:ascii="Times New Roman" w:hAnsi="Times New Roman" w:cs="Times New Roman"/>
                    </w:rPr>
                  </w:rPrChange>
                </w:rPr>
                <w:delText>Age</w:delText>
              </w:r>
            </w:del>
          </w:p>
        </w:tc>
        <w:tc>
          <w:tcPr>
            <w:tcW w:w="2250" w:type="dxa"/>
          </w:tcPr>
          <w:p w14:paraId="6382B6E9" w14:textId="1590CEA7"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1901" w:author="Mohammad Nayeem" w:date="2020-04-21T21:15:00Z"/>
                <w:rFonts w:ascii="Times New Roman" w:hAnsi="Times New Roman" w:cs="Times New Roman"/>
                <w:sz w:val="24"/>
                <w:szCs w:val="24"/>
                <w:rPrChange w:id="1902" w:author="Mohammad Nayeem" w:date="2020-04-21T22:30:00Z">
                  <w:rPr>
                    <w:del w:id="1903" w:author="Mohammad Nayeem" w:date="2020-04-21T21:15:00Z"/>
                    <w:rFonts w:ascii="Times New Roman" w:hAnsi="Times New Roman" w:cs="Times New Roman"/>
                  </w:rPr>
                </w:rPrChange>
              </w:rPr>
            </w:pPr>
          </w:p>
        </w:tc>
      </w:tr>
      <w:tr w:rsidR="00CB6C47" w:rsidRPr="004E6C2C" w:rsidDel="00207654" w14:paraId="3B99C534" w14:textId="553F41DB" w:rsidTr="008B2677">
        <w:trPr>
          <w:del w:id="1904"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64DD3773" w14:textId="6DD6B156" w:rsidR="00CB6C47" w:rsidRPr="004E6C2C" w:rsidDel="00207654" w:rsidRDefault="00CB6C47">
            <w:pPr>
              <w:spacing w:line="480" w:lineRule="auto"/>
              <w:jc w:val="both"/>
              <w:rPr>
                <w:del w:id="1905" w:author="Mohammad Nayeem" w:date="2020-04-21T21:15:00Z"/>
                <w:rFonts w:ascii="Times New Roman" w:hAnsi="Times New Roman" w:cs="Times New Roman"/>
                <w:b w:val="0"/>
                <w:bCs w:val="0"/>
                <w:sz w:val="24"/>
                <w:szCs w:val="24"/>
                <w:rPrChange w:id="1906" w:author="Mohammad Nayeem" w:date="2020-04-21T22:30:00Z">
                  <w:rPr>
                    <w:del w:id="1907" w:author="Mohammad Nayeem" w:date="2020-04-21T21:15:00Z"/>
                    <w:rFonts w:ascii="Times New Roman" w:hAnsi="Times New Roman" w:cs="Times New Roman"/>
                    <w:b w:val="0"/>
                    <w:bCs w:val="0"/>
                  </w:rPr>
                </w:rPrChange>
              </w:rPr>
            </w:pPr>
            <w:del w:id="1908" w:author="Mohammad Nayeem" w:date="2020-04-21T21:15:00Z">
              <w:r w:rsidRPr="004E6C2C" w:rsidDel="00207654">
                <w:rPr>
                  <w:rFonts w:ascii="Times New Roman" w:hAnsi="Times New Roman" w:cs="Times New Roman"/>
                  <w:sz w:val="24"/>
                  <w:szCs w:val="24"/>
                  <w:rPrChange w:id="1909" w:author="Mohammad Nayeem" w:date="2020-04-21T22:30:00Z">
                    <w:rPr>
                      <w:rFonts w:ascii="Times New Roman" w:hAnsi="Times New Roman" w:cs="Times New Roman"/>
                    </w:rPr>
                  </w:rPrChange>
                </w:rPr>
                <w:delText>15-19</w:delText>
              </w:r>
            </w:del>
          </w:p>
        </w:tc>
        <w:tc>
          <w:tcPr>
            <w:tcW w:w="2070" w:type="dxa"/>
          </w:tcPr>
          <w:p w14:paraId="15A53449" w14:textId="261BBE1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910" w:author="Mohammad Nayeem" w:date="2020-04-21T21:15:00Z"/>
                <w:rFonts w:ascii="Times New Roman" w:hAnsi="Times New Roman" w:cs="Times New Roman"/>
                <w:sz w:val="24"/>
                <w:szCs w:val="24"/>
                <w:rPrChange w:id="1911" w:author="Mohammad Nayeem" w:date="2020-04-21T22:30:00Z">
                  <w:rPr>
                    <w:del w:id="1912" w:author="Mohammad Nayeem" w:date="2020-04-21T21:15:00Z"/>
                    <w:rFonts w:ascii="Times New Roman" w:hAnsi="Times New Roman" w:cs="Times New Roman"/>
                  </w:rPr>
                </w:rPrChange>
              </w:rPr>
            </w:pPr>
            <w:del w:id="1913" w:author="Mohammad Nayeem" w:date="2020-04-21T21:15:00Z">
              <w:r w:rsidRPr="004E6C2C" w:rsidDel="00207654">
                <w:rPr>
                  <w:rFonts w:ascii="Times New Roman" w:hAnsi="Times New Roman" w:cs="Times New Roman"/>
                  <w:sz w:val="24"/>
                  <w:szCs w:val="24"/>
                  <w:rPrChange w:id="1914" w:author="Mohammad Nayeem" w:date="2020-04-21T22:30:00Z">
                    <w:rPr>
                      <w:rFonts w:ascii="Times New Roman" w:hAnsi="Times New Roman" w:cs="Times New Roman"/>
                    </w:rPr>
                  </w:rPrChange>
                </w:rPr>
                <w:delText>107 (</w:delText>
              </w:r>
            </w:del>
            <w:del w:id="1915" w:author="Mohammad Nayeem" w:date="2020-04-18T21:18:00Z">
              <w:r w:rsidRPr="004E6C2C" w:rsidDel="00B43E27">
                <w:rPr>
                  <w:rFonts w:ascii="Times New Roman" w:hAnsi="Times New Roman" w:cs="Times New Roman"/>
                  <w:sz w:val="24"/>
                  <w:szCs w:val="24"/>
                  <w:rPrChange w:id="1916" w:author="Mohammad Nayeem" w:date="2020-04-21T22:30:00Z">
                    <w:rPr>
                      <w:rFonts w:ascii="Times New Roman" w:hAnsi="Times New Roman" w:cs="Times New Roman"/>
                    </w:rPr>
                  </w:rPrChange>
                </w:rPr>
                <w:delText>51.41</w:delText>
              </w:r>
            </w:del>
            <w:del w:id="1917" w:author="Mohammad Nayeem" w:date="2020-04-21T21:15:00Z">
              <w:r w:rsidRPr="004E6C2C" w:rsidDel="00207654">
                <w:rPr>
                  <w:rFonts w:ascii="Times New Roman" w:hAnsi="Times New Roman" w:cs="Times New Roman"/>
                  <w:sz w:val="24"/>
                  <w:szCs w:val="24"/>
                  <w:rPrChange w:id="1918" w:author="Mohammad Nayeem" w:date="2020-04-21T22:30:00Z">
                    <w:rPr>
                      <w:rFonts w:ascii="Times New Roman" w:hAnsi="Times New Roman" w:cs="Times New Roman"/>
                    </w:rPr>
                  </w:rPrChange>
                </w:rPr>
                <w:delText>)</w:delText>
              </w:r>
            </w:del>
          </w:p>
        </w:tc>
        <w:tc>
          <w:tcPr>
            <w:tcW w:w="2250" w:type="dxa"/>
          </w:tcPr>
          <w:p w14:paraId="7DD39182" w14:textId="23AF35F4"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919" w:author="Mohammad Nayeem" w:date="2020-04-21T21:15:00Z"/>
                <w:rFonts w:ascii="Times New Roman" w:hAnsi="Times New Roman" w:cs="Times New Roman"/>
                <w:sz w:val="24"/>
                <w:szCs w:val="24"/>
                <w:rPrChange w:id="1920" w:author="Mohammad Nayeem" w:date="2020-04-21T22:30:00Z">
                  <w:rPr>
                    <w:del w:id="1921" w:author="Mohammad Nayeem" w:date="2020-04-21T21:15:00Z"/>
                    <w:rFonts w:ascii="Times New Roman" w:hAnsi="Times New Roman" w:cs="Times New Roman"/>
                  </w:rPr>
                </w:rPrChange>
              </w:rPr>
            </w:pPr>
            <w:del w:id="1922" w:author="Mohammad Nayeem" w:date="2020-04-21T21:15:00Z">
              <w:r w:rsidRPr="004E6C2C" w:rsidDel="00207654">
                <w:rPr>
                  <w:rFonts w:ascii="Times New Roman" w:hAnsi="Times New Roman" w:cs="Times New Roman"/>
                  <w:sz w:val="24"/>
                  <w:szCs w:val="24"/>
                  <w:rPrChange w:id="1923" w:author="Mohammad Nayeem" w:date="2020-04-21T22:30:00Z">
                    <w:rPr>
                      <w:rFonts w:ascii="Times New Roman" w:hAnsi="Times New Roman" w:cs="Times New Roman"/>
                    </w:rPr>
                  </w:rPrChange>
                </w:rPr>
                <w:delText>91 (</w:delText>
              </w:r>
            </w:del>
            <w:del w:id="1924" w:author="Mohammad Nayeem" w:date="2020-04-18T21:19:00Z">
              <w:r w:rsidRPr="004E6C2C" w:rsidDel="00B43E27">
                <w:rPr>
                  <w:rFonts w:ascii="Times New Roman" w:hAnsi="Times New Roman" w:cs="Times New Roman"/>
                  <w:sz w:val="24"/>
                  <w:szCs w:val="24"/>
                  <w:rPrChange w:id="1925" w:author="Mohammad Nayeem" w:date="2020-04-21T22:30:00Z">
                    <w:rPr>
                      <w:rFonts w:ascii="Times New Roman" w:hAnsi="Times New Roman" w:cs="Times New Roman"/>
                    </w:rPr>
                  </w:rPrChange>
                </w:rPr>
                <w:delText>48.59</w:delText>
              </w:r>
            </w:del>
            <w:del w:id="1926" w:author="Mohammad Nayeem" w:date="2020-04-21T21:15:00Z">
              <w:r w:rsidRPr="004E6C2C" w:rsidDel="00207654">
                <w:rPr>
                  <w:rFonts w:ascii="Times New Roman" w:hAnsi="Times New Roman" w:cs="Times New Roman"/>
                  <w:sz w:val="24"/>
                  <w:szCs w:val="24"/>
                  <w:rPrChange w:id="1927" w:author="Mohammad Nayeem" w:date="2020-04-21T22:30:00Z">
                    <w:rPr>
                      <w:rFonts w:ascii="Times New Roman" w:hAnsi="Times New Roman" w:cs="Times New Roman"/>
                    </w:rPr>
                  </w:rPrChange>
                </w:rPr>
                <w:delText>)</w:delText>
              </w:r>
            </w:del>
          </w:p>
        </w:tc>
        <w:tc>
          <w:tcPr>
            <w:tcW w:w="2250" w:type="dxa"/>
          </w:tcPr>
          <w:p w14:paraId="73811F46" w14:textId="37C32A6C"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928" w:author="Mohammad Nayeem" w:date="2020-04-21T21:15:00Z"/>
                <w:rFonts w:ascii="Times New Roman" w:hAnsi="Times New Roman" w:cs="Times New Roman"/>
                <w:sz w:val="24"/>
                <w:szCs w:val="24"/>
                <w:rPrChange w:id="1929" w:author="Mohammad Nayeem" w:date="2020-04-21T22:30:00Z">
                  <w:rPr>
                    <w:del w:id="1930" w:author="Mohammad Nayeem" w:date="2020-04-21T21:15:00Z"/>
                    <w:rFonts w:ascii="Times New Roman" w:hAnsi="Times New Roman" w:cs="Times New Roman"/>
                  </w:rPr>
                </w:rPrChange>
              </w:rPr>
            </w:pPr>
            <w:del w:id="1931" w:author="Mohammad Nayeem" w:date="2020-04-21T21:15:00Z">
              <w:r w:rsidRPr="004E6C2C" w:rsidDel="00207654">
                <w:rPr>
                  <w:rFonts w:ascii="Times New Roman" w:hAnsi="Times New Roman" w:cs="Times New Roman"/>
                  <w:sz w:val="24"/>
                  <w:szCs w:val="24"/>
                  <w:rPrChange w:id="1932" w:author="Mohammad Nayeem" w:date="2020-04-21T22:30:00Z">
                    <w:rPr>
                      <w:rFonts w:ascii="Times New Roman" w:hAnsi="Times New Roman" w:cs="Times New Roman"/>
                    </w:rPr>
                  </w:rPrChange>
                </w:rPr>
                <w:delText>0.542</w:delText>
              </w:r>
            </w:del>
          </w:p>
        </w:tc>
      </w:tr>
      <w:tr w:rsidR="00CB6C47" w:rsidRPr="004E6C2C" w:rsidDel="00207654" w14:paraId="6A76417C" w14:textId="180AA8F5" w:rsidTr="008B2677">
        <w:trPr>
          <w:cnfStyle w:val="000000100000" w:firstRow="0" w:lastRow="0" w:firstColumn="0" w:lastColumn="0" w:oddVBand="0" w:evenVBand="0" w:oddHBand="1" w:evenHBand="0" w:firstRowFirstColumn="0" w:firstRowLastColumn="0" w:lastRowFirstColumn="0" w:lastRowLastColumn="0"/>
          <w:del w:id="1933"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152F30A3" w14:textId="654BA53D" w:rsidR="00CB6C47" w:rsidRPr="004E6C2C" w:rsidDel="00207654" w:rsidRDefault="00CB6C47">
            <w:pPr>
              <w:spacing w:line="480" w:lineRule="auto"/>
              <w:jc w:val="both"/>
              <w:rPr>
                <w:del w:id="1934" w:author="Mohammad Nayeem" w:date="2020-04-21T21:15:00Z"/>
                <w:rFonts w:ascii="Times New Roman" w:hAnsi="Times New Roman" w:cs="Times New Roman"/>
                <w:b w:val="0"/>
                <w:bCs w:val="0"/>
                <w:sz w:val="24"/>
                <w:szCs w:val="24"/>
                <w:rPrChange w:id="1935" w:author="Mohammad Nayeem" w:date="2020-04-21T22:30:00Z">
                  <w:rPr>
                    <w:del w:id="1936" w:author="Mohammad Nayeem" w:date="2020-04-21T21:15:00Z"/>
                    <w:rFonts w:ascii="Times New Roman" w:hAnsi="Times New Roman" w:cs="Times New Roman"/>
                    <w:b w:val="0"/>
                    <w:bCs w:val="0"/>
                  </w:rPr>
                </w:rPrChange>
              </w:rPr>
            </w:pPr>
            <w:del w:id="1937" w:author="Mohammad Nayeem" w:date="2020-04-21T21:15:00Z">
              <w:r w:rsidRPr="004E6C2C" w:rsidDel="00207654">
                <w:rPr>
                  <w:rFonts w:ascii="Times New Roman" w:hAnsi="Times New Roman" w:cs="Times New Roman"/>
                  <w:sz w:val="24"/>
                  <w:szCs w:val="24"/>
                  <w:rPrChange w:id="1938" w:author="Mohammad Nayeem" w:date="2020-04-21T22:30:00Z">
                    <w:rPr>
                      <w:rFonts w:ascii="Times New Roman" w:hAnsi="Times New Roman" w:cs="Times New Roman"/>
                    </w:rPr>
                  </w:rPrChange>
                </w:rPr>
                <w:delText>20-24</w:delText>
              </w:r>
            </w:del>
          </w:p>
        </w:tc>
        <w:tc>
          <w:tcPr>
            <w:tcW w:w="2070" w:type="dxa"/>
          </w:tcPr>
          <w:p w14:paraId="4E69A166" w14:textId="74801A81"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1939" w:author="Mohammad Nayeem" w:date="2020-04-21T21:15:00Z"/>
                <w:rFonts w:ascii="Times New Roman" w:hAnsi="Times New Roman" w:cs="Times New Roman"/>
                <w:sz w:val="24"/>
                <w:szCs w:val="24"/>
                <w:rPrChange w:id="1940" w:author="Mohammad Nayeem" w:date="2020-04-21T22:30:00Z">
                  <w:rPr>
                    <w:del w:id="1941" w:author="Mohammad Nayeem" w:date="2020-04-21T21:15:00Z"/>
                    <w:rFonts w:ascii="Times New Roman" w:hAnsi="Times New Roman" w:cs="Times New Roman"/>
                  </w:rPr>
                </w:rPrChange>
              </w:rPr>
            </w:pPr>
            <w:del w:id="1942" w:author="Mohammad Nayeem" w:date="2020-04-21T21:15:00Z">
              <w:r w:rsidRPr="004E6C2C" w:rsidDel="00207654">
                <w:rPr>
                  <w:rFonts w:ascii="Times New Roman" w:hAnsi="Times New Roman" w:cs="Times New Roman"/>
                  <w:sz w:val="24"/>
                  <w:szCs w:val="24"/>
                  <w:rPrChange w:id="1943" w:author="Mohammad Nayeem" w:date="2020-04-21T22:30:00Z">
                    <w:rPr>
                      <w:rFonts w:ascii="Times New Roman" w:hAnsi="Times New Roman" w:cs="Times New Roman"/>
                    </w:rPr>
                  </w:rPrChange>
                </w:rPr>
                <w:delText>120 (</w:delText>
              </w:r>
            </w:del>
            <w:del w:id="1944" w:author="Mohammad Nayeem" w:date="2020-04-18T21:18:00Z">
              <w:r w:rsidRPr="004E6C2C" w:rsidDel="00B43E27">
                <w:rPr>
                  <w:rFonts w:ascii="Times New Roman" w:hAnsi="Times New Roman" w:cs="Times New Roman"/>
                  <w:sz w:val="24"/>
                  <w:szCs w:val="24"/>
                  <w:rPrChange w:id="1945" w:author="Mohammad Nayeem" w:date="2020-04-21T22:30:00Z">
                    <w:rPr>
                      <w:rFonts w:ascii="Times New Roman" w:hAnsi="Times New Roman" w:cs="Times New Roman"/>
                    </w:rPr>
                  </w:rPrChange>
                </w:rPr>
                <w:delText>56.35</w:delText>
              </w:r>
            </w:del>
            <w:del w:id="1946" w:author="Mohammad Nayeem" w:date="2020-04-21T21:15:00Z">
              <w:r w:rsidRPr="004E6C2C" w:rsidDel="00207654">
                <w:rPr>
                  <w:rFonts w:ascii="Times New Roman" w:hAnsi="Times New Roman" w:cs="Times New Roman"/>
                  <w:sz w:val="24"/>
                  <w:szCs w:val="24"/>
                  <w:rPrChange w:id="1947" w:author="Mohammad Nayeem" w:date="2020-04-21T22:30:00Z">
                    <w:rPr>
                      <w:rFonts w:ascii="Times New Roman" w:hAnsi="Times New Roman" w:cs="Times New Roman"/>
                    </w:rPr>
                  </w:rPrChange>
                </w:rPr>
                <w:delText>)</w:delText>
              </w:r>
            </w:del>
          </w:p>
        </w:tc>
        <w:tc>
          <w:tcPr>
            <w:tcW w:w="2250" w:type="dxa"/>
          </w:tcPr>
          <w:p w14:paraId="4561AB22" w14:textId="3EE0FE7B"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1948" w:author="Mohammad Nayeem" w:date="2020-04-21T21:15:00Z"/>
                <w:rFonts w:ascii="Times New Roman" w:hAnsi="Times New Roman" w:cs="Times New Roman"/>
                <w:sz w:val="24"/>
                <w:szCs w:val="24"/>
                <w:rPrChange w:id="1949" w:author="Mohammad Nayeem" w:date="2020-04-21T22:30:00Z">
                  <w:rPr>
                    <w:del w:id="1950" w:author="Mohammad Nayeem" w:date="2020-04-21T21:15:00Z"/>
                    <w:rFonts w:ascii="Times New Roman" w:hAnsi="Times New Roman" w:cs="Times New Roman"/>
                  </w:rPr>
                </w:rPrChange>
              </w:rPr>
            </w:pPr>
            <w:del w:id="1951" w:author="Mohammad Nayeem" w:date="2020-04-21T21:15:00Z">
              <w:r w:rsidRPr="004E6C2C" w:rsidDel="00207654">
                <w:rPr>
                  <w:rFonts w:ascii="Times New Roman" w:hAnsi="Times New Roman" w:cs="Times New Roman"/>
                  <w:sz w:val="24"/>
                  <w:szCs w:val="24"/>
                  <w:rPrChange w:id="1952" w:author="Mohammad Nayeem" w:date="2020-04-21T22:30:00Z">
                    <w:rPr>
                      <w:rFonts w:ascii="Times New Roman" w:hAnsi="Times New Roman" w:cs="Times New Roman"/>
                    </w:rPr>
                  </w:rPrChange>
                </w:rPr>
                <w:delText>73 (</w:delText>
              </w:r>
            </w:del>
            <w:del w:id="1953" w:author="Mohammad Nayeem" w:date="2020-04-18T21:20:00Z">
              <w:r w:rsidRPr="004E6C2C" w:rsidDel="00B43E27">
                <w:rPr>
                  <w:rFonts w:ascii="Times New Roman" w:hAnsi="Times New Roman" w:cs="Times New Roman"/>
                  <w:sz w:val="24"/>
                  <w:szCs w:val="24"/>
                  <w:rPrChange w:id="1954" w:author="Mohammad Nayeem" w:date="2020-04-21T22:30:00Z">
                    <w:rPr>
                      <w:rFonts w:ascii="Times New Roman" w:hAnsi="Times New Roman" w:cs="Times New Roman"/>
                    </w:rPr>
                  </w:rPrChange>
                </w:rPr>
                <w:delText>43.65</w:delText>
              </w:r>
            </w:del>
            <w:del w:id="1955" w:author="Mohammad Nayeem" w:date="2020-04-21T21:15:00Z">
              <w:r w:rsidRPr="004E6C2C" w:rsidDel="00207654">
                <w:rPr>
                  <w:rFonts w:ascii="Times New Roman" w:hAnsi="Times New Roman" w:cs="Times New Roman"/>
                  <w:sz w:val="24"/>
                  <w:szCs w:val="24"/>
                  <w:rPrChange w:id="1956" w:author="Mohammad Nayeem" w:date="2020-04-21T22:30:00Z">
                    <w:rPr>
                      <w:rFonts w:ascii="Times New Roman" w:hAnsi="Times New Roman" w:cs="Times New Roman"/>
                    </w:rPr>
                  </w:rPrChange>
                </w:rPr>
                <w:delText>)</w:delText>
              </w:r>
            </w:del>
          </w:p>
        </w:tc>
        <w:tc>
          <w:tcPr>
            <w:tcW w:w="2250" w:type="dxa"/>
          </w:tcPr>
          <w:p w14:paraId="44A43446" w14:textId="588F99C3"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1957" w:author="Mohammad Nayeem" w:date="2020-04-21T21:15:00Z"/>
                <w:rFonts w:ascii="Times New Roman" w:hAnsi="Times New Roman" w:cs="Times New Roman"/>
                <w:sz w:val="24"/>
                <w:szCs w:val="24"/>
                <w:rPrChange w:id="1958" w:author="Mohammad Nayeem" w:date="2020-04-21T22:30:00Z">
                  <w:rPr>
                    <w:del w:id="1959" w:author="Mohammad Nayeem" w:date="2020-04-21T21:15:00Z"/>
                    <w:rFonts w:ascii="Times New Roman" w:hAnsi="Times New Roman" w:cs="Times New Roman"/>
                  </w:rPr>
                </w:rPrChange>
              </w:rPr>
            </w:pPr>
          </w:p>
        </w:tc>
      </w:tr>
      <w:tr w:rsidR="00CB6C47" w:rsidRPr="004E6C2C" w:rsidDel="00207654" w14:paraId="46F62940" w14:textId="48BC14D9" w:rsidTr="008B2677">
        <w:trPr>
          <w:del w:id="1960"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4C5D2033" w14:textId="677CB2A1" w:rsidR="00CB6C47" w:rsidRPr="004E6C2C" w:rsidDel="00207654" w:rsidRDefault="00CB6C47">
            <w:pPr>
              <w:spacing w:line="480" w:lineRule="auto"/>
              <w:jc w:val="both"/>
              <w:rPr>
                <w:del w:id="1961" w:author="Mohammad Nayeem" w:date="2020-04-21T21:15:00Z"/>
                <w:rFonts w:ascii="Times New Roman" w:hAnsi="Times New Roman" w:cs="Times New Roman"/>
                <w:b w:val="0"/>
                <w:bCs w:val="0"/>
                <w:sz w:val="24"/>
                <w:szCs w:val="24"/>
                <w:rPrChange w:id="1962" w:author="Mohammad Nayeem" w:date="2020-04-21T22:30:00Z">
                  <w:rPr>
                    <w:del w:id="1963" w:author="Mohammad Nayeem" w:date="2020-04-21T21:15:00Z"/>
                    <w:rFonts w:ascii="Times New Roman" w:hAnsi="Times New Roman" w:cs="Times New Roman"/>
                    <w:b w:val="0"/>
                    <w:bCs w:val="0"/>
                  </w:rPr>
                </w:rPrChange>
              </w:rPr>
            </w:pPr>
            <w:del w:id="1964" w:author="Mohammad Nayeem" w:date="2020-04-21T21:15:00Z">
              <w:r w:rsidRPr="004E6C2C" w:rsidDel="00207654">
                <w:rPr>
                  <w:rFonts w:ascii="Times New Roman" w:hAnsi="Times New Roman" w:cs="Times New Roman"/>
                  <w:sz w:val="24"/>
                  <w:szCs w:val="24"/>
                  <w:rPrChange w:id="1965" w:author="Mohammad Nayeem" w:date="2020-04-21T22:30:00Z">
                    <w:rPr>
                      <w:rFonts w:ascii="Times New Roman" w:hAnsi="Times New Roman" w:cs="Times New Roman"/>
                    </w:rPr>
                  </w:rPrChange>
                </w:rPr>
                <w:delText>25+</w:delText>
              </w:r>
            </w:del>
          </w:p>
        </w:tc>
        <w:tc>
          <w:tcPr>
            <w:tcW w:w="2070" w:type="dxa"/>
          </w:tcPr>
          <w:p w14:paraId="2BA92EC7" w14:textId="257A2B45"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966" w:author="Mohammad Nayeem" w:date="2020-04-21T21:15:00Z"/>
                <w:rFonts w:ascii="Times New Roman" w:hAnsi="Times New Roman" w:cs="Times New Roman"/>
                <w:sz w:val="24"/>
                <w:szCs w:val="24"/>
                <w:rPrChange w:id="1967" w:author="Mohammad Nayeem" w:date="2020-04-21T22:30:00Z">
                  <w:rPr>
                    <w:del w:id="1968" w:author="Mohammad Nayeem" w:date="2020-04-21T21:15:00Z"/>
                    <w:rFonts w:ascii="Times New Roman" w:hAnsi="Times New Roman" w:cs="Times New Roman"/>
                  </w:rPr>
                </w:rPrChange>
              </w:rPr>
            </w:pPr>
            <w:del w:id="1969" w:author="Mohammad Nayeem" w:date="2020-04-21T21:15:00Z">
              <w:r w:rsidRPr="004E6C2C" w:rsidDel="00207654">
                <w:rPr>
                  <w:rFonts w:ascii="Times New Roman" w:hAnsi="Times New Roman" w:cs="Times New Roman"/>
                  <w:sz w:val="24"/>
                  <w:szCs w:val="24"/>
                  <w:rPrChange w:id="1970" w:author="Mohammad Nayeem" w:date="2020-04-21T22:30:00Z">
                    <w:rPr>
                      <w:rFonts w:ascii="Times New Roman" w:hAnsi="Times New Roman" w:cs="Times New Roman"/>
                    </w:rPr>
                  </w:rPrChange>
                </w:rPr>
                <w:delText>148 (</w:delText>
              </w:r>
            </w:del>
            <w:del w:id="1971" w:author="Mohammad Nayeem" w:date="2020-04-18T21:19:00Z">
              <w:r w:rsidRPr="004E6C2C" w:rsidDel="00B43E27">
                <w:rPr>
                  <w:rFonts w:ascii="Times New Roman" w:hAnsi="Times New Roman" w:cs="Times New Roman"/>
                  <w:sz w:val="24"/>
                  <w:szCs w:val="24"/>
                  <w:rPrChange w:id="1972" w:author="Mohammad Nayeem" w:date="2020-04-21T22:30:00Z">
                    <w:rPr>
                      <w:rFonts w:ascii="Times New Roman" w:hAnsi="Times New Roman" w:cs="Times New Roman"/>
                    </w:rPr>
                  </w:rPrChange>
                </w:rPr>
                <w:delText>58.15</w:delText>
              </w:r>
            </w:del>
            <w:del w:id="1973" w:author="Mohammad Nayeem" w:date="2020-04-21T21:15:00Z">
              <w:r w:rsidRPr="004E6C2C" w:rsidDel="00207654">
                <w:rPr>
                  <w:rFonts w:ascii="Times New Roman" w:hAnsi="Times New Roman" w:cs="Times New Roman"/>
                  <w:sz w:val="24"/>
                  <w:szCs w:val="24"/>
                  <w:rPrChange w:id="1974" w:author="Mohammad Nayeem" w:date="2020-04-21T22:30:00Z">
                    <w:rPr>
                      <w:rFonts w:ascii="Times New Roman" w:hAnsi="Times New Roman" w:cs="Times New Roman"/>
                    </w:rPr>
                  </w:rPrChange>
                </w:rPr>
                <w:delText>)</w:delText>
              </w:r>
            </w:del>
          </w:p>
        </w:tc>
        <w:tc>
          <w:tcPr>
            <w:tcW w:w="2250" w:type="dxa"/>
          </w:tcPr>
          <w:p w14:paraId="14745180" w14:textId="78047E2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975" w:author="Mohammad Nayeem" w:date="2020-04-21T21:15:00Z"/>
                <w:rFonts w:ascii="Times New Roman" w:hAnsi="Times New Roman" w:cs="Times New Roman"/>
                <w:sz w:val="24"/>
                <w:szCs w:val="24"/>
                <w:rPrChange w:id="1976" w:author="Mohammad Nayeem" w:date="2020-04-21T22:30:00Z">
                  <w:rPr>
                    <w:del w:id="1977" w:author="Mohammad Nayeem" w:date="2020-04-21T21:15:00Z"/>
                    <w:rFonts w:ascii="Times New Roman" w:hAnsi="Times New Roman" w:cs="Times New Roman"/>
                  </w:rPr>
                </w:rPrChange>
              </w:rPr>
            </w:pPr>
            <w:del w:id="1978" w:author="Mohammad Nayeem" w:date="2020-04-21T21:15:00Z">
              <w:r w:rsidRPr="004E6C2C" w:rsidDel="00207654">
                <w:rPr>
                  <w:rFonts w:ascii="Times New Roman" w:hAnsi="Times New Roman" w:cs="Times New Roman"/>
                  <w:sz w:val="24"/>
                  <w:szCs w:val="24"/>
                  <w:rPrChange w:id="1979" w:author="Mohammad Nayeem" w:date="2020-04-21T22:30:00Z">
                    <w:rPr>
                      <w:rFonts w:ascii="Times New Roman" w:hAnsi="Times New Roman" w:cs="Times New Roman"/>
                    </w:rPr>
                  </w:rPrChange>
                </w:rPr>
                <w:delText>93 (</w:delText>
              </w:r>
            </w:del>
            <w:del w:id="1980" w:author="Mohammad Nayeem" w:date="2020-04-18T21:20:00Z">
              <w:r w:rsidRPr="004E6C2C" w:rsidDel="00B43E27">
                <w:rPr>
                  <w:rFonts w:ascii="Times New Roman" w:hAnsi="Times New Roman" w:cs="Times New Roman"/>
                  <w:sz w:val="24"/>
                  <w:szCs w:val="24"/>
                  <w:rPrChange w:id="1981" w:author="Mohammad Nayeem" w:date="2020-04-21T22:30:00Z">
                    <w:rPr>
                      <w:rFonts w:ascii="Times New Roman" w:hAnsi="Times New Roman" w:cs="Times New Roman"/>
                    </w:rPr>
                  </w:rPrChange>
                </w:rPr>
                <w:delText>41.85</w:delText>
              </w:r>
            </w:del>
            <w:del w:id="1982" w:author="Mohammad Nayeem" w:date="2020-04-21T21:15:00Z">
              <w:r w:rsidRPr="004E6C2C" w:rsidDel="00207654">
                <w:rPr>
                  <w:rFonts w:ascii="Times New Roman" w:hAnsi="Times New Roman" w:cs="Times New Roman"/>
                  <w:sz w:val="24"/>
                  <w:szCs w:val="24"/>
                  <w:rPrChange w:id="1983" w:author="Mohammad Nayeem" w:date="2020-04-21T22:30:00Z">
                    <w:rPr>
                      <w:rFonts w:ascii="Times New Roman" w:hAnsi="Times New Roman" w:cs="Times New Roman"/>
                    </w:rPr>
                  </w:rPrChange>
                </w:rPr>
                <w:delText>)</w:delText>
              </w:r>
            </w:del>
          </w:p>
        </w:tc>
        <w:tc>
          <w:tcPr>
            <w:tcW w:w="2250" w:type="dxa"/>
          </w:tcPr>
          <w:p w14:paraId="11F6DFD8" w14:textId="5F688B7D"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984" w:author="Mohammad Nayeem" w:date="2020-04-21T21:15:00Z"/>
                <w:rFonts w:ascii="Times New Roman" w:hAnsi="Times New Roman" w:cs="Times New Roman"/>
                <w:sz w:val="24"/>
                <w:szCs w:val="24"/>
                <w:rPrChange w:id="1985" w:author="Mohammad Nayeem" w:date="2020-04-21T22:30:00Z">
                  <w:rPr>
                    <w:del w:id="1986" w:author="Mohammad Nayeem" w:date="2020-04-21T21:15:00Z"/>
                    <w:rFonts w:ascii="Times New Roman" w:hAnsi="Times New Roman" w:cs="Times New Roman"/>
                  </w:rPr>
                </w:rPrChange>
              </w:rPr>
            </w:pPr>
          </w:p>
        </w:tc>
      </w:tr>
      <w:tr w:rsidR="00CB6C47" w:rsidRPr="004E6C2C" w:rsidDel="00207654" w14:paraId="0F911DBD" w14:textId="0B1031C6" w:rsidTr="008B2677">
        <w:trPr>
          <w:cnfStyle w:val="000000100000" w:firstRow="0" w:lastRow="0" w:firstColumn="0" w:lastColumn="0" w:oddVBand="0" w:evenVBand="0" w:oddHBand="1" w:evenHBand="0" w:firstRowFirstColumn="0" w:firstRowLastColumn="0" w:lastRowFirstColumn="0" w:lastRowLastColumn="0"/>
          <w:del w:id="1987"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194BE4B1" w14:textId="1A670240" w:rsidR="00CB6C47" w:rsidRPr="004E6C2C" w:rsidDel="00207654" w:rsidRDefault="00CB6C47">
            <w:pPr>
              <w:spacing w:line="480" w:lineRule="auto"/>
              <w:jc w:val="both"/>
              <w:rPr>
                <w:del w:id="1988" w:author="Mohammad Nayeem" w:date="2020-04-21T21:15:00Z"/>
                <w:rFonts w:ascii="Times New Roman" w:hAnsi="Times New Roman" w:cs="Times New Roman"/>
                <w:sz w:val="24"/>
                <w:szCs w:val="24"/>
                <w:rPrChange w:id="1989" w:author="Mohammad Nayeem" w:date="2020-04-21T22:30:00Z">
                  <w:rPr>
                    <w:del w:id="1990" w:author="Mohammad Nayeem" w:date="2020-04-21T21:15:00Z"/>
                    <w:rFonts w:ascii="Times New Roman" w:hAnsi="Times New Roman" w:cs="Times New Roman"/>
                  </w:rPr>
                </w:rPrChange>
              </w:rPr>
            </w:pPr>
            <w:commentRangeStart w:id="1991"/>
            <w:del w:id="1992" w:author="Mohammad Nayeem" w:date="2020-04-08T01:27:00Z">
              <w:r w:rsidRPr="004E6C2C" w:rsidDel="005D316A">
                <w:rPr>
                  <w:rFonts w:ascii="Times New Roman" w:hAnsi="Times New Roman" w:cs="Times New Roman"/>
                  <w:sz w:val="24"/>
                  <w:szCs w:val="24"/>
                  <w:rPrChange w:id="1993" w:author="Mohammad Nayeem" w:date="2020-04-21T22:30:00Z">
                    <w:rPr>
                      <w:rFonts w:ascii="Times New Roman" w:hAnsi="Times New Roman" w:cs="Times New Roman"/>
                    </w:rPr>
                  </w:rPrChange>
                </w:rPr>
                <w:delText>Division</w:delText>
              </w:r>
              <w:commentRangeEnd w:id="1991"/>
              <w:r w:rsidR="00364DF2" w:rsidRPr="004E6C2C" w:rsidDel="005D316A">
                <w:rPr>
                  <w:rStyle w:val="CommentReference"/>
                  <w:rFonts w:ascii="Times New Roman" w:hAnsi="Times New Roman" w:cs="Times New Roman"/>
                  <w:noProof/>
                  <w:sz w:val="24"/>
                  <w:szCs w:val="24"/>
                  <w:lang w:val="en-GB"/>
                  <w:rPrChange w:id="1994" w:author="Mohammad Nayeem" w:date="2020-04-21T22:30:00Z">
                    <w:rPr>
                      <w:rStyle w:val="CommentReference"/>
                      <w:noProof/>
                      <w:lang w:val="en-GB"/>
                    </w:rPr>
                  </w:rPrChange>
                </w:rPr>
                <w:commentReference w:id="1991"/>
              </w:r>
            </w:del>
          </w:p>
        </w:tc>
        <w:tc>
          <w:tcPr>
            <w:tcW w:w="2250" w:type="dxa"/>
          </w:tcPr>
          <w:p w14:paraId="065DDFBB" w14:textId="7CCE228B"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1995" w:author="Mohammad Nayeem" w:date="2020-04-21T21:15:00Z"/>
                <w:rFonts w:ascii="Times New Roman" w:hAnsi="Times New Roman" w:cs="Times New Roman"/>
                <w:sz w:val="24"/>
                <w:szCs w:val="24"/>
                <w:rPrChange w:id="1996" w:author="Mohammad Nayeem" w:date="2020-04-21T22:30:00Z">
                  <w:rPr>
                    <w:del w:id="1997" w:author="Mohammad Nayeem" w:date="2020-04-21T21:15:00Z"/>
                    <w:rFonts w:ascii="Times New Roman" w:hAnsi="Times New Roman" w:cs="Times New Roman"/>
                  </w:rPr>
                </w:rPrChange>
              </w:rPr>
            </w:pPr>
          </w:p>
        </w:tc>
      </w:tr>
      <w:tr w:rsidR="00CB6C47" w:rsidRPr="004E6C2C" w:rsidDel="00207654" w14:paraId="30D5F1A8" w14:textId="7B505C28" w:rsidTr="008B2677">
        <w:trPr>
          <w:del w:id="1998"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4D2EA16B" w14:textId="77D753EE" w:rsidR="00CB6C47" w:rsidRPr="004E6C2C" w:rsidDel="00207654" w:rsidRDefault="00CB6C47">
            <w:pPr>
              <w:spacing w:line="480" w:lineRule="auto"/>
              <w:jc w:val="both"/>
              <w:rPr>
                <w:del w:id="1999" w:author="Mohammad Nayeem" w:date="2020-04-21T21:15:00Z"/>
                <w:rFonts w:ascii="Times New Roman" w:hAnsi="Times New Roman" w:cs="Times New Roman"/>
                <w:b w:val="0"/>
                <w:bCs w:val="0"/>
                <w:sz w:val="24"/>
                <w:szCs w:val="24"/>
                <w:rPrChange w:id="2000" w:author="Mohammad Nayeem" w:date="2020-04-21T22:30:00Z">
                  <w:rPr>
                    <w:del w:id="2001" w:author="Mohammad Nayeem" w:date="2020-04-21T21:15:00Z"/>
                    <w:rFonts w:ascii="Times New Roman" w:hAnsi="Times New Roman" w:cs="Times New Roman"/>
                    <w:b w:val="0"/>
                    <w:bCs w:val="0"/>
                  </w:rPr>
                </w:rPrChange>
              </w:rPr>
            </w:pPr>
            <w:del w:id="2002" w:author="Mohammad Nayeem" w:date="2020-04-21T21:15:00Z">
              <w:r w:rsidRPr="004E6C2C" w:rsidDel="00207654">
                <w:rPr>
                  <w:rFonts w:ascii="Times New Roman" w:hAnsi="Times New Roman" w:cs="Times New Roman"/>
                  <w:sz w:val="24"/>
                  <w:szCs w:val="24"/>
                  <w:rPrChange w:id="2003" w:author="Mohammad Nayeem" w:date="2020-04-21T22:30:00Z">
                    <w:rPr>
                      <w:rFonts w:ascii="Times New Roman" w:hAnsi="Times New Roman" w:cs="Times New Roman"/>
                    </w:rPr>
                  </w:rPrChange>
                </w:rPr>
                <w:delText>Barisal</w:delText>
              </w:r>
            </w:del>
          </w:p>
        </w:tc>
        <w:tc>
          <w:tcPr>
            <w:tcW w:w="2070" w:type="dxa"/>
          </w:tcPr>
          <w:p w14:paraId="10F363D6" w14:textId="71F137F2"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004" w:author="Mohammad Nayeem" w:date="2020-04-21T21:15:00Z"/>
                <w:rFonts w:ascii="Times New Roman" w:hAnsi="Times New Roman" w:cs="Times New Roman"/>
                <w:sz w:val="24"/>
                <w:szCs w:val="24"/>
                <w:rPrChange w:id="2005" w:author="Mohammad Nayeem" w:date="2020-04-21T22:30:00Z">
                  <w:rPr>
                    <w:del w:id="2006" w:author="Mohammad Nayeem" w:date="2020-04-21T21:15:00Z"/>
                    <w:rFonts w:ascii="Times New Roman" w:hAnsi="Times New Roman" w:cs="Times New Roman"/>
                  </w:rPr>
                </w:rPrChange>
              </w:rPr>
            </w:pPr>
            <w:del w:id="2007" w:author="Mohammad Nayeem" w:date="2020-04-21T21:15:00Z">
              <w:r w:rsidRPr="004E6C2C" w:rsidDel="00207654">
                <w:rPr>
                  <w:rFonts w:ascii="Times New Roman" w:hAnsi="Times New Roman" w:cs="Times New Roman"/>
                  <w:sz w:val="24"/>
                  <w:szCs w:val="24"/>
                  <w:rPrChange w:id="2008" w:author="Mohammad Nayeem" w:date="2020-04-21T22:30:00Z">
                    <w:rPr>
                      <w:rFonts w:ascii="Times New Roman" w:hAnsi="Times New Roman" w:cs="Times New Roman"/>
                    </w:rPr>
                  </w:rPrChange>
                </w:rPr>
                <w:delText>37 (</w:delText>
              </w:r>
            </w:del>
            <w:del w:id="2009" w:author="Mohammad Nayeem" w:date="2020-04-18T21:22:00Z">
              <w:r w:rsidRPr="004E6C2C" w:rsidDel="00B43E27">
                <w:rPr>
                  <w:rFonts w:ascii="Times New Roman" w:hAnsi="Times New Roman" w:cs="Times New Roman"/>
                  <w:sz w:val="24"/>
                  <w:szCs w:val="24"/>
                  <w:rPrChange w:id="2010" w:author="Mohammad Nayeem" w:date="2020-04-21T22:30:00Z">
                    <w:rPr>
                      <w:rFonts w:ascii="Times New Roman" w:hAnsi="Times New Roman" w:cs="Times New Roman"/>
                    </w:rPr>
                  </w:rPrChange>
                </w:rPr>
                <w:delText>35.71</w:delText>
              </w:r>
            </w:del>
            <w:del w:id="2011" w:author="Mohammad Nayeem" w:date="2020-04-21T21:15:00Z">
              <w:r w:rsidRPr="004E6C2C" w:rsidDel="00207654">
                <w:rPr>
                  <w:rFonts w:ascii="Times New Roman" w:hAnsi="Times New Roman" w:cs="Times New Roman"/>
                  <w:sz w:val="24"/>
                  <w:szCs w:val="24"/>
                  <w:rPrChange w:id="2012" w:author="Mohammad Nayeem" w:date="2020-04-21T22:30:00Z">
                    <w:rPr>
                      <w:rFonts w:ascii="Times New Roman" w:hAnsi="Times New Roman" w:cs="Times New Roman"/>
                    </w:rPr>
                  </w:rPrChange>
                </w:rPr>
                <w:delText>)</w:delText>
              </w:r>
            </w:del>
          </w:p>
        </w:tc>
        <w:tc>
          <w:tcPr>
            <w:tcW w:w="2250" w:type="dxa"/>
          </w:tcPr>
          <w:p w14:paraId="6449B3AD" w14:textId="10BD3072"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013" w:author="Mohammad Nayeem" w:date="2020-04-21T21:15:00Z"/>
                <w:rFonts w:ascii="Times New Roman" w:hAnsi="Times New Roman" w:cs="Times New Roman"/>
                <w:sz w:val="24"/>
                <w:szCs w:val="24"/>
                <w:rPrChange w:id="2014" w:author="Mohammad Nayeem" w:date="2020-04-21T22:30:00Z">
                  <w:rPr>
                    <w:del w:id="2015" w:author="Mohammad Nayeem" w:date="2020-04-21T21:15:00Z"/>
                    <w:rFonts w:ascii="Times New Roman" w:hAnsi="Times New Roman" w:cs="Times New Roman"/>
                  </w:rPr>
                </w:rPrChange>
              </w:rPr>
            </w:pPr>
            <w:del w:id="2016" w:author="Mohammad Nayeem" w:date="2020-04-21T21:15:00Z">
              <w:r w:rsidRPr="004E6C2C" w:rsidDel="00207654">
                <w:rPr>
                  <w:rFonts w:ascii="Times New Roman" w:hAnsi="Times New Roman" w:cs="Times New Roman"/>
                  <w:sz w:val="24"/>
                  <w:szCs w:val="24"/>
                  <w:rPrChange w:id="2017" w:author="Mohammad Nayeem" w:date="2020-04-21T22:30:00Z">
                    <w:rPr>
                      <w:rFonts w:ascii="Times New Roman" w:hAnsi="Times New Roman" w:cs="Times New Roman"/>
                    </w:rPr>
                  </w:rPrChange>
                </w:rPr>
                <w:delText>52 (</w:delText>
              </w:r>
            </w:del>
            <w:del w:id="2018" w:author="Mohammad Nayeem" w:date="2020-04-18T21:25:00Z">
              <w:r w:rsidRPr="004E6C2C" w:rsidDel="00456C2E">
                <w:rPr>
                  <w:rFonts w:ascii="Times New Roman" w:hAnsi="Times New Roman" w:cs="Times New Roman"/>
                  <w:sz w:val="24"/>
                  <w:szCs w:val="24"/>
                  <w:rPrChange w:id="2019" w:author="Mohammad Nayeem" w:date="2020-04-21T22:30:00Z">
                    <w:rPr>
                      <w:rFonts w:ascii="Times New Roman" w:hAnsi="Times New Roman" w:cs="Times New Roman"/>
                    </w:rPr>
                  </w:rPrChange>
                </w:rPr>
                <w:delText>64.29</w:delText>
              </w:r>
            </w:del>
            <w:del w:id="2020" w:author="Mohammad Nayeem" w:date="2020-04-21T21:15:00Z">
              <w:r w:rsidRPr="004E6C2C" w:rsidDel="00207654">
                <w:rPr>
                  <w:rFonts w:ascii="Times New Roman" w:hAnsi="Times New Roman" w:cs="Times New Roman"/>
                  <w:sz w:val="24"/>
                  <w:szCs w:val="24"/>
                  <w:rPrChange w:id="2021" w:author="Mohammad Nayeem" w:date="2020-04-21T22:30:00Z">
                    <w:rPr>
                      <w:rFonts w:ascii="Times New Roman" w:hAnsi="Times New Roman" w:cs="Times New Roman"/>
                    </w:rPr>
                  </w:rPrChange>
                </w:rPr>
                <w:delText>)</w:delText>
              </w:r>
            </w:del>
          </w:p>
        </w:tc>
        <w:tc>
          <w:tcPr>
            <w:tcW w:w="2250" w:type="dxa"/>
          </w:tcPr>
          <w:p w14:paraId="6E1B854E" w14:textId="02AB28FE"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022" w:author="Mohammad Nayeem" w:date="2020-04-21T21:15:00Z"/>
                <w:rFonts w:ascii="Times New Roman" w:hAnsi="Times New Roman" w:cs="Times New Roman"/>
                <w:sz w:val="24"/>
                <w:szCs w:val="24"/>
                <w:rPrChange w:id="2023" w:author="Mohammad Nayeem" w:date="2020-04-21T22:30:00Z">
                  <w:rPr>
                    <w:del w:id="2024" w:author="Mohammad Nayeem" w:date="2020-04-21T21:15:00Z"/>
                    <w:rFonts w:ascii="Times New Roman" w:hAnsi="Times New Roman" w:cs="Times New Roman"/>
                  </w:rPr>
                </w:rPrChange>
              </w:rPr>
            </w:pPr>
            <w:del w:id="2025" w:author="Mohammad Nayeem" w:date="2020-04-21T21:15:00Z">
              <w:r w:rsidRPr="004E6C2C" w:rsidDel="00207654">
                <w:rPr>
                  <w:rFonts w:ascii="Times New Roman" w:hAnsi="Times New Roman" w:cs="Times New Roman"/>
                  <w:sz w:val="24"/>
                  <w:szCs w:val="24"/>
                  <w:rPrChange w:id="2026" w:author="Mohammad Nayeem" w:date="2020-04-21T22:30:00Z">
                    <w:rPr>
                      <w:rFonts w:ascii="Times New Roman" w:hAnsi="Times New Roman" w:cs="Times New Roman"/>
                    </w:rPr>
                  </w:rPrChange>
                </w:rPr>
                <w:delText>0.000</w:delText>
              </w:r>
            </w:del>
          </w:p>
        </w:tc>
      </w:tr>
      <w:tr w:rsidR="00CB6C47" w:rsidRPr="004E6C2C" w:rsidDel="00207654" w14:paraId="71E270E2" w14:textId="240E2CFA" w:rsidTr="008B2677">
        <w:trPr>
          <w:cnfStyle w:val="000000100000" w:firstRow="0" w:lastRow="0" w:firstColumn="0" w:lastColumn="0" w:oddVBand="0" w:evenVBand="0" w:oddHBand="1" w:evenHBand="0" w:firstRowFirstColumn="0" w:firstRowLastColumn="0" w:lastRowFirstColumn="0" w:lastRowLastColumn="0"/>
          <w:del w:id="2027"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1AA4784D" w14:textId="0A4973B0" w:rsidR="00CB6C47" w:rsidRPr="004E6C2C" w:rsidDel="00207654" w:rsidRDefault="00CB6C47">
            <w:pPr>
              <w:spacing w:line="480" w:lineRule="auto"/>
              <w:jc w:val="both"/>
              <w:rPr>
                <w:del w:id="2028" w:author="Mohammad Nayeem" w:date="2020-04-21T21:15:00Z"/>
                <w:rFonts w:ascii="Times New Roman" w:hAnsi="Times New Roman" w:cs="Times New Roman"/>
                <w:b w:val="0"/>
                <w:bCs w:val="0"/>
                <w:sz w:val="24"/>
                <w:szCs w:val="24"/>
                <w:rPrChange w:id="2029" w:author="Mohammad Nayeem" w:date="2020-04-21T22:30:00Z">
                  <w:rPr>
                    <w:del w:id="2030" w:author="Mohammad Nayeem" w:date="2020-04-21T21:15:00Z"/>
                    <w:rFonts w:ascii="Times New Roman" w:hAnsi="Times New Roman" w:cs="Times New Roman"/>
                    <w:b w:val="0"/>
                    <w:bCs w:val="0"/>
                  </w:rPr>
                </w:rPrChange>
              </w:rPr>
            </w:pPr>
            <w:del w:id="2031" w:author="Mohammad Nayeem" w:date="2020-04-21T21:15:00Z">
              <w:r w:rsidRPr="004E6C2C" w:rsidDel="00207654">
                <w:rPr>
                  <w:rFonts w:ascii="Times New Roman" w:hAnsi="Times New Roman" w:cs="Times New Roman"/>
                  <w:sz w:val="24"/>
                  <w:szCs w:val="24"/>
                  <w:rPrChange w:id="2032" w:author="Mohammad Nayeem" w:date="2020-04-21T22:30:00Z">
                    <w:rPr>
                      <w:rFonts w:ascii="Times New Roman" w:hAnsi="Times New Roman" w:cs="Times New Roman"/>
                    </w:rPr>
                  </w:rPrChange>
                </w:rPr>
                <w:delText>Chittagong</w:delText>
              </w:r>
            </w:del>
          </w:p>
        </w:tc>
        <w:tc>
          <w:tcPr>
            <w:tcW w:w="2070" w:type="dxa"/>
          </w:tcPr>
          <w:p w14:paraId="32A7D347" w14:textId="0C99161B"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033" w:author="Mohammad Nayeem" w:date="2020-04-21T21:15:00Z"/>
                <w:rFonts w:ascii="Times New Roman" w:hAnsi="Times New Roman" w:cs="Times New Roman"/>
                <w:sz w:val="24"/>
                <w:szCs w:val="24"/>
                <w:rPrChange w:id="2034" w:author="Mohammad Nayeem" w:date="2020-04-21T22:30:00Z">
                  <w:rPr>
                    <w:del w:id="2035" w:author="Mohammad Nayeem" w:date="2020-04-21T21:15:00Z"/>
                    <w:rFonts w:ascii="Times New Roman" w:hAnsi="Times New Roman" w:cs="Times New Roman"/>
                  </w:rPr>
                </w:rPrChange>
              </w:rPr>
            </w:pPr>
            <w:del w:id="2036" w:author="Mohammad Nayeem" w:date="2020-04-21T21:15:00Z">
              <w:r w:rsidRPr="004E6C2C" w:rsidDel="00207654">
                <w:rPr>
                  <w:rFonts w:ascii="Times New Roman" w:hAnsi="Times New Roman" w:cs="Times New Roman"/>
                  <w:sz w:val="24"/>
                  <w:szCs w:val="24"/>
                  <w:rPrChange w:id="2037" w:author="Mohammad Nayeem" w:date="2020-04-21T22:30:00Z">
                    <w:rPr>
                      <w:rFonts w:ascii="Times New Roman" w:hAnsi="Times New Roman" w:cs="Times New Roman"/>
                    </w:rPr>
                  </w:rPrChange>
                </w:rPr>
                <w:delText>76 (</w:delText>
              </w:r>
            </w:del>
            <w:del w:id="2038" w:author="Mohammad Nayeem" w:date="2020-04-18T21:22:00Z">
              <w:r w:rsidRPr="004E6C2C" w:rsidDel="00B43E27">
                <w:rPr>
                  <w:rFonts w:ascii="Times New Roman" w:hAnsi="Times New Roman" w:cs="Times New Roman"/>
                  <w:sz w:val="24"/>
                  <w:szCs w:val="24"/>
                  <w:rPrChange w:id="2039" w:author="Mohammad Nayeem" w:date="2020-04-21T22:30:00Z">
                    <w:rPr>
                      <w:rFonts w:ascii="Times New Roman" w:hAnsi="Times New Roman" w:cs="Times New Roman"/>
                    </w:rPr>
                  </w:rPrChange>
                </w:rPr>
                <w:delText>62.55</w:delText>
              </w:r>
            </w:del>
            <w:del w:id="2040" w:author="Mohammad Nayeem" w:date="2020-04-21T21:15:00Z">
              <w:r w:rsidRPr="004E6C2C" w:rsidDel="00207654">
                <w:rPr>
                  <w:rFonts w:ascii="Times New Roman" w:hAnsi="Times New Roman" w:cs="Times New Roman"/>
                  <w:sz w:val="24"/>
                  <w:szCs w:val="24"/>
                  <w:rPrChange w:id="2041" w:author="Mohammad Nayeem" w:date="2020-04-21T22:30:00Z">
                    <w:rPr>
                      <w:rFonts w:ascii="Times New Roman" w:hAnsi="Times New Roman" w:cs="Times New Roman"/>
                    </w:rPr>
                  </w:rPrChange>
                </w:rPr>
                <w:delText>)</w:delText>
              </w:r>
            </w:del>
          </w:p>
        </w:tc>
        <w:tc>
          <w:tcPr>
            <w:tcW w:w="2250" w:type="dxa"/>
          </w:tcPr>
          <w:p w14:paraId="6B611233" w14:textId="22CE54DE"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042" w:author="Mohammad Nayeem" w:date="2020-04-21T21:15:00Z"/>
                <w:rFonts w:ascii="Times New Roman" w:hAnsi="Times New Roman" w:cs="Times New Roman"/>
                <w:sz w:val="24"/>
                <w:szCs w:val="24"/>
                <w:rPrChange w:id="2043" w:author="Mohammad Nayeem" w:date="2020-04-21T22:30:00Z">
                  <w:rPr>
                    <w:del w:id="2044" w:author="Mohammad Nayeem" w:date="2020-04-21T21:15:00Z"/>
                    <w:rFonts w:ascii="Times New Roman" w:hAnsi="Times New Roman" w:cs="Times New Roman"/>
                  </w:rPr>
                </w:rPrChange>
              </w:rPr>
            </w:pPr>
            <w:del w:id="2045" w:author="Mohammad Nayeem" w:date="2020-04-21T21:15:00Z">
              <w:r w:rsidRPr="004E6C2C" w:rsidDel="00207654">
                <w:rPr>
                  <w:rFonts w:ascii="Times New Roman" w:hAnsi="Times New Roman" w:cs="Times New Roman"/>
                  <w:sz w:val="24"/>
                  <w:szCs w:val="24"/>
                  <w:rPrChange w:id="2046" w:author="Mohammad Nayeem" w:date="2020-04-21T22:30:00Z">
                    <w:rPr>
                      <w:rFonts w:ascii="Times New Roman" w:hAnsi="Times New Roman" w:cs="Times New Roman"/>
                    </w:rPr>
                  </w:rPrChange>
                </w:rPr>
                <w:delText>50 (</w:delText>
              </w:r>
            </w:del>
            <w:del w:id="2047" w:author="Mohammad Nayeem" w:date="2020-04-18T21:25:00Z">
              <w:r w:rsidRPr="004E6C2C" w:rsidDel="00456C2E">
                <w:rPr>
                  <w:rFonts w:ascii="Times New Roman" w:hAnsi="Times New Roman" w:cs="Times New Roman"/>
                  <w:sz w:val="24"/>
                  <w:szCs w:val="24"/>
                  <w:rPrChange w:id="2048" w:author="Mohammad Nayeem" w:date="2020-04-21T22:30:00Z">
                    <w:rPr>
                      <w:rFonts w:ascii="Times New Roman" w:hAnsi="Times New Roman" w:cs="Times New Roman"/>
                    </w:rPr>
                  </w:rPrChange>
                </w:rPr>
                <w:delText>37.45</w:delText>
              </w:r>
            </w:del>
            <w:del w:id="2049" w:author="Mohammad Nayeem" w:date="2020-04-21T21:15:00Z">
              <w:r w:rsidRPr="004E6C2C" w:rsidDel="00207654">
                <w:rPr>
                  <w:rFonts w:ascii="Times New Roman" w:hAnsi="Times New Roman" w:cs="Times New Roman"/>
                  <w:sz w:val="24"/>
                  <w:szCs w:val="24"/>
                  <w:rPrChange w:id="2050" w:author="Mohammad Nayeem" w:date="2020-04-21T22:30:00Z">
                    <w:rPr>
                      <w:rFonts w:ascii="Times New Roman" w:hAnsi="Times New Roman" w:cs="Times New Roman"/>
                    </w:rPr>
                  </w:rPrChange>
                </w:rPr>
                <w:delText>)</w:delText>
              </w:r>
            </w:del>
          </w:p>
        </w:tc>
        <w:tc>
          <w:tcPr>
            <w:tcW w:w="2250" w:type="dxa"/>
          </w:tcPr>
          <w:p w14:paraId="645A28F7" w14:textId="609A8C88"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051" w:author="Mohammad Nayeem" w:date="2020-04-21T21:15:00Z"/>
                <w:rFonts w:ascii="Times New Roman" w:hAnsi="Times New Roman" w:cs="Times New Roman"/>
                <w:sz w:val="24"/>
                <w:szCs w:val="24"/>
                <w:rPrChange w:id="2052" w:author="Mohammad Nayeem" w:date="2020-04-21T22:30:00Z">
                  <w:rPr>
                    <w:del w:id="2053" w:author="Mohammad Nayeem" w:date="2020-04-21T21:15:00Z"/>
                    <w:rFonts w:ascii="Times New Roman" w:hAnsi="Times New Roman" w:cs="Times New Roman"/>
                  </w:rPr>
                </w:rPrChange>
              </w:rPr>
            </w:pPr>
          </w:p>
        </w:tc>
      </w:tr>
      <w:tr w:rsidR="00CB6C47" w:rsidRPr="004E6C2C" w:rsidDel="00207654" w14:paraId="7A30A210" w14:textId="17FBBFF5" w:rsidTr="008B2677">
        <w:trPr>
          <w:del w:id="2054"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1711702F" w14:textId="0AD344A2" w:rsidR="00CB6C47" w:rsidRPr="004E6C2C" w:rsidDel="00207654" w:rsidRDefault="00CB6C47">
            <w:pPr>
              <w:spacing w:line="480" w:lineRule="auto"/>
              <w:jc w:val="both"/>
              <w:rPr>
                <w:del w:id="2055" w:author="Mohammad Nayeem" w:date="2020-04-21T21:15:00Z"/>
                <w:rFonts w:ascii="Times New Roman" w:hAnsi="Times New Roman" w:cs="Times New Roman"/>
                <w:b w:val="0"/>
                <w:bCs w:val="0"/>
                <w:sz w:val="24"/>
                <w:szCs w:val="24"/>
                <w:rPrChange w:id="2056" w:author="Mohammad Nayeem" w:date="2020-04-21T22:30:00Z">
                  <w:rPr>
                    <w:del w:id="2057" w:author="Mohammad Nayeem" w:date="2020-04-21T21:15:00Z"/>
                    <w:rFonts w:ascii="Times New Roman" w:hAnsi="Times New Roman" w:cs="Times New Roman"/>
                    <w:b w:val="0"/>
                    <w:bCs w:val="0"/>
                  </w:rPr>
                </w:rPrChange>
              </w:rPr>
            </w:pPr>
            <w:del w:id="2058" w:author="Mohammad Nayeem" w:date="2020-04-21T21:15:00Z">
              <w:r w:rsidRPr="004E6C2C" w:rsidDel="00207654">
                <w:rPr>
                  <w:rFonts w:ascii="Times New Roman" w:hAnsi="Times New Roman" w:cs="Times New Roman"/>
                  <w:sz w:val="24"/>
                  <w:szCs w:val="24"/>
                  <w:rPrChange w:id="2059" w:author="Mohammad Nayeem" w:date="2020-04-21T22:30:00Z">
                    <w:rPr>
                      <w:rFonts w:ascii="Times New Roman" w:hAnsi="Times New Roman" w:cs="Times New Roman"/>
                    </w:rPr>
                  </w:rPrChange>
                </w:rPr>
                <w:delText>Dhaka</w:delText>
              </w:r>
            </w:del>
          </w:p>
        </w:tc>
        <w:tc>
          <w:tcPr>
            <w:tcW w:w="2070" w:type="dxa"/>
          </w:tcPr>
          <w:p w14:paraId="13098C13" w14:textId="66866A46"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060" w:author="Mohammad Nayeem" w:date="2020-04-21T21:15:00Z"/>
                <w:rFonts w:ascii="Times New Roman" w:hAnsi="Times New Roman" w:cs="Times New Roman"/>
                <w:sz w:val="24"/>
                <w:szCs w:val="24"/>
                <w:rPrChange w:id="2061" w:author="Mohammad Nayeem" w:date="2020-04-21T22:30:00Z">
                  <w:rPr>
                    <w:del w:id="2062" w:author="Mohammad Nayeem" w:date="2020-04-21T21:15:00Z"/>
                    <w:rFonts w:ascii="Times New Roman" w:hAnsi="Times New Roman" w:cs="Times New Roman"/>
                  </w:rPr>
                </w:rPrChange>
              </w:rPr>
            </w:pPr>
            <w:del w:id="2063" w:author="Mohammad Nayeem" w:date="2020-04-21T21:15:00Z">
              <w:r w:rsidRPr="004E6C2C" w:rsidDel="00207654">
                <w:rPr>
                  <w:rFonts w:ascii="Times New Roman" w:hAnsi="Times New Roman" w:cs="Times New Roman"/>
                  <w:sz w:val="24"/>
                  <w:szCs w:val="24"/>
                  <w:rPrChange w:id="2064" w:author="Mohammad Nayeem" w:date="2020-04-21T22:30:00Z">
                    <w:rPr>
                      <w:rFonts w:ascii="Times New Roman" w:hAnsi="Times New Roman" w:cs="Times New Roman"/>
                    </w:rPr>
                  </w:rPrChange>
                </w:rPr>
                <w:delText>48 (</w:delText>
              </w:r>
            </w:del>
            <w:del w:id="2065" w:author="Mohammad Nayeem" w:date="2020-04-18T21:22:00Z">
              <w:r w:rsidRPr="004E6C2C" w:rsidDel="00B43E27">
                <w:rPr>
                  <w:rFonts w:ascii="Times New Roman" w:hAnsi="Times New Roman" w:cs="Times New Roman"/>
                  <w:sz w:val="24"/>
                  <w:szCs w:val="24"/>
                  <w:rPrChange w:id="2066" w:author="Mohammad Nayeem" w:date="2020-04-21T22:30:00Z">
                    <w:rPr>
                      <w:rFonts w:ascii="Times New Roman" w:hAnsi="Times New Roman" w:cs="Times New Roman"/>
                    </w:rPr>
                  </w:rPrChange>
                </w:rPr>
                <w:delText>41.97</w:delText>
              </w:r>
            </w:del>
            <w:del w:id="2067" w:author="Mohammad Nayeem" w:date="2020-04-21T21:15:00Z">
              <w:r w:rsidRPr="004E6C2C" w:rsidDel="00207654">
                <w:rPr>
                  <w:rFonts w:ascii="Times New Roman" w:hAnsi="Times New Roman" w:cs="Times New Roman"/>
                  <w:sz w:val="24"/>
                  <w:szCs w:val="24"/>
                  <w:rPrChange w:id="2068" w:author="Mohammad Nayeem" w:date="2020-04-21T22:30:00Z">
                    <w:rPr>
                      <w:rFonts w:ascii="Times New Roman" w:hAnsi="Times New Roman" w:cs="Times New Roman"/>
                    </w:rPr>
                  </w:rPrChange>
                </w:rPr>
                <w:delText>)</w:delText>
              </w:r>
            </w:del>
          </w:p>
        </w:tc>
        <w:tc>
          <w:tcPr>
            <w:tcW w:w="2250" w:type="dxa"/>
          </w:tcPr>
          <w:p w14:paraId="704F75F0" w14:textId="56968A7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069" w:author="Mohammad Nayeem" w:date="2020-04-21T21:15:00Z"/>
                <w:rFonts w:ascii="Times New Roman" w:hAnsi="Times New Roman" w:cs="Times New Roman"/>
                <w:sz w:val="24"/>
                <w:szCs w:val="24"/>
                <w:rPrChange w:id="2070" w:author="Mohammad Nayeem" w:date="2020-04-21T22:30:00Z">
                  <w:rPr>
                    <w:del w:id="2071" w:author="Mohammad Nayeem" w:date="2020-04-21T21:15:00Z"/>
                    <w:rFonts w:ascii="Times New Roman" w:hAnsi="Times New Roman" w:cs="Times New Roman"/>
                  </w:rPr>
                </w:rPrChange>
              </w:rPr>
            </w:pPr>
            <w:del w:id="2072" w:author="Mohammad Nayeem" w:date="2020-04-21T21:15:00Z">
              <w:r w:rsidRPr="004E6C2C" w:rsidDel="00207654">
                <w:rPr>
                  <w:rFonts w:ascii="Times New Roman" w:hAnsi="Times New Roman" w:cs="Times New Roman"/>
                  <w:sz w:val="24"/>
                  <w:szCs w:val="24"/>
                  <w:rPrChange w:id="2073" w:author="Mohammad Nayeem" w:date="2020-04-21T22:30:00Z">
                    <w:rPr>
                      <w:rFonts w:ascii="Times New Roman" w:hAnsi="Times New Roman" w:cs="Times New Roman"/>
                    </w:rPr>
                  </w:rPrChange>
                </w:rPr>
                <w:delText>56 (</w:delText>
              </w:r>
            </w:del>
            <w:del w:id="2074" w:author="Mohammad Nayeem" w:date="2020-04-18T21:32:00Z">
              <w:r w:rsidRPr="004E6C2C" w:rsidDel="00C41044">
                <w:rPr>
                  <w:rFonts w:ascii="Times New Roman" w:hAnsi="Times New Roman" w:cs="Times New Roman"/>
                  <w:sz w:val="24"/>
                  <w:szCs w:val="24"/>
                  <w:rPrChange w:id="2075" w:author="Mohammad Nayeem" w:date="2020-04-21T22:30:00Z">
                    <w:rPr>
                      <w:rFonts w:ascii="Times New Roman" w:hAnsi="Times New Roman" w:cs="Times New Roman"/>
                    </w:rPr>
                  </w:rPrChange>
                </w:rPr>
                <w:delText>58.03</w:delText>
              </w:r>
            </w:del>
            <w:del w:id="2076" w:author="Mohammad Nayeem" w:date="2020-04-21T21:15:00Z">
              <w:r w:rsidRPr="004E6C2C" w:rsidDel="00207654">
                <w:rPr>
                  <w:rFonts w:ascii="Times New Roman" w:hAnsi="Times New Roman" w:cs="Times New Roman"/>
                  <w:sz w:val="24"/>
                  <w:szCs w:val="24"/>
                  <w:rPrChange w:id="2077" w:author="Mohammad Nayeem" w:date="2020-04-21T22:30:00Z">
                    <w:rPr>
                      <w:rFonts w:ascii="Times New Roman" w:hAnsi="Times New Roman" w:cs="Times New Roman"/>
                    </w:rPr>
                  </w:rPrChange>
                </w:rPr>
                <w:delText>)</w:delText>
              </w:r>
            </w:del>
          </w:p>
        </w:tc>
        <w:tc>
          <w:tcPr>
            <w:tcW w:w="2250" w:type="dxa"/>
          </w:tcPr>
          <w:p w14:paraId="6164FC51" w14:textId="684AC88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078" w:author="Mohammad Nayeem" w:date="2020-04-21T21:15:00Z"/>
                <w:rFonts w:ascii="Times New Roman" w:hAnsi="Times New Roman" w:cs="Times New Roman"/>
                <w:sz w:val="24"/>
                <w:szCs w:val="24"/>
                <w:rPrChange w:id="2079" w:author="Mohammad Nayeem" w:date="2020-04-21T22:30:00Z">
                  <w:rPr>
                    <w:del w:id="2080" w:author="Mohammad Nayeem" w:date="2020-04-21T21:15:00Z"/>
                    <w:rFonts w:ascii="Times New Roman" w:hAnsi="Times New Roman" w:cs="Times New Roman"/>
                  </w:rPr>
                </w:rPrChange>
              </w:rPr>
            </w:pPr>
          </w:p>
        </w:tc>
      </w:tr>
      <w:tr w:rsidR="00CB6C47" w:rsidRPr="004E6C2C" w:rsidDel="00207654" w14:paraId="34E0FA62" w14:textId="29266C2A" w:rsidTr="008B2677">
        <w:trPr>
          <w:cnfStyle w:val="000000100000" w:firstRow="0" w:lastRow="0" w:firstColumn="0" w:lastColumn="0" w:oddVBand="0" w:evenVBand="0" w:oddHBand="1" w:evenHBand="0" w:firstRowFirstColumn="0" w:firstRowLastColumn="0" w:lastRowFirstColumn="0" w:lastRowLastColumn="0"/>
          <w:del w:id="2081"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36C63C92" w14:textId="04D3A9D7" w:rsidR="00CB6C47" w:rsidRPr="004E6C2C" w:rsidDel="00207654" w:rsidRDefault="00CB6C47">
            <w:pPr>
              <w:spacing w:line="480" w:lineRule="auto"/>
              <w:jc w:val="both"/>
              <w:rPr>
                <w:del w:id="2082" w:author="Mohammad Nayeem" w:date="2020-04-21T21:15:00Z"/>
                <w:rFonts w:ascii="Times New Roman" w:hAnsi="Times New Roman" w:cs="Times New Roman"/>
                <w:b w:val="0"/>
                <w:bCs w:val="0"/>
                <w:sz w:val="24"/>
                <w:szCs w:val="24"/>
                <w:rPrChange w:id="2083" w:author="Mohammad Nayeem" w:date="2020-04-21T22:30:00Z">
                  <w:rPr>
                    <w:del w:id="2084" w:author="Mohammad Nayeem" w:date="2020-04-21T21:15:00Z"/>
                    <w:rFonts w:ascii="Times New Roman" w:hAnsi="Times New Roman" w:cs="Times New Roman"/>
                    <w:b w:val="0"/>
                    <w:bCs w:val="0"/>
                  </w:rPr>
                </w:rPrChange>
              </w:rPr>
            </w:pPr>
            <w:del w:id="2085" w:author="Mohammad Nayeem" w:date="2020-04-21T21:15:00Z">
              <w:r w:rsidRPr="004E6C2C" w:rsidDel="00207654">
                <w:rPr>
                  <w:rFonts w:ascii="Times New Roman" w:hAnsi="Times New Roman" w:cs="Times New Roman"/>
                  <w:sz w:val="24"/>
                  <w:szCs w:val="24"/>
                  <w:rPrChange w:id="2086" w:author="Mohammad Nayeem" w:date="2020-04-21T22:30:00Z">
                    <w:rPr>
                      <w:rFonts w:ascii="Times New Roman" w:hAnsi="Times New Roman" w:cs="Times New Roman"/>
                    </w:rPr>
                  </w:rPrChange>
                </w:rPr>
                <w:delText>Khulna</w:delText>
              </w:r>
            </w:del>
          </w:p>
        </w:tc>
        <w:tc>
          <w:tcPr>
            <w:tcW w:w="2070" w:type="dxa"/>
          </w:tcPr>
          <w:p w14:paraId="6E0E7125" w14:textId="7C9CE0A5"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087" w:author="Mohammad Nayeem" w:date="2020-04-21T21:15:00Z"/>
                <w:rFonts w:ascii="Times New Roman" w:hAnsi="Times New Roman" w:cs="Times New Roman"/>
                <w:sz w:val="24"/>
                <w:szCs w:val="24"/>
                <w:rPrChange w:id="2088" w:author="Mohammad Nayeem" w:date="2020-04-21T22:30:00Z">
                  <w:rPr>
                    <w:del w:id="2089" w:author="Mohammad Nayeem" w:date="2020-04-21T21:15:00Z"/>
                    <w:rFonts w:ascii="Times New Roman" w:hAnsi="Times New Roman" w:cs="Times New Roman"/>
                  </w:rPr>
                </w:rPrChange>
              </w:rPr>
            </w:pPr>
            <w:del w:id="2090" w:author="Mohammad Nayeem" w:date="2020-04-21T21:15:00Z">
              <w:r w:rsidRPr="004E6C2C" w:rsidDel="00207654">
                <w:rPr>
                  <w:rFonts w:ascii="Times New Roman" w:hAnsi="Times New Roman" w:cs="Times New Roman"/>
                  <w:sz w:val="24"/>
                  <w:szCs w:val="24"/>
                  <w:rPrChange w:id="2091" w:author="Mohammad Nayeem" w:date="2020-04-21T22:30:00Z">
                    <w:rPr>
                      <w:rFonts w:ascii="Times New Roman" w:hAnsi="Times New Roman" w:cs="Times New Roman"/>
                    </w:rPr>
                  </w:rPrChange>
                </w:rPr>
                <w:delText>47 (</w:delText>
              </w:r>
            </w:del>
            <w:del w:id="2092" w:author="Mohammad Nayeem" w:date="2020-04-18T21:23:00Z">
              <w:r w:rsidRPr="004E6C2C" w:rsidDel="00B43E27">
                <w:rPr>
                  <w:rFonts w:ascii="Times New Roman" w:hAnsi="Times New Roman" w:cs="Times New Roman"/>
                  <w:sz w:val="24"/>
                  <w:szCs w:val="24"/>
                  <w:rPrChange w:id="2093" w:author="Mohammad Nayeem" w:date="2020-04-21T22:30:00Z">
                    <w:rPr>
                      <w:rFonts w:ascii="Times New Roman" w:hAnsi="Times New Roman" w:cs="Times New Roman"/>
                    </w:rPr>
                  </w:rPrChange>
                </w:rPr>
                <w:delText>70.79</w:delText>
              </w:r>
            </w:del>
            <w:del w:id="2094" w:author="Mohammad Nayeem" w:date="2020-04-21T21:15:00Z">
              <w:r w:rsidRPr="004E6C2C" w:rsidDel="00207654">
                <w:rPr>
                  <w:rFonts w:ascii="Times New Roman" w:hAnsi="Times New Roman" w:cs="Times New Roman"/>
                  <w:sz w:val="24"/>
                  <w:szCs w:val="24"/>
                  <w:rPrChange w:id="2095" w:author="Mohammad Nayeem" w:date="2020-04-21T22:30:00Z">
                    <w:rPr>
                      <w:rFonts w:ascii="Times New Roman" w:hAnsi="Times New Roman" w:cs="Times New Roman"/>
                    </w:rPr>
                  </w:rPrChange>
                </w:rPr>
                <w:delText>)</w:delText>
              </w:r>
            </w:del>
          </w:p>
        </w:tc>
        <w:tc>
          <w:tcPr>
            <w:tcW w:w="2250" w:type="dxa"/>
          </w:tcPr>
          <w:p w14:paraId="3B179CEA" w14:textId="2E005C3A"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096" w:author="Mohammad Nayeem" w:date="2020-04-21T21:15:00Z"/>
                <w:rFonts w:ascii="Times New Roman" w:hAnsi="Times New Roman" w:cs="Times New Roman"/>
                <w:sz w:val="24"/>
                <w:szCs w:val="24"/>
                <w:rPrChange w:id="2097" w:author="Mohammad Nayeem" w:date="2020-04-21T22:30:00Z">
                  <w:rPr>
                    <w:del w:id="2098" w:author="Mohammad Nayeem" w:date="2020-04-21T21:15:00Z"/>
                    <w:rFonts w:ascii="Times New Roman" w:hAnsi="Times New Roman" w:cs="Times New Roman"/>
                  </w:rPr>
                </w:rPrChange>
              </w:rPr>
            </w:pPr>
            <w:del w:id="2099" w:author="Mohammad Nayeem" w:date="2020-04-21T21:15:00Z">
              <w:r w:rsidRPr="004E6C2C" w:rsidDel="00207654">
                <w:rPr>
                  <w:rFonts w:ascii="Times New Roman" w:hAnsi="Times New Roman" w:cs="Times New Roman"/>
                  <w:sz w:val="24"/>
                  <w:szCs w:val="24"/>
                  <w:rPrChange w:id="2100" w:author="Mohammad Nayeem" w:date="2020-04-21T22:30:00Z">
                    <w:rPr>
                      <w:rFonts w:ascii="Times New Roman" w:hAnsi="Times New Roman" w:cs="Times New Roman"/>
                    </w:rPr>
                  </w:rPrChange>
                </w:rPr>
                <w:delText>23 (</w:delText>
              </w:r>
            </w:del>
            <w:del w:id="2101" w:author="Mohammad Nayeem" w:date="2020-04-18T21:32:00Z">
              <w:r w:rsidRPr="004E6C2C" w:rsidDel="00C41044">
                <w:rPr>
                  <w:rFonts w:ascii="Times New Roman" w:hAnsi="Times New Roman" w:cs="Times New Roman"/>
                  <w:sz w:val="24"/>
                  <w:szCs w:val="24"/>
                  <w:rPrChange w:id="2102" w:author="Mohammad Nayeem" w:date="2020-04-21T22:30:00Z">
                    <w:rPr>
                      <w:rFonts w:ascii="Times New Roman" w:hAnsi="Times New Roman" w:cs="Times New Roman"/>
                    </w:rPr>
                  </w:rPrChange>
                </w:rPr>
                <w:delText>2</w:delText>
              </w:r>
            </w:del>
            <w:del w:id="2103" w:author="Mohammad Nayeem" w:date="2020-04-18T21:26:00Z">
              <w:r w:rsidRPr="004E6C2C" w:rsidDel="00456C2E">
                <w:rPr>
                  <w:rFonts w:ascii="Times New Roman" w:hAnsi="Times New Roman" w:cs="Times New Roman"/>
                  <w:sz w:val="24"/>
                  <w:szCs w:val="24"/>
                  <w:rPrChange w:id="2104" w:author="Mohammad Nayeem" w:date="2020-04-21T22:30:00Z">
                    <w:rPr>
                      <w:rFonts w:ascii="Times New Roman" w:hAnsi="Times New Roman" w:cs="Times New Roman"/>
                    </w:rPr>
                  </w:rPrChange>
                </w:rPr>
                <w:delText>9.21</w:delText>
              </w:r>
            </w:del>
            <w:del w:id="2105" w:author="Mohammad Nayeem" w:date="2020-04-21T21:15:00Z">
              <w:r w:rsidRPr="004E6C2C" w:rsidDel="00207654">
                <w:rPr>
                  <w:rFonts w:ascii="Times New Roman" w:hAnsi="Times New Roman" w:cs="Times New Roman"/>
                  <w:sz w:val="24"/>
                  <w:szCs w:val="24"/>
                  <w:rPrChange w:id="2106" w:author="Mohammad Nayeem" w:date="2020-04-21T22:30:00Z">
                    <w:rPr>
                      <w:rFonts w:ascii="Times New Roman" w:hAnsi="Times New Roman" w:cs="Times New Roman"/>
                    </w:rPr>
                  </w:rPrChange>
                </w:rPr>
                <w:delText>)</w:delText>
              </w:r>
            </w:del>
          </w:p>
        </w:tc>
        <w:tc>
          <w:tcPr>
            <w:tcW w:w="2250" w:type="dxa"/>
          </w:tcPr>
          <w:p w14:paraId="50D5CB31" w14:textId="5EDEEC91"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107" w:author="Mohammad Nayeem" w:date="2020-04-21T21:15:00Z"/>
                <w:rFonts w:ascii="Times New Roman" w:hAnsi="Times New Roman" w:cs="Times New Roman"/>
                <w:sz w:val="24"/>
                <w:szCs w:val="24"/>
                <w:rPrChange w:id="2108" w:author="Mohammad Nayeem" w:date="2020-04-21T22:30:00Z">
                  <w:rPr>
                    <w:del w:id="2109" w:author="Mohammad Nayeem" w:date="2020-04-21T21:15:00Z"/>
                    <w:rFonts w:ascii="Times New Roman" w:hAnsi="Times New Roman" w:cs="Times New Roman"/>
                  </w:rPr>
                </w:rPrChange>
              </w:rPr>
            </w:pPr>
          </w:p>
        </w:tc>
      </w:tr>
      <w:tr w:rsidR="00CB6C47" w:rsidRPr="004E6C2C" w:rsidDel="00207654" w14:paraId="4F0D5C57" w14:textId="634D683F" w:rsidTr="008B2677">
        <w:trPr>
          <w:del w:id="2110"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35F24470" w14:textId="0855DA2C" w:rsidR="00CB6C47" w:rsidRPr="004E6C2C" w:rsidDel="00207654" w:rsidRDefault="00CB6C47">
            <w:pPr>
              <w:spacing w:line="480" w:lineRule="auto"/>
              <w:jc w:val="both"/>
              <w:rPr>
                <w:del w:id="2111" w:author="Mohammad Nayeem" w:date="2020-04-21T21:15:00Z"/>
                <w:rFonts w:ascii="Times New Roman" w:hAnsi="Times New Roman" w:cs="Times New Roman"/>
                <w:b w:val="0"/>
                <w:bCs w:val="0"/>
                <w:sz w:val="24"/>
                <w:szCs w:val="24"/>
                <w:rPrChange w:id="2112" w:author="Mohammad Nayeem" w:date="2020-04-21T22:30:00Z">
                  <w:rPr>
                    <w:del w:id="2113" w:author="Mohammad Nayeem" w:date="2020-04-21T21:15:00Z"/>
                    <w:rFonts w:ascii="Times New Roman" w:hAnsi="Times New Roman" w:cs="Times New Roman"/>
                    <w:b w:val="0"/>
                    <w:bCs w:val="0"/>
                  </w:rPr>
                </w:rPrChange>
              </w:rPr>
            </w:pPr>
            <w:del w:id="2114" w:author="Mohammad Nayeem" w:date="2020-04-21T21:15:00Z">
              <w:r w:rsidRPr="004E6C2C" w:rsidDel="00207654">
                <w:rPr>
                  <w:rFonts w:ascii="Times New Roman" w:hAnsi="Times New Roman" w:cs="Times New Roman"/>
                  <w:sz w:val="24"/>
                  <w:szCs w:val="24"/>
                  <w:rPrChange w:id="2115" w:author="Mohammad Nayeem" w:date="2020-04-21T22:30:00Z">
                    <w:rPr>
                      <w:rFonts w:ascii="Times New Roman" w:hAnsi="Times New Roman" w:cs="Times New Roman"/>
                    </w:rPr>
                  </w:rPrChange>
                </w:rPr>
                <w:delText>Rajshahi</w:delText>
              </w:r>
            </w:del>
          </w:p>
        </w:tc>
        <w:tc>
          <w:tcPr>
            <w:tcW w:w="2070" w:type="dxa"/>
          </w:tcPr>
          <w:p w14:paraId="2A38576D" w14:textId="3F791E22"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116" w:author="Mohammad Nayeem" w:date="2020-04-21T21:15:00Z"/>
                <w:rFonts w:ascii="Times New Roman" w:hAnsi="Times New Roman" w:cs="Times New Roman"/>
                <w:sz w:val="24"/>
                <w:szCs w:val="24"/>
                <w:rPrChange w:id="2117" w:author="Mohammad Nayeem" w:date="2020-04-21T22:30:00Z">
                  <w:rPr>
                    <w:del w:id="2118" w:author="Mohammad Nayeem" w:date="2020-04-21T21:15:00Z"/>
                    <w:rFonts w:ascii="Times New Roman" w:hAnsi="Times New Roman" w:cs="Times New Roman"/>
                  </w:rPr>
                </w:rPrChange>
              </w:rPr>
            </w:pPr>
            <w:del w:id="2119" w:author="Mohammad Nayeem" w:date="2020-04-21T21:15:00Z">
              <w:r w:rsidRPr="004E6C2C" w:rsidDel="00207654">
                <w:rPr>
                  <w:rFonts w:ascii="Times New Roman" w:hAnsi="Times New Roman" w:cs="Times New Roman"/>
                  <w:sz w:val="24"/>
                  <w:szCs w:val="24"/>
                  <w:rPrChange w:id="2120" w:author="Mohammad Nayeem" w:date="2020-04-21T22:30:00Z">
                    <w:rPr>
                      <w:rFonts w:ascii="Times New Roman" w:hAnsi="Times New Roman" w:cs="Times New Roman"/>
                    </w:rPr>
                  </w:rPrChange>
                </w:rPr>
                <w:delText>40 (</w:delText>
              </w:r>
            </w:del>
            <w:del w:id="2121" w:author="Mohammad Nayeem" w:date="2020-04-18T21:23:00Z">
              <w:r w:rsidRPr="004E6C2C" w:rsidDel="00B43E27">
                <w:rPr>
                  <w:rFonts w:ascii="Times New Roman" w:hAnsi="Times New Roman" w:cs="Times New Roman"/>
                  <w:sz w:val="24"/>
                  <w:szCs w:val="24"/>
                  <w:rPrChange w:id="2122" w:author="Mohammad Nayeem" w:date="2020-04-21T22:30:00Z">
                    <w:rPr>
                      <w:rFonts w:ascii="Times New Roman" w:hAnsi="Times New Roman" w:cs="Times New Roman"/>
                    </w:rPr>
                  </w:rPrChange>
                </w:rPr>
                <w:delText>56.33</w:delText>
              </w:r>
            </w:del>
            <w:del w:id="2123" w:author="Mohammad Nayeem" w:date="2020-04-21T21:15:00Z">
              <w:r w:rsidRPr="004E6C2C" w:rsidDel="00207654">
                <w:rPr>
                  <w:rFonts w:ascii="Times New Roman" w:hAnsi="Times New Roman" w:cs="Times New Roman"/>
                  <w:sz w:val="24"/>
                  <w:szCs w:val="24"/>
                  <w:rPrChange w:id="2124" w:author="Mohammad Nayeem" w:date="2020-04-21T22:30:00Z">
                    <w:rPr>
                      <w:rFonts w:ascii="Times New Roman" w:hAnsi="Times New Roman" w:cs="Times New Roman"/>
                    </w:rPr>
                  </w:rPrChange>
                </w:rPr>
                <w:delText>)</w:delText>
              </w:r>
            </w:del>
          </w:p>
        </w:tc>
        <w:tc>
          <w:tcPr>
            <w:tcW w:w="2250" w:type="dxa"/>
          </w:tcPr>
          <w:p w14:paraId="4E7EC92A" w14:textId="472AE83E"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125" w:author="Mohammad Nayeem" w:date="2020-04-21T21:15:00Z"/>
                <w:rFonts w:ascii="Times New Roman" w:hAnsi="Times New Roman" w:cs="Times New Roman"/>
                <w:sz w:val="24"/>
                <w:szCs w:val="24"/>
                <w:rPrChange w:id="2126" w:author="Mohammad Nayeem" w:date="2020-04-21T22:30:00Z">
                  <w:rPr>
                    <w:del w:id="2127" w:author="Mohammad Nayeem" w:date="2020-04-21T21:15:00Z"/>
                    <w:rFonts w:ascii="Times New Roman" w:hAnsi="Times New Roman" w:cs="Times New Roman"/>
                  </w:rPr>
                </w:rPrChange>
              </w:rPr>
            </w:pPr>
            <w:del w:id="2128" w:author="Mohammad Nayeem" w:date="2020-04-21T21:15:00Z">
              <w:r w:rsidRPr="004E6C2C" w:rsidDel="00207654">
                <w:rPr>
                  <w:rFonts w:ascii="Times New Roman" w:hAnsi="Times New Roman" w:cs="Times New Roman"/>
                  <w:sz w:val="24"/>
                  <w:szCs w:val="24"/>
                  <w:rPrChange w:id="2129" w:author="Mohammad Nayeem" w:date="2020-04-21T22:30:00Z">
                    <w:rPr>
                      <w:rFonts w:ascii="Times New Roman" w:hAnsi="Times New Roman" w:cs="Times New Roman"/>
                    </w:rPr>
                  </w:rPrChange>
                </w:rPr>
                <w:delText>31 (</w:delText>
              </w:r>
            </w:del>
            <w:del w:id="2130" w:author="Mohammad Nayeem" w:date="2020-04-18T21:26:00Z">
              <w:r w:rsidRPr="004E6C2C" w:rsidDel="00456C2E">
                <w:rPr>
                  <w:rFonts w:ascii="Times New Roman" w:hAnsi="Times New Roman" w:cs="Times New Roman"/>
                  <w:sz w:val="24"/>
                  <w:szCs w:val="24"/>
                  <w:rPrChange w:id="2131" w:author="Mohammad Nayeem" w:date="2020-04-21T22:30:00Z">
                    <w:rPr>
                      <w:rFonts w:ascii="Times New Roman" w:hAnsi="Times New Roman" w:cs="Times New Roman"/>
                    </w:rPr>
                  </w:rPrChange>
                </w:rPr>
                <w:delText>43.67</w:delText>
              </w:r>
            </w:del>
            <w:del w:id="2132" w:author="Mohammad Nayeem" w:date="2020-04-21T21:15:00Z">
              <w:r w:rsidRPr="004E6C2C" w:rsidDel="00207654">
                <w:rPr>
                  <w:rFonts w:ascii="Times New Roman" w:hAnsi="Times New Roman" w:cs="Times New Roman"/>
                  <w:sz w:val="24"/>
                  <w:szCs w:val="24"/>
                  <w:rPrChange w:id="2133" w:author="Mohammad Nayeem" w:date="2020-04-21T22:30:00Z">
                    <w:rPr>
                      <w:rFonts w:ascii="Times New Roman" w:hAnsi="Times New Roman" w:cs="Times New Roman"/>
                    </w:rPr>
                  </w:rPrChange>
                </w:rPr>
                <w:delText>)</w:delText>
              </w:r>
            </w:del>
          </w:p>
        </w:tc>
        <w:tc>
          <w:tcPr>
            <w:tcW w:w="2250" w:type="dxa"/>
          </w:tcPr>
          <w:p w14:paraId="79B926AB" w14:textId="541C78A6"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134" w:author="Mohammad Nayeem" w:date="2020-04-21T21:15:00Z"/>
                <w:rFonts w:ascii="Times New Roman" w:hAnsi="Times New Roman" w:cs="Times New Roman"/>
                <w:sz w:val="24"/>
                <w:szCs w:val="24"/>
                <w:rPrChange w:id="2135" w:author="Mohammad Nayeem" w:date="2020-04-21T22:30:00Z">
                  <w:rPr>
                    <w:del w:id="2136" w:author="Mohammad Nayeem" w:date="2020-04-21T21:15:00Z"/>
                    <w:rFonts w:ascii="Times New Roman" w:hAnsi="Times New Roman" w:cs="Times New Roman"/>
                  </w:rPr>
                </w:rPrChange>
              </w:rPr>
            </w:pPr>
          </w:p>
        </w:tc>
      </w:tr>
      <w:tr w:rsidR="00CB6C47" w:rsidRPr="004E6C2C" w:rsidDel="00207654" w14:paraId="27D75C31" w14:textId="2EC1233D" w:rsidTr="008B2677">
        <w:trPr>
          <w:cnfStyle w:val="000000100000" w:firstRow="0" w:lastRow="0" w:firstColumn="0" w:lastColumn="0" w:oddVBand="0" w:evenVBand="0" w:oddHBand="1" w:evenHBand="0" w:firstRowFirstColumn="0" w:firstRowLastColumn="0" w:lastRowFirstColumn="0" w:lastRowLastColumn="0"/>
          <w:del w:id="2137"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4E9C56F0" w14:textId="78EE62AB" w:rsidR="00CB6C47" w:rsidRPr="004E6C2C" w:rsidDel="00207654" w:rsidRDefault="00CB6C47">
            <w:pPr>
              <w:spacing w:line="480" w:lineRule="auto"/>
              <w:jc w:val="both"/>
              <w:rPr>
                <w:del w:id="2138" w:author="Mohammad Nayeem" w:date="2020-04-21T21:15:00Z"/>
                <w:rFonts w:ascii="Times New Roman" w:hAnsi="Times New Roman" w:cs="Times New Roman"/>
                <w:b w:val="0"/>
                <w:bCs w:val="0"/>
                <w:sz w:val="24"/>
                <w:szCs w:val="24"/>
                <w:rPrChange w:id="2139" w:author="Mohammad Nayeem" w:date="2020-04-21T22:30:00Z">
                  <w:rPr>
                    <w:del w:id="2140" w:author="Mohammad Nayeem" w:date="2020-04-21T21:15:00Z"/>
                    <w:rFonts w:ascii="Times New Roman" w:hAnsi="Times New Roman" w:cs="Times New Roman"/>
                    <w:b w:val="0"/>
                    <w:bCs w:val="0"/>
                  </w:rPr>
                </w:rPrChange>
              </w:rPr>
            </w:pPr>
            <w:del w:id="2141" w:author="Mohammad Nayeem" w:date="2020-04-21T21:15:00Z">
              <w:r w:rsidRPr="004E6C2C" w:rsidDel="00207654">
                <w:rPr>
                  <w:rFonts w:ascii="Times New Roman" w:hAnsi="Times New Roman" w:cs="Times New Roman"/>
                  <w:sz w:val="24"/>
                  <w:szCs w:val="24"/>
                  <w:rPrChange w:id="2142" w:author="Mohammad Nayeem" w:date="2020-04-21T22:30:00Z">
                    <w:rPr>
                      <w:rFonts w:ascii="Times New Roman" w:hAnsi="Times New Roman" w:cs="Times New Roman"/>
                    </w:rPr>
                  </w:rPrChange>
                </w:rPr>
                <w:delText>Rangpur</w:delText>
              </w:r>
            </w:del>
          </w:p>
        </w:tc>
        <w:tc>
          <w:tcPr>
            <w:tcW w:w="2070" w:type="dxa"/>
          </w:tcPr>
          <w:p w14:paraId="5EC00D27" w14:textId="1D89D530"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143" w:author="Mohammad Nayeem" w:date="2020-04-21T21:15:00Z"/>
                <w:rFonts w:ascii="Times New Roman" w:hAnsi="Times New Roman" w:cs="Times New Roman"/>
                <w:sz w:val="24"/>
                <w:szCs w:val="24"/>
                <w:rPrChange w:id="2144" w:author="Mohammad Nayeem" w:date="2020-04-21T22:30:00Z">
                  <w:rPr>
                    <w:del w:id="2145" w:author="Mohammad Nayeem" w:date="2020-04-21T21:15:00Z"/>
                    <w:rFonts w:ascii="Times New Roman" w:hAnsi="Times New Roman" w:cs="Times New Roman"/>
                  </w:rPr>
                </w:rPrChange>
              </w:rPr>
            </w:pPr>
            <w:del w:id="2146" w:author="Mohammad Nayeem" w:date="2020-04-21T21:15:00Z">
              <w:r w:rsidRPr="004E6C2C" w:rsidDel="00207654">
                <w:rPr>
                  <w:rFonts w:ascii="Times New Roman" w:hAnsi="Times New Roman" w:cs="Times New Roman"/>
                  <w:sz w:val="24"/>
                  <w:szCs w:val="24"/>
                  <w:rPrChange w:id="2147" w:author="Mohammad Nayeem" w:date="2020-04-21T22:30:00Z">
                    <w:rPr>
                      <w:rFonts w:ascii="Times New Roman" w:hAnsi="Times New Roman" w:cs="Times New Roman"/>
                    </w:rPr>
                  </w:rPrChange>
                </w:rPr>
                <w:delText>60 (</w:delText>
              </w:r>
            </w:del>
            <w:del w:id="2148" w:author="Mohammad Nayeem" w:date="2020-04-18T21:23:00Z">
              <w:r w:rsidRPr="004E6C2C" w:rsidDel="00B43E27">
                <w:rPr>
                  <w:rFonts w:ascii="Times New Roman" w:hAnsi="Times New Roman" w:cs="Times New Roman"/>
                  <w:sz w:val="24"/>
                  <w:szCs w:val="24"/>
                  <w:rPrChange w:id="2149" w:author="Mohammad Nayeem" w:date="2020-04-21T22:30:00Z">
                    <w:rPr>
                      <w:rFonts w:ascii="Times New Roman" w:hAnsi="Times New Roman" w:cs="Times New Roman"/>
                    </w:rPr>
                  </w:rPrChange>
                </w:rPr>
                <w:delText>70.12</w:delText>
              </w:r>
            </w:del>
            <w:del w:id="2150" w:author="Mohammad Nayeem" w:date="2020-04-21T21:15:00Z">
              <w:r w:rsidRPr="004E6C2C" w:rsidDel="00207654">
                <w:rPr>
                  <w:rFonts w:ascii="Times New Roman" w:hAnsi="Times New Roman" w:cs="Times New Roman"/>
                  <w:sz w:val="24"/>
                  <w:szCs w:val="24"/>
                  <w:rPrChange w:id="2151" w:author="Mohammad Nayeem" w:date="2020-04-21T22:30:00Z">
                    <w:rPr>
                      <w:rFonts w:ascii="Times New Roman" w:hAnsi="Times New Roman" w:cs="Times New Roman"/>
                    </w:rPr>
                  </w:rPrChange>
                </w:rPr>
                <w:delText>)</w:delText>
              </w:r>
            </w:del>
          </w:p>
        </w:tc>
        <w:tc>
          <w:tcPr>
            <w:tcW w:w="2250" w:type="dxa"/>
          </w:tcPr>
          <w:p w14:paraId="08C57474" w14:textId="24F1AEE3"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152" w:author="Mohammad Nayeem" w:date="2020-04-21T21:15:00Z"/>
                <w:rFonts w:ascii="Times New Roman" w:hAnsi="Times New Roman" w:cs="Times New Roman"/>
                <w:sz w:val="24"/>
                <w:szCs w:val="24"/>
                <w:rPrChange w:id="2153" w:author="Mohammad Nayeem" w:date="2020-04-21T22:30:00Z">
                  <w:rPr>
                    <w:del w:id="2154" w:author="Mohammad Nayeem" w:date="2020-04-21T21:15:00Z"/>
                    <w:rFonts w:ascii="Times New Roman" w:hAnsi="Times New Roman" w:cs="Times New Roman"/>
                  </w:rPr>
                </w:rPrChange>
              </w:rPr>
            </w:pPr>
            <w:del w:id="2155" w:author="Mohammad Nayeem" w:date="2020-04-21T21:15:00Z">
              <w:r w:rsidRPr="004E6C2C" w:rsidDel="00207654">
                <w:rPr>
                  <w:rFonts w:ascii="Times New Roman" w:hAnsi="Times New Roman" w:cs="Times New Roman"/>
                  <w:sz w:val="24"/>
                  <w:szCs w:val="24"/>
                  <w:rPrChange w:id="2156" w:author="Mohammad Nayeem" w:date="2020-04-21T22:30:00Z">
                    <w:rPr>
                      <w:rFonts w:ascii="Times New Roman" w:hAnsi="Times New Roman" w:cs="Times New Roman"/>
                    </w:rPr>
                  </w:rPrChange>
                </w:rPr>
                <w:delText xml:space="preserve">16 </w:delText>
              </w:r>
            </w:del>
            <w:del w:id="2157" w:author="Mohammad Nayeem" w:date="2020-04-18T21:26:00Z">
              <w:r w:rsidRPr="004E6C2C" w:rsidDel="00456C2E">
                <w:rPr>
                  <w:rFonts w:ascii="Times New Roman" w:hAnsi="Times New Roman" w:cs="Times New Roman"/>
                  <w:sz w:val="24"/>
                  <w:szCs w:val="24"/>
                  <w:rPrChange w:id="2158" w:author="Mohammad Nayeem" w:date="2020-04-21T22:30:00Z">
                    <w:rPr>
                      <w:rFonts w:ascii="Times New Roman" w:hAnsi="Times New Roman" w:cs="Times New Roman"/>
                    </w:rPr>
                  </w:rPrChange>
                </w:rPr>
                <w:delText>(29.88</w:delText>
              </w:r>
            </w:del>
            <w:del w:id="2159" w:author="Mohammad Nayeem" w:date="2020-04-21T21:15:00Z">
              <w:r w:rsidRPr="004E6C2C" w:rsidDel="00207654">
                <w:rPr>
                  <w:rFonts w:ascii="Times New Roman" w:hAnsi="Times New Roman" w:cs="Times New Roman"/>
                  <w:sz w:val="24"/>
                  <w:szCs w:val="24"/>
                  <w:rPrChange w:id="2160" w:author="Mohammad Nayeem" w:date="2020-04-21T22:30:00Z">
                    <w:rPr>
                      <w:rFonts w:ascii="Times New Roman" w:hAnsi="Times New Roman" w:cs="Times New Roman"/>
                    </w:rPr>
                  </w:rPrChange>
                </w:rPr>
                <w:delText>)</w:delText>
              </w:r>
            </w:del>
          </w:p>
        </w:tc>
        <w:tc>
          <w:tcPr>
            <w:tcW w:w="2250" w:type="dxa"/>
          </w:tcPr>
          <w:p w14:paraId="1FFC29AC" w14:textId="66CF035E"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161" w:author="Mohammad Nayeem" w:date="2020-04-21T21:15:00Z"/>
                <w:rFonts w:ascii="Times New Roman" w:hAnsi="Times New Roman" w:cs="Times New Roman"/>
                <w:sz w:val="24"/>
                <w:szCs w:val="24"/>
                <w:rPrChange w:id="2162" w:author="Mohammad Nayeem" w:date="2020-04-21T22:30:00Z">
                  <w:rPr>
                    <w:del w:id="2163" w:author="Mohammad Nayeem" w:date="2020-04-21T21:15:00Z"/>
                    <w:rFonts w:ascii="Times New Roman" w:hAnsi="Times New Roman" w:cs="Times New Roman"/>
                  </w:rPr>
                </w:rPrChange>
              </w:rPr>
            </w:pPr>
          </w:p>
        </w:tc>
      </w:tr>
      <w:tr w:rsidR="00CB6C47" w:rsidRPr="004E6C2C" w:rsidDel="00207654" w14:paraId="20D1688E" w14:textId="34218679" w:rsidTr="008B2677">
        <w:trPr>
          <w:del w:id="2164"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0BF879D4" w14:textId="1B00C34D" w:rsidR="00CB6C47" w:rsidRPr="004E6C2C" w:rsidDel="00207654" w:rsidRDefault="00CB6C47">
            <w:pPr>
              <w:spacing w:line="480" w:lineRule="auto"/>
              <w:jc w:val="both"/>
              <w:rPr>
                <w:del w:id="2165" w:author="Mohammad Nayeem" w:date="2020-04-21T21:15:00Z"/>
                <w:rFonts w:ascii="Times New Roman" w:hAnsi="Times New Roman" w:cs="Times New Roman"/>
                <w:b w:val="0"/>
                <w:bCs w:val="0"/>
                <w:sz w:val="24"/>
                <w:szCs w:val="24"/>
                <w:rPrChange w:id="2166" w:author="Mohammad Nayeem" w:date="2020-04-21T22:30:00Z">
                  <w:rPr>
                    <w:del w:id="2167" w:author="Mohammad Nayeem" w:date="2020-04-21T21:15:00Z"/>
                    <w:rFonts w:ascii="Times New Roman" w:hAnsi="Times New Roman" w:cs="Times New Roman"/>
                    <w:b w:val="0"/>
                    <w:bCs w:val="0"/>
                  </w:rPr>
                </w:rPrChange>
              </w:rPr>
            </w:pPr>
            <w:del w:id="2168" w:author="Mohammad Nayeem" w:date="2020-04-21T21:15:00Z">
              <w:r w:rsidRPr="004E6C2C" w:rsidDel="00207654">
                <w:rPr>
                  <w:rFonts w:ascii="Times New Roman" w:hAnsi="Times New Roman" w:cs="Times New Roman"/>
                  <w:sz w:val="24"/>
                  <w:szCs w:val="24"/>
                  <w:rPrChange w:id="2169" w:author="Mohammad Nayeem" w:date="2020-04-21T22:30:00Z">
                    <w:rPr>
                      <w:rFonts w:ascii="Times New Roman" w:hAnsi="Times New Roman" w:cs="Times New Roman"/>
                    </w:rPr>
                  </w:rPrChange>
                </w:rPr>
                <w:delText>Sylhet</w:delText>
              </w:r>
            </w:del>
          </w:p>
        </w:tc>
        <w:tc>
          <w:tcPr>
            <w:tcW w:w="2070" w:type="dxa"/>
          </w:tcPr>
          <w:p w14:paraId="56666C11" w14:textId="4E837B2C"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170" w:author="Mohammad Nayeem" w:date="2020-04-21T21:15:00Z"/>
                <w:rFonts w:ascii="Times New Roman" w:hAnsi="Times New Roman" w:cs="Times New Roman"/>
                <w:sz w:val="24"/>
                <w:szCs w:val="24"/>
                <w:rPrChange w:id="2171" w:author="Mohammad Nayeem" w:date="2020-04-21T22:30:00Z">
                  <w:rPr>
                    <w:del w:id="2172" w:author="Mohammad Nayeem" w:date="2020-04-21T21:15:00Z"/>
                    <w:rFonts w:ascii="Times New Roman" w:hAnsi="Times New Roman" w:cs="Times New Roman"/>
                  </w:rPr>
                </w:rPrChange>
              </w:rPr>
            </w:pPr>
            <w:del w:id="2173" w:author="Mohammad Nayeem" w:date="2020-04-21T21:15:00Z">
              <w:r w:rsidRPr="004E6C2C" w:rsidDel="00207654">
                <w:rPr>
                  <w:rFonts w:ascii="Times New Roman" w:hAnsi="Times New Roman" w:cs="Times New Roman"/>
                  <w:sz w:val="24"/>
                  <w:szCs w:val="24"/>
                  <w:rPrChange w:id="2174" w:author="Mohammad Nayeem" w:date="2020-04-21T22:30:00Z">
                    <w:rPr>
                      <w:rFonts w:ascii="Times New Roman" w:hAnsi="Times New Roman" w:cs="Times New Roman"/>
                    </w:rPr>
                  </w:rPrChange>
                </w:rPr>
                <w:delText>67 (</w:delText>
              </w:r>
            </w:del>
            <w:del w:id="2175" w:author="Mohammad Nayeem" w:date="2020-04-18T21:23:00Z">
              <w:r w:rsidRPr="004E6C2C" w:rsidDel="00B43E27">
                <w:rPr>
                  <w:rFonts w:ascii="Times New Roman" w:hAnsi="Times New Roman" w:cs="Times New Roman"/>
                  <w:sz w:val="24"/>
                  <w:szCs w:val="24"/>
                  <w:rPrChange w:id="2176" w:author="Mohammad Nayeem" w:date="2020-04-21T22:30:00Z">
                    <w:rPr>
                      <w:rFonts w:ascii="Times New Roman" w:hAnsi="Times New Roman" w:cs="Times New Roman"/>
                    </w:rPr>
                  </w:rPrChange>
                </w:rPr>
                <w:delText>69.74</w:delText>
              </w:r>
            </w:del>
            <w:del w:id="2177" w:author="Mohammad Nayeem" w:date="2020-04-21T21:15:00Z">
              <w:r w:rsidRPr="004E6C2C" w:rsidDel="00207654">
                <w:rPr>
                  <w:rFonts w:ascii="Times New Roman" w:hAnsi="Times New Roman" w:cs="Times New Roman"/>
                  <w:sz w:val="24"/>
                  <w:szCs w:val="24"/>
                  <w:rPrChange w:id="2178" w:author="Mohammad Nayeem" w:date="2020-04-21T22:30:00Z">
                    <w:rPr>
                      <w:rFonts w:ascii="Times New Roman" w:hAnsi="Times New Roman" w:cs="Times New Roman"/>
                    </w:rPr>
                  </w:rPrChange>
                </w:rPr>
                <w:delText>)</w:delText>
              </w:r>
            </w:del>
          </w:p>
        </w:tc>
        <w:tc>
          <w:tcPr>
            <w:tcW w:w="2250" w:type="dxa"/>
          </w:tcPr>
          <w:p w14:paraId="324CAEE7" w14:textId="652EFBC6"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179" w:author="Mohammad Nayeem" w:date="2020-04-21T21:15:00Z"/>
                <w:rFonts w:ascii="Times New Roman" w:hAnsi="Times New Roman" w:cs="Times New Roman"/>
                <w:sz w:val="24"/>
                <w:szCs w:val="24"/>
                <w:rPrChange w:id="2180" w:author="Mohammad Nayeem" w:date="2020-04-21T22:30:00Z">
                  <w:rPr>
                    <w:del w:id="2181" w:author="Mohammad Nayeem" w:date="2020-04-21T21:15:00Z"/>
                    <w:rFonts w:ascii="Times New Roman" w:hAnsi="Times New Roman" w:cs="Times New Roman"/>
                  </w:rPr>
                </w:rPrChange>
              </w:rPr>
            </w:pPr>
            <w:del w:id="2182" w:author="Mohammad Nayeem" w:date="2020-04-21T21:15:00Z">
              <w:r w:rsidRPr="004E6C2C" w:rsidDel="00207654">
                <w:rPr>
                  <w:rFonts w:ascii="Times New Roman" w:hAnsi="Times New Roman" w:cs="Times New Roman"/>
                  <w:sz w:val="24"/>
                  <w:szCs w:val="24"/>
                  <w:rPrChange w:id="2183" w:author="Mohammad Nayeem" w:date="2020-04-21T22:30:00Z">
                    <w:rPr>
                      <w:rFonts w:ascii="Times New Roman" w:hAnsi="Times New Roman" w:cs="Times New Roman"/>
                    </w:rPr>
                  </w:rPrChange>
                </w:rPr>
                <w:delText>29 (</w:delText>
              </w:r>
            </w:del>
            <w:del w:id="2184" w:author="Mohammad Nayeem" w:date="2020-04-18T21:26:00Z">
              <w:r w:rsidRPr="004E6C2C" w:rsidDel="00456C2E">
                <w:rPr>
                  <w:rFonts w:ascii="Times New Roman" w:hAnsi="Times New Roman" w:cs="Times New Roman"/>
                  <w:sz w:val="24"/>
                  <w:szCs w:val="24"/>
                  <w:rPrChange w:id="2185" w:author="Mohammad Nayeem" w:date="2020-04-21T22:30:00Z">
                    <w:rPr>
                      <w:rFonts w:ascii="Times New Roman" w:hAnsi="Times New Roman" w:cs="Times New Roman"/>
                    </w:rPr>
                  </w:rPrChange>
                </w:rPr>
                <w:delText>30.26</w:delText>
              </w:r>
            </w:del>
            <w:del w:id="2186" w:author="Mohammad Nayeem" w:date="2020-04-21T21:15:00Z">
              <w:r w:rsidRPr="004E6C2C" w:rsidDel="00207654">
                <w:rPr>
                  <w:rFonts w:ascii="Times New Roman" w:hAnsi="Times New Roman" w:cs="Times New Roman"/>
                  <w:sz w:val="24"/>
                  <w:szCs w:val="24"/>
                  <w:rPrChange w:id="2187" w:author="Mohammad Nayeem" w:date="2020-04-21T22:30:00Z">
                    <w:rPr>
                      <w:rFonts w:ascii="Times New Roman" w:hAnsi="Times New Roman" w:cs="Times New Roman"/>
                    </w:rPr>
                  </w:rPrChange>
                </w:rPr>
                <w:delText>)</w:delText>
              </w:r>
            </w:del>
          </w:p>
        </w:tc>
        <w:tc>
          <w:tcPr>
            <w:tcW w:w="2250" w:type="dxa"/>
          </w:tcPr>
          <w:p w14:paraId="73E7DB35" w14:textId="567DD35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188" w:author="Mohammad Nayeem" w:date="2020-04-21T21:15:00Z"/>
                <w:rFonts w:ascii="Times New Roman" w:hAnsi="Times New Roman" w:cs="Times New Roman"/>
                <w:sz w:val="24"/>
                <w:szCs w:val="24"/>
                <w:rPrChange w:id="2189" w:author="Mohammad Nayeem" w:date="2020-04-21T22:30:00Z">
                  <w:rPr>
                    <w:del w:id="2190" w:author="Mohammad Nayeem" w:date="2020-04-21T21:15:00Z"/>
                    <w:rFonts w:ascii="Times New Roman" w:hAnsi="Times New Roman" w:cs="Times New Roman"/>
                  </w:rPr>
                </w:rPrChange>
              </w:rPr>
            </w:pPr>
          </w:p>
        </w:tc>
      </w:tr>
      <w:tr w:rsidR="00CB6C47" w:rsidRPr="004E6C2C" w:rsidDel="00207654" w14:paraId="20DB9C4B" w14:textId="065D9D37" w:rsidTr="008B2677">
        <w:trPr>
          <w:cnfStyle w:val="000000100000" w:firstRow="0" w:lastRow="0" w:firstColumn="0" w:lastColumn="0" w:oddVBand="0" w:evenVBand="0" w:oddHBand="1" w:evenHBand="0" w:firstRowFirstColumn="0" w:firstRowLastColumn="0" w:lastRowFirstColumn="0" w:lastRowLastColumn="0"/>
          <w:del w:id="2191"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66C14E09" w14:textId="37DA7E2D" w:rsidR="00CB6C47" w:rsidRPr="004E6C2C" w:rsidDel="00207654" w:rsidRDefault="00CB6C47">
            <w:pPr>
              <w:spacing w:line="480" w:lineRule="auto"/>
              <w:jc w:val="both"/>
              <w:rPr>
                <w:del w:id="2192" w:author="Mohammad Nayeem" w:date="2020-04-21T21:15:00Z"/>
                <w:rFonts w:ascii="Times New Roman" w:hAnsi="Times New Roman" w:cs="Times New Roman"/>
                <w:sz w:val="24"/>
                <w:szCs w:val="24"/>
                <w:rPrChange w:id="2193" w:author="Mohammad Nayeem" w:date="2020-04-21T22:30:00Z">
                  <w:rPr>
                    <w:del w:id="2194" w:author="Mohammad Nayeem" w:date="2020-04-21T21:15:00Z"/>
                    <w:rFonts w:ascii="Times New Roman" w:hAnsi="Times New Roman" w:cs="Times New Roman"/>
                  </w:rPr>
                </w:rPrChange>
              </w:rPr>
            </w:pPr>
            <w:commentRangeStart w:id="2195"/>
            <w:del w:id="2196" w:author="Mohammad Nayeem" w:date="2020-04-08T01:28:00Z">
              <w:r w:rsidRPr="004E6C2C" w:rsidDel="005D316A">
                <w:rPr>
                  <w:rFonts w:ascii="Times New Roman" w:hAnsi="Times New Roman" w:cs="Times New Roman"/>
                  <w:sz w:val="24"/>
                  <w:szCs w:val="24"/>
                  <w:rPrChange w:id="2197" w:author="Mohammad Nayeem" w:date="2020-04-21T22:30:00Z">
                    <w:rPr>
                      <w:rFonts w:ascii="Times New Roman" w:hAnsi="Times New Roman" w:cs="Times New Roman"/>
                    </w:rPr>
                  </w:rPrChange>
                </w:rPr>
                <w:delText>Residence</w:delText>
              </w:r>
              <w:commentRangeEnd w:id="2195"/>
              <w:r w:rsidR="00364DF2" w:rsidRPr="004E6C2C" w:rsidDel="005D316A">
                <w:rPr>
                  <w:rStyle w:val="CommentReference"/>
                  <w:rFonts w:ascii="Times New Roman" w:hAnsi="Times New Roman" w:cs="Times New Roman"/>
                  <w:noProof/>
                  <w:sz w:val="24"/>
                  <w:szCs w:val="24"/>
                  <w:lang w:val="en-GB"/>
                  <w:rPrChange w:id="2198" w:author="Mohammad Nayeem" w:date="2020-04-21T22:30:00Z">
                    <w:rPr>
                      <w:rStyle w:val="CommentReference"/>
                      <w:noProof/>
                      <w:lang w:val="en-GB"/>
                    </w:rPr>
                  </w:rPrChange>
                </w:rPr>
                <w:commentReference w:id="2195"/>
              </w:r>
            </w:del>
          </w:p>
        </w:tc>
        <w:tc>
          <w:tcPr>
            <w:tcW w:w="2250" w:type="dxa"/>
          </w:tcPr>
          <w:p w14:paraId="7FF161F7" w14:textId="54276514"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199" w:author="Mohammad Nayeem" w:date="2020-04-21T21:15:00Z"/>
                <w:rFonts w:ascii="Times New Roman" w:hAnsi="Times New Roman" w:cs="Times New Roman"/>
                <w:sz w:val="24"/>
                <w:szCs w:val="24"/>
                <w:rPrChange w:id="2200" w:author="Mohammad Nayeem" w:date="2020-04-21T22:30:00Z">
                  <w:rPr>
                    <w:del w:id="2201" w:author="Mohammad Nayeem" w:date="2020-04-21T21:15:00Z"/>
                    <w:rFonts w:ascii="Times New Roman" w:hAnsi="Times New Roman" w:cs="Times New Roman"/>
                  </w:rPr>
                </w:rPrChange>
              </w:rPr>
            </w:pPr>
          </w:p>
        </w:tc>
      </w:tr>
      <w:tr w:rsidR="00CB6C47" w:rsidRPr="004E6C2C" w:rsidDel="00207654" w14:paraId="60F65385" w14:textId="3B03687E" w:rsidTr="008B2677">
        <w:trPr>
          <w:del w:id="2202"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2407A7BD" w14:textId="4D846531" w:rsidR="00CB6C47" w:rsidRPr="004E6C2C" w:rsidDel="00207654" w:rsidRDefault="00CB6C47">
            <w:pPr>
              <w:spacing w:line="480" w:lineRule="auto"/>
              <w:jc w:val="both"/>
              <w:rPr>
                <w:del w:id="2203" w:author="Mohammad Nayeem" w:date="2020-04-21T21:15:00Z"/>
                <w:rFonts w:ascii="Times New Roman" w:hAnsi="Times New Roman" w:cs="Times New Roman"/>
                <w:b w:val="0"/>
                <w:bCs w:val="0"/>
                <w:sz w:val="24"/>
                <w:szCs w:val="24"/>
                <w:rPrChange w:id="2204" w:author="Mohammad Nayeem" w:date="2020-04-21T22:30:00Z">
                  <w:rPr>
                    <w:del w:id="2205" w:author="Mohammad Nayeem" w:date="2020-04-21T21:15:00Z"/>
                    <w:rFonts w:ascii="Times New Roman" w:hAnsi="Times New Roman" w:cs="Times New Roman"/>
                    <w:b w:val="0"/>
                    <w:bCs w:val="0"/>
                  </w:rPr>
                </w:rPrChange>
              </w:rPr>
            </w:pPr>
            <w:del w:id="2206" w:author="Mohammad Nayeem" w:date="2020-04-21T21:15:00Z">
              <w:r w:rsidRPr="004E6C2C" w:rsidDel="00207654">
                <w:rPr>
                  <w:rFonts w:ascii="Times New Roman" w:hAnsi="Times New Roman" w:cs="Times New Roman"/>
                  <w:sz w:val="24"/>
                  <w:szCs w:val="24"/>
                  <w:rPrChange w:id="2207" w:author="Mohammad Nayeem" w:date="2020-04-21T22:30:00Z">
                    <w:rPr>
                      <w:rFonts w:ascii="Times New Roman" w:hAnsi="Times New Roman" w:cs="Times New Roman"/>
                    </w:rPr>
                  </w:rPrChange>
                </w:rPr>
                <w:delText>Rural</w:delText>
              </w:r>
            </w:del>
          </w:p>
        </w:tc>
        <w:tc>
          <w:tcPr>
            <w:tcW w:w="2070" w:type="dxa"/>
          </w:tcPr>
          <w:p w14:paraId="54BAC3DE" w14:textId="28E39C03"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208" w:author="Mohammad Nayeem" w:date="2020-04-21T21:15:00Z"/>
                <w:rFonts w:ascii="Times New Roman" w:hAnsi="Times New Roman" w:cs="Times New Roman"/>
                <w:sz w:val="24"/>
                <w:szCs w:val="24"/>
                <w:rPrChange w:id="2209" w:author="Mohammad Nayeem" w:date="2020-04-21T22:30:00Z">
                  <w:rPr>
                    <w:del w:id="2210" w:author="Mohammad Nayeem" w:date="2020-04-21T21:15:00Z"/>
                    <w:rFonts w:ascii="Times New Roman" w:hAnsi="Times New Roman" w:cs="Times New Roman"/>
                  </w:rPr>
                </w:rPrChange>
              </w:rPr>
            </w:pPr>
            <w:del w:id="2211" w:author="Mohammad Nayeem" w:date="2020-04-21T21:15:00Z">
              <w:r w:rsidRPr="004E6C2C" w:rsidDel="00207654">
                <w:rPr>
                  <w:rFonts w:ascii="Times New Roman" w:hAnsi="Times New Roman" w:cs="Times New Roman"/>
                  <w:sz w:val="24"/>
                  <w:szCs w:val="24"/>
                  <w:rPrChange w:id="2212" w:author="Mohammad Nayeem" w:date="2020-04-21T22:30:00Z">
                    <w:rPr>
                      <w:rFonts w:ascii="Times New Roman" w:hAnsi="Times New Roman" w:cs="Times New Roman"/>
                    </w:rPr>
                  </w:rPrChange>
                </w:rPr>
                <w:delText>260 (</w:delText>
              </w:r>
            </w:del>
            <w:del w:id="2213" w:author="Mohammad Nayeem" w:date="2020-04-18T21:37:00Z">
              <w:r w:rsidRPr="004E6C2C" w:rsidDel="00125D24">
                <w:rPr>
                  <w:rFonts w:ascii="Times New Roman" w:hAnsi="Times New Roman" w:cs="Times New Roman"/>
                  <w:sz w:val="24"/>
                  <w:szCs w:val="24"/>
                  <w:rPrChange w:id="2214" w:author="Mohammad Nayeem" w:date="2020-04-21T22:30:00Z">
                    <w:rPr>
                      <w:rFonts w:ascii="Times New Roman" w:hAnsi="Times New Roman" w:cs="Times New Roman"/>
                    </w:rPr>
                  </w:rPrChange>
                </w:rPr>
                <w:delText>55.71</w:delText>
              </w:r>
            </w:del>
            <w:del w:id="2215" w:author="Mohammad Nayeem" w:date="2020-04-21T21:15:00Z">
              <w:r w:rsidRPr="004E6C2C" w:rsidDel="00207654">
                <w:rPr>
                  <w:rFonts w:ascii="Times New Roman" w:hAnsi="Times New Roman" w:cs="Times New Roman"/>
                  <w:sz w:val="24"/>
                  <w:szCs w:val="24"/>
                  <w:rPrChange w:id="2216" w:author="Mohammad Nayeem" w:date="2020-04-21T22:30:00Z">
                    <w:rPr>
                      <w:rFonts w:ascii="Times New Roman" w:hAnsi="Times New Roman" w:cs="Times New Roman"/>
                    </w:rPr>
                  </w:rPrChange>
                </w:rPr>
                <w:delText>)</w:delText>
              </w:r>
            </w:del>
          </w:p>
        </w:tc>
        <w:tc>
          <w:tcPr>
            <w:tcW w:w="2250" w:type="dxa"/>
          </w:tcPr>
          <w:p w14:paraId="1BF8FD0F" w14:textId="2D12BF5E"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217" w:author="Mohammad Nayeem" w:date="2020-04-21T21:15:00Z"/>
                <w:rFonts w:ascii="Times New Roman" w:hAnsi="Times New Roman" w:cs="Times New Roman"/>
                <w:sz w:val="24"/>
                <w:szCs w:val="24"/>
                <w:rPrChange w:id="2218" w:author="Mohammad Nayeem" w:date="2020-04-21T22:30:00Z">
                  <w:rPr>
                    <w:del w:id="2219" w:author="Mohammad Nayeem" w:date="2020-04-21T21:15:00Z"/>
                    <w:rFonts w:ascii="Times New Roman" w:hAnsi="Times New Roman" w:cs="Times New Roman"/>
                  </w:rPr>
                </w:rPrChange>
              </w:rPr>
            </w:pPr>
            <w:del w:id="2220" w:author="Mohammad Nayeem" w:date="2020-04-21T21:15:00Z">
              <w:r w:rsidRPr="004E6C2C" w:rsidDel="00207654">
                <w:rPr>
                  <w:rFonts w:ascii="Times New Roman" w:hAnsi="Times New Roman" w:cs="Times New Roman"/>
                  <w:sz w:val="24"/>
                  <w:szCs w:val="24"/>
                  <w:rPrChange w:id="2221" w:author="Mohammad Nayeem" w:date="2020-04-21T22:30:00Z">
                    <w:rPr>
                      <w:rFonts w:ascii="Times New Roman" w:hAnsi="Times New Roman" w:cs="Times New Roman"/>
                    </w:rPr>
                  </w:rPrChange>
                </w:rPr>
                <w:delText>168 (</w:delText>
              </w:r>
            </w:del>
            <w:del w:id="2222" w:author="Mohammad Nayeem" w:date="2020-04-18T21:56:00Z">
              <w:r w:rsidRPr="004E6C2C" w:rsidDel="006F1F2E">
                <w:rPr>
                  <w:rFonts w:ascii="Times New Roman" w:hAnsi="Times New Roman" w:cs="Times New Roman"/>
                  <w:sz w:val="24"/>
                  <w:szCs w:val="24"/>
                  <w:rPrChange w:id="2223" w:author="Mohammad Nayeem" w:date="2020-04-21T22:30:00Z">
                    <w:rPr>
                      <w:rFonts w:ascii="Times New Roman" w:hAnsi="Times New Roman" w:cs="Times New Roman"/>
                    </w:rPr>
                  </w:rPrChange>
                </w:rPr>
                <w:delText>44.29</w:delText>
              </w:r>
            </w:del>
            <w:del w:id="2224" w:author="Mohammad Nayeem" w:date="2020-04-21T21:15:00Z">
              <w:r w:rsidRPr="004E6C2C" w:rsidDel="00207654">
                <w:rPr>
                  <w:rFonts w:ascii="Times New Roman" w:hAnsi="Times New Roman" w:cs="Times New Roman"/>
                  <w:sz w:val="24"/>
                  <w:szCs w:val="24"/>
                  <w:rPrChange w:id="2225" w:author="Mohammad Nayeem" w:date="2020-04-21T22:30:00Z">
                    <w:rPr>
                      <w:rFonts w:ascii="Times New Roman" w:hAnsi="Times New Roman" w:cs="Times New Roman"/>
                    </w:rPr>
                  </w:rPrChange>
                </w:rPr>
                <w:delText>)</w:delText>
              </w:r>
            </w:del>
          </w:p>
        </w:tc>
        <w:tc>
          <w:tcPr>
            <w:tcW w:w="2250" w:type="dxa"/>
          </w:tcPr>
          <w:p w14:paraId="34955BFA" w14:textId="2B7ED022"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226" w:author="Mohammad Nayeem" w:date="2020-04-21T21:15:00Z"/>
                <w:rFonts w:ascii="Times New Roman" w:hAnsi="Times New Roman" w:cs="Times New Roman"/>
                <w:sz w:val="24"/>
                <w:szCs w:val="24"/>
                <w:rPrChange w:id="2227" w:author="Mohammad Nayeem" w:date="2020-04-21T22:30:00Z">
                  <w:rPr>
                    <w:del w:id="2228" w:author="Mohammad Nayeem" w:date="2020-04-21T21:15:00Z"/>
                    <w:rFonts w:ascii="Times New Roman" w:hAnsi="Times New Roman" w:cs="Times New Roman"/>
                  </w:rPr>
                </w:rPrChange>
              </w:rPr>
            </w:pPr>
            <w:del w:id="2229" w:author="Mohammad Nayeem" w:date="2020-04-21T21:15:00Z">
              <w:r w:rsidRPr="004E6C2C" w:rsidDel="00207654">
                <w:rPr>
                  <w:rFonts w:ascii="Times New Roman" w:hAnsi="Times New Roman" w:cs="Times New Roman"/>
                  <w:sz w:val="24"/>
                  <w:szCs w:val="24"/>
                  <w:rPrChange w:id="2230" w:author="Mohammad Nayeem" w:date="2020-04-21T22:30:00Z">
                    <w:rPr>
                      <w:rFonts w:ascii="Times New Roman" w:hAnsi="Times New Roman" w:cs="Times New Roman"/>
                    </w:rPr>
                  </w:rPrChange>
                </w:rPr>
                <w:delText>0.790</w:delText>
              </w:r>
            </w:del>
          </w:p>
        </w:tc>
      </w:tr>
      <w:tr w:rsidR="00CB6C47" w:rsidRPr="004E6C2C" w:rsidDel="00207654" w14:paraId="4D4716BA" w14:textId="04B1F777" w:rsidTr="008B2677">
        <w:trPr>
          <w:cnfStyle w:val="000000100000" w:firstRow="0" w:lastRow="0" w:firstColumn="0" w:lastColumn="0" w:oddVBand="0" w:evenVBand="0" w:oddHBand="1" w:evenHBand="0" w:firstRowFirstColumn="0" w:firstRowLastColumn="0" w:lastRowFirstColumn="0" w:lastRowLastColumn="0"/>
          <w:del w:id="2231"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64EEFD04" w14:textId="19EB11DA" w:rsidR="00CB6C47" w:rsidRPr="004E6C2C" w:rsidDel="00207654" w:rsidRDefault="00CB6C47">
            <w:pPr>
              <w:spacing w:line="480" w:lineRule="auto"/>
              <w:jc w:val="both"/>
              <w:rPr>
                <w:del w:id="2232" w:author="Mohammad Nayeem" w:date="2020-04-21T21:15:00Z"/>
                <w:rFonts w:ascii="Times New Roman" w:hAnsi="Times New Roman" w:cs="Times New Roman"/>
                <w:b w:val="0"/>
                <w:bCs w:val="0"/>
                <w:sz w:val="24"/>
                <w:szCs w:val="24"/>
                <w:rPrChange w:id="2233" w:author="Mohammad Nayeem" w:date="2020-04-21T22:30:00Z">
                  <w:rPr>
                    <w:del w:id="2234" w:author="Mohammad Nayeem" w:date="2020-04-21T21:15:00Z"/>
                    <w:rFonts w:ascii="Times New Roman" w:hAnsi="Times New Roman" w:cs="Times New Roman"/>
                    <w:b w:val="0"/>
                    <w:bCs w:val="0"/>
                  </w:rPr>
                </w:rPrChange>
              </w:rPr>
            </w:pPr>
            <w:del w:id="2235" w:author="Mohammad Nayeem" w:date="2020-04-21T21:15:00Z">
              <w:r w:rsidRPr="004E6C2C" w:rsidDel="00207654">
                <w:rPr>
                  <w:rFonts w:ascii="Times New Roman" w:hAnsi="Times New Roman" w:cs="Times New Roman"/>
                  <w:sz w:val="24"/>
                  <w:szCs w:val="24"/>
                  <w:rPrChange w:id="2236" w:author="Mohammad Nayeem" w:date="2020-04-21T22:30:00Z">
                    <w:rPr>
                      <w:rFonts w:ascii="Times New Roman" w:hAnsi="Times New Roman" w:cs="Times New Roman"/>
                    </w:rPr>
                  </w:rPrChange>
                </w:rPr>
                <w:delText>Urban</w:delText>
              </w:r>
            </w:del>
          </w:p>
        </w:tc>
        <w:tc>
          <w:tcPr>
            <w:tcW w:w="2070" w:type="dxa"/>
          </w:tcPr>
          <w:p w14:paraId="3F6D6B47" w14:textId="0F9A1A0E"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237" w:author="Mohammad Nayeem" w:date="2020-04-21T21:15:00Z"/>
                <w:rFonts w:ascii="Times New Roman" w:hAnsi="Times New Roman" w:cs="Times New Roman"/>
                <w:sz w:val="24"/>
                <w:szCs w:val="24"/>
                <w:rPrChange w:id="2238" w:author="Mohammad Nayeem" w:date="2020-04-21T22:30:00Z">
                  <w:rPr>
                    <w:del w:id="2239" w:author="Mohammad Nayeem" w:date="2020-04-21T21:15:00Z"/>
                    <w:rFonts w:ascii="Times New Roman" w:hAnsi="Times New Roman" w:cs="Times New Roman"/>
                  </w:rPr>
                </w:rPrChange>
              </w:rPr>
            </w:pPr>
            <w:del w:id="2240" w:author="Mohammad Nayeem" w:date="2020-04-21T21:15:00Z">
              <w:r w:rsidRPr="004E6C2C" w:rsidDel="00207654">
                <w:rPr>
                  <w:rFonts w:ascii="Times New Roman" w:hAnsi="Times New Roman" w:cs="Times New Roman"/>
                  <w:sz w:val="24"/>
                  <w:szCs w:val="24"/>
                  <w:rPrChange w:id="2241" w:author="Mohammad Nayeem" w:date="2020-04-21T22:30:00Z">
                    <w:rPr>
                      <w:rFonts w:ascii="Times New Roman" w:hAnsi="Times New Roman" w:cs="Times New Roman"/>
                    </w:rPr>
                  </w:rPrChange>
                </w:rPr>
                <w:delText>115 (</w:delText>
              </w:r>
            </w:del>
            <w:del w:id="2242" w:author="Mohammad Nayeem" w:date="2020-04-18T21:38:00Z">
              <w:r w:rsidRPr="004E6C2C" w:rsidDel="00125D24">
                <w:rPr>
                  <w:rFonts w:ascii="Times New Roman" w:hAnsi="Times New Roman" w:cs="Times New Roman"/>
                  <w:sz w:val="24"/>
                  <w:szCs w:val="24"/>
                  <w:rPrChange w:id="2243" w:author="Mohammad Nayeem" w:date="2020-04-21T22:30:00Z">
                    <w:rPr>
                      <w:rFonts w:ascii="Times New Roman" w:hAnsi="Times New Roman" w:cs="Times New Roman"/>
                    </w:rPr>
                  </w:rPrChange>
                </w:rPr>
                <w:delText>54.08</w:delText>
              </w:r>
            </w:del>
            <w:del w:id="2244" w:author="Mohammad Nayeem" w:date="2020-04-21T21:15:00Z">
              <w:r w:rsidRPr="004E6C2C" w:rsidDel="00207654">
                <w:rPr>
                  <w:rFonts w:ascii="Times New Roman" w:hAnsi="Times New Roman" w:cs="Times New Roman"/>
                  <w:sz w:val="24"/>
                  <w:szCs w:val="24"/>
                  <w:rPrChange w:id="2245" w:author="Mohammad Nayeem" w:date="2020-04-21T22:30:00Z">
                    <w:rPr>
                      <w:rFonts w:ascii="Times New Roman" w:hAnsi="Times New Roman" w:cs="Times New Roman"/>
                    </w:rPr>
                  </w:rPrChange>
                </w:rPr>
                <w:delText>)</w:delText>
              </w:r>
            </w:del>
          </w:p>
        </w:tc>
        <w:tc>
          <w:tcPr>
            <w:tcW w:w="2250" w:type="dxa"/>
          </w:tcPr>
          <w:p w14:paraId="63B9610D" w14:textId="532C710B"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246" w:author="Mohammad Nayeem" w:date="2020-04-21T21:15:00Z"/>
                <w:rFonts w:ascii="Times New Roman" w:hAnsi="Times New Roman" w:cs="Times New Roman"/>
                <w:sz w:val="24"/>
                <w:szCs w:val="24"/>
                <w:rPrChange w:id="2247" w:author="Mohammad Nayeem" w:date="2020-04-21T22:30:00Z">
                  <w:rPr>
                    <w:del w:id="2248" w:author="Mohammad Nayeem" w:date="2020-04-21T21:15:00Z"/>
                    <w:rFonts w:ascii="Times New Roman" w:hAnsi="Times New Roman" w:cs="Times New Roman"/>
                  </w:rPr>
                </w:rPrChange>
              </w:rPr>
            </w:pPr>
            <w:del w:id="2249" w:author="Mohammad Nayeem" w:date="2020-04-21T21:15:00Z">
              <w:r w:rsidRPr="004E6C2C" w:rsidDel="00207654">
                <w:rPr>
                  <w:rFonts w:ascii="Times New Roman" w:hAnsi="Times New Roman" w:cs="Times New Roman"/>
                  <w:sz w:val="24"/>
                  <w:szCs w:val="24"/>
                  <w:rPrChange w:id="2250" w:author="Mohammad Nayeem" w:date="2020-04-21T22:30:00Z">
                    <w:rPr>
                      <w:rFonts w:ascii="Times New Roman" w:hAnsi="Times New Roman" w:cs="Times New Roman"/>
                    </w:rPr>
                  </w:rPrChange>
                </w:rPr>
                <w:delText>89 (</w:delText>
              </w:r>
            </w:del>
            <w:del w:id="2251" w:author="Mohammad Nayeem" w:date="2020-04-18T21:56:00Z">
              <w:r w:rsidRPr="004E6C2C" w:rsidDel="006F1F2E">
                <w:rPr>
                  <w:rFonts w:ascii="Times New Roman" w:hAnsi="Times New Roman" w:cs="Times New Roman"/>
                  <w:sz w:val="24"/>
                  <w:szCs w:val="24"/>
                  <w:rPrChange w:id="2252" w:author="Mohammad Nayeem" w:date="2020-04-21T22:30:00Z">
                    <w:rPr>
                      <w:rFonts w:ascii="Times New Roman" w:hAnsi="Times New Roman" w:cs="Times New Roman"/>
                    </w:rPr>
                  </w:rPrChange>
                </w:rPr>
                <w:delText>45.92</w:delText>
              </w:r>
            </w:del>
            <w:del w:id="2253" w:author="Mohammad Nayeem" w:date="2020-04-21T21:15:00Z">
              <w:r w:rsidRPr="004E6C2C" w:rsidDel="00207654">
                <w:rPr>
                  <w:rFonts w:ascii="Times New Roman" w:hAnsi="Times New Roman" w:cs="Times New Roman"/>
                  <w:sz w:val="24"/>
                  <w:szCs w:val="24"/>
                  <w:rPrChange w:id="2254" w:author="Mohammad Nayeem" w:date="2020-04-21T22:30:00Z">
                    <w:rPr>
                      <w:rFonts w:ascii="Times New Roman" w:hAnsi="Times New Roman" w:cs="Times New Roman"/>
                    </w:rPr>
                  </w:rPrChange>
                </w:rPr>
                <w:delText>)</w:delText>
              </w:r>
            </w:del>
          </w:p>
        </w:tc>
        <w:tc>
          <w:tcPr>
            <w:tcW w:w="2250" w:type="dxa"/>
          </w:tcPr>
          <w:p w14:paraId="2CDA499F" w14:textId="6AF99ABB"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255" w:author="Mohammad Nayeem" w:date="2020-04-21T21:15:00Z"/>
                <w:rFonts w:ascii="Times New Roman" w:hAnsi="Times New Roman" w:cs="Times New Roman"/>
                <w:sz w:val="24"/>
                <w:szCs w:val="24"/>
                <w:rPrChange w:id="2256" w:author="Mohammad Nayeem" w:date="2020-04-21T22:30:00Z">
                  <w:rPr>
                    <w:del w:id="2257" w:author="Mohammad Nayeem" w:date="2020-04-21T21:15:00Z"/>
                    <w:rFonts w:ascii="Times New Roman" w:hAnsi="Times New Roman" w:cs="Times New Roman"/>
                  </w:rPr>
                </w:rPrChange>
              </w:rPr>
            </w:pPr>
          </w:p>
        </w:tc>
      </w:tr>
      <w:tr w:rsidR="00CB6C47" w:rsidRPr="004E6C2C" w:rsidDel="00207654" w14:paraId="38BEDFD4" w14:textId="74CBB5FC" w:rsidTr="008B2677">
        <w:trPr>
          <w:del w:id="2258"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7B81AC60" w14:textId="5F396E3D" w:rsidR="00CB6C47" w:rsidRPr="004E6C2C" w:rsidDel="00207654" w:rsidRDefault="00CB6C47">
            <w:pPr>
              <w:spacing w:line="480" w:lineRule="auto"/>
              <w:jc w:val="both"/>
              <w:rPr>
                <w:del w:id="2259" w:author="Mohammad Nayeem" w:date="2020-04-21T21:15:00Z"/>
                <w:rFonts w:ascii="Times New Roman" w:hAnsi="Times New Roman" w:cs="Times New Roman"/>
                <w:sz w:val="24"/>
                <w:szCs w:val="24"/>
                <w:rPrChange w:id="2260" w:author="Mohammad Nayeem" w:date="2020-04-21T22:30:00Z">
                  <w:rPr>
                    <w:del w:id="2261" w:author="Mohammad Nayeem" w:date="2020-04-21T21:15:00Z"/>
                    <w:rFonts w:ascii="Times New Roman" w:hAnsi="Times New Roman" w:cs="Times New Roman"/>
                  </w:rPr>
                </w:rPrChange>
              </w:rPr>
            </w:pPr>
            <w:del w:id="2262" w:author="Mohammad Nayeem" w:date="2020-04-21T21:15:00Z">
              <w:r w:rsidRPr="004E6C2C" w:rsidDel="00207654">
                <w:rPr>
                  <w:rFonts w:ascii="Times New Roman" w:hAnsi="Times New Roman" w:cs="Times New Roman"/>
                  <w:sz w:val="24"/>
                  <w:szCs w:val="24"/>
                  <w:rPrChange w:id="2263" w:author="Mohammad Nayeem" w:date="2020-04-21T22:30:00Z">
                    <w:rPr>
                      <w:rFonts w:ascii="Times New Roman" w:hAnsi="Times New Roman" w:cs="Times New Roman"/>
                    </w:rPr>
                  </w:rPrChange>
                </w:rPr>
                <w:delText>Educational level</w:delText>
              </w:r>
            </w:del>
            <w:ins w:id="2264" w:author="Md Jamal Uddin" w:date="2020-04-06T09:25:00Z">
              <w:del w:id="2265" w:author="Mohammad Nayeem" w:date="2020-04-21T21:15:00Z">
                <w:r w:rsidR="00364DF2" w:rsidRPr="004E6C2C" w:rsidDel="00207654">
                  <w:rPr>
                    <w:rFonts w:ascii="Times New Roman" w:hAnsi="Times New Roman" w:cs="Times New Roman"/>
                    <w:sz w:val="24"/>
                    <w:szCs w:val="24"/>
                    <w:rPrChange w:id="2266" w:author="Mohammad Nayeem" w:date="2020-04-21T22:30:00Z">
                      <w:rPr>
                        <w:rFonts w:ascii="Times New Roman" w:hAnsi="Times New Roman" w:cs="Times New Roman"/>
                      </w:rPr>
                    </w:rPrChange>
                  </w:rPr>
                  <w:delText xml:space="preserve"> (mother)</w:delText>
                </w:r>
              </w:del>
            </w:ins>
          </w:p>
        </w:tc>
        <w:tc>
          <w:tcPr>
            <w:tcW w:w="2250" w:type="dxa"/>
          </w:tcPr>
          <w:p w14:paraId="51C9AA48" w14:textId="3947065B"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267" w:author="Mohammad Nayeem" w:date="2020-04-21T21:15:00Z"/>
                <w:rFonts w:ascii="Times New Roman" w:hAnsi="Times New Roman" w:cs="Times New Roman"/>
                <w:sz w:val="24"/>
                <w:szCs w:val="24"/>
                <w:rPrChange w:id="2268" w:author="Mohammad Nayeem" w:date="2020-04-21T22:30:00Z">
                  <w:rPr>
                    <w:del w:id="2269" w:author="Mohammad Nayeem" w:date="2020-04-21T21:15:00Z"/>
                    <w:rFonts w:ascii="Times New Roman" w:hAnsi="Times New Roman" w:cs="Times New Roman"/>
                  </w:rPr>
                </w:rPrChange>
              </w:rPr>
            </w:pPr>
          </w:p>
        </w:tc>
      </w:tr>
      <w:tr w:rsidR="00CB6C47" w:rsidRPr="004E6C2C" w:rsidDel="00207654" w14:paraId="66F8D5A4" w14:textId="15A1C186" w:rsidTr="008B2677">
        <w:trPr>
          <w:cnfStyle w:val="000000100000" w:firstRow="0" w:lastRow="0" w:firstColumn="0" w:lastColumn="0" w:oddVBand="0" w:evenVBand="0" w:oddHBand="1" w:evenHBand="0" w:firstRowFirstColumn="0" w:firstRowLastColumn="0" w:lastRowFirstColumn="0" w:lastRowLastColumn="0"/>
          <w:del w:id="2270"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1BA5B428" w14:textId="2738C16E" w:rsidR="00CB6C47" w:rsidRPr="004E6C2C" w:rsidDel="00207654" w:rsidRDefault="00CB6C47">
            <w:pPr>
              <w:spacing w:line="480" w:lineRule="auto"/>
              <w:jc w:val="both"/>
              <w:rPr>
                <w:del w:id="2271" w:author="Mohammad Nayeem" w:date="2020-04-21T21:15:00Z"/>
                <w:rFonts w:ascii="Times New Roman" w:hAnsi="Times New Roman" w:cs="Times New Roman"/>
                <w:b w:val="0"/>
                <w:bCs w:val="0"/>
                <w:sz w:val="24"/>
                <w:szCs w:val="24"/>
                <w:rPrChange w:id="2272" w:author="Mohammad Nayeem" w:date="2020-04-21T22:30:00Z">
                  <w:rPr>
                    <w:del w:id="2273" w:author="Mohammad Nayeem" w:date="2020-04-21T21:15:00Z"/>
                    <w:rFonts w:ascii="Times New Roman" w:hAnsi="Times New Roman" w:cs="Times New Roman"/>
                    <w:b w:val="0"/>
                    <w:bCs w:val="0"/>
                  </w:rPr>
                </w:rPrChange>
              </w:rPr>
            </w:pPr>
            <w:del w:id="2274" w:author="Mohammad Nayeem" w:date="2020-04-21T21:15:00Z">
              <w:r w:rsidRPr="004E6C2C" w:rsidDel="00207654">
                <w:rPr>
                  <w:rFonts w:ascii="Times New Roman" w:hAnsi="Times New Roman" w:cs="Times New Roman"/>
                  <w:sz w:val="24"/>
                  <w:szCs w:val="24"/>
                  <w:rPrChange w:id="2275" w:author="Mohammad Nayeem" w:date="2020-04-21T22:30:00Z">
                    <w:rPr>
                      <w:rFonts w:ascii="Times New Roman" w:hAnsi="Times New Roman" w:cs="Times New Roman"/>
                    </w:rPr>
                  </w:rPrChange>
                </w:rPr>
                <w:delText>Higher</w:delText>
              </w:r>
            </w:del>
          </w:p>
        </w:tc>
        <w:tc>
          <w:tcPr>
            <w:tcW w:w="2070" w:type="dxa"/>
          </w:tcPr>
          <w:p w14:paraId="3EFD24D8" w14:textId="55505E4E"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276" w:author="Mohammad Nayeem" w:date="2020-04-21T21:15:00Z"/>
                <w:rFonts w:ascii="Times New Roman" w:hAnsi="Times New Roman" w:cs="Times New Roman"/>
                <w:sz w:val="24"/>
                <w:szCs w:val="24"/>
                <w:rPrChange w:id="2277" w:author="Mohammad Nayeem" w:date="2020-04-21T22:30:00Z">
                  <w:rPr>
                    <w:del w:id="2278" w:author="Mohammad Nayeem" w:date="2020-04-21T21:15:00Z"/>
                    <w:rFonts w:ascii="Times New Roman" w:hAnsi="Times New Roman" w:cs="Times New Roman"/>
                  </w:rPr>
                </w:rPrChange>
              </w:rPr>
            </w:pPr>
            <w:del w:id="2279" w:author="Mohammad Nayeem" w:date="2020-04-21T21:15:00Z">
              <w:r w:rsidRPr="004E6C2C" w:rsidDel="00207654">
                <w:rPr>
                  <w:rFonts w:ascii="Times New Roman" w:hAnsi="Times New Roman" w:cs="Times New Roman"/>
                  <w:sz w:val="24"/>
                  <w:szCs w:val="24"/>
                  <w:rPrChange w:id="2280" w:author="Mohammad Nayeem" w:date="2020-04-21T22:30:00Z">
                    <w:rPr>
                      <w:rFonts w:ascii="Times New Roman" w:hAnsi="Times New Roman" w:cs="Times New Roman"/>
                    </w:rPr>
                  </w:rPrChange>
                </w:rPr>
                <w:delText>67 (</w:delText>
              </w:r>
            </w:del>
            <w:del w:id="2281" w:author="Mohammad Nayeem" w:date="2020-04-18T21:57:00Z">
              <w:r w:rsidRPr="004E6C2C" w:rsidDel="004E1E75">
                <w:rPr>
                  <w:rFonts w:ascii="Times New Roman" w:hAnsi="Times New Roman" w:cs="Times New Roman"/>
                  <w:sz w:val="24"/>
                  <w:szCs w:val="24"/>
                  <w:rPrChange w:id="2282" w:author="Mohammad Nayeem" w:date="2020-04-21T22:30:00Z">
                    <w:rPr>
                      <w:rFonts w:ascii="Times New Roman" w:hAnsi="Times New Roman" w:cs="Times New Roman"/>
                    </w:rPr>
                  </w:rPrChange>
                </w:rPr>
                <w:delText>5</w:delText>
              </w:r>
            </w:del>
            <w:del w:id="2283" w:author="Mohammad Nayeem" w:date="2020-04-21T21:15:00Z">
              <w:r w:rsidRPr="004E6C2C" w:rsidDel="00207654">
                <w:rPr>
                  <w:rFonts w:ascii="Times New Roman" w:hAnsi="Times New Roman" w:cs="Times New Roman"/>
                  <w:sz w:val="24"/>
                  <w:szCs w:val="24"/>
                  <w:rPrChange w:id="2284" w:author="Mohammad Nayeem" w:date="2020-04-21T22:30:00Z">
                    <w:rPr>
                      <w:rFonts w:ascii="Times New Roman" w:hAnsi="Times New Roman" w:cs="Times New Roman"/>
                    </w:rPr>
                  </w:rPrChange>
                </w:rPr>
                <w:delText>7.87)</w:delText>
              </w:r>
            </w:del>
          </w:p>
        </w:tc>
        <w:tc>
          <w:tcPr>
            <w:tcW w:w="2250" w:type="dxa"/>
          </w:tcPr>
          <w:p w14:paraId="107B59CC" w14:textId="57AA45E1"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285" w:author="Mohammad Nayeem" w:date="2020-04-21T21:15:00Z"/>
                <w:rFonts w:ascii="Times New Roman" w:hAnsi="Times New Roman" w:cs="Times New Roman"/>
                <w:sz w:val="24"/>
                <w:szCs w:val="24"/>
                <w:rPrChange w:id="2286" w:author="Mohammad Nayeem" w:date="2020-04-21T22:30:00Z">
                  <w:rPr>
                    <w:del w:id="2287" w:author="Mohammad Nayeem" w:date="2020-04-21T21:15:00Z"/>
                    <w:rFonts w:ascii="Times New Roman" w:hAnsi="Times New Roman" w:cs="Times New Roman"/>
                  </w:rPr>
                </w:rPrChange>
              </w:rPr>
            </w:pPr>
            <w:del w:id="2288" w:author="Mohammad Nayeem" w:date="2020-04-21T21:15:00Z">
              <w:r w:rsidRPr="004E6C2C" w:rsidDel="00207654">
                <w:rPr>
                  <w:rFonts w:ascii="Times New Roman" w:hAnsi="Times New Roman" w:cs="Times New Roman"/>
                  <w:sz w:val="24"/>
                  <w:szCs w:val="24"/>
                  <w:rPrChange w:id="2289" w:author="Mohammad Nayeem" w:date="2020-04-21T22:30:00Z">
                    <w:rPr>
                      <w:rFonts w:ascii="Times New Roman" w:hAnsi="Times New Roman" w:cs="Times New Roman"/>
                    </w:rPr>
                  </w:rPrChange>
                </w:rPr>
                <w:delText>40 (</w:delText>
              </w:r>
            </w:del>
            <w:del w:id="2290" w:author="Mohammad Nayeem" w:date="2020-04-18T22:07:00Z">
              <w:r w:rsidRPr="004E6C2C" w:rsidDel="008A17D2">
                <w:rPr>
                  <w:rFonts w:ascii="Times New Roman" w:hAnsi="Times New Roman" w:cs="Times New Roman"/>
                  <w:sz w:val="24"/>
                  <w:szCs w:val="24"/>
                  <w:rPrChange w:id="2291" w:author="Mohammad Nayeem" w:date="2020-04-21T22:30:00Z">
                    <w:rPr>
                      <w:rFonts w:ascii="Times New Roman" w:hAnsi="Times New Roman" w:cs="Times New Roman"/>
                    </w:rPr>
                  </w:rPrChange>
                </w:rPr>
                <w:delText>42.13</w:delText>
              </w:r>
            </w:del>
            <w:del w:id="2292" w:author="Mohammad Nayeem" w:date="2020-04-21T21:15:00Z">
              <w:r w:rsidRPr="004E6C2C" w:rsidDel="00207654">
                <w:rPr>
                  <w:rFonts w:ascii="Times New Roman" w:hAnsi="Times New Roman" w:cs="Times New Roman"/>
                  <w:sz w:val="24"/>
                  <w:szCs w:val="24"/>
                  <w:rPrChange w:id="2293" w:author="Mohammad Nayeem" w:date="2020-04-21T22:30:00Z">
                    <w:rPr>
                      <w:rFonts w:ascii="Times New Roman" w:hAnsi="Times New Roman" w:cs="Times New Roman"/>
                    </w:rPr>
                  </w:rPrChange>
                </w:rPr>
                <w:delText>)</w:delText>
              </w:r>
            </w:del>
          </w:p>
        </w:tc>
        <w:tc>
          <w:tcPr>
            <w:tcW w:w="2250" w:type="dxa"/>
          </w:tcPr>
          <w:p w14:paraId="516D3E38" w14:textId="6A994966"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294" w:author="Mohammad Nayeem" w:date="2020-04-21T21:15:00Z"/>
                <w:rFonts w:ascii="Times New Roman" w:hAnsi="Times New Roman" w:cs="Times New Roman"/>
                <w:sz w:val="24"/>
                <w:szCs w:val="24"/>
                <w:rPrChange w:id="2295" w:author="Mohammad Nayeem" w:date="2020-04-21T22:30:00Z">
                  <w:rPr>
                    <w:del w:id="2296" w:author="Mohammad Nayeem" w:date="2020-04-21T21:15:00Z"/>
                    <w:rFonts w:ascii="Times New Roman" w:hAnsi="Times New Roman" w:cs="Times New Roman"/>
                  </w:rPr>
                </w:rPrChange>
              </w:rPr>
            </w:pPr>
            <w:del w:id="2297" w:author="Mohammad Nayeem" w:date="2020-04-21T21:15:00Z">
              <w:r w:rsidRPr="004E6C2C" w:rsidDel="00207654">
                <w:rPr>
                  <w:rFonts w:ascii="Times New Roman" w:hAnsi="Times New Roman" w:cs="Times New Roman"/>
                  <w:sz w:val="24"/>
                  <w:szCs w:val="24"/>
                  <w:rPrChange w:id="2298" w:author="Mohammad Nayeem" w:date="2020-04-21T22:30:00Z">
                    <w:rPr>
                      <w:rFonts w:ascii="Times New Roman" w:hAnsi="Times New Roman" w:cs="Times New Roman"/>
                    </w:rPr>
                  </w:rPrChange>
                </w:rPr>
                <w:delText>0.955</w:delText>
              </w:r>
            </w:del>
          </w:p>
        </w:tc>
      </w:tr>
      <w:tr w:rsidR="00CB6C47" w:rsidRPr="004E6C2C" w:rsidDel="00207654" w14:paraId="7369BE72" w14:textId="07C8A14A" w:rsidTr="008B2677">
        <w:trPr>
          <w:del w:id="2299"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706A5B8B" w14:textId="39A1E748" w:rsidR="00CB6C47" w:rsidRPr="004E6C2C" w:rsidDel="00207654" w:rsidRDefault="00CB6C47">
            <w:pPr>
              <w:spacing w:line="480" w:lineRule="auto"/>
              <w:jc w:val="both"/>
              <w:rPr>
                <w:del w:id="2300" w:author="Mohammad Nayeem" w:date="2020-04-21T21:15:00Z"/>
                <w:rFonts w:ascii="Times New Roman" w:hAnsi="Times New Roman" w:cs="Times New Roman"/>
                <w:b w:val="0"/>
                <w:bCs w:val="0"/>
                <w:sz w:val="24"/>
                <w:szCs w:val="24"/>
                <w:rPrChange w:id="2301" w:author="Mohammad Nayeem" w:date="2020-04-21T22:30:00Z">
                  <w:rPr>
                    <w:del w:id="2302" w:author="Mohammad Nayeem" w:date="2020-04-21T21:15:00Z"/>
                    <w:rFonts w:ascii="Times New Roman" w:hAnsi="Times New Roman" w:cs="Times New Roman"/>
                    <w:b w:val="0"/>
                    <w:bCs w:val="0"/>
                  </w:rPr>
                </w:rPrChange>
              </w:rPr>
            </w:pPr>
            <w:del w:id="2303" w:author="Mohammad Nayeem" w:date="2020-04-21T21:15:00Z">
              <w:r w:rsidRPr="004E6C2C" w:rsidDel="00207654">
                <w:rPr>
                  <w:rFonts w:ascii="Times New Roman" w:hAnsi="Times New Roman" w:cs="Times New Roman"/>
                  <w:sz w:val="24"/>
                  <w:szCs w:val="24"/>
                  <w:rPrChange w:id="2304" w:author="Mohammad Nayeem" w:date="2020-04-21T22:30:00Z">
                    <w:rPr>
                      <w:rFonts w:ascii="Times New Roman" w:hAnsi="Times New Roman" w:cs="Times New Roman"/>
                    </w:rPr>
                  </w:rPrChange>
                </w:rPr>
                <w:delText>Secondary</w:delText>
              </w:r>
            </w:del>
          </w:p>
        </w:tc>
        <w:tc>
          <w:tcPr>
            <w:tcW w:w="2070" w:type="dxa"/>
          </w:tcPr>
          <w:p w14:paraId="3B46DA7C" w14:textId="70147942"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305" w:author="Mohammad Nayeem" w:date="2020-04-21T21:15:00Z"/>
                <w:rFonts w:ascii="Times New Roman" w:hAnsi="Times New Roman" w:cs="Times New Roman"/>
                <w:sz w:val="24"/>
                <w:szCs w:val="24"/>
                <w:rPrChange w:id="2306" w:author="Mohammad Nayeem" w:date="2020-04-21T22:30:00Z">
                  <w:rPr>
                    <w:del w:id="2307" w:author="Mohammad Nayeem" w:date="2020-04-21T21:15:00Z"/>
                    <w:rFonts w:ascii="Times New Roman" w:hAnsi="Times New Roman" w:cs="Times New Roman"/>
                  </w:rPr>
                </w:rPrChange>
              </w:rPr>
            </w:pPr>
            <w:del w:id="2308" w:author="Mohammad Nayeem" w:date="2020-04-21T21:15:00Z">
              <w:r w:rsidRPr="004E6C2C" w:rsidDel="00207654">
                <w:rPr>
                  <w:rFonts w:ascii="Times New Roman" w:hAnsi="Times New Roman" w:cs="Times New Roman"/>
                  <w:sz w:val="24"/>
                  <w:szCs w:val="24"/>
                  <w:rPrChange w:id="2309" w:author="Mohammad Nayeem" w:date="2020-04-21T22:30:00Z">
                    <w:rPr>
                      <w:rFonts w:ascii="Times New Roman" w:hAnsi="Times New Roman" w:cs="Times New Roman"/>
                    </w:rPr>
                  </w:rPrChange>
                </w:rPr>
                <w:delText>166 (</w:delText>
              </w:r>
            </w:del>
            <w:del w:id="2310" w:author="Mohammad Nayeem" w:date="2020-04-18T21:57:00Z">
              <w:r w:rsidRPr="004E6C2C" w:rsidDel="004E1E75">
                <w:rPr>
                  <w:rFonts w:ascii="Times New Roman" w:hAnsi="Times New Roman" w:cs="Times New Roman"/>
                  <w:sz w:val="24"/>
                  <w:szCs w:val="24"/>
                  <w:rPrChange w:id="2311" w:author="Mohammad Nayeem" w:date="2020-04-21T22:30:00Z">
                    <w:rPr>
                      <w:rFonts w:ascii="Times New Roman" w:hAnsi="Times New Roman" w:cs="Times New Roman"/>
                    </w:rPr>
                  </w:rPrChange>
                </w:rPr>
                <w:delText>55.35</w:delText>
              </w:r>
            </w:del>
            <w:del w:id="2312" w:author="Mohammad Nayeem" w:date="2020-04-21T21:15:00Z">
              <w:r w:rsidRPr="004E6C2C" w:rsidDel="00207654">
                <w:rPr>
                  <w:rFonts w:ascii="Times New Roman" w:hAnsi="Times New Roman" w:cs="Times New Roman"/>
                  <w:sz w:val="24"/>
                  <w:szCs w:val="24"/>
                  <w:rPrChange w:id="2313" w:author="Mohammad Nayeem" w:date="2020-04-21T22:30:00Z">
                    <w:rPr>
                      <w:rFonts w:ascii="Times New Roman" w:hAnsi="Times New Roman" w:cs="Times New Roman"/>
                    </w:rPr>
                  </w:rPrChange>
                </w:rPr>
                <w:delText>)</w:delText>
              </w:r>
            </w:del>
          </w:p>
        </w:tc>
        <w:tc>
          <w:tcPr>
            <w:tcW w:w="2250" w:type="dxa"/>
          </w:tcPr>
          <w:p w14:paraId="28388B9C" w14:textId="04F3A28A"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314" w:author="Mohammad Nayeem" w:date="2020-04-21T21:15:00Z"/>
                <w:rFonts w:ascii="Times New Roman" w:hAnsi="Times New Roman" w:cs="Times New Roman"/>
                <w:sz w:val="24"/>
                <w:szCs w:val="24"/>
                <w:rPrChange w:id="2315" w:author="Mohammad Nayeem" w:date="2020-04-21T22:30:00Z">
                  <w:rPr>
                    <w:del w:id="2316" w:author="Mohammad Nayeem" w:date="2020-04-21T21:15:00Z"/>
                    <w:rFonts w:ascii="Times New Roman" w:hAnsi="Times New Roman" w:cs="Times New Roman"/>
                  </w:rPr>
                </w:rPrChange>
              </w:rPr>
            </w:pPr>
            <w:del w:id="2317" w:author="Mohammad Nayeem" w:date="2020-04-21T21:15:00Z">
              <w:r w:rsidRPr="004E6C2C" w:rsidDel="00207654">
                <w:rPr>
                  <w:rFonts w:ascii="Times New Roman" w:hAnsi="Times New Roman" w:cs="Times New Roman"/>
                  <w:sz w:val="24"/>
                  <w:szCs w:val="24"/>
                  <w:rPrChange w:id="2318" w:author="Mohammad Nayeem" w:date="2020-04-21T22:30:00Z">
                    <w:rPr>
                      <w:rFonts w:ascii="Times New Roman" w:hAnsi="Times New Roman" w:cs="Times New Roman"/>
                    </w:rPr>
                  </w:rPrChange>
                </w:rPr>
                <w:delText>110 (</w:delText>
              </w:r>
            </w:del>
            <w:del w:id="2319" w:author="Mohammad Nayeem" w:date="2020-04-18T22:07:00Z">
              <w:r w:rsidRPr="004E6C2C" w:rsidDel="008A17D2">
                <w:rPr>
                  <w:rFonts w:ascii="Times New Roman" w:hAnsi="Times New Roman" w:cs="Times New Roman"/>
                  <w:sz w:val="24"/>
                  <w:szCs w:val="24"/>
                  <w:rPrChange w:id="2320" w:author="Mohammad Nayeem" w:date="2020-04-21T22:30:00Z">
                    <w:rPr>
                      <w:rFonts w:ascii="Times New Roman" w:hAnsi="Times New Roman" w:cs="Times New Roman"/>
                    </w:rPr>
                  </w:rPrChange>
                </w:rPr>
                <w:delText>44.65</w:delText>
              </w:r>
            </w:del>
            <w:del w:id="2321" w:author="Mohammad Nayeem" w:date="2020-04-21T21:15:00Z">
              <w:r w:rsidRPr="004E6C2C" w:rsidDel="00207654">
                <w:rPr>
                  <w:rFonts w:ascii="Times New Roman" w:hAnsi="Times New Roman" w:cs="Times New Roman"/>
                  <w:sz w:val="24"/>
                  <w:szCs w:val="24"/>
                  <w:rPrChange w:id="2322" w:author="Mohammad Nayeem" w:date="2020-04-21T22:30:00Z">
                    <w:rPr>
                      <w:rFonts w:ascii="Times New Roman" w:hAnsi="Times New Roman" w:cs="Times New Roman"/>
                    </w:rPr>
                  </w:rPrChange>
                </w:rPr>
                <w:delText>)</w:delText>
              </w:r>
            </w:del>
          </w:p>
        </w:tc>
        <w:tc>
          <w:tcPr>
            <w:tcW w:w="2250" w:type="dxa"/>
          </w:tcPr>
          <w:p w14:paraId="5B51FD28" w14:textId="11AF291B"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323" w:author="Mohammad Nayeem" w:date="2020-04-21T21:15:00Z"/>
                <w:rFonts w:ascii="Times New Roman" w:hAnsi="Times New Roman" w:cs="Times New Roman"/>
                <w:sz w:val="24"/>
                <w:szCs w:val="24"/>
                <w:rPrChange w:id="2324" w:author="Mohammad Nayeem" w:date="2020-04-21T22:30:00Z">
                  <w:rPr>
                    <w:del w:id="2325" w:author="Mohammad Nayeem" w:date="2020-04-21T21:15:00Z"/>
                    <w:rFonts w:ascii="Times New Roman" w:hAnsi="Times New Roman" w:cs="Times New Roman"/>
                  </w:rPr>
                </w:rPrChange>
              </w:rPr>
            </w:pPr>
          </w:p>
        </w:tc>
      </w:tr>
      <w:tr w:rsidR="00CB6C47" w:rsidRPr="004E6C2C" w:rsidDel="00207654" w14:paraId="772A0A2A" w14:textId="5F76110B" w:rsidTr="008B2677">
        <w:trPr>
          <w:cnfStyle w:val="000000100000" w:firstRow="0" w:lastRow="0" w:firstColumn="0" w:lastColumn="0" w:oddVBand="0" w:evenVBand="0" w:oddHBand="1" w:evenHBand="0" w:firstRowFirstColumn="0" w:firstRowLastColumn="0" w:lastRowFirstColumn="0" w:lastRowLastColumn="0"/>
          <w:del w:id="2326"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2DE60047" w14:textId="581DE390" w:rsidR="00CB6C47" w:rsidRPr="004E6C2C" w:rsidDel="00207654" w:rsidRDefault="00CB6C47">
            <w:pPr>
              <w:spacing w:line="480" w:lineRule="auto"/>
              <w:jc w:val="both"/>
              <w:rPr>
                <w:del w:id="2327" w:author="Mohammad Nayeem" w:date="2020-04-21T21:15:00Z"/>
                <w:rFonts w:ascii="Times New Roman" w:hAnsi="Times New Roman" w:cs="Times New Roman"/>
                <w:b w:val="0"/>
                <w:bCs w:val="0"/>
                <w:sz w:val="24"/>
                <w:szCs w:val="24"/>
                <w:rPrChange w:id="2328" w:author="Mohammad Nayeem" w:date="2020-04-21T22:30:00Z">
                  <w:rPr>
                    <w:del w:id="2329" w:author="Mohammad Nayeem" w:date="2020-04-21T21:15:00Z"/>
                    <w:rFonts w:ascii="Times New Roman" w:hAnsi="Times New Roman" w:cs="Times New Roman"/>
                    <w:b w:val="0"/>
                    <w:bCs w:val="0"/>
                  </w:rPr>
                </w:rPrChange>
              </w:rPr>
            </w:pPr>
            <w:del w:id="2330" w:author="Mohammad Nayeem" w:date="2020-04-21T21:15:00Z">
              <w:r w:rsidRPr="004E6C2C" w:rsidDel="00207654">
                <w:rPr>
                  <w:rFonts w:ascii="Times New Roman" w:hAnsi="Times New Roman" w:cs="Times New Roman"/>
                  <w:sz w:val="24"/>
                  <w:szCs w:val="24"/>
                  <w:rPrChange w:id="2331" w:author="Mohammad Nayeem" w:date="2020-04-21T22:30:00Z">
                    <w:rPr>
                      <w:rFonts w:ascii="Times New Roman" w:hAnsi="Times New Roman" w:cs="Times New Roman"/>
                    </w:rPr>
                  </w:rPrChange>
                </w:rPr>
                <w:delText>Primary</w:delText>
              </w:r>
            </w:del>
          </w:p>
        </w:tc>
        <w:tc>
          <w:tcPr>
            <w:tcW w:w="2070" w:type="dxa"/>
          </w:tcPr>
          <w:p w14:paraId="6BA57E4E" w14:textId="03252979"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332" w:author="Mohammad Nayeem" w:date="2020-04-21T21:15:00Z"/>
                <w:rFonts w:ascii="Times New Roman" w:hAnsi="Times New Roman" w:cs="Times New Roman"/>
                <w:sz w:val="24"/>
                <w:szCs w:val="24"/>
                <w:rPrChange w:id="2333" w:author="Mohammad Nayeem" w:date="2020-04-21T22:30:00Z">
                  <w:rPr>
                    <w:del w:id="2334" w:author="Mohammad Nayeem" w:date="2020-04-21T21:15:00Z"/>
                    <w:rFonts w:ascii="Times New Roman" w:hAnsi="Times New Roman" w:cs="Times New Roman"/>
                  </w:rPr>
                </w:rPrChange>
              </w:rPr>
            </w:pPr>
            <w:del w:id="2335" w:author="Mohammad Nayeem" w:date="2020-04-21T21:15:00Z">
              <w:r w:rsidRPr="004E6C2C" w:rsidDel="00207654">
                <w:rPr>
                  <w:rFonts w:ascii="Times New Roman" w:hAnsi="Times New Roman" w:cs="Times New Roman"/>
                  <w:sz w:val="24"/>
                  <w:szCs w:val="24"/>
                  <w:rPrChange w:id="2336" w:author="Mohammad Nayeem" w:date="2020-04-21T22:30:00Z">
                    <w:rPr>
                      <w:rFonts w:ascii="Times New Roman" w:hAnsi="Times New Roman" w:cs="Times New Roman"/>
                    </w:rPr>
                  </w:rPrChange>
                </w:rPr>
                <w:delText>93 (</w:delText>
              </w:r>
            </w:del>
            <w:del w:id="2337" w:author="Mohammad Nayeem" w:date="2020-04-18T21:58:00Z">
              <w:r w:rsidRPr="004E6C2C" w:rsidDel="004E1E75">
                <w:rPr>
                  <w:rFonts w:ascii="Times New Roman" w:hAnsi="Times New Roman" w:cs="Times New Roman"/>
                  <w:sz w:val="24"/>
                  <w:szCs w:val="24"/>
                  <w:rPrChange w:id="2338" w:author="Mohammad Nayeem" w:date="2020-04-21T22:30:00Z">
                    <w:rPr>
                      <w:rFonts w:ascii="Times New Roman" w:hAnsi="Times New Roman" w:cs="Times New Roman"/>
                    </w:rPr>
                  </w:rPrChange>
                </w:rPr>
                <w:delText>53.67</w:delText>
              </w:r>
            </w:del>
            <w:del w:id="2339" w:author="Mohammad Nayeem" w:date="2020-04-21T21:15:00Z">
              <w:r w:rsidRPr="004E6C2C" w:rsidDel="00207654">
                <w:rPr>
                  <w:rFonts w:ascii="Times New Roman" w:hAnsi="Times New Roman" w:cs="Times New Roman"/>
                  <w:sz w:val="24"/>
                  <w:szCs w:val="24"/>
                  <w:rPrChange w:id="2340" w:author="Mohammad Nayeem" w:date="2020-04-21T22:30:00Z">
                    <w:rPr>
                      <w:rFonts w:ascii="Times New Roman" w:hAnsi="Times New Roman" w:cs="Times New Roman"/>
                    </w:rPr>
                  </w:rPrChange>
                </w:rPr>
                <w:delText>)</w:delText>
              </w:r>
            </w:del>
          </w:p>
        </w:tc>
        <w:tc>
          <w:tcPr>
            <w:tcW w:w="2250" w:type="dxa"/>
          </w:tcPr>
          <w:p w14:paraId="46EB605C" w14:textId="4AFD3082"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341" w:author="Mohammad Nayeem" w:date="2020-04-21T21:15:00Z"/>
                <w:rFonts w:ascii="Times New Roman" w:hAnsi="Times New Roman" w:cs="Times New Roman"/>
                <w:sz w:val="24"/>
                <w:szCs w:val="24"/>
                <w:rPrChange w:id="2342" w:author="Mohammad Nayeem" w:date="2020-04-21T22:30:00Z">
                  <w:rPr>
                    <w:del w:id="2343" w:author="Mohammad Nayeem" w:date="2020-04-21T21:15:00Z"/>
                    <w:rFonts w:ascii="Times New Roman" w:hAnsi="Times New Roman" w:cs="Times New Roman"/>
                  </w:rPr>
                </w:rPrChange>
              </w:rPr>
            </w:pPr>
            <w:del w:id="2344" w:author="Mohammad Nayeem" w:date="2020-04-21T21:15:00Z">
              <w:r w:rsidRPr="004E6C2C" w:rsidDel="00207654">
                <w:rPr>
                  <w:rFonts w:ascii="Times New Roman" w:hAnsi="Times New Roman" w:cs="Times New Roman"/>
                  <w:sz w:val="24"/>
                  <w:szCs w:val="24"/>
                  <w:rPrChange w:id="2345" w:author="Mohammad Nayeem" w:date="2020-04-21T22:30:00Z">
                    <w:rPr>
                      <w:rFonts w:ascii="Times New Roman" w:hAnsi="Times New Roman" w:cs="Times New Roman"/>
                    </w:rPr>
                  </w:rPrChange>
                </w:rPr>
                <w:delText>72 (</w:delText>
              </w:r>
            </w:del>
            <w:del w:id="2346" w:author="Mohammad Nayeem" w:date="2020-04-18T22:07:00Z">
              <w:r w:rsidRPr="004E6C2C" w:rsidDel="008A17D2">
                <w:rPr>
                  <w:rFonts w:ascii="Times New Roman" w:hAnsi="Times New Roman" w:cs="Times New Roman"/>
                  <w:sz w:val="24"/>
                  <w:szCs w:val="24"/>
                  <w:rPrChange w:id="2347" w:author="Mohammad Nayeem" w:date="2020-04-21T22:30:00Z">
                    <w:rPr>
                      <w:rFonts w:ascii="Times New Roman" w:hAnsi="Times New Roman" w:cs="Times New Roman"/>
                    </w:rPr>
                  </w:rPrChange>
                </w:rPr>
                <w:delText>46.33</w:delText>
              </w:r>
            </w:del>
            <w:del w:id="2348" w:author="Mohammad Nayeem" w:date="2020-04-21T21:15:00Z">
              <w:r w:rsidRPr="004E6C2C" w:rsidDel="00207654">
                <w:rPr>
                  <w:rFonts w:ascii="Times New Roman" w:hAnsi="Times New Roman" w:cs="Times New Roman"/>
                  <w:sz w:val="24"/>
                  <w:szCs w:val="24"/>
                  <w:rPrChange w:id="2349" w:author="Mohammad Nayeem" w:date="2020-04-21T22:30:00Z">
                    <w:rPr>
                      <w:rFonts w:ascii="Times New Roman" w:hAnsi="Times New Roman" w:cs="Times New Roman"/>
                    </w:rPr>
                  </w:rPrChange>
                </w:rPr>
                <w:delText>)</w:delText>
              </w:r>
            </w:del>
          </w:p>
        </w:tc>
        <w:tc>
          <w:tcPr>
            <w:tcW w:w="2250" w:type="dxa"/>
          </w:tcPr>
          <w:p w14:paraId="7CC6F175" w14:textId="6E3AC3CA"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350" w:author="Mohammad Nayeem" w:date="2020-04-21T21:15:00Z"/>
                <w:rFonts w:ascii="Times New Roman" w:hAnsi="Times New Roman" w:cs="Times New Roman"/>
                <w:sz w:val="24"/>
                <w:szCs w:val="24"/>
                <w:rPrChange w:id="2351" w:author="Mohammad Nayeem" w:date="2020-04-21T22:30:00Z">
                  <w:rPr>
                    <w:del w:id="2352" w:author="Mohammad Nayeem" w:date="2020-04-21T21:15:00Z"/>
                    <w:rFonts w:ascii="Times New Roman" w:hAnsi="Times New Roman" w:cs="Times New Roman"/>
                  </w:rPr>
                </w:rPrChange>
              </w:rPr>
            </w:pPr>
          </w:p>
        </w:tc>
      </w:tr>
      <w:tr w:rsidR="00CB6C47" w:rsidRPr="004E6C2C" w:rsidDel="00207654" w14:paraId="269A1F6A" w14:textId="7885ADE6" w:rsidTr="008B2677">
        <w:trPr>
          <w:del w:id="2353"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0D9D92B9" w14:textId="683CE95B" w:rsidR="00CB6C47" w:rsidRPr="004E6C2C" w:rsidDel="00207654" w:rsidRDefault="00CB6C47">
            <w:pPr>
              <w:spacing w:line="480" w:lineRule="auto"/>
              <w:jc w:val="both"/>
              <w:rPr>
                <w:del w:id="2354" w:author="Mohammad Nayeem" w:date="2020-04-21T21:15:00Z"/>
                <w:rFonts w:ascii="Times New Roman" w:hAnsi="Times New Roman" w:cs="Times New Roman"/>
                <w:b w:val="0"/>
                <w:bCs w:val="0"/>
                <w:sz w:val="24"/>
                <w:szCs w:val="24"/>
                <w:rPrChange w:id="2355" w:author="Mohammad Nayeem" w:date="2020-04-21T22:30:00Z">
                  <w:rPr>
                    <w:del w:id="2356" w:author="Mohammad Nayeem" w:date="2020-04-21T21:15:00Z"/>
                    <w:rFonts w:ascii="Times New Roman" w:hAnsi="Times New Roman" w:cs="Times New Roman"/>
                    <w:b w:val="0"/>
                    <w:bCs w:val="0"/>
                  </w:rPr>
                </w:rPrChange>
              </w:rPr>
            </w:pPr>
            <w:del w:id="2357" w:author="Mohammad Nayeem" w:date="2020-04-21T21:15:00Z">
              <w:r w:rsidRPr="004E6C2C" w:rsidDel="00207654">
                <w:rPr>
                  <w:rFonts w:ascii="Times New Roman" w:hAnsi="Times New Roman" w:cs="Times New Roman"/>
                  <w:sz w:val="24"/>
                  <w:szCs w:val="24"/>
                  <w:rPrChange w:id="2358" w:author="Mohammad Nayeem" w:date="2020-04-21T22:30:00Z">
                    <w:rPr>
                      <w:rFonts w:ascii="Times New Roman" w:hAnsi="Times New Roman" w:cs="Times New Roman"/>
                    </w:rPr>
                  </w:rPrChange>
                </w:rPr>
                <w:delText>No education</w:delText>
              </w:r>
            </w:del>
          </w:p>
        </w:tc>
        <w:tc>
          <w:tcPr>
            <w:tcW w:w="2070" w:type="dxa"/>
          </w:tcPr>
          <w:p w14:paraId="71127A5A" w14:textId="156E5E04"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359" w:author="Mohammad Nayeem" w:date="2020-04-21T21:15:00Z"/>
                <w:rFonts w:ascii="Times New Roman" w:hAnsi="Times New Roman" w:cs="Times New Roman"/>
                <w:sz w:val="24"/>
                <w:szCs w:val="24"/>
                <w:rPrChange w:id="2360" w:author="Mohammad Nayeem" w:date="2020-04-21T22:30:00Z">
                  <w:rPr>
                    <w:del w:id="2361" w:author="Mohammad Nayeem" w:date="2020-04-21T21:15:00Z"/>
                    <w:rFonts w:ascii="Times New Roman" w:hAnsi="Times New Roman" w:cs="Times New Roman"/>
                  </w:rPr>
                </w:rPrChange>
              </w:rPr>
            </w:pPr>
            <w:del w:id="2362" w:author="Mohammad Nayeem" w:date="2020-04-21T21:15:00Z">
              <w:r w:rsidRPr="004E6C2C" w:rsidDel="00207654">
                <w:rPr>
                  <w:rFonts w:ascii="Times New Roman" w:hAnsi="Times New Roman" w:cs="Times New Roman"/>
                  <w:sz w:val="24"/>
                  <w:szCs w:val="24"/>
                  <w:rPrChange w:id="2363" w:author="Mohammad Nayeem" w:date="2020-04-21T22:30:00Z">
                    <w:rPr>
                      <w:rFonts w:ascii="Times New Roman" w:hAnsi="Times New Roman" w:cs="Times New Roman"/>
                    </w:rPr>
                  </w:rPrChange>
                </w:rPr>
                <w:delText>49 (</w:delText>
              </w:r>
            </w:del>
            <w:del w:id="2364" w:author="Mohammad Nayeem" w:date="2020-04-18T21:58:00Z">
              <w:r w:rsidRPr="004E6C2C" w:rsidDel="00D86369">
                <w:rPr>
                  <w:rFonts w:ascii="Times New Roman" w:hAnsi="Times New Roman" w:cs="Times New Roman"/>
                  <w:sz w:val="24"/>
                  <w:szCs w:val="24"/>
                  <w:rPrChange w:id="2365" w:author="Mohammad Nayeem" w:date="2020-04-21T22:30:00Z">
                    <w:rPr>
                      <w:rFonts w:ascii="Times New Roman" w:hAnsi="Times New Roman" w:cs="Times New Roman"/>
                    </w:rPr>
                  </w:rPrChange>
                </w:rPr>
                <w:delText>56.18</w:delText>
              </w:r>
            </w:del>
            <w:del w:id="2366" w:author="Mohammad Nayeem" w:date="2020-04-21T21:15:00Z">
              <w:r w:rsidRPr="004E6C2C" w:rsidDel="00207654">
                <w:rPr>
                  <w:rFonts w:ascii="Times New Roman" w:hAnsi="Times New Roman" w:cs="Times New Roman"/>
                  <w:sz w:val="24"/>
                  <w:szCs w:val="24"/>
                  <w:rPrChange w:id="2367" w:author="Mohammad Nayeem" w:date="2020-04-21T22:30:00Z">
                    <w:rPr>
                      <w:rFonts w:ascii="Times New Roman" w:hAnsi="Times New Roman" w:cs="Times New Roman"/>
                    </w:rPr>
                  </w:rPrChange>
                </w:rPr>
                <w:delText>)</w:delText>
              </w:r>
            </w:del>
          </w:p>
        </w:tc>
        <w:tc>
          <w:tcPr>
            <w:tcW w:w="2250" w:type="dxa"/>
          </w:tcPr>
          <w:p w14:paraId="6CECC2E8" w14:textId="633FA7E3"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368" w:author="Mohammad Nayeem" w:date="2020-04-21T21:15:00Z"/>
                <w:rFonts w:ascii="Times New Roman" w:hAnsi="Times New Roman" w:cs="Times New Roman"/>
                <w:sz w:val="24"/>
                <w:szCs w:val="24"/>
                <w:rPrChange w:id="2369" w:author="Mohammad Nayeem" w:date="2020-04-21T22:30:00Z">
                  <w:rPr>
                    <w:del w:id="2370" w:author="Mohammad Nayeem" w:date="2020-04-21T21:15:00Z"/>
                    <w:rFonts w:ascii="Times New Roman" w:hAnsi="Times New Roman" w:cs="Times New Roman"/>
                  </w:rPr>
                </w:rPrChange>
              </w:rPr>
            </w:pPr>
            <w:del w:id="2371" w:author="Mohammad Nayeem" w:date="2020-04-21T21:15:00Z">
              <w:r w:rsidRPr="004E6C2C" w:rsidDel="00207654">
                <w:rPr>
                  <w:rFonts w:ascii="Times New Roman" w:hAnsi="Times New Roman" w:cs="Times New Roman"/>
                  <w:sz w:val="24"/>
                  <w:szCs w:val="24"/>
                  <w:rPrChange w:id="2372" w:author="Mohammad Nayeem" w:date="2020-04-21T22:30:00Z">
                    <w:rPr>
                      <w:rFonts w:ascii="Times New Roman" w:hAnsi="Times New Roman" w:cs="Times New Roman"/>
                    </w:rPr>
                  </w:rPrChange>
                </w:rPr>
                <w:delText>35 (</w:delText>
              </w:r>
            </w:del>
            <w:del w:id="2373" w:author="Mohammad Nayeem" w:date="2020-04-18T22:08:00Z">
              <w:r w:rsidRPr="004E6C2C" w:rsidDel="008A17D2">
                <w:rPr>
                  <w:rFonts w:ascii="Times New Roman" w:hAnsi="Times New Roman" w:cs="Times New Roman"/>
                  <w:sz w:val="24"/>
                  <w:szCs w:val="24"/>
                  <w:rPrChange w:id="2374" w:author="Mohammad Nayeem" w:date="2020-04-21T22:30:00Z">
                    <w:rPr>
                      <w:rFonts w:ascii="Times New Roman" w:hAnsi="Times New Roman" w:cs="Times New Roman"/>
                    </w:rPr>
                  </w:rPrChange>
                </w:rPr>
                <w:delText>43.82</w:delText>
              </w:r>
            </w:del>
            <w:del w:id="2375" w:author="Mohammad Nayeem" w:date="2020-04-21T21:15:00Z">
              <w:r w:rsidRPr="004E6C2C" w:rsidDel="00207654">
                <w:rPr>
                  <w:rFonts w:ascii="Times New Roman" w:hAnsi="Times New Roman" w:cs="Times New Roman"/>
                  <w:sz w:val="24"/>
                  <w:szCs w:val="24"/>
                  <w:rPrChange w:id="2376" w:author="Mohammad Nayeem" w:date="2020-04-21T22:30:00Z">
                    <w:rPr>
                      <w:rFonts w:ascii="Times New Roman" w:hAnsi="Times New Roman" w:cs="Times New Roman"/>
                    </w:rPr>
                  </w:rPrChange>
                </w:rPr>
                <w:delText>)</w:delText>
              </w:r>
            </w:del>
          </w:p>
        </w:tc>
        <w:tc>
          <w:tcPr>
            <w:tcW w:w="2250" w:type="dxa"/>
          </w:tcPr>
          <w:p w14:paraId="201D7EE7" w14:textId="1C18A52F"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377" w:author="Mohammad Nayeem" w:date="2020-04-21T21:15:00Z"/>
                <w:rFonts w:ascii="Times New Roman" w:hAnsi="Times New Roman" w:cs="Times New Roman"/>
                <w:sz w:val="24"/>
                <w:szCs w:val="24"/>
                <w:rPrChange w:id="2378" w:author="Mohammad Nayeem" w:date="2020-04-21T22:30:00Z">
                  <w:rPr>
                    <w:del w:id="2379" w:author="Mohammad Nayeem" w:date="2020-04-21T21:15:00Z"/>
                    <w:rFonts w:ascii="Times New Roman" w:hAnsi="Times New Roman" w:cs="Times New Roman"/>
                  </w:rPr>
                </w:rPrChange>
              </w:rPr>
            </w:pPr>
          </w:p>
        </w:tc>
      </w:tr>
      <w:tr w:rsidR="00CB6C47" w:rsidRPr="004E6C2C" w:rsidDel="00207654" w14:paraId="587C63CB" w14:textId="0946648D" w:rsidTr="008B2677">
        <w:trPr>
          <w:cnfStyle w:val="000000100000" w:firstRow="0" w:lastRow="0" w:firstColumn="0" w:lastColumn="0" w:oddVBand="0" w:evenVBand="0" w:oddHBand="1" w:evenHBand="0" w:firstRowFirstColumn="0" w:firstRowLastColumn="0" w:lastRowFirstColumn="0" w:lastRowLastColumn="0"/>
          <w:del w:id="2380"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69E02F1D" w14:textId="0BFC399F" w:rsidR="00CB6C47" w:rsidRPr="004E6C2C" w:rsidDel="00207654" w:rsidRDefault="004E0D3F">
            <w:pPr>
              <w:spacing w:line="480" w:lineRule="auto"/>
              <w:jc w:val="both"/>
              <w:rPr>
                <w:del w:id="2381" w:author="Mohammad Nayeem" w:date="2020-04-21T21:15:00Z"/>
                <w:rFonts w:ascii="Times New Roman" w:hAnsi="Times New Roman" w:cs="Times New Roman"/>
                <w:sz w:val="24"/>
                <w:szCs w:val="24"/>
                <w:rPrChange w:id="2382" w:author="Mohammad Nayeem" w:date="2020-04-21T22:30:00Z">
                  <w:rPr>
                    <w:del w:id="2383" w:author="Mohammad Nayeem" w:date="2020-04-21T21:15:00Z"/>
                    <w:rFonts w:ascii="Times New Roman" w:hAnsi="Times New Roman" w:cs="Times New Roman"/>
                  </w:rPr>
                </w:rPrChange>
              </w:rPr>
            </w:pPr>
            <w:del w:id="2384" w:author="Mohammad Nayeem" w:date="2020-04-18T22:09:00Z">
              <w:r w:rsidRPr="004E6C2C" w:rsidDel="003D2C70">
                <w:rPr>
                  <w:rFonts w:ascii="Times New Roman" w:hAnsi="Times New Roman" w:cs="Times New Roman"/>
                  <w:sz w:val="24"/>
                  <w:szCs w:val="24"/>
                  <w:rPrChange w:id="2385" w:author="Mohammad Nayeem" w:date="2020-04-21T22:30:00Z">
                    <w:rPr>
                      <w:rFonts w:ascii="Times New Roman" w:hAnsi="Times New Roman" w:cs="Times New Roman"/>
                    </w:rPr>
                  </w:rPrChange>
                </w:rPr>
                <w:delText>Current</w:delText>
              </w:r>
            </w:del>
            <w:del w:id="2386" w:author="Mohammad Nayeem" w:date="2020-04-21T21:15:00Z">
              <w:r w:rsidR="00CB6C47" w:rsidRPr="004E6C2C" w:rsidDel="00207654">
                <w:rPr>
                  <w:rFonts w:ascii="Times New Roman" w:hAnsi="Times New Roman" w:cs="Times New Roman"/>
                  <w:sz w:val="24"/>
                  <w:szCs w:val="24"/>
                  <w:rPrChange w:id="2387" w:author="Mohammad Nayeem" w:date="2020-04-21T22:30:00Z">
                    <w:rPr>
                      <w:rFonts w:ascii="Times New Roman" w:hAnsi="Times New Roman" w:cs="Times New Roman"/>
                    </w:rPr>
                  </w:rPrChange>
                </w:rPr>
                <w:delText xml:space="preserve"> employment status</w:delText>
              </w:r>
            </w:del>
            <w:del w:id="2388" w:author="Mohammad Nayeem" w:date="2020-04-18T22:09:00Z">
              <w:r w:rsidR="00CB6C47" w:rsidRPr="004E6C2C" w:rsidDel="003D2C70">
                <w:rPr>
                  <w:rFonts w:ascii="Times New Roman" w:hAnsi="Times New Roman" w:cs="Times New Roman"/>
                  <w:sz w:val="24"/>
                  <w:szCs w:val="24"/>
                  <w:rPrChange w:id="2389" w:author="Mohammad Nayeem" w:date="2020-04-21T22:30:00Z">
                    <w:rPr>
                      <w:rFonts w:ascii="Times New Roman" w:hAnsi="Times New Roman" w:cs="Times New Roman"/>
                    </w:rPr>
                  </w:rPrChange>
                </w:rPr>
                <w:delText xml:space="preserve"> </w:delText>
              </w:r>
            </w:del>
            <w:ins w:id="2390" w:author="Md Jamal Uddin" w:date="2020-04-06T09:25:00Z">
              <w:del w:id="2391" w:author="Mohammad Nayeem" w:date="2020-04-18T22:09:00Z">
                <w:r w:rsidR="00364DF2" w:rsidRPr="004E6C2C" w:rsidDel="003D2C70">
                  <w:rPr>
                    <w:rFonts w:ascii="Times New Roman" w:hAnsi="Times New Roman" w:cs="Times New Roman"/>
                    <w:sz w:val="24"/>
                    <w:szCs w:val="24"/>
                    <w:rPrChange w:id="2392" w:author="Mohammad Nayeem" w:date="2020-04-21T22:30:00Z">
                      <w:rPr>
                        <w:rFonts w:ascii="Times New Roman" w:hAnsi="Times New Roman" w:cs="Times New Roman"/>
                      </w:rPr>
                    </w:rPrChange>
                  </w:rPr>
                  <w:delText>(</w:delText>
                </w:r>
              </w:del>
              <w:del w:id="2393" w:author="Mohammad Nayeem" w:date="2020-04-18T22:08:00Z">
                <w:r w:rsidR="00364DF2" w:rsidRPr="004E6C2C" w:rsidDel="003D2C70">
                  <w:rPr>
                    <w:rFonts w:ascii="Times New Roman" w:hAnsi="Times New Roman" w:cs="Times New Roman"/>
                    <w:sz w:val="24"/>
                    <w:szCs w:val="24"/>
                    <w:rPrChange w:id="2394" w:author="Mohammad Nayeem" w:date="2020-04-21T22:30:00Z">
                      <w:rPr>
                        <w:rFonts w:ascii="Times New Roman" w:hAnsi="Times New Roman" w:cs="Times New Roman"/>
                      </w:rPr>
                    </w:rPrChange>
                  </w:rPr>
                  <w:delText>mother?)</w:delText>
                </w:r>
              </w:del>
            </w:ins>
          </w:p>
        </w:tc>
        <w:tc>
          <w:tcPr>
            <w:tcW w:w="2250" w:type="dxa"/>
          </w:tcPr>
          <w:p w14:paraId="0FC8A300" w14:textId="663B3AA9"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395" w:author="Mohammad Nayeem" w:date="2020-04-21T21:15:00Z"/>
                <w:rFonts w:ascii="Times New Roman" w:hAnsi="Times New Roman" w:cs="Times New Roman"/>
                <w:sz w:val="24"/>
                <w:szCs w:val="24"/>
                <w:rPrChange w:id="2396" w:author="Mohammad Nayeem" w:date="2020-04-21T22:30:00Z">
                  <w:rPr>
                    <w:del w:id="2397" w:author="Mohammad Nayeem" w:date="2020-04-21T21:15:00Z"/>
                    <w:rFonts w:ascii="Times New Roman" w:hAnsi="Times New Roman" w:cs="Times New Roman"/>
                  </w:rPr>
                </w:rPrChange>
              </w:rPr>
            </w:pPr>
          </w:p>
        </w:tc>
      </w:tr>
      <w:tr w:rsidR="00CB6C47" w:rsidRPr="004E6C2C" w:rsidDel="00207654" w14:paraId="061C8D56" w14:textId="434CD3CB" w:rsidTr="008B2677">
        <w:trPr>
          <w:del w:id="2398"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370D510B" w14:textId="59697C88" w:rsidR="00CB6C47" w:rsidRPr="004E6C2C" w:rsidDel="00207654" w:rsidRDefault="00CB6C47">
            <w:pPr>
              <w:spacing w:line="480" w:lineRule="auto"/>
              <w:jc w:val="both"/>
              <w:rPr>
                <w:del w:id="2399" w:author="Mohammad Nayeem" w:date="2020-04-21T21:15:00Z"/>
                <w:rFonts w:ascii="Times New Roman" w:hAnsi="Times New Roman" w:cs="Times New Roman"/>
                <w:b w:val="0"/>
                <w:bCs w:val="0"/>
                <w:sz w:val="24"/>
                <w:szCs w:val="24"/>
                <w:rPrChange w:id="2400" w:author="Mohammad Nayeem" w:date="2020-04-21T22:30:00Z">
                  <w:rPr>
                    <w:del w:id="2401" w:author="Mohammad Nayeem" w:date="2020-04-21T21:15:00Z"/>
                    <w:rFonts w:ascii="Times New Roman" w:hAnsi="Times New Roman" w:cs="Times New Roman"/>
                    <w:b w:val="0"/>
                    <w:bCs w:val="0"/>
                  </w:rPr>
                </w:rPrChange>
              </w:rPr>
            </w:pPr>
            <w:del w:id="2402" w:author="Mohammad Nayeem" w:date="2020-04-21T21:15:00Z">
              <w:r w:rsidRPr="004E6C2C" w:rsidDel="00207654">
                <w:rPr>
                  <w:rFonts w:ascii="Times New Roman" w:hAnsi="Times New Roman" w:cs="Times New Roman"/>
                  <w:sz w:val="24"/>
                  <w:szCs w:val="24"/>
                  <w:rPrChange w:id="2403" w:author="Mohammad Nayeem" w:date="2020-04-21T22:30:00Z">
                    <w:rPr>
                      <w:rFonts w:ascii="Times New Roman" w:hAnsi="Times New Roman" w:cs="Times New Roman"/>
                    </w:rPr>
                  </w:rPrChange>
                </w:rPr>
                <w:delText>Yes</w:delText>
              </w:r>
            </w:del>
          </w:p>
        </w:tc>
        <w:tc>
          <w:tcPr>
            <w:tcW w:w="2070" w:type="dxa"/>
          </w:tcPr>
          <w:p w14:paraId="14EAD4DC" w14:textId="42E6123B"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404" w:author="Mohammad Nayeem" w:date="2020-04-21T21:15:00Z"/>
                <w:rFonts w:ascii="Times New Roman" w:hAnsi="Times New Roman" w:cs="Times New Roman"/>
                <w:sz w:val="24"/>
                <w:szCs w:val="24"/>
                <w:rPrChange w:id="2405" w:author="Mohammad Nayeem" w:date="2020-04-21T22:30:00Z">
                  <w:rPr>
                    <w:del w:id="2406" w:author="Mohammad Nayeem" w:date="2020-04-21T21:15:00Z"/>
                    <w:rFonts w:ascii="Times New Roman" w:hAnsi="Times New Roman" w:cs="Times New Roman"/>
                  </w:rPr>
                </w:rPrChange>
              </w:rPr>
            </w:pPr>
            <w:del w:id="2407" w:author="Mohammad Nayeem" w:date="2020-04-21T21:15:00Z">
              <w:r w:rsidRPr="004E6C2C" w:rsidDel="00207654">
                <w:rPr>
                  <w:rFonts w:ascii="Times New Roman" w:hAnsi="Times New Roman" w:cs="Times New Roman"/>
                  <w:sz w:val="24"/>
                  <w:szCs w:val="24"/>
                  <w:rPrChange w:id="2408" w:author="Mohammad Nayeem" w:date="2020-04-21T22:30:00Z">
                    <w:rPr>
                      <w:rFonts w:ascii="Times New Roman" w:hAnsi="Times New Roman" w:cs="Times New Roman"/>
                    </w:rPr>
                  </w:rPrChange>
                </w:rPr>
                <w:delText>59 (</w:delText>
              </w:r>
            </w:del>
            <w:del w:id="2409" w:author="Mohammad Nayeem" w:date="2020-04-18T22:19:00Z">
              <w:r w:rsidRPr="004E6C2C" w:rsidDel="00833671">
                <w:rPr>
                  <w:rFonts w:ascii="Times New Roman" w:hAnsi="Times New Roman" w:cs="Times New Roman"/>
                  <w:sz w:val="24"/>
                  <w:szCs w:val="24"/>
                  <w:rPrChange w:id="2410" w:author="Mohammad Nayeem" w:date="2020-04-21T22:30:00Z">
                    <w:rPr>
                      <w:rFonts w:ascii="Times New Roman" w:hAnsi="Times New Roman" w:cs="Times New Roman"/>
                    </w:rPr>
                  </w:rPrChange>
                </w:rPr>
                <w:delText>58.86</w:delText>
              </w:r>
            </w:del>
            <w:del w:id="2411" w:author="Mohammad Nayeem" w:date="2020-04-21T21:15:00Z">
              <w:r w:rsidRPr="004E6C2C" w:rsidDel="00207654">
                <w:rPr>
                  <w:rFonts w:ascii="Times New Roman" w:hAnsi="Times New Roman" w:cs="Times New Roman"/>
                  <w:sz w:val="24"/>
                  <w:szCs w:val="24"/>
                  <w:rPrChange w:id="2412" w:author="Mohammad Nayeem" w:date="2020-04-21T22:30:00Z">
                    <w:rPr>
                      <w:rFonts w:ascii="Times New Roman" w:hAnsi="Times New Roman" w:cs="Times New Roman"/>
                    </w:rPr>
                  </w:rPrChange>
                </w:rPr>
                <w:delText>)</w:delText>
              </w:r>
            </w:del>
          </w:p>
        </w:tc>
        <w:tc>
          <w:tcPr>
            <w:tcW w:w="2250" w:type="dxa"/>
          </w:tcPr>
          <w:p w14:paraId="0FF4C8CD" w14:textId="165FE023"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413" w:author="Mohammad Nayeem" w:date="2020-04-21T21:15:00Z"/>
                <w:rFonts w:ascii="Times New Roman" w:hAnsi="Times New Roman" w:cs="Times New Roman"/>
                <w:sz w:val="24"/>
                <w:szCs w:val="24"/>
                <w:rPrChange w:id="2414" w:author="Mohammad Nayeem" w:date="2020-04-21T22:30:00Z">
                  <w:rPr>
                    <w:del w:id="2415" w:author="Mohammad Nayeem" w:date="2020-04-21T21:15:00Z"/>
                    <w:rFonts w:ascii="Times New Roman" w:hAnsi="Times New Roman" w:cs="Times New Roman"/>
                  </w:rPr>
                </w:rPrChange>
              </w:rPr>
            </w:pPr>
            <w:del w:id="2416" w:author="Mohammad Nayeem" w:date="2020-04-21T21:15:00Z">
              <w:r w:rsidRPr="004E6C2C" w:rsidDel="00207654">
                <w:rPr>
                  <w:rFonts w:ascii="Times New Roman" w:hAnsi="Times New Roman" w:cs="Times New Roman"/>
                  <w:sz w:val="24"/>
                  <w:szCs w:val="24"/>
                  <w:rPrChange w:id="2417" w:author="Mohammad Nayeem" w:date="2020-04-21T22:30:00Z">
                    <w:rPr>
                      <w:rFonts w:ascii="Times New Roman" w:hAnsi="Times New Roman" w:cs="Times New Roman"/>
                    </w:rPr>
                  </w:rPrChange>
                </w:rPr>
                <w:delText>37 (</w:delText>
              </w:r>
            </w:del>
            <w:del w:id="2418" w:author="Mohammad Nayeem" w:date="2020-04-18T22:20:00Z">
              <w:r w:rsidRPr="004E6C2C" w:rsidDel="00833671">
                <w:rPr>
                  <w:rFonts w:ascii="Times New Roman" w:hAnsi="Times New Roman" w:cs="Times New Roman"/>
                  <w:sz w:val="24"/>
                  <w:szCs w:val="24"/>
                  <w:rPrChange w:id="2419" w:author="Mohammad Nayeem" w:date="2020-04-21T22:30:00Z">
                    <w:rPr>
                      <w:rFonts w:ascii="Times New Roman" w:hAnsi="Times New Roman" w:cs="Times New Roman"/>
                    </w:rPr>
                  </w:rPrChange>
                </w:rPr>
                <w:delText>4</w:delText>
              </w:r>
            </w:del>
            <w:del w:id="2420" w:author="Mohammad Nayeem" w:date="2020-04-21T21:15:00Z">
              <w:r w:rsidRPr="004E6C2C" w:rsidDel="00207654">
                <w:rPr>
                  <w:rFonts w:ascii="Times New Roman" w:hAnsi="Times New Roman" w:cs="Times New Roman"/>
                  <w:sz w:val="24"/>
                  <w:szCs w:val="24"/>
                  <w:rPrChange w:id="2421" w:author="Mohammad Nayeem" w:date="2020-04-21T22:30:00Z">
                    <w:rPr>
                      <w:rFonts w:ascii="Times New Roman" w:hAnsi="Times New Roman" w:cs="Times New Roman"/>
                    </w:rPr>
                  </w:rPrChange>
                </w:rPr>
                <w:delText>1.</w:delText>
              </w:r>
            </w:del>
            <w:del w:id="2422" w:author="Mohammad Nayeem" w:date="2020-04-18T22:20:00Z">
              <w:r w:rsidRPr="004E6C2C" w:rsidDel="00833671">
                <w:rPr>
                  <w:rFonts w:ascii="Times New Roman" w:hAnsi="Times New Roman" w:cs="Times New Roman"/>
                  <w:sz w:val="24"/>
                  <w:szCs w:val="24"/>
                  <w:rPrChange w:id="2423" w:author="Mohammad Nayeem" w:date="2020-04-21T22:30:00Z">
                    <w:rPr>
                      <w:rFonts w:ascii="Times New Roman" w:hAnsi="Times New Roman" w:cs="Times New Roman"/>
                    </w:rPr>
                  </w:rPrChange>
                </w:rPr>
                <w:delText>1</w:delText>
              </w:r>
            </w:del>
            <w:del w:id="2424" w:author="Mohammad Nayeem" w:date="2020-04-21T21:15:00Z">
              <w:r w:rsidRPr="004E6C2C" w:rsidDel="00207654">
                <w:rPr>
                  <w:rFonts w:ascii="Times New Roman" w:hAnsi="Times New Roman" w:cs="Times New Roman"/>
                  <w:sz w:val="24"/>
                  <w:szCs w:val="24"/>
                  <w:rPrChange w:id="2425" w:author="Mohammad Nayeem" w:date="2020-04-21T22:30:00Z">
                    <w:rPr>
                      <w:rFonts w:ascii="Times New Roman" w:hAnsi="Times New Roman" w:cs="Times New Roman"/>
                    </w:rPr>
                  </w:rPrChange>
                </w:rPr>
                <w:delText>4)</w:delText>
              </w:r>
            </w:del>
          </w:p>
        </w:tc>
        <w:tc>
          <w:tcPr>
            <w:tcW w:w="2250" w:type="dxa"/>
          </w:tcPr>
          <w:p w14:paraId="64C8CAE5" w14:textId="17EEE82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426" w:author="Mohammad Nayeem" w:date="2020-04-21T21:15:00Z"/>
                <w:rFonts w:ascii="Times New Roman" w:hAnsi="Times New Roman" w:cs="Times New Roman"/>
                <w:sz w:val="24"/>
                <w:szCs w:val="24"/>
                <w:rPrChange w:id="2427" w:author="Mohammad Nayeem" w:date="2020-04-21T22:30:00Z">
                  <w:rPr>
                    <w:del w:id="2428" w:author="Mohammad Nayeem" w:date="2020-04-21T21:15:00Z"/>
                    <w:rFonts w:ascii="Times New Roman" w:hAnsi="Times New Roman" w:cs="Times New Roman"/>
                  </w:rPr>
                </w:rPrChange>
              </w:rPr>
            </w:pPr>
            <w:del w:id="2429" w:author="Mohammad Nayeem" w:date="2020-04-21T21:15:00Z">
              <w:r w:rsidRPr="004E6C2C" w:rsidDel="00207654">
                <w:rPr>
                  <w:rFonts w:ascii="Times New Roman" w:hAnsi="Times New Roman" w:cs="Times New Roman"/>
                  <w:sz w:val="24"/>
                  <w:szCs w:val="24"/>
                  <w:rPrChange w:id="2430" w:author="Mohammad Nayeem" w:date="2020-04-21T22:30:00Z">
                    <w:rPr>
                      <w:rFonts w:ascii="Times New Roman" w:hAnsi="Times New Roman" w:cs="Times New Roman"/>
                    </w:rPr>
                  </w:rPrChange>
                </w:rPr>
                <w:delText>0.535</w:delText>
              </w:r>
            </w:del>
          </w:p>
        </w:tc>
      </w:tr>
      <w:tr w:rsidR="00CB6C47" w:rsidRPr="004E6C2C" w:rsidDel="00207654" w14:paraId="08B12E85" w14:textId="0666A916" w:rsidTr="008B2677">
        <w:trPr>
          <w:cnfStyle w:val="000000100000" w:firstRow="0" w:lastRow="0" w:firstColumn="0" w:lastColumn="0" w:oddVBand="0" w:evenVBand="0" w:oddHBand="1" w:evenHBand="0" w:firstRowFirstColumn="0" w:firstRowLastColumn="0" w:lastRowFirstColumn="0" w:lastRowLastColumn="0"/>
          <w:del w:id="2431"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1066BD10" w14:textId="630F5E34" w:rsidR="00CB6C47" w:rsidRPr="004E6C2C" w:rsidDel="00207654" w:rsidRDefault="00CB6C47">
            <w:pPr>
              <w:spacing w:line="480" w:lineRule="auto"/>
              <w:jc w:val="both"/>
              <w:rPr>
                <w:del w:id="2432" w:author="Mohammad Nayeem" w:date="2020-04-21T21:15:00Z"/>
                <w:rFonts w:ascii="Times New Roman" w:hAnsi="Times New Roman" w:cs="Times New Roman"/>
                <w:b w:val="0"/>
                <w:bCs w:val="0"/>
                <w:sz w:val="24"/>
                <w:szCs w:val="24"/>
                <w:rPrChange w:id="2433" w:author="Mohammad Nayeem" w:date="2020-04-21T22:30:00Z">
                  <w:rPr>
                    <w:del w:id="2434" w:author="Mohammad Nayeem" w:date="2020-04-21T21:15:00Z"/>
                    <w:rFonts w:ascii="Times New Roman" w:hAnsi="Times New Roman" w:cs="Times New Roman"/>
                    <w:b w:val="0"/>
                    <w:bCs w:val="0"/>
                  </w:rPr>
                </w:rPrChange>
              </w:rPr>
            </w:pPr>
            <w:del w:id="2435" w:author="Mohammad Nayeem" w:date="2020-04-21T21:15:00Z">
              <w:r w:rsidRPr="004E6C2C" w:rsidDel="00207654">
                <w:rPr>
                  <w:rFonts w:ascii="Times New Roman" w:hAnsi="Times New Roman" w:cs="Times New Roman"/>
                  <w:sz w:val="24"/>
                  <w:szCs w:val="24"/>
                  <w:rPrChange w:id="2436" w:author="Mohammad Nayeem" w:date="2020-04-21T22:30:00Z">
                    <w:rPr>
                      <w:rFonts w:ascii="Times New Roman" w:hAnsi="Times New Roman" w:cs="Times New Roman"/>
                    </w:rPr>
                  </w:rPrChange>
                </w:rPr>
                <w:delText>No</w:delText>
              </w:r>
            </w:del>
          </w:p>
        </w:tc>
        <w:tc>
          <w:tcPr>
            <w:tcW w:w="2070" w:type="dxa"/>
          </w:tcPr>
          <w:p w14:paraId="506FD7B8" w14:textId="147893E0"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437" w:author="Mohammad Nayeem" w:date="2020-04-21T21:15:00Z"/>
                <w:rFonts w:ascii="Times New Roman" w:hAnsi="Times New Roman" w:cs="Times New Roman"/>
                <w:sz w:val="24"/>
                <w:szCs w:val="24"/>
                <w:rPrChange w:id="2438" w:author="Mohammad Nayeem" w:date="2020-04-21T22:30:00Z">
                  <w:rPr>
                    <w:del w:id="2439" w:author="Mohammad Nayeem" w:date="2020-04-21T21:15:00Z"/>
                    <w:rFonts w:ascii="Times New Roman" w:hAnsi="Times New Roman" w:cs="Times New Roman"/>
                  </w:rPr>
                </w:rPrChange>
              </w:rPr>
            </w:pPr>
            <w:del w:id="2440" w:author="Mohammad Nayeem" w:date="2020-04-21T21:15:00Z">
              <w:r w:rsidRPr="004E6C2C" w:rsidDel="00207654">
                <w:rPr>
                  <w:rFonts w:ascii="Times New Roman" w:hAnsi="Times New Roman" w:cs="Times New Roman"/>
                  <w:sz w:val="24"/>
                  <w:szCs w:val="24"/>
                  <w:rPrChange w:id="2441" w:author="Mohammad Nayeem" w:date="2020-04-21T22:30:00Z">
                    <w:rPr>
                      <w:rFonts w:ascii="Times New Roman" w:hAnsi="Times New Roman" w:cs="Times New Roman"/>
                    </w:rPr>
                  </w:rPrChange>
                </w:rPr>
                <w:delText>316 (</w:delText>
              </w:r>
            </w:del>
            <w:del w:id="2442" w:author="Mohammad Nayeem" w:date="2020-04-18T22:19:00Z">
              <w:r w:rsidRPr="004E6C2C" w:rsidDel="00833671">
                <w:rPr>
                  <w:rFonts w:ascii="Times New Roman" w:hAnsi="Times New Roman" w:cs="Times New Roman"/>
                  <w:sz w:val="24"/>
                  <w:szCs w:val="24"/>
                  <w:rPrChange w:id="2443" w:author="Mohammad Nayeem" w:date="2020-04-21T22:30:00Z">
                    <w:rPr>
                      <w:rFonts w:ascii="Times New Roman" w:hAnsi="Times New Roman" w:cs="Times New Roman"/>
                    </w:rPr>
                  </w:rPrChange>
                </w:rPr>
                <w:delText>54.56</w:delText>
              </w:r>
            </w:del>
            <w:del w:id="2444" w:author="Mohammad Nayeem" w:date="2020-04-21T21:15:00Z">
              <w:r w:rsidRPr="004E6C2C" w:rsidDel="00207654">
                <w:rPr>
                  <w:rFonts w:ascii="Times New Roman" w:hAnsi="Times New Roman" w:cs="Times New Roman"/>
                  <w:sz w:val="24"/>
                  <w:szCs w:val="24"/>
                  <w:rPrChange w:id="2445" w:author="Mohammad Nayeem" w:date="2020-04-21T22:30:00Z">
                    <w:rPr>
                      <w:rFonts w:ascii="Times New Roman" w:hAnsi="Times New Roman" w:cs="Times New Roman"/>
                    </w:rPr>
                  </w:rPrChange>
                </w:rPr>
                <w:delText>)</w:delText>
              </w:r>
            </w:del>
          </w:p>
        </w:tc>
        <w:tc>
          <w:tcPr>
            <w:tcW w:w="2250" w:type="dxa"/>
          </w:tcPr>
          <w:p w14:paraId="6DB37D91" w14:textId="1A7FD731"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446" w:author="Mohammad Nayeem" w:date="2020-04-21T21:15:00Z"/>
                <w:rFonts w:ascii="Times New Roman" w:hAnsi="Times New Roman" w:cs="Times New Roman"/>
                <w:sz w:val="24"/>
                <w:szCs w:val="24"/>
                <w:rPrChange w:id="2447" w:author="Mohammad Nayeem" w:date="2020-04-21T22:30:00Z">
                  <w:rPr>
                    <w:del w:id="2448" w:author="Mohammad Nayeem" w:date="2020-04-21T21:15:00Z"/>
                    <w:rFonts w:ascii="Times New Roman" w:hAnsi="Times New Roman" w:cs="Times New Roman"/>
                  </w:rPr>
                </w:rPrChange>
              </w:rPr>
            </w:pPr>
            <w:del w:id="2449" w:author="Mohammad Nayeem" w:date="2020-04-21T21:15:00Z">
              <w:r w:rsidRPr="004E6C2C" w:rsidDel="00207654">
                <w:rPr>
                  <w:rFonts w:ascii="Times New Roman" w:hAnsi="Times New Roman" w:cs="Times New Roman"/>
                  <w:sz w:val="24"/>
                  <w:szCs w:val="24"/>
                  <w:rPrChange w:id="2450" w:author="Mohammad Nayeem" w:date="2020-04-21T22:30:00Z">
                    <w:rPr>
                      <w:rFonts w:ascii="Times New Roman" w:hAnsi="Times New Roman" w:cs="Times New Roman"/>
                    </w:rPr>
                  </w:rPrChange>
                </w:rPr>
                <w:delText>220 (</w:delText>
              </w:r>
            </w:del>
            <w:del w:id="2451" w:author="Mohammad Nayeem" w:date="2020-04-18T22:21:00Z">
              <w:r w:rsidRPr="004E6C2C" w:rsidDel="00833671">
                <w:rPr>
                  <w:rFonts w:ascii="Times New Roman" w:hAnsi="Times New Roman" w:cs="Times New Roman"/>
                  <w:sz w:val="24"/>
                  <w:szCs w:val="24"/>
                  <w:rPrChange w:id="2452" w:author="Mohammad Nayeem" w:date="2020-04-21T22:30:00Z">
                    <w:rPr>
                      <w:rFonts w:ascii="Times New Roman" w:hAnsi="Times New Roman" w:cs="Times New Roman"/>
                    </w:rPr>
                  </w:rPrChange>
                </w:rPr>
                <w:delText>45.44</w:delText>
              </w:r>
            </w:del>
            <w:del w:id="2453" w:author="Mohammad Nayeem" w:date="2020-04-21T21:15:00Z">
              <w:r w:rsidRPr="004E6C2C" w:rsidDel="00207654">
                <w:rPr>
                  <w:rFonts w:ascii="Times New Roman" w:hAnsi="Times New Roman" w:cs="Times New Roman"/>
                  <w:sz w:val="24"/>
                  <w:szCs w:val="24"/>
                  <w:rPrChange w:id="2454" w:author="Mohammad Nayeem" w:date="2020-04-21T22:30:00Z">
                    <w:rPr>
                      <w:rFonts w:ascii="Times New Roman" w:hAnsi="Times New Roman" w:cs="Times New Roman"/>
                    </w:rPr>
                  </w:rPrChange>
                </w:rPr>
                <w:delText>)</w:delText>
              </w:r>
            </w:del>
          </w:p>
        </w:tc>
        <w:tc>
          <w:tcPr>
            <w:tcW w:w="2250" w:type="dxa"/>
          </w:tcPr>
          <w:p w14:paraId="0265711E" w14:textId="356F3590"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455" w:author="Mohammad Nayeem" w:date="2020-04-21T21:15:00Z"/>
                <w:rFonts w:ascii="Times New Roman" w:hAnsi="Times New Roman" w:cs="Times New Roman"/>
                <w:sz w:val="24"/>
                <w:szCs w:val="24"/>
                <w:rPrChange w:id="2456" w:author="Mohammad Nayeem" w:date="2020-04-21T22:30:00Z">
                  <w:rPr>
                    <w:del w:id="2457" w:author="Mohammad Nayeem" w:date="2020-04-21T21:15:00Z"/>
                    <w:rFonts w:ascii="Times New Roman" w:hAnsi="Times New Roman" w:cs="Times New Roman"/>
                  </w:rPr>
                </w:rPrChange>
              </w:rPr>
            </w:pPr>
          </w:p>
        </w:tc>
      </w:tr>
      <w:tr w:rsidR="00CB6C47" w:rsidRPr="004E6C2C" w:rsidDel="00207654" w14:paraId="61DE4033" w14:textId="321DD9A6" w:rsidTr="008B2677">
        <w:trPr>
          <w:del w:id="2458"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17423454" w14:textId="38955C5A" w:rsidR="00CB6C47" w:rsidRPr="004E6C2C" w:rsidDel="00207654" w:rsidRDefault="00CB6C47">
            <w:pPr>
              <w:spacing w:line="480" w:lineRule="auto"/>
              <w:jc w:val="both"/>
              <w:rPr>
                <w:del w:id="2459" w:author="Mohammad Nayeem" w:date="2020-04-21T21:15:00Z"/>
                <w:rFonts w:ascii="Times New Roman" w:hAnsi="Times New Roman" w:cs="Times New Roman"/>
                <w:sz w:val="24"/>
                <w:szCs w:val="24"/>
                <w:rPrChange w:id="2460" w:author="Mohammad Nayeem" w:date="2020-04-21T22:30:00Z">
                  <w:rPr>
                    <w:del w:id="2461" w:author="Mohammad Nayeem" w:date="2020-04-21T21:15:00Z"/>
                    <w:rFonts w:ascii="Times New Roman" w:hAnsi="Times New Roman" w:cs="Times New Roman"/>
                  </w:rPr>
                </w:rPrChange>
              </w:rPr>
            </w:pPr>
            <w:del w:id="2462" w:author="Mohammad Nayeem" w:date="2020-04-21T21:15:00Z">
              <w:r w:rsidRPr="004E6C2C" w:rsidDel="00207654">
                <w:rPr>
                  <w:rFonts w:ascii="Times New Roman" w:hAnsi="Times New Roman" w:cs="Times New Roman"/>
                  <w:sz w:val="24"/>
                  <w:szCs w:val="24"/>
                  <w:rPrChange w:id="2463" w:author="Mohammad Nayeem" w:date="2020-04-21T22:30:00Z">
                    <w:rPr>
                      <w:rFonts w:ascii="Times New Roman" w:hAnsi="Times New Roman" w:cs="Times New Roman"/>
                    </w:rPr>
                  </w:rPrChange>
                </w:rPr>
                <w:delText>Father’s Occupation</w:delText>
              </w:r>
            </w:del>
          </w:p>
        </w:tc>
        <w:tc>
          <w:tcPr>
            <w:tcW w:w="2250" w:type="dxa"/>
          </w:tcPr>
          <w:p w14:paraId="31FC53B3" w14:textId="5504BEF0"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464" w:author="Mohammad Nayeem" w:date="2020-04-21T21:15:00Z"/>
                <w:rFonts w:ascii="Times New Roman" w:hAnsi="Times New Roman" w:cs="Times New Roman"/>
                <w:sz w:val="24"/>
                <w:szCs w:val="24"/>
                <w:rPrChange w:id="2465" w:author="Mohammad Nayeem" w:date="2020-04-21T22:30:00Z">
                  <w:rPr>
                    <w:del w:id="2466" w:author="Mohammad Nayeem" w:date="2020-04-21T21:15:00Z"/>
                    <w:rFonts w:ascii="Times New Roman" w:hAnsi="Times New Roman" w:cs="Times New Roman"/>
                  </w:rPr>
                </w:rPrChange>
              </w:rPr>
            </w:pPr>
          </w:p>
        </w:tc>
      </w:tr>
      <w:tr w:rsidR="00CB6C47" w:rsidRPr="004E6C2C" w:rsidDel="00207654" w14:paraId="342E87DD" w14:textId="16ACA6E2" w:rsidTr="008B2677">
        <w:trPr>
          <w:cnfStyle w:val="000000100000" w:firstRow="0" w:lastRow="0" w:firstColumn="0" w:lastColumn="0" w:oddVBand="0" w:evenVBand="0" w:oddHBand="1" w:evenHBand="0" w:firstRowFirstColumn="0" w:firstRowLastColumn="0" w:lastRowFirstColumn="0" w:lastRowLastColumn="0"/>
          <w:del w:id="2467"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2651D286" w14:textId="5BDC068B" w:rsidR="00CB6C47" w:rsidRPr="004E6C2C" w:rsidDel="00207654" w:rsidRDefault="00CB6C47">
            <w:pPr>
              <w:spacing w:line="480" w:lineRule="auto"/>
              <w:jc w:val="both"/>
              <w:rPr>
                <w:del w:id="2468" w:author="Mohammad Nayeem" w:date="2020-04-21T21:15:00Z"/>
                <w:rFonts w:ascii="Times New Roman" w:hAnsi="Times New Roman" w:cs="Times New Roman"/>
                <w:b w:val="0"/>
                <w:bCs w:val="0"/>
                <w:sz w:val="24"/>
                <w:szCs w:val="24"/>
                <w:rPrChange w:id="2469" w:author="Mohammad Nayeem" w:date="2020-04-21T22:30:00Z">
                  <w:rPr>
                    <w:del w:id="2470" w:author="Mohammad Nayeem" w:date="2020-04-21T21:15:00Z"/>
                    <w:rFonts w:ascii="Times New Roman" w:hAnsi="Times New Roman" w:cs="Times New Roman"/>
                    <w:b w:val="0"/>
                    <w:bCs w:val="0"/>
                  </w:rPr>
                </w:rPrChange>
              </w:rPr>
            </w:pPr>
            <w:del w:id="2471" w:author="Mohammad Nayeem" w:date="2020-04-21T21:15:00Z">
              <w:r w:rsidRPr="004E6C2C" w:rsidDel="00207654">
                <w:rPr>
                  <w:rFonts w:ascii="Times New Roman" w:hAnsi="Times New Roman" w:cs="Times New Roman"/>
                  <w:sz w:val="24"/>
                  <w:szCs w:val="24"/>
                  <w:rPrChange w:id="2472" w:author="Mohammad Nayeem" w:date="2020-04-21T22:30:00Z">
                    <w:rPr>
                      <w:rFonts w:ascii="Times New Roman" w:hAnsi="Times New Roman" w:cs="Times New Roman"/>
                    </w:rPr>
                  </w:rPrChange>
                </w:rPr>
                <w:delText>Farmer</w:delText>
              </w:r>
            </w:del>
          </w:p>
        </w:tc>
        <w:tc>
          <w:tcPr>
            <w:tcW w:w="2070" w:type="dxa"/>
          </w:tcPr>
          <w:p w14:paraId="2C062B08" w14:textId="6DEBFD55"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473" w:author="Mohammad Nayeem" w:date="2020-04-21T21:15:00Z"/>
                <w:rFonts w:ascii="Times New Roman" w:hAnsi="Times New Roman" w:cs="Times New Roman"/>
                <w:sz w:val="24"/>
                <w:szCs w:val="24"/>
                <w:rPrChange w:id="2474" w:author="Mohammad Nayeem" w:date="2020-04-21T22:30:00Z">
                  <w:rPr>
                    <w:del w:id="2475" w:author="Mohammad Nayeem" w:date="2020-04-21T21:15:00Z"/>
                    <w:rFonts w:ascii="Times New Roman" w:hAnsi="Times New Roman" w:cs="Times New Roman"/>
                  </w:rPr>
                </w:rPrChange>
              </w:rPr>
            </w:pPr>
            <w:del w:id="2476" w:author="Mohammad Nayeem" w:date="2020-04-21T21:15:00Z">
              <w:r w:rsidRPr="004E6C2C" w:rsidDel="00207654">
                <w:rPr>
                  <w:rFonts w:ascii="Times New Roman" w:hAnsi="Times New Roman" w:cs="Times New Roman"/>
                  <w:sz w:val="24"/>
                  <w:szCs w:val="24"/>
                  <w:rPrChange w:id="2477" w:author="Mohammad Nayeem" w:date="2020-04-21T22:30:00Z">
                    <w:rPr>
                      <w:rFonts w:ascii="Times New Roman" w:hAnsi="Times New Roman" w:cs="Times New Roman"/>
                    </w:rPr>
                  </w:rPrChange>
                </w:rPr>
                <w:delText>46 (</w:delText>
              </w:r>
            </w:del>
            <w:del w:id="2478" w:author="Mohammad Nayeem" w:date="2020-04-18T22:22:00Z">
              <w:r w:rsidRPr="004E6C2C" w:rsidDel="00F0256C">
                <w:rPr>
                  <w:rFonts w:ascii="Times New Roman" w:hAnsi="Times New Roman" w:cs="Times New Roman"/>
                  <w:sz w:val="24"/>
                  <w:szCs w:val="24"/>
                  <w:rPrChange w:id="2479" w:author="Mohammad Nayeem" w:date="2020-04-21T22:30:00Z">
                    <w:rPr>
                      <w:rFonts w:ascii="Times New Roman" w:hAnsi="Times New Roman" w:cs="Times New Roman"/>
                    </w:rPr>
                  </w:rPrChange>
                </w:rPr>
                <w:delText>49.40</w:delText>
              </w:r>
            </w:del>
            <w:del w:id="2480" w:author="Mohammad Nayeem" w:date="2020-04-21T21:15:00Z">
              <w:r w:rsidRPr="004E6C2C" w:rsidDel="00207654">
                <w:rPr>
                  <w:rFonts w:ascii="Times New Roman" w:hAnsi="Times New Roman" w:cs="Times New Roman"/>
                  <w:sz w:val="24"/>
                  <w:szCs w:val="24"/>
                  <w:rPrChange w:id="2481" w:author="Mohammad Nayeem" w:date="2020-04-21T22:30:00Z">
                    <w:rPr>
                      <w:rFonts w:ascii="Times New Roman" w:hAnsi="Times New Roman" w:cs="Times New Roman"/>
                    </w:rPr>
                  </w:rPrChange>
                </w:rPr>
                <w:delText>)</w:delText>
              </w:r>
            </w:del>
          </w:p>
        </w:tc>
        <w:tc>
          <w:tcPr>
            <w:tcW w:w="2250" w:type="dxa"/>
          </w:tcPr>
          <w:p w14:paraId="03ADAF45" w14:textId="7A1D9C8E"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482" w:author="Mohammad Nayeem" w:date="2020-04-21T21:15:00Z"/>
                <w:rFonts w:ascii="Times New Roman" w:hAnsi="Times New Roman" w:cs="Times New Roman"/>
                <w:sz w:val="24"/>
                <w:szCs w:val="24"/>
                <w:rPrChange w:id="2483" w:author="Mohammad Nayeem" w:date="2020-04-21T22:30:00Z">
                  <w:rPr>
                    <w:del w:id="2484" w:author="Mohammad Nayeem" w:date="2020-04-21T21:15:00Z"/>
                    <w:rFonts w:ascii="Times New Roman" w:hAnsi="Times New Roman" w:cs="Times New Roman"/>
                  </w:rPr>
                </w:rPrChange>
              </w:rPr>
            </w:pPr>
            <w:del w:id="2485" w:author="Mohammad Nayeem" w:date="2020-04-21T21:15:00Z">
              <w:r w:rsidRPr="004E6C2C" w:rsidDel="00207654">
                <w:rPr>
                  <w:rFonts w:ascii="Times New Roman" w:hAnsi="Times New Roman" w:cs="Times New Roman"/>
                  <w:sz w:val="24"/>
                  <w:szCs w:val="24"/>
                  <w:rPrChange w:id="2486" w:author="Mohammad Nayeem" w:date="2020-04-21T22:30:00Z">
                    <w:rPr>
                      <w:rFonts w:ascii="Times New Roman" w:hAnsi="Times New Roman" w:cs="Times New Roman"/>
                    </w:rPr>
                  </w:rPrChange>
                </w:rPr>
                <w:delText>32 (</w:delText>
              </w:r>
            </w:del>
            <w:del w:id="2487" w:author="Mohammad Nayeem" w:date="2020-04-18T22:24:00Z">
              <w:r w:rsidRPr="004E6C2C" w:rsidDel="001456A8">
                <w:rPr>
                  <w:rFonts w:ascii="Times New Roman" w:hAnsi="Times New Roman" w:cs="Times New Roman"/>
                  <w:sz w:val="24"/>
                  <w:szCs w:val="24"/>
                  <w:rPrChange w:id="2488" w:author="Mohammad Nayeem" w:date="2020-04-21T22:30:00Z">
                    <w:rPr>
                      <w:rFonts w:ascii="Times New Roman" w:hAnsi="Times New Roman" w:cs="Times New Roman"/>
                    </w:rPr>
                  </w:rPrChange>
                </w:rPr>
                <w:delText>50</w:delText>
              </w:r>
            </w:del>
            <w:del w:id="2489" w:author="Mohammad Nayeem" w:date="2020-04-21T21:15:00Z">
              <w:r w:rsidRPr="004E6C2C" w:rsidDel="00207654">
                <w:rPr>
                  <w:rFonts w:ascii="Times New Roman" w:hAnsi="Times New Roman" w:cs="Times New Roman"/>
                  <w:sz w:val="24"/>
                  <w:szCs w:val="24"/>
                  <w:rPrChange w:id="2490" w:author="Mohammad Nayeem" w:date="2020-04-21T22:30:00Z">
                    <w:rPr>
                      <w:rFonts w:ascii="Times New Roman" w:hAnsi="Times New Roman" w:cs="Times New Roman"/>
                    </w:rPr>
                  </w:rPrChange>
                </w:rPr>
                <w:delText>.60)</w:delText>
              </w:r>
            </w:del>
          </w:p>
        </w:tc>
        <w:tc>
          <w:tcPr>
            <w:tcW w:w="2250" w:type="dxa"/>
          </w:tcPr>
          <w:p w14:paraId="0E6AD9B4" w14:textId="2F2417AA"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491" w:author="Mohammad Nayeem" w:date="2020-04-21T21:15:00Z"/>
                <w:rFonts w:ascii="Times New Roman" w:hAnsi="Times New Roman" w:cs="Times New Roman"/>
                <w:sz w:val="24"/>
                <w:szCs w:val="24"/>
                <w:rPrChange w:id="2492" w:author="Mohammad Nayeem" w:date="2020-04-21T22:30:00Z">
                  <w:rPr>
                    <w:del w:id="2493" w:author="Mohammad Nayeem" w:date="2020-04-21T21:15:00Z"/>
                    <w:rFonts w:ascii="Times New Roman" w:hAnsi="Times New Roman" w:cs="Times New Roman"/>
                  </w:rPr>
                </w:rPrChange>
              </w:rPr>
            </w:pPr>
            <w:del w:id="2494" w:author="Mohammad Nayeem" w:date="2020-04-21T21:15:00Z">
              <w:r w:rsidRPr="004E6C2C" w:rsidDel="00207654">
                <w:rPr>
                  <w:rFonts w:ascii="Times New Roman" w:hAnsi="Times New Roman" w:cs="Times New Roman"/>
                  <w:sz w:val="24"/>
                  <w:szCs w:val="24"/>
                  <w:rPrChange w:id="2495" w:author="Mohammad Nayeem" w:date="2020-04-21T22:30:00Z">
                    <w:rPr>
                      <w:rFonts w:ascii="Times New Roman" w:hAnsi="Times New Roman" w:cs="Times New Roman"/>
                    </w:rPr>
                  </w:rPrChange>
                </w:rPr>
                <w:delText>0.389</w:delText>
              </w:r>
            </w:del>
          </w:p>
        </w:tc>
      </w:tr>
      <w:tr w:rsidR="00CB6C47" w:rsidRPr="004E6C2C" w:rsidDel="00207654" w14:paraId="6800738F" w14:textId="124639B4" w:rsidTr="008B2677">
        <w:trPr>
          <w:del w:id="2496"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781EE8F9" w14:textId="0322FD45" w:rsidR="00CB6C47" w:rsidRPr="004E6C2C" w:rsidDel="00207654" w:rsidRDefault="00CB6C47">
            <w:pPr>
              <w:spacing w:line="480" w:lineRule="auto"/>
              <w:jc w:val="both"/>
              <w:rPr>
                <w:del w:id="2497" w:author="Mohammad Nayeem" w:date="2020-04-21T21:15:00Z"/>
                <w:rFonts w:ascii="Times New Roman" w:hAnsi="Times New Roman" w:cs="Times New Roman"/>
                <w:b w:val="0"/>
                <w:bCs w:val="0"/>
                <w:sz w:val="24"/>
                <w:szCs w:val="24"/>
                <w:rPrChange w:id="2498" w:author="Mohammad Nayeem" w:date="2020-04-21T22:30:00Z">
                  <w:rPr>
                    <w:del w:id="2499" w:author="Mohammad Nayeem" w:date="2020-04-21T21:15:00Z"/>
                    <w:rFonts w:ascii="Times New Roman" w:hAnsi="Times New Roman" w:cs="Times New Roman"/>
                    <w:b w:val="0"/>
                    <w:bCs w:val="0"/>
                  </w:rPr>
                </w:rPrChange>
              </w:rPr>
            </w:pPr>
            <w:del w:id="2500" w:author="Mohammad Nayeem" w:date="2020-04-21T21:15:00Z">
              <w:r w:rsidRPr="004E6C2C" w:rsidDel="00207654">
                <w:rPr>
                  <w:rFonts w:ascii="Times New Roman" w:hAnsi="Times New Roman" w:cs="Times New Roman"/>
                  <w:sz w:val="24"/>
                  <w:szCs w:val="24"/>
                  <w:rPrChange w:id="2501" w:author="Mohammad Nayeem" w:date="2020-04-21T22:30:00Z">
                    <w:rPr>
                      <w:rFonts w:ascii="Times New Roman" w:hAnsi="Times New Roman" w:cs="Times New Roman"/>
                    </w:rPr>
                  </w:rPrChange>
                </w:rPr>
                <w:delText>Agriculture Worker</w:delText>
              </w:r>
            </w:del>
          </w:p>
        </w:tc>
        <w:tc>
          <w:tcPr>
            <w:tcW w:w="2070" w:type="dxa"/>
          </w:tcPr>
          <w:p w14:paraId="54DC816E" w14:textId="56BE0DDA"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502" w:author="Mohammad Nayeem" w:date="2020-04-21T21:15:00Z"/>
                <w:rFonts w:ascii="Times New Roman" w:hAnsi="Times New Roman" w:cs="Times New Roman"/>
                <w:sz w:val="24"/>
                <w:szCs w:val="24"/>
                <w:rPrChange w:id="2503" w:author="Mohammad Nayeem" w:date="2020-04-21T22:30:00Z">
                  <w:rPr>
                    <w:del w:id="2504" w:author="Mohammad Nayeem" w:date="2020-04-21T21:15:00Z"/>
                    <w:rFonts w:ascii="Times New Roman" w:hAnsi="Times New Roman" w:cs="Times New Roman"/>
                  </w:rPr>
                </w:rPrChange>
              </w:rPr>
            </w:pPr>
            <w:del w:id="2505" w:author="Mohammad Nayeem" w:date="2020-04-21T21:15:00Z">
              <w:r w:rsidRPr="004E6C2C" w:rsidDel="00207654">
                <w:rPr>
                  <w:rFonts w:ascii="Times New Roman" w:hAnsi="Times New Roman" w:cs="Times New Roman"/>
                  <w:sz w:val="24"/>
                  <w:szCs w:val="24"/>
                  <w:rPrChange w:id="2506" w:author="Mohammad Nayeem" w:date="2020-04-21T22:30:00Z">
                    <w:rPr>
                      <w:rFonts w:ascii="Times New Roman" w:hAnsi="Times New Roman" w:cs="Times New Roman"/>
                    </w:rPr>
                  </w:rPrChange>
                </w:rPr>
                <w:delText>33 (</w:delText>
              </w:r>
            </w:del>
            <w:del w:id="2507" w:author="Mohammad Nayeem" w:date="2020-04-18T22:22:00Z">
              <w:r w:rsidRPr="004E6C2C" w:rsidDel="00F0256C">
                <w:rPr>
                  <w:rFonts w:ascii="Times New Roman" w:hAnsi="Times New Roman" w:cs="Times New Roman"/>
                  <w:sz w:val="24"/>
                  <w:szCs w:val="24"/>
                  <w:rPrChange w:id="2508" w:author="Mohammad Nayeem" w:date="2020-04-21T22:30:00Z">
                    <w:rPr>
                      <w:rFonts w:ascii="Times New Roman" w:hAnsi="Times New Roman" w:cs="Times New Roman"/>
                    </w:rPr>
                  </w:rPrChange>
                </w:rPr>
                <w:delText>70.38</w:delText>
              </w:r>
            </w:del>
            <w:del w:id="2509" w:author="Mohammad Nayeem" w:date="2020-04-21T21:15:00Z">
              <w:r w:rsidRPr="004E6C2C" w:rsidDel="00207654">
                <w:rPr>
                  <w:rFonts w:ascii="Times New Roman" w:hAnsi="Times New Roman" w:cs="Times New Roman"/>
                  <w:sz w:val="24"/>
                  <w:szCs w:val="24"/>
                  <w:rPrChange w:id="2510" w:author="Mohammad Nayeem" w:date="2020-04-21T22:30:00Z">
                    <w:rPr>
                      <w:rFonts w:ascii="Times New Roman" w:hAnsi="Times New Roman" w:cs="Times New Roman"/>
                    </w:rPr>
                  </w:rPrChange>
                </w:rPr>
                <w:delText>)</w:delText>
              </w:r>
            </w:del>
          </w:p>
        </w:tc>
        <w:tc>
          <w:tcPr>
            <w:tcW w:w="2250" w:type="dxa"/>
          </w:tcPr>
          <w:p w14:paraId="2A5E453C" w14:textId="08892BFE"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511" w:author="Mohammad Nayeem" w:date="2020-04-21T21:15:00Z"/>
                <w:rFonts w:ascii="Times New Roman" w:hAnsi="Times New Roman" w:cs="Times New Roman"/>
                <w:sz w:val="24"/>
                <w:szCs w:val="24"/>
                <w:rPrChange w:id="2512" w:author="Mohammad Nayeem" w:date="2020-04-21T22:30:00Z">
                  <w:rPr>
                    <w:del w:id="2513" w:author="Mohammad Nayeem" w:date="2020-04-21T21:15:00Z"/>
                    <w:rFonts w:ascii="Times New Roman" w:hAnsi="Times New Roman" w:cs="Times New Roman"/>
                  </w:rPr>
                </w:rPrChange>
              </w:rPr>
            </w:pPr>
            <w:del w:id="2514" w:author="Mohammad Nayeem" w:date="2020-04-21T21:15:00Z">
              <w:r w:rsidRPr="004E6C2C" w:rsidDel="00207654">
                <w:rPr>
                  <w:rFonts w:ascii="Times New Roman" w:hAnsi="Times New Roman" w:cs="Times New Roman"/>
                  <w:sz w:val="24"/>
                  <w:szCs w:val="24"/>
                  <w:rPrChange w:id="2515" w:author="Mohammad Nayeem" w:date="2020-04-21T22:30:00Z">
                    <w:rPr>
                      <w:rFonts w:ascii="Times New Roman" w:hAnsi="Times New Roman" w:cs="Times New Roman"/>
                    </w:rPr>
                  </w:rPrChange>
                </w:rPr>
                <w:delText>18 (</w:delText>
              </w:r>
            </w:del>
            <w:del w:id="2516" w:author="Mohammad Nayeem" w:date="2020-04-18T22:25:00Z">
              <w:r w:rsidRPr="004E6C2C" w:rsidDel="001456A8">
                <w:rPr>
                  <w:rFonts w:ascii="Times New Roman" w:hAnsi="Times New Roman" w:cs="Times New Roman"/>
                  <w:sz w:val="24"/>
                  <w:szCs w:val="24"/>
                  <w:rPrChange w:id="2517" w:author="Mohammad Nayeem" w:date="2020-04-21T22:30:00Z">
                    <w:rPr>
                      <w:rFonts w:ascii="Times New Roman" w:hAnsi="Times New Roman" w:cs="Times New Roman"/>
                    </w:rPr>
                  </w:rPrChange>
                </w:rPr>
                <w:delText>29.62</w:delText>
              </w:r>
            </w:del>
            <w:del w:id="2518" w:author="Mohammad Nayeem" w:date="2020-04-21T21:15:00Z">
              <w:r w:rsidRPr="004E6C2C" w:rsidDel="00207654">
                <w:rPr>
                  <w:rFonts w:ascii="Times New Roman" w:hAnsi="Times New Roman" w:cs="Times New Roman"/>
                  <w:sz w:val="24"/>
                  <w:szCs w:val="24"/>
                  <w:rPrChange w:id="2519" w:author="Mohammad Nayeem" w:date="2020-04-21T22:30:00Z">
                    <w:rPr>
                      <w:rFonts w:ascii="Times New Roman" w:hAnsi="Times New Roman" w:cs="Times New Roman"/>
                    </w:rPr>
                  </w:rPrChange>
                </w:rPr>
                <w:delText>)</w:delText>
              </w:r>
            </w:del>
          </w:p>
        </w:tc>
        <w:tc>
          <w:tcPr>
            <w:tcW w:w="2250" w:type="dxa"/>
          </w:tcPr>
          <w:p w14:paraId="04E889F0" w14:textId="11695DF5"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520" w:author="Mohammad Nayeem" w:date="2020-04-21T21:15:00Z"/>
                <w:rFonts w:ascii="Times New Roman" w:hAnsi="Times New Roman" w:cs="Times New Roman"/>
                <w:sz w:val="24"/>
                <w:szCs w:val="24"/>
                <w:rPrChange w:id="2521" w:author="Mohammad Nayeem" w:date="2020-04-21T22:30:00Z">
                  <w:rPr>
                    <w:del w:id="2522" w:author="Mohammad Nayeem" w:date="2020-04-21T21:15:00Z"/>
                    <w:rFonts w:ascii="Times New Roman" w:hAnsi="Times New Roman" w:cs="Times New Roman"/>
                  </w:rPr>
                </w:rPrChange>
              </w:rPr>
            </w:pPr>
          </w:p>
        </w:tc>
      </w:tr>
      <w:tr w:rsidR="00CB6C47" w:rsidRPr="004E6C2C" w:rsidDel="00207654" w14:paraId="2D6D6815" w14:textId="3AB60ED9" w:rsidTr="008B2677">
        <w:trPr>
          <w:cnfStyle w:val="000000100000" w:firstRow="0" w:lastRow="0" w:firstColumn="0" w:lastColumn="0" w:oddVBand="0" w:evenVBand="0" w:oddHBand="1" w:evenHBand="0" w:firstRowFirstColumn="0" w:firstRowLastColumn="0" w:lastRowFirstColumn="0" w:lastRowLastColumn="0"/>
          <w:del w:id="2523"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745E17B4" w14:textId="138E1C60" w:rsidR="00CB6C47" w:rsidRPr="004E6C2C" w:rsidDel="00207654" w:rsidRDefault="00CB6C47">
            <w:pPr>
              <w:spacing w:line="480" w:lineRule="auto"/>
              <w:jc w:val="both"/>
              <w:rPr>
                <w:del w:id="2524" w:author="Mohammad Nayeem" w:date="2020-04-21T21:15:00Z"/>
                <w:rFonts w:ascii="Times New Roman" w:hAnsi="Times New Roman" w:cs="Times New Roman"/>
                <w:b w:val="0"/>
                <w:bCs w:val="0"/>
                <w:sz w:val="24"/>
                <w:szCs w:val="24"/>
                <w:rPrChange w:id="2525" w:author="Mohammad Nayeem" w:date="2020-04-21T22:30:00Z">
                  <w:rPr>
                    <w:del w:id="2526" w:author="Mohammad Nayeem" w:date="2020-04-21T21:15:00Z"/>
                    <w:rFonts w:ascii="Times New Roman" w:hAnsi="Times New Roman" w:cs="Times New Roman"/>
                    <w:b w:val="0"/>
                    <w:bCs w:val="0"/>
                  </w:rPr>
                </w:rPrChange>
              </w:rPr>
            </w:pPr>
            <w:del w:id="2527" w:author="Mohammad Nayeem" w:date="2020-04-21T21:15:00Z">
              <w:r w:rsidRPr="004E6C2C" w:rsidDel="00207654">
                <w:rPr>
                  <w:rFonts w:ascii="Times New Roman" w:hAnsi="Times New Roman" w:cs="Times New Roman"/>
                  <w:sz w:val="24"/>
                  <w:szCs w:val="24"/>
                  <w:rPrChange w:id="2528" w:author="Mohammad Nayeem" w:date="2020-04-21T22:30:00Z">
                    <w:rPr>
                      <w:rFonts w:ascii="Times New Roman" w:hAnsi="Times New Roman" w:cs="Times New Roman"/>
                    </w:rPr>
                  </w:rPrChange>
                </w:rPr>
                <w:delText>Businessman</w:delText>
              </w:r>
            </w:del>
          </w:p>
        </w:tc>
        <w:tc>
          <w:tcPr>
            <w:tcW w:w="2070" w:type="dxa"/>
          </w:tcPr>
          <w:p w14:paraId="58C03DAA" w14:textId="29234C14"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529" w:author="Mohammad Nayeem" w:date="2020-04-21T21:15:00Z"/>
                <w:rFonts w:ascii="Times New Roman" w:hAnsi="Times New Roman" w:cs="Times New Roman"/>
                <w:sz w:val="24"/>
                <w:szCs w:val="24"/>
                <w:rPrChange w:id="2530" w:author="Mohammad Nayeem" w:date="2020-04-21T22:30:00Z">
                  <w:rPr>
                    <w:del w:id="2531" w:author="Mohammad Nayeem" w:date="2020-04-21T21:15:00Z"/>
                    <w:rFonts w:ascii="Times New Roman" w:hAnsi="Times New Roman" w:cs="Times New Roman"/>
                  </w:rPr>
                </w:rPrChange>
              </w:rPr>
            </w:pPr>
            <w:del w:id="2532" w:author="Mohammad Nayeem" w:date="2020-04-21T21:15:00Z">
              <w:r w:rsidRPr="004E6C2C" w:rsidDel="00207654">
                <w:rPr>
                  <w:rFonts w:ascii="Times New Roman" w:hAnsi="Times New Roman" w:cs="Times New Roman"/>
                  <w:sz w:val="24"/>
                  <w:szCs w:val="24"/>
                  <w:rPrChange w:id="2533" w:author="Mohammad Nayeem" w:date="2020-04-21T22:30:00Z">
                    <w:rPr>
                      <w:rFonts w:ascii="Times New Roman" w:hAnsi="Times New Roman" w:cs="Times New Roman"/>
                    </w:rPr>
                  </w:rPrChange>
                </w:rPr>
                <w:delText>80 (</w:delText>
              </w:r>
            </w:del>
            <w:del w:id="2534" w:author="Mohammad Nayeem" w:date="2020-04-18T22:23:00Z">
              <w:r w:rsidRPr="004E6C2C" w:rsidDel="00412162">
                <w:rPr>
                  <w:rFonts w:ascii="Times New Roman" w:hAnsi="Times New Roman" w:cs="Times New Roman"/>
                  <w:sz w:val="24"/>
                  <w:szCs w:val="24"/>
                  <w:rPrChange w:id="2535" w:author="Mohammad Nayeem" w:date="2020-04-21T22:30:00Z">
                    <w:rPr>
                      <w:rFonts w:ascii="Times New Roman" w:hAnsi="Times New Roman" w:cs="Times New Roman"/>
                    </w:rPr>
                  </w:rPrChange>
                </w:rPr>
                <w:delText>56.20</w:delText>
              </w:r>
            </w:del>
            <w:del w:id="2536" w:author="Mohammad Nayeem" w:date="2020-04-21T21:15:00Z">
              <w:r w:rsidRPr="004E6C2C" w:rsidDel="00207654">
                <w:rPr>
                  <w:rFonts w:ascii="Times New Roman" w:hAnsi="Times New Roman" w:cs="Times New Roman"/>
                  <w:sz w:val="24"/>
                  <w:szCs w:val="24"/>
                  <w:rPrChange w:id="2537" w:author="Mohammad Nayeem" w:date="2020-04-21T22:30:00Z">
                    <w:rPr>
                      <w:rFonts w:ascii="Times New Roman" w:hAnsi="Times New Roman" w:cs="Times New Roman"/>
                    </w:rPr>
                  </w:rPrChange>
                </w:rPr>
                <w:delText>)</w:delText>
              </w:r>
            </w:del>
          </w:p>
        </w:tc>
        <w:tc>
          <w:tcPr>
            <w:tcW w:w="2250" w:type="dxa"/>
          </w:tcPr>
          <w:p w14:paraId="620A848A" w14:textId="3814D63B"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538" w:author="Mohammad Nayeem" w:date="2020-04-21T21:15:00Z"/>
                <w:rFonts w:ascii="Times New Roman" w:hAnsi="Times New Roman" w:cs="Times New Roman"/>
                <w:sz w:val="24"/>
                <w:szCs w:val="24"/>
                <w:rPrChange w:id="2539" w:author="Mohammad Nayeem" w:date="2020-04-21T22:30:00Z">
                  <w:rPr>
                    <w:del w:id="2540" w:author="Mohammad Nayeem" w:date="2020-04-21T21:15:00Z"/>
                    <w:rFonts w:ascii="Times New Roman" w:hAnsi="Times New Roman" w:cs="Times New Roman"/>
                  </w:rPr>
                </w:rPrChange>
              </w:rPr>
            </w:pPr>
            <w:del w:id="2541" w:author="Mohammad Nayeem" w:date="2020-04-21T21:15:00Z">
              <w:r w:rsidRPr="004E6C2C" w:rsidDel="00207654">
                <w:rPr>
                  <w:rFonts w:ascii="Times New Roman" w:hAnsi="Times New Roman" w:cs="Times New Roman"/>
                  <w:sz w:val="24"/>
                  <w:szCs w:val="24"/>
                  <w:rPrChange w:id="2542" w:author="Mohammad Nayeem" w:date="2020-04-21T22:30:00Z">
                    <w:rPr>
                      <w:rFonts w:ascii="Times New Roman" w:hAnsi="Times New Roman" w:cs="Times New Roman"/>
                    </w:rPr>
                  </w:rPrChange>
                </w:rPr>
                <w:delText>60 (</w:delText>
              </w:r>
            </w:del>
            <w:del w:id="2543" w:author="Mohammad Nayeem" w:date="2020-04-18T22:25:00Z">
              <w:r w:rsidRPr="004E6C2C" w:rsidDel="001456A8">
                <w:rPr>
                  <w:rFonts w:ascii="Times New Roman" w:hAnsi="Times New Roman" w:cs="Times New Roman"/>
                  <w:sz w:val="24"/>
                  <w:szCs w:val="24"/>
                  <w:rPrChange w:id="2544" w:author="Mohammad Nayeem" w:date="2020-04-21T22:30:00Z">
                    <w:rPr>
                      <w:rFonts w:ascii="Times New Roman" w:hAnsi="Times New Roman" w:cs="Times New Roman"/>
                    </w:rPr>
                  </w:rPrChange>
                </w:rPr>
                <w:delText>4</w:delText>
              </w:r>
            </w:del>
            <w:del w:id="2545" w:author="Mohammad Nayeem" w:date="2020-04-21T21:15:00Z">
              <w:r w:rsidRPr="004E6C2C" w:rsidDel="00207654">
                <w:rPr>
                  <w:rFonts w:ascii="Times New Roman" w:hAnsi="Times New Roman" w:cs="Times New Roman"/>
                  <w:sz w:val="24"/>
                  <w:szCs w:val="24"/>
                  <w:rPrChange w:id="2546" w:author="Mohammad Nayeem" w:date="2020-04-21T22:30:00Z">
                    <w:rPr>
                      <w:rFonts w:ascii="Times New Roman" w:hAnsi="Times New Roman" w:cs="Times New Roman"/>
                    </w:rPr>
                  </w:rPrChange>
                </w:rPr>
                <w:delText>3.</w:delText>
              </w:r>
            </w:del>
            <w:del w:id="2547" w:author="Mohammad Nayeem" w:date="2020-04-18T22:25:00Z">
              <w:r w:rsidRPr="004E6C2C" w:rsidDel="001456A8">
                <w:rPr>
                  <w:rFonts w:ascii="Times New Roman" w:hAnsi="Times New Roman" w:cs="Times New Roman"/>
                  <w:sz w:val="24"/>
                  <w:szCs w:val="24"/>
                  <w:rPrChange w:id="2548" w:author="Mohammad Nayeem" w:date="2020-04-21T22:30:00Z">
                    <w:rPr>
                      <w:rFonts w:ascii="Times New Roman" w:hAnsi="Times New Roman" w:cs="Times New Roman"/>
                    </w:rPr>
                  </w:rPrChange>
                </w:rPr>
                <w:delText>80</w:delText>
              </w:r>
            </w:del>
            <w:del w:id="2549" w:author="Mohammad Nayeem" w:date="2020-04-21T21:15:00Z">
              <w:r w:rsidRPr="004E6C2C" w:rsidDel="00207654">
                <w:rPr>
                  <w:rFonts w:ascii="Times New Roman" w:hAnsi="Times New Roman" w:cs="Times New Roman"/>
                  <w:sz w:val="24"/>
                  <w:szCs w:val="24"/>
                  <w:rPrChange w:id="2550" w:author="Mohammad Nayeem" w:date="2020-04-21T22:30:00Z">
                    <w:rPr>
                      <w:rFonts w:ascii="Times New Roman" w:hAnsi="Times New Roman" w:cs="Times New Roman"/>
                    </w:rPr>
                  </w:rPrChange>
                </w:rPr>
                <w:delText>)</w:delText>
              </w:r>
            </w:del>
          </w:p>
        </w:tc>
        <w:tc>
          <w:tcPr>
            <w:tcW w:w="2250" w:type="dxa"/>
          </w:tcPr>
          <w:p w14:paraId="2A5C2E6A" w14:textId="126B555A"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551" w:author="Mohammad Nayeem" w:date="2020-04-21T21:15:00Z"/>
                <w:rFonts w:ascii="Times New Roman" w:hAnsi="Times New Roman" w:cs="Times New Roman"/>
                <w:sz w:val="24"/>
                <w:szCs w:val="24"/>
                <w:rPrChange w:id="2552" w:author="Mohammad Nayeem" w:date="2020-04-21T22:30:00Z">
                  <w:rPr>
                    <w:del w:id="2553" w:author="Mohammad Nayeem" w:date="2020-04-21T21:15:00Z"/>
                    <w:rFonts w:ascii="Times New Roman" w:hAnsi="Times New Roman" w:cs="Times New Roman"/>
                  </w:rPr>
                </w:rPrChange>
              </w:rPr>
            </w:pPr>
          </w:p>
        </w:tc>
      </w:tr>
      <w:tr w:rsidR="00CB6C47" w:rsidRPr="004E6C2C" w:rsidDel="00207654" w14:paraId="7E8DADC6" w14:textId="1CC99FF9" w:rsidTr="008B2677">
        <w:trPr>
          <w:del w:id="2554"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593EC3B8" w14:textId="2AC2B1D0" w:rsidR="00CB6C47" w:rsidRPr="004E6C2C" w:rsidDel="00207654" w:rsidRDefault="00CB6C47">
            <w:pPr>
              <w:spacing w:line="480" w:lineRule="auto"/>
              <w:jc w:val="both"/>
              <w:rPr>
                <w:del w:id="2555" w:author="Mohammad Nayeem" w:date="2020-04-21T21:15:00Z"/>
                <w:rFonts w:ascii="Times New Roman" w:hAnsi="Times New Roman" w:cs="Times New Roman"/>
                <w:b w:val="0"/>
                <w:bCs w:val="0"/>
                <w:sz w:val="24"/>
                <w:szCs w:val="24"/>
                <w:rPrChange w:id="2556" w:author="Mohammad Nayeem" w:date="2020-04-21T22:30:00Z">
                  <w:rPr>
                    <w:del w:id="2557" w:author="Mohammad Nayeem" w:date="2020-04-21T21:15:00Z"/>
                    <w:rFonts w:ascii="Times New Roman" w:hAnsi="Times New Roman" w:cs="Times New Roman"/>
                    <w:b w:val="0"/>
                    <w:bCs w:val="0"/>
                  </w:rPr>
                </w:rPrChange>
              </w:rPr>
              <w:pPrChange w:id="2558" w:author="nayeem hasan" w:date="2020-04-22T17:14:00Z">
                <w:pPr>
                  <w:spacing w:line="480" w:lineRule="auto"/>
                </w:pPr>
              </w:pPrChange>
            </w:pPr>
            <w:del w:id="2559" w:author="Mohammad Nayeem" w:date="2020-04-21T21:15:00Z">
              <w:r w:rsidRPr="004E6C2C" w:rsidDel="00207654">
                <w:rPr>
                  <w:rFonts w:ascii="Times New Roman" w:hAnsi="Times New Roman" w:cs="Times New Roman"/>
                  <w:sz w:val="24"/>
                  <w:szCs w:val="24"/>
                  <w:rPrChange w:id="2560" w:author="Mohammad Nayeem" w:date="2020-04-21T22:30:00Z">
                    <w:rPr>
                      <w:rFonts w:ascii="Times New Roman" w:hAnsi="Times New Roman" w:cs="Times New Roman"/>
                    </w:rPr>
                  </w:rPrChange>
                </w:rPr>
                <w:delText>Others (Labor, Entrepreneur, Driver, etc.)</w:delText>
              </w:r>
            </w:del>
          </w:p>
        </w:tc>
        <w:tc>
          <w:tcPr>
            <w:tcW w:w="2070" w:type="dxa"/>
          </w:tcPr>
          <w:p w14:paraId="57E75EBB" w14:textId="7BA974AC"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561" w:author="Mohammad Nayeem" w:date="2020-04-21T21:15:00Z"/>
                <w:rFonts w:ascii="Times New Roman" w:hAnsi="Times New Roman" w:cs="Times New Roman"/>
                <w:sz w:val="24"/>
                <w:szCs w:val="24"/>
                <w:rPrChange w:id="2562" w:author="Mohammad Nayeem" w:date="2020-04-21T22:30:00Z">
                  <w:rPr>
                    <w:del w:id="2563" w:author="Mohammad Nayeem" w:date="2020-04-21T21:15:00Z"/>
                    <w:rFonts w:ascii="Times New Roman" w:hAnsi="Times New Roman" w:cs="Times New Roman"/>
                  </w:rPr>
                </w:rPrChange>
              </w:rPr>
            </w:pPr>
            <w:del w:id="2564" w:author="Mohammad Nayeem" w:date="2020-04-18T22:23:00Z">
              <w:r w:rsidRPr="004E6C2C" w:rsidDel="00412162">
                <w:rPr>
                  <w:rFonts w:ascii="Times New Roman" w:hAnsi="Times New Roman" w:cs="Times New Roman"/>
                  <w:sz w:val="24"/>
                  <w:szCs w:val="24"/>
                  <w:rPrChange w:id="2565" w:author="Mohammad Nayeem" w:date="2020-04-21T22:30:00Z">
                    <w:rPr>
                      <w:rFonts w:ascii="Times New Roman" w:hAnsi="Times New Roman" w:cs="Times New Roman"/>
                    </w:rPr>
                  </w:rPrChange>
                </w:rPr>
                <w:delText>216</w:delText>
              </w:r>
            </w:del>
            <w:del w:id="2566" w:author="Mohammad Nayeem" w:date="2020-04-21T21:15:00Z">
              <w:r w:rsidRPr="004E6C2C" w:rsidDel="00207654">
                <w:rPr>
                  <w:rFonts w:ascii="Times New Roman" w:hAnsi="Times New Roman" w:cs="Times New Roman"/>
                  <w:sz w:val="24"/>
                  <w:szCs w:val="24"/>
                  <w:rPrChange w:id="2567" w:author="Mohammad Nayeem" w:date="2020-04-21T22:30:00Z">
                    <w:rPr>
                      <w:rFonts w:ascii="Times New Roman" w:hAnsi="Times New Roman" w:cs="Times New Roman"/>
                    </w:rPr>
                  </w:rPrChange>
                </w:rPr>
                <w:delText xml:space="preserve"> (5</w:delText>
              </w:r>
            </w:del>
            <w:del w:id="2568" w:author="Mohammad Nayeem" w:date="2020-04-18T22:23:00Z">
              <w:r w:rsidRPr="004E6C2C" w:rsidDel="00412162">
                <w:rPr>
                  <w:rFonts w:ascii="Times New Roman" w:hAnsi="Times New Roman" w:cs="Times New Roman"/>
                  <w:sz w:val="24"/>
                  <w:szCs w:val="24"/>
                  <w:rPrChange w:id="2569" w:author="Mohammad Nayeem" w:date="2020-04-21T22:30:00Z">
                    <w:rPr>
                      <w:rFonts w:ascii="Times New Roman" w:hAnsi="Times New Roman" w:cs="Times New Roman"/>
                    </w:rPr>
                  </w:rPrChange>
                </w:rPr>
                <w:delText>4</w:delText>
              </w:r>
            </w:del>
            <w:del w:id="2570" w:author="Mohammad Nayeem" w:date="2020-04-21T21:15:00Z">
              <w:r w:rsidRPr="004E6C2C" w:rsidDel="00207654">
                <w:rPr>
                  <w:rFonts w:ascii="Times New Roman" w:hAnsi="Times New Roman" w:cs="Times New Roman"/>
                  <w:sz w:val="24"/>
                  <w:szCs w:val="24"/>
                  <w:rPrChange w:id="2571" w:author="Mohammad Nayeem" w:date="2020-04-21T22:30:00Z">
                    <w:rPr>
                      <w:rFonts w:ascii="Times New Roman" w:hAnsi="Times New Roman" w:cs="Times New Roman"/>
                    </w:rPr>
                  </w:rPrChange>
                </w:rPr>
                <w:delText>.</w:delText>
              </w:r>
            </w:del>
            <w:del w:id="2572" w:author="Mohammad Nayeem" w:date="2020-04-18T22:23:00Z">
              <w:r w:rsidRPr="004E6C2C" w:rsidDel="00412162">
                <w:rPr>
                  <w:rFonts w:ascii="Times New Roman" w:hAnsi="Times New Roman" w:cs="Times New Roman"/>
                  <w:sz w:val="24"/>
                  <w:szCs w:val="24"/>
                  <w:rPrChange w:id="2573" w:author="Mohammad Nayeem" w:date="2020-04-21T22:30:00Z">
                    <w:rPr>
                      <w:rFonts w:ascii="Times New Roman" w:hAnsi="Times New Roman" w:cs="Times New Roman"/>
                    </w:rPr>
                  </w:rPrChange>
                </w:rPr>
                <w:delText>73</w:delText>
              </w:r>
            </w:del>
            <w:del w:id="2574" w:author="Mohammad Nayeem" w:date="2020-04-21T21:15:00Z">
              <w:r w:rsidRPr="004E6C2C" w:rsidDel="00207654">
                <w:rPr>
                  <w:rFonts w:ascii="Times New Roman" w:hAnsi="Times New Roman" w:cs="Times New Roman"/>
                  <w:sz w:val="24"/>
                  <w:szCs w:val="24"/>
                  <w:rPrChange w:id="2575" w:author="Mohammad Nayeem" w:date="2020-04-21T22:30:00Z">
                    <w:rPr>
                      <w:rFonts w:ascii="Times New Roman" w:hAnsi="Times New Roman" w:cs="Times New Roman"/>
                    </w:rPr>
                  </w:rPrChange>
                </w:rPr>
                <w:delText>)</w:delText>
              </w:r>
            </w:del>
          </w:p>
        </w:tc>
        <w:tc>
          <w:tcPr>
            <w:tcW w:w="2250" w:type="dxa"/>
          </w:tcPr>
          <w:p w14:paraId="622A138F" w14:textId="7B507EF5"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576" w:author="Mohammad Nayeem" w:date="2020-04-21T21:15:00Z"/>
                <w:rFonts w:ascii="Times New Roman" w:hAnsi="Times New Roman" w:cs="Times New Roman"/>
                <w:sz w:val="24"/>
                <w:szCs w:val="24"/>
                <w:rPrChange w:id="2577" w:author="Mohammad Nayeem" w:date="2020-04-21T22:30:00Z">
                  <w:rPr>
                    <w:del w:id="2578" w:author="Mohammad Nayeem" w:date="2020-04-21T21:15:00Z"/>
                    <w:rFonts w:ascii="Times New Roman" w:hAnsi="Times New Roman" w:cs="Times New Roman"/>
                  </w:rPr>
                </w:rPrChange>
              </w:rPr>
            </w:pPr>
            <w:del w:id="2579" w:author="Mohammad Nayeem" w:date="2020-04-21T21:15:00Z">
              <w:r w:rsidRPr="004E6C2C" w:rsidDel="00207654">
                <w:rPr>
                  <w:rFonts w:ascii="Times New Roman" w:hAnsi="Times New Roman" w:cs="Times New Roman"/>
                  <w:sz w:val="24"/>
                  <w:szCs w:val="24"/>
                  <w:rPrChange w:id="2580" w:author="Mohammad Nayeem" w:date="2020-04-21T22:30:00Z">
                    <w:rPr>
                      <w:rFonts w:ascii="Times New Roman" w:hAnsi="Times New Roman" w:cs="Times New Roman"/>
                    </w:rPr>
                  </w:rPrChange>
                </w:rPr>
                <w:delText>144 (</w:delText>
              </w:r>
            </w:del>
            <w:del w:id="2581" w:author="Mohammad Nayeem" w:date="2020-04-18T22:25:00Z">
              <w:r w:rsidRPr="004E6C2C" w:rsidDel="00F52D47">
                <w:rPr>
                  <w:rFonts w:ascii="Times New Roman" w:hAnsi="Times New Roman" w:cs="Times New Roman"/>
                  <w:sz w:val="24"/>
                  <w:szCs w:val="24"/>
                  <w:rPrChange w:id="2582" w:author="Mohammad Nayeem" w:date="2020-04-21T22:30:00Z">
                    <w:rPr>
                      <w:rFonts w:ascii="Times New Roman" w:hAnsi="Times New Roman" w:cs="Times New Roman"/>
                    </w:rPr>
                  </w:rPrChange>
                </w:rPr>
                <w:delText>45</w:delText>
              </w:r>
            </w:del>
            <w:del w:id="2583" w:author="Mohammad Nayeem" w:date="2020-04-21T21:15:00Z">
              <w:r w:rsidRPr="004E6C2C" w:rsidDel="00207654">
                <w:rPr>
                  <w:rFonts w:ascii="Times New Roman" w:hAnsi="Times New Roman" w:cs="Times New Roman"/>
                  <w:sz w:val="24"/>
                  <w:szCs w:val="24"/>
                  <w:rPrChange w:id="2584" w:author="Mohammad Nayeem" w:date="2020-04-21T22:30:00Z">
                    <w:rPr>
                      <w:rFonts w:ascii="Times New Roman" w:hAnsi="Times New Roman" w:cs="Times New Roman"/>
                    </w:rPr>
                  </w:rPrChange>
                </w:rPr>
                <w:delText>.</w:delText>
              </w:r>
            </w:del>
            <w:del w:id="2585" w:author="Mohammad Nayeem" w:date="2020-04-18T22:25:00Z">
              <w:r w:rsidRPr="004E6C2C" w:rsidDel="00F52D47">
                <w:rPr>
                  <w:rFonts w:ascii="Times New Roman" w:hAnsi="Times New Roman" w:cs="Times New Roman"/>
                  <w:sz w:val="24"/>
                  <w:szCs w:val="24"/>
                  <w:rPrChange w:id="2586" w:author="Mohammad Nayeem" w:date="2020-04-21T22:30:00Z">
                    <w:rPr>
                      <w:rFonts w:ascii="Times New Roman" w:hAnsi="Times New Roman" w:cs="Times New Roman"/>
                    </w:rPr>
                  </w:rPrChange>
                </w:rPr>
                <w:delText>27</w:delText>
              </w:r>
            </w:del>
            <w:del w:id="2587" w:author="Mohammad Nayeem" w:date="2020-04-21T21:15:00Z">
              <w:r w:rsidRPr="004E6C2C" w:rsidDel="00207654">
                <w:rPr>
                  <w:rFonts w:ascii="Times New Roman" w:hAnsi="Times New Roman" w:cs="Times New Roman"/>
                  <w:sz w:val="24"/>
                  <w:szCs w:val="24"/>
                  <w:rPrChange w:id="2588" w:author="Mohammad Nayeem" w:date="2020-04-21T22:30:00Z">
                    <w:rPr>
                      <w:rFonts w:ascii="Times New Roman" w:hAnsi="Times New Roman" w:cs="Times New Roman"/>
                    </w:rPr>
                  </w:rPrChange>
                </w:rPr>
                <w:delText>)</w:delText>
              </w:r>
            </w:del>
          </w:p>
        </w:tc>
        <w:tc>
          <w:tcPr>
            <w:tcW w:w="2250" w:type="dxa"/>
          </w:tcPr>
          <w:p w14:paraId="5E6C5F37" w14:textId="5A23719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589" w:author="Mohammad Nayeem" w:date="2020-04-21T21:15:00Z"/>
                <w:rFonts w:ascii="Times New Roman" w:hAnsi="Times New Roman" w:cs="Times New Roman"/>
                <w:sz w:val="24"/>
                <w:szCs w:val="24"/>
                <w:rPrChange w:id="2590" w:author="Mohammad Nayeem" w:date="2020-04-21T22:30:00Z">
                  <w:rPr>
                    <w:del w:id="2591" w:author="Mohammad Nayeem" w:date="2020-04-21T21:15:00Z"/>
                    <w:rFonts w:ascii="Times New Roman" w:hAnsi="Times New Roman" w:cs="Times New Roman"/>
                  </w:rPr>
                </w:rPrChange>
              </w:rPr>
            </w:pPr>
          </w:p>
        </w:tc>
      </w:tr>
      <w:tr w:rsidR="00CB6C47" w:rsidRPr="004E6C2C" w:rsidDel="00207654" w14:paraId="5FF198D8" w14:textId="19482873" w:rsidTr="008B2677">
        <w:trPr>
          <w:cnfStyle w:val="000000100000" w:firstRow="0" w:lastRow="0" w:firstColumn="0" w:lastColumn="0" w:oddVBand="0" w:evenVBand="0" w:oddHBand="1" w:evenHBand="0" w:firstRowFirstColumn="0" w:firstRowLastColumn="0" w:lastRowFirstColumn="0" w:lastRowLastColumn="0"/>
          <w:del w:id="2592"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176D8770" w14:textId="022A8636" w:rsidR="00CB6C47" w:rsidRPr="004E6C2C" w:rsidDel="00207654" w:rsidRDefault="00CB6C47">
            <w:pPr>
              <w:spacing w:line="480" w:lineRule="auto"/>
              <w:jc w:val="both"/>
              <w:rPr>
                <w:del w:id="2593" w:author="Mohammad Nayeem" w:date="2020-04-21T21:15:00Z"/>
                <w:rFonts w:ascii="Times New Roman" w:hAnsi="Times New Roman" w:cs="Times New Roman"/>
                <w:bCs w:val="0"/>
                <w:sz w:val="24"/>
                <w:szCs w:val="24"/>
                <w:rPrChange w:id="2594" w:author="Mohammad Nayeem" w:date="2020-04-21T22:30:00Z">
                  <w:rPr>
                    <w:del w:id="2595" w:author="Mohammad Nayeem" w:date="2020-04-21T21:15:00Z"/>
                    <w:rFonts w:ascii="Times New Roman" w:hAnsi="Times New Roman" w:cs="Times New Roman"/>
                    <w:bCs w:val="0"/>
                  </w:rPr>
                </w:rPrChange>
              </w:rPr>
            </w:pPr>
            <w:del w:id="2596" w:author="Mohammad Nayeem" w:date="2020-04-21T21:15:00Z">
              <w:r w:rsidRPr="004E6C2C" w:rsidDel="00207654">
                <w:rPr>
                  <w:rFonts w:ascii="Times New Roman" w:hAnsi="Times New Roman" w:cs="Times New Roman"/>
                  <w:sz w:val="24"/>
                  <w:szCs w:val="24"/>
                  <w:rPrChange w:id="2597" w:author="Mohammad Nayeem" w:date="2020-04-21T22:30:00Z">
                    <w:rPr>
                      <w:rFonts w:ascii="Times New Roman" w:hAnsi="Times New Roman" w:cs="Times New Roman"/>
                    </w:rPr>
                  </w:rPrChange>
                </w:rPr>
                <w:delText>Religion</w:delText>
              </w:r>
            </w:del>
          </w:p>
        </w:tc>
        <w:tc>
          <w:tcPr>
            <w:tcW w:w="2250" w:type="dxa"/>
          </w:tcPr>
          <w:p w14:paraId="3767B2F8" w14:textId="346B73D9"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598" w:author="Mohammad Nayeem" w:date="2020-04-21T21:15:00Z"/>
                <w:rFonts w:ascii="Times New Roman" w:hAnsi="Times New Roman" w:cs="Times New Roman"/>
                <w:bCs/>
                <w:sz w:val="24"/>
                <w:szCs w:val="24"/>
                <w:rPrChange w:id="2599" w:author="Mohammad Nayeem" w:date="2020-04-21T22:30:00Z">
                  <w:rPr>
                    <w:del w:id="2600" w:author="Mohammad Nayeem" w:date="2020-04-21T21:15:00Z"/>
                    <w:rFonts w:ascii="Times New Roman" w:hAnsi="Times New Roman" w:cs="Times New Roman"/>
                    <w:bCs/>
                  </w:rPr>
                </w:rPrChange>
              </w:rPr>
            </w:pPr>
          </w:p>
        </w:tc>
      </w:tr>
      <w:tr w:rsidR="00CB6C47" w:rsidRPr="004E6C2C" w:rsidDel="00207654" w14:paraId="702E7FCC" w14:textId="545BA6F5" w:rsidTr="008B2677">
        <w:trPr>
          <w:del w:id="2601"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52818968" w14:textId="5E3DE32C" w:rsidR="00CB6C47" w:rsidRPr="004E6C2C" w:rsidDel="00207654" w:rsidRDefault="00CB6C47">
            <w:pPr>
              <w:spacing w:line="480" w:lineRule="auto"/>
              <w:jc w:val="both"/>
              <w:rPr>
                <w:del w:id="2602" w:author="Mohammad Nayeem" w:date="2020-04-21T21:15:00Z"/>
                <w:rFonts w:ascii="Times New Roman" w:hAnsi="Times New Roman" w:cs="Times New Roman"/>
                <w:b w:val="0"/>
                <w:bCs w:val="0"/>
                <w:sz w:val="24"/>
                <w:szCs w:val="24"/>
                <w:rPrChange w:id="2603" w:author="Mohammad Nayeem" w:date="2020-04-21T22:30:00Z">
                  <w:rPr>
                    <w:del w:id="2604" w:author="Mohammad Nayeem" w:date="2020-04-21T21:15:00Z"/>
                    <w:rFonts w:ascii="Times New Roman" w:hAnsi="Times New Roman" w:cs="Times New Roman"/>
                    <w:b w:val="0"/>
                    <w:bCs w:val="0"/>
                  </w:rPr>
                </w:rPrChange>
              </w:rPr>
            </w:pPr>
            <w:del w:id="2605" w:author="Mohammad Nayeem" w:date="2020-04-21T21:15:00Z">
              <w:r w:rsidRPr="004E6C2C" w:rsidDel="00207654">
                <w:rPr>
                  <w:rFonts w:ascii="Times New Roman" w:hAnsi="Times New Roman" w:cs="Times New Roman"/>
                  <w:sz w:val="24"/>
                  <w:szCs w:val="24"/>
                  <w:rPrChange w:id="2606" w:author="Mohammad Nayeem" w:date="2020-04-21T22:30:00Z">
                    <w:rPr>
                      <w:rFonts w:ascii="Times New Roman" w:hAnsi="Times New Roman" w:cs="Times New Roman"/>
                    </w:rPr>
                  </w:rPrChange>
                </w:rPr>
                <w:delText>Islam</w:delText>
              </w:r>
            </w:del>
          </w:p>
        </w:tc>
        <w:tc>
          <w:tcPr>
            <w:tcW w:w="2070" w:type="dxa"/>
          </w:tcPr>
          <w:p w14:paraId="4E814D0C" w14:textId="7EDDED1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607" w:author="Mohammad Nayeem" w:date="2020-04-21T21:15:00Z"/>
                <w:rFonts w:ascii="Times New Roman" w:hAnsi="Times New Roman" w:cs="Times New Roman"/>
                <w:sz w:val="24"/>
                <w:szCs w:val="24"/>
                <w:rPrChange w:id="2608" w:author="Mohammad Nayeem" w:date="2020-04-21T22:30:00Z">
                  <w:rPr>
                    <w:del w:id="2609" w:author="Mohammad Nayeem" w:date="2020-04-21T21:15:00Z"/>
                    <w:rFonts w:ascii="Times New Roman" w:hAnsi="Times New Roman" w:cs="Times New Roman"/>
                  </w:rPr>
                </w:rPrChange>
              </w:rPr>
            </w:pPr>
            <w:del w:id="2610" w:author="Mohammad Nayeem" w:date="2020-04-21T21:15:00Z">
              <w:r w:rsidRPr="004E6C2C" w:rsidDel="00207654">
                <w:rPr>
                  <w:rFonts w:ascii="Times New Roman" w:hAnsi="Times New Roman" w:cs="Times New Roman"/>
                  <w:sz w:val="24"/>
                  <w:szCs w:val="24"/>
                  <w:rPrChange w:id="2611" w:author="Mohammad Nayeem" w:date="2020-04-21T22:30:00Z">
                    <w:rPr>
                      <w:rFonts w:ascii="Times New Roman" w:hAnsi="Times New Roman" w:cs="Times New Roman"/>
                    </w:rPr>
                  </w:rPrChange>
                </w:rPr>
                <w:delText>342 (</w:delText>
              </w:r>
            </w:del>
            <w:del w:id="2612" w:author="Mohammad Nayeem" w:date="2020-04-18T22:26:00Z">
              <w:r w:rsidRPr="004E6C2C" w:rsidDel="00F52D47">
                <w:rPr>
                  <w:rFonts w:ascii="Times New Roman" w:hAnsi="Times New Roman" w:cs="Times New Roman"/>
                  <w:sz w:val="24"/>
                  <w:szCs w:val="24"/>
                  <w:rPrChange w:id="2613" w:author="Mohammad Nayeem" w:date="2020-04-21T22:30:00Z">
                    <w:rPr>
                      <w:rFonts w:ascii="Times New Roman" w:hAnsi="Times New Roman" w:cs="Times New Roman"/>
                    </w:rPr>
                  </w:rPrChange>
                </w:rPr>
                <w:delText>54.73</w:delText>
              </w:r>
            </w:del>
            <w:del w:id="2614" w:author="Mohammad Nayeem" w:date="2020-04-21T21:15:00Z">
              <w:r w:rsidRPr="004E6C2C" w:rsidDel="00207654">
                <w:rPr>
                  <w:rFonts w:ascii="Times New Roman" w:hAnsi="Times New Roman" w:cs="Times New Roman"/>
                  <w:sz w:val="24"/>
                  <w:szCs w:val="24"/>
                  <w:rPrChange w:id="2615" w:author="Mohammad Nayeem" w:date="2020-04-21T22:30:00Z">
                    <w:rPr>
                      <w:rFonts w:ascii="Times New Roman" w:hAnsi="Times New Roman" w:cs="Times New Roman"/>
                    </w:rPr>
                  </w:rPrChange>
                </w:rPr>
                <w:delText>)</w:delText>
              </w:r>
            </w:del>
          </w:p>
        </w:tc>
        <w:tc>
          <w:tcPr>
            <w:tcW w:w="2250" w:type="dxa"/>
          </w:tcPr>
          <w:p w14:paraId="51759F46" w14:textId="79ED8F70"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616" w:author="Mohammad Nayeem" w:date="2020-04-21T21:15:00Z"/>
                <w:rFonts w:ascii="Times New Roman" w:hAnsi="Times New Roman" w:cs="Times New Roman"/>
                <w:sz w:val="24"/>
                <w:szCs w:val="24"/>
                <w:rPrChange w:id="2617" w:author="Mohammad Nayeem" w:date="2020-04-21T22:30:00Z">
                  <w:rPr>
                    <w:del w:id="2618" w:author="Mohammad Nayeem" w:date="2020-04-21T21:15:00Z"/>
                    <w:rFonts w:ascii="Times New Roman" w:hAnsi="Times New Roman" w:cs="Times New Roman"/>
                  </w:rPr>
                </w:rPrChange>
              </w:rPr>
            </w:pPr>
            <w:del w:id="2619" w:author="Mohammad Nayeem" w:date="2020-04-21T21:15:00Z">
              <w:r w:rsidRPr="004E6C2C" w:rsidDel="00207654">
                <w:rPr>
                  <w:rFonts w:ascii="Times New Roman" w:hAnsi="Times New Roman" w:cs="Times New Roman"/>
                  <w:sz w:val="24"/>
                  <w:szCs w:val="24"/>
                  <w:rPrChange w:id="2620" w:author="Mohammad Nayeem" w:date="2020-04-21T22:30:00Z">
                    <w:rPr>
                      <w:rFonts w:ascii="Times New Roman" w:hAnsi="Times New Roman" w:cs="Times New Roman"/>
                    </w:rPr>
                  </w:rPrChange>
                </w:rPr>
                <w:delText>244 (</w:delText>
              </w:r>
            </w:del>
            <w:del w:id="2621" w:author="Mohammad Nayeem" w:date="2020-04-18T22:27:00Z">
              <w:r w:rsidRPr="004E6C2C" w:rsidDel="00EF5F6C">
                <w:rPr>
                  <w:rFonts w:ascii="Times New Roman" w:hAnsi="Times New Roman" w:cs="Times New Roman"/>
                  <w:sz w:val="24"/>
                  <w:szCs w:val="24"/>
                  <w:rPrChange w:id="2622" w:author="Mohammad Nayeem" w:date="2020-04-21T22:30:00Z">
                    <w:rPr>
                      <w:rFonts w:ascii="Times New Roman" w:hAnsi="Times New Roman" w:cs="Times New Roman"/>
                    </w:rPr>
                  </w:rPrChange>
                </w:rPr>
                <w:delText>45.27</w:delText>
              </w:r>
            </w:del>
            <w:del w:id="2623" w:author="Mohammad Nayeem" w:date="2020-04-21T21:15:00Z">
              <w:r w:rsidRPr="004E6C2C" w:rsidDel="00207654">
                <w:rPr>
                  <w:rFonts w:ascii="Times New Roman" w:hAnsi="Times New Roman" w:cs="Times New Roman"/>
                  <w:sz w:val="24"/>
                  <w:szCs w:val="24"/>
                  <w:rPrChange w:id="2624" w:author="Mohammad Nayeem" w:date="2020-04-21T22:30:00Z">
                    <w:rPr>
                      <w:rFonts w:ascii="Times New Roman" w:hAnsi="Times New Roman" w:cs="Times New Roman"/>
                    </w:rPr>
                  </w:rPrChange>
                </w:rPr>
                <w:delText>)</w:delText>
              </w:r>
            </w:del>
          </w:p>
        </w:tc>
        <w:tc>
          <w:tcPr>
            <w:tcW w:w="2250" w:type="dxa"/>
          </w:tcPr>
          <w:p w14:paraId="560A9CCE" w14:textId="2CB26F11"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625" w:author="Mohammad Nayeem" w:date="2020-04-21T21:15:00Z"/>
                <w:rFonts w:ascii="Times New Roman" w:hAnsi="Times New Roman" w:cs="Times New Roman"/>
                <w:sz w:val="24"/>
                <w:szCs w:val="24"/>
                <w:rPrChange w:id="2626" w:author="Mohammad Nayeem" w:date="2020-04-21T22:30:00Z">
                  <w:rPr>
                    <w:del w:id="2627" w:author="Mohammad Nayeem" w:date="2020-04-21T21:15:00Z"/>
                    <w:rFonts w:ascii="Times New Roman" w:hAnsi="Times New Roman" w:cs="Times New Roman"/>
                  </w:rPr>
                </w:rPrChange>
              </w:rPr>
            </w:pPr>
            <w:del w:id="2628" w:author="Mohammad Nayeem" w:date="2020-04-21T21:15:00Z">
              <w:r w:rsidRPr="004E6C2C" w:rsidDel="00207654">
                <w:rPr>
                  <w:rFonts w:ascii="Times New Roman" w:hAnsi="Times New Roman" w:cs="Times New Roman"/>
                  <w:sz w:val="24"/>
                  <w:szCs w:val="24"/>
                  <w:rPrChange w:id="2629" w:author="Mohammad Nayeem" w:date="2020-04-21T22:30:00Z">
                    <w:rPr>
                      <w:rFonts w:ascii="Times New Roman" w:hAnsi="Times New Roman" w:cs="Times New Roman"/>
                    </w:rPr>
                  </w:rPrChange>
                </w:rPr>
                <w:delText>0.438</w:delText>
              </w:r>
            </w:del>
          </w:p>
        </w:tc>
      </w:tr>
      <w:tr w:rsidR="00CB6C47" w:rsidRPr="004E6C2C" w:rsidDel="00207654" w14:paraId="0760250F" w14:textId="4DA1178B" w:rsidTr="008B2677">
        <w:trPr>
          <w:cnfStyle w:val="000000100000" w:firstRow="0" w:lastRow="0" w:firstColumn="0" w:lastColumn="0" w:oddVBand="0" w:evenVBand="0" w:oddHBand="1" w:evenHBand="0" w:firstRowFirstColumn="0" w:firstRowLastColumn="0" w:lastRowFirstColumn="0" w:lastRowLastColumn="0"/>
          <w:del w:id="2630"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42E9A3B4" w14:textId="37F777D0" w:rsidR="00CB6C47" w:rsidRPr="004E6C2C" w:rsidDel="00207654" w:rsidRDefault="00CB6C47">
            <w:pPr>
              <w:spacing w:line="480" w:lineRule="auto"/>
              <w:jc w:val="both"/>
              <w:rPr>
                <w:del w:id="2631" w:author="Mohammad Nayeem" w:date="2020-04-21T21:15:00Z"/>
                <w:rFonts w:ascii="Times New Roman" w:hAnsi="Times New Roman" w:cs="Times New Roman"/>
                <w:b w:val="0"/>
                <w:bCs w:val="0"/>
                <w:sz w:val="24"/>
                <w:szCs w:val="24"/>
                <w:rPrChange w:id="2632" w:author="Mohammad Nayeem" w:date="2020-04-21T22:30:00Z">
                  <w:rPr>
                    <w:del w:id="2633" w:author="Mohammad Nayeem" w:date="2020-04-21T21:15:00Z"/>
                    <w:rFonts w:ascii="Times New Roman" w:hAnsi="Times New Roman" w:cs="Times New Roman"/>
                    <w:b w:val="0"/>
                    <w:bCs w:val="0"/>
                  </w:rPr>
                </w:rPrChange>
              </w:rPr>
            </w:pPr>
            <w:del w:id="2634" w:author="Mohammad Nayeem" w:date="2020-04-21T21:15:00Z">
              <w:r w:rsidRPr="004E6C2C" w:rsidDel="00207654">
                <w:rPr>
                  <w:rFonts w:ascii="Times New Roman" w:hAnsi="Times New Roman" w:cs="Times New Roman"/>
                  <w:sz w:val="24"/>
                  <w:szCs w:val="24"/>
                  <w:rPrChange w:id="2635" w:author="Mohammad Nayeem" w:date="2020-04-21T22:30:00Z">
                    <w:rPr>
                      <w:rFonts w:ascii="Times New Roman" w:hAnsi="Times New Roman" w:cs="Times New Roman"/>
                    </w:rPr>
                  </w:rPrChange>
                </w:rPr>
                <w:delText>Others (Hinduism and Buddhism)</w:delText>
              </w:r>
            </w:del>
          </w:p>
        </w:tc>
        <w:tc>
          <w:tcPr>
            <w:tcW w:w="2070" w:type="dxa"/>
          </w:tcPr>
          <w:p w14:paraId="183A0E21" w14:textId="0FCCCC45"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636" w:author="Mohammad Nayeem" w:date="2020-04-21T21:15:00Z"/>
                <w:rFonts w:ascii="Times New Roman" w:hAnsi="Times New Roman" w:cs="Times New Roman"/>
                <w:sz w:val="24"/>
                <w:szCs w:val="24"/>
                <w:rPrChange w:id="2637" w:author="Mohammad Nayeem" w:date="2020-04-21T22:30:00Z">
                  <w:rPr>
                    <w:del w:id="2638" w:author="Mohammad Nayeem" w:date="2020-04-21T21:15:00Z"/>
                    <w:rFonts w:ascii="Times New Roman" w:hAnsi="Times New Roman" w:cs="Times New Roman"/>
                  </w:rPr>
                </w:rPrChange>
              </w:rPr>
            </w:pPr>
            <w:del w:id="2639" w:author="Mohammad Nayeem" w:date="2020-04-21T21:15:00Z">
              <w:r w:rsidRPr="004E6C2C" w:rsidDel="00207654">
                <w:rPr>
                  <w:rFonts w:ascii="Times New Roman" w:hAnsi="Times New Roman" w:cs="Times New Roman"/>
                  <w:sz w:val="24"/>
                  <w:szCs w:val="24"/>
                  <w:rPrChange w:id="2640" w:author="Mohammad Nayeem" w:date="2020-04-21T22:30:00Z">
                    <w:rPr>
                      <w:rFonts w:ascii="Times New Roman" w:hAnsi="Times New Roman" w:cs="Times New Roman"/>
                    </w:rPr>
                  </w:rPrChange>
                </w:rPr>
                <w:delText>33 (</w:delText>
              </w:r>
            </w:del>
            <w:del w:id="2641" w:author="Mohammad Nayeem" w:date="2020-04-18T22:26:00Z">
              <w:r w:rsidRPr="004E6C2C" w:rsidDel="00F52D47">
                <w:rPr>
                  <w:rFonts w:ascii="Times New Roman" w:hAnsi="Times New Roman" w:cs="Times New Roman"/>
                  <w:sz w:val="24"/>
                  <w:szCs w:val="24"/>
                  <w:rPrChange w:id="2642" w:author="Mohammad Nayeem" w:date="2020-04-21T22:30:00Z">
                    <w:rPr>
                      <w:rFonts w:ascii="Times New Roman" w:hAnsi="Times New Roman" w:cs="Times New Roman"/>
                    </w:rPr>
                  </w:rPrChange>
                </w:rPr>
                <w:delText>62.62</w:delText>
              </w:r>
            </w:del>
            <w:del w:id="2643" w:author="Mohammad Nayeem" w:date="2020-04-21T21:15:00Z">
              <w:r w:rsidRPr="004E6C2C" w:rsidDel="00207654">
                <w:rPr>
                  <w:rFonts w:ascii="Times New Roman" w:hAnsi="Times New Roman" w:cs="Times New Roman"/>
                  <w:sz w:val="24"/>
                  <w:szCs w:val="24"/>
                  <w:rPrChange w:id="2644" w:author="Mohammad Nayeem" w:date="2020-04-21T22:30:00Z">
                    <w:rPr>
                      <w:rFonts w:ascii="Times New Roman" w:hAnsi="Times New Roman" w:cs="Times New Roman"/>
                    </w:rPr>
                  </w:rPrChange>
                </w:rPr>
                <w:delText>)</w:delText>
              </w:r>
            </w:del>
          </w:p>
        </w:tc>
        <w:tc>
          <w:tcPr>
            <w:tcW w:w="2250" w:type="dxa"/>
          </w:tcPr>
          <w:p w14:paraId="063CC462" w14:textId="1419CF78"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645" w:author="Mohammad Nayeem" w:date="2020-04-21T21:15:00Z"/>
                <w:rFonts w:ascii="Times New Roman" w:hAnsi="Times New Roman" w:cs="Times New Roman"/>
                <w:sz w:val="24"/>
                <w:szCs w:val="24"/>
                <w:rPrChange w:id="2646" w:author="Mohammad Nayeem" w:date="2020-04-21T22:30:00Z">
                  <w:rPr>
                    <w:del w:id="2647" w:author="Mohammad Nayeem" w:date="2020-04-21T21:15:00Z"/>
                    <w:rFonts w:ascii="Times New Roman" w:hAnsi="Times New Roman" w:cs="Times New Roman"/>
                  </w:rPr>
                </w:rPrChange>
              </w:rPr>
            </w:pPr>
            <w:del w:id="2648" w:author="Mohammad Nayeem" w:date="2020-04-21T21:15:00Z">
              <w:r w:rsidRPr="004E6C2C" w:rsidDel="00207654">
                <w:rPr>
                  <w:rFonts w:ascii="Times New Roman" w:hAnsi="Times New Roman" w:cs="Times New Roman"/>
                  <w:sz w:val="24"/>
                  <w:szCs w:val="24"/>
                  <w:rPrChange w:id="2649" w:author="Mohammad Nayeem" w:date="2020-04-21T22:30:00Z">
                    <w:rPr>
                      <w:rFonts w:ascii="Times New Roman" w:hAnsi="Times New Roman" w:cs="Times New Roman"/>
                    </w:rPr>
                  </w:rPrChange>
                </w:rPr>
                <w:delText>13 (</w:delText>
              </w:r>
            </w:del>
            <w:del w:id="2650" w:author="Mohammad Nayeem" w:date="2020-04-18T22:27:00Z">
              <w:r w:rsidRPr="004E6C2C" w:rsidDel="00EF5F6C">
                <w:rPr>
                  <w:rFonts w:ascii="Times New Roman" w:hAnsi="Times New Roman" w:cs="Times New Roman"/>
                  <w:sz w:val="24"/>
                  <w:szCs w:val="24"/>
                  <w:rPrChange w:id="2651" w:author="Mohammad Nayeem" w:date="2020-04-21T22:30:00Z">
                    <w:rPr>
                      <w:rFonts w:ascii="Times New Roman" w:hAnsi="Times New Roman" w:cs="Times New Roman"/>
                    </w:rPr>
                  </w:rPrChange>
                </w:rPr>
                <w:delText>37.38</w:delText>
              </w:r>
            </w:del>
            <w:del w:id="2652" w:author="Mohammad Nayeem" w:date="2020-04-21T21:15:00Z">
              <w:r w:rsidRPr="004E6C2C" w:rsidDel="00207654">
                <w:rPr>
                  <w:rFonts w:ascii="Times New Roman" w:hAnsi="Times New Roman" w:cs="Times New Roman"/>
                  <w:sz w:val="24"/>
                  <w:szCs w:val="24"/>
                  <w:rPrChange w:id="2653" w:author="Mohammad Nayeem" w:date="2020-04-21T22:30:00Z">
                    <w:rPr>
                      <w:rFonts w:ascii="Times New Roman" w:hAnsi="Times New Roman" w:cs="Times New Roman"/>
                    </w:rPr>
                  </w:rPrChange>
                </w:rPr>
                <w:delText>)</w:delText>
              </w:r>
            </w:del>
          </w:p>
        </w:tc>
        <w:tc>
          <w:tcPr>
            <w:tcW w:w="2250" w:type="dxa"/>
          </w:tcPr>
          <w:p w14:paraId="056ED14D" w14:textId="3D38F879"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654" w:author="Mohammad Nayeem" w:date="2020-04-21T21:15:00Z"/>
                <w:rFonts w:ascii="Times New Roman" w:hAnsi="Times New Roman" w:cs="Times New Roman"/>
                <w:sz w:val="24"/>
                <w:szCs w:val="24"/>
                <w:rPrChange w:id="2655" w:author="Mohammad Nayeem" w:date="2020-04-21T22:30:00Z">
                  <w:rPr>
                    <w:del w:id="2656" w:author="Mohammad Nayeem" w:date="2020-04-21T21:15:00Z"/>
                    <w:rFonts w:ascii="Times New Roman" w:hAnsi="Times New Roman" w:cs="Times New Roman"/>
                  </w:rPr>
                </w:rPrChange>
              </w:rPr>
            </w:pPr>
          </w:p>
        </w:tc>
      </w:tr>
      <w:tr w:rsidR="00CB6C47" w:rsidRPr="004E6C2C" w:rsidDel="00207654" w14:paraId="1A9D925C" w14:textId="1AB69CD9" w:rsidTr="008B2677">
        <w:trPr>
          <w:del w:id="2657"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00F6E436" w14:textId="7FDF6293" w:rsidR="00CB6C47" w:rsidRPr="004E6C2C" w:rsidDel="00207654" w:rsidRDefault="00CB6C47">
            <w:pPr>
              <w:spacing w:line="480" w:lineRule="auto"/>
              <w:jc w:val="both"/>
              <w:rPr>
                <w:del w:id="2658" w:author="Mohammad Nayeem" w:date="2020-04-21T21:15:00Z"/>
                <w:rFonts w:ascii="Times New Roman" w:hAnsi="Times New Roman" w:cs="Times New Roman"/>
                <w:sz w:val="24"/>
                <w:szCs w:val="24"/>
                <w:rPrChange w:id="2659" w:author="Mohammad Nayeem" w:date="2020-04-21T22:30:00Z">
                  <w:rPr>
                    <w:del w:id="2660" w:author="Mohammad Nayeem" w:date="2020-04-21T21:15:00Z"/>
                    <w:rFonts w:ascii="Times New Roman" w:hAnsi="Times New Roman" w:cs="Times New Roman"/>
                  </w:rPr>
                </w:rPrChange>
              </w:rPr>
            </w:pPr>
            <w:del w:id="2661" w:author="Mohammad Nayeem" w:date="2020-04-21T21:15:00Z">
              <w:r w:rsidRPr="004E6C2C" w:rsidDel="00207654">
                <w:rPr>
                  <w:rFonts w:ascii="Times New Roman" w:hAnsi="Times New Roman" w:cs="Times New Roman"/>
                  <w:sz w:val="24"/>
                  <w:szCs w:val="24"/>
                  <w:rPrChange w:id="2662" w:author="Mohammad Nayeem" w:date="2020-04-21T22:30:00Z">
                    <w:rPr>
                      <w:rFonts w:ascii="Times New Roman" w:hAnsi="Times New Roman" w:cs="Times New Roman"/>
                    </w:rPr>
                  </w:rPrChange>
                </w:rPr>
                <w:delText xml:space="preserve">Mass Media (at least once in a week) </w:delText>
              </w:r>
            </w:del>
          </w:p>
        </w:tc>
        <w:tc>
          <w:tcPr>
            <w:tcW w:w="2250" w:type="dxa"/>
          </w:tcPr>
          <w:p w14:paraId="79B17456" w14:textId="37D5A8B9"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663" w:author="Mohammad Nayeem" w:date="2020-04-21T21:15:00Z"/>
                <w:rFonts w:ascii="Times New Roman" w:hAnsi="Times New Roman" w:cs="Times New Roman"/>
                <w:sz w:val="24"/>
                <w:szCs w:val="24"/>
                <w:rPrChange w:id="2664" w:author="Mohammad Nayeem" w:date="2020-04-21T22:30:00Z">
                  <w:rPr>
                    <w:del w:id="2665" w:author="Mohammad Nayeem" w:date="2020-04-21T21:15:00Z"/>
                    <w:rFonts w:ascii="Times New Roman" w:hAnsi="Times New Roman" w:cs="Times New Roman"/>
                  </w:rPr>
                </w:rPrChange>
              </w:rPr>
            </w:pPr>
          </w:p>
        </w:tc>
      </w:tr>
      <w:tr w:rsidR="00CB6C47" w:rsidRPr="004E6C2C" w:rsidDel="00207654" w14:paraId="5B9C9A79" w14:textId="40308EC3" w:rsidTr="008B2677">
        <w:trPr>
          <w:cnfStyle w:val="000000100000" w:firstRow="0" w:lastRow="0" w:firstColumn="0" w:lastColumn="0" w:oddVBand="0" w:evenVBand="0" w:oddHBand="1" w:evenHBand="0" w:firstRowFirstColumn="0" w:firstRowLastColumn="0" w:lastRowFirstColumn="0" w:lastRowLastColumn="0"/>
          <w:del w:id="2666"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2A048361" w14:textId="603A12AC" w:rsidR="00CB6C47" w:rsidRPr="004E6C2C" w:rsidDel="00207654" w:rsidRDefault="00CB6C47">
            <w:pPr>
              <w:spacing w:line="480" w:lineRule="auto"/>
              <w:jc w:val="both"/>
              <w:rPr>
                <w:del w:id="2667" w:author="Mohammad Nayeem" w:date="2020-04-21T21:15:00Z"/>
                <w:rFonts w:ascii="Times New Roman" w:hAnsi="Times New Roman" w:cs="Times New Roman"/>
                <w:b w:val="0"/>
                <w:bCs w:val="0"/>
                <w:sz w:val="24"/>
                <w:szCs w:val="24"/>
                <w:rPrChange w:id="2668" w:author="Mohammad Nayeem" w:date="2020-04-21T22:30:00Z">
                  <w:rPr>
                    <w:del w:id="2669" w:author="Mohammad Nayeem" w:date="2020-04-21T21:15:00Z"/>
                    <w:rFonts w:ascii="Times New Roman" w:hAnsi="Times New Roman" w:cs="Times New Roman"/>
                    <w:b w:val="0"/>
                    <w:bCs w:val="0"/>
                  </w:rPr>
                </w:rPrChange>
              </w:rPr>
            </w:pPr>
            <w:del w:id="2670" w:author="Mohammad Nayeem" w:date="2020-04-21T21:15:00Z">
              <w:r w:rsidRPr="004E6C2C" w:rsidDel="00207654">
                <w:rPr>
                  <w:rFonts w:ascii="Times New Roman" w:hAnsi="Times New Roman" w:cs="Times New Roman"/>
                  <w:sz w:val="24"/>
                  <w:szCs w:val="24"/>
                  <w:rPrChange w:id="2671" w:author="Mohammad Nayeem" w:date="2020-04-21T22:30:00Z">
                    <w:rPr>
                      <w:rFonts w:ascii="Times New Roman" w:hAnsi="Times New Roman" w:cs="Times New Roman"/>
                    </w:rPr>
                  </w:rPrChange>
                </w:rPr>
                <w:delText>Yes</w:delText>
              </w:r>
            </w:del>
          </w:p>
        </w:tc>
        <w:tc>
          <w:tcPr>
            <w:tcW w:w="2070" w:type="dxa"/>
          </w:tcPr>
          <w:p w14:paraId="0A30E8CF" w14:textId="603BCF8B"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672" w:author="Mohammad Nayeem" w:date="2020-04-21T21:15:00Z"/>
                <w:rFonts w:ascii="Times New Roman" w:hAnsi="Times New Roman" w:cs="Times New Roman"/>
                <w:sz w:val="24"/>
                <w:szCs w:val="24"/>
                <w:rPrChange w:id="2673" w:author="Mohammad Nayeem" w:date="2020-04-21T22:30:00Z">
                  <w:rPr>
                    <w:del w:id="2674" w:author="Mohammad Nayeem" w:date="2020-04-21T21:15:00Z"/>
                    <w:rFonts w:ascii="Times New Roman" w:hAnsi="Times New Roman" w:cs="Times New Roman"/>
                  </w:rPr>
                </w:rPrChange>
              </w:rPr>
            </w:pPr>
            <w:del w:id="2675" w:author="Mohammad Nayeem" w:date="2020-04-21T21:15:00Z">
              <w:r w:rsidRPr="004E6C2C" w:rsidDel="00207654">
                <w:rPr>
                  <w:rFonts w:ascii="Times New Roman" w:hAnsi="Times New Roman" w:cs="Times New Roman"/>
                  <w:sz w:val="24"/>
                  <w:szCs w:val="24"/>
                  <w:rPrChange w:id="2676" w:author="Mohammad Nayeem" w:date="2020-04-21T22:30:00Z">
                    <w:rPr>
                      <w:rFonts w:ascii="Times New Roman" w:hAnsi="Times New Roman" w:cs="Times New Roman"/>
                    </w:rPr>
                  </w:rPrChange>
                </w:rPr>
                <w:delText>237 (</w:delText>
              </w:r>
            </w:del>
            <w:del w:id="2677" w:author="Mohammad Nayeem" w:date="2020-04-18T22:33:00Z">
              <w:r w:rsidRPr="004E6C2C" w:rsidDel="00C039D2">
                <w:rPr>
                  <w:rFonts w:ascii="Times New Roman" w:hAnsi="Times New Roman" w:cs="Times New Roman"/>
                  <w:sz w:val="24"/>
                  <w:szCs w:val="24"/>
                  <w:rPrChange w:id="2678" w:author="Mohammad Nayeem" w:date="2020-04-21T22:30:00Z">
                    <w:rPr>
                      <w:rFonts w:ascii="Times New Roman" w:hAnsi="Times New Roman" w:cs="Times New Roman"/>
                    </w:rPr>
                  </w:rPrChange>
                </w:rPr>
                <w:delText>55.11</w:delText>
              </w:r>
            </w:del>
            <w:del w:id="2679" w:author="Mohammad Nayeem" w:date="2020-04-21T21:15:00Z">
              <w:r w:rsidRPr="004E6C2C" w:rsidDel="00207654">
                <w:rPr>
                  <w:rFonts w:ascii="Times New Roman" w:hAnsi="Times New Roman" w:cs="Times New Roman"/>
                  <w:sz w:val="24"/>
                  <w:szCs w:val="24"/>
                  <w:rPrChange w:id="2680" w:author="Mohammad Nayeem" w:date="2020-04-21T22:30:00Z">
                    <w:rPr>
                      <w:rFonts w:ascii="Times New Roman" w:hAnsi="Times New Roman" w:cs="Times New Roman"/>
                    </w:rPr>
                  </w:rPrChange>
                </w:rPr>
                <w:delText>)</w:delText>
              </w:r>
            </w:del>
          </w:p>
        </w:tc>
        <w:tc>
          <w:tcPr>
            <w:tcW w:w="2250" w:type="dxa"/>
          </w:tcPr>
          <w:p w14:paraId="116010C0" w14:textId="4AD3BF71"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681" w:author="Mohammad Nayeem" w:date="2020-04-21T21:15:00Z"/>
                <w:rFonts w:ascii="Times New Roman" w:hAnsi="Times New Roman" w:cs="Times New Roman"/>
                <w:sz w:val="24"/>
                <w:szCs w:val="24"/>
                <w:rPrChange w:id="2682" w:author="Mohammad Nayeem" w:date="2020-04-21T22:30:00Z">
                  <w:rPr>
                    <w:del w:id="2683" w:author="Mohammad Nayeem" w:date="2020-04-21T21:15:00Z"/>
                    <w:rFonts w:ascii="Times New Roman" w:hAnsi="Times New Roman" w:cs="Times New Roman"/>
                  </w:rPr>
                </w:rPrChange>
              </w:rPr>
            </w:pPr>
            <w:del w:id="2684" w:author="Mohammad Nayeem" w:date="2020-04-21T21:15:00Z">
              <w:r w:rsidRPr="004E6C2C" w:rsidDel="00207654">
                <w:rPr>
                  <w:rFonts w:ascii="Times New Roman" w:hAnsi="Times New Roman" w:cs="Times New Roman"/>
                  <w:sz w:val="24"/>
                  <w:szCs w:val="24"/>
                  <w:rPrChange w:id="2685" w:author="Mohammad Nayeem" w:date="2020-04-21T22:30:00Z">
                    <w:rPr>
                      <w:rFonts w:ascii="Times New Roman" w:hAnsi="Times New Roman" w:cs="Times New Roman"/>
                    </w:rPr>
                  </w:rPrChange>
                </w:rPr>
                <w:delText>153 (</w:delText>
              </w:r>
            </w:del>
            <w:del w:id="2686" w:author="Mohammad Nayeem" w:date="2020-04-18T22:35:00Z">
              <w:r w:rsidRPr="004E6C2C" w:rsidDel="007065DD">
                <w:rPr>
                  <w:rFonts w:ascii="Times New Roman" w:hAnsi="Times New Roman" w:cs="Times New Roman"/>
                  <w:sz w:val="24"/>
                  <w:szCs w:val="24"/>
                  <w:rPrChange w:id="2687" w:author="Mohammad Nayeem" w:date="2020-04-21T22:30:00Z">
                    <w:rPr>
                      <w:rFonts w:ascii="Times New Roman" w:hAnsi="Times New Roman" w:cs="Times New Roman"/>
                    </w:rPr>
                  </w:rPrChange>
                </w:rPr>
                <w:delText>44.89</w:delText>
              </w:r>
            </w:del>
            <w:del w:id="2688" w:author="Mohammad Nayeem" w:date="2020-04-21T21:15:00Z">
              <w:r w:rsidRPr="004E6C2C" w:rsidDel="00207654">
                <w:rPr>
                  <w:rFonts w:ascii="Times New Roman" w:hAnsi="Times New Roman" w:cs="Times New Roman"/>
                  <w:sz w:val="24"/>
                  <w:szCs w:val="24"/>
                  <w:rPrChange w:id="2689" w:author="Mohammad Nayeem" w:date="2020-04-21T22:30:00Z">
                    <w:rPr>
                      <w:rFonts w:ascii="Times New Roman" w:hAnsi="Times New Roman" w:cs="Times New Roman"/>
                    </w:rPr>
                  </w:rPrChange>
                </w:rPr>
                <w:delText>)</w:delText>
              </w:r>
            </w:del>
          </w:p>
        </w:tc>
        <w:tc>
          <w:tcPr>
            <w:tcW w:w="2250" w:type="dxa"/>
          </w:tcPr>
          <w:p w14:paraId="22C78741" w14:textId="7525A4CF"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690" w:author="Mohammad Nayeem" w:date="2020-04-21T21:15:00Z"/>
                <w:rFonts w:ascii="Times New Roman" w:hAnsi="Times New Roman" w:cs="Times New Roman"/>
                <w:sz w:val="24"/>
                <w:szCs w:val="24"/>
                <w:rPrChange w:id="2691" w:author="Mohammad Nayeem" w:date="2020-04-21T22:30:00Z">
                  <w:rPr>
                    <w:del w:id="2692" w:author="Mohammad Nayeem" w:date="2020-04-21T21:15:00Z"/>
                    <w:rFonts w:ascii="Times New Roman" w:hAnsi="Times New Roman" w:cs="Times New Roman"/>
                  </w:rPr>
                </w:rPrChange>
              </w:rPr>
            </w:pPr>
            <w:del w:id="2693" w:author="Mohammad Nayeem" w:date="2020-04-21T21:15:00Z">
              <w:r w:rsidRPr="004E6C2C" w:rsidDel="00207654">
                <w:rPr>
                  <w:rFonts w:ascii="Times New Roman" w:hAnsi="Times New Roman" w:cs="Times New Roman"/>
                  <w:sz w:val="24"/>
                  <w:szCs w:val="24"/>
                  <w:rPrChange w:id="2694" w:author="Mohammad Nayeem" w:date="2020-04-21T22:30:00Z">
                    <w:rPr>
                      <w:rFonts w:ascii="Times New Roman" w:hAnsi="Times New Roman" w:cs="Times New Roman"/>
                    </w:rPr>
                  </w:rPrChange>
                </w:rPr>
                <w:delText>0.923</w:delText>
              </w:r>
            </w:del>
          </w:p>
        </w:tc>
      </w:tr>
      <w:tr w:rsidR="00CB6C47" w:rsidRPr="004E6C2C" w:rsidDel="00207654" w14:paraId="02FFB1A6" w14:textId="242A4C75" w:rsidTr="008B2677">
        <w:trPr>
          <w:del w:id="2695"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21DEEB96" w14:textId="690B2D24" w:rsidR="00CB6C47" w:rsidRPr="004E6C2C" w:rsidDel="00207654" w:rsidRDefault="00CB6C47">
            <w:pPr>
              <w:spacing w:line="480" w:lineRule="auto"/>
              <w:jc w:val="both"/>
              <w:rPr>
                <w:del w:id="2696" w:author="Mohammad Nayeem" w:date="2020-04-21T21:15:00Z"/>
                <w:rFonts w:ascii="Times New Roman" w:hAnsi="Times New Roman" w:cs="Times New Roman"/>
                <w:b w:val="0"/>
                <w:bCs w:val="0"/>
                <w:sz w:val="24"/>
                <w:szCs w:val="24"/>
                <w:rPrChange w:id="2697" w:author="Mohammad Nayeem" w:date="2020-04-21T22:30:00Z">
                  <w:rPr>
                    <w:del w:id="2698" w:author="Mohammad Nayeem" w:date="2020-04-21T21:15:00Z"/>
                    <w:rFonts w:ascii="Times New Roman" w:hAnsi="Times New Roman" w:cs="Times New Roman"/>
                    <w:b w:val="0"/>
                    <w:bCs w:val="0"/>
                  </w:rPr>
                </w:rPrChange>
              </w:rPr>
            </w:pPr>
            <w:del w:id="2699" w:author="Mohammad Nayeem" w:date="2020-04-21T21:15:00Z">
              <w:r w:rsidRPr="004E6C2C" w:rsidDel="00207654">
                <w:rPr>
                  <w:rFonts w:ascii="Times New Roman" w:hAnsi="Times New Roman" w:cs="Times New Roman"/>
                  <w:sz w:val="24"/>
                  <w:szCs w:val="24"/>
                  <w:rPrChange w:id="2700" w:author="Mohammad Nayeem" w:date="2020-04-21T22:30:00Z">
                    <w:rPr>
                      <w:rFonts w:ascii="Times New Roman" w:hAnsi="Times New Roman" w:cs="Times New Roman"/>
                    </w:rPr>
                  </w:rPrChange>
                </w:rPr>
                <w:delText>No</w:delText>
              </w:r>
            </w:del>
          </w:p>
        </w:tc>
        <w:tc>
          <w:tcPr>
            <w:tcW w:w="2070" w:type="dxa"/>
          </w:tcPr>
          <w:p w14:paraId="0000B090" w14:textId="36A22018"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701" w:author="Mohammad Nayeem" w:date="2020-04-21T21:15:00Z"/>
                <w:rFonts w:ascii="Times New Roman" w:hAnsi="Times New Roman" w:cs="Times New Roman"/>
                <w:sz w:val="24"/>
                <w:szCs w:val="24"/>
                <w:rPrChange w:id="2702" w:author="Mohammad Nayeem" w:date="2020-04-21T22:30:00Z">
                  <w:rPr>
                    <w:del w:id="2703" w:author="Mohammad Nayeem" w:date="2020-04-21T21:15:00Z"/>
                    <w:rFonts w:ascii="Times New Roman" w:hAnsi="Times New Roman" w:cs="Times New Roman"/>
                  </w:rPr>
                </w:rPrChange>
              </w:rPr>
            </w:pPr>
            <w:del w:id="2704" w:author="Mohammad Nayeem" w:date="2020-04-21T21:15:00Z">
              <w:r w:rsidRPr="004E6C2C" w:rsidDel="00207654">
                <w:rPr>
                  <w:rFonts w:ascii="Times New Roman" w:hAnsi="Times New Roman" w:cs="Times New Roman"/>
                  <w:sz w:val="24"/>
                  <w:szCs w:val="24"/>
                  <w:rPrChange w:id="2705" w:author="Mohammad Nayeem" w:date="2020-04-21T22:30:00Z">
                    <w:rPr>
                      <w:rFonts w:ascii="Times New Roman" w:hAnsi="Times New Roman" w:cs="Times New Roman"/>
                    </w:rPr>
                  </w:rPrChange>
                </w:rPr>
                <w:delText>138 (</w:delText>
              </w:r>
            </w:del>
            <w:del w:id="2706" w:author="Mohammad Nayeem" w:date="2020-04-18T22:33:00Z">
              <w:r w:rsidRPr="004E6C2C" w:rsidDel="003957AF">
                <w:rPr>
                  <w:rFonts w:ascii="Times New Roman" w:hAnsi="Times New Roman" w:cs="Times New Roman"/>
                  <w:sz w:val="24"/>
                  <w:szCs w:val="24"/>
                  <w:rPrChange w:id="2707" w:author="Mohammad Nayeem" w:date="2020-04-21T22:30:00Z">
                    <w:rPr>
                      <w:rFonts w:ascii="Times New Roman" w:hAnsi="Times New Roman" w:cs="Times New Roman"/>
                    </w:rPr>
                  </w:rPrChange>
                </w:rPr>
                <w:delText>55.67</w:delText>
              </w:r>
            </w:del>
            <w:del w:id="2708" w:author="Mohammad Nayeem" w:date="2020-04-21T21:15:00Z">
              <w:r w:rsidRPr="004E6C2C" w:rsidDel="00207654">
                <w:rPr>
                  <w:rFonts w:ascii="Times New Roman" w:hAnsi="Times New Roman" w:cs="Times New Roman"/>
                  <w:sz w:val="24"/>
                  <w:szCs w:val="24"/>
                  <w:rPrChange w:id="2709" w:author="Mohammad Nayeem" w:date="2020-04-21T22:30:00Z">
                    <w:rPr>
                      <w:rFonts w:ascii="Times New Roman" w:hAnsi="Times New Roman" w:cs="Times New Roman"/>
                    </w:rPr>
                  </w:rPrChange>
                </w:rPr>
                <w:delText>)</w:delText>
              </w:r>
            </w:del>
          </w:p>
        </w:tc>
        <w:tc>
          <w:tcPr>
            <w:tcW w:w="2250" w:type="dxa"/>
          </w:tcPr>
          <w:p w14:paraId="35823A56" w14:textId="6EC7B56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710" w:author="Mohammad Nayeem" w:date="2020-04-21T21:15:00Z"/>
                <w:rFonts w:ascii="Times New Roman" w:hAnsi="Times New Roman" w:cs="Times New Roman"/>
                <w:sz w:val="24"/>
                <w:szCs w:val="24"/>
                <w:rPrChange w:id="2711" w:author="Mohammad Nayeem" w:date="2020-04-21T22:30:00Z">
                  <w:rPr>
                    <w:del w:id="2712" w:author="Mohammad Nayeem" w:date="2020-04-21T21:15:00Z"/>
                    <w:rFonts w:ascii="Times New Roman" w:hAnsi="Times New Roman" w:cs="Times New Roman"/>
                  </w:rPr>
                </w:rPrChange>
              </w:rPr>
            </w:pPr>
            <w:del w:id="2713" w:author="Mohammad Nayeem" w:date="2020-04-21T21:15:00Z">
              <w:r w:rsidRPr="004E6C2C" w:rsidDel="00207654">
                <w:rPr>
                  <w:rFonts w:ascii="Times New Roman" w:hAnsi="Times New Roman" w:cs="Times New Roman"/>
                  <w:sz w:val="24"/>
                  <w:szCs w:val="24"/>
                  <w:rPrChange w:id="2714" w:author="Mohammad Nayeem" w:date="2020-04-21T22:30:00Z">
                    <w:rPr>
                      <w:rFonts w:ascii="Times New Roman" w:hAnsi="Times New Roman" w:cs="Times New Roman"/>
                    </w:rPr>
                  </w:rPrChange>
                </w:rPr>
                <w:delText>104 (</w:delText>
              </w:r>
            </w:del>
            <w:del w:id="2715" w:author="Mohammad Nayeem" w:date="2020-04-18T22:35:00Z">
              <w:r w:rsidRPr="004E6C2C" w:rsidDel="007065DD">
                <w:rPr>
                  <w:rFonts w:ascii="Times New Roman" w:hAnsi="Times New Roman" w:cs="Times New Roman"/>
                  <w:sz w:val="24"/>
                  <w:szCs w:val="24"/>
                  <w:rPrChange w:id="2716" w:author="Mohammad Nayeem" w:date="2020-04-21T22:30:00Z">
                    <w:rPr>
                      <w:rFonts w:ascii="Times New Roman" w:hAnsi="Times New Roman" w:cs="Times New Roman"/>
                    </w:rPr>
                  </w:rPrChange>
                </w:rPr>
                <w:delText>44.43</w:delText>
              </w:r>
            </w:del>
            <w:del w:id="2717" w:author="Mohammad Nayeem" w:date="2020-04-21T21:15:00Z">
              <w:r w:rsidRPr="004E6C2C" w:rsidDel="00207654">
                <w:rPr>
                  <w:rFonts w:ascii="Times New Roman" w:hAnsi="Times New Roman" w:cs="Times New Roman"/>
                  <w:sz w:val="24"/>
                  <w:szCs w:val="24"/>
                  <w:rPrChange w:id="2718" w:author="Mohammad Nayeem" w:date="2020-04-21T22:30:00Z">
                    <w:rPr>
                      <w:rFonts w:ascii="Times New Roman" w:hAnsi="Times New Roman" w:cs="Times New Roman"/>
                    </w:rPr>
                  </w:rPrChange>
                </w:rPr>
                <w:delText>)</w:delText>
              </w:r>
            </w:del>
          </w:p>
        </w:tc>
        <w:tc>
          <w:tcPr>
            <w:tcW w:w="2250" w:type="dxa"/>
          </w:tcPr>
          <w:p w14:paraId="33529A8C" w14:textId="7E8735DD"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719" w:author="Mohammad Nayeem" w:date="2020-04-21T21:15:00Z"/>
                <w:rFonts w:ascii="Times New Roman" w:hAnsi="Times New Roman" w:cs="Times New Roman"/>
                <w:sz w:val="24"/>
                <w:szCs w:val="24"/>
                <w:rPrChange w:id="2720" w:author="Mohammad Nayeem" w:date="2020-04-21T22:30:00Z">
                  <w:rPr>
                    <w:del w:id="2721" w:author="Mohammad Nayeem" w:date="2020-04-21T21:15:00Z"/>
                    <w:rFonts w:ascii="Times New Roman" w:hAnsi="Times New Roman" w:cs="Times New Roman"/>
                  </w:rPr>
                </w:rPrChange>
              </w:rPr>
            </w:pPr>
          </w:p>
        </w:tc>
      </w:tr>
      <w:tr w:rsidR="00CB6C47" w:rsidRPr="004E6C2C" w:rsidDel="00207654" w14:paraId="01FB2294" w14:textId="092E2F3B" w:rsidTr="008B2677">
        <w:trPr>
          <w:cnfStyle w:val="000000100000" w:firstRow="0" w:lastRow="0" w:firstColumn="0" w:lastColumn="0" w:oddVBand="0" w:evenVBand="0" w:oddHBand="1" w:evenHBand="0" w:firstRowFirstColumn="0" w:firstRowLastColumn="0" w:lastRowFirstColumn="0" w:lastRowLastColumn="0"/>
          <w:del w:id="2722"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40EDE872" w14:textId="49019EA9" w:rsidR="00CB6C47" w:rsidRPr="004E6C2C" w:rsidDel="00207654" w:rsidRDefault="00CB6C47">
            <w:pPr>
              <w:spacing w:line="480" w:lineRule="auto"/>
              <w:jc w:val="both"/>
              <w:rPr>
                <w:del w:id="2723" w:author="Mohammad Nayeem" w:date="2020-04-21T21:15:00Z"/>
                <w:rFonts w:ascii="Times New Roman" w:hAnsi="Times New Roman" w:cs="Times New Roman"/>
                <w:sz w:val="24"/>
                <w:szCs w:val="24"/>
                <w:rPrChange w:id="2724" w:author="Mohammad Nayeem" w:date="2020-04-21T22:30:00Z">
                  <w:rPr>
                    <w:del w:id="2725" w:author="Mohammad Nayeem" w:date="2020-04-21T21:15:00Z"/>
                    <w:rFonts w:ascii="Times New Roman" w:hAnsi="Times New Roman" w:cs="Times New Roman"/>
                  </w:rPr>
                </w:rPrChange>
              </w:rPr>
            </w:pPr>
            <w:del w:id="2726" w:author="Mohammad Nayeem" w:date="2020-04-21T21:15:00Z">
              <w:r w:rsidRPr="004E6C2C" w:rsidDel="00207654">
                <w:rPr>
                  <w:rFonts w:ascii="Times New Roman" w:hAnsi="Times New Roman" w:cs="Times New Roman"/>
                  <w:sz w:val="24"/>
                  <w:szCs w:val="24"/>
                  <w:rPrChange w:id="2727" w:author="Mohammad Nayeem" w:date="2020-04-21T22:30:00Z">
                    <w:rPr>
                      <w:rFonts w:ascii="Times New Roman" w:hAnsi="Times New Roman" w:cs="Times New Roman"/>
                    </w:rPr>
                  </w:rPrChange>
                </w:rPr>
                <w:delText>Wealth Status</w:delText>
              </w:r>
            </w:del>
          </w:p>
        </w:tc>
        <w:tc>
          <w:tcPr>
            <w:tcW w:w="2250" w:type="dxa"/>
          </w:tcPr>
          <w:p w14:paraId="00057A3D" w14:textId="5E30976E"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728" w:author="Mohammad Nayeem" w:date="2020-04-21T21:15:00Z"/>
                <w:rFonts w:ascii="Times New Roman" w:hAnsi="Times New Roman" w:cs="Times New Roman"/>
                <w:sz w:val="24"/>
                <w:szCs w:val="24"/>
                <w:rPrChange w:id="2729" w:author="Mohammad Nayeem" w:date="2020-04-21T22:30:00Z">
                  <w:rPr>
                    <w:del w:id="2730" w:author="Mohammad Nayeem" w:date="2020-04-21T21:15:00Z"/>
                    <w:rFonts w:ascii="Times New Roman" w:hAnsi="Times New Roman" w:cs="Times New Roman"/>
                  </w:rPr>
                </w:rPrChange>
              </w:rPr>
            </w:pPr>
          </w:p>
        </w:tc>
      </w:tr>
      <w:tr w:rsidR="00114C59" w:rsidRPr="004E6C2C" w:rsidDel="00114C59" w14:paraId="2DA1534D" w14:textId="6E79861A" w:rsidTr="008B2677">
        <w:trPr>
          <w:del w:id="2731" w:author="Mohammad Nayeem" w:date="2020-04-18T22:47:00Z"/>
        </w:trPr>
        <w:tc>
          <w:tcPr>
            <w:cnfStyle w:val="001000000000" w:firstRow="0" w:lastRow="0" w:firstColumn="1" w:lastColumn="0" w:oddVBand="0" w:evenVBand="0" w:oddHBand="0" w:evenHBand="0" w:firstRowFirstColumn="0" w:firstRowLastColumn="0" w:lastRowFirstColumn="0" w:lastRowLastColumn="0"/>
            <w:tcW w:w="2785" w:type="dxa"/>
          </w:tcPr>
          <w:p w14:paraId="5DF2CE6B" w14:textId="0A53DCC3" w:rsidR="00114C59" w:rsidRPr="004E6C2C" w:rsidDel="00114C59" w:rsidRDefault="00114C59">
            <w:pPr>
              <w:spacing w:line="480" w:lineRule="auto"/>
              <w:jc w:val="both"/>
              <w:rPr>
                <w:del w:id="2732" w:author="Mohammad Nayeem" w:date="2020-04-18T22:47:00Z"/>
                <w:rFonts w:ascii="Times New Roman" w:hAnsi="Times New Roman" w:cs="Times New Roman"/>
                <w:b w:val="0"/>
                <w:bCs w:val="0"/>
                <w:sz w:val="24"/>
                <w:szCs w:val="24"/>
                <w:rPrChange w:id="2733" w:author="Mohammad Nayeem" w:date="2020-04-21T22:30:00Z">
                  <w:rPr>
                    <w:del w:id="2734" w:author="Mohammad Nayeem" w:date="2020-04-18T22:47:00Z"/>
                    <w:rFonts w:ascii="Times New Roman" w:hAnsi="Times New Roman" w:cs="Times New Roman"/>
                    <w:b w:val="0"/>
                    <w:bCs w:val="0"/>
                  </w:rPr>
                </w:rPrChange>
              </w:rPr>
            </w:pPr>
            <w:del w:id="2735" w:author="Mohammad Nayeem" w:date="2020-04-18T22:47:00Z">
              <w:r w:rsidRPr="004E6C2C" w:rsidDel="00114C59">
                <w:rPr>
                  <w:rFonts w:ascii="Times New Roman" w:hAnsi="Times New Roman" w:cs="Times New Roman"/>
                  <w:sz w:val="24"/>
                  <w:szCs w:val="24"/>
                  <w:rPrChange w:id="2736" w:author="Mohammad Nayeem" w:date="2020-04-21T22:30:00Z">
                    <w:rPr>
                      <w:rFonts w:ascii="Times New Roman" w:hAnsi="Times New Roman" w:cs="Times New Roman"/>
                    </w:rPr>
                  </w:rPrChange>
                </w:rPr>
                <w:delText>Poorest</w:delText>
              </w:r>
            </w:del>
          </w:p>
        </w:tc>
        <w:tc>
          <w:tcPr>
            <w:tcW w:w="2070" w:type="dxa"/>
          </w:tcPr>
          <w:p w14:paraId="46E5D93B" w14:textId="4E48DB9D" w:rsidR="00114C59" w:rsidRPr="004E6C2C" w:rsidDel="00114C59"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737" w:author="Mohammad Nayeem" w:date="2020-04-18T22:47:00Z"/>
                <w:rFonts w:ascii="Times New Roman" w:hAnsi="Times New Roman" w:cs="Times New Roman"/>
                <w:sz w:val="24"/>
                <w:szCs w:val="24"/>
                <w:rPrChange w:id="2738" w:author="Mohammad Nayeem" w:date="2020-04-21T22:30:00Z">
                  <w:rPr>
                    <w:del w:id="2739" w:author="Mohammad Nayeem" w:date="2020-04-18T22:47:00Z"/>
                    <w:rFonts w:ascii="Times New Roman" w:hAnsi="Times New Roman" w:cs="Times New Roman"/>
                  </w:rPr>
                </w:rPrChange>
              </w:rPr>
            </w:pPr>
            <w:del w:id="2740" w:author="Mohammad Nayeem" w:date="2020-04-18T22:47:00Z">
              <w:r w:rsidRPr="004E6C2C" w:rsidDel="00114C59">
                <w:rPr>
                  <w:rFonts w:ascii="Times New Roman" w:hAnsi="Times New Roman" w:cs="Times New Roman"/>
                  <w:sz w:val="24"/>
                  <w:szCs w:val="24"/>
                  <w:rPrChange w:id="2741" w:author="Mohammad Nayeem" w:date="2020-04-21T22:30:00Z">
                    <w:rPr>
                      <w:rFonts w:ascii="Times New Roman" w:hAnsi="Times New Roman" w:cs="Times New Roman"/>
                    </w:rPr>
                  </w:rPrChange>
                </w:rPr>
                <w:delText>67 (</w:delText>
              </w:r>
            </w:del>
            <w:del w:id="2742" w:author="Mohammad Nayeem" w:date="2020-04-18T22:35:00Z">
              <w:r w:rsidRPr="004E6C2C" w:rsidDel="00544695">
                <w:rPr>
                  <w:rFonts w:ascii="Times New Roman" w:hAnsi="Times New Roman" w:cs="Times New Roman"/>
                  <w:sz w:val="24"/>
                  <w:szCs w:val="24"/>
                  <w:rPrChange w:id="2743" w:author="Mohammad Nayeem" w:date="2020-04-21T22:30:00Z">
                    <w:rPr>
                      <w:rFonts w:ascii="Times New Roman" w:hAnsi="Times New Roman" w:cs="Times New Roman"/>
                    </w:rPr>
                  </w:rPrChange>
                </w:rPr>
                <w:delText>46.12</w:delText>
              </w:r>
            </w:del>
            <w:del w:id="2744" w:author="Mohammad Nayeem" w:date="2020-04-18T22:47:00Z">
              <w:r w:rsidRPr="004E6C2C" w:rsidDel="00114C59">
                <w:rPr>
                  <w:rFonts w:ascii="Times New Roman" w:hAnsi="Times New Roman" w:cs="Times New Roman"/>
                  <w:sz w:val="24"/>
                  <w:szCs w:val="24"/>
                  <w:rPrChange w:id="2745" w:author="Mohammad Nayeem" w:date="2020-04-21T22:30:00Z">
                    <w:rPr>
                      <w:rFonts w:ascii="Times New Roman" w:hAnsi="Times New Roman" w:cs="Times New Roman"/>
                    </w:rPr>
                  </w:rPrChange>
                </w:rPr>
                <w:delText>)</w:delText>
              </w:r>
            </w:del>
          </w:p>
        </w:tc>
        <w:tc>
          <w:tcPr>
            <w:tcW w:w="2250" w:type="dxa"/>
          </w:tcPr>
          <w:p w14:paraId="7ACB77A9" w14:textId="5C1DE768" w:rsidR="00114C59" w:rsidRPr="004E6C2C" w:rsidDel="00114C59"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746" w:author="Mohammad Nayeem" w:date="2020-04-18T22:47:00Z"/>
                <w:rFonts w:ascii="Times New Roman" w:hAnsi="Times New Roman" w:cs="Times New Roman"/>
                <w:sz w:val="24"/>
                <w:szCs w:val="24"/>
                <w:rPrChange w:id="2747" w:author="Mohammad Nayeem" w:date="2020-04-21T22:30:00Z">
                  <w:rPr>
                    <w:del w:id="2748" w:author="Mohammad Nayeem" w:date="2020-04-18T22:47:00Z"/>
                    <w:rFonts w:ascii="Times New Roman" w:hAnsi="Times New Roman" w:cs="Times New Roman"/>
                  </w:rPr>
                </w:rPrChange>
              </w:rPr>
            </w:pPr>
            <w:del w:id="2749" w:author="Mohammad Nayeem" w:date="2020-04-18T22:47:00Z">
              <w:r w:rsidRPr="004E6C2C" w:rsidDel="00114C59">
                <w:rPr>
                  <w:rFonts w:ascii="Times New Roman" w:hAnsi="Times New Roman" w:cs="Times New Roman"/>
                  <w:sz w:val="24"/>
                  <w:szCs w:val="24"/>
                  <w:rPrChange w:id="2750" w:author="Mohammad Nayeem" w:date="2020-04-21T22:30:00Z">
                    <w:rPr>
                      <w:rFonts w:ascii="Times New Roman" w:hAnsi="Times New Roman" w:cs="Times New Roman"/>
                    </w:rPr>
                  </w:rPrChange>
                </w:rPr>
                <w:delText>55 (53.88)</w:delText>
              </w:r>
            </w:del>
          </w:p>
        </w:tc>
        <w:tc>
          <w:tcPr>
            <w:tcW w:w="2250" w:type="dxa"/>
          </w:tcPr>
          <w:p w14:paraId="0E59FF3C" w14:textId="024364AA" w:rsidR="00114C59" w:rsidRPr="004E6C2C" w:rsidDel="00114C59"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751" w:author="Mohammad Nayeem" w:date="2020-04-18T22:47:00Z"/>
                <w:rFonts w:ascii="Times New Roman" w:hAnsi="Times New Roman" w:cs="Times New Roman"/>
                <w:sz w:val="24"/>
                <w:szCs w:val="24"/>
                <w:rPrChange w:id="2752" w:author="Mohammad Nayeem" w:date="2020-04-21T22:30:00Z">
                  <w:rPr>
                    <w:del w:id="2753" w:author="Mohammad Nayeem" w:date="2020-04-18T22:47:00Z"/>
                    <w:rFonts w:ascii="Times New Roman" w:hAnsi="Times New Roman" w:cs="Times New Roman"/>
                  </w:rPr>
                </w:rPrChange>
              </w:rPr>
            </w:pPr>
            <w:del w:id="2754" w:author="Mohammad Nayeem" w:date="2020-04-18T22:47:00Z">
              <w:r w:rsidRPr="004E6C2C" w:rsidDel="00114C59">
                <w:rPr>
                  <w:rFonts w:ascii="Times New Roman" w:hAnsi="Times New Roman" w:cs="Times New Roman"/>
                  <w:sz w:val="24"/>
                  <w:szCs w:val="24"/>
                  <w:rPrChange w:id="2755" w:author="Mohammad Nayeem" w:date="2020-04-21T22:30:00Z">
                    <w:rPr>
                      <w:rFonts w:ascii="Times New Roman" w:hAnsi="Times New Roman" w:cs="Times New Roman"/>
                    </w:rPr>
                  </w:rPrChange>
                </w:rPr>
                <w:delText>0.083</w:delText>
              </w:r>
            </w:del>
          </w:p>
        </w:tc>
      </w:tr>
      <w:tr w:rsidR="00114C59" w:rsidRPr="004E6C2C" w:rsidDel="00207654" w14:paraId="6B7B47A9" w14:textId="5CCFE0FA" w:rsidTr="008B2677">
        <w:trPr>
          <w:cnfStyle w:val="000000100000" w:firstRow="0" w:lastRow="0" w:firstColumn="0" w:lastColumn="0" w:oddVBand="0" w:evenVBand="0" w:oddHBand="1" w:evenHBand="0" w:firstRowFirstColumn="0" w:firstRowLastColumn="0" w:lastRowFirstColumn="0" w:lastRowLastColumn="0"/>
          <w:del w:id="2756"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66D8F43D" w14:textId="21127FE5" w:rsidR="00114C59" w:rsidRPr="004E6C2C" w:rsidDel="00207654" w:rsidRDefault="00114C59">
            <w:pPr>
              <w:spacing w:line="480" w:lineRule="auto"/>
              <w:jc w:val="both"/>
              <w:rPr>
                <w:del w:id="2757" w:author="Mohammad Nayeem" w:date="2020-04-21T21:15:00Z"/>
                <w:rFonts w:ascii="Times New Roman" w:hAnsi="Times New Roman" w:cs="Times New Roman"/>
                <w:b w:val="0"/>
                <w:bCs w:val="0"/>
                <w:sz w:val="24"/>
                <w:szCs w:val="24"/>
                <w:rPrChange w:id="2758" w:author="Mohammad Nayeem" w:date="2020-04-21T22:30:00Z">
                  <w:rPr>
                    <w:del w:id="2759" w:author="Mohammad Nayeem" w:date="2020-04-21T21:15:00Z"/>
                    <w:rFonts w:ascii="Times New Roman" w:hAnsi="Times New Roman" w:cs="Times New Roman"/>
                    <w:b w:val="0"/>
                    <w:bCs w:val="0"/>
                  </w:rPr>
                </w:rPrChange>
              </w:rPr>
            </w:pPr>
            <w:del w:id="2760" w:author="Mohammad Nayeem" w:date="2020-04-21T21:15:00Z">
              <w:r w:rsidRPr="004E6C2C" w:rsidDel="00207654">
                <w:rPr>
                  <w:rFonts w:ascii="Times New Roman" w:hAnsi="Times New Roman" w:cs="Times New Roman"/>
                  <w:sz w:val="24"/>
                  <w:szCs w:val="24"/>
                  <w:rPrChange w:id="2761" w:author="Mohammad Nayeem" w:date="2020-04-21T22:30:00Z">
                    <w:rPr>
                      <w:rFonts w:ascii="Times New Roman" w:hAnsi="Times New Roman" w:cs="Times New Roman"/>
                    </w:rPr>
                  </w:rPrChange>
                </w:rPr>
                <w:delText>Poorer</w:delText>
              </w:r>
            </w:del>
          </w:p>
        </w:tc>
        <w:tc>
          <w:tcPr>
            <w:tcW w:w="2070" w:type="dxa"/>
          </w:tcPr>
          <w:p w14:paraId="2C1EA406" w14:textId="352CEFE0"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762" w:author="Mohammad Nayeem" w:date="2020-04-21T21:15:00Z"/>
                <w:rFonts w:ascii="Times New Roman" w:hAnsi="Times New Roman" w:cs="Times New Roman"/>
                <w:sz w:val="24"/>
                <w:szCs w:val="24"/>
                <w:rPrChange w:id="2763" w:author="Mohammad Nayeem" w:date="2020-04-21T22:30:00Z">
                  <w:rPr>
                    <w:del w:id="2764" w:author="Mohammad Nayeem" w:date="2020-04-21T21:15:00Z"/>
                    <w:rFonts w:ascii="Times New Roman" w:hAnsi="Times New Roman" w:cs="Times New Roman"/>
                  </w:rPr>
                </w:rPrChange>
              </w:rPr>
            </w:pPr>
            <w:del w:id="2765" w:author="Mohammad Nayeem" w:date="2020-04-21T21:15:00Z">
              <w:r w:rsidRPr="004E6C2C" w:rsidDel="00207654">
                <w:rPr>
                  <w:rFonts w:ascii="Times New Roman" w:hAnsi="Times New Roman" w:cs="Times New Roman"/>
                  <w:sz w:val="24"/>
                  <w:szCs w:val="24"/>
                  <w:rPrChange w:id="2766" w:author="Mohammad Nayeem" w:date="2020-04-21T22:30:00Z">
                    <w:rPr>
                      <w:rFonts w:ascii="Times New Roman" w:hAnsi="Times New Roman" w:cs="Times New Roman"/>
                    </w:rPr>
                  </w:rPrChange>
                </w:rPr>
                <w:delText>83 (</w:delText>
              </w:r>
            </w:del>
            <w:del w:id="2767" w:author="Mohammad Nayeem" w:date="2020-04-18T22:44:00Z">
              <w:r w:rsidRPr="004E6C2C" w:rsidDel="0075557A">
                <w:rPr>
                  <w:rFonts w:ascii="Times New Roman" w:hAnsi="Times New Roman" w:cs="Times New Roman"/>
                  <w:sz w:val="24"/>
                  <w:szCs w:val="24"/>
                  <w:rPrChange w:id="2768" w:author="Mohammad Nayeem" w:date="2020-04-21T22:30:00Z">
                    <w:rPr>
                      <w:rFonts w:ascii="Times New Roman" w:hAnsi="Times New Roman" w:cs="Times New Roman"/>
                    </w:rPr>
                  </w:rPrChange>
                </w:rPr>
                <w:delText>68.81</w:delText>
              </w:r>
            </w:del>
            <w:del w:id="2769" w:author="Mohammad Nayeem" w:date="2020-04-21T21:15:00Z">
              <w:r w:rsidRPr="004E6C2C" w:rsidDel="00207654">
                <w:rPr>
                  <w:rFonts w:ascii="Times New Roman" w:hAnsi="Times New Roman" w:cs="Times New Roman"/>
                  <w:sz w:val="24"/>
                  <w:szCs w:val="24"/>
                  <w:rPrChange w:id="2770" w:author="Mohammad Nayeem" w:date="2020-04-21T22:30:00Z">
                    <w:rPr>
                      <w:rFonts w:ascii="Times New Roman" w:hAnsi="Times New Roman" w:cs="Times New Roman"/>
                    </w:rPr>
                  </w:rPrChange>
                </w:rPr>
                <w:delText>)</w:delText>
              </w:r>
            </w:del>
          </w:p>
        </w:tc>
        <w:tc>
          <w:tcPr>
            <w:tcW w:w="2250" w:type="dxa"/>
          </w:tcPr>
          <w:p w14:paraId="2E87482E" w14:textId="1DCAC76E"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771" w:author="Mohammad Nayeem" w:date="2020-04-21T21:15:00Z"/>
                <w:rFonts w:ascii="Times New Roman" w:hAnsi="Times New Roman" w:cs="Times New Roman"/>
                <w:sz w:val="24"/>
                <w:szCs w:val="24"/>
                <w:rPrChange w:id="2772" w:author="Mohammad Nayeem" w:date="2020-04-21T22:30:00Z">
                  <w:rPr>
                    <w:del w:id="2773" w:author="Mohammad Nayeem" w:date="2020-04-21T21:15:00Z"/>
                    <w:rFonts w:ascii="Times New Roman" w:hAnsi="Times New Roman" w:cs="Times New Roman"/>
                  </w:rPr>
                </w:rPrChange>
              </w:rPr>
            </w:pPr>
            <w:del w:id="2774" w:author="Mohammad Nayeem" w:date="2020-04-21T21:15:00Z">
              <w:r w:rsidRPr="004E6C2C" w:rsidDel="00207654">
                <w:rPr>
                  <w:rFonts w:ascii="Times New Roman" w:hAnsi="Times New Roman" w:cs="Times New Roman"/>
                  <w:sz w:val="24"/>
                  <w:szCs w:val="24"/>
                  <w:rPrChange w:id="2775" w:author="Mohammad Nayeem" w:date="2020-04-21T22:30:00Z">
                    <w:rPr>
                      <w:rFonts w:ascii="Times New Roman" w:hAnsi="Times New Roman" w:cs="Times New Roman"/>
                    </w:rPr>
                  </w:rPrChange>
                </w:rPr>
                <w:delText>47 (31.19)</w:delText>
              </w:r>
            </w:del>
          </w:p>
        </w:tc>
        <w:tc>
          <w:tcPr>
            <w:tcW w:w="2250" w:type="dxa"/>
          </w:tcPr>
          <w:p w14:paraId="0062DB14" w14:textId="07518109"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776" w:author="Mohammad Nayeem" w:date="2020-04-21T21:15:00Z"/>
                <w:rFonts w:ascii="Times New Roman" w:hAnsi="Times New Roman" w:cs="Times New Roman"/>
                <w:sz w:val="24"/>
                <w:szCs w:val="24"/>
                <w:rPrChange w:id="2777" w:author="Mohammad Nayeem" w:date="2020-04-21T22:30:00Z">
                  <w:rPr>
                    <w:del w:id="2778" w:author="Mohammad Nayeem" w:date="2020-04-21T21:15:00Z"/>
                    <w:rFonts w:ascii="Times New Roman" w:hAnsi="Times New Roman" w:cs="Times New Roman"/>
                  </w:rPr>
                </w:rPrChange>
              </w:rPr>
            </w:pPr>
          </w:p>
        </w:tc>
      </w:tr>
      <w:tr w:rsidR="00114C59" w:rsidRPr="004E6C2C" w:rsidDel="00207654" w14:paraId="4EE79D81" w14:textId="2BCF899E" w:rsidTr="008B2677">
        <w:trPr>
          <w:del w:id="2779"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41EA0A9A" w14:textId="6EF7B1A1" w:rsidR="00114C59" w:rsidRPr="004E6C2C" w:rsidDel="00207654" w:rsidRDefault="00114C59">
            <w:pPr>
              <w:spacing w:line="480" w:lineRule="auto"/>
              <w:jc w:val="both"/>
              <w:rPr>
                <w:del w:id="2780" w:author="Mohammad Nayeem" w:date="2020-04-21T21:15:00Z"/>
                <w:rFonts w:ascii="Times New Roman" w:hAnsi="Times New Roman" w:cs="Times New Roman"/>
                <w:b w:val="0"/>
                <w:bCs w:val="0"/>
                <w:sz w:val="24"/>
                <w:szCs w:val="24"/>
                <w:rPrChange w:id="2781" w:author="Mohammad Nayeem" w:date="2020-04-21T22:30:00Z">
                  <w:rPr>
                    <w:del w:id="2782" w:author="Mohammad Nayeem" w:date="2020-04-21T21:15:00Z"/>
                    <w:rFonts w:ascii="Times New Roman" w:hAnsi="Times New Roman" w:cs="Times New Roman"/>
                    <w:b w:val="0"/>
                    <w:bCs w:val="0"/>
                  </w:rPr>
                </w:rPrChange>
              </w:rPr>
            </w:pPr>
            <w:del w:id="2783" w:author="Mohammad Nayeem" w:date="2020-04-18T22:47:00Z">
              <w:r w:rsidRPr="004E6C2C" w:rsidDel="00114C59">
                <w:rPr>
                  <w:rFonts w:ascii="Times New Roman" w:hAnsi="Times New Roman" w:cs="Times New Roman"/>
                  <w:sz w:val="24"/>
                  <w:szCs w:val="24"/>
                  <w:rPrChange w:id="2784" w:author="Mohammad Nayeem" w:date="2020-04-21T22:30:00Z">
                    <w:rPr>
                      <w:rFonts w:ascii="Times New Roman" w:hAnsi="Times New Roman" w:cs="Times New Roman"/>
                    </w:rPr>
                  </w:rPrChange>
                </w:rPr>
                <w:delText>Middle</w:delText>
              </w:r>
            </w:del>
          </w:p>
        </w:tc>
        <w:tc>
          <w:tcPr>
            <w:tcW w:w="2070" w:type="dxa"/>
          </w:tcPr>
          <w:p w14:paraId="4AA599AD" w14:textId="7C11A3B7"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785" w:author="Mohammad Nayeem" w:date="2020-04-21T21:15:00Z"/>
                <w:rFonts w:ascii="Times New Roman" w:hAnsi="Times New Roman" w:cs="Times New Roman"/>
                <w:sz w:val="24"/>
                <w:szCs w:val="24"/>
                <w:rPrChange w:id="2786" w:author="Mohammad Nayeem" w:date="2020-04-21T22:30:00Z">
                  <w:rPr>
                    <w:del w:id="2787" w:author="Mohammad Nayeem" w:date="2020-04-21T21:15:00Z"/>
                    <w:rFonts w:ascii="Times New Roman" w:hAnsi="Times New Roman" w:cs="Times New Roman"/>
                  </w:rPr>
                </w:rPrChange>
              </w:rPr>
            </w:pPr>
            <w:del w:id="2788" w:author="Mohammad Nayeem" w:date="2020-04-18T22:47:00Z">
              <w:r w:rsidRPr="004E6C2C" w:rsidDel="00114C59">
                <w:rPr>
                  <w:rFonts w:ascii="Times New Roman" w:hAnsi="Times New Roman" w:cs="Times New Roman"/>
                  <w:sz w:val="24"/>
                  <w:szCs w:val="24"/>
                  <w:rPrChange w:id="2789" w:author="Mohammad Nayeem" w:date="2020-04-21T22:30:00Z">
                    <w:rPr>
                      <w:rFonts w:ascii="Times New Roman" w:hAnsi="Times New Roman" w:cs="Times New Roman"/>
                    </w:rPr>
                  </w:rPrChange>
                </w:rPr>
                <w:delText>73 (</w:delText>
              </w:r>
            </w:del>
            <w:del w:id="2790" w:author="Mohammad Nayeem" w:date="2020-04-18T22:44:00Z">
              <w:r w:rsidRPr="004E6C2C" w:rsidDel="0075557A">
                <w:rPr>
                  <w:rFonts w:ascii="Times New Roman" w:hAnsi="Times New Roman" w:cs="Times New Roman"/>
                  <w:sz w:val="24"/>
                  <w:szCs w:val="24"/>
                  <w:rPrChange w:id="2791" w:author="Mohammad Nayeem" w:date="2020-04-21T22:30:00Z">
                    <w:rPr>
                      <w:rFonts w:ascii="Times New Roman" w:hAnsi="Times New Roman" w:cs="Times New Roman"/>
                    </w:rPr>
                  </w:rPrChange>
                </w:rPr>
                <w:delText>52.50</w:delText>
              </w:r>
            </w:del>
            <w:del w:id="2792" w:author="Mohammad Nayeem" w:date="2020-04-18T22:47:00Z">
              <w:r w:rsidRPr="004E6C2C" w:rsidDel="00114C59">
                <w:rPr>
                  <w:rFonts w:ascii="Times New Roman" w:hAnsi="Times New Roman" w:cs="Times New Roman"/>
                  <w:sz w:val="24"/>
                  <w:szCs w:val="24"/>
                  <w:rPrChange w:id="2793" w:author="Mohammad Nayeem" w:date="2020-04-21T22:30:00Z">
                    <w:rPr>
                      <w:rFonts w:ascii="Times New Roman" w:hAnsi="Times New Roman" w:cs="Times New Roman"/>
                    </w:rPr>
                  </w:rPrChange>
                </w:rPr>
                <w:delText>)</w:delText>
              </w:r>
            </w:del>
          </w:p>
        </w:tc>
        <w:tc>
          <w:tcPr>
            <w:tcW w:w="2250" w:type="dxa"/>
          </w:tcPr>
          <w:p w14:paraId="4E05529F" w14:textId="0298BE93"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794" w:author="Mohammad Nayeem" w:date="2020-04-21T21:15:00Z"/>
                <w:rFonts w:ascii="Times New Roman" w:hAnsi="Times New Roman" w:cs="Times New Roman"/>
                <w:sz w:val="24"/>
                <w:szCs w:val="24"/>
                <w:rPrChange w:id="2795" w:author="Mohammad Nayeem" w:date="2020-04-21T22:30:00Z">
                  <w:rPr>
                    <w:del w:id="2796" w:author="Mohammad Nayeem" w:date="2020-04-21T21:15:00Z"/>
                    <w:rFonts w:ascii="Times New Roman" w:hAnsi="Times New Roman" w:cs="Times New Roman"/>
                  </w:rPr>
                </w:rPrChange>
              </w:rPr>
            </w:pPr>
            <w:del w:id="2797" w:author="Mohammad Nayeem" w:date="2020-04-18T22:47:00Z">
              <w:r w:rsidRPr="004E6C2C" w:rsidDel="00114C59">
                <w:rPr>
                  <w:rFonts w:ascii="Times New Roman" w:hAnsi="Times New Roman" w:cs="Times New Roman"/>
                  <w:sz w:val="24"/>
                  <w:szCs w:val="24"/>
                  <w:rPrChange w:id="2798" w:author="Mohammad Nayeem" w:date="2020-04-21T22:30:00Z">
                    <w:rPr>
                      <w:rFonts w:ascii="Times New Roman" w:hAnsi="Times New Roman" w:cs="Times New Roman"/>
                    </w:rPr>
                  </w:rPrChange>
                </w:rPr>
                <w:delText>48 (47.50)</w:delText>
              </w:r>
            </w:del>
          </w:p>
        </w:tc>
        <w:tc>
          <w:tcPr>
            <w:tcW w:w="2250" w:type="dxa"/>
          </w:tcPr>
          <w:p w14:paraId="45C26D4B" w14:textId="38D3AE39"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799" w:author="Mohammad Nayeem" w:date="2020-04-21T21:15:00Z"/>
                <w:rFonts w:ascii="Times New Roman" w:hAnsi="Times New Roman" w:cs="Times New Roman"/>
                <w:sz w:val="24"/>
                <w:szCs w:val="24"/>
                <w:rPrChange w:id="2800" w:author="Mohammad Nayeem" w:date="2020-04-21T22:30:00Z">
                  <w:rPr>
                    <w:del w:id="2801" w:author="Mohammad Nayeem" w:date="2020-04-21T21:15:00Z"/>
                    <w:rFonts w:ascii="Times New Roman" w:hAnsi="Times New Roman" w:cs="Times New Roman"/>
                  </w:rPr>
                </w:rPrChange>
              </w:rPr>
            </w:pPr>
          </w:p>
        </w:tc>
      </w:tr>
      <w:tr w:rsidR="00114C59" w:rsidRPr="004E6C2C" w:rsidDel="00114C59" w14:paraId="2B70AB1B" w14:textId="6CA55D18" w:rsidTr="008B2677">
        <w:trPr>
          <w:cnfStyle w:val="000000100000" w:firstRow="0" w:lastRow="0" w:firstColumn="0" w:lastColumn="0" w:oddVBand="0" w:evenVBand="0" w:oddHBand="1" w:evenHBand="0" w:firstRowFirstColumn="0" w:firstRowLastColumn="0" w:lastRowFirstColumn="0" w:lastRowLastColumn="0"/>
          <w:del w:id="2802" w:author="Mohammad Nayeem" w:date="2020-04-18T22:46:00Z"/>
        </w:trPr>
        <w:tc>
          <w:tcPr>
            <w:cnfStyle w:val="001000000000" w:firstRow="0" w:lastRow="0" w:firstColumn="1" w:lastColumn="0" w:oddVBand="0" w:evenVBand="0" w:oddHBand="0" w:evenHBand="0" w:firstRowFirstColumn="0" w:firstRowLastColumn="0" w:lastRowFirstColumn="0" w:lastRowLastColumn="0"/>
            <w:tcW w:w="2785" w:type="dxa"/>
          </w:tcPr>
          <w:p w14:paraId="1A6A2DFB" w14:textId="23280427" w:rsidR="00114C59" w:rsidRPr="004E6C2C" w:rsidDel="00114C59" w:rsidRDefault="00114C59">
            <w:pPr>
              <w:spacing w:line="480" w:lineRule="auto"/>
              <w:jc w:val="both"/>
              <w:rPr>
                <w:del w:id="2803" w:author="Mohammad Nayeem" w:date="2020-04-18T22:46:00Z"/>
                <w:rFonts w:ascii="Times New Roman" w:hAnsi="Times New Roman" w:cs="Times New Roman"/>
                <w:b w:val="0"/>
                <w:bCs w:val="0"/>
                <w:sz w:val="24"/>
                <w:szCs w:val="24"/>
                <w:rPrChange w:id="2804" w:author="Mohammad Nayeem" w:date="2020-04-21T22:30:00Z">
                  <w:rPr>
                    <w:del w:id="2805" w:author="Mohammad Nayeem" w:date="2020-04-18T22:46:00Z"/>
                    <w:rFonts w:ascii="Times New Roman" w:hAnsi="Times New Roman" w:cs="Times New Roman"/>
                    <w:b w:val="0"/>
                    <w:bCs w:val="0"/>
                  </w:rPr>
                </w:rPrChange>
              </w:rPr>
            </w:pPr>
            <w:del w:id="2806" w:author="Mohammad Nayeem" w:date="2020-04-18T22:46:00Z">
              <w:r w:rsidRPr="004E6C2C" w:rsidDel="00114C59">
                <w:rPr>
                  <w:rFonts w:ascii="Times New Roman" w:hAnsi="Times New Roman" w:cs="Times New Roman"/>
                  <w:sz w:val="24"/>
                  <w:szCs w:val="24"/>
                  <w:rPrChange w:id="2807" w:author="Mohammad Nayeem" w:date="2020-04-21T22:30:00Z">
                    <w:rPr>
                      <w:rFonts w:ascii="Times New Roman" w:hAnsi="Times New Roman" w:cs="Times New Roman"/>
                    </w:rPr>
                  </w:rPrChange>
                </w:rPr>
                <w:delText>Richer</w:delText>
              </w:r>
            </w:del>
          </w:p>
        </w:tc>
        <w:tc>
          <w:tcPr>
            <w:tcW w:w="2070" w:type="dxa"/>
          </w:tcPr>
          <w:p w14:paraId="7672C216" w14:textId="00AA7146" w:rsidR="00114C59" w:rsidRPr="004E6C2C" w:rsidDel="00114C59"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808" w:author="Mohammad Nayeem" w:date="2020-04-18T22:46:00Z"/>
                <w:rFonts w:ascii="Times New Roman" w:hAnsi="Times New Roman" w:cs="Times New Roman"/>
                <w:sz w:val="24"/>
                <w:szCs w:val="24"/>
                <w:rPrChange w:id="2809" w:author="Mohammad Nayeem" w:date="2020-04-21T22:30:00Z">
                  <w:rPr>
                    <w:del w:id="2810" w:author="Mohammad Nayeem" w:date="2020-04-18T22:46:00Z"/>
                    <w:rFonts w:ascii="Times New Roman" w:hAnsi="Times New Roman" w:cs="Times New Roman"/>
                  </w:rPr>
                </w:rPrChange>
              </w:rPr>
            </w:pPr>
            <w:del w:id="2811" w:author="Mohammad Nayeem" w:date="2020-04-18T22:46:00Z">
              <w:r w:rsidRPr="004E6C2C" w:rsidDel="00114C59">
                <w:rPr>
                  <w:rFonts w:ascii="Times New Roman" w:hAnsi="Times New Roman" w:cs="Times New Roman"/>
                  <w:sz w:val="24"/>
                  <w:szCs w:val="24"/>
                  <w:rPrChange w:id="2812" w:author="Mohammad Nayeem" w:date="2020-04-21T22:30:00Z">
                    <w:rPr>
                      <w:rFonts w:ascii="Times New Roman" w:hAnsi="Times New Roman" w:cs="Times New Roman"/>
                    </w:rPr>
                  </w:rPrChange>
                </w:rPr>
                <w:delText xml:space="preserve">74 </w:delText>
              </w:r>
            </w:del>
            <w:del w:id="2813" w:author="Mohammad Nayeem" w:date="2020-04-18T22:44:00Z">
              <w:r w:rsidRPr="004E6C2C" w:rsidDel="0075557A">
                <w:rPr>
                  <w:rFonts w:ascii="Times New Roman" w:hAnsi="Times New Roman" w:cs="Times New Roman"/>
                  <w:sz w:val="24"/>
                  <w:szCs w:val="24"/>
                  <w:rPrChange w:id="2814" w:author="Mohammad Nayeem" w:date="2020-04-21T22:30:00Z">
                    <w:rPr>
                      <w:rFonts w:ascii="Times New Roman" w:hAnsi="Times New Roman" w:cs="Times New Roman"/>
                    </w:rPr>
                  </w:rPrChange>
                </w:rPr>
                <w:delText>(57.80</w:delText>
              </w:r>
            </w:del>
            <w:del w:id="2815" w:author="Mohammad Nayeem" w:date="2020-04-18T22:46:00Z">
              <w:r w:rsidRPr="004E6C2C" w:rsidDel="00114C59">
                <w:rPr>
                  <w:rFonts w:ascii="Times New Roman" w:hAnsi="Times New Roman" w:cs="Times New Roman"/>
                  <w:sz w:val="24"/>
                  <w:szCs w:val="24"/>
                  <w:rPrChange w:id="2816" w:author="Mohammad Nayeem" w:date="2020-04-21T22:30:00Z">
                    <w:rPr>
                      <w:rFonts w:ascii="Times New Roman" w:hAnsi="Times New Roman" w:cs="Times New Roman"/>
                    </w:rPr>
                  </w:rPrChange>
                </w:rPr>
                <w:delText>)</w:delText>
              </w:r>
            </w:del>
          </w:p>
        </w:tc>
        <w:tc>
          <w:tcPr>
            <w:tcW w:w="2250" w:type="dxa"/>
          </w:tcPr>
          <w:p w14:paraId="2B8CB6E9" w14:textId="0EDBF4DF" w:rsidR="00114C59" w:rsidRPr="004E6C2C" w:rsidDel="00114C59"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817" w:author="Mohammad Nayeem" w:date="2020-04-18T22:46:00Z"/>
                <w:rFonts w:ascii="Times New Roman" w:hAnsi="Times New Roman" w:cs="Times New Roman"/>
                <w:sz w:val="24"/>
                <w:szCs w:val="24"/>
                <w:rPrChange w:id="2818" w:author="Mohammad Nayeem" w:date="2020-04-21T22:30:00Z">
                  <w:rPr>
                    <w:del w:id="2819" w:author="Mohammad Nayeem" w:date="2020-04-18T22:46:00Z"/>
                    <w:rFonts w:ascii="Times New Roman" w:hAnsi="Times New Roman" w:cs="Times New Roman"/>
                  </w:rPr>
                </w:rPrChange>
              </w:rPr>
            </w:pPr>
            <w:del w:id="2820" w:author="Mohammad Nayeem" w:date="2020-04-18T22:46:00Z">
              <w:r w:rsidRPr="004E6C2C" w:rsidDel="00114C59">
                <w:rPr>
                  <w:rFonts w:ascii="Times New Roman" w:hAnsi="Times New Roman" w:cs="Times New Roman"/>
                  <w:sz w:val="24"/>
                  <w:szCs w:val="24"/>
                  <w:rPrChange w:id="2821" w:author="Mohammad Nayeem" w:date="2020-04-21T22:30:00Z">
                    <w:rPr>
                      <w:rFonts w:ascii="Times New Roman" w:hAnsi="Times New Roman" w:cs="Times New Roman"/>
                    </w:rPr>
                  </w:rPrChange>
                </w:rPr>
                <w:delText>46 (42.20)</w:delText>
              </w:r>
            </w:del>
          </w:p>
        </w:tc>
        <w:tc>
          <w:tcPr>
            <w:tcW w:w="2250" w:type="dxa"/>
          </w:tcPr>
          <w:p w14:paraId="6EE3924E" w14:textId="274DBF01" w:rsidR="00114C59" w:rsidRPr="004E6C2C" w:rsidDel="00114C59"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822" w:author="Mohammad Nayeem" w:date="2020-04-18T22:46:00Z"/>
                <w:rFonts w:ascii="Times New Roman" w:hAnsi="Times New Roman" w:cs="Times New Roman"/>
                <w:sz w:val="24"/>
                <w:szCs w:val="24"/>
                <w:rPrChange w:id="2823" w:author="Mohammad Nayeem" w:date="2020-04-21T22:30:00Z">
                  <w:rPr>
                    <w:del w:id="2824" w:author="Mohammad Nayeem" w:date="2020-04-18T22:46:00Z"/>
                    <w:rFonts w:ascii="Times New Roman" w:hAnsi="Times New Roman" w:cs="Times New Roman"/>
                  </w:rPr>
                </w:rPrChange>
              </w:rPr>
            </w:pPr>
          </w:p>
        </w:tc>
      </w:tr>
      <w:tr w:rsidR="00114C59" w:rsidRPr="004E6C2C" w:rsidDel="00114C59" w14:paraId="1FE38AA5" w14:textId="13577648" w:rsidTr="00B43E27">
        <w:trPr>
          <w:del w:id="2825" w:author="Mohammad Nayeem" w:date="2020-04-18T22:46:00Z"/>
        </w:trPr>
        <w:tc>
          <w:tcPr>
            <w:cnfStyle w:val="001000000000" w:firstRow="0" w:lastRow="0" w:firstColumn="1" w:lastColumn="0" w:oddVBand="0" w:evenVBand="0" w:oddHBand="0" w:evenHBand="0" w:firstRowFirstColumn="0" w:firstRowLastColumn="0" w:lastRowFirstColumn="0" w:lastRowLastColumn="0"/>
            <w:tcW w:w="2785" w:type="dxa"/>
            <w:tcPrChange w:id="2826" w:author="Mohammad Nayeem" w:date="2020-04-18T21:17:00Z">
              <w:tcPr>
                <w:tcW w:w="0" w:type="dxa"/>
              </w:tcPr>
            </w:tcPrChange>
          </w:tcPr>
          <w:p w14:paraId="13033B36" w14:textId="47F9466A" w:rsidR="00114C59" w:rsidRPr="004E6C2C" w:rsidDel="00114C59" w:rsidRDefault="00114C59">
            <w:pPr>
              <w:spacing w:line="480" w:lineRule="auto"/>
              <w:jc w:val="both"/>
              <w:rPr>
                <w:del w:id="2827" w:author="Mohammad Nayeem" w:date="2020-04-18T22:46:00Z"/>
                <w:rFonts w:ascii="Times New Roman" w:hAnsi="Times New Roman" w:cs="Times New Roman"/>
                <w:b w:val="0"/>
                <w:bCs w:val="0"/>
                <w:sz w:val="24"/>
                <w:szCs w:val="24"/>
                <w:rPrChange w:id="2828" w:author="Mohammad Nayeem" w:date="2020-04-21T22:30:00Z">
                  <w:rPr>
                    <w:del w:id="2829" w:author="Mohammad Nayeem" w:date="2020-04-18T22:46:00Z"/>
                    <w:rFonts w:ascii="Times New Roman" w:hAnsi="Times New Roman" w:cs="Times New Roman"/>
                    <w:b w:val="0"/>
                    <w:bCs w:val="0"/>
                  </w:rPr>
                </w:rPrChange>
              </w:rPr>
            </w:pPr>
            <w:commentRangeStart w:id="2830"/>
            <w:commentRangeStart w:id="2831"/>
            <w:del w:id="2832" w:author="Mohammad Nayeem" w:date="2020-04-18T22:46:00Z">
              <w:r w:rsidRPr="004E6C2C" w:rsidDel="00114C59">
                <w:rPr>
                  <w:rFonts w:ascii="Times New Roman" w:hAnsi="Times New Roman" w:cs="Times New Roman"/>
                  <w:sz w:val="24"/>
                  <w:szCs w:val="24"/>
                  <w:rPrChange w:id="2833" w:author="Mohammad Nayeem" w:date="2020-04-21T22:30:00Z">
                    <w:rPr>
                      <w:rFonts w:ascii="Times New Roman" w:hAnsi="Times New Roman" w:cs="Times New Roman"/>
                    </w:rPr>
                  </w:rPrChange>
                </w:rPr>
                <w:delText>Richest</w:delText>
              </w:r>
              <w:commentRangeEnd w:id="2830"/>
              <w:r w:rsidRPr="004E6C2C" w:rsidDel="00114C59">
                <w:rPr>
                  <w:rStyle w:val="CommentReference"/>
                  <w:rFonts w:ascii="Times New Roman" w:hAnsi="Times New Roman" w:cs="Times New Roman"/>
                  <w:noProof/>
                  <w:sz w:val="24"/>
                  <w:szCs w:val="24"/>
                  <w:lang w:val="en-GB"/>
                  <w:rPrChange w:id="2834" w:author="Mohammad Nayeem" w:date="2020-04-21T22:30:00Z">
                    <w:rPr>
                      <w:rStyle w:val="CommentReference"/>
                      <w:rFonts w:ascii="Times New Roman" w:hAnsi="Times New Roman" w:cs="Times New Roman"/>
                      <w:noProof/>
                      <w:sz w:val="22"/>
                      <w:szCs w:val="22"/>
                      <w:lang w:val="en-GB"/>
                    </w:rPr>
                  </w:rPrChange>
                </w:rPr>
                <w:commentReference w:id="2830"/>
              </w:r>
            </w:del>
          </w:p>
        </w:tc>
        <w:tc>
          <w:tcPr>
            <w:tcW w:w="2070" w:type="dxa"/>
            <w:tcPrChange w:id="2835" w:author="Mohammad Nayeem" w:date="2020-04-18T21:17:00Z">
              <w:tcPr>
                <w:tcW w:w="0" w:type="dxa"/>
              </w:tcPr>
            </w:tcPrChange>
          </w:tcPr>
          <w:p w14:paraId="7E033EBC" w14:textId="0DE1FFD7" w:rsidR="00114C59" w:rsidRPr="004E6C2C" w:rsidDel="00114C59"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836" w:author="Mohammad Nayeem" w:date="2020-04-18T22:46:00Z"/>
                <w:rFonts w:ascii="Times New Roman" w:hAnsi="Times New Roman" w:cs="Times New Roman"/>
                <w:sz w:val="24"/>
                <w:szCs w:val="24"/>
                <w:rPrChange w:id="2837" w:author="Mohammad Nayeem" w:date="2020-04-21T22:30:00Z">
                  <w:rPr>
                    <w:del w:id="2838" w:author="Mohammad Nayeem" w:date="2020-04-18T22:46:00Z"/>
                    <w:rFonts w:ascii="Times New Roman" w:hAnsi="Times New Roman" w:cs="Times New Roman"/>
                  </w:rPr>
                </w:rPrChange>
              </w:rPr>
            </w:pPr>
            <w:del w:id="2839" w:author="Mohammad Nayeem" w:date="2020-04-18T22:46:00Z">
              <w:r w:rsidRPr="004E6C2C" w:rsidDel="00114C59">
                <w:rPr>
                  <w:rFonts w:ascii="Times New Roman" w:hAnsi="Times New Roman" w:cs="Times New Roman"/>
                  <w:sz w:val="24"/>
                  <w:szCs w:val="24"/>
                  <w:rPrChange w:id="2840" w:author="Mohammad Nayeem" w:date="2020-04-21T22:30:00Z">
                    <w:rPr>
                      <w:rFonts w:ascii="Times New Roman" w:hAnsi="Times New Roman" w:cs="Times New Roman"/>
                    </w:rPr>
                  </w:rPrChange>
                </w:rPr>
                <w:delText>78 (</w:delText>
              </w:r>
            </w:del>
            <w:del w:id="2841" w:author="Mohammad Nayeem" w:date="2020-04-18T22:45:00Z">
              <w:r w:rsidRPr="004E6C2C" w:rsidDel="0075557A">
                <w:rPr>
                  <w:rFonts w:ascii="Times New Roman" w:hAnsi="Times New Roman" w:cs="Times New Roman"/>
                  <w:sz w:val="24"/>
                  <w:szCs w:val="24"/>
                  <w:rPrChange w:id="2842" w:author="Mohammad Nayeem" w:date="2020-04-21T22:30:00Z">
                    <w:rPr>
                      <w:rFonts w:ascii="Times New Roman" w:hAnsi="Times New Roman" w:cs="Times New Roman"/>
                    </w:rPr>
                  </w:rPrChange>
                </w:rPr>
                <w:delText>53.38</w:delText>
              </w:r>
            </w:del>
            <w:del w:id="2843" w:author="Mohammad Nayeem" w:date="2020-04-18T22:46:00Z">
              <w:r w:rsidRPr="004E6C2C" w:rsidDel="00114C59">
                <w:rPr>
                  <w:rFonts w:ascii="Times New Roman" w:hAnsi="Times New Roman" w:cs="Times New Roman"/>
                  <w:sz w:val="24"/>
                  <w:szCs w:val="24"/>
                  <w:rPrChange w:id="2844" w:author="Mohammad Nayeem" w:date="2020-04-21T22:30:00Z">
                    <w:rPr>
                      <w:rFonts w:ascii="Times New Roman" w:hAnsi="Times New Roman" w:cs="Times New Roman"/>
                    </w:rPr>
                  </w:rPrChange>
                </w:rPr>
                <w:delText>)</w:delText>
              </w:r>
            </w:del>
          </w:p>
        </w:tc>
        <w:tc>
          <w:tcPr>
            <w:tcW w:w="2250" w:type="dxa"/>
            <w:tcPrChange w:id="2845" w:author="Mohammad Nayeem" w:date="2020-04-18T21:17:00Z">
              <w:tcPr>
                <w:tcW w:w="0" w:type="dxa"/>
              </w:tcPr>
            </w:tcPrChange>
          </w:tcPr>
          <w:p w14:paraId="5D8AB45F" w14:textId="7E662D84" w:rsidR="00114C59" w:rsidRPr="004E6C2C" w:rsidDel="00114C59"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846" w:author="Mohammad Nayeem" w:date="2020-04-18T22:46:00Z"/>
                <w:rFonts w:ascii="Times New Roman" w:hAnsi="Times New Roman" w:cs="Times New Roman"/>
                <w:sz w:val="24"/>
                <w:szCs w:val="24"/>
                <w:rPrChange w:id="2847" w:author="Mohammad Nayeem" w:date="2020-04-21T22:30:00Z">
                  <w:rPr>
                    <w:del w:id="2848" w:author="Mohammad Nayeem" w:date="2020-04-18T22:46:00Z"/>
                    <w:rFonts w:ascii="Times New Roman" w:hAnsi="Times New Roman" w:cs="Times New Roman"/>
                  </w:rPr>
                </w:rPrChange>
              </w:rPr>
            </w:pPr>
            <w:del w:id="2849" w:author="Mohammad Nayeem" w:date="2020-04-18T22:46:00Z">
              <w:r w:rsidRPr="004E6C2C" w:rsidDel="00114C59">
                <w:rPr>
                  <w:rFonts w:ascii="Times New Roman" w:hAnsi="Times New Roman" w:cs="Times New Roman"/>
                  <w:sz w:val="24"/>
                  <w:szCs w:val="24"/>
                  <w:rPrChange w:id="2850" w:author="Mohammad Nayeem" w:date="2020-04-21T22:30:00Z">
                    <w:rPr>
                      <w:rFonts w:ascii="Times New Roman" w:hAnsi="Times New Roman" w:cs="Times New Roman"/>
                    </w:rPr>
                  </w:rPrChange>
                </w:rPr>
                <w:delText>61 (46.62)</w:delText>
              </w:r>
              <w:commentRangeEnd w:id="2831"/>
              <w:r w:rsidRPr="004E6C2C" w:rsidDel="00114C59">
                <w:rPr>
                  <w:rStyle w:val="CommentReference"/>
                  <w:rFonts w:ascii="Times New Roman" w:hAnsi="Times New Roman" w:cs="Times New Roman"/>
                  <w:noProof/>
                  <w:sz w:val="24"/>
                  <w:szCs w:val="24"/>
                  <w:lang w:val="en-GB"/>
                  <w:rPrChange w:id="2851" w:author="Mohammad Nayeem" w:date="2020-04-21T22:30:00Z">
                    <w:rPr>
                      <w:rStyle w:val="CommentReference"/>
                      <w:noProof/>
                      <w:lang w:val="en-GB"/>
                    </w:rPr>
                  </w:rPrChange>
                </w:rPr>
                <w:commentReference w:id="2831"/>
              </w:r>
            </w:del>
          </w:p>
        </w:tc>
        <w:tc>
          <w:tcPr>
            <w:tcW w:w="2250" w:type="dxa"/>
            <w:tcPrChange w:id="2852" w:author="Mohammad Nayeem" w:date="2020-04-18T21:17:00Z">
              <w:tcPr>
                <w:tcW w:w="0" w:type="dxa"/>
              </w:tcPr>
            </w:tcPrChange>
          </w:tcPr>
          <w:p w14:paraId="2D3686F1" w14:textId="30ED1BFD" w:rsidR="00114C59" w:rsidRPr="004E6C2C" w:rsidDel="00114C59"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853" w:author="Mohammad Nayeem" w:date="2020-04-18T22:46:00Z"/>
                <w:rFonts w:ascii="Times New Roman" w:hAnsi="Times New Roman" w:cs="Times New Roman"/>
                <w:sz w:val="24"/>
                <w:szCs w:val="24"/>
                <w:rPrChange w:id="2854" w:author="Mohammad Nayeem" w:date="2020-04-21T22:30:00Z">
                  <w:rPr>
                    <w:del w:id="2855" w:author="Mohammad Nayeem" w:date="2020-04-18T22:46:00Z"/>
                    <w:rFonts w:ascii="Times New Roman" w:hAnsi="Times New Roman" w:cs="Times New Roman"/>
                  </w:rPr>
                </w:rPrChange>
              </w:rPr>
            </w:pPr>
          </w:p>
        </w:tc>
      </w:tr>
      <w:tr w:rsidR="00114C59" w:rsidRPr="004E6C2C" w:rsidDel="00207654" w14:paraId="53E99865" w14:textId="3E05DBDA" w:rsidTr="008B2677">
        <w:trPr>
          <w:cnfStyle w:val="000000100000" w:firstRow="0" w:lastRow="0" w:firstColumn="0" w:lastColumn="0" w:oddVBand="0" w:evenVBand="0" w:oddHBand="1" w:evenHBand="0" w:firstRowFirstColumn="0" w:firstRowLastColumn="0" w:lastRowFirstColumn="0" w:lastRowLastColumn="0"/>
          <w:del w:id="2856"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2EAA3CC2" w14:textId="34AB3DCE" w:rsidR="00114C59" w:rsidRPr="004E6C2C" w:rsidDel="00207654" w:rsidRDefault="00114C59">
            <w:pPr>
              <w:spacing w:line="480" w:lineRule="auto"/>
              <w:jc w:val="both"/>
              <w:rPr>
                <w:del w:id="2857" w:author="Mohammad Nayeem" w:date="2020-04-21T21:15:00Z"/>
                <w:rFonts w:ascii="Times New Roman" w:hAnsi="Times New Roman" w:cs="Times New Roman"/>
                <w:sz w:val="24"/>
                <w:szCs w:val="24"/>
                <w:rPrChange w:id="2858" w:author="Mohammad Nayeem" w:date="2020-04-21T22:30:00Z">
                  <w:rPr>
                    <w:del w:id="2859" w:author="Mohammad Nayeem" w:date="2020-04-21T21:15:00Z"/>
                    <w:rFonts w:ascii="Times New Roman" w:hAnsi="Times New Roman" w:cs="Times New Roman"/>
                  </w:rPr>
                </w:rPrChange>
              </w:rPr>
            </w:pPr>
            <w:del w:id="2860" w:author="Mohammad Nayeem" w:date="2020-04-21T21:15:00Z">
              <w:r w:rsidRPr="004E6C2C" w:rsidDel="00207654">
                <w:rPr>
                  <w:rFonts w:ascii="Times New Roman" w:hAnsi="Times New Roman" w:cs="Times New Roman"/>
                  <w:sz w:val="24"/>
                  <w:szCs w:val="24"/>
                  <w:rPrChange w:id="2861" w:author="Mohammad Nayeem" w:date="2020-04-21T22:30:00Z">
                    <w:rPr>
                      <w:rFonts w:ascii="Times New Roman" w:hAnsi="Times New Roman" w:cs="Times New Roman"/>
                    </w:rPr>
                  </w:rPrChange>
                </w:rPr>
                <w:delText>Body Mass Index</w:delText>
              </w:r>
            </w:del>
          </w:p>
        </w:tc>
        <w:tc>
          <w:tcPr>
            <w:tcW w:w="2250" w:type="dxa"/>
          </w:tcPr>
          <w:p w14:paraId="6082ED35" w14:textId="286ECEF2"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862" w:author="Mohammad Nayeem" w:date="2020-04-21T21:15:00Z"/>
                <w:rFonts w:ascii="Times New Roman" w:hAnsi="Times New Roman" w:cs="Times New Roman"/>
                <w:sz w:val="24"/>
                <w:szCs w:val="24"/>
                <w:rPrChange w:id="2863" w:author="Mohammad Nayeem" w:date="2020-04-21T22:30:00Z">
                  <w:rPr>
                    <w:del w:id="2864" w:author="Mohammad Nayeem" w:date="2020-04-21T21:15:00Z"/>
                    <w:rFonts w:ascii="Times New Roman" w:hAnsi="Times New Roman" w:cs="Times New Roman"/>
                  </w:rPr>
                </w:rPrChange>
              </w:rPr>
            </w:pPr>
          </w:p>
        </w:tc>
      </w:tr>
      <w:tr w:rsidR="00114C59" w:rsidRPr="004E6C2C" w:rsidDel="00207654" w14:paraId="40F5165B" w14:textId="5E06C4B8" w:rsidTr="008B2677">
        <w:trPr>
          <w:del w:id="2865"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43884431" w14:textId="25B7794A" w:rsidR="00114C59" w:rsidRPr="004E6C2C" w:rsidDel="00207654" w:rsidRDefault="00114C59">
            <w:pPr>
              <w:spacing w:line="480" w:lineRule="auto"/>
              <w:jc w:val="both"/>
              <w:rPr>
                <w:del w:id="2866" w:author="Mohammad Nayeem" w:date="2020-04-21T21:15:00Z"/>
                <w:rFonts w:ascii="Times New Roman" w:hAnsi="Times New Roman" w:cs="Times New Roman"/>
                <w:b w:val="0"/>
                <w:bCs w:val="0"/>
                <w:sz w:val="24"/>
                <w:szCs w:val="24"/>
                <w:rPrChange w:id="2867" w:author="Mohammad Nayeem" w:date="2020-04-21T22:30:00Z">
                  <w:rPr>
                    <w:del w:id="2868" w:author="Mohammad Nayeem" w:date="2020-04-21T21:15:00Z"/>
                    <w:rFonts w:ascii="Times New Roman" w:hAnsi="Times New Roman" w:cs="Times New Roman"/>
                    <w:b w:val="0"/>
                    <w:bCs w:val="0"/>
                  </w:rPr>
                </w:rPrChange>
              </w:rPr>
            </w:pPr>
            <w:del w:id="2869" w:author="Mohammad Nayeem" w:date="2020-04-21T21:15:00Z">
              <w:r w:rsidRPr="004E6C2C" w:rsidDel="00207654">
                <w:rPr>
                  <w:rFonts w:ascii="Times New Roman" w:hAnsi="Times New Roman" w:cs="Times New Roman"/>
                  <w:sz w:val="24"/>
                  <w:szCs w:val="24"/>
                  <w:rPrChange w:id="2870" w:author="Mohammad Nayeem" w:date="2020-04-21T22:30:00Z">
                    <w:rPr>
                      <w:rFonts w:ascii="Times New Roman" w:hAnsi="Times New Roman" w:cs="Times New Roman"/>
                    </w:rPr>
                  </w:rPrChange>
                </w:rPr>
                <w:delText>Obese</w:delText>
              </w:r>
            </w:del>
          </w:p>
        </w:tc>
        <w:tc>
          <w:tcPr>
            <w:tcW w:w="2070" w:type="dxa"/>
          </w:tcPr>
          <w:p w14:paraId="5DACDC0C" w14:textId="5F4F3141"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871" w:author="Mohammad Nayeem" w:date="2020-04-21T21:15:00Z"/>
                <w:rFonts w:ascii="Times New Roman" w:hAnsi="Times New Roman" w:cs="Times New Roman"/>
                <w:sz w:val="24"/>
                <w:szCs w:val="24"/>
                <w:rPrChange w:id="2872" w:author="Mohammad Nayeem" w:date="2020-04-21T22:30:00Z">
                  <w:rPr>
                    <w:del w:id="2873" w:author="Mohammad Nayeem" w:date="2020-04-21T21:15:00Z"/>
                    <w:rFonts w:ascii="Times New Roman" w:hAnsi="Times New Roman" w:cs="Times New Roman"/>
                  </w:rPr>
                </w:rPrChange>
              </w:rPr>
            </w:pPr>
            <w:del w:id="2874" w:author="Mohammad Nayeem" w:date="2020-04-21T21:15:00Z">
              <w:r w:rsidRPr="004E6C2C" w:rsidDel="00207654">
                <w:rPr>
                  <w:rFonts w:ascii="Times New Roman" w:hAnsi="Times New Roman" w:cs="Times New Roman"/>
                  <w:sz w:val="24"/>
                  <w:szCs w:val="24"/>
                  <w:rPrChange w:id="2875" w:author="Mohammad Nayeem" w:date="2020-04-21T22:30:00Z">
                    <w:rPr>
                      <w:rFonts w:ascii="Times New Roman" w:hAnsi="Times New Roman" w:cs="Times New Roman"/>
                    </w:rPr>
                  </w:rPrChange>
                </w:rPr>
                <w:delText>80 (</w:delText>
              </w:r>
            </w:del>
            <w:del w:id="2876" w:author="Mohammad Nayeem" w:date="2020-04-18T23:51:00Z">
              <w:r w:rsidRPr="004E6C2C" w:rsidDel="00947635">
                <w:rPr>
                  <w:rFonts w:ascii="Times New Roman" w:hAnsi="Times New Roman" w:cs="Times New Roman"/>
                  <w:sz w:val="24"/>
                  <w:szCs w:val="24"/>
                  <w:rPrChange w:id="2877" w:author="Mohammad Nayeem" w:date="2020-04-21T22:30:00Z">
                    <w:rPr>
                      <w:rFonts w:ascii="Times New Roman" w:hAnsi="Times New Roman" w:cs="Times New Roman"/>
                    </w:rPr>
                  </w:rPrChange>
                </w:rPr>
                <w:delText>57.49</w:delText>
              </w:r>
            </w:del>
            <w:del w:id="2878" w:author="Mohammad Nayeem" w:date="2020-04-21T21:15:00Z">
              <w:r w:rsidRPr="004E6C2C" w:rsidDel="00207654">
                <w:rPr>
                  <w:rFonts w:ascii="Times New Roman" w:hAnsi="Times New Roman" w:cs="Times New Roman"/>
                  <w:sz w:val="24"/>
                  <w:szCs w:val="24"/>
                  <w:rPrChange w:id="2879" w:author="Mohammad Nayeem" w:date="2020-04-21T22:30:00Z">
                    <w:rPr>
                      <w:rFonts w:ascii="Times New Roman" w:hAnsi="Times New Roman" w:cs="Times New Roman"/>
                    </w:rPr>
                  </w:rPrChange>
                </w:rPr>
                <w:delText>)</w:delText>
              </w:r>
            </w:del>
          </w:p>
        </w:tc>
        <w:tc>
          <w:tcPr>
            <w:tcW w:w="2250" w:type="dxa"/>
          </w:tcPr>
          <w:p w14:paraId="4B82A6CE" w14:textId="65F5DE53"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880" w:author="Mohammad Nayeem" w:date="2020-04-21T21:15:00Z"/>
                <w:rFonts w:ascii="Times New Roman" w:hAnsi="Times New Roman" w:cs="Times New Roman"/>
                <w:sz w:val="24"/>
                <w:szCs w:val="24"/>
                <w:rPrChange w:id="2881" w:author="Mohammad Nayeem" w:date="2020-04-21T22:30:00Z">
                  <w:rPr>
                    <w:del w:id="2882" w:author="Mohammad Nayeem" w:date="2020-04-21T21:15:00Z"/>
                    <w:rFonts w:ascii="Times New Roman" w:hAnsi="Times New Roman" w:cs="Times New Roman"/>
                  </w:rPr>
                </w:rPrChange>
              </w:rPr>
            </w:pPr>
            <w:del w:id="2883" w:author="Mohammad Nayeem" w:date="2020-04-21T21:15:00Z">
              <w:r w:rsidRPr="004E6C2C" w:rsidDel="00207654">
                <w:rPr>
                  <w:rFonts w:ascii="Times New Roman" w:hAnsi="Times New Roman" w:cs="Times New Roman"/>
                  <w:sz w:val="24"/>
                  <w:szCs w:val="24"/>
                  <w:rPrChange w:id="2884" w:author="Mohammad Nayeem" w:date="2020-04-21T22:30:00Z">
                    <w:rPr>
                      <w:rFonts w:ascii="Times New Roman" w:hAnsi="Times New Roman" w:cs="Times New Roman"/>
                    </w:rPr>
                  </w:rPrChange>
                </w:rPr>
                <w:delText xml:space="preserve">50 </w:delText>
              </w:r>
            </w:del>
            <w:del w:id="2885" w:author="Mohammad Nayeem" w:date="2020-04-19T01:34:00Z">
              <w:r w:rsidRPr="004E6C2C" w:rsidDel="000822EF">
                <w:rPr>
                  <w:rFonts w:ascii="Times New Roman" w:hAnsi="Times New Roman" w:cs="Times New Roman"/>
                  <w:sz w:val="24"/>
                  <w:szCs w:val="24"/>
                  <w:rPrChange w:id="2886" w:author="Mohammad Nayeem" w:date="2020-04-21T22:30:00Z">
                    <w:rPr>
                      <w:rFonts w:ascii="Times New Roman" w:hAnsi="Times New Roman" w:cs="Times New Roman"/>
                    </w:rPr>
                  </w:rPrChange>
                </w:rPr>
                <w:delText>(42.51</w:delText>
              </w:r>
            </w:del>
            <w:del w:id="2887" w:author="Mohammad Nayeem" w:date="2020-04-21T21:15:00Z">
              <w:r w:rsidRPr="004E6C2C" w:rsidDel="00207654">
                <w:rPr>
                  <w:rFonts w:ascii="Times New Roman" w:hAnsi="Times New Roman" w:cs="Times New Roman"/>
                  <w:sz w:val="24"/>
                  <w:szCs w:val="24"/>
                  <w:rPrChange w:id="2888" w:author="Mohammad Nayeem" w:date="2020-04-21T22:30:00Z">
                    <w:rPr>
                      <w:rFonts w:ascii="Times New Roman" w:hAnsi="Times New Roman" w:cs="Times New Roman"/>
                    </w:rPr>
                  </w:rPrChange>
                </w:rPr>
                <w:delText>)</w:delText>
              </w:r>
            </w:del>
          </w:p>
        </w:tc>
        <w:tc>
          <w:tcPr>
            <w:tcW w:w="2250" w:type="dxa"/>
          </w:tcPr>
          <w:p w14:paraId="0DF9BDDA" w14:textId="6C824E67"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889" w:author="Mohammad Nayeem" w:date="2020-04-21T21:15:00Z"/>
                <w:rFonts w:ascii="Times New Roman" w:hAnsi="Times New Roman" w:cs="Times New Roman"/>
                <w:sz w:val="24"/>
                <w:szCs w:val="24"/>
                <w:rPrChange w:id="2890" w:author="Mohammad Nayeem" w:date="2020-04-21T22:30:00Z">
                  <w:rPr>
                    <w:del w:id="2891" w:author="Mohammad Nayeem" w:date="2020-04-21T21:15:00Z"/>
                    <w:rFonts w:ascii="Times New Roman" w:hAnsi="Times New Roman" w:cs="Times New Roman"/>
                  </w:rPr>
                </w:rPrChange>
              </w:rPr>
            </w:pPr>
            <w:del w:id="2892" w:author="Mohammad Nayeem" w:date="2020-04-21T21:15:00Z">
              <w:r w:rsidRPr="004E6C2C" w:rsidDel="00207654">
                <w:rPr>
                  <w:rFonts w:ascii="Times New Roman" w:hAnsi="Times New Roman" w:cs="Times New Roman"/>
                  <w:sz w:val="24"/>
                  <w:szCs w:val="24"/>
                  <w:rPrChange w:id="2893" w:author="Mohammad Nayeem" w:date="2020-04-21T22:30:00Z">
                    <w:rPr>
                      <w:rFonts w:ascii="Times New Roman" w:hAnsi="Times New Roman" w:cs="Times New Roman"/>
                    </w:rPr>
                  </w:rPrChange>
                </w:rPr>
                <w:delText>0.383</w:delText>
              </w:r>
            </w:del>
          </w:p>
        </w:tc>
      </w:tr>
      <w:tr w:rsidR="00114C59" w:rsidRPr="004E6C2C" w:rsidDel="00207654" w14:paraId="623E862F" w14:textId="305434A2" w:rsidTr="008B2677">
        <w:trPr>
          <w:cnfStyle w:val="000000100000" w:firstRow="0" w:lastRow="0" w:firstColumn="0" w:lastColumn="0" w:oddVBand="0" w:evenVBand="0" w:oddHBand="1" w:evenHBand="0" w:firstRowFirstColumn="0" w:firstRowLastColumn="0" w:lastRowFirstColumn="0" w:lastRowLastColumn="0"/>
          <w:del w:id="2894"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156789D0" w14:textId="0A6302E6" w:rsidR="00114C59" w:rsidRPr="004E6C2C" w:rsidDel="00207654" w:rsidRDefault="00114C59">
            <w:pPr>
              <w:spacing w:line="480" w:lineRule="auto"/>
              <w:jc w:val="both"/>
              <w:rPr>
                <w:del w:id="2895" w:author="Mohammad Nayeem" w:date="2020-04-21T21:15:00Z"/>
                <w:rFonts w:ascii="Times New Roman" w:hAnsi="Times New Roman" w:cs="Times New Roman"/>
                <w:b w:val="0"/>
                <w:bCs w:val="0"/>
                <w:sz w:val="24"/>
                <w:szCs w:val="24"/>
                <w:rPrChange w:id="2896" w:author="Mohammad Nayeem" w:date="2020-04-21T22:30:00Z">
                  <w:rPr>
                    <w:del w:id="2897" w:author="Mohammad Nayeem" w:date="2020-04-21T21:15:00Z"/>
                    <w:rFonts w:ascii="Times New Roman" w:hAnsi="Times New Roman" w:cs="Times New Roman"/>
                    <w:b w:val="0"/>
                    <w:bCs w:val="0"/>
                  </w:rPr>
                </w:rPrChange>
              </w:rPr>
            </w:pPr>
            <w:del w:id="2898" w:author="Mohammad Nayeem" w:date="2020-04-21T21:15:00Z">
              <w:r w:rsidRPr="004E6C2C" w:rsidDel="00207654">
                <w:rPr>
                  <w:rFonts w:ascii="Times New Roman" w:hAnsi="Times New Roman" w:cs="Times New Roman"/>
                  <w:sz w:val="24"/>
                  <w:szCs w:val="24"/>
                  <w:rPrChange w:id="2899" w:author="Mohammad Nayeem" w:date="2020-04-21T22:30:00Z">
                    <w:rPr>
                      <w:rFonts w:ascii="Times New Roman" w:hAnsi="Times New Roman" w:cs="Times New Roman"/>
                    </w:rPr>
                  </w:rPrChange>
                </w:rPr>
                <w:delText>Normal weight</w:delText>
              </w:r>
            </w:del>
          </w:p>
        </w:tc>
        <w:tc>
          <w:tcPr>
            <w:tcW w:w="2070" w:type="dxa"/>
          </w:tcPr>
          <w:p w14:paraId="401EA17E" w14:textId="3E15C5D4" w:rsidR="00114C59" w:rsidRPr="004E6C2C" w:rsidDel="00207654" w:rsidRDefault="00114C59">
            <w:pPr>
              <w:tabs>
                <w:tab w:val="left" w:pos="765"/>
              </w:tabs>
              <w:spacing w:line="480" w:lineRule="auto"/>
              <w:jc w:val="both"/>
              <w:cnfStyle w:val="000000100000" w:firstRow="0" w:lastRow="0" w:firstColumn="0" w:lastColumn="0" w:oddVBand="0" w:evenVBand="0" w:oddHBand="1" w:evenHBand="0" w:firstRowFirstColumn="0" w:firstRowLastColumn="0" w:lastRowFirstColumn="0" w:lastRowLastColumn="0"/>
              <w:rPr>
                <w:del w:id="2900" w:author="Mohammad Nayeem" w:date="2020-04-21T21:15:00Z"/>
                <w:rFonts w:ascii="Times New Roman" w:hAnsi="Times New Roman" w:cs="Times New Roman"/>
                <w:sz w:val="24"/>
                <w:szCs w:val="24"/>
                <w:shd w:val="clear" w:color="auto" w:fill="FFFFFF"/>
                <w:rPrChange w:id="2901" w:author="Mohammad Nayeem" w:date="2020-04-21T22:30:00Z">
                  <w:rPr>
                    <w:del w:id="2902" w:author="Mohammad Nayeem" w:date="2020-04-21T21:15:00Z"/>
                    <w:rFonts w:ascii="Times New Roman" w:hAnsi="Times New Roman" w:cs="Times New Roman"/>
                    <w:shd w:val="clear" w:color="auto" w:fill="FFFFFF"/>
                  </w:rPr>
                </w:rPrChange>
              </w:rPr>
            </w:pPr>
            <w:del w:id="2903" w:author="Mohammad Nayeem" w:date="2020-04-21T21:15:00Z">
              <w:r w:rsidRPr="004E6C2C" w:rsidDel="00207654">
                <w:rPr>
                  <w:rFonts w:ascii="Times New Roman" w:hAnsi="Times New Roman" w:cs="Times New Roman"/>
                  <w:sz w:val="24"/>
                  <w:szCs w:val="24"/>
                  <w:shd w:val="clear" w:color="auto" w:fill="FFFFFF"/>
                  <w:rPrChange w:id="2904" w:author="Mohammad Nayeem" w:date="2020-04-21T22:30:00Z">
                    <w:rPr>
                      <w:rFonts w:ascii="Times New Roman" w:hAnsi="Times New Roman" w:cs="Times New Roman"/>
                      <w:shd w:val="clear" w:color="auto" w:fill="FFFFFF"/>
                    </w:rPr>
                  </w:rPrChange>
                </w:rPr>
                <w:delText>231 (</w:delText>
              </w:r>
            </w:del>
            <w:del w:id="2905" w:author="Mohammad Nayeem" w:date="2020-04-18T23:51:00Z">
              <w:r w:rsidRPr="004E6C2C" w:rsidDel="00947635">
                <w:rPr>
                  <w:rFonts w:ascii="Times New Roman" w:hAnsi="Times New Roman" w:cs="Times New Roman"/>
                  <w:sz w:val="24"/>
                  <w:szCs w:val="24"/>
                  <w:shd w:val="clear" w:color="auto" w:fill="FFFFFF"/>
                  <w:rPrChange w:id="2906" w:author="Mohammad Nayeem" w:date="2020-04-21T22:30:00Z">
                    <w:rPr>
                      <w:rFonts w:ascii="Times New Roman" w:hAnsi="Times New Roman" w:cs="Times New Roman"/>
                      <w:shd w:val="clear" w:color="auto" w:fill="FFFFFF"/>
                    </w:rPr>
                  </w:rPrChange>
                </w:rPr>
                <w:delText>57.16</w:delText>
              </w:r>
            </w:del>
            <w:del w:id="2907" w:author="Mohammad Nayeem" w:date="2020-04-21T21:15:00Z">
              <w:r w:rsidRPr="004E6C2C" w:rsidDel="00207654">
                <w:rPr>
                  <w:rFonts w:ascii="Times New Roman" w:hAnsi="Times New Roman" w:cs="Times New Roman"/>
                  <w:sz w:val="24"/>
                  <w:szCs w:val="24"/>
                  <w:shd w:val="clear" w:color="auto" w:fill="FFFFFF"/>
                  <w:rPrChange w:id="2908" w:author="Mohammad Nayeem" w:date="2020-04-21T22:30:00Z">
                    <w:rPr>
                      <w:rFonts w:ascii="Times New Roman" w:hAnsi="Times New Roman" w:cs="Times New Roman"/>
                      <w:shd w:val="clear" w:color="auto" w:fill="FFFFFF"/>
                    </w:rPr>
                  </w:rPrChange>
                </w:rPr>
                <w:delText>)</w:delText>
              </w:r>
            </w:del>
          </w:p>
        </w:tc>
        <w:tc>
          <w:tcPr>
            <w:tcW w:w="2250" w:type="dxa"/>
          </w:tcPr>
          <w:p w14:paraId="722629B3" w14:textId="27DBE674"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909" w:author="Mohammad Nayeem" w:date="2020-04-21T21:15:00Z"/>
                <w:rFonts w:ascii="Times New Roman" w:hAnsi="Times New Roman" w:cs="Times New Roman"/>
                <w:sz w:val="24"/>
                <w:szCs w:val="24"/>
                <w:shd w:val="clear" w:color="auto" w:fill="FFFFFF"/>
                <w:rPrChange w:id="2910" w:author="Mohammad Nayeem" w:date="2020-04-21T22:30:00Z">
                  <w:rPr>
                    <w:del w:id="2911" w:author="Mohammad Nayeem" w:date="2020-04-21T21:15:00Z"/>
                    <w:rFonts w:ascii="Times New Roman" w:hAnsi="Times New Roman" w:cs="Times New Roman"/>
                    <w:shd w:val="clear" w:color="auto" w:fill="FFFFFF"/>
                  </w:rPr>
                </w:rPrChange>
              </w:rPr>
            </w:pPr>
            <w:del w:id="2912" w:author="Mohammad Nayeem" w:date="2020-04-21T21:15:00Z">
              <w:r w:rsidRPr="004E6C2C" w:rsidDel="00207654">
                <w:rPr>
                  <w:rFonts w:ascii="Times New Roman" w:hAnsi="Times New Roman" w:cs="Times New Roman"/>
                  <w:sz w:val="24"/>
                  <w:szCs w:val="24"/>
                  <w:shd w:val="clear" w:color="auto" w:fill="FFFFFF"/>
                  <w:rPrChange w:id="2913" w:author="Mohammad Nayeem" w:date="2020-04-21T22:30:00Z">
                    <w:rPr>
                      <w:rFonts w:ascii="Times New Roman" w:hAnsi="Times New Roman" w:cs="Times New Roman"/>
                      <w:shd w:val="clear" w:color="auto" w:fill="FFFFFF"/>
                    </w:rPr>
                  </w:rPrChange>
                </w:rPr>
                <w:delText>148 (</w:delText>
              </w:r>
            </w:del>
            <w:del w:id="2914" w:author="Mohammad Nayeem" w:date="2020-04-19T01:35:00Z">
              <w:r w:rsidRPr="004E6C2C" w:rsidDel="000822EF">
                <w:rPr>
                  <w:rFonts w:ascii="Times New Roman" w:hAnsi="Times New Roman" w:cs="Times New Roman"/>
                  <w:sz w:val="24"/>
                  <w:szCs w:val="24"/>
                  <w:shd w:val="clear" w:color="auto" w:fill="FFFFFF"/>
                  <w:rPrChange w:id="2915" w:author="Mohammad Nayeem" w:date="2020-04-21T22:30:00Z">
                    <w:rPr>
                      <w:rFonts w:ascii="Times New Roman" w:hAnsi="Times New Roman" w:cs="Times New Roman"/>
                      <w:shd w:val="clear" w:color="auto" w:fill="FFFFFF"/>
                    </w:rPr>
                  </w:rPrChange>
                </w:rPr>
                <w:delText>42.84</w:delText>
              </w:r>
            </w:del>
            <w:del w:id="2916" w:author="Mohammad Nayeem" w:date="2020-04-21T21:15:00Z">
              <w:r w:rsidRPr="004E6C2C" w:rsidDel="00207654">
                <w:rPr>
                  <w:rFonts w:ascii="Times New Roman" w:hAnsi="Times New Roman" w:cs="Times New Roman"/>
                  <w:sz w:val="24"/>
                  <w:szCs w:val="24"/>
                  <w:shd w:val="clear" w:color="auto" w:fill="FFFFFF"/>
                  <w:rPrChange w:id="2917" w:author="Mohammad Nayeem" w:date="2020-04-21T22:30:00Z">
                    <w:rPr>
                      <w:rFonts w:ascii="Times New Roman" w:hAnsi="Times New Roman" w:cs="Times New Roman"/>
                      <w:shd w:val="clear" w:color="auto" w:fill="FFFFFF"/>
                    </w:rPr>
                  </w:rPrChange>
                </w:rPr>
                <w:delText>)</w:delText>
              </w:r>
            </w:del>
          </w:p>
        </w:tc>
        <w:tc>
          <w:tcPr>
            <w:tcW w:w="2250" w:type="dxa"/>
          </w:tcPr>
          <w:p w14:paraId="430998FA" w14:textId="3A24C988"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918" w:author="Mohammad Nayeem" w:date="2020-04-21T21:15:00Z"/>
                <w:rFonts w:ascii="Times New Roman" w:hAnsi="Times New Roman" w:cs="Times New Roman"/>
                <w:sz w:val="24"/>
                <w:szCs w:val="24"/>
                <w:rPrChange w:id="2919" w:author="Mohammad Nayeem" w:date="2020-04-21T22:30:00Z">
                  <w:rPr>
                    <w:del w:id="2920" w:author="Mohammad Nayeem" w:date="2020-04-21T21:15:00Z"/>
                    <w:rFonts w:ascii="Times New Roman" w:hAnsi="Times New Roman" w:cs="Times New Roman"/>
                  </w:rPr>
                </w:rPrChange>
              </w:rPr>
            </w:pPr>
          </w:p>
        </w:tc>
      </w:tr>
      <w:tr w:rsidR="00114C59" w:rsidRPr="004E6C2C" w:rsidDel="00207654" w14:paraId="6117EBA7" w14:textId="585A62DE" w:rsidTr="008B2677">
        <w:trPr>
          <w:del w:id="2921"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13AEB156" w14:textId="60C86449" w:rsidR="00114C59" w:rsidRPr="004E6C2C" w:rsidDel="00207654" w:rsidRDefault="00114C59">
            <w:pPr>
              <w:spacing w:line="480" w:lineRule="auto"/>
              <w:jc w:val="both"/>
              <w:rPr>
                <w:del w:id="2922" w:author="Mohammad Nayeem" w:date="2020-04-21T21:15:00Z"/>
                <w:rFonts w:ascii="Times New Roman" w:hAnsi="Times New Roman" w:cs="Times New Roman"/>
                <w:b w:val="0"/>
                <w:bCs w:val="0"/>
                <w:sz w:val="24"/>
                <w:szCs w:val="24"/>
                <w:rPrChange w:id="2923" w:author="Mohammad Nayeem" w:date="2020-04-21T22:30:00Z">
                  <w:rPr>
                    <w:del w:id="2924" w:author="Mohammad Nayeem" w:date="2020-04-21T21:15:00Z"/>
                    <w:rFonts w:ascii="Times New Roman" w:hAnsi="Times New Roman" w:cs="Times New Roman"/>
                    <w:b w:val="0"/>
                    <w:bCs w:val="0"/>
                  </w:rPr>
                </w:rPrChange>
              </w:rPr>
            </w:pPr>
            <w:del w:id="2925" w:author="Mohammad Nayeem" w:date="2020-04-21T21:15:00Z">
              <w:r w:rsidRPr="004E6C2C" w:rsidDel="00207654">
                <w:rPr>
                  <w:rFonts w:ascii="Times New Roman" w:hAnsi="Times New Roman" w:cs="Times New Roman"/>
                  <w:sz w:val="24"/>
                  <w:szCs w:val="24"/>
                  <w:rPrChange w:id="2926" w:author="Mohammad Nayeem" w:date="2020-04-21T22:30:00Z">
                    <w:rPr>
                      <w:rFonts w:ascii="Times New Roman" w:hAnsi="Times New Roman" w:cs="Times New Roman"/>
                    </w:rPr>
                  </w:rPrChange>
                </w:rPr>
                <w:delText>Under weight</w:delText>
              </w:r>
            </w:del>
          </w:p>
        </w:tc>
        <w:tc>
          <w:tcPr>
            <w:tcW w:w="2070" w:type="dxa"/>
          </w:tcPr>
          <w:p w14:paraId="2FD5F82D" w14:textId="18214CC8"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927" w:author="Mohammad Nayeem" w:date="2020-04-21T21:15:00Z"/>
                <w:rFonts w:ascii="Times New Roman" w:hAnsi="Times New Roman" w:cs="Times New Roman"/>
                <w:sz w:val="24"/>
                <w:szCs w:val="24"/>
                <w:shd w:val="clear" w:color="auto" w:fill="FFFFFF"/>
                <w:rPrChange w:id="2928" w:author="Mohammad Nayeem" w:date="2020-04-21T22:30:00Z">
                  <w:rPr>
                    <w:del w:id="2929" w:author="Mohammad Nayeem" w:date="2020-04-21T21:15:00Z"/>
                    <w:rFonts w:ascii="Times New Roman" w:hAnsi="Times New Roman" w:cs="Times New Roman"/>
                    <w:shd w:val="clear" w:color="auto" w:fill="FFFFFF"/>
                  </w:rPr>
                </w:rPrChange>
              </w:rPr>
            </w:pPr>
            <w:del w:id="2930" w:author="Mohammad Nayeem" w:date="2020-04-21T21:15:00Z">
              <w:r w:rsidRPr="004E6C2C" w:rsidDel="00207654">
                <w:rPr>
                  <w:rFonts w:ascii="Times New Roman" w:hAnsi="Times New Roman" w:cs="Times New Roman"/>
                  <w:sz w:val="24"/>
                  <w:szCs w:val="24"/>
                  <w:shd w:val="clear" w:color="auto" w:fill="FFFFFF"/>
                  <w:rPrChange w:id="2931" w:author="Mohammad Nayeem" w:date="2020-04-21T22:30:00Z">
                    <w:rPr>
                      <w:rFonts w:ascii="Times New Roman" w:hAnsi="Times New Roman" w:cs="Times New Roman"/>
                      <w:shd w:val="clear" w:color="auto" w:fill="FFFFFF"/>
                    </w:rPr>
                  </w:rPrChange>
                </w:rPr>
                <w:delText>63 (</w:delText>
              </w:r>
            </w:del>
            <w:del w:id="2932" w:author="Mohammad Nayeem" w:date="2020-04-19T00:19:00Z">
              <w:r w:rsidRPr="004E6C2C" w:rsidDel="00A83DFC">
                <w:rPr>
                  <w:rFonts w:ascii="Times New Roman" w:hAnsi="Times New Roman" w:cs="Times New Roman"/>
                  <w:sz w:val="24"/>
                  <w:szCs w:val="24"/>
                  <w:shd w:val="clear" w:color="auto" w:fill="FFFFFF"/>
                  <w:rPrChange w:id="2933" w:author="Mohammad Nayeem" w:date="2020-04-21T22:30:00Z">
                    <w:rPr>
                      <w:rFonts w:ascii="Times New Roman" w:hAnsi="Times New Roman" w:cs="Times New Roman"/>
                      <w:shd w:val="clear" w:color="auto" w:fill="FFFFFF"/>
                    </w:rPr>
                  </w:rPrChange>
                </w:rPr>
                <w:delText>48.54</w:delText>
              </w:r>
            </w:del>
            <w:del w:id="2934" w:author="Mohammad Nayeem" w:date="2020-04-21T21:15:00Z">
              <w:r w:rsidRPr="004E6C2C" w:rsidDel="00207654">
                <w:rPr>
                  <w:rFonts w:ascii="Times New Roman" w:hAnsi="Times New Roman" w:cs="Times New Roman"/>
                  <w:sz w:val="24"/>
                  <w:szCs w:val="24"/>
                  <w:shd w:val="clear" w:color="auto" w:fill="FFFFFF"/>
                  <w:rPrChange w:id="2935" w:author="Mohammad Nayeem" w:date="2020-04-21T22:30:00Z">
                    <w:rPr>
                      <w:rFonts w:ascii="Times New Roman" w:hAnsi="Times New Roman" w:cs="Times New Roman"/>
                      <w:shd w:val="clear" w:color="auto" w:fill="FFFFFF"/>
                    </w:rPr>
                  </w:rPrChange>
                </w:rPr>
                <w:delText>)</w:delText>
              </w:r>
            </w:del>
          </w:p>
        </w:tc>
        <w:tc>
          <w:tcPr>
            <w:tcW w:w="2250" w:type="dxa"/>
          </w:tcPr>
          <w:p w14:paraId="3E9E9836" w14:textId="0B29006F"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936" w:author="Mohammad Nayeem" w:date="2020-04-21T21:15:00Z"/>
                <w:rFonts w:ascii="Times New Roman" w:hAnsi="Times New Roman" w:cs="Times New Roman"/>
                <w:sz w:val="24"/>
                <w:szCs w:val="24"/>
                <w:rPrChange w:id="2937" w:author="Mohammad Nayeem" w:date="2020-04-21T22:30:00Z">
                  <w:rPr>
                    <w:del w:id="2938" w:author="Mohammad Nayeem" w:date="2020-04-21T21:15:00Z"/>
                    <w:rFonts w:ascii="Times New Roman" w:hAnsi="Times New Roman" w:cs="Times New Roman"/>
                  </w:rPr>
                </w:rPrChange>
              </w:rPr>
            </w:pPr>
            <w:del w:id="2939" w:author="Mohammad Nayeem" w:date="2020-04-21T21:15:00Z">
              <w:r w:rsidRPr="004E6C2C" w:rsidDel="00207654">
                <w:rPr>
                  <w:rFonts w:ascii="Times New Roman" w:hAnsi="Times New Roman" w:cs="Times New Roman"/>
                  <w:sz w:val="24"/>
                  <w:szCs w:val="24"/>
                  <w:rPrChange w:id="2940" w:author="Mohammad Nayeem" w:date="2020-04-21T22:30:00Z">
                    <w:rPr>
                      <w:rFonts w:ascii="Times New Roman" w:hAnsi="Times New Roman" w:cs="Times New Roman"/>
                    </w:rPr>
                  </w:rPrChange>
                </w:rPr>
                <w:delText>58 (</w:delText>
              </w:r>
            </w:del>
            <w:del w:id="2941" w:author="Mohammad Nayeem" w:date="2020-04-19T01:36:00Z">
              <w:r w:rsidRPr="004E6C2C" w:rsidDel="000822EF">
                <w:rPr>
                  <w:rFonts w:ascii="Times New Roman" w:hAnsi="Times New Roman" w:cs="Times New Roman"/>
                  <w:sz w:val="24"/>
                  <w:szCs w:val="24"/>
                  <w:rPrChange w:id="2942" w:author="Mohammad Nayeem" w:date="2020-04-21T22:30:00Z">
                    <w:rPr>
                      <w:rFonts w:ascii="Times New Roman" w:hAnsi="Times New Roman" w:cs="Times New Roman"/>
                    </w:rPr>
                  </w:rPrChange>
                </w:rPr>
                <w:delText>51.46</w:delText>
              </w:r>
            </w:del>
            <w:del w:id="2943" w:author="Mohammad Nayeem" w:date="2020-04-21T21:15:00Z">
              <w:r w:rsidRPr="004E6C2C" w:rsidDel="00207654">
                <w:rPr>
                  <w:rFonts w:ascii="Times New Roman" w:hAnsi="Times New Roman" w:cs="Times New Roman"/>
                  <w:sz w:val="24"/>
                  <w:szCs w:val="24"/>
                  <w:rPrChange w:id="2944" w:author="Mohammad Nayeem" w:date="2020-04-21T22:30:00Z">
                    <w:rPr>
                      <w:rFonts w:ascii="Times New Roman" w:hAnsi="Times New Roman" w:cs="Times New Roman"/>
                    </w:rPr>
                  </w:rPrChange>
                </w:rPr>
                <w:delText>)</w:delText>
              </w:r>
            </w:del>
          </w:p>
        </w:tc>
        <w:tc>
          <w:tcPr>
            <w:tcW w:w="2250" w:type="dxa"/>
          </w:tcPr>
          <w:p w14:paraId="344BF58D" w14:textId="3F025A99"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945" w:author="Mohammad Nayeem" w:date="2020-04-21T21:15:00Z"/>
                <w:rFonts w:ascii="Times New Roman" w:hAnsi="Times New Roman" w:cs="Times New Roman"/>
                <w:sz w:val="24"/>
                <w:szCs w:val="24"/>
                <w:rPrChange w:id="2946" w:author="Mohammad Nayeem" w:date="2020-04-21T22:30:00Z">
                  <w:rPr>
                    <w:del w:id="2947" w:author="Mohammad Nayeem" w:date="2020-04-21T21:15:00Z"/>
                    <w:rFonts w:ascii="Times New Roman" w:hAnsi="Times New Roman" w:cs="Times New Roman"/>
                  </w:rPr>
                </w:rPrChange>
              </w:rPr>
            </w:pPr>
          </w:p>
        </w:tc>
      </w:tr>
      <w:tr w:rsidR="00114C59" w:rsidRPr="004E6C2C" w:rsidDel="00207654" w14:paraId="141FE464" w14:textId="616EA9CD" w:rsidTr="008B2677">
        <w:trPr>
          <w:cnfStyle w:val="000000100000" w:firstRow="0" w:lastRow="0" w:firstColumn="0" w:lastColumn="0" w:oddVBand="0" w:evenVBand="0" w:oddHBand="1" w:evenHBand="0" w:firstRowFirstColumn="0" w:firstRowLastColumn="0" w:lastRowFirstColumn="0" w:lastRowLastColumn="0"/>
          <w:del w:id="2948"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2D9DA717" w14:textId="0B4C1D96" w:rsidR="00114C59" w:rsidRPr="004E6C2C" w:rsidDel="00207654" w:rsidRDefault="00114C59">
            <w:pPr>
              <w:spacing w:line="480" w:lineRule="auto"/>
              <w:jc w:val="both"/>
              <w:rPr>
                <w:del w:id="2949" w:author="Mohammad Nayeem" w:date="2020-04-21T21:15:00Z"/>
                <w:rFonts w:ascii="Times New Roman" w:hAnsi="Times New Roman" w:cs="Times New Roman"/>
                <w:sz w:val="24"/>
                <w:szCs w:val="24"/>
                <w:rPrChange w:id="2950" w:author="Mohammad Nayeem" w:date="2020-04-21T22:30:00Z">
                  <w:rPr>
                    <w:del w:id="2951" w:author="Mohammad Nayeem" w:date="2020-04-21T21:15:00Z"/>
                    <w:rFonts w:ascii="Times New Roman" w:hAnsi="Times New Roman" w:cs="Times New Roman"/>
                  </w:rPr>
                </w:rPrChange>
              </w:rPr>
            </w:pPr>
            <w:del w:id="2952" w:author="Mohammad Nayeem" w:date="2020-04-21T21:15:00Z">
              <w:r w:rsidRPr="004E6C2C" w:rsidDel="00207654">
                <w:rPr>
                  <w:rFonts w:ascii="Times New Roman" w:hAnsi="Times New Roman" w:cs="Times New Roman"/>
                  <w:sz w:val="24"/>
                  <w:szCs w:val="24"/>
                  <w:rPrChange w:id="2953" w:author="Mohammad Nayeem" w:date="2020-04-21T22:30:00Z">
                    <w:rPr>
                      <w:rFonts w:ascii="Times New Roman" w:hAnsi="Times New Roman" w:cs="Times New Roman"/>
                    </w:rPr>
                  </w:rPrChange>
                </w:rPr>
                <w:delText>Household members</w:delText>
              </w:r>
            </w:del>
          </w:p>
        </w:tc>
        <w:tc>
          <w:tcPr>
            <w:tcW w:w="2250" w:type="dxa"/>
          </w:tcPr>
          <w:p w14:paraId="76E81022" w14:textId="0217ADAE"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954" w:author="Mohammad Nayeem" w:date="2020-04-21T21:15:00Z"/>
                <w:rFonts w:ascii="Times New Roman" w:hAnsi="Times New Roman" w:cs="Times New Roman"/>
                <w:sz w:val="24"/>
                <w:szCs w:val="24"/>
                <w:rPrChange w:id="2955" w:author="Mohammad Nayeem" w:date="2020-04-21T22:30:00Z">
                  <w:rPr>
                    <w:del w:id="2956" w:author="Mohammad Nayeem" w:date="2020-04-21T21:15:00Z"/>
                    <w:rFonts w:ascii="Times New Roman" w:hAnsi="Times New Roman" w:cs="Times New Roman"/>
                  </w:rPr>
                </w:rPrChange>
              </w:rPr>
            </w:pPr>
          </w:p>
        </w:tc>
      </w:tr>
      <w:tr w:rsidR="00114C59" w:rsidRPr="004E6C2C" w:rsidDel="00207654" w14:paraId="336C655C" w14:textId="1FBEE859" w:rsidTr="008B2677">
        <w:trPr>
          <w:del w:id="2957"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26898B4C" w14:textId="3D06CC4E" w:rsidR="00114C59" w:rsidRPr="004E6C2C" w:rsidDel="00207654" w:rsidRDefault="00114C59">
            <w:pPr>
              <w:spacing w:line="480" w:lineRule="auto"/>
              <w:jc w:val="both"/>
              <w:rPr>
                <w:del w:id="2958" w:author="Mohammad Nayeem" w:date="2020-04-21T21:15:00Z"/>
                <w:rFonts w:ascii="Times New Roman" w:hAnsi="Times New Roman" w:cs="Times New Roman"/>
                <w:b w:val="0"/>
                <w:bCs w:val="0"/>
                <w:sz w:val="24"/>
                <w:szCs w:val="24"/>
                <w:rPrChange w:id="2959" w:author="Mohammad Nayeem" w:date="2020-04-21T22:30:00Z">
                  <w:rPr>
                    <w:del w:id="2960" w:author="Mohammad Nayeem" w:date="2020-04-21T21:15:00Z"/>
                    <w:rFonts w:ascii="Times New Roman" w:hAnsi="Times New Roman" w:cs="Times New Roman"/>
                    <w:b w:val="0"/>
                    <w:bCs w:val="0"/>
                  </w:rPr>
                </w:rPrChange>
              </w:rPr>
            </w:pPr>
            <w:del w:id="2961" w:author="Mohammad Nayeem" w:date="2020-04-21T21:15:00Z">
              <w:r w:rsidRPr="004E6C2C" w:rsidDel="00207654">
                <w:rPr>
                  <w:rFonts w:ascii="Times New Roman" w:hAnsi="Times New Roman" w:cs="Times New Roman"/>
                  <w:sz w:val="24"/>
                  <w:szCs w:val="24"/>
                  <w:rPrChange w:id="2962" w:author="Mohammad Nayeem" w:date="2020-04-21T22:30:00Z">
                    <w:rPr>
                      <w:rFonts w:ascii="Times New Roman" w:hAnsi="Times New Roman" w:cs="Times New Roman"/>
                    </w:rPr>
                  </w:rPrChange>
                </w:rPr>
                <w:delText>≤ 5</w:delText>
              </w:r>
            </w:del>
          </w:p>
        </w:tc>
        <w:tc>
          <w:tcPr>
            <w:tcW w:w="2070" w:type="dxa"/>
          </w:tcPr>
          <w:p w14:paraId="05B1BA94" w14:textId="25EF8BC5"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963" w:author="Mohammad Nayeem" w:date="2020-04-21T21:15:00Z"/>
                <w:rFonts w:ascii="Times New Roman" w:hAnsi="Times New Roman" w:cs="Times New Roman"/>
                <w:sz w:val="24"/>
                <w:szCs w:val="24"/>
                <w:shd w:val="clear" w:color="auto" w:fill="FFFFFF"/>
                <w:rPrChange w:id="2964" w:author="Mohammad Nayeem" w:date="2020-04-21T22:30:00Z">
                  <w:rPr>
                    <w:del w:id="2965" w:author="Mohammad Nayeem" w:date="2020-04-21T21:15:00Z"/>
                    <w:rFonts w:ascii="Times New Roman" w:hAnsi="Times New Roman" w:cs="Times New Roman"/>
                    <w:shd w:val="clear" w:color="auto" w:fill="FFFFFF"/>
                  </w:rPr>
                </w:rPrChange>
              </w:rPr>
            </w:pPr>
            <w:del w:id="2966" w:author="Mohammad Nayeem" w:date="2020-04-21T21:15:00Z">
              <w:r w:rsidRPr="004E6C2C" w:rsidDel="00207654">
                <w:rPr>
                  <w:rFonts w:ascii="Times New Roman" w:hAnsi="Times New Roman" w:cs="Times New Roman"/>
                  <w:sz w:val="24"/>
                  <w:szCs w:val="24"/>
                  <w:shd w:val="clear" w:color="auto" w:fill="FFFFFF"/>
                  <w:rPrChange w:id="2967" w:author="Mohammad Nayeem" w:date="2020-04-21T22:30:00Z">
                    <w:rPr>
                      <w:rFonts w:ascii="Times New Roman" w:hAnsi="Times New Roman" w:cs="Times New Roman"/>
                      <w:shd w:val="clear" w:color="auto" w:fill="FFFFFF"/>
                    </w:rPr>
                  </w:rPrChange>
                </w:rPr>
                <w:delText>164 (</w:delText>
              </w:r>
            </w:del>
            <w:del w:id="2968" w:author="Mohammad Nayeem" w:date="2020-04-19T01:37:00Z">
              <w:r w:rsidRPr="004E6C2C" w:rsidDel="000822EF">
                <w:rPr>
                  <w:rFonts w:ascii="Times New Roman" w:hAnsi="Times New Roman" w:cs="Times New Roman"/>
                  <w:sz w:val="24"/>
                  <w:szCs w:val="24"/>
                  <w:shd w:val="clear" w:color="auto" w:fill="FFFFFF"/>
                  <w:rPrChange w:id="2969" w:author="Mohammad Nayeem" w:date="2020-04-21T22:30:00Z">
                    <w:rPr>
                      <w:rFonts w:ascii="Times New Roman" w:hAnsi="Times New Roman" w:cs="Times New Roman"/>
                      <w:shd w:val="clear" w:color="auto" w:fill="FFFFFF"/>
                    </w:rPr>
                  </w:rPrChange>
                </w:rPr>
                <w:delText>57.00</w:delText>
              </w:r>
            </w:del>
            <w:del w:id="2970" w:author="Mohammad Nayeem" w:date="2020-04-21T21:15:00Z">
              <w:r w:rsidRPr="004E6C2C" w:rsidDel="00207654">
                <w:rPr>
                  <w:rFonts w:ascii="Times New Roman" w:hAnsi="Times New Roman" w:cs="Times New Roman"/>
                  <w:sz w:val="24"/>
                  <w:szCs w:val="24"/>
                  <w:shd w:val="clear" w:color="auto" w:fill="FFFFFF"/>
                  <w:rPrChange w:id="2971" w:author="Mohammad Nayeem" w:date="2020-04-21T22:30:00Z">
                    <w:rPr>
                      <w:rFonts w:ascii="Times New Roman" w:hAnsi="Times New Roman" w:cs="Times New Roman"/>
                      <w:shd w:val="clear" w:color="auto" w:fill="FFFFFF"/>
                    </w:rPr>
                  </w:rPrChange>
                </w:rPr>
                <w:delText>)</w:delText>
              </w:r>
            </w:del>
          </w:p>
        </w:tc>
        <w:tc>
          <w:tcPr>
            <w:tcW w:w="2250" w:type="dxa"/>
          </w:tcPr>
          <w:p w14:paraId="0E4F7CB0" w14:textId="23A7CA74"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972" w:author="Mohammad Nayeem" w:date="2020-04-21T21:15:00Z"/>
                <w:rFonts w:ascii="Times New Roman" w:hAnsi="Times New Roman" w:cs="Times New Roman"/>
                <w:sz w:val="24"/>
                <w:szCs w:val="24"/>
                <w:shd w:val="clear" w:color="auto" w:fill="FFFFFF"/>
                <w:rPrChange w:id="2973" w:author="Mohammad Nayeem" w:date="2020-04-21T22:30:00Z">
                  <w:rPr>
                    <w:del w:id="2974" w:author="Mohammad Nayeem" w:date="2020-04-21T21:15:00Z"/>
                    <w:rFonts w:ascii="Times New Roman" w:hAnsi="Times New Roman" w:cs="Times New Roman"/>
                    <w:shd w:val="clear" w:color="auto" w:fill="FFFFFF"/>
                  </w:rPr>
                </w:rPrChange>
              </w:rPr>
            </w:pPr>
            <w:del w:id="2975" w:author="Mohammad Nayeem" w:date="2020-04-21T21:15:00Z">
              <w:r w:rsidRPr="004E6C2C" w:rsidDel="00207654">
                <w:rPr>
                  <w:rFonts w:ascii="Times New Roman" w:hAnsi="Times New Roman" w:cs="Times New Roman"/>
                  <w:sz w:val="24"/>
                  <w:szCs w:val="24"/>
                  <w:shd w:val="clear" w:color="auto" w:fill="FFFFFF"/>
                  <w:rPrChange w:id="2976" w:author="Mohammad Nayeem" w:date="2020-04-21T22:30:00Z">
                    <w:rPr>
                      <w:rFonts w:ascii="Times New Roman" w:hAnsi="Times New Roman" w:cs="Times New Roman"/>
                      <w:shd w:val="clear" w:color="auto" w:fill="FFFFFF"/>
                    </w:rPr>
                  </w:rPrChange>
                </w:rPr>
                <w:delText>113 (43.</w:delText>
              </w:r>
            </w:del>
            <w:del w:id="2977" w:author="Mohammad Nayeem" w:date="2020-04-19T01:38:00Z">
              <w:r w:rsidRPr="004E6C2C" w:rsidDel="000822EF">
                <w:rPr>
                  <w:rFonts w:ascii="Times New Roman" w:hAnsi="Times New Roman" w:cs="Times New Roman"/>
                  <w:sz w:val="24"/>
                  <w:szCs w:val="24"/>
                  <w:shd w:val="clear" w:color="auto" w:fill="FFFFFF"/>
                  <w:rPrChange w:id="2978" w:author="Mohammad Nayeem" w:date="2020-04-21T22:30:00Z">
                    <w:rPr>
                      <w:rFonts w:ascii="Times New Roman" w:hAnsi="Times New Roman" w:cs="Times New Roman"/>
                      <w:shd w:val="clear" w:color="auto" w:fill="FFFFFF"/>
                    </w:rPr>
                  </w:rPrChange>
                </w:rPr>
                <w:delText>00</w:delText>
              </w:r>
            </w:del>
            <w:del w:id="2979" w:author="Mohammad Nayeem" w:date="2020-04-21T21:15:00Z">
              <w:r w:rsidRPr="004E6C2C" w:rsidDel="00207654">
                <w:rPr>
                  <w:rFonts w:ascii="Times New Roman" w:hAnsi="Times New Roman" w:cs="Times New Roman"/>
                  <w:sz w:val="24"/>
                  <w:szCs w:val="24"/>
                  <w:shd w:val="clear" w:color="auto" w:fill="FFFFFF"/>
                  <w:rPrChange w:id="2980" w:author="Mohammad Nayeem" w:date="2020-04-21T22:30:00Z">
                    <w:rPr>
                      <w:rFonts w:ascii="Times New Roman" w:hAnsi="Times New Roman" w:cs="Times New Roman"/>
                      <w:shd w:val="clear" w:color="auto" w:fill="FFFFFF"/>
                    </w:rPr>
                  </w:rPrChange>
                </w:rPr>
                <w:delText>)</w:delText>
              </w:r>
            </w:del>
          </w:p>
        </w:tc>
        <w:tc>
          <w:tcPr>
            <w:tcW w:w="2250" w:type="dxa"/>
          </w:tcPr>
          <w:p w14:paraId="3234ECC7" w14:textId="03B05BD0"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981" w:author="Mohammad Nayeem" w:date="2020-04-21T21:15:00Z"/>
                <w:rFonts w:ascii="Times New Roman" w:hAnsi="Times New Roman" w:cs="Times New Roman"/>
                <w:sz w:val="24"/>
                <w:szCs w:val="24"/>
                <w:rPrChange w:id="2982" w:author="Mohammad Nayeem" w:date="2020-04-21T22:30:00Z">
                  <w:rPr>
                    <w:del w:id="2983" w:author="Mohammad Nayeem" w:date="2020-04-21T21:15:00Z"/>
                    <w:rFonts w:ascii="Times New Roman" w:hAnsi="Times New Roman" w:cs="Times New Roman"/>
                  </w:rPr>
                </w:rPrChange>
              </w:rPr>
            </w:pPr>
            <w:del w:id="2984" w:author="Mohammad Nayeem" w:date="2020-04-21T21:15:00Z">
              <w:r w:rsidRPr="004E6C2C" w:rsidDel="00207654">
                <w:rPr>
                  <w:rFonts w:ascii="Times New Roman" w:hAnsi="Times New Roman" w:cs="Times New Roman"/>
                  <w:sz w:val="24"/>
                  <w:szCs w:val="24"/>
                  <w:rPrChange w:id="2985" w:author="Mohammad Nayeem" w:date="2020-04-21T22:30:00Z">
                    <w:rPr>
                      <w:rFonts w:ascii="Times New Roman" w:hAnsi="Times New Roman" w:cs="Times New Roman"/>
                    </w:rPr>
                  </w:rPrChange>
                </w:rPr>
                <w:delText>0.509</w:delText>
              </w:r>
            </w:del>
          </w:p>
        </w:tc>
      </w:tr>
      <w:tr w:rsidR="00114C59" w:rsidRPr="004E6C2C" w:rsidDel="00207654" w14:paraId="2DB4CD98" w14:textId="6D914F22" w:rsidTr="008B2677">
        <w:trPr>
          <w:cnfStyle w:val="000000100000" w:firstRow="0" w:lastRow="0" w:firstColumn="0" w:lastColumn="0" w:oddVBand="0" w:evenVBand="0" w:oddHBand="1" w:evenHBand="0" w:firstRowFirstColumn="0" w:firstRowLastColumn="0" w:lastRowFirstColumn="0" w:lastRowLastColumn="0"/>
          <w:del w:id="2986"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607956CF" w14:textId="47096509" w:rsidR="00114C59" w:rsidRPr="004E6C2C" w:rsidDel="00207654" w:rsidRDefault="00114C59">
            <w:pPr>
              <w:spacing w:line="480" w:lineRule="auto"/>
              <w:jc w:val="both"/>
              <w:rPr>
                <w:del w:id="2987" w:author="Mohammad Nayeem" w:date="2020-04-21T21:15:00Z"/>
                <w:rFonts w:ascii="Times New Roman" w:hAnsi="Times New Roman" w:cs="Times New Roman"/>
                <w:b w:val="0"/>
                <w:bCs w:val="0"/>
                <w:sz w:val="24"/>
                <w:szCs w:val="24"/>
                <w:rPrChange w:id="2988" w:author="Mohammad Nayeem" w:date="2020-04-21T22:30:00Z">
                  <w:rPr>
                    <w:del w:id="2989" w:author="Mohammad Nayeem" w:date="2020-04-21T21:15:00Z"/>
                    <w:rFonts w:ascii="Times New Roman" w:hAnsi="Times New Roman" w:cs="Times New Roman"/>
                  </w:rPr>
                </w:rPrChange>
              </w:rPr>
              <w:pPrChange w:id="2990" w:author="nayeem hasan" w:date="2020-04-22T17:14:00Z">
                <w:pPr>
                  <w:spacing w:line="480" w:lineRule="auto"/>
                </w:pPr>
              </w:pPrChange>
            </w:pPr>
            <w:del w:id="2991" w:author="Mohammad Nayeem" w:date="2020-04-21T21:15:00Z">
              <w:r w:rsidRPr="004E6C2C" w:rsidDel="00207654">
                <w:rPr>
                  <w:rFonts w:ascii="Times New Roman" w:hAnsi="Times New Roman" w:cs="Times New Roman"/>
                  <w:sz w:val="24"/>
                  <w:szCs w:val="24"/>
                  <w:rPrChange w:id="2992" w:author="Mohammad Nayeem" w:date="2020-04-21T22:30:00Z">
                    <w:rPr>
                      <w:rFonts w:ascii="Times New Roman" w:hAnsi="Times New Roman" w:cs="Times New Roman"/>
                    </w:rPr>
                  </w:rPrChange>
                </w:rPr>
                <w:delText>&gt; 5</w:delText>
              </w:r>
            </w:del>
          </w:p>
        </w:tc>
        <w:tc>
          <w:tcPr>
            <w:tcW w:w="2070" w:type="dxa"/>
          </w:tcPr>
          <w:p w14:paraId="2A041B9E" w14:textId="0335ABB1"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993" w:author="Mohammad Nayeem" w:date="2020-04-21T21:15:00Z"/>
                <w:rFonts w:ascii="Times New Roman" w:hAnsi="Times New Roman" w:cs="Times New Roman"/>
                <w:sz w:val="24"/>
                <w:szCs w:val="24"/>
                <w:rPrChange w:id="2994" w:author="Mohammad Nayeem" w:date="2020-04-21T22:30:00Z">
                  <w:rPr>
                    <w:del w:id="2995" w:author="Mohammad Nayeem" w:date="2020-04-21T21:15:00Z"/>
                    <w:rFonts w:ascii="Times New Roman" w:hAnsi="Times New Roman" w:cs="Times New Roman"/>
                  </w:rPr>
                </w:rPrChange>
              </w:rPr>
              <w:pPrChange w:id="2996" w:author="nayeem hasan" w:date="2020-04-22T17:14:00Z">
                <w:pPr>
                  <w:spacing w:line="480" w:lineRule="auto"/>
                  <w:cnfStyle w:val="000000100000" w:firstRow="0" w:lastRow="0" w:firstColumn="0" w:lastColumn="0" w:oddVBand="0" w:evenVBand="0" w:oddHBand="1" w:evenHBand="0" w:firstRowFirstColumn="0" w:firstRowLastColumn="0" w:lastRowFirstColumn="0" w:lastRowLastColumn="0"/>
                </w:pPr>
              </w:pPrChange>
            </w:pPr>
            <w:del w:id="2997" w:author="Mohammad Nayeem" w:date="2020-04-21T21:15:00Z">
              <w:r w:rsidRPr="004E6C2C" w:rsidDel="00207654">
                <w:rPr>
                  <w:rFonts w:ascii="Times New Roman" w:hAnsi="Times New Roman" w:cs="Times New Roman"/>
                  <w:sz w:val="24"/>
                  <w:szCs w:val="24"/>
                  <w:rPrChange w:id="2998" w:author="Mohammad Nayeem" w:date="2020-04-21T22:30:00Z">
                    <w:rPr>
                      <w:rFonts w:ascii="Times New Roman" w:hAnsi="Times New Roman" w:cs="Times New Roman"/>
                    </w:rPr>
                  </w:rPrChange>
                </w:rPr>
                <w:delText>211 (5</w:delText>
              </w:r>
            </w:del>
            <w:del w:id="2999" w:author="Mohammad Nayeem" w:date="2020-04-19T01:37:00Z">
              <w:r w:rsidRPr="004E6C2C" w:rsidDel="000822EF">
                <w:rPr>
                  <w:rFonts w:ascii="Times New Roman" w:hAnsi="Times New Roman" w:cs="Times New Roman"/>
                  <w:sz w:val="24"/>
                  <w:szCs w:val="24"/>
                  <w:rPrChange w:id="3000" w:author="Mohammad Nayeem" w:date="2020-04-21T22:30:00Z">
                    <w:rPr>
                      <w:rFonts w:ascii="Times New Roman" w:hAnsi="Times New Roman" w:cs="Times New Roman"/>
                    </w:rPr>
                  </w:rPrChange>
                </w:rPr>
                <w:delText>3.89</w:delText>
              </w:r>
            </w:del>
            <w:del w:id="3001" w:author="Mohammad Nayeem" w:date="2020-04-21T21:15:00Z">
              <w:r w:rsidRPr="004E6C2C" w:rsidDel="00207654">
                <w:rPr>
                  <w:rFonts w:ascii="Times New Roman" w:hAnsi="Times New Roman" w:cs="Times New Roman"/>
                  <w:sz w:val="24"/>
                  <w:szCs w:val="24"/>
                  <w:rPrChange w:id="3002" w:author="Mohammad Nayeem" w:date="2020-04-21T22:30:00Z">
                    <w:rPr>
                      <w:rFonts w:ascii="Times New Roman" w:hAnsi="Times New Roman" w:cs="Times New Roman"/>
                    </w:rPr>
                  </w:rPrChange>
                </w:rPr>
                <w:delText>)</w:delText>
              </w:r>
            </w:del>
          </w:p>
        </w:tc>
        <w:tc>
          <w:tcPr>
            <w:tcW w:w="2250" w:type="dxa"/>
          </w:tcPr>
          <w:p w14:paraId="7AA43CC2" w14:textId="3A0E0AE7"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3003" w:author="Mohammad Nayeem" w:date="2020-04-21T21:15:00Z"/>
                <w:rFonts w:ascii="Times New Roman" w:hAnsi="Times New Roman" w:cs="Times New Roman"/>
                <w:sz w:val="24"/>
                <w:szCs w:val="24"/>
                <w:rPrChange w:id="3004" w:author="Mohammad Nayeem" w:date="2020-04-21T22:30:00Z">
                  <w:rPr>
                    <w:del w:id="3005" w:author="Mohammad Nayeem" w:date="2020-04-21T21:15:00Z"/>
                    <w:rFonts w:ascii="Times New Roman" w:hAnsi="Times New Roman" w:cs="Times New Roman"/>
                  </w:rPr>
                </w:rPrChange>
              </w:rPr>
              <w:pPrChange w:id="3006" w:author="nayeem hasan" w:date="2020-04-22T17:14:00Z">
                <w:pPr>
                  <w:spacing w:line="480" w:lineRule="auto"/>
                  <w:cnfStyle w:val="000000100000" w:firstRow="0" w:lastRow="0" w:firstColumn="0" w:lastColumn="0" w:oddVBand="0" w:evenVBand="0" w:oddHBand="1" w:evenHBand="0" w:firstRowFirstColumn="0" w:firstRowLastColumn="0" w:lastRowFirstColumn="0" w:lastRowLastColumn="0"/>
                </w:pPr>
              </w:pPrChange>
            </w:pPr>
            <w:del w:id="3007" w:author="Mohammad Nayeem" w:date="2020-04-21T21:15:00Z">
              <w:r w:rsidRPr="004E6C2C" w:rsidDel="00207654">
                <w:rPr>
                  <w:rFonts w:ascii="Times New Roman" w:hAnsi="Times New Roman" w:cs="Times New Roman"/>
                  <w:sz w:val="24"/>
                  <w:szCs w:val="24"/>
                  <w:rPrChange w:id="3008" w:author="Mohammad Nayeem" w:date="2020-04-21T22:30:00Z">
                    <w:rPr>
                      <w:rFonts w:ascii="Times New Roman" w:hAnsi="Times New Roman" w:cs="Times New Roman"/>
                    </w:rPr>
                  </w:rPrChange>
                </w:rPr>
                <w:delText>144 (</w:delText>
              </w:r>
            </w:del>
            <w:del w:id="3009" w:author="Mohammad Nayeem" w:date="2020-04-19T01:38:00Z">
              <w:r w:rsidRPr="004E6C2C" w:rsidDel="000822EF">
                <w:rPr>
                  <w:rFonts w:ascii="Times New Roman" w:hAnsi="Times New Roman" w:cs="Times New Roman"/>
                  <w:sz w:val="24"/>
                  <w:szCs w:val="24"/>
                  <w:rPrChange w:id="3010" w:author="Mohammad Nayeem" w:date="2020-04-21T22:30:00Z">
                    <w:rPr>
                      <w:rFonts w:ascii="Times New Roman" w:hAnsi="Times New Roman" w:cs="Times New Roman"/>
                    </w:rPr>
                  </w:rPrChange>
                </w:rPr>
                <w:delText>4</w:delText>
              </w:r>
            </w:del>
            <w:del w:id="3011" w:author="Mohammad Nayeem" w:date="2020-04-21T21:15:00Z">
              <w:r w:rsidRPr="004E6C2C" w:rsidDel="00207654">
                <w:rPr>
                  <w:rFonts w:ascii="Times New Roman" w:hAnsi="Times New Roman" w:cs="Times New Roman"/>
                  <w:sz w:val="24"/>
                  <w:szCs w:val="24"/>
                  <w:rPrChange w:id="3012" w:author="Mohammad Nayeem" w:date="2020-04-21T22:30:00Z">
                    <w:rPr>
                      <w:rFonts w:ascii="Times New Roman" w:hAnsi="Times New Roman" w:cs="Times New Roman"/>
                    </w:rPr>
                  </w:rPrChange>
                </w:rPr>
                <w:delText>6.</w:delText>
              </w:r>
            </w:del>
            <w:del w:id="3013" w:author="Mohammad Nayeem" w:date="2020-04-19T01:38:00Z">
              <w:r w:rsidRPr="004E6C2C" w:rsidDel="000822EF">
                <w:rPr>
                  <w:rFonts w:ascii="Times New Roman" w:hAnsi="Times New Roman" w:cs="Times New Roman"/>
                  <w:sz w:val="24"/>
                  <w:szCs w:val="24"/>
                  <w:rPrChange w:id="3014" w:author="Mohammad Nayeem" w:date="2020-04-21T22:30:00Z">
                    <w:rPr>
                      <w:rFonts w:ascii="Times New Roman" w:hAnsi="Times New Roman" w:cs="Times New Roman"/>
                    </w:rPr>
                  </w:rPrChange>
                </w:rPr>
                <w:delText>11</w:delText>
              </w:r>
            </w:del>
            <w:del w:id="3015" w:author="Mohammad Nayeem" w:date="2020-04-21T21:15:00Z">
              <w:r w:rsidRPr="004E6C2C" w:rsidDel="00207654">
                <w:rPr>
                  <w:rFonts w:ascii="Times New Roman" w:hAnsi="Times New Roman" w:cs="Times New Roman"/>
                  <w:sz w:val="24"/>
                  <w:szCs w:val="24"/>
                  <w:rPrChange w:id="3016" w:author="Mohammad Nayeem" w:date="2020-04-21T22:30:00Z">
                    <w:rPr>
                      <w:rFonts w:ascii="Times New Roman" w:hAnsi="Times New Roman" w:cs="Times New Roman"/>
                    </w:rPr>
                  </w:rPrChange>
                </w:rPr>
                <w:delText>)</w:delText>
              </w:r>
            </w:del>
          </w:p>
        </w:tc>
        <w:tc>
          <w:tcPr>
            <w:tcW w:w="2250" w:type="dxa"/>
          </w:tcPr>
          <w:p w14:paraId="0785A919" w14:textId="47C50D05"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3017" w:author="Mohammad Nayeem" w:date="2020-04-21T21:15:00Z"/>
                <w:rFonts w:ascii="Times New Roman" w:hAnsi="Times New Roman" w:cs="Times New Roman"/>
                <w:sz w:val="24"/>
                <w:szCs w:val="24"/>
                <w:rPrChange w:id="3018" w:author="Mohammad Nayeem" w:date="2020-04-21T22:30:00Z">
                  <w:rPr>
                    <w:del w:id="3019" w:author="Mohammad Nayeem" w:date="2020-04-21T21:15:00Z"/>
                    <w:rFonts w:ascii="Times New Roman" w:hAnsi="Times New Roman" w:cs="Times New Roman"/>
                  </w:rPr>
                </w:rPrChange>
              </w:rPr>
              <w:pPrChange w:id="3020" w:author="nayeem hasan" w:date="2020-04-22T17:14:00Z">
                <w:pPr>
                  <w:spacing w:line="480" w:lineRule="auto"/>
                  <w:cnfStyle w:val="000000100000" w:firstRow="0" w:lastRow="0" w:firstColumn="0" w:lastColumn="0" w:oddVBand="0" w:evenVBand="0" w:oddHBand="1" w:evenHBand="0" w:firstRowFirstColumn="0" w:firstRowLastColumn="0" w:lastRowFirstColumn="0" w:lastRowLastColumn="0"/>
                </w:pPr>
              </w:pPrChange>
            </w:pPr>
          </w:p>
        </w:tc>
      </w:tr>
    </w:tbl>
    <w:p w14:paraId="0C400BD3" w14:textId="7A95AEC7" w:rsidR="005F7198" w:rsidRPr="004E6C2C" w:rsidDel="001D668D" w:rsidRDefault="00292DBA">
      <w:pPr>
        <w:spacing w:after="0" w:line="480" w:lineRule="auto"/>
        <w:jc w:val="both"/>
        <w:rPr>
          <w:del w:id="3021" w:author="Mohammad Nayeem" w:date="2020-04-21T19:28:00Z"/>
          <w:rFonts w:ascii="Times New Roman" w:hAnsi="Times New Roman" w:cs="Times New Roman"/>
          <w:sz w:val="24"/>
          <w:szCs w:val="24"/>
          <w:rPrChange w:id="3022" w:author="Mohammad Nayeem" w:date="2020-04-21T22:30:00Z">
            <w:rPr>
              <w:del w:id="3023" w:author="Mohammad Nayeem" w:date="2020-04-21T19:28:00Z"/>
              <w:rFonts w:ascii="Times New Roman" w:hAnsi="Times New Roman" w:cs="Times New Roman"/>
            </w:rPr>
          </w:rPrChange>
        </w:rPr>
      </w:pPr>
      <w:del w:id="3024" w:author="Mohammad Nayeem" w:date="2020-04-21T21:15:00Z">
        <w:r w:rsidRPr="004E6C2C" w:rsidDel="00207654">
          <w:rPr>
            <w:rFonts w:ascii="Times New Roman" w:hAnsi="Times New Roman" w:cs="Times New Roman"/>
            <w:sz w:val="24"/>
            <w:szCs w:val="24"/>
            <w:rPrChange w:id="3025" w:author="Mohammad Nayeem" w:date="2020-04-21T22:30:00Z">
              <w:rPr>
                <w:rFonts w:ascii="Times New Roman" w:hAnsi="Times New Roman" w:cs="Times New Roman"/>
              </w:rPr>
            </w:rPrChange>
          </w:rPr>
          <w:delText>*p-value obtained from chi-square test of contingency table</w:delText>
        </w:r>
      </w:del>
    </w:p>
    <w:p w14:paraId="2CC507A0" w14:textId="680F3F4B" w:rsidR="000F6168" w:rsidRPr="004E6C2C" w:rsidDel="001D668D" w:rsidRDefault="000F6168">
      <w:pPr>
        <w:spacing w:after="0" w:line="480" w:lineRule="auto"/>
        <w:jc w:val="both"/>
        <w:rPr>
          <w:del w:id="3026" w:author="Mohammad Nayeem" w:date="2020-04-21T19:28:00Z"/>
          <w:rFonts w:ascii="Times New Roman" w:hAnsi="Times New Roman" w:cs="Times New Roman"/>
          <w:sz w:val="24"/>
          <w:szCs w:val="24"/>
          <w:rPrChange w:id="3027" w:author="Mohammad Nayeem" w:date="2020-04-21T22:30:00Z">
            <w:rPr>
              <w:del w:id="3028" w:author="Mohammad Nayeem" w:date="2020-04-21T19:28:00Z"/>
              <w:rFonts w:ascii="Times New Roman" w:hAnsi="Times New Roman" w:cs="Times New Roman"/>
            </w:rPr>
          </w:rPrChange>
        </w:rPr>
      </w:pPr>
      <w:del w:id="3029" w:author="Mohammad Nayeem" w:date="2020-04-21T21:15:00Z">
        <w:r w:rsidRPr="004E6C2C" w:rsidDel="00207654">
          <w:rPr>
            <w:rFonts w:ascii="Times New Roman" w:hAnsi="Times New Roman" w:cs="Times New Roman"/>
            <w:sz w:val="24"/>
            <w:szCs w:val="24"/>
            <w:rPrChange w:id="3030" w:author="Mohammad Nayeem" w:date="2020-04-21T22:30:00Z">
              <w:rPr>
                <w:rFonts w:ascii="Times New Roman" w:hAnsi="Times New Roman" w:cs="Times New Roman"/>
              </w:rPr>
            </w:rPrChange>
          </w:rPr>
          <w:delText xml:space="preserve">Data are in (weighted %). </w:delText>
        </w:r>
      </w:del>
    </w:p>
    <w:p w14:paraId="28879757" w14:textId="34927AF7" w:rsidR="000F6168" w:rsidRPr="004E6C2C" w:rsidDel="00207654" w:rsidRDefault="000F6168">
      <w:pPr>
        <w:spacing w:after="0" w:line="480" w:lineRule="auto"/>
        <w:jc w:val="both"/>
        <w:rPr>
          <w:del w:id="3031" w:author="Mohammad Nayeem" w:date="2020-04-21T21:15:00Z"/>
          <w:rFonts w:ascii="Times New Roman" w:hAnsi="Times New Roman" w:cs="Times New Roman"/>
          <w:sz w:val="24"/>
          <w:szCs w:val="24"/>
          <w:rPrChange w:id="3032" w:author="Mohammad Nayeem" w:date="2020-04-21T22:30:00Z">
            <w:rPr>
              <w:del w:id="3033" w:author="Mohammad Nayeem" w:date="2020-04-21T21:15:00Z"/>
              <w:rFonts w:ascii="Times New Roman" w:hAnsi="Times New Roman" w:cs="Times New Roman"/>
            </w:rPr>
          </w:rPrChange>
        </w:rPr>
      </w:pPr>
      <w:del w:id="3034" w:author="Mohammad Nayeem" w:date="2020-04-21T21:15:00Z">
        <w:r w:rsidRPr="004E6C2C" w:rsidDel="00207654">
          <w:rPr>
            <w:rFonts w:ascii="Times New Roman" w:hAnsi="Times New Roman" w:cs="Times New Roman"/>
            <w:sz w:val="24"/>
            <w:szCs w:val="24"/>
            <w:rPrChange w:id="3035" w:author="Mohammad Nayeem" w:date="2020-04-21T22:30:00Z">
              <w:rPr>
                <w:rFonts w:ascii="Times New Roman" w:hAnsi="Times New Roman" w:cs="Times New Roman"/>
              </w:rPr>
            </w:rPrChange>
          </w:rPr>
          <w:delText>Absolute number of participants does not perfectly correspond to percentages presented because weighted analyses were used.</w:delText>
        </w:r>
      </w:del>
    </w:p>
    <w:p w14:paraId="678299FE" w14:textId="54FA3239" w:rsidR="00292DBA" w:rsidRPr="004E6C2C" w:rsidDel="00207654" w:rsidRDefault="00292DBA">
      <w:pPr>
        <w:spacing w:after="0" w:line="480" w:lineRule="auto"/>
        <w:jc w:val="both"/>
        <w:rPr>
          <w:del w:id="3036" w:author="Mohammad Nayeem" w:date="2020-04-21T21:16:00Z"/>
          <w:rFonts w:ascii="Times New Roman" w:hAnsi="Times New Roman" w:cs="Times New Roman"/>
          <w:sz w:val="24"/>
          <w:szCs w:val="24"/>
          <w:rPrChange w:id="3037" w:author="Mohammad Nayeem" w:date="2020-04-21T22:30:00Z">
            <w:rPr>
              <w:del w:id="3038" w:author="Mohammad Nayeem" w:date="2020-04-21T21:16:00Z"/>
              <w:rFonts w:ascii="Times New Roman" w:hAnsi="Times New Roman" w:cs="Times New Roman"/>
            </w:rPr>
          </w:rPrChange>
        </w:rPr>
      </w:pPr>
    </w:p>
    <w:p w14:paraId="43B1E28C" w14:textId="0DA4D65D" w:rsidR="00971984" w:rsidRPr="004E6C2C" w:rsidRDefault="00971984">
      <w:pPr>
        <w:spacing w:after="0" w:line="480" w:lineRule="auto"/>
        <w:jc w:val="both"/>
        <w:rPr>
          <w:rFonts w:ascii="Times New Roman" w:hAnsi="Times New Roman" w:cs="Times New Roman"/>
          <w:sz w:val="24"/>
          <w:szCs w:val="24"/>
          <w:rPrChange w:id="3039" w:author="Mohammad Nayeem" w:date="2020-04-21T22:30:00Z">
            <w:rPr>
              <w:rFonts w:ascii="Times New Roman" w:hAnsi="Times New Roman" w:cs="Times New Roman"/>
            </w:rPr>
          </w:rPrChange>
        </w:rPr>
      </w:pPr>
      <w:commentRangeStart w:id="3040"/>
      <w:commentRangeStart w:id="3041"/>
      <w:r w:rsidRPr="004E6C2C">
        <w:rPr>
          <w:rFonts w:ascii="Times New Roman" w:hAnsi="Times New Roman" w:cs="Times New Roman"/>
          <w:sz w:val="24"/>
          <w:szCs w:val="24"/>
          <w:rPrChange w:id="3042" w:author="Mohammad Nayeem" w:date="2020-04-21T22:30:00Z">
            <w:rPr>
              <w:rFonts w:ascii="Times New Roman" w:hAnsi="Times New Roman" w:cs="Times New Roman"/>
            </w:rPr>
          </w:rPrChange>
        </w:rPr>
        <w:t>Table 2 represents the percentage distribution</w:t>
      </w:r>
      <w:ins w:id="3043" w:author="Mohammad Nayeem" w:date="2020-04-21T19:38:00Z">
        <w:r w:rsidR="003F6F66" w:rsidRPr="004E6C2C">
          <w:rPr>
            <w:rFonts w:ascii="Times New Roman" w:hAnsi="Times New Roman" w:cs="Times New Roman"/>
            <w:sz w:val="24"/>
            <w:szCs w:val="24"/>
            <w:rPrChange w:id="3044" w:author="Mohammad Nayeem" w:date="2020-04-21T22:30:00Z">
              <w:rPr>
                <w:rFonts w:ascii="Times New Roman" w:hAnsi="Times New Roman" w:cs="Times New Roman"/>
              </w:rPr>
            </w:rPrChange>
          </w:rPr>
          <w:t xml:space="preserve"> of</w:t>
        </w:r>
      </w:ins>
      <w:r w:rsidRPr="004E6C2C">
        <w:rPr>
          <w:rFonts w:ascii="Times New Roman" w:hAnsi="Times New Roman" w:cs="Times New Roman"/>
          <w:sz w:val="24"/>
          <w:szCs w:val="24"/>
          <w:rPrChange w:id="3045" w:author="Mohammad Nayeem" w:date="2020-04-21T22:30:00Z">
            <w:rPr>
              <w:rFonts w:ascii="Times New Roman" w:hAnsi="Times New Roman" w:cs="Times New Roman"/>
            </w:rPr>
          </w:rPrChange>
        </w:rPr>
        <w:t xml:space="preserve"> </w:t>
      </w:r>
      <w:ins w:id="3046" w:author="Mohammad Nayeem" w:date="2020-04-21T19:38:00Z">
        <w:r w:rsidR="003F6F66" w:rsidRPr="004E6C2C">
          <w:rPr>
            <w:rFonts w:ascii="Times New Roman" w:hAnsi="Times New Roman" w:cs="Times New Roman"/>
            <w:sz w:val="24"/>
            <w:szCs w:val="24"/>
            <w:rPrChange w:id="3047" w:author="Mohammad Nayeem" w:date="2020-04-21T22:30:00Z">
              <w:rPr>
                <w:rFonts w:ascii="Times New Roman" w:hAnsi="Times New Roman" w:cs="Times New Roman"/>
              </w:rPr>
            </w:rPrChange>
          </w:rPr>
          <w:t xml:space="preserve">different confounding factors </w:t>
        </w:r>
      </w:ins>
      <w:r w:rsidRPr="004E6C2C">
        <w:rPr>
          <w:rFonts w:ascii="Times New Roman" w:hAnsi="Times New Roman" w:cs="Times New Roman"/>
          <w:sz w:val="24"/>
          <w:szCs w:val="24"/>
          <w:rPrChange w:id="3048" w:author="Mohammad Nayeem" w:date="2020-04-21T22:30:00Z">
            <w:rPr>
              <w:rFonts w:ascii="Times New Roman" w:hAnsi="Times New Roman" w:cs="Times New Roman"/>
            </w:rPr>
          </w:rPrChange>
        </w:rPr>
        <w:t xml:space="preserve">of the child’s characteristics by type of Exclusive-Breastfeeding. Among 632 children it can be shown that </w:t>
      </w:r>
      <w:ins w:id="3049" w:author="Mohammad Nayeem" w:date="2020-04-19T13:34:00Z">
        <w:r w:rsidR="003C5727" w:rsidRPr="004E6C2C">
          <w:rPr>
            <w:rFonts w:ascii="Times New Roman" w:hAnsi="Times New Roman" w:cs="Times New Roman"/>
            <w:sz w:val="24"/>
            <w:szCs w:val="24"/>
            <w:rPrChange w:id="3050" w:author="Mohammad Nayeem" w:date="2020-04-21T22:30:00Z">
              <w:rPr>
                <w:rFonts w:ascii="Times New Roman" w:hAnsi="Times New Roman" w:cs="Times New Roman"/>
              </w:rPr>
            </w:rPrChange>
          </w:rPr>
          <w:t>27.20</w:t>
        </w:r>
      </w:ins>
      <w:del w:id="3051" w:author="Mohammad Nayeem" w:date="2020-04-19T13:34:00Z">
        <w:r w:rsidRPr="004E6C2C" w:rsidDel="003C5727">
          <w:rPr>
            <w:rFonts w:ascii="Times New Roman" w:hAnsi="Times New Roman" w:cs="Times New Roman"/>
            <w:sz w:val="24"/>
            <w:szCs w:val="24"/>
            <w:rPrChange w:id="3052" w:author="Mohammad Nayeem" w:date="2020-04-21T22:30:00Z">
              <w:rPr>
                <w:rFonts w:ascii="Times New Roman" w:hAnsi="Times New Roman" w:cs="Times New Roman"/>
              </w:rPr>
            </w:rPrChange>
          </w:rPr>
          <w:delText>54.91</w:delText>
        </w:r>
      </w:del>
      <w:r w:rsidRPr="004E6C2C">
        <w:rPr>
          <w:rFonts w:ascii="Times New Roman" w:hAnsi="Times New Roman" w:cs="Times New Roman"/>
          <w:sz w:val="24"/>
          <w:szCs w:val="24"/>
          <w:rPrChange w:id="3053" w:author="Mohammad Nayeem" w:date="2020-04-21T22:30:00Z">
            <w:rPr>
              <w:rFonts w:ascii="Times New Roman" w:hAnsi="Times New Roman" w:cs="Times New Roman"/>
            </w:rPr>
          </w:rPrChange>
        </w:rPr>
        <w:t>% child born by C-section delivery and they get EBF</w:t>
      </w:r>
      <w:del w:id="3054" w:author="Mohammad Nayeem" w:date="2020-04-19T13:35:00Z">
        <w:r w:rsidRPr="004E6C2C" w:rsidDel="003C5727">
          <w:rPr>
            <w:rFonts w:ascii="Times New Roman" w:hAnsi="Times New Roman" w:cs="Times New Roman"/>
            <w:sz w:val="24"/>
            <w:szCs w:val="24"/>
            <w:rPrChange w:id="3055" w:author="Mohammad Nayeem" w:date="2020-04-21T22:30:00Z">
              <w:rPr>
                <w:rFonts w:ascii="Times New Roman" w:hAnsi="Times New Roman" w:cs="Times New Roman"/>
              </w:rPr>
            </w:rPrChange>
          </w:rPr>
          <w:delText xml:space="preserve"> and about 45.09% Non-EBF</w:delText>
        </w:r>
      </w:del>
      <w:r w:rsidRPr="004E6C2C">
        <w:rPr>
          <w:rFonts w:ascii="Times New Roman" w:hAnsi="Times New Roman" w:cs="Times New Roman"/>
          <w:sz w:val="24"/>
          <w:szCs w:val="24"/>
          <w:rPrChange w:id="3056" w:author="Mohammad Nayeem" w:date="2020-04-21T22:30:00Z">
            <w:rPr>
              <w:rFonts w:ascii="Times New Roman" w:hAnsi="Times New Roman" w:cs="Times New Roman"/>
            </w:rPr>
          </w:rPrChange>
        </w:rPr>
        <w:t xml:space="preserve">. </w:t>
      </w:r>
      <w:del w:id="3057" w:author="Mohammad Nayeem" w:date="2020-04-19T13:35:00Z">
        <w:r w:rsidRPr="004E6C2C" w:rsidDel="003C5727">
          <w:rPr>
            <w:rFonts w:ascii="Times New Roman" w:hAnsi="Times New Roman" w:cs="Times New Roman"/>
            <w:sz w:val="24"/>
            <w:szCs w:val="24"/>
            <w:rPrChange w:id="3058" w:author="Mohammad Nayeem" w:date="2020-04-21T22:30:00Z">
              <w:rPr>
                <w:rFonts w:ascii="Times New Roman" w:hAnsi="Times New Roman" w:cs="Times New Roman"/>
              </w:rPr>
            </w:rPrChange>
          </w:rPr>
          <w:delText xml:space="preserve">On the other hand, the highest prevalence of EBF was 55.42% are the more fortunate and lowest prevalence of EBF were 44.58% are unfortunate to get EBF if they are born by vaginal delivery rather than home. </w:delText>
        </w:r>
      </w:del>
      <w:del w:id="3059" w:author="Mohammad Nayeem" w:date="2020-04-21T19:40:00Z">
        <w:r w:rsidRPr="004E6C2C" w:rsidDel="00A776ED">
          <w:rPr>
            <w:rFonts w:ascii="Times New Roman" w:hAnsi="Times New Roman" w:cs="Times New Roman"/>
            <w:sz w:val="24"/>
            <w:szCs w:val="24"/>
            <w:rPrChange w:id="3060" w:author="Mohammad Nayeem" w:date="2020-04-21T22:30:00Z">
              <w:rPr>
                <w:rFonts w:ascii="Times New Roman" w:hAnsi="Times New Roman" w:cs="Times New Roman"/>
              </w:rPr>
            </w:rPrChange>
          </w:rPr>
          <w:delText xml:space="preserve">There shows no difference between child sex, EBF in the female child was </w:delText>
        </w:r>
      </w:del>
      <w:del w:id="3061" w:author="Mohammad Nayeem" w:date="2020-04-19T13:36:00Z">
        <w:r w:rsidRPr="004E6C2C" w:rsidDel="003C5727">
          <w:rPr>
            <w:rFonts w:ascii="Times New Roman" w:hAnsi="Times New Roman" w:cs="Times New Roman"/>
            <w:sz w:val="24"/>
            <w:szCs w:val="24"/>
            <w:rPrChange w:id="3062" w:author="Mohammad Nayeem" w:date="2020-04-21T22:30:00Z">
              <w:rPr>
                <w:rFonts w:ascii="Times New Roman" w:hAnsi="Times New Roman" w:cs="Times New Roman"/>
              </w:rPr>
            </w:rPrChange>
          </w:rPr>
          <w:delText>55.53</w:delText>
        </w:r>
      </w:del>
      <w:del w:id="3063" w:author="Mohammad Nayeem" w:date="2020-04-21T19:40:00Z">
        <w:r w:rsidRPr="004E6C2C" w:rsidDel="00A776ED">
          <w:rPr>
            <w:rFonts w:ascii="Times New Roman" w:hAnsi="Times New Roman" w:cs="Times New Roman"/>
            <w:sz w:val="24"/>
            <w:szCs w:val="24"/>
            <w:rPrChange w:id="3064" w:author="Mohammad Nayeem" w:date="2020-04-21T22:30:00Z">
              <w:rPr>
                <w:rFonts w:ascii="Times New Roman" w:hAnsi="Times New Roman" w:cs="Times New Roman"/>
              </w:rPr>
            </w:rPrChange>
          </w:rPr>
          <w:delText>%</w:delText>
        </w:r>
      </w:del>
      <w:del w:id="3065" w:author="Mohammad Nayeem" w:date="2020-04-19T13:36:00Z">
        <w:r w:rsidRPr="004E6C2C" w:rsidDel="003C5727">
          <w:rPr>
            <w:rFonts w:ascii="Times New Roman" w:hAnsi="Times New Roman" w:cs="Times New Roman"/>
            <w:sz w:val="24"/>
            <w:szCs w:val="24"/>
            <w:rPrChange w:id="3066" w:author="Mohammad Nayeem" w:date="2020-04-21T22:30:00Z">
              <w:rPr>
                <w:rFonts w:ascii="Times New Roman" w:hAnsi="Times New Roman" w:cs="Times New Roman"/>
              </w:rPr>
            </w:rPrChange>
          </w:rPr>
          <w:delText xml:space="preserve"> and 55.10% was in males</w:delText>
        </w:r>
      </w:del>
      <w:del w:id="3067" w:author="Mohammad Nayeem" w:date="2020-04-21T19:40:00Z">
        <w:r w:rsidRPr="004E6C2C" w:rsidDel="00A776ED">
          <w:rPr>
            <w:rFonts w:ascii="Times New Roman" w:hAnsi="Times New Roman" w:cs="Times New Roman"/>
            <w:sz w:val="24"/>
            <w:szCs w:val="24"/>
            <w:rPrChange w:id="3068" w:author="Mohammad Nayeem" w:date="2020-04-21T22:30:00Z">
              <w:rPr>
                <w:rFonts w:ascii="Times New Roman" w:hAnsi="Times New Roman" w:cs="Times New Roman"/>
              </w:rPr>
            </w:rPrChange>
          </w:rPr>
          <w:delText xml:space="preserve">. </w:delText>
        </w:r>
      </w:del>
      <w:r w:rsidRPr="004E6C2C">
        <w:rPr>
          <w:rFonts w:ascii="Times New Roman" w:hAnsi="Times New Roman" w:cs="Times New Roman"/>
          <w:sz w:val="24"/>
          <w:szCs w:val="24"/>
          <w:rPrChange w:id="3069" w:author="Mohammad Nayeem" w:date="2020-04-21T22:30:00Z">
            <w:rPr>
              <w:rFonts w:ascii="Times New Roman" w:hAnsi="Times New Roman" w:cs="Times New Roman"/>
            </w:rPr>
          </w:rPrChange>
        </w:rPr>
        <w:t xml:space="preserve">On another side, </w:t>
      </w:r>
      <w:ins w:id="3070" w:author="Mohammad Nayeem" w:date="2020-04-19T13:40:00Z">
        <w:r w:rsidR="003C5727" w:rsidRPr="004E6C2C">
          <w:rPr>
            <w:rFonts w:ascii="Times New Roman" w:hAnsi="Times New Roman" w:cs="Times New Roman"/>
            <w:sz w:val="24"/>
            <w:szCs w:val="24"/>
            <w:rPrChange w:id="3071" w:author="Mohammad Nayeem" w:date="2020-04-21T22:30:00Z">
              <w:rPr>
                <w:rFonts w:ascii="Times New Roman" w:hAnsi="Times New Roman" w:cs="Times New Roman"/>
              </w:rPr>
            </w:rPrChange>
          </w:rPr>
          <w:t>69.33</w:t>
        </w:r>
      </w:ins>
      <w:del w:id="3072" w:author="Mohammad Nayeem" w:date="2020-04-19T13:40:00Z">
        <w:r w:rsidRPr="004E6C2C" w:rsidDel="003C5727">
          <w:rPr>
            <w:rFonts w:ascii="Times New Roman" w:hAnsi="Times New Roman" w:cs="Times New Roman"/>
            <w:sz w:val="24"/>
            <w:szCs w:val="24"/>
            <w:rPrChange w:id="3073" w:author="Mohammad Nayeem" w:date="2020-04-21T22:30:00Z">
              <w:rPr>
                <w:rFonts w:ascii="Times New Roman" w:hAnsi="Times New Roman" w:cs="Times New Roman"/>
              </w:rPr>
            </w:rPrChange>
          </w:rPr>
          <w:delText>58.57</w:delText>
        </w:r>
      </w:del>
      <w:r w:rsidRPr="004E6C2C">
        <w:rPr>
          <w:rFonts w:ascii="Times New Roman" w:hAnsi="Times New Roman" w:cs="Times New Roman"/>
          <w:sz w:val="24"/>
          <w:szCs w:val="24"/>
          <w:rPrChange w:id="3074" w:author="Mohammad Nayeem" w:date="2020-04-21T22:30:00Z">
            <w:rPr>
              <w:rFonts w:ascii="Times New Roman" w:hAnsi="Times New Roman" w:cs="Times New Roman"/>
            </w:rPr>
          </w:rPrChange>
        </w:rPr>
        <w:t>% of children were EBF</w:t>
      </w:r>
      <w:ins w:id="3075" w:author="Mohammad Nayeem" w:date="2020-04-19T13:37:00Z">
        <w:r w:rsidR="003C5727" w:rsidRPr="004E6C2C">
          <w:rPr>
            <w:rFonts w:ascii="Times New Roman" w:hAnsi="Times New Roman" w:cs="Times New Roman"/>
            <w:sz w:val="24"/>
            <w:szCs w:val="24"/>
            <w:rPrChange w:id="3076" w:author="Mohammad Nayeem" w:date="2020-04-21T22:30:00Z">
              <w:rPr>
                <w:rFonts w:ascii="Times New Roman" w:hAnsi="Times New Roman" w:cs="Times New Roman"/>
              </w:rPr>
            </w:rPrChange>
          </w:rPr>
          <w:t xml:space="preserve"> and</w:t>
        </w:r>
      </w:ins>
      <w:r w:rsidRPr="004E6C2C">
        <w:rPr>
          <w:rFonts w:ascii="Times New Roman" w:hAnsi="Times New Roman" w:cs="Times New Roman"/>
          <w:sz w:val="24"/>
          <w:szCs w:val="24"/>
          <w:rPrChange w:id="3077" w:author="Mohammad Nayeem" w:date="2020-04-21T22:30:00Z">
            <w:rPr>
              <w:rFonts w:ascii="Times New Roman" w:hAnsi="Times New Roman" w:cs="Times New Roman"/>
            </w:rPr>
          </w:rPrChange>
        </w:rPr>
        <w:t xml:space="preserve"> </w:t>
      </w:r>
      <w:del w:id="3078" w:author="Mohammad Nayeem" w:date="2020-04-19T13:37:00Z">
        <w:r w:rsidRPr="004E6C2C" w:rsidDel="003C5727">
          <w:rPr>
            <w:rFonts w:ascii="Times New Roman" w:hAnsi="Times New Roman" w:cs="Times New Roman"/>
            <w:sz w:val="24"/>
            <w:szCs w:val="24"/>
            <w:rPrChange w:id="3079" w:author="Mohammad Nayeem" w:date="2020-04-21T22:30:00Z">
              <w:rPr>
                <w:rFonts w:ascii="Times New Roman" w:hAnsi="Times New Roman" w:cs="Times New Roman"/>
              </w:rPr>
            </w:rPrChange>
          </w:rPr>
          <w:delText xml:space="preserve">and 41.43% of children are Non-EBF </w:delText>
        </w:r>
      </w:del>
      <w:r w:rsidRPr="004E6C2C">
        <w:rPr>
          <w:rFonts w:ascii="Times New Roman" w:hAnsi="Times New Roman" w:cs="Times New Roman"/>
          <w:sz w:val="24"/>
          <w:szCs w:val="24"/>
          <w:rPrChange w:id="3080" w:author="Mohammad Nayeem" w:date="2020-04-21T22:30:00Z">
            <w:rPr>
              <w:rFonts w:ascii="Times New Roman" w:hAnsi="Times New Roman" w:cs="Times New Roman"/>
            </w:rPr>
          </w:rPrChange>
        </w:rPr>
        <w:t>having a</w:t>
      </w:r>
      <w:ins w:id="3081" w:author="Mohammad Nayeem" w:date="2020-04-21T19:40:00Z">
        <w:r w:rsidR="00A776ED" w:rsidRPr="004E6C2C">
          <w:rPr>
            <w:rFonts w:ascii="Times New Roman" w:hAnsi="Times New Roman" w:cs="Times New Roman"/>
            <w:sz w:val="24"/>
            <w:szCs w:val="24"/>
            <w:rPrChange w:id="3082" w:author="Mohammad Nayeem" w:date="2020-04-21T22:30:00Z">
              <w:rPr>
                <w:rFonts w:ascii="Times New Roman" w:hAnsi="Times New Roman" w:cs="Times New Roman"/>
              </w:rPr>
            </w:rPrChange>
          </w:rPr>
          <w:t>n</w:t>
        </w:r>
      </w:ins>
      <w:r w:rsidRPr="004E6C2C">
        <w:rPr>
          <w:rFonts w:ascii="Times New Roman" w:hAnsi="Times New Roman" w:cs="Times New Roman"/>
          <w:sz w:val="24"/>
          <w:szCs w:val="24"/>
          <w:rPrChange w:id="3083" w:author="Mohammad Nayeem" w:date="2020-04-21T22:30:00Z">
            <w:rPr>
              <w:rFonts w:ascii="Times New Roman" w:hAnsi="Times New Roman" w:cs="Times New Roman"/>
            </w:rPr>
          </w:rPrChange>
        </w:rPr>
        <w:t xml:space="preserve"> </w:t>
      </w:r>
      <w:del w:id="3084" w:author="Mohammad Nayeem" w:date="2020-04-19T13:41:00Z">
        <w:r w:rsidRPr="004E6C2C" w:rsidDel="003C5727">
          <w:rPr>
            <w:rFonts w:ascii="Times New Roman" w:hAnsi="Times New Roman" w:cs="Times New Roman"/>
            <w:sz w:val="24"/>
            <w:szCs w:val="24"/>
            <w:rPrChange w:id="3085" w:author="Mohammad Nayeem" w:date="2020-04-21T22:30:00Z">
              <w:rPr>
                <w:rFonts w:ascii="Times New Roman" w:hAnsi="Times New Roman" w:cs="Times New Roman"/>
              </w:rPr>
            </w:rPrChange>
          </w:rPr>
          <w:delText xml:space="preserve">large </w:delText>
        </w:r>
      </w:del>
      <w:ins w:id="3086" w:author="Mohammad Nayeem" w:date="2020-04-19T13:41:00Z">
        <w:r w:rsidR="003C5727" w:rsidRPr="004E6C2C">
          <w:rPr>
            <w:rFonts w:ascii="Times New Roman" w:hAnsi="Times New Roman" w:cs="Times New Roman"/>
            <w:sz w:val="24"/>
            <w:szCs w:val="24"/>
            <w:rPrChange w:id="3087" w:author="Mohammad Nayeem" w:date="2020-04-21T22:30:00Z">
              <w:rPr>
                <w:rFonts w:ascii="Times New Roman" w:hAnsi="Times New Roman" w:cs="Times New Roman"/>
              </w:rPr>
            </w:rPrChange>
          </w:rPr>
          <w:t xml:space="preserve">average </w:t>
        </w:r>
      </w:ins>
      <w:r w:rsidRPr="004E6C2C">
        <w:rPr>
          <w:rFonts w:ascii="Times New Roman" w:hAnsi="Times New Roman" w:cs="Times New Roman"/>
          <w:sz w:val="24"/>
          <w:szCs w:val="24"/>
          <w:rPrChange w:id="3088" w:author="Mohammad Nayeem" w:date="2020-04-21T22:30:00Z">
            <w:rPr>
              <w:rFonts w:ascii="Times New Roman" w:hAnsi="Times New Roman" w:cs="Times New Roman"/>
            </w:rPr>
          </w:rPrChange>
        </w:rPr>
        <w:t xml:space="preserve">size at birth. </w:t>
      </w:r>
      <w:del w:id="3089" w:author="Mohammad Nayeem" w:date="2020-04-19T13:41:00Z">
        <w:r w:rsidRPr="004E6C2C" w:rsidDel="00A501EA">
          <w:rPr>
            <w:rFonts w:ascii="Times New Roman" w:hAnsi="Times New Roman" w:cs="Times New Roman"/>
            <w:sz w:val="24"/>
            <w:szCs w:val="24"/>
            <w:rPrChange w:id="3090" w:author="Mohammad Nayeem" w:date="2020-04-21T22:30:00Z">
              <w:rPr>
                <w:rFonts w:ascii="Times New Roman" w:hAnsi="Times New Roman" w:cs="Times New Roman"/>
              </w:rPr>
            </w:rPrChange>
          </w:rPr>
          <w:delText xml:space="preserve">It is the lowest (48.81%) in a child whose births very small in size.  </w:delText>
        </w:r>
      </w:del>
      <w:r w:rsidRPr="004E6C2C">
        <w:rPr>
          <w:rFonts w:ascii="Times New Roman" w:hAnsi="Times New Roman" w:cs="Times New Roman"/>
          <w:sz w:val="24"/>
          <w:szCs w:val="24"/>
          <w:rPrChange w:id="3091" w:author="Mohammad Nayeem" w:date="2020-04-21T22:30:00Z">
            <w:rPr>
              <w:rFonts w:ascii="Times New Roman" w:hAnsi="Times New Roman" w:cs="Times New Roman"/>
            </w:rPr>
          </w:rPrChange>
        </w:rPr>
        <w:t>A</w:t>
      </w:r>
      <w:del w:id="3092" w:author="Mohammad Nayeem" w:date="2020-04-19T13:42:00Z">
        <w:r w:rsidRPr="004E6C2C" w:rsidDel="00535611">
          <w:rPr>
            <w:rFonts w:ascii="Times New Roman" w:hAnsi="Times New Roman" w:cs="Times New Roman"/>
            <w:sz w:val="24"/>
            <w:szCs w:val="24"/>
            <w:rPrChange w:id="3093" w:author="Mohammad Nayeem" w:date="2020-04-21T22:30:00Z">
              <w:rPr>
                <w:rFonts w:ascii="Times New Roman" w:hAnsi="Times New Roman" w:cs="Times New Roman"/>
              </w:rPr>
            </w:rPrChange>
          </w:rPr>
          <w:delText>s expected, a</w:delText>
        </w:r>
      </w:del>
      <w:r w:rsidRPr="004E6C2C">
        <w:rPr>
          <w:rFonts w:ascii="Times New Roman" w:hAnsi="Times New Roman" w:cs="Times New Roman"/>
          <w:sz w:val="24"/>
          <w:szCs w:val="24"/>
          <w:rPrChange w:id="3094" w:author="Mohammad Nayeem" w:date="2020-04-21T22:30:00Z">
            <w:rPr>
              <w:rFonts w:ascii="Times New Roman" w:hAnsi="Times New Roman" w:cs="Times New Roman"/>
            </w:rPr>
          </w:rPrChange>
        </w:rPr>
        <w:t xml:space="preserve">s age increases EBF was decreasing in a significant rate, </w:t>
      </w:r>
      <w:ins w:id="3095" w:author="Mohammad Nayeem" w:date="2020-04-19T13:42:00Z">
        <w:r w:rsidR="00535611" w:rsidRPr="004E6C2C">
          <w:rPr>
            <w:rFonts w:ascii="Times New Roman" w:hAnsi="Times New Roman" w:cs="Times New Roman"/>
            <w:sz w:val="24"/>
            <w:szCs w:val="24"/>
            <w:rPrChange w:id="3096" w:author="Mohammad Nayeem" w:date="2020-04-21T22:30:00Z">
              <w:rPr>
                <w:rFonts w:ascii="Times New Roman" w:hAnsi="Times New Roman" w:cs="Times New Roman"/>
              </w:rPr>
            </w:rPrChange>
          </w:rPr>
          <w:t>39.47</w:t>
        </w:r>
      </w:ins>
      <w:del w:id="3097" w:author="Mohammad Nayeem" w:date="2020-04-19T13:42:00Z">
        <w:r w:rsidRPr="004E6C2C" w:rsidDel="00535611">
          <w:rPr>
            <w:rFonts w:ascii="Times New Roman" w:hAnsi="Times New Roman" w:cs="Times New Roman"/>
            <w:sz w:val="24"/>
            <w:szCs w:val="24"/>
            <w:rPrChange w:id="3098" w:author="Mohammad Nayeem" w:date="2020-04-21T22:30:00Z">
              <w:rPr>
                <w:rFonts w:ascii="Times New Roman" w:hAnsi="Times New Roman" w:cs="Times New Roman"/>
              </w:rPr>
            </w:rPrChange>
          </w:rPr>
          <w:delText>80.33</w:delText>
        </w:r>
      </w:del>
      <w:r w:rsidRPr="004E6C2C">
        <w:rPr>
          <w:rFonts w:ascii="Times New Roman" w:hAnsi="Times New Roman" w:cs="Times New Roman"/>
          <w:sz w:val="24"/>
          <w:szCs w:val="24"/>
          <w:rPrChange w:id="3099" w:author="Mohammad Nayeem" w:date="2020-04-21T22:30:00Z">
            <w:rPr>
              <w:rFonts w:ascii="Times New Roman" w:hAnsi="Times New Roman" w:cs="Times New Roman"/>
            </w:rPr>
          </w:rPrChange>
        </w:rPr>
        <w:t xml:space="preserve">% of children in our country are of 0-1 months are exclusively breastfed somewhere it can be shown that </w:t>
      </w:r>
      <w:ins w:id="3100" w:author="Mohammad Nayeem" w:date="2020-04-19T13:42:00Z">
        <w:r w:rsidR="00535611" w:rsidRPr="004E6C2C">
          <w:rPr>
            <w:rFonts w:ascii="Times New Roman" w:hAnsi="Times New Roman" w:cs="Times New Roman"/>
            <w:sz w:val="24"/>
            <w:szCs w:val="24"/>
            <w:rPrChange w:id="3101" w:author="Mohammad Nayeem" w:date="2020-04-21T22:30:00Z">
              <w:rPr>
                <w:rFonts w:ascii="Times New Roman" w:hAnsi="Times New Roman" w:cs="Times New Roman"/>
              </w:rPr>
            </w:rPrChange>
          </w:rPr>
          <w:t>38.</w:t>
        </w:r>
      </w:ins>
      <w:ins w:id="3102" w:author="Mohammad Nayeem" w:date="2020-04-19T13:43:00Z">
        <w:r w:rsidR="00535611" w:rsidRPr="004E6C2C">
          <w:rPr>
            <w:rFonts w:ascii="Times New Roman" w:hAnsi="Times New Roman" w:cs="Times New Roman"/>
            <w:sz w:val="24"/>
            <w:szCs w:val="24"/>
            <w:rPrChange w:id="3103" w:author="Mohammad Nayeem" w:date="2020-04-21T22:30:00Z">
              <w:rPr>
                <w:rFonts w:ascii="Times New Roman" w:hAnsi="Times New Roman" w:cs="Times New Roman"/>
              </w:rPr>
            </w:rPrChange>
          </w:rPr>
          <w:t>40</w:t>
        </w:r>
      </w:ins>
      <w:del w:id="3104" w:author="Mohammad Nayeem" w:date="2020-04-19T13:42:00Z">
        <w:r w:rsidRPr="004E6C2C" w:rsidDel="00535611">
          <w:rPr>
            <w:rFonts w:ascii="Times New Roman" w:hAnsi="Times New Roman" w:cs="Times New Roman"/>
            <w:sz w:val="24"/>
            <w:szCs w:val="24"/>
            <w:rPrChange w:id="3105" w:author="Mohammad Nayeem" w:date="2020-04-21T22:30:00Z">
              <w:rPr>
                <w:rFonts w:ascii="Times New Roman" w:hAnsi="Times New Roman" w:cs="Times New Roman"/>
              </w:rPr>
            </w:rPrChange>
          </w:rPr>
          <w:delText>61.83</w:delText>
        </w:r>
      </w:del>
      <w:r w:rsidRPr="004E6C2C">
        <w:rPr>
          <w:rFonts w:ascii="Times New Roman" w:hAnsi="Times New Roman" w:cs="Times New Roman"/>
          <w:sz w:val="24"/>
          <w:szCs w:val="24"/>
          <w:rPrChange w:id="3106" w:author="Mohammad Nayeem" w:date="2020-04-21T22:30:00Z">
            <w:rPr>
              <w:rFonts w:ascii="Times New Roman" w:hAnsi="Times New Roman" w:cs="Times New Roman"/>
            </w:rPr>
          </w:rPrChange>
        </w:rPr>
        <w:t>% of children having 2-3 months age are exclusively breastfed and this percentage (</w:t>
      </w:r>
      <w:ins w:id="3107" w:author="Mohammad Nayeem" w:date="2020-04-19T13:43:00Z">
        <w:r w:rsidR="00535611" w:rsidRPr="004E6C2C">
          <w:rPr>
            <w:rFonts w:ascii="Times New Roman" w:hAnsi="Times New Roman" w:cs="Times New Roman"/>
            <w:sz w:val="24"/>
            <w:szCs w:val="24"/>
            <w:rPrChange w:id="3108" w:author="Mohammad Nayeem" w:date="2020-04-21T22:30:00Z">
              <w:rPr>
                <w:rFonts w:ascii="Times New Roman" w:hAnsi="Times New Roman" w:cs="Times New Roman"/>
              </w:rPr>
            </w:rPrChange>
          </w:rPr>
          <w:t>22.13%</w:t>
        </w:r>
      </w:ins>
      <w:del w:id="3109" w:author="Mohammad Nayeem" w:date="2020-04-19T13:43:00Z">
        <w:r w:rsidRPr="004E6C2C" w:rsidDel="00535611">
          <w:rPr>
            <w:rFonts w:ascii="Times New Roman" w:hAnsi="Times New Roman" w:cs="Times New Roman"/>
            <w:sz w:val="24"/>
            <w:szCs w:val="24"/>
            <w:rPrChange w:id="3110" w:author="Mohammad Nayeem" w:date="2020-04-21T22:30:00Z">
              <w:rPr>
                <w:rFonts w:ascii="Times New Roman" w:hAnsi="Times New Roman" w:cs="Times New Roman"/>
              </w:rPr>
            </w:rPrChange>
          </w:rPr>
          <w:delText>31.74</w:delText>
        </w:r>
      </w:del>
      <w:r w:rsidRPr="004E6C2C">
        <w:rPr>
          <w:rFonts w:ascii="Times New Roman" w:hAnsi="Times New Roman" w:cs="Times New Roman"/>
          <w:sz w:val="24"/>
          <w:szCs w:val="24"/>
          <w:rPrChange w:id="3111" w:author="Mohammad Nayeem" w:date="2020-04-21T22:30:00Z">
            <w:rPr>
              <w:rFonts w:ascii="Times New Roman" w:hAnsi="Times New Roman" w:cs="Times New Roman"/>
            </w:rPr>
          </w:rPrChange>
        </w:rPr>
        <w:t xml:space="preserve">) is lowest in </w:t>
      </w:r>
      <w:ins w:id="3112" w:author="Mohammad Nayeem" w:date="2020-04-22T15:42:00Z">
        <w:r w:rsidR="00F46396">
          <w:rPr>
            <w:rFonts w:ascii="Times New Roman" w:hAnsi="Times New Roman" w:cs="Times New Roman"/>
            <w:sz w:val="24"/>
            <w:szCs w:val="24"/>
          </w:rPr>
          <w:t xml:space="preserve">the </w:t>
        </w:r>
      </w:ins>
      <w:r w:rsidRPr="004E6C2C">
        <w:rPr>
          <w:rFonts w:ascii="Times New Roman" w:hAnsi="Times New Roman" w:cs="Times New Roman"/>
          <w:sz w:val="24"/>
          <w:szCs w:val="24"/>
          <w:rPrChange w:id="3113" w:author="Mohammad Nayeem" w:date="2020-04-21T22:30:00Z">
            <w:rPr>
              <w:rFonts w:ascii="Times New Roman" w:hAnsi="Times New Roman" w:cs="Times New Roman"/>
            </w:rPr>
          </w:rPrChange>
        </w:rPr>
        <w:t>higher age group 4-5 months of</w:t>
      </w:r>
      <w:ins w:id="3114" w:author="Mohammad Nayeem" w:date="2020-04-22T15:42:00Z">
        <w:r w:rsidR="00F46396">
          <w:rPr>
            <w:rFonts w:ascii="Times New Roman" w:hAnsi="Times New Roman" w:cs="Times New Roman"/>
            <w:sz w:val="24"/>
            <w:szCs w:val="24"/>
          </w:rPr>
          <w:t xml:space="preserve"> the</w:t>
        </w:r>
      </w:ins>
      <w:r w:rsidRPr="004E6C2C">
        <w:rPr>
          <w:rFonts w:ascii="Times New Roman" w:hAnsi="Times New Roman" w:cs="Times New Roman"/>
          <w:sz w:val="24"/>
          <w:szCs w:val="24"/>
          <w:rPrChange w:id="3115" w:author="Mohammad Nayeem" w:date="2020-04-21T22:30:00Z">
            <w:rPr>
              <w:rFonts w:ascii="Times New Roman" w:hAnsi="Times New Roman" w:cs="Times New Roman"/>
            </w:rPr>
          </w:rPrChange>
        </w:rPr>
        <w:t xml:space="preserve"> child.</w:t>
      </w:r>
      <w:commentRangeEnd w:id="3040"/>
      <w:r w:rsidR="00922582" w:rsidRPr="004E6C2C">
        <w:rPr>
          <w:rStyle w:val="CommentReference"/>
          <w:rFonts w:ascii="Times New Roman" w:hAnsi="Times New Roman" w:cs="Times New Roman"/>
          <w:noProof/>
          <w:sz w:val="24"/>
          <w:szCs w:val="24"/>
          <w:lang w:val="en-GB"/>
          <w:rPrChange w:id="3116" w:author="Mohammad Nayeem" w:date="2020-04-21T22:30:00Z">
            <w:rPr>
              <w:rStyle w:val="CommentReference"/>
              <w:noProof/>
              <w:lang w:val="en-GB"/>
            </w:rPr>
          </w:rPrChange>
        </w:rPr>
        <w:commentReference w:id="3040"/>
      </w:r>
      <w:commentRangeEnd w:id="3041"/>
      <w:r w:rsidR="00BB74E9" w:rsidRPr="004E6C2C">
        <w:rPr>
          <w:rStyle w:val="CommentReference"/>
          <w:rFonts w:ascii="Times New Roman" w:hAnsi="Times New Roman" w:cs="Times New Roman"/>
          <w:noProof/>
          <w:sz w:val="24"/>
          <w:szCs w:val="24"/>
          <w:lang w:val="en-GB"/>
          <w:rPrChange w:id="3117" w:author="Mohammad Nayeem" w:date="2020-04-21T22:30:00Z">
            <w:rPr>
              <w:rStyle w:val="CommentReference"/>
              <w:noProof/>
              <w:lang w:val="en-GB"/>
            </w:rPr>
          </w:rPrChange>
        </w:rPr>
        <w:commentReference w:id="3041"/>
      </w:r>
    </w:p>
    <w:p w14:paraId="66CE0035" w14:textId="77777777" w:rsidR="00826694" w:rsidRPr="004E6C2C" w:rsidRDefault="00826694">
      <w:pPr>
        <w:spacing w:after="0" w:line="480" w:lineRule="auto"/>
        <w:jc w:val="both"/>
        <w:rPr>
          <w:rFonts w:ascii="Times New Roman" w:hAnsi="Times New Roman" w:cs="Times New Roman"/>
          <w:sz w:val="24"/>
          <w:szCs w:val="24"/>
          <w:rPrChange w:id="3118" w:author="Mohammad Nayeem" w:date="2020-04-21T22:30:00Z">
            <w:rPr>
              <w:rFonts w:ascii="Times New Roman" w:hAnsi="Times New Roman" w:cs="Times New Roman"/>
            </w:rPr>
          </w:rPrChange>
        </w:rPr>
      </w:pPr>
    </w:p>
    <w:p w14:paraId="6382EF5E" w14:textId="5FB571AF" w:rsidR="005F7198" w:rsidRPr="004E6C2C" w:rsidDel="00207654" w:rsidRDefault="005F7198">
      <w:pPr>
        <w:spacing w:after="0" w:line="480" w:lineRule="auto"/>
        <w:jc w:val="both"/>
        <w:rPr>
          <w:del w:id="3119" w:author="Mohammad Nayeem" w:date="2020-04-21T21:16:00Z"/>
          <w:rFonts w:ascii="Times New Roman" w:hAnsi="Times New Roman" w:cs="Times New Roman"/>
          <w:b/>
          <w:bCs/>
          <w:sz w:val="24"/>
          <w:szCs w:val="24"/>
          <w:rPrChange w:id="3120" w:author="Mohammad Nayeem" w:date="2020-04-21T22:30:00Z">
            <w:rPr>
              <w:del w:id="3121" w:author="Mohammad Nayeem" w:date="2020-04-21T21:16:00Z"/>
              <w:rFonts w:ascii="Times New Roman" w:hAnsi="Times New Roman" w:cs="Times New Roman"/>
              <w:b/>
              <w:bCs/>
            </w:rPr>
          </w:rPrChange>
        </w:rPr>
      </w:pPr>
      <w:commentRangeStart w:id="3122"/>
      <w:commentRangeStart w:id="3123"/>
      <w:del w:id="3124" w:author="Mohammad Nayeem" w:date="2020-04-21T21:16:00Z">
        <w:r w:rsidRPr="004E6C2C" w:rsidDel="00207654">
          <w:rPr>
            <w:rFonts w:ascii="Times New Roman" w:hAnsi="Times New Roman" w:cs="Times New Roman"/>
            <w:b/>
            <w:bCs/>
            <w:sz w:val="24"/>
            <w:szCs w:val="24"/>
            <w:rPrChange w:id="3125" w:author="Mohammad Nayeem" w:date="2020-04-21T22:30:00Z">
              <w:rPr>
                <w:rFonts w:ascii="Times New Roman" w:hAnsi="Times New Roman" w:cs="Times New Roman"/>
                <w:b/>
                <w:bCs/>
              </w:rPr>
            </w:rPrChange>
          </w:rPr>
          <w:delText xml:space="preserve">Table 2: Chi-Square test for identifying </w:delText>
        </w:r>
        <w:r w:rsidRPr="004E6C2C" w:rsidDel="00207654">
          <w:rPr>
            <w:rFonts w:ascii="Times New Roman" w:hAnsi="Times New Roman" w:cs="Times New Roman"/>
            <w:b/>
            <w:sz w:val="24"/>
            <w:szCs w:val="24"/>
            <w:rPrChange w:id="3126" w:author="Mohammad Nayeem" w:date="2020-04-21T22:30:00Z">
              <w:rPr>
                <w:rFonts w:ascii="Times New Roman" w:hAnsi="Times New Roman" w:cs="Times New Roman"/>
                <w:b/>
              </w:rPr>
            </w:rPrChange>
          </w:rPr>
          <w:delText>child’s characteristics</w:delText>
        </w:r>
        <w:r w:rsidRPr="004E6C2C" w:rsidDel="00207654">
          <w:rPr>
            <w:rFonts w:ascii="Times New Roman" w:hAnsi="Times New Roman" w:cs="Times New Roman"/>
            <w:b/>
            <w:bCs/>
            <w:sz w:val="24"/>
            <w:szCs w:val="24"/>
            <w:rPrChange w:id="3127" w:author="Mohammad Nayeem" w:date="2020-04-21T22:30:00Z">
              <w:rPr>
                <w:rFonts w:ascii="Times New Roman" w:hAnsi="Times New Roman" w:cs="Times New Roman"/>
                <w:b/>
                <w:bCs/>
              </w:rPr>
            </w:rPrChange>
          </w:rPr>
          <w:delText xml:space="preserve"> associate with </w:delText>
        </w:r>
        <w:r w:rsidR="00BE5D2D" w:rsidRPr="004E6C2C" w:rsidDel="00207654">
          <w:rPr>
            <w:rFonts w:ascii="Times New Roman" w:hAnsi="Times New Roman" w:cs="Times New Roman"/>
            <w:b/>
            <w:bCs/>
            <w:sz w:val="24"/>
            <w:szCs w:val="24"/>
            <w:rPrChange w:id="3128" w:author="Mohammad Nayeem" w:date="2020-04-21T22:30:00Z">
              <w:rPr>
                <w:rFonts w:ascii="Times New Roman" w:hAnsi="Times New Roman" w:cs="Times New Roman"/>
                <w:b/>
                <w:bCs/>
              </w:rPr>
            </w:rPrChange>
          </w:rPr>
          <w:delText>exclusive</w:delText>
        </w:r>
        <w:r w:rsidRPr="004E6C2C" w:rsidDel="00207654">
          <w:rPr>
            <w:rFonts w:ascii="Times New Roman" w:hAnsi="Times New Roman" w:cs="Times New Roman"/>
            <w:b/>
            <w:bCs/>
            <w:sz w:val="24"/>
            <w:szCs w:val="24"/>
            <w:rPrChange w:id="3129" w:author="Mohammad Nayeem" w:date="2020-04-21T22:30:00Z">
              <w:rPr>
                <w:rFonts w:ascii="Times New Roman" w:hAnsi="Times New Roman" w:cs="Times New Roman"/>
                <w:b/>
                <w:bCs/>
              </w:rPr>
            </w:rPrChange>
          </w:rPr>
          <w:delText xml:space="preserve"> breastfeeding among infant in Bangladesh</w:delText>
        </w:r>
        <w:commentRangeEnd w:id="3122"/>
        <w:r w:rsidR="00364DF2" w:rsidRPr="004E6C2C" w:rsidDel="00207654">
          <w:rPr>
            <w:rStyle w:val="CommentReference"/>
            <w:rFonts w:ascii="Times New Roman" w:hAnsi="Times New Roman" w:cs="Times New Roman"/>
            <w:noProof/>
            <w:sz w:val="24"/>
            <w:szCs w:val="24"/>
            <w:lang w:val="en-GB"/>
            <w:rPrChange w:id="3130" w:author="Mohammad Nayeem" w:date="2020-04-21T22:30:00Z">
              <w:rPr>
                <w:rStyle w:val="CommentReference"/>
                <w:noProof/>
                <w:lang w:val="en-GB"/>
              </w:rPr>
            </w:rPrChange>
          </w:rPr>
          <w:commentReference w:id="3122"/>
        </w:r>
        <w:commentRangeEnd w:id="3123"/>
        <w:r w:rsidR="00BB74E9" w:rsidRPr="004E6C2C" w:rsidDel="00207654">
          <w:rPr>
            <w:rStyle w:val="CommentReference"/>
            <w:rFonts w:ascii="Times New Roman" w:hAnsi="Times New Roman" w:cs="Times New Roman"/>
            <w:noProof/>
            <w:sz w:val="24"/>
            <w:szCs w:val="24"/>
            <w:lang w:val="en-GB"/>
            <w:rPrChange w:id="3131" w:author="Mohammad Nayeem" w:date="2020-04-21T22:30:00Z">
              <w:rPr>
                <w:rStyle w:val="CommentReference"/>
                <w:noProof/>
                <w:lang w:val="en-GB"/>
              </w:rPr>
            </w:rPrChange>
          </w:rPr>
          <w:commentReference w:id="3123"/>
        </w:r>
      </w:del>
    </w:p>
    <w:p w14:paraId="2CF8254E" w14:textId="2F6AA404" w:rsidR="00983BBB" w:rsidRDefault="00983BBB">
      <w:pPr>
        <w:spacing w:after="0" w:line="480" w:lineRule="auto"/>
        <w:jc w:val="both"/>
        <w:rPr>
          <w:del w:id="3132" w:author="Mohammad Nayeem" w:date="2020-04-21T21:16:00Z"/>
          <w:rFonts w:ascii="Times New Roman" w:hAnsi="Times New Roman" w:cs="Times New Roman"/>
          <w:b/>
          <w:bCs/>
          <w:sz w:val="24"/>
          <w:szCs w:val="24"/>
          <w:rPrChange w:id="3133" w:author="Mohammad Nayeem" w:date="2020-04-21T22:30:00Z">
            <w:rPr>
              <w:del w:id="3134" w:author="Mohammad Nayeem" w:date="2020-04-21T21:16:00Z"/>
              <w:rFonts w:ascii="Times New Roman" w:hAnsi="Times New Roman" w:cs="Times New Roman"/>
              <w:b/>
              <w:bCs/>
            </w:rPr>
          </w:rPrChange>
        </w:rPr>
        <w:sectPr w:rsidR="00983BBB" w:rsidSect="00FE0E61">
          <w:footerReference w:type="default" r:id="rId13"/>
          <w:pgSz w:w="12240" w:h="15840"/>
          <w:pgMar w:top="1440" w:right="1440" w:bottom="1440" w:left="1440" w:header="720" w:footer="720" w:gutter="0"/>
          <w:cols w:space="720"/>
          <w:docGrid w:linePitch="360"/>
        </w:sectPr>
      </w:pPr>
    </w:p>
    <w:tbl>
      <w:tblPr>
        <w:tblStyle w:val="PlainTable2"/>
        <w:tblW w:w="9355" w:type="dxa"/>
        <w:tblLook w:val="04A0" w:firstRow="1" w:lastRow="0" w:firstColumn="1" w:lastColumn="0" w:noHBand="0" w:noVBand="1"/>
      </w:tblPr>
      <w:tblGrid>
        <w:gridCol w:w="3060"/>
        <w:gridCol w:w="2070"/>
        <w:gridCol w:w="2408"/>
        <w:gridCol w:w="1817"/>
      </w:tblGrid>
      <w:tr w:rsidR="000D2341" w:rsidRPr="004E6C2C" w:rsidDel="00207654" w14:paraId="1CA733AD" w14:textId="16478174" w:rsidTr="008B2677">
        <w:trPr>
          <w:cnfStyle w:val="100000000000" w:firstRow="1" w:lastRow="0" w:firstColumn="0" w:lastColumn="0" w:oddVBand="0" w:evenVBand="0" w:oddHBand="0" w:evenHBand="0" w:firstRowFirstColumn="0" w:firstRowLastColumn="0" w:lastRowFirstColumn="0" w:lastRowLastColumn="0"/>
          <w:del w:id="3135"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3125C5D6" w14:textId="3D54D704" w:rsidR="000D2341" w:rsidRPr="004E6C2C" w:rsidDel="00207654" w:rsidRDefault="000D2341">
            <w:pPr>
              <w:spacing w:line="480" w:lineRule="auto"/>
              <w:jc w:val="both"/>
              <w:rPr>
                <w:del w:id="3136" w:author="Mohammad Nayeem" w:date="2020-04-21T21:16:00Z"/>
                <w:rFonts w:ascii="Times New Roman" w:hAnsi="Times New Roman" w:cs="Times New Roman"/>
                <w:sz w:val="24"/>
                <w:szCs w:val="24"/>
                <w:rPrChange w:id="3137" w:author="Mohammad Nayeem" w:date="2020-04-21T22:30:00Z">
                  <w:rPr>
                    <w:del w:id="3138" w:author="Mohammad Nayeem" w:date="2020-04-21T21:16:00Z"/>
                    <w:rFonts w:ascii="Times New Roman" w:hAnsi="Times New Roman" w:cs="Times New Roman"/>
                  </w:rPr>
                </w:rPrChange>
              </w:rPr>
            </w:pPr>
            <w:del w:id="3139" w:author="Mohammad Nayeem" w:date="2020-04-21T21:16:00Z">
              <w:r w:rsidRPr="004E6C2C" w:rsidDel="00207654">
                <w:rPr>
                  <w:rFonts w:ascii="Times New Roman" w:hAnsi="Times New Roman" w:cs="Times New Roman"/>
                  <w:sz w:val="24"/>
                  <w:szCs w:val="24"/>
                  <w:rPrChange w:id="3140" w:author="Mohammad Nayeem" w:date="2020-04-21T22:30:00Z">
                    <w:rPr>
                      <w:rFonts w:ascii="Times New Roman" w:hAnsi="Times New Roman" w:cs="Times New Roman"/>
                    </w:rPr>
                  </w:rPrChange>
                </w:rPr>
                <w:delText>Characteristics</w:delText>
              </w:r>
            </w:del>
          </w:p>
        </w:tc>
        <w:tc>
          <w:tcPr>
            <w:tcW w:w="2070" w:type="dxa"/>
          </w:tcPr>
          <w:p w14:paraId="112370AC" w14:textId="224D7A72" w:rsidR="000D2341" w:rsidRPr="004E6C2C" w:rsidDel="00207654" w:rsidRDefault="000D2341">
            <w:pPr>
              <w:spacing w:line="480" w:lineRule="auto"/>
              <w:jc w:val="both"/>
              <w:cnfStyle w:val="100000000000" w:firstRow="1" w:lastRow="0" w:firstColumn="0" w:lastColumn="0" w:oddVBand="0" w:evenVBand="0" w:oddHBand="0" w:evenHBand="0" w:firstRowFirstColumn="0" w:firstRowLastColumn="0" w:lastRowFirstColumn="0" w:lastRowLastColumn="0"/>
              <w:rPr>
                <w:del w:id="3141" w:author="Mohammad Nayeem" w:date="2020-04-21T21:16:00Z"/>
                <w:rFonts w:ascii="Times New Roman" w:hAnsi="Times New Roman" w:cs="Times New Roman"/>
                <w:sz w:val="24"/>
                <w:szCs w:val="24"/>
                <w:rPrChange w:id="3142" w:author="Mohammad Nayeem" w:date="2020-04-21T22:30:00Z">
                  <w:rPr>
                    <w:del w:id="3143" w:author="Mohammad Nayeem" w:date="2020-04-21T21:16:00Z"/>
                    <w:rFonts w:ascii="Times New Roman" w:hAnsi="Times New Roman" w:cs="Times New Roman"/>
                  </w:rPr>
                </w:rPrChange>
              </w:rPr>
            </w:pPr>
            <w:del w:id="3144" w:author="Mohammad Nayeem" w:date="2020-04-21T21:16:00Z">
              <w:r w:rsidRPr="004E6C2C" w:rsidDel="00207654">
                <w:rPr>
                  <w:rFonts w:ascii="Times New Roman" w:hAnsi="Times New Roman" w:cs="Times New Roman"/>
                  <w:sz w:val="24"/>
                  <w:szCs w:val="24"/>
                  <w:rPrChange w:id="3145" w:author="Mohammad Nayeem" w:date="2020-04-21T22:30:00Z">
                    <w:rPr>
                      <w:rFonts w:ascii="Times New Roman" w:hAnsi="Times New Roman" w:cs="Times New Roman"/>
                    </w:rPr>
                  </w:rPrChange>
                </w:rPr>
                <w:delText>EBF (%)</w:delText>
              </w:r>
            </w:del>
          </w:p>
        </w:tc>
        <w:tc>
          <w:tcPr>
            <w:tcW w:w="2408" w:type="dxa"/>
          </w:tcPr>
          <w:p w14:paraId="17A6265E" w14:textId="0A40DB5D" w:rsidR="000D2341" w:rsidRPr="004E6C2C" w:rsidDel="00207654" w:rsidRDefault="000D2341">
            <w:pPr>
              <w:spacing w:line="480" w:lineRule="auto"/>
              <w:jc w:val="both"/>
              <w:cnfStyle w:val="100000000000" w:firstRow="1" w:lastRow="0" w:firstColumn="0" w:lastColumn="0" w:oddVBand="0" w:evenVBand="0" w:oddHBand="0" w:evenHBand="0" w:firstRowFirstColumn="0" w:firstRowLastColumn="0" w:lastRowFirstColumn="0" w:lastRowLastColumn="0"/>
              <w:rPr>
                <w:del w:id="3146" w:author="Mohammad Nayeem" w:date="2020-04-21T21:16:00Z"/>
                <w:rFonts w:ascii="Times New Roman" w:hAnsi="Times New Roman" w:cs="Times New Roman"/>
                <w:sz w:val="24"/>
                <w:szCs w:val="24"/>
                <w:rPrChange w:id="3147" w:author="Mohammad Nayeem" w:date="2020-04-21T22:30:00Z">
                  <w:rPr>
                    <w:del w:id="3148" w:author="Mohammad Nayeem" w:date="2020-04-21T21:16:00Z"/>
                    <w:rFonts w:ascii="Times New Roman" w:hAnsi="Times New Roman" w:cs="Times New Roman"/>
                  </w:rPr>
                </w:rPrChange>
              </w:rPr>
            </w:pPr>
            <w:del w:id="3149" w:author="Mohammad Nayeem" w:date="2020-04-21T21:16:00Z">
              <w:r w:rsidRPr="004E6C2C" w:rsidDel="00207654">
                <w:rPr>
                  <w:rFonts w:ascii="Times New Roman" w:hAnsi="Times New Roman" w:cs="Times New Roman"/>
                  <w:sz w:val="24"/>
                  <w:szCs w:val="24"/>
                  <w:rPrChange w:id="3150" w:author="Mohammad Nayeem" w:date="2020-04-21T22:30:00Z">
                    <w:rPr>
                      <w:rFonts w:ascii="Times New Roman" w:hAnsi="Times New Roman" w:cs="Times New Roman"/>
                    </w:rPr>
                  </w:rPrChange>
                </w:rPr>
                <w:delText>Non-EBF (%)</w:delText>
              </w:r>
            </w:del>
          </w:p>
        </w:tc>
        <w:tc>
          <w:tcPr>
            <w:tcW w:w="1817" w:type="dxa"/>
          </w:tcPr>
          <w:p w14:paraId="039C4246" w14:textId="3C154010" w:rsidR="000D2341" w:rsidRPr="004E6C2C" w:rsidDel="00207654" w:rsidRDefault="000D2341">
            <w:pPr>
              <w:spacing w:line="480" w:lineRule="auto"/>
              <w:jc w:val="both"/>
              <w:cnfStyle w:val="100000000000" w:firstRow="1" w:lastRow="0" w:firstColumn="0" w:lastColumn="0" w:oddVBand="0" w:evenVBand="0" w:oddHBand="0" w:evenHBand="0" w:firstRowFirstColumn="0" w:firstRowLastColumn="0" w:lastRowFirstColumn="0" w:lastRowLastColumn="0"/>
              <w:rPr>
                <w:del w:id="3151" w:author="Mohammad Nayeem" w:date="2020-04-21T21:16:00Z"/>
                <w:rFonts w:ascii="Times New Roman" w:hAnsi="Times New Roman" w:cs="Times New Roman"/>
                <w:sz w:val="24"/>
                <w:szCs w:val="24"/>
                <w:rPrChange w:id="3152" w:author="Mohammad Nayeem" w:date="2020-04-21T22:30:00Z">
                  <w:rPr>
                    <w:del w:id="3153" w:author="Mohammad Nayeem" w:date="2020-04-21T21:16:00Z"/>
                    <w:rFonts w:ascii="Times New Roman" w:hAnsi="Times New Roman" w:cs="Times New Roman"/>
                  </w:rPr>
                </w:rPrChange>
              </w:rPr>
            </w:pPr>
            <w:del w:id="3154" w:author="Mohammad Nayeem" w:date="2020-04-21T21:16:00Z">
              <w:r w:rsidRPr="004E6C2C" w:rsidDel="00207654">
                <w:rPr>
                  <w:rFonts w:ascii="Times New Roman" w:hAnsi="Times New Roman" w:cs="Times New Roman"/>
                  <w:sz w:val="24"/>
                  <w:szCs w:val="24"/>
                  <w:rPrChange w:id="3155" w:author="Mohammad Nayeem" w:date="2020-04-21T22:30:00Z">
                    <w:rPr>
                      <w:rFonts w:ascii="Times New Roman" w:hAnsi="Times New Roman" w:cs="Times New Roman"/>
                    </w:rPr>
                  </w:rPrChange>
                </w:rPr>
                <w:delText>P-Value*</w:delText>
              </w:r>
            </w:del>
          </w:p>
        </w:tc>
      </w:tr>
      <w:tr w:rsidR="001B7465" w:rsidRPr="004E6C2C" w:rsidDel="00804206" w14:paraId="36068AF9" w14:textId="2ED796EF" w:rsidTr="008B2677">
        <w:trPr>
          <w:cnfStyle w:val="000000100000" w:firstRow="0" w:lastRow="0" w:firstColumn="0" w:lastColumn="0" w:oddVBand="0" w:evenVBand="0" w:oddHBand="1" w:evenHBand="0" w:firstRowFirstColumn="0" w:firstRowLastColumn="0" w:lastRowFirstColumn="0" w:lastRowLastColumn="0"/>
          <w:del w:id="3156" w:author="Mohammad Nayeem" w:date="2020-04-19T01:39:00Z"/>
        </w:trPr>
        <w:tc>
          <w:tcPr>
            <w:cnfStyle w:val="001000000000" w:firstRow="0" w:lastRow="0" w:firstColumn="1" w:lastColumn="0" w:oddVBand="0" w:evenVBand="0" w:oddHBand="0" w:evenHBand="0" w:firstRowFirstColumn="0" w:firstRowLastColumn="0" w:lastRowFirstColumn="0" w:lastRowLastColumn="0"/>
            <w:tcW w:w="3060" w:type="dxa"/>
          </w:tcPr>
          <w:p w14:paraId="557628D2" w14:textId="33ADC8DA" w:rsidR="001B7465" w:rsidRPr="004E6C2C" w:rsidDel="00804206" w:rsidRDefault="001B7465">
            <w:pPr>
              <w:spacing w:line="480" w:lineRule="auto"/>
              <w:jc w:val="both"/>
              <w:rPr>
                <w:del w:id="3157" w:author="Mohammad Nayeem" w:date="2020-04-19T01:39:00Z"/>
                <w:rFonts w:ascii="Times New Roman" w:hAnsi="Times New Roman" w:cs="Times New Roman"/>
                <w:bCs w:val="0"/>
                <w:sz w:val="24"/>
                <w:szCs w:val="24"/>
                <w:rPrChange w:id="3158" w:author="Mohammad Nayeem" w:date="2020-04-21T22:30:00Z">
                  <w:rPr>
                    <w:del w:id="3159" w:author="Mohammad Nayeem" w:date="2020-04-19T01:39:00Z"/>
                    <w:rFonts w:ascii="Times New Roman" w:hAnsi="Times New Roman" w:cs="Times New Roman"/>
                    <w:bCs w:val="0"/>
                  </w:rPr>
                </w:rPrChange>
              </w:rPr>
            </w:pPr>
            <w:del w:id="3160" w:author="Mohammad Nayeem" w:date="2020-04-19T01:39:00Z">
              <w:r w:rsidRPr="004E6C2C" w:rsidDel="00804206">
                <w:rPr>
                  <w:rFonts w:ascii="Times New Roman" w:hAnsi="Times New Roman" w:cs="Times New Roman"/>
                  <w:sz w:val="24"/>
                  <w:szCs w:val="24"/>
                  <w:rPrChange w:id="3161" w:author="Mohammad Nayeem" w:date="2020-04-21T22:30:00Z">
                    <w:rPr>
                      <w:rFonts w:ascii="Times New Roman" w:hAnsi="Times New Roman" w:cs="Times New Roman"/>
                    </w:rPr>
                  </w:rPrChange>
                </w:rPr>
                <w:delText>Number</w:delText>
              </w:r>
            </w:del>
          </w:p>
        </w:tc>
        <w:tc>
          <w:tcPr>
            <w:tcW w:w="2070" w:type="dxa"/>
          </w:tcPr>
          <w:p w14:paraId="3108EA3D" w14:textId="2CFF162F" w:rsidR="001B7465" w:rsidRPr="004E6C2C" w:rsidDel="00804206" w:rsidRDefault="001B7465">
            <w:pPr>
              <w:spacing w:line="480" w:lineRule="auto"/>
              <w:jc w:val="both"/>
              <w:cnfStyle w:val="000000100000" w:firstRow="0" w:lastRow="0" w:firstColumn="0" w:lastColumn="0" w:oddVBand="0" w:evenVBand="0" w:oddHBand="1" w:evenHBand="0" w:firstRowFirstColumn="0" w:firstRowLastColumn="0" w:lastRowFirstColumn="0" w:lastRowLastColumn="0"/>
              <w:rPr>
                <w:del w:id="3162" w:author="Mohammad Nayeem" w:date="2020-04-19T01:39:00Z"/>
                <w:rFonts w:ascii="Times New Roman" w:hAnsi="Times New Roman" w:cs="Times New Roman"/>
                <w:sz w:val="24"/>
                <w:szCs w:val="24"/>
                <w:rPrChange w:id="3163" w:author="Mohammad Nayeem" w:date="2020-04-21T22:30:00Z">
                  <w:rPr>
                    <w:del w:id="3164" w:author="Mohammad Nayeem" w:date="2020-04-19T01:39:00Z"/>
                    <w:rFonts w:ascii="Times New Roman" w:hAnsi="Times New Roman" w:cs="Times New Roman"/>
                  </w:rPr>
                </w:rPrChange>
              </w:rPr>
            </w:pPr>
          </w:p>
        </w:tc>
        <w:tc>
          <w:tcPr>
            <w:tcW w:w="2408" w:type="dxa"/>
          </w:tcPr>
          <w:p w14:paraId="3E0EF9DB" w14:textId="5102CB63" w:rsidR="001B7465" w:rsidRPr="004E6C2C" w:rsidDel="00804206" w:rsidRDefault="001B7465">
            <w:pPr>
              <w:spacing w:line="480" w:lineRule="auto"/>
              <w:jc w:val="both"/>
              <w:cnfStyle w:val="000000100000" w:firstRow="0" w:lastRow="0" w:firstColumn="0" w:lastColumn="0" w:oddVBand="0" w:evenVBand="0" w:oddHBand="1" w:evenHBand="0" w:firstRowFirstColumn="0" w:firstRowLastColumn="0" w:lastRowFirstColumn="0" w:lastRowLastColumn="0"/>
              <w:rPr>
                <w:del w:id="3165" w:author="Mohammad Nayeem" w:date="2020-04-19T01:39:00Z"/>
                <w:rFonts w:ascii="Times New Roman" w:hAnsi="Times New Roman" w:cs="Times New Roman"/>
                <w:sz w:val="24"/>
                <w:szCs w:val="24"/>
                <w:rPrChange w:id="3166" w:author="Mohammad Nayeem" w:date="2020-04-21T22:30:00Z">
                  <w:rPr>
                    <w:del w:id="3167" w:author="Mohammad Nayeem" w:date="2020-04-19T01:39:00Z"/>
                    <w:rFonts w:ascii="Times New Roman" w:hAnsi="Times New Roman" w:cs="Times New Roman"/>
                  </w:rPr>
                </w:rPrChange>
              </w:rPr>
            </w:pPr>
          </w:p>
        </w:tc>
        <w:tc>
          <w:tcPr>
            <w:tcW w:w="1817" w:type="dxa"/>
          </w:tcPr>
          <w:p w14:paraId="500DA1D7" w14:textId="73416549" w:rsidR="001B7465" w:rsidRPr="004E6C2C" w:rsidDel="00804206" w:rsidRDefault="001B7465">
            <w:pPr>
              <w:spacing w:line="480" w:lineRule="auto"/>
              <w:jc w:val="both"/>
              <w:cnfStyle w:val="000000100000" w:firstRow="0" w:lastRow="0" w:firstColumn="0" w:lastColumn="0" w:oddVBand="0" w:evenVBand="0" w:oddHBand="1" w:evenHBand="0" w:firstRowFirstColumn="0" w:firstRowLastColumn="0" w:lastRowFirstColumn="0" w:lastRowLastColumn="0"/>
              <w:rPr>
                <w:del w:id="3168" w:author="Mohammad Nayeem" w:date="2020-04-19T01:39:00Z"/>
                <w:rFonts w:ascii="Times New Roman" w:hAnsi="Times New Roman" w:cs="Times New Roman"/>
                <w:sz w:val="24"/>
                <w:szCs w:val="24"/>
                <w:rPrChange w:id="3169" w:author="Mohammad Nayeem" w:date="2020-04-21T22:30:00Z">
                  <w:rPr>
                    <w:del w:id="3170" w:author="Mohammad Nayeem" w:date="2020-04-19T01:39:00Z"/>
                    <w:rFonts w:ascii="Times New Roman" w:hAnsi="Times New Roman" w:cs="Times New Roman"/>
                  </w:rPr>
                </w:rPrChange>
              </w:rPr>
            </w:pPr>
          </w:p>
        </w:tc>
      </w:tr>
      <w:tr w:rsidR="00B54089" w:rsidRPr="004E6C2C" w:rsidDel="00804206" w14:paraId="6CF57755" w14:textId="70DDE54A" w:rsidTr="008B2677">
        <w:trPr>
          <w:del w:id="3171" w:author="Mohammad Nayeem" w:date="2020-04-19T01:39:00Z"/>
        </w:trPr>
        <w:tc>
          <w:tcPr>
            <w:cnfStyle w:val="001000000000" w:firstRow="0" w:lastRow="0" w:firstColumn="1" w:lastColumn="0" w:oddVBand="0" w:evenVBand="0" w:oddHBand="0" w:evenHBand="0" w:firstRowFirstColumn="0" w:firstRowLastColumn="0" w:lastRowFirstColumn="0" w:lastRowLastColumn="0"/>
            <w:tcW w:w="3060" w:type="dxa"/>
          </w:tcPr>
          <w:p w14:paraId="4FB7B072" w14:textId="1FC61A94" w:rsidR="00B54089" w:rsidRPr="004E6C2C" w:rsidDel="00804206" w:rsidRDefault="00B54089">
            <w:pPr>
              <w:spacing w:line="480" w:lineRule="auto"/>
              <w:jc w:val="both"/>
              <w:rPr>
                <w:del w:id="3172" w:author="Mohammad Nayeem" w:date="2020-04-19T01:39:00Z"/>
                <w:rFonts w:ascii="Times New Roman" w:hAnsi="Times New Roman" w:cs="Times New Roman"/>
                <w:sz w:val="24"/>
                <w:szCs w:val="24"/>
                <w:rPrChange w:id="3173" w:author="Mohammad Nayeem" w:date="2020-04-21T22:30:00Z">
                  <w:rPr>
                    <w:del w:id="3174" w:author="Mohammad Nayeem" w:date="2020-04-19T01:39:00Z"/>
                    <w:rFonts w:ascii="Times New Roman" w:hAnsi="Times New Roman" w:cs="Times New Roman"/>
                  </w:rPr>
                </w:rPrChange>
              </w:rPr>
            </w:pPr>
          </w:p>
        </w:tc>
        <w:tc>
          <w:tcPr>
            <w:tcW w:w="2070" w:type="dxa"/>
          </w:tcPr>
          <w:p w14:paraId="54F8D630" w14:textId="54E3F0CD" w:rsidR="00B54089" w:rsidRPr="004E6C2C" w:rsidDel="00804206"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175" w:author="Mohammad Nayeem" w:date="2020-04-19T01:39:00Z"/>
                <w:rFonts w:ascii="Times New Roman" w:hAnsi="Times New Roman" w:cs="Times New Roman"/>
                <w:sz w:val="24"/>
                <w:szCs w:val="24"/>
                <w:rPrChange w:id="3176" w:author="Mohammad Nayeem" w:date="2020-04-21T22:30:00Z">
                  <w:rPr>
                    <w:del w:id="3177" w:author="Mohammad Nayeem" w:date="2020-04-19T01:39:00Z"/>
                    <w:rFonts w:ascii="Times New Roman" w:hAnsi="Times New Roman" w:cs="Times New Roman"/>
                  </w:rPr>
                </w:rPrChange>
              </w:rPr>
            </w:pPr>
            <w:del w:id="3178" w:author="Mohammad Nayeem" w:date="2020-04-19T01:39:00Z">
              <w:r w:rsidRPr="004E6C2C" w:rsidDel="00804206">
                <w:rPr>
                  <w:rFonts w:ascii="Times New Roman" w:hAnsi="Times New Roman" w:cs="Times New Roman"/>
                  <w:sz w:val="24"/>
                  <w:szCs w:val="24"/>
                  <w:rPrChange w:id="3179" w:author="Mohammad Nayeem" w:date="2020-04-21T22:30:00Z">
                    <w:rPr>
                      <w:rFonts w:ascii="Times New Roman" w:hAnsi="Times New Roman" w:cs="Times New Roman"/>
                    </w:rPr>
                  </w:rPrChange>
                </w:rPr>
                <w:delText>375 (55.30)</w:delText>
              </w:r>
            </w:del>
          </w:p>
        </w:tc>
        <w:tc>
          <w:tcPr>
            <w:tcW w:w="2408" w:type="dxa"/>
          </w:tcPr>
          <w:p w14:paraId="693DC1EE" w14:textId="701F4FF9" w:rsidR="00B54089" w:rsidRPr="004E6C2C" w:rsidDel="00804206"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180" w:author="Mohammad Nayeem" w:date="2020-04-19T01:39:00Z"/>
                <w:rFonts w:ascii="Times New Roman" w:hAnsi="Times New Roman" w:cs="Times New Roman"/>
                <w:sz w:val="24"/>
                <w:szCs w:val="24"/>
                <w:rPrChange w:id="3181" w:author="Mohammad Nayeem" w:date="2020-04-21T22:30:00Z">
                  <w:rPr>
                    <w:del w:id="3182" w:author="Mohammad Nayeem" w:date="2020-04-19T01:39:00Z"/>
                    <w:rFonts w:ascii="Times New Roman" w:hAnsi="Times New Roman" w:cs="Times New Roman"/>
                  </w:rPr>
                </w:rPrChange>
              </w:rPr>
            </w:pPr>
            <w:del w:id="3183" w:author="Mohammad Nayeem" w:date="2020-04-19T01:39:00Z">
              <w:r w:rsidRPr="004E6C2C" w:rsidDel="00804206">
                <w:rPr>
                  <w:rFonts w:ascii="Times New Roman" w:hAnsi="Times New Roman" w:cs="Times New Roman"/>
                  <w:sz w:val="24"/>
                  <w:szCs w:val="24"/>
                  <w:rPrChange w:id="3184" w:author="Mohammad Nayeem" w:date="2020-04-21T22:30:00Z">
                    <w:rPr>
                      <w:rFonts w:ascii="Times New Roman" w:hAnsi="Times New Roman" w:cs="Times New Roman"/>
                    </w:rPr>
                  </w:rPrChange>
                </w:rPr>
                <w:delText>257 (44.70)</w:delText>
              </w:r>
            </w:del>
          </w:p>
        </w:tc>
        <w:tc>
          <w:tcPr>
            <w:tcW w:w="1817" w:type="dxa"/>
          </w:tcPr>
          <w:p w14:paraId="0145C725" w14:textId="0B3AFBE3" w:rsidR="00B54089" w:rsidRPr="004E6C2C" w:rsidDel="00804206"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185" w:author="Mohammad Nayeem" w:date="2020-04-19T01:39:00Z"/>
                <w:rFonts w:ascii="Times New Roman" w:hAnsi="Times New Roman" w:cs="Times New Roman"/>
                <w:sz w:val="24"/>
                <w:szCs w:val="24"/>
                <w:rPrChange w:id="3186" w:author="Mohammad Nayeem" w:date="2020-04-21T22:30:00Z">
                  <w:rPr>
                    <w:del w:id="3187" w:author="Mohammad Nayeem" w:date="2020-04-19T01:39:00Z"/>
                    <w:rFonts w:ascii="Times New Roman" w:hAnsi="Times New Roman" w:cs="Times New Roman"/>
                  </w:rPr>
                </w:rPrChange>
              </w:rPr>
            </w:pPr>
            <w:del w:id="3188" w:author="Mohammad Nayeem" w:date="2020-04-19T01:39:00Z">
              <w:r w:rsidRPr="004E6C2C" w:rsidDel="00804206">
                <w:rPr>
                  <w:rFonts w:ascii="Times New Roman" w:hAnsi="Times New Roman" w:cs="Times New Roman"/>
                  <w:sz w:val="24"/>
                  <w:szCs w:val="24"/>
                  <w:rPrChange w:id="3189" w:author="Mohammad Nayeem" w:date="2020-04-21T22:30:00Z">
                    <w:rPr>
                      <w:rFonts w:ascii="Times New Roman" w:hAnsi="Times New Roman" w:cs="Times New Roman"/>
                    </w:rPr>
                  </w:rPrChange>
                </w:rPr>
                <w:delText>-</w:delText>
              </w:r>
            </w:del>
          </w:p>
        </w:tc>
      </w:tr>
      <w:tr w:rsidR="00B54089" w:rsidRPr="004E6C2C" w:rsidDel="00207654" w14:paraId="670F956E" w14:textId="73640C70" w:rsidTr="008B2677">
        <w:trPr>
          <w:cnfStyle w:val="000000100000" w:firstRow="0" w:lastRow="0" w:firstColumn="0" w:lastColumn="0" w:oddVBand="0" w:evenVBand="0" w:oddHBand="1" w:evenHBand="0" w:firstRowFirstColumn="0" w:firstRowLastColumn="0" w:lastRowFirstColumn="0" w:lastRowLastColumn="0"/>
          <w:del w:id="3190" w:author="Mohammad Nayeem" w:date="2020-04-21T21:16:00Z"/>
        </w:trPr>
        <w:tc>
          <w:tcPr>
            <w:cnfStyle w:val="001000000000" w:firstRow="0" w:lastRow="0" w:firstColumn="1" w:lastColumn="0" w:oddVBand="0" w:evenVBand="0" w:oddHBand="0" w:evenHBand="0" w:firstRowFirstColumn="0" w:firstRowLastColumn="0" w:lastRowFirstColumn="0" w:lastRowLastColumn="0"/>
            <w:tcW w:w="7538" w:type="dxa"/>
            <w:gridSpan w:val="3"/>
          </w:tcPr>
          <w:p w14:paraId="4FB82927" w14:textId="7B19B6BA" w:rsidR="00B54089" w:rsidRPr="004E6C2C" w:rsidDel="00207654" w:rsidRDefault="00364DF2">
            <w:pPr>
              <w:spacing w:line="480" w:lineRule="auto"/>
              <w:jc w:val="both"/>
              <w:rPr>
                <w:del w:id="3191" w:author="Mohammad Nayeem" w:date="2020-04-21T21:16:00Z"/>
                <w:rFonts w:ascii="Times New Roman" w:hAnsi="Times New Roman" w:cs="Times New Roman"/>
                <w:sz w:val="24"/>
                <w:szCs w:val="24"/>
                <w:rPrChange w:id="3192" w:author="Mohammad Nayeem" w:date="2020-04-21T22:30:00Z">
                  <w:rPr>
                    <w:del w:id="3193" w:author="Mohammad Nayeem" w:date="2020-04-21T21:16:00Z"/>
                    <w:rFonts w:ascii="Times New Roman" w:hAnsi="Times New Roman" w:cs="Times New Roman"/>
                  </w:rPr>
                </w:rPrChange>
              </w:rPr>
            </w:pPr>
            <w:ins w:id="3194" w:author="Md Jamal Uddin" w:date="2020-04-06T09:27:00Z">
              <w:del w:id="3195" w:author="Mohammad Nayeem" w:date="2020-04-21T21:16:00Z">
                <w:r w:rsidRPr="004E6C2C" w:rsidDel="00207654">
                  <w:rPr>
                    <w:rFonts w:ascii="Times New Roman" w:hAnsi="Times New Roman" w:cs="Times New Roman"/>
                    <w:sz w:val="24"/>
                    <w:szCs w:val="24"/>
                    <w:rPrChange w:id="3196" w:author="Mohammad Nayeem" w:date="2020-04-21T22:30:00Z">
                      <w:rPr>
                        <w:rFonts w:ascii="Times New Roman" w:hAnsi="Times New Roman" w:cs="Times New Roman"/>
                      </w:rPr>
                    </w:rPrChange>
                  </w:rPr>
                  <w:delText xml:space="preserve">Children born in </w:delText>
                </w:r>
              </w:del>
            </w:ins>
            <w:del w:id="3197" w:author="Mohammad Nayeem" w:date="2020-04-21T21:16:00Z">
              <w:r w:rsidR="00B54089" w:rsidRPr="004E6C2C" w:rsidDel="00207654">
                <w:rPr>
                  <w:rFonts w:ascii="Times New Roman" w:hAnsi="Times New Roman" w:cs="Times New Roman"/>
                  <w:sz w:val="24"/>
                  <w:szCs w:val="24"/>
                  <w:rPrChange w:id="3198" w:author="Mohammad Nayeem" w:date="2020-04-21T22:30:00Z">
                    <w:rPr>
                      <w:rFonts w:ascii="Times New Roman" w:hAnsi="Times New Roman" w:cs="Times New Roman"/>
                    </w:rPr>
                  </w:rPrChange>
                </w:rPr>
                <w:delText>C-section</w:delText>
              </w:r>
            </w:del>
          </w:p>
        </w:tc>
        <w:tc>
          <w:tcPr>
            <w:tcW w:w="1817" w:type="dxa"/>
          </w:tcPr>
          <w:p w14:paraId="037BB4A4" w14:textId="2483E7E5"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199" w:author="Mohammad Nayeem" w:date="2020-04-21T21:16:00Z"/>
                <w:rFonts w:ascii="Times New Roman" w:hAnsi="Times New Roman" w:cs="Times New Roman"/>
                <w:b/>
                <w:bCs/>
                <w:sz w:val="24"/>
                <w:szCs w:val="24"/>
                <w:rPrChange w:id="3200" w:author="Mohammad Nayeem" w:date="2020-04-21T22:30:00Z">
                  <w:rPr>
                    <w:del w:id="3201" w:author="Mohammad Nayeem" w:date="2020-04-21T21:16:00Z"/>
                    <w:rFonts w:ascii="Times New Roman" w:hAnsi="Times New Roman" w:cs="Times New Roman"/>
                    <w:b/>
                    <w:bCs/>
                  </w:rPr>
                </w:rPrChange>
              </w:rPr>
            </w:pPr>
          </w:p>
        </w:tc>
      </w:tr>
      <w:tr w:rsidR="00B54089" w:rsidRPr="004E6C2C" w:rsidDel="00207654" w14:paraId="48A70E16" w14:textId="24A1FFA4" w:rsidTr="008B2677">
        <w:trPr>
          <w:del w:id="3202"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5BE49C1D" w14:textId="4870CF4D" w:rsidR="00B54089" w:rsidRPr="004E6C2C" w:rsidDel="00207654" w:rsidRDefault="00B54089">
            <w:pPr>
              <w:spacing w:line="480" w:lineRule="auto"/>
              <w:jc w:val="both"/>
              <w:rPr>
                <w:del w:id="3203" w:author="Mohammad Nayeem" w:date="2020-04-21T21:16:00Z"/>
                <w:rFonts w:ascii="Times New Roman" w:hAnsi="Times New Roman" w:cs="Times New Roman"/>
                <w:b w:val="0"/>
                <w:bCs w:val="0"/>
                <w:sz w:val="24"/>
                <w:szCs w:val="24"/>
                <w:rPrChange w:id="3204" w:author="Mohammad Nayeem" w:date="2020-04-21T22:30:00Z">
                  <w:rPr>
                    <w:del w:id="3205" w:author="Mohammad Nayeem" w:date="2020-04-21T21:16:00Z"/>
                    <w:rFonts w:ascii="Times New Roman" w:hAnsi="Times New Roman" w:cs="Times New Roman"/>
                    <w:b w:val="0"/>
                    <w:bCs w:val="0"/>
                  </w:rPr>
                </w:rPrChange>
              </w:rPr>
            </w:pPr>
            <w:del w:id="3206" w:author="Mohammad Nayeem" w:date="2020-04-21T21:16:00Z">
              <w:r w:rsidRPr="004E6C2C" w:rsidDel="00207654">
                <w:rPr>
                  <w:rFonts w:ascii="Times New Roman" w:hAnsi="Times New Roman" w:cs="Times New Roman"/>
                  <w:sz w:val="24"/>
                  <w:szCs w:val="24"/>
                  <w:rPrChange w:id="3207" w:author="Mohammad Nayeem" w:date="2020-04-21T22:30:00Z">
                    <w:rPr>
                      <w:rFonts w:ascii="Times New Roman" w:hAnsi="Times New Roman" w:cs="Times New Roman"/>
                    </w:rPr>
                  </w:rPrChange>
                </w:rPr>
                <w:delText>Yes</w:delText>
              </w:r>
            </w:del>
          </w:p>
        </w:tc>
        <w:tc>
          <w:tcPr>
            <w:tcW w:w="2070" w:type="dxa"/>
          </w:tcPr>
          <w:p w14:paraId="6C45E7BD" w14:textId="08E883B9"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208" w:author="Mohammad Nayeem" w:date="2020-04-21T21:16:00Z"/>
                <w:rFonts w:ascii="Times New Roman" w:hAnsi="Times New Roman" w:cs="Times New Roman"/>
                <w:sz w:val="24"/>
                <w:szCs w:val="24"/>
                <w:rPrChange w:id="3209" w:author="Mohammad Nayeem" w:date="2020-04-21T22:30:00Z">
                  <w:rPr>
                    <w:del w:id="3210" w:author="Mohammad Nayeem" w:date="2020-04-21T21:16:00Z"/>
                    <w:rFonts w:ascii="Times New Roman" w:hAnsi="Times New Roman" w:cs="Times New Roman"/>
                  </w:rPr>
                </w:rPrChange>
              </w:rPr>
            </w:pPr>
            <w:del w:id="3211" w:author="Mohammad Nayeem" w:date="2020-04-21T21:16:00Z">
              <w:r w:rsidRPr="004E6C2C" w:rsidDel="00207654">
                <w:rPr>
                  <w:rFonts w:ascii="Times New Roman" w:hAnsi="Times New Roman" w:cs="Times New Roman"/>
                  <w:sz w:val="24"/>
                  <w:szCs w:val="24"/>
                  <w:rPrChange w:id="3212" w:author="Mohammad Nayeem" w:date="2020-04-21T22:30:00Z">
                    <w:rPr>
                      <w:rFonts w:ascii="Times New Roman" w:hAnsi="Times New Roman" w:cs="Times New Roman"/>
                    </w:rPr>
                  </w:rPrChange>
                </w:rPr>
                <w:delText>102 (</w:delText>
              </w:r>
            </w:del>
            <w:del w:id="3213" w:author="Mohammad Nayeem" w:date="2020-04-19T01:45:00Z">
              <w:r w:rsidRPr="004E6C2C" w:rsidDel="00804206">
                <w:rPr>
                  <w:rFonts w:ascii="Times New Roman" w:hAnsi="Times New Roman" w:cs="Times New Roman"/>
                  <w:sz w:val="24"/>
                  <w:szCs w:val="24"/>
                  <w:rPrChange w:id="3214" w:author="Mohammad Nayeem" w:date="2020-04-21T22:30:00Z">
                    <w:rPr>
                      <w:rFonts w:ascii="Times New Roman" w:hAnsi="Times New Roman" w:cs="Times New Roman"/>
                    </w:rPr>
                  </w:rPrChange>
                </w:rPr>
                <w:delText>54.91</w:delText>
              </w:r>
            </w:del>
            <w:del w:id="3215" w:author="Mohammad Nayeem" w:date="2020-04-21T21:16:00Z">
              <w:r w:rsidRPr="004E6C2C" w:rsidDel="00207654">
                <w:rPr>
                  <w:rFonts w:ascii="Times New Roman" w:hAnsi="Times New Roman" w:cs="Times New Roman"/>
                  <w:sz w:val="24"/>
                  <w:szCs w:val="24"/>
                  <w:rPrChange w:id="3216" w:author="Mohammad Nayeem" w:date="2020-04-21T22:30:00Z">
                    <w:rPr>
                      <w:rFonts w:ascii="Times New Roman" w:hAnsi="Times New Roman" w:cs="Times New Roman"/>
                    </w:rPr>
                  </w:rPrChange>
                </w:rPr>
                <w:delText>)</w:delText>
              </w:r>
            </w:del>
          </w:p>
        </w:tc>
        <w:tc>
          <w:tcPr>
            <w:tcW w:w="2408" w:type="dxa"/>
          </w:tcPr>
          <w:p w14:paraId="50D82A61" w14:textId="33B30AD9"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217" w:author="Mohammad Nayeem" w:date="2020-04-21T21:16:00Z"/>
                <w:rFonts w:ascii="Times New Roman" w:hAnsi="Times New Roman" w:cs="Times New Roman"/>
                <w:sz w:val="24"/>
                <w:szCs w:val="24"/>
                <w:rPrChange w:id="3218" w:author="Mohammad Nayeem" w:date="2020-04-21T22:30:00Z">
                  <w:rPr>
                    <w:del w:id="3219" w:author="Mohammad Nayeem" w:date="2020-04-21T21:16:00Z"/>
                    <w:rFonts w:ascii="Times New Roman" w:hAnsi="Times New Roman" w:cs="Times New Roman"/>
                  </w:rPr>
                </w:rPrChange>
              </w:rPr>
            </w:pPr>
            <w:del w:id="3220" w:author="Mohammad Nayeem" w:date="2020-04-21T21:16:00Z">
              <w:r w:rsidRPr="004E6C2C" w:rsidDel="00207654">
                <w:rPr>
                  <w:rFonts w:ascii="Times New Roman" w:hAnsi="Times New Roman" w:cs="Times New Roman"/>
                  <w:sz w:val="24"/>
                  <w:szCs w:val="24"/>
                  <w:rPrChange w:id="3221" w:author="Mohammad Nayeem" w:date="2020-04-21T22:30:00Z">
                    <w:rPr>
                      <w:rFonts w:ascii="Times New Roman" w:hAnsi="Times New Roman" w:cs="Times New Roman"/>
                    </w:rPr>
                  </w:rPrChange>
                </w:rPr>
                <w:delText>76 (</w:delText>
              </w:r>
            </w:del>
            <w:del w:id="3222" w:author="Mohammad Nayeem" w:date="2020-04-19T02:00:00Z">
              <w:r w:rsidRPr="004E6C2C" w:rsidDel="00757F6F">
                <w:rPr>
                  <w:rFonts w:ascii="Times New Roman" w:hAnsi="Times New Roman" w:cs="Times New Roman"/>
                  <w:sz w:val="24"/>
                  <w:szCs w:val="24"/>
                  <w:rPrChange w:id="3223" w:author="Mohammad Nayeem" w:date="2020-04-21T22:30:00Z">
                    <w:rPr>
                      <w:rFonts w:ascii="Times New Roman" w:hAnsi="Times New Roman" w:cs="Times New Roman"/>
                    </w:rPr>
                  </w:rPrChange>
                </w:rPr>
                <w:delText>45.09</w:delText>
              </w:r>
            </w:del>
            <w:del w:id="3224" w:author="Mohammad Nayeem" w:date="2020-04-21T21:16:00Z">
              <w:r w:rsidRPr="004E6C2C" w:rsidDel="00207654">
                <w:rPr>
                  <w:rFonts w:ascii="Times New Roman" w:hAnsi="Times New Roman" w:cs="Times New Roman"/>
                  <w:sz w:val="24"/>
                  <w:szCs w:val="24"/>
                  <w:rPrChange w:id="3225" w:author="Mohammad Nayeem" w:date="2020-04-21T22:30:00Z">
                    <w:rPr>
                      <w:rFonts w:ascii="Times New Roman" w:hAnsi="Times New Roman" w:cs="Times New Roman"/>
                    </w:rPr>
                  </w:rPrChange>
                </w:rPr>
                <w:delText>)</w:delText>
              </w:r>
            </w:del>
          </w:p>
        </w:tc>
        <w:tc>
          <w:tcPr>
            <w:tcW w:w="1817" w:type="dxa"/>
          </w:tcPr>
          <w:p w14:paraId="6EAB9CB0" w14:textId="7228DC8D"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226" w:author="Mohammad Nayeem" w:date="2020-04-21T21:16:00Z"/>
                <w:rFonts w:ascii="Times New Roman" w:hAnsi="Times New Roman" w:cs="Times New Roman"/>
                <w:sz w:val="24"/>
                <w:szCs w:val="24"/>
                <w:rPrChange w:id="3227" w:author="Mohammad Nayeem" w:date="2020-04-21T22:30:00Z">
                  <w:rPr>
                    <w:del w:id="3228" w:author="Mohammad Nayeem" w:date="2020-04-21T21:16:00Z"/>
                    <w:rFonts w:ascii="Times New Roman" w:hAnsi="Times New Roman" w:cs="Times New Roman"/>
                  </w:rPr>
                </w:rPrChange>
              </w:rPr>
            </w:pPr>
            <w:del w:id="3229" w:author="Mohammad Nayeem" w:date="2020-04-21T21:16:00Z">
              <w:r w:rsidRPr="004E6C2C" w:rsidDel="00207654">
                <w:rPr>
                  <w:rFonts w:ascii="Times New Roman" w:hAnsi="Times New Roman" w:cs="Times New Roman"/>
                  <w:sz w:val="24"/>
                  <w:szCs w:val="24"/>
                  <w:rPrChange w:id="3230" w:author="Mohammad Nayeem" w:date="2020-04-21T22:30:00Z">
                    <w:rPr>
                      <w:rFonts w:ascii="Times New Roman" w:hAnsi="Times New Roman" w:cs="Times New Roman"/>
                    </w:rPr>
                  </w:rPrChange>
                </w:rPr>
                <w:delText>0.934</w:delText>
              </w:r>
            </w:del>
          </w:p>
        </w:tc>
      </w:tr>
      <w:tr w:rsidR="00B54089" w:rsidRPr="004E6C2C" w:rsidDel="00207654" w14:paraId="45363EAF" w14:textId="5EBD21F8" w:rsidTr="008B2677">
        <w:trPr>
          <w:cnfStyle w:val="000000100000" w:firstRow="0" w:lastRow="0" w:firstColumn="0" w:lastColumn="0" w:oddVBand="0" w:evenVBand="0" w:oddHBand="1" w:evenHBand="0" w:firstRowFirstColumn="0" w:firstRowLastColumn="0" w:lastRowFirstColumn="0" w:lastRowLastColumn="0"/>
          <w:del w:id="3231"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4BD44F76" w14:textId="1FB45472" w:rsidR="00B54089" w:rsidRPr="004E6C2C" w:rsidDel="00207654" w:rsidRDefault="00B54089">
            <w:pPr>
              <w:spacing w:line="480" w:lineRule="auto"/>
              <w:jc w:val="both"/>
              <w:rPr>
                <w:del w:id="3232" w:author="Mohammad Nayeem" w:date="2020-04-21T21:16:00Z"/>
                <w:rFonts w:ascii="Times New Roman" w:hAnsi="Times New Roman" w:cs="Times New Roman"/>
                <w:b w:val="0"/>
                <w:bCs w:val="0"/>
                <w:sz w:val="24"/>
                <w:szCs w:val="24"/>
                <w:rPrChange w:id="3233" w:author="Mohammad Nayeem" w:date="2020-04-21T22:30:00Z">
                  <w:rPr>
                    <w:del w:id="3234" w:author="Mohammad Nayeem" w:date="2020-04-21T21:16:00Z"/>
                    <w:rFonts w:ascii="Times New Roman" w:hAnsi="Times New Roman" w:cs="Times New Roman"/>
                    <w:b w:val="0"/>
                    <w:bCs w:val="0"/>
                  </w:rPr>
                </w:rPrChange>
              </w:rPr>
            </w:pPr>
            <w:del w:id="3235" w:author="Mohammad Nayeem" w:date="2020-04-21T21:16:00Z">
              <w:r w:rsidRPr="004E6C2C" w:rsidDel="00207654">
                <w:rPr>
                  <w:rFonts w:ascii="Times New Roman" w:hAnsi="Times New Roman" w:cs="Times New Roman"/>
                  <w:sz w:val="24"/>
                  <w:szCs w:val="24"/>
                  <w:rPrChange w:id="3236" w:author="Mohammad Nayeem" w:date="2020-04-21T22:30:00Z">
                    <w:rPr>
                      <w:rFonts w:ascii="Times New Roman" w:hAnsi="Times New Roman" w:cs="Times New Roman"/>
                    </w:rPr>
                  </w:rPrChange>
                </w:rPr>
                <w:delText>No</w:delText>
              </w:r>
            </w:del>
          </w:p>
        </w:tc>
        <w:tc>
          <w:tcPr>
            <w:tcW w:w="2070" w:type="dxa"/>
          </w:tcPr>
          <w:p w14:paraId="2AF94A2B" w14:textId="1844AEC9"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237" w:author="Mohammad Nayeem" w:date="2020-04-21T21:16:00Z"/>
                <w:rFonts w:ascii="Times New Roman" w:hAnsi="Times New Roman" w:cs="Times New Roman"/>
                <w:sz w:val="24"/>
                <w:szCs w:val="24"/>
                <w:rPrChange w:id="3238" w:author="Mohammad Nayeem" w:date="2020-04-21T22:30:00Z">
                  <w:rPr>
                    <w:del w:id="3239" w:author="Mohammad Nayeem" w:date="2020-04-21T21:16:00Z"/>
                    <w:rFonts w:ascii="Times New Roman" w:hAnsi="Times New Roman" w:cs="Times New Roman"/>
                  </w:rPr>
                </w:rPrChange>
              </w:rPr>
            </w:pPr>
            <w:del w:id="3240" w:author="Mohammad Nayeem" w:date="2020-04-21T21:16:00Z">
              <w:r w:rsidRPr="004E6C2C" w:rsidDel="00207654">
                <w:rPr>
                  <w:rFonts w:ascii="Times New Roman" w:hAnsi="Times New Roman" w:cs="Times New Roman"/>
                  <w:sz w:val="24"/>
                  <w:szCs w:val="24"/>
                  <w:rPrChange w:id="3241" w:author="Mohammad Nayeem" w:date="2020-04-21T22:30:00Z">
                    <w:rPr>
                      <w:rFonts w:ascii="Times New Roman" w:hAnsi="Times New Roman" w:cs="Times New Roman"/>
                    </w:rPr>
                  </w:rPrChange>
                </w:rPr>
                <w:delText>273 (</w:delText>
              </w:r>
            </w:del>
            <w:del w:id="3242" w:author="Mohammad Nayeem" w:date="2020-04-19T01:46:00Z">
              <w:r w:rsidRPr="004E6C2C" w:rsidDel="00804206">
                <w:rPr>
                  <w:rFonts w:ascii="Times New Roman" w:hAnsi="Times New Roman" w:cs="Times New Roman"/>
                  <w:sz w:val="24"/>
                  <w:szCs w:val="24"/>
                  <w:rPrChange w:id="3243" w:author="Mohammad Nayeem" w:date="2020-04-21T22:30:00Z">
                    <w:rPr>
                      <w:rFonts w:ascii="Times New Roman" w:hAnsi="Times New Roman" w:cs="Times New Roman"/>
                    </w:rPr>
                  </w:rPrChange>
                </w:rPr>
                <w:delText>55.42</w:delText>
              </w:r>
            </w:del>
            <w:del w:id="3244" w:author="Mohammad Nayeem" w:date="2020-04-21T21:16:00Z">
              <w:r w:rsidRPr="004E6C2C" w:rsidDel="00207654">
                <w:rPr>
                  <w:rFonts w:ascii="Times New Roman" w:hAnsi="Times New Roman" w:cs="Times New Roman"/>
                  <w:sz w:val="24"/>
                  <w:szCs w:val="24"/>
                  <w:rPrChange w:id="3245" w:author="Mohammad Nayeem" w:date="2020-04-21T22:30:00Z">
                    <w:rPr>
                      <w:rFonts w:ascii="Times New Roman" w:hAnsi="Times New Roman" w:cs="Times New Roman"/>
                    </w:rPr>
                  </w:rPrChange>
                </w:rPr>
                <w:delText>)</w:delText>
              </w:r>
            </w:del>
          </w:p>
        </w:tc>
        <w:tc>
          <w:tcPr>
            <w:tcW w:w="2408" w:type="dxa"/>
          </w:tcPr>
          <w:p w14:paraId="389F2777" w14:textId="26A470BD"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246" w:author="Mohammad Nayeem" w:date="2020-04-21T21:16:00Z"/>
                <w:rFonts w:ascii="Times New Roman" w:hAnsi="Times New Roman" w:cs="Times New Roman"/>
                <w:sz w:val="24"/>
                <w:szCs w:val="24"/>
                <w:rPrChange w:id="3247" w:author="Mohammad Nayeem" w:date="2020-04-21T22:30:00Z">
                  <w:rPr>
                    <w:del w:id="3248" w:author="Mohammad Nayeem" w:date="2020-04-21T21:16:00Z"/>
                    <w:rFonts w:ascii="Times New Roman" w:hAnsi="Times New Roman" w:cs="Times New Roman"/>
                  </w:rPr>
                </w:rPrChange>
              </w:rPr>
            </w:pPr>
            <w:del w:id="3249" w:author="Mohammad Nayeem" w:date="2020-04-21T21:16:00Z">
              <w:r w:rsidRPr="004E6C2C" w:rsidDel="00207654">
                <w:rPr>
                  <w:rFonts w:ascii="Times New Roman" w:hAnsi="Times New Roman" w:cs="Times New Roman"/>
                  <w:sz w:val="24"/>
                  <w:szCs w:val="24"/>
                  <w:rPrChange w:id="3250" w:author="Mohammad Nayeem" w:date="2020-04-21T22:30:00Z">
                    <w:rPr>
                      <w:rFonts w:ascii="Times New Roman" w:hAnsi="Times New Roman" w:cs="Times New Roman"/>
                    </w:rPr>
                  </w:rPrChange>
                </w:rPr>
                <w:delText>181 (</w:delText>
              </w:r>
            </w:del>
            <w:del w:id="3251" w:author="Mohammad Nayeem" w:date="2020-04-19T02:00:00Z">
              <w:r w:rsidRPr="004E6C2C" w:rsidDel="00757F6F">
                <w:rPr>
                  <w:rFonts w:ascii="Times New Roman" w:hAnsi="Times New Roman" w:cs="Times New Roman"/>
                  <w:sz w:val="24"/>
                  <w:szCs w:val="24"/>
                  <w:rPrChange w:id="3252" w:author="Mohammad Nayeem" w:date="2020-04-21T22:30:00Z">
                    <w:rPr>
                      <w:rFonts w:ascii="Times New Roman" w:hAnsi="Times New Roman" w:cs="Times New Roman"/>
                    </w:rPr>
                  </w:rPrChange>
                </w:rPr>
                <w:delText>44.58</w:delText>
              </w:r>
            </w:del>
            <w:del w:id="3253" w:author="Mohammad Nayeem" w:date="2020-04-21T21:16:00Z">
              <w:r w:rsidRPr="004E6C2C" w:rsidDel="00207654">
                <w:rPr>
                  <w:rFonts w:ascii="Times New Roman" w:hAnsi="Times New Roman" w:cs="Times New Roman"/>
                  <w:sz w:val="24"/>
                  <w:szCs w:val="24"/>
                  <w:rPrChange w:id="3254" w:author="Mohammad Nayeem" w:date="2020-04-21T22:30:00Z">
                    <w:rPr>
                      <w:rFonts w:ascii="Times New Roman" w:hAnsi="Times New Roman" w:cs="Times New Roman"/>
                    </w:rPr>
                  </w:rPrChange>
                </w:rPr>
                <w:delText>)</w:delText>
              </w:r>
            </w:del>
          </w:p>
        </w:tc>
        <w:tc>
          <w:tcPr>
            <w:tcW w:w="1817" w:type="dxa"/>
          </w:tcPr>
          <w:p w14:paraId="12684546" w14:textId="0D85BD55"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255" w:author="Mohammad Nayeem" w:date="2020-04-21T21:16:00Z"/>
                <w:rFonts w:ascii="Times New Roman" w:hAnsi="Times New Roman" w:cs="Times New Roman"/>
                <w:sz w:val="24"/>
                <w:szCs w:val="24"/>
                <w:rPrChange w:id="3256" w:author="Mohammad Nayeem" w:date="2020-04-21T22:30:00Z">
                  <w:rPr>
                    <w:del w:id="3257" w:author="Mohammad Nayeem" w:date="2020-04-21T21:16:00Z"/>
                    <w:rFonts w:ascii="Times New Roman" w:hAnsi="Times New Roman" w:cs="Times New Roman"/>
                  </w:rPr>
                </w:rPrChange>
              </w:rPr>
            </w:pPr>
          </w:p>
        </w:tc>
      </w:tr>
      <w:tr w:rsidR="00B54089" w:rsidRPr="004E6C2C" w:rsidDel="00207654" w14:paraId="74B7B142" w14:textId="690A5E6C" w:rsidTr="008B2677">
        <w:trPr>
          <w:del w:id="3258" w:author="Mohammad Nayeem" w:date="2020-04-21T21:16:00Z"/>
        </w:trPr>
        <w:tc>
          <w:tcPr>
            <w:cnfStyle w:val="001000000000" w:firstRow="0" w:lastRow="0" w:firstColumn="1" w:lastColumn="0" w:oddVBand="0" w:evenVBand="0" w:oddHBand="0" w:evenHBand="0" w:firstRowFirstColumn="0" w:firstRowLastColumn="0" w:lastRowFirstColumn="0" w:lastRowLastColumn="0"/>
            <w:tcW w:w="7538" w:type="dxa"/>
            <w:gridSpan w:val="3"/>
          </w:tcPr>
          <w:p w14:paraId="53801BCF" w14:textId="0F8C35C1" w:rsidR="00B54089" w:rsidRPr="004E6C2C" w:rsidDel="00207654" w:rsidRDefault="00B54089">
            <w:pPr>
              <w:tabs>
                <w:tab w:val="left" w:pos="735"/>
              </w:tabs>
              <w:spacing w:line="480" w:lineRule="auto"/>
              <w:jc w:val="both"/>
              <w:rPr>
                <w:del w:id="3259" w:author="Mohammad Nayeem" w:date="2020-04-21T21:16:00Z"/>
                <w:rFonts w:ascii="Times New Roman" w:hAnsi="Times New Roman" w:cs="Times New Roman"/>
                <w:sz w:val="24"/>
                <w:szCs w:val="24"/>
                <w:rPrChange w:id="3260" w:author="Mohammad Nayeem" w:date="2020-04-21T22:30:00Z">
                  <w:rPr>
                    <w:del w:id="3261" w:author="Mohammad Nayeem" w:date="2020-04-21T21:16:00Z"/>
                    <w:rFonts w:ascii="Times New Roman" w:hAnsi="Times New Roman" w:cs="Times New Roman"/>
                  </w:rPr>
                </w:rPrChange>
              </w:rPr>
            </w:pPr>
            <w:del w:id="3262" w:author="Mohammad Nayeem" w:date="2020-04-21T21:16:00Z">
              <w:r w:rsidRPr="004E6C2C" w:rsidDel="00207654">
                <w:rPr>
                  <w:rFonts w:ascii="Times New Roman" w:hAnsi="Times New Roman" w:cs="Times New Roman"/>
                  <w:sz w:val="24"/>
                  <w:szCs w:val="24"/>
                  <w:rPrChange w:id="3263" w:author="Mohammad Nayeem" w:date="2020-04-21T22:30:00Z">
                    <w:rPr>
                      <w:rFonts w:ascii="Times New Roman" w:hAnsi="Times New Roman" w:cs="Times New Roman"/>
                    </w:rPr>
                  </w:rPrChange>
                </w:rPr>
                <w:delText>Children’s sex</w:delText>
              </w:r>
            </w:del>
          </w:p>
        </w:tc>
        <w:tc>
          <w:tcPr>
            <w:tcW w:w="1817" w:type="dxa"/>
          </w:tcPr>
          <w:p w14:paraId="424E75CE" w14:textId="10F6D9B3" w:rsidR="00B54089" w:rsidRPr="004E6C2C" w:rsidDel="00207654" w:rsidRDefault="00B54089">
            <w:pPr>
              <w:tabs>
                <w:tab w:val="left" w:pos="735"/>
              </w:tabs>
              <w:spacing w:line="480" w:lineRule="auto"/>
              <w:jc w:val="both"/>
              <w:cnfStyle w:val="000000000000" w:firstRow="0" w:lastRow="0" w:firstColumn="0" w:lastColumn="0" w:oddVBand="0" w:evenVBand="0" w:oddHBand="0" w:evenHBand="0" w:firstRowFirstColumn="0" w:firstRowLastColumn="0" w:lastRowFirstColumn="0" w:lastRowLastColumn="0"/>
              <w:rPr>
                <w:del w:id="3264" w:author="Mohammad Nayeem" w:date="2020-04-21T21:16:00Z"/>
                <w:rFonts w:ascii="Times New Roman" w:hAnsi="Times New Roman" w:cs="Times New Roman"/>
                <w:b/>
                <w:bCs/>
                <w:sz w:val="24"/>
                <w:szCs w:val="24"/>
                <w:rPrChange w:id="3265" w:author="Mohammad Nayeem" w:date="2020-04-21T22:30:00Z">
                  <w:rPr>
                    <w:del w:id="3266" w:author="Mohammad Nayeem" w:date="2020-04-21T21:16:00Z"/>
                    <w:rFonts w:ascii="Times New Roman" w:hAnsi="Times New Roman" w:cs="Times New Roman"/>
                    <w:b/>
                    <w:bCs/>
                  </w:rPr>
                </w:rPrChange>
              </w:rPr>
            </w:pPr>
          </w:p>
        </w:tc>
      </w:tr>
      <w:tr w:rsidR="00B54089" w:rsidRPr="004E6C2C" w:rsidDel="00207654" w14:paraId="657A453B" w14:textId="5F30AEF0" w:rsidTr="008B2677">
        <w:trPr>
          <w:cnfStyle w:val="000000100000" w:firstRow="0" w:lastRow="0" w:firstColumn="0" w:lastColumn="0" w:oddVBand="0" w:evenVBand="0" w:oddHBand="1" w:evenHBand="0" w:firstRowFirstColumn="0" w:firstRowLastColumn="0" w:lastRowFirstColumn="0" w:lastRowLastColumn="0"/>
          <w:trHeight w:val="70"/>
          <w:del w:id="3267"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461821BE" w14:textId="0B7DC3E6" w:rsidR="00B54089" w:rsidRPr="004E6C2C" w:rsidDel="00207654" w:rsidRDefault="00B54089">
            <w:pPr>
              <w:spacing w:line="480" w:lineRule="auto"/>
              <w:jc w:val="both"/>
              <w:rPr>
                <w:del w:id="3268" w:author="Mohammad Nayeem" w:date="2020-04-21T21:16:00Z"/>
                <w:rFonts w:ascii="Times New Roman" w:hAnsi="Times New Roman" w:cs="Times New Roman"/>
                <w:b w:val="0"/>
                <w:bCs w:val="0"/>
                <w:sz w:val="24"/>
                <w:szCs w:val="24"/>
                <w:rPrChange w:id="3269" w:author="Mohammad Nayeem" w:date="2020-04-21T22:30:00Z">
                  <w:rPr>
                    <w:del w:id="3270" w:author="Mohammad Nayeem" w:date="2020-04-21T21:16:00Z"/>
                    <w:rFonts w:ascii="Times New Roman" w:hAnsi="Times New Roman" w:cs="Times New Roman"/>
                    <w:b w:val="0"/>
                    <w:bCs w:val="0"/>
                  </w:rPr>
                </w:rPrChange>
              </w:rPr>
            </w:pPr>
            <w:del w:id="3271" w:author="Mohammad Nayeem" w:date="2020-04-21T21:16:00Z">
              <w:r w:rsidRPr="004E6C2C" w:rsidDel="00207654">
                <w:rPr>
                  <w:rFonts w:ascii="Times New Roman" w:hAnsi="Times New Roman" w:cs="Times New Roman"/>
                  <w:sz w:val="24"/>
                  <w:szCs w:val="24"/>
                  <w:rPrChange w:id="3272" w:author="Mohammad Nayeem" w:date="2020-04-21T22:30:00Z">
                    <w:rPr>
                      <w:rFonts w:ascii="Times New Roman" w:hAnsi="Times New Roman" w:cs="Times New Roman"/>
                    </w:rPr>
                  </w:rPrChange>
                </w:rPr>
                <w:delText>Female</w:delText>
              </w:r>
            </w:del>
          </w:p>
        </w:tc>
        <w:tc>
          <w:tcPr>
            <w:tcW w:w="2070" w:type="dxa"/>
          </w:tcPr>
          <w:p w14:paraId="26D35E1A" w14:textId="6E62CD9B"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273" w:author="Mohammad Nayeem" w:date="2020-04-21T21:16:00Z"/>
                <w:rFonts w:ascii="Times New Roman" w:hAnsi="Times New Roman" w:cs="Times New Roman"/>
                <w:sz w:val="24"/>
                <w:szCs w:val="24"/>
                <w:rPrChange w:id="3274" w:author="Mohammad Nayeem" w:date="2020-04-21T22:30:00Z">
                  <w:rPr>
                    <w:del w:id="3275" w:author="Mohammad Nayeem" w:date="2020-04-21T21:16:00Z"/>
                    <w:rFonts w:ascii="Times New Roman" w:hAnsi="Times New Roman" w:cs="Times New Roman"/>
                  </w:rPr>
                </w:rPrChange>
              </w:rPr>
            </w:pPr>
            <w:del w:id="3276" w:author="Mohammad Nayeem" w:date="2020-04-21T21:16:00Z">
              <w:r w:rsidRPr="004E6C2C" w:rsidDel="00207654">
                <w:rPr>
                  <w:rFonts w:ascii="Times New Roman" w:hAnsi="Times New Roman" w:cs="Times New Roman"/>
                  <w:sz w:val="24"/>
                  <w:szCs w:val="24"/>
                  <w:rPrChange w:id="3277" w:author="Mohammad Nayeem" w:date="2020-04-21T22:30:00Z">
                    <w:rPr>
                      <w:rFonts w:ascii="Times New Roman" w:hAnsi="Times New Roman" w:cs="Times New Roman"/>
                    </w:rPr>
                  </w:rPrChange>
                </w:rPr>
                <w:delText>174 (</w:delText>
              </w:r>
            </w:del>
            <w:del w:id="3278" w:author="Mohammad Nayeem" w:date="2020-04-19T02:14:00Z">
              <w:r w:rsidRPr="004E6C2C" w:rsidDel="00193851">
                <w:rPr>
                  <w:rFonts w:ascii="Times New Roman" w:hAnsi="Times New Roman" w:cs="Times New Roman"/>
                  <w:sz w:val="24"/>
                  <w:szCs w:val="24"/>
                  <w:rPrChange w:id="3279" w:author="Mohammad Nayeem" w:date="2020-04-21T22:30:00Z">
                    <w:rPr>
                      <w:rFonts w:ascii="Times New Roman" w:hAnsi="Times New Roman" w:cs="Times New Roman"/>
                    </w:rPr>
                  </w:rPrChange>
                </w:rPr>
                <w:delText>55.53</w:delText>
              </w:r>
            </w:del>
            <w:del w:id="3280" w:author="Mohammad Nayeem" w:date="2020-04-21T21:16:00Z">
              <w:r w:rsidRPr="004E6C2C" w:rsidDel="00207654">
                <w:rPr>
                  <w:rFonts w:ascii="Times New Roman" w:hAnsi="Times New Roman" w:cs="Times New Roman"/>
                  <w:sz w:val="24"/>
                  <w:szCs w:val="24"/>
                  <w:rPrChange w:id="3281" w:author="Mohammad Nayeem" w:date="2020-04-21T22:30:00Z">
                    <w:rPr>
                      <w:rFonts w:ascii="Times New Roman" w:hAnsi="Times New Roman" w:cs="Times New Roman"/>
                    </w:rPr>
                  </w:rPrChange>
                </w:rPr>
                <w:delText>)</w:delText>
              </w:r>
            </w:del>
          </w:p>
        </w:tc>
        <w:tc>
          <w:tcPr>
            <w:tcW w:w="2408" w:type="dxa"/>
          </w:tcPr>
          <w:p w14:paraId="15CDCA63" w14:textId="4A3BC4B1"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282" w:author="Mohammad Nayeem" w:date="2020-04-21T21:16:00Z"/>
                <w:rFonts w:ascii="Times New Roman" w:hAnsi="Times New Roman" w:cs="Times New Roman"/>
                <w:sz w:val="24"/>
                <w:szCs w:val="24"/>
                <w:rPrChange w:id="3283" w:author="Mohammad Nayeem" w:date="2020-04-21T22:30:00Z">
                  <w:rPr>
                    <w:del w:id="3284" w:author="Mohammad Nayeem" w:date="2020-04-21T21:16:00Z"/>
                    <w:rFonts w:ascii="Times New Roman" w:hAnsi="Times New Roman" w:cs="Times New Roman"/>
                  </w:rPr>
                </w:rPrChange>
              </w:rPr>
            </w:pPr>
            <w:del w:id="3285" w:author="Mohammad Nayeem" w:date="2020-04-21T21:16:00Z">
              <w:r w:rsidRPr="004E6C2C" w:rsidDel="00207654">
                <w:rPr>
                  <w:rFonts w:ascii="Times New Roman" w:hAnsi="Times New Roman" w:cs="Times New Roman"/>
                  <w:sz w:val="24"/>
                  <w:szCs w:val="24"/>
                  <w:rPrChange w:id="3286" w:author="Mohammad Nayeem" w:date="2020-04-21T22:30:00Z">
                    <w:rPr>
                      <w:rFonts w:ascii="Times New Roman" w:hAnsi="Times New Roman" w:cs="Times New Roman"/>
                    </w:rPr>
                  </w:rPrChange>
                </w:rPr>
                <w:delText>116 (4</w:delText>
              </w:r>
            </w:del>
            <w:del w:id="3287" w:author="Mohammad Nayeem" w:date="2020-04-19T02:15:00Z">
              <w:r w:rsidRPr="004E6C2C" w:rsidDel="00193851">
                <w:rPr>
                  <w:rFonts w:ascii="Times New Roman" w:hAnsi="Times New Roman" w:cs="Times New Roman"/>
                  <w:sz w:val="24"/>
                  <w:szCs w:val="24"/>
                  <w:rPrChange w:id="3288" w:author="Mohammad Nayeem" w:date="2020-04-21T22:30:00Z">
                    <w:rPr>
                      <w:rFonts w:ascii="Times New Roman" w:hAnsi="Times New Roman" w:cs="Times New Roman"/>
                    </w:rPr>
                  </w:rPrChange>
                </w:rPr>
                <w:delText>4.47</w:delText>
              </w:r>
            </w:del>
            <w:del w:id="3289" w:author="Mohammad Nayeem" w:date="2020-04-21T21:16:00Z">
              <w:r w:rsidRPr="004E6C2C" w:rsidDel="00207654">
                <w:rPr>
                  <w:rFonts w:ascii="Times New Roman" w:hAnsi="Times New Roman" w:cs="Times New Roman"/>
                  <w:sz w:val="24"/>
                  <w:szCs w:val="24"/>
                  <w:rPrChange w:id="3290" w:author="Mohammad Nayeem" w:date="2020-04-21T22:30:00Z">
                    <w:rPr>
                      <w:rFonts w:ascii="Times New Roman" w:hAnsi="Times New Roman" w:cs="Times New Roman"/>
                    </w:rPr>
                  </w:rPrChange>
                </w:rPr>
                <w:delText>)</w:delText>
              </w:r>
            </w:del>
          </w:p>
        </w:tc>
        <w:tc>
          <w:tcPr>
            <w:tcW w:w="1817" w:type="dxa"/>
          </w:tcPr>
          <w:p w14:paraId="507CF971" w14:textId="72D136D0"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291" w:author="Mohammad Nayeem" w:date="2020-04-21T21:16:00Z"/>
                <w:rFonts w:ascii="Times New Roman" w:hAnsi="Times New Roman" w:cs="Times New Roman"/>
                <w:sz w:val="24"/>
                <w:szCs w:val="24"/>
                <w:rPrChange w:id="3292" w:author="Mohammad Nayeem" w:date="2020-04-21T22:30:00Z">
                  <w:rPr>
                    <w:del w:id="3293" w:author="Mohammad Nayeem" w:date="2020-04-21T21:16:00Z"/>
                    <w:rFonts w:ascii="Times New Roman" w:hAnsi="Times New Roman" w:cs="Times New Roman"/>
                  </w:rPr>
                </w:rPrChange>
              </w:rPr>
            </w:pPr>
            <w:del w:id="3294" w:author="Mohammad Nayeem" w:date="2020-04-21T21:16:00Z">
              <w:r w:rsidRPr="004E6C2C" w:rsidDel="00207654">
                <w:rPr>
                  <w:rFonts w:ascii="Times New Roman" w:hAnsi="Times New Roman" w:cs="Times New Roman"/>
                  <w:sz w:val="24"/>
                  <w:szCs w:val="24"/>
                  <w:rPrChange w:id="3295" w:author="Mohammad Nayeem" w:date="2020-04-21T22:30:00Z">
                    <w:rPr>
                      <w:rFonts w:ascii="Times New Roman" w:hAnsi="Times New Roman" w:cs="Times New Roman"/>
                    </w:rPr>
                  </w:rPrChange>
                </w:rPr>
                <w:delText>0.925</w:delText>
              </w:r>
            </w:del>
          </w:p>
        </w:tc>
      </w:tr>
      <w:tr w:rsidR="00B54089" w:rsidRPr="004E6C2C" w:rsidDel="00207654" w14:paraId="5C71E2A6" w14:textId="4E5BAC2E" w:rsidTr="008B2677">
        <w:trPr>
          <w:del w:id="3296"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1EBED8D4" w14:textId="3EDF76C7" w:rsidR="00B54089" w:rsidRPr="004E6C2C" w:rsidDel="00207654" w:rsidRDefault="00B54089">
            <w:pPr>
              <w:spacing w:line="480" w:lineRule="auto"/>
              <w:jc w:val="both"/>
              <w:rPr>
                <w:del w:id="3297" w:author="Mohammad Nayeem" w:date="2020-04-21T21:16:00Z"/>
                <w:rFonts w:ascii="Times New Roman" w:hAnsi="Times New Roman" w:cs="Times New Roman"/>
                <w:b w:val="0"/>
                <w:bCs w:val="0"/>
                <w:sz w:val="24"/>
                <w:szCs w:val="24"/>
                <w:rPrChange w:id="3298" w:author="Mohammad Nayeem" w:date="2020-04-21T22:30:00Z">
                  <w:rPr>
                    <w:del w:id="3299" w:author="Mohammad Nayeem" w:date="2020-04-21T21:16:00Z"/>
                    <w:rFonts w:ascii="Times New Roman" w:hAnsi="Times New Roman" w:cs="Times New Roman"/>
                    <w:b w:val="0"/>
                    <w:bCs w:val="0"/>
                  </w:rPr>
                </w:rPrChange>
              </w:rPr>
            </w:pPr>
            <w:del w:id="3300" w:author="Mohammad Nayeem" w:date="2020-04-21T21:16:00Z">
              <w:r w:rsidRPr="004E6C2C" w:rsidDel="00207654">
                <w:rPr>
                  <w:rFonts w:ascii="Times New Roman" w:hAnsi="Times New Roman" w:cs="Times New Roman"/>
                  <w:sz w:val="24"/>
                  <w:szCs w:val="24"/>
                  <w:rPrChange w:id="3301" w:author="Mohammad Nayeem" w:date="2020-04-21T22:30:00Z">
                    <w:rPr>
                      <w:rFonts w:ascii="Times New Roman" w:hAnsi="Times New Roman" w:cs="Times New Roman"/>
                    </w:rPr>
                  </w:rPrChange>
                </w:rPr>
                <w:delText>Male</w:delText>
              </w:r>
            </w:del>
          </w:p>
        </w:tc>
        <w:tc>
          <w:tcPr>
            <w:tcW w:w="2070" w:type="dxa"/>
          </w:tcPr>
          <w:p w14:paraId="1A91022D" w14:textId="47BB87FF"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302" w:author="Mohammad Nayeem" w:date="2020-04-21T21:16:00Z"/>
                <w:rFonts w:ascii="Times New Roman" w:hAnsi="Times New Roman" w:cs="Times New Roman"/>
                <w:sz w:val="24"/>
                <w:szCs w:val="24"/>
                <w:rPrChange w:id="3303" w:author="Mohammad Nayeem" w:date="2020-04-21T22:30:00Z">
                  <w:rPr>
                    <w:del w:id="3304" w:author="Mohammad Nayeem" w:date="2020-04-21T21:16:00Z"/>
                    <w:rFonts w:ascii="Times New Roman" w:hAnsi="Times New Roman" w:cs="Times New Roman"/>
                  </w:rPr>
                </w:rPrChange>
              </w:rPr>
            </w:pPr>
            <w:del w:id="3305" w:author="Mohammad Nayeem" w:date="2020-04-21T21:16:00Z">
              <w:r w:rsidRPr="004E6C2C" w:rsidDel="00207654">
                <w:rPr>
                  <w:rFonts w:ascii="Times New Roman" w:hAnsi="Times New Roman" w:cs="Times New Roman"/>
                  <w:sz w:val="24"/>
                  <w:szCs w:val="24"/>
                  <w:rPrChange w:id="3306" w:author="Mohammad Nayeem" w:date="2020-04-21T22:30:00Z">
                    <w:rPr>
                      <w:rFonts w:ascii="Times New Roman" w:hAnsi="Times New Roman" w:cs="Times New Roman"/>
                    </w:rPr>
                  </w:rPrChange>
                </w:rPr>
                <w:delText>201 (5</w:delText>
              </w:r>
            </w:del>
            <w:del w:id="3307" w:author="Mohammad Nayeem" w:date="2020-04-19T02:15:00Z">
              <w:r w:rsidRPr="004E6C2C" w:rsidDel="00193851">
                <w:rPr>
                  <w:rFonts w:ascii="Times New Roman" w:hAnsi="Times New Roman" w:cs="Times New Roman"/>
                  <w:sz w:val="24"/>
                  <w:szCs w:val="24"/>
                  <w:rPrChange w:id="3308" w:author="Mohammad Nayeem" w:date="2020-04-21T22:30:00Z">
                    <w:rPr>
                      <w:rFonts w:ascii="Times New Roman" w:hAnsi="Times New Roman" w:cs="Times New Roman"/>
                    </w:rPr>
                  </w:rPrChange>
                </w:rPr>
                <w:delText>5.1</w:delText>
              </w:r>
            </w:del>
            <w:del w:id="3309" w:author="Mohammad Nayeem" w:date="2020-04-21T21:16:00Z">
              <w:r w:rsidRPr="004E6C2C" w:rsidDel="00207654">
                <w:rPr>
                  <w:rFonts w:ascii="Times New Roman" w:hAnsi="Times New Roman" w:cs="Times New Roman"/>
                  <w:sz w:val="24"/>
                  <w:szCs w:val="24"/>
                  <w:rPrChange w:id="3310" w:author="Mohammad Nayeem" w:date="2020-04-21T22:30:00Z">
                    <w:rPr>
                      <w:rFonts w:ascii="Times New Roman" w:hAnsi="Times New Roman" w:cs="Times New Roman"/>
                    </w:rPr>
                  </w:rPrChange>
                </w:rPr>
                <w:delText>0)</w:delText>
              </w:r>
            </w:del>
          </w:p>
        </w:tc>
        <w:tc>
          <w:tcPr>
            <w:tcW w:w="2408" w:type="dxa"/>
          </w:tcPr>
          <w:p w14:paraId="480D44ED" w14:textId="185D8E0F"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311" w:author="Mohammad Nayeem" w:date="2020-04-21T21:16:00Z"/>
                <w:rFonts w:ascii="Times New Roman" w:hAnsi="Times New Roman" w:cs="Times New Roman"/>
                <w:sz w:val="24"/>
                <w:szCs w:val="24"/>
                <w:rPrChange w:id="3312" w:author="Mohammad Nayeem" w:date="2020-04-21T22:30:00Z">
                  <w:rPr>
                    <w:del w:id="3313" w:author="Mohammad Nayeem" w:date="2020-04-21T21:16:00Z"/>
                    <w:rFonts w:ascii="Times New Roman" w:hAnsi="Times New Roman" w:cs="Times New Roman"/>
                  </w:rPr>
                </w:rPrChange>
              </w:rPr>
            </w:pPr>
            <w:del w:id="3314" w:author="Mohammad Nayeem" w:date="2020-04-21T21:16:00Z">
              <w:r w:rsidRPr="004E6C2C" w:rsidDel="00207654">
                <w:rPr>
                  <w:rFonts w:ascii="Times New Roman" w:hAnsi="Times New Roman" w:cs="Times New Roman"/>
                  <w:sz w:val="24"/>
                  <w:szCs w:val="24"/>
                  <w:rPrChange w:id="3315" w:author="Mohammad Nayeem" w:date="2020-04-21T22:30:00Z">
                    <w:rPr>
                      <w:rFonts w:ascii="Times New Roman" w:hAnsi="Times New Roman" w:cs="Times New Roman"/>
                    </w:rPr>
                  </w:rPrChange>
                </w:rPr>
                <w:delText>141 (</w:delText>
              </w:r>
            </w:del>
            <w:del w:id="3316" w:author="Mohammad Nayeem" w:date="2020-04-19T02:15:00Z">
              <w:r w:rsidRPr="004E6C2C" w:rsidDel="00193851">
                <w:rPr>
                  <w:rFonts w:ascii="Times New Roman" w:hAnsi="Times New Roman" w:cs="Times New Roman"/>
                  <w:sz w:val="24"/>
                  <w:szCs w:val="24"/>
                  <w:rPrChange w:id="3317" w:author="Mohammad Nayeem" w:date="2020-04-21T22:30:00Z">
                    <w:rPr>
                      <w:rFonts w:ascii="Times New Roman" w:hAnsi="Times New Roman" w:cs="Times New Roman"/>
                    </w:rPr>
                  </w:rPrChange>
                </w:rPr>
                <w:delText>4</w:delText>
              </w:r>
            </w:del>
            <w:del w:id="3318" w:author="Mohammad Nayeem" w:date="2020-04-21T21:16:00Z">
              <w:r w:rsidRPr="004E6C2C" w:rsidDel="00207654">
                <w:rPr>
                  <w:rFonts w:ascii="Times New Roman" w:hAnsi="Times New Roman" w:cs="Times New Roman"/>
                  <w:sz w:val="24"/>
                  <w:szCs w:val="24"/>
                  <w:rPrChange w:id="3319" w:author="Mohammad Nayeem" w:date="2020-04-21T22:30:00Z">
                    <w:rPr>
                      <w:rFonts w:ascii="Times New Roman" w:hAnsi="Times New Roman" w:cs="Times New Roman"/>
                    </w:rPr>
                  </w:rPrChange>
                </w:rPr>
                <w:delText>4.</w:delText>
              </w:r>
            </w:del>
            <w:del w:id="3320" w:author="Mohammad Nayeem" w:date="2020-04-19T02:15:00Z">
              <w:r w:rsidRPr="004E6C2C" w:rsidDel="00193851">
                <w:rPr>
                  <w:rFonts w:ascii="Times New Roman" w:hAnsi="Times New Roman" w:cs="Times New Roman"/>
                  <w:sz w:val="24"/>
                  <w:szCs w:val="24"/>
                  <w:rPrChange w:id="3321" w:author="Mohammad Nayeem" w:date="2020-04-21T22:30:00Z">
                    <w:rPr>
                      <w:rFonts w:ascii="Times New Roman" w:hAnsi="Times New Roman" w:cs="Times New Roman"/>
                    </w:rPr>
                  </w:rPrChange>
                </w:rPr>
                <w:delText>90</w:delText>
              </w:r>
            </w:del>
            <w:del w:id="3322" w:author="Mohammad Nayeem" w:date="2020-04-21T21:16:00Z">
              <w:r w:rsidRPr="004E6C2C" w:rsidDel="00207654">
                <w:rPr>
                  <w:rFonts w:ascii="Times New Roman" w:hAnsi="Times New Roman" w:cs="Times New Roman"/>
                  <w:sz w:val="24"/>
                  <w:szCs w:val="24"/>
                  <w:rPrChange w:id="3323" w:author="Mohammad Nayeem" w:date="2020-04-21T22:30:00Z">
                    <w:rPr>
                      <w:rFonts w:ascii="Times New Roman" w:hAnsi="Times New Roman" w:cs="Times New Roman"/>
                    </w:rPr>
                  </w:rPrChange>
                </w:rPr>
                <w:delText>)</w:delText>
              </w:r>
            </w:del>
          </w:p>
        </w:tc>
        <w:tc>
          <w:tcPr>
            <w:tcW w:w="1817" w:type="dxa"/>
          </w:tcPr>
          <w:p w14:paraId="41184DEA" w14:textId="581F931D"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324" w:author="Mohammad Nayeem" w:date="2020-04-21T21:16:00Z"/>
                <w:rFonts w:ascii="Times New Roman" w:hAnsi="Times New Roman" w:cs="Times New Roman"/>
                <w:sz w:val="24"/>
                <w:szCs w:val="24"/>
                <w:rPrChange w:id="3325" w:author="Mohammad Nayeem" w:date="2020-04-21T22:30:00Z">
                  <w:rPr>
                    <w:del w:id="3326" w:author="Mohammad Nayeem" w:date="2020-04-21T21:16:00Z"/>
                    <w:rFonts w:ascii="Times New Roman" w:hAnsi="Times New Roman" w:cs="Times New Roman"/>
                  </w:rPr>
                </w:rPrChange>
              </w:rPr>
            </w:pPr>
          </w:p>
        </w:tc>
      </w:tr>
      <w:tr w:rsidR="00B54089" w:rsidRPr="004E6C2C" w:rsidDel="00207654" w14:paraId="743A5A00" w14:textId="484F0C65" w:rsidTr="008B2677">
        <w:trPr>
          <w:cnfStyle w:val="000000100000" w:firstRow="0" w:lastRow="0" w:firstColumn="0" w:lastColumn="0" w:oddVBand="0" w:evenVBand="0" w:oddHBand="1" w:evenHBand="0" w:firstRowFirstColumn="0" w:firstRowLastColumn="0" w:lastRowFirstColumn="0" w:lastRowLastColumn="0"/>
          <w:del w:id="3327" w:author="Mohammad Nayeem" w:date="2020-04-21T21:16:00Z"/>
        </w:trPr>
        <w:tc>
          <w:tcPr>
            <w:cnfStyle w:val="001000000000" w:firstRow="0" w:lastRow="0" w:firstColumn="1" w:lastColumn="0" w:oddVBand="0" w:evenVBand="0" w:oddHBand="0" w:evenHBand="0" w:firstRowFirstColumn="0" w:firstRowLastColumn="0" w:lastRowFirstColumn="0" w:lastRowLastColumn="0"/>
            <w:tcW w:w="7538" w:type="dxa"/>
            <w:gridSpan w:val="3"/>
          </w:tcPr>
          <w:p w14:paraId="021B8141" w14:textId="13BCDD5F" w:rsidR="00B54089" w:rsidRPr="004E6C2C" w:rsidDel="00207654" w:rsidRDefault="00B54089">
            <w:pPr>
              <w:spacing w:line="480" w:lineRule="auto"/>
              <w:jc w:val="both"/>
              <w:rPr>
                <w:del w:id="3328" w:author="Mohammad Nayeem" w:date="2020-04-21T21:16:00Z"/>
                <w:rFonts w:ascii="Times New Roman" w:hAnsi="Times New Roman" w:cs="Times New Roman"/>
                <w:sz w:val="24"/>
                <w:szCs w:val="24"/>
                <w:rPrChange w:id="3329" w:author="Mohammad Nayeem" w:date="2020-04-21T22:30:00Z">
                  <w:rPr>
                    <w:del w:id="3330" w:author="Mohammad Nayeem" w:date="2020-04-21T21:16:00Z"/>
                    <w:rFonts w:ascii="Times New Roman" w:hAnsi="Times New Roman" w:cs="Times New Roman"/>
                  </w:rPr>
                </w:rPrChange>
              </w:rPr>
            </w:pPr>
            <w:del w:id="3331" w:author="Mohammad Nayeem" w:date="2020-04-21T21:16:00Z">
              <w:r w:rsidRPr="004E6C2C" w:rsidDel="00207654">
                <w:rPr>
                  <w:rFonts w:ascii="Times New Roman" w:hAnsi="Times New Roman" w:cs="Times New Roman"/>
                  <w:sz w:val="24"/>
                  <w:szCs w:val="24"/>
                  <w:rPrChange w:id="3332" w:author="Mohammad Nayeem" w:date="2020-04-21T22:30:00Z">
                    <w:rPr>
                      <w:rFonts w:ascii="Times New Roman" w:hAnsi="Times New Roman" w:cs="Times New Roman"/>
                    </w:rPr>
                  </w:rPrChange>
                </w:rPr>
                <w:delText xml:space="preserve">Size of child </w:delText>
              </w:r>
            </w:del>
            <w:del w:id="3333" w:author="Mohammad Nayeem" w:date="2020-04-21T19:41:00Z">
              <w:r w:rsidRPr="004E6C2C" w:rsidDel="00A776ED">
                <w:rPr>
                  <w:rFonts w:ascii="Times New Roman" w:hAnsi="Times New Roman" w:cs="Times New Roman"/>
                  <w:sz w:val="24"/>
                  <w:szCs w:val="24"/>
                  <w:rPrChange w:id="3334" w:author="Mohammad Nayeem" w:date="2020-04-21T22:30:00Z">
                    <w:rPr>
                      <w:rFonts w:ascii="Times New Roman" w:hAnsi="Times New Roman" w:cs="Times New Roman"/>
                    </w:rPr>
                  </w:rPrChange>
                </w:rPr>
                <w:delText>(</w:delText>
              </w:r>
            </w:del>
            <w:del w:id="3335" w:author="Mohammad Nayeem" w:date="2020-04-21T21:16:00Z">
              <w:r w:rsidRPr="004E6C2C" w:rsidDel="00207654">
                <w:rPr>
                  <w:rFonts w:ascii="Times New Roman" w:hAnsi="Times New Roman" w:cs="Times New Roman"/>
                  <w:sz w:val="24"/>
                  <w:szCs w:val="24"/>
                  <w:rPrChange w:id="3336" w:author="Mohammad Nayeem" w:date="2020-04-21T22:30:00Z">
                    <w:rPr>
                      <w:rFonts w:ascii="Times New Roman" w:hAnsi="Times New Roman" w:cs="Times New Roman"/>
                    </w:rPr>
                  </w:rPrChange>
                </w:rPr>
                <w:delText>at birth</w:delText>
              </w:r>
            </w:del>
            <w:del w:id="3337" w:author="Mohammad Nayeem" w:date="2020-04-21T19:41:00Z">
              <w:r w:rsidRPr="004E6C2C" w:rsidDel="00A776ED">
                <w:rPr>
                  <w:rFonts w:ascii="Times New Roman" w:hAnsi="Times New Roman" w:cs="Times New Roman"/>
                  <w:sz w:val="24"/>
                  <w:szCs w:val="24"/>
                  <w:rPrChange w:id="3338" w:author="Mohammad Nayeem" w:date="2020-04-21T22:30:00Z">
                    <w:rPr>
                      <w:rFonts w:ascii="Times New Roman" w:hAnsi="Times New Roman" w:cs="Times New Roman"/>
                    </w:rPr>
                  </w:rPrChange>
                </w:rPr>
                <w:delText>)</w:delText>
              </w:r>
            </w:del>
          </w:p>
        </w:tc>
        <w:tc>
          <w:tcPr>
            <w:tcW w:w="1817" w:type="dxa"/>
          </w:tcPr>
          <w:p w14:paraId="702E35CE" w14:textId="4F854FB1"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339" w:author="Mohammad Nayeem" w:date="2020-04-21T21:16:00Z"/>
                <w:rFonts w:ascii="Times New Roman" w:hAnsi="Times New Roman" w:cs="Times New Roman"/>
                <w:b/>
                <w:bCs/>
                <w:sz w:val="24"/>
                <w:szCs w:val="24"/>
                <w:rPrChange w:id="3340" w:author="Mohammad Nayeem" w:date="2020-04-21T22:30:00Z">
                  <w:rPr>
                    <w:del w:id="3341" w:author="Mohammad Nayeem" w:date="2020-04-21T21:16:00Z"/>
                    <w:rFonts w:ascii="Times New Roman" w:hAnsi="Times New Roman" w:cs="Times New Roman"/>
                    <w:b/>
                    <w:bCs/>
                  </w:rPr>
                </w:rPrChange>
              </w:rPr>
            </w:pPr>
          </w:p>
        </w:tc>
      </w:tr>
      <w:tr w:rsidR="00B54089" w:rsidRPr="004E6C2C" w:rsidDel="00207654" w14:paraId="3040AAC5" w14:textId="67223856" w:rsidTr="008B2677">
        <w:trPr>
          <w:del w:id="3342"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7CACAEA3" w14:textId="5484890E" w:rsidR="00B54089" w:rsidRPr="004E6C2C" w:rsidDel="00207654" w:rsidRDefault="00B54089">
            <w:pPr>
              <w:spacing w:line="480" w:lineRule="auto"/>
              <w:jc w:val="both"/>
              <w:rPr>
                <w:del w:id="3343" w:author="Mohammad Nayeem" w:date="2020-04-21T21:16:00Z"/>
                <w:rFonts w:ascii="Times New Roman" w:hAnsi="Times New Roman" w:cs="Times New Roman"/>
                <w:b w:val="0"/>
                <w:bCs w:val="0"/>
                <w:sz w:val="24"/>
                <w:szCs w:val="24"/>
                <w:rPrChange w:id="3344" w:author="Mohammad Nayeem" w:date="2020-04-21T22:30:00Z">
                  <w:rPr>
                    <w:del w:id="3345" w:author="Mohammad Nayeem" w:date="2020-04-21T21:16:00Z"/>
                    <w:rFonts w:ascii="Times New Roman" w:hAnsi="Times New Roman" w:cs="Times New Roman"/>
                    <w:b w:val="0"/>
                    <w:bCs w:val="0"/>
                  </w:rPr>
                </w:rPrChange>
              </w:rPr>
            </w:pPr>
            <w:del w:id="3346" w:author="Mohammad Nayeem" w:date="2020-04-19T02:16:00Z">
              <w:r w:rsidRPr="004E6C2C" w:rsidDel="00E4058C">
                <w:rPr>
                  <w:rFonts w:ascii="Times New Roman" w:hAnsi="Times New Roman" w:cs="Times New Roman"/>
                  <w:sz w:val="24"/>
                  <w:szCs w:val="24"/>
                  <w:rPrChange w:id="3347" w:author="Mohammad Nayeem" w:date="2020-04-21T22:30:00Z">
                    <w:rPr>
                      <w:rFonts w:ascii="Times New Roman" w:hAnsi="Times New Roman" w:cs="Times New Roman"/>
                    </w:rPr>
                  </w:rPrChange>
                </w:rPr>
                <w:delText>Very l</w:delText>
              </w:r>
            </w:del>
            <w:del w:id="3348" w:author="Mohammad Nayeem" w:date="2020-04-21T21:16:00Z">
              <w:r w:rsidRPr="004E6C2C" w:rsidDel="00207654">
                <w:rPr>
                  <w:rFonts w:ascii="Times New Roman" w:hAnsi="Times New Roman" w:cs="Times New Roman"/>
                  <w:sz w:val="24"/>
                  <w:szCs w:val="24"/>
                  <w:rPrChange w:id="3349" w:author="Mohammad Nayeem" w:date="2020-04-21T22:30:00Z">
                    <w:rPr>
                      <w:rFonts w:ascii="Times New Roman" w:hAnsi="Times New Roman" w:cs="Times New Roman"/>
                    </w:rPr>
                  </w:rPrChange>
                </w:rPr>
                <w:delText>arge</w:delText>
              </w:r>
            </w:del>
          </w:p>
        </w:tc>
        <w:tc>
          <w:tcPr>
            <w:tcW w:w="2070" w:type="dxa"/>
          </w:tcPr>
          <w:p w14:paraId="07B494A9" w14:textId="065E2A79"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350" w:author="Mohammad Nayeem" w:date="2020-04-21T21:16:00Z"/>
                <w:rFonts w:ascii="Times New Roman" w:hAnsi="Times New Roman" w:cs="Times New Roman"/>
                <w:sz w:val="24"/>
                <w:szCs w:val="24"/>
                <w:rPrChange w:id="3351" w:author="Mohammad Nayeem" w:date="2020-04-21T22:30:00Z">
                  <w:rPr>
                    <w:del w:id="3352" w:author="Mohammad Nayeem" w:date="2020-04-21T21:16:00Z"/>
                    <w:rFonts w:ascii="Times New Roman" w:hAnsi="Times New Roman" w:cs="Times New Roman"/>
                  </w:rPr>
                </w:rPrChange>
              </w:rPr>
            </w:pPr>
            <w:del w:id="3353" w:author="Mohammad Nayeem" w:date="2020-04-21T21:16:00Z">
              <w:r w:rsidRPr="004E6C2C" w:rsidDel="00207654">
                <w:rPr>
                  <w:rFonts w:ascii="Times New Roman" w:hAnsi="Times New Roman" w:cs="Times New Roman"/>
                  <w:sz w:val="24"/>
                  <w:szCs w:val="24"/>
                  <w:rPrChange w:id="3354" w:author="Mohammad Nayeem" w:date="2020-04-21T22:30:00Z">
                    <w:rPr>
                      <w:rFonts w:ascii="Times New Roman" w:hAnsi="Times New Roman" w:cs="Times New Roman"/>
                    </w:rPr>
                  </w:rPrChange>
                </w:rPr>
                <w:delText>4 (</w:delText>
              </w:r>
            </w:del>
            <w:del w:id="3355" w:author="Mohammad Nayeem" w:date="2020-04-19T02:16:00Z">
              <w:r w:rsidRPr="004E6C2C" w:rsidDel="009D58B6">
                <w:rPr>
                  <w:rFonts w:ascii="Times New Roman" w:hAnsi="Times New Roman" w:cs="Times New Roman"/>
                  <w:sz w:val="24"/>
                  <w:szCs w:val="24"/>
                  <w:rPrChange w:id="3356" w:author="Mohammad Nayeem" w:date="2020-04-21T22:30:00Z">
                    <w:rPr>
                      <w:rFonts w:ascii="Times New Roman" w:hAnsi="Times New Roman" w:cs="Times New Roman"/>
                    </w:rPr>
                  </w:rPrChange>
                </w:rPr>
                <w:delText>53.71</w:delText>
              </w:r>
            </w:del>
            <w:del w:id="3357" w:author="Mohammad Nayeem" w:date="2020-04-21T21:16:00Z">
              <w:r w:rsidRPr="004E6C2C" w:rsidDel="00207654">
                <w:rPr>
                  <w:rFonts w:ascii="Times New Roman" w:hAnsi="Times New Roman" w:cs="Times New Roman"/>
                  <w:sz w:val="24"/>
                  <w:szCs w:val="24"/>
                  <w:rPrChange w:id="3358" w:author="Mohammad Nayeem" w:date="2020-04-21T22:30:00Z">
                    <w:rPr>
                      <w:rFonts w:ascii="Times New Roman" w:hAnsi="Times New Roman" w:cs="Times New Roman"/>
                    </w:rPr>
                  </w:rPrChange>
                </w:rPr>
                <w:delText>)</w:delText>
              </w:r>
            </w:del>
          </w:p>
        </w:tc>
        <w:tc>
          <w:tcPr>
            <w:tcW w:w="2408" w:type="dxa"/>
          </w:tcPr>
          <w:p w14:paraId="35B7CB2C" w14:textId="34BC888C"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359" w:author="Mohammad Nayeem" w:date="2020-04-21T21:16:00Z"/>
                <w:rFonts w:ascii="Times New Roman" w:hAnsi="Times New Roman" w:cs="Times New Roman"/>
                <w:sz w:val="24"/>
                <w:szCs w:val="24"/>
                <w:rPrChange w:id="3360" w:author="Mohammad Nayeem" w:date="2020-04-21T22:30:00Z">
                  <w:rPr>
                    <w:del w:id="3361" w:author="Mohammad Nayeem" w:date="2020-04-21T21:16:00Z"/>
                    <w:rFonts w:ascii="Times New Roman" w:hAnsi="Times New Roman" w:cs="Times New Roman"/>
                  </w:rPr>
                </w:rPrChange>
              </w:rPr>
            </w:pPr>
            <w:del w:id="3362" w:author="Mohammad Nayeem" w:date="2020-04-21T21:16:00Z">
              <w:r w:rsidRPr="004E6C2C" w:rsidDel="00207654">
                <w:rPr>
                  <w:rFonts w:ascii="Times New Roman" w:hAnsi="Times New Roman" w:cs="Times New Roman"/>
                  <w:sz w:val="24"/>
                  <w:szCs w:val="24"/>
                  <w:rPrChange w:id="3363" w:author="Mohammad Nayeem" w:date="2020-04-21T22:30:00Z">
                    <w:rPr>
                      <w:rFonts w:ascii="Times New Roman" w:hAnsi="Times New Roman" w:cs="Times New Roman"/>
                    </w:rPr>
                  </w:rPrChange>
                </w:rPr>
                <w:delText>2 (</w:delText>
              </w:r>
            </w:del>
            <w:del w:id="3364" w:author="Mohammad Nayeem" w:date="2020-04-19T02:17:00Z">
              <w:r w:rsidRPr="004E6C2C" w:rsidDel="000A7D90">
                <w:rPr>
                  <w:rFonts w:ascii="Times New Roman" w:hAnsi="Times New Roman" w:cs="Times New Roman"/>
                  <w:sz w:val="24"/>
                  <w:szCs w:val="24"/>
                  <w:rPrChange w:id="3365" w:author="Mohammad Nayeem" w:date="2020-04-21T22:30:00Z">
                    <w:rPr>
                      <w:rFonts w:ascii="Times New Roman" w:hAnsi="Times New Roman" w:cs="Times New Roman"/>
                    </w:rPr>
                  </w:rPrChange>
                </w:rPr>
                <w:delText>46.29</w:delText>
              </w:r>
            </w:del>
            <w:del w:id="3366" w:author="Mohammad Nayeem" w:date="2020-04-21T21:16:00Z">
              <w:r w:rsidRPr="004E6C2C" w:rsidDel="00207654">
                <w:rPr>
                  <w:rFonts w:ascii="Times New Roman" w:hAnsi="Times New Roman" w:cs="Times New Roman"/>
                  <w:sz w:val="24"/>
                  <w:szCs w:val="24"/>
                  <w:rPrChange w:id="3367" w:author="Mohammad Nayeem" w:date="2020-04-21T22:30:00Z">
                    <w:rPr>
                      <w:rFonts w:ascii="Times New Roman" w:hAnsi="Times New Roman" w:cs="Times New Roman"/>
                    </w:rPr>
                  </w:rPrChange>
                </w:rPr>
                <w:delText>)</w:delText>
              </w:r>
            </w:del>
          </w:p>
        </w:tc>
        <w:tc>
          <w:tcPr>
            <w:tcW w:w="1817" w:type="dxa"/>
          </w:tcPr>
          <w:p w14:paraId="24642087" w14:textId="0C8F0E3F"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368" w:author="Mohammad Nayeem" w:date="2020-04-21T21:16:00Z"/>
                <w:rFonts w:ascii="Times New Roman" w:hAnsi="Times New Roman" w:cs="Times New Roman"/>
                <w:sz w:val="24"/>
                <w:szCs w:val="24"/>
                <w:rPrChange w:id="3369" w:author="Mohammad Nayeem" w:date="2020-04-21T22:30:00Z">
                  <w:rPr>
                    <w:del w:id="3370" w:author="Mohammad Nayeem" w:date="2020-04-21T21:16:00Z"/>
                    <w:rFonts w:ascii="Times New Roman" w:hAnsi="Times New Roman" w:cs="Times New Roman"/>
                  </w:rPr>
                </w:rPrChange>
              </w:rPr>
            </w:pPr>
            <w:del w:id="3371" w:author="Mohammad Nayeem" w:date="2020-04-20T00:01:00Z">
              <w:r w:rsidRPr="004E6C2C" w:rsidDel="0063492D">
                <w:rPr>
                  <w:rFonts w:ascii="Times New Roman" w:hAnsi="Times New Roman" w:cs="Times New Roman"/>
                  <w:sz w:val="24"/>
                  <w:szCs w:val="24"/>
                  <w:rPrChange w:id="3372" w:author="Mohammad Nayeem" w:date="2020-04-21T22:30:00Z">
                    <w:rPr>
                      <w:rFonts w:ascii="Times New Roman" w:hAnsi="Times New Roman" w:cs="Times New Roman"/>
                    </w:rPr>
                  </w:rPrChange>
                </w:rPr>
                <w:delText>0.875</w:delText>
              </w:r>
            </w:del>
          </w:p>
        </w:tc>
      </w:tr>
      <w:tr w:rsidR="00B54089" w:rsidRPr="004E6C2C" w:rsidDel="009D58B6" w14:paraId="1DCACECA" w14:textId="0993AC8D" w:rsidTr="008B2677">
        <w:trPr>
          <w:cnfStyle w:val="000000100000" w:firstRow="0" w:lastRow="0" w:firstColumn="0" w:lastColumn="0" w:oddVBand="0" w:evenVBand="0" w:oddHBand="1" w:evenHBand="0" w:firstRowFirstColumn="0" w:firstRowLastColumn="0" w:lastRowFirstColumn="0" w:lastRowLastColumn="0"/>
          <w:del w:id="3373" w:author="Mohammad Nayeem" w:date="2020-04-19T02:16:00Z"/>
        </w:trPr>
        <w:tc>
          <w:tcPr>
            <w:cnfStyle w:val="001000000000" w:firstRow="0" w:lastRow="0" w:firstColumn="1" w:lastColumn="0" w:oddVBand="0" w:evenVBand="0" w:oddHBand="0" w:evenHBand="0" w:firstRowFirstColumn="0" w:firstRowLastColumn="0" w:lastRowFirstColumn="0" w:lastRowLastColumn="0"/>
            <w:tcW w:w="3060" w:type="dxa"/>
          </w:tcPr>
          <w:p w14:paraId="2A811909" w14:textId="304D52C8" w:rsidR="00B54089" w:rsidRPr="004E6C2C" w:rsidDel="009D58B6" w:rsidRDefault="00B54089">
            <w:pPr>
              <w:spacing w:line="480" w:lineRule="auto"/>
              <w:jc w:val="both"/>
              <w:rPr>
                <w:del w:id="3374" w:author="Mohammad Nayeem" w:date="2020-04-19T02:16:00Z"/>
                <w:rFonts w:ascii="Times New Roman" w:hAnsi="Times New Roman" w:cs="Times New Roman"/>
                <w:b w:val="0"/>
                <w:bCs w:val="0"/>
                <w:sz w:val="24"/>
                <w:szCs w:val="24"/>
                <w:rPrChange w:id="3375" w:author="Mohammad Nayeem" w:date="2020-04-21T22:30:00Z">
                  <w:rPr>
                    <w:del w:id="3376" w:author="Mohammad Nayeem" w:date="2020-04-19T02:16:00Z"/>
                    <w:rFonts w:ascii="Times New Roman" w:hAnsi="Times New Roman" w:cs="Times New Roman"/>
                    <w:b w:val="0"/>
                    <w:bCs w:val="0"/>
                  </w:rPr>
                </w:rPrChange>
              </w:rPr>
            </w:pPr>
            <w:commentRangeStart w:id="3377"/>
            <w:del w:id="3378" w:author="Mohammad Nayeem" w:date="2020-04-19T02:16:00Z">
              <w:r w:rsidRPr="004E6C2C" w:rsidDel="009D58B6">
                <w:rPr>
                  <w:rFonts w:ascii="Times New Roman" w:hAnsi="Times New Roman" w:cs="Times New Roman"/>
                  <w:sz w:val="24"/>
                  <w:szCs w:val="24"/>
                  <w:rPrChange w:id="3379" w:author="Mohammad Nayeem" w:date="2020-04-21T22:30:00Z">
                    <w:rPr>
                      <w:rFonts w:ascii="Times New Roman" w:hAnsi="Times New Roman" w:cs="Times New Roman"/>
                    </w:rPr>
                  </w:rPrChange>
                </w:rPr>
                <w:delText>Large</w:delText>
              </w:r>
            </w:del>
          </w:p>
        </w:tc>
        <w:tc>
          <w:tcPr>
            <w:tcW w:w="2070" w:type="dxa"/>
          </w:tcPr>
          <w:p w14:paraId="35AA43B0" w14:textId="00A45928" w:rsidR="00B54089" w:rsidRPr="004E6C2C" w:rsidDel="009D58B6"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380" w:author="Mohammad Nayeem" w:date="2020-04-19T02:16:00Z"/>
                <w:rFonts w:ascii="Times New Roman" w:hAnsi="Times New Roman" w:cs="Times New Roman"/>
                <w:sz w:val="24"/>
                <w:szCs w:val="24"/>
                <w:rPrChange w:id="3381" w:author="Mohammad Nayeem" w:date="2020-04-21T22:30:00Z">
                  <w:rPr>
                    <w:del w:id="3382" w:author="Mohammad Nayeem" w:date="2020-04-19T02:16:00Z"/>
                    <w:rFonts w:ascii="Times New Roman" w:hAnsi="Times New Roman" w:cs="Times New Roman"/>
                  </w:rPr>
                </w:rPrChange>
              </w:rPr>
            </w:pPr>
            <w:del w:id="3383" w:author="Mohammad Nayeem" w:date="2020-04-19T02:16:00Z">
              <w:r w:rsidRPr="004E6C2C" w:rsidDel="009D58B6">
                <w:rPr>
                  <w:rFonts w:ascii="Times New Roman" w:hAnsi="Times New Roman" w:cs="Times New Roman"/>
                  <w:sz w:val="24"/>
                  <w:szCs w:val="24"/>
                  <w:rPrChange w:id="3384" w:author="Mohammad Nayeem" w:date="2020-04-21T22:30:00Z">
                    <w:rPr>
                      <w:rFonts w:ascii="Times New Roman" w:hAnsi="Times New Roman" w:cs="Times New Roman"/>
                    </w:rPr>
                  </w:rPrChange>
                </w:rPr>
                <w:delText>39 (58.57)</w:delText>
              </w:r>
            </w:del>
          </w:p>
        </w:tc>
        <w:tc>
          <w:tcPr>
            <w:tcW w:w="2408" w:type="dxa"/>
          </w:tcPr>
          <w:p w14:paraId="5FF39379" w14:textId="74BA395A" w:rsidR="00B54089" w:rsidRPr="004E6C2C" w:rsidDel="009D58B6"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385" w:author="Mohammad Nayeem" w:date="2020-04-19T02:16:00Z"/>
                <w:rFonts w:ascii="Times New Roman" w:hAnsi="Times New Roman" w:cs="Times New Roman"/>
                <w:sz w:val="24"/>
                <w:szCs w:val="24"/>
                <w:rPrChange w:id="3386" w:author="Mohammad Nayeem" w:date="2020-04-21T22:30:00Z">
                  <w:rPr>
                    <w:del w:id="3387" w:author="Mohammad Nayeem" w:date="2020-04-19T02:16:00Z"/>
                    <w:rFonts w:ascii="Times New Roman" w:hAnsi="Times New Roman" w:cs="Times New Roman"/>
                  </w:rPr>
                </w:rPrChange>
              </w:rPr>
            </w:pPr>
            <w:del w:id="3388" w:author="Mohammad Nayeem" w:date="2020-04-19T02:16:00Z">
              <w:r w:rsidRPr="004E6C2C" w:rsidDel="009D58B6">
                <w:rPr>
                  <w:rFonts w:ascii="Times New Roman" w:hAnsi="Times New Roman" w:cs="Times New Roman"/>
                  <w:sz w:val="24"/>
                  <w:szCs w:val="24"/>
                  <w:rPrChange w:id="3389" w:author="Mohammad Nayeem" w:date="2020-04-21T22:30:00Z">
                    <w:rPr>
                      <w:rFonts w:ascii="Times New Roman" w:hAnsi="Times New Roman" w:cs="Times New Roman"/>
                    </w:rPr>
                  </w:rPrChange>
                </w:rPr>
                <w:delText>27 (41.43)</w:delText>
              </w:r>
              <w:commentRangeEnd w:id="3377"/>
              <w:r w:rsidR="00364DF2" w:rsidRPr="004E6C2C" w:rsidDel="009D58B6">
                <w:rPr>
                  <w:rStyle w:val="CommentReference"/>
                  <w:rFonts w:ascii="Times New Roman" w:hAnsi="Times New Roman" w:cs="Times New Roman"/>
                  <w:noProof/>
                  <w:sz w:val="24"/>
                  <w:szCs w:val="24"/>
                  <w:lang w:val="en-GB"/>
                  <w:rPrChange w:id="3390" w:author="Mohammad Nayeem" w:date="2020-04-21T22:30:00Z">
                    <w:rPr>
                      <w:rStyle w:val="CommentReference"/>
                      <w:noProof/>
                      <w:lang w:val="en-GB"/>
                    </w:rPr>
                  </w:rPrChange>
                </w:rPr>
                <w:commentReference w:id="3377"/>
              </w:r>
            </w:del>
          </w:p>
        </w:tc>
        <w:tc>
          <w:tcPr>
            <w:tcW w:w="1817" w:type="dxa"/>
          </w:tcPr>
          <w:p w14:paraId="6754082F" w14:textId="27372503" w:rsidR="00B54089" w:rsidRPr="004E6C2C" w:rsidDel="009D58B6"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391" w:author="Mohammad Nayeem" w:date="2020-04-19T02:16:00Z"/>
                <w:rFonts w:ascii="Times New Roman" w:hAnsi="Times New Roman" w:cs="Times New Roman"/>
                <w:sz w:val="24"/>
                <w:szCs w:val="24"/>
                <w:rPrChange w:id="3392" w:author="Mohammad Nayeem" w:date="2020-04-21T22:30:00Z">
                  <w:rPr>
                    <w:del w:id="3393" w:author="Mohammad Nayeem" w:date="2020-04-19T02:16:00Z"/>
                    <w:rFonts w:ascii="Times New Roman" w:hAnsi="Times New Roman" w:cs="Times New Roman"/>
                  </w:rPr>
                </w:rPrChange>
              </w:rPr>
            </w:pPr>
          </w:p>
        </w:tc>
      </w:tr>
      <w:tr w:rsidR="00B54089" w:rsidRPr="004E6C2C" w:rsidDel="00207654" w14:paraId="32FC4789" w14:textId="5D05C8EA" w:rsidTr="008B2677">
        <w:trPr>
          <w:del w:id="3394"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7D9BA577" w14:textId="4FC0DDD8" w:rsidR="00B54089" w:rsidRPr="004E6C2C" w:rsidDel="00207654" w:rsidRDefault="00B54089">
            <w:pPr>
              <w:spacing w:line="480" w:lineRule="auto"/>
              <w:jc w:val="both"/>
              <w:rPr>
                <w:del w:id="3395" w:author="Mohammad Nayeem" w:date="2020-04-21T21:16:00Z"/>
                <w:rFonts w:ascii="Times New Roman" w:hAnsi="Times New Roman" w:cs="Times New Roman"/>
                <w:b w:val="0"/>
                <w:bCs w:val="0"/>
                <w:sz w:val="24"/>
                <w:szCs w:val="24"/>
                <w:rPrChange w:id="3396" w:author="Mohammad Nayeem" w:date="2020-04-21T22:30:00Z">
                  <w:rPr>
                    <w:del w:id="3397" w:author="Mohammad Nayeem" w:date="2020-04-21T21:16:00Z"/>
                    <w:rFonts w:ascii="Times New Roman" w:hAnsi="Times New Roman" w:cs="Times New Roman"/>
                    <w:b w:val="0"/>
                    <w:bCs w:val="0"/>
                  </w:rPr>
                </w:rPrChange>
              </w:rPr>
            </w:pPr>
            <w:del w:id="3398" w:author="Mohammad Nayeem" w:date="2020-04-21T21:16:00Z">
              <w:r w:rsidRPr="004E6C2C" w:rsidDel="00207654">
                <w:rPr>
                  <w:rFonts w:ascii="Times New Roman" w:hAnsi="Times New Roman" w:cs="Times New Roman"/>
                  <w:sz w:val="24"/>
                  <w:szCs w:val="24"/>
                  <w:rPrChange w:id="3399" w:author="Mohammad Nayeem" w:date="2020-04-21T22:30:00Z">
                    <w:rPr>
                      <w:rFonts w:ascii="Times New Roman" w:hAnsi="Times New Roman" w:cs="Times New Roman"/>
                    </w:rPr>
                  </w:rPrChange>
                </w:rPr>
                <w:delText>Average</w:delText>
              </w:r>
            </w:del>
          </w:p>
        </w:tc>
        <w:tc>
          <w:tcPr>
            <w:tcW w:w="2070" w:type="dxa"/>
          </w:tcPr>
          <w:p w14:paraId="5727B38D" w14:textId="00B70729"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400" w:author="Mohammad Nayeem" w:date="2020-04-21T21:16:00Z"/>
                <w:rFonts w:ascii="Times New Roman" w:hAnsi="Times New Roman" w:cs="Times New Roman"/>
                <w:sz w:val="24"/>
                <w:szCs w:val="24"/>
                <w:rPrChange w:id="3401" w:author="Mohammad Nayeem" w:date="2020-04-21T22:30:00Z">
                  <w:rPr>
                    <w:del w:id="3402" w:author="Mohammad Nayeem" w:date="2020-04-21T21:16:00Z"/>
                    <w:rFonts w:ascii="Times New Roman" w:hAnsi="Times New Roman" w:cs="Times New Roman"/>
                  </w:rPr>
                </w:rPrChange>
              </w:rPr>
            </w:pPr>
            <w:del w:id="3403" w:author="Mohammad Nayeem" w:date="2020-04-21T21:16:00Z">
              <w:r w:rsidRPr="004E6C2C" w:rsidDel="00207654">
                <w:rPr>
                  <w:rFonts w:ascii="Times New Roman" w:hAnsi="Times New Roman" w:cs="Times New Roman"/>
                  <w:sz w:val="24"/>
                  <w:szCs w:val="24"/>
                  <w:rPrChange w:id="3404" w:author="Mohammad Nayeem" w:date="2020-04-21T22:30:00Z">
                    <w:rPr>
                      <w:rFonts w:ascii="Times New Roman" w:hAnsi="Times New Roman" w:cs="Times New Roman"/>
                    </w:rPr>
                  </w:rPrChange>
                </w:rPr>
                <w:delText>260 (</w:delText>
              </w:r>
            </w:del>
            <w:del w:id="3405" w:author="Mohammad Nayeem" w:date="2020-04-19T02:17:00Z">
              <w:r w:rsidRPr="004E6C2C" w:rsidDel="009D58B6">
                <w:rPr>
                  <w:rFonts w:ascii="Times New Roman" w:hAnsi="Times New Roman" w:cs="Times New Roman"/>
                  <w:sz w:val="24"/>
                  <w:szCs w:val="24"/>
                  <w:rPrChange w:id="3406" w:author="Mohammad Nayeem" w:date="2020-04-21T22:30:00Z">
                    <w:rPr>
                      <w:rFonts w:ascii="Times New Roman" w:hAnsi="Times New Roman" w:cs="Times New Roman"/>
                    </w:rPr>
                  </w:rPrChange>
                </w:rPr>
                <w:delText>5</w:delText>
              </w:r>
            </w:del>
            <w:del w:id="3407" w:author="Mohammad Nayeem" w:date="2020-04-19T02:16:00Z">
              <w:r w:rsidRPr="004E6C2C" w:rsidDel="009D58B6">
                <w:rPr>
                  <w:rFonts w:ascii="Times New Roman" w:hAnsi="Times New Roman" w:cs="Times New Roman"/>
                  <w:sz w:val="24"/>
                  <w:szCs w:val="24"/>
                  <w:rPrChange w:id="3408" w:author="Mohammad Nayeem" w:date="2020-04-21T22:30:00Z">
                    <w:rPr>
                      <w:rFonts w:ascii="Times New Roman" w:hAnsi="Times New Roman" w:cs="Times New Roman"/>
                    </w:rPr>
                  </w:rPrChange>
                </w:rPr>
                <w:delText>6.40</w:delText>
              </w:r>
            </w:del>
            <w:del w:id="3409" w:author="Mohammad Nayeem" w:date="2020-04-21T21:16:00Z">
              <w:r w:rsidRPr="004E6C2C" w:rsidDel="00207654">
                <w:rPr>
                  <w:rFonts w:ascii="Times New Roman" w:hAnsi="Times New Roman" w:cs="Times New Roman"/>
                  <w:sz w:val="24"/>
                  <w:szCs w:val="24"/>
                  <w:rPrChange w:id="3410" w:author="Mohammad Nayeem" w:date="2020-04-21T22:30:00Z">
                    <w:rPr>
                      <w:rFonts w:ascii="Times New Roman" w:hAnsi="Times New Roman" w:cs="Times New Roman"/>
                    </w:rPr>
                  </w:rPrChange>
                </w:rPr>
                <w:delText>)</w:delText>
              </w:r>
            </w:del>
          </w:p>
        </w:tc>
        <w:tc>
          <w:tcPr>
            <w:tcW w:w="2408" w:type="dxa"/>
          </w:tcPr>
          <w:p w14:paraId="292002AA" w14:textId="289A5AF7"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411" w:author="Mohammad Nayeem" w:date="2020-04-21T21:16:00Z"/>
                <w:rFonts w:ascii="Times New Roman" w:hAnsi="Times New Roman" w:cs="Times New Roman"/>
                <w:sz w:val="24"/>
                <w:szCs w:val="24"/>
                <w:rPrChange w:id="3412" w:author="Mohammad Nayeem" w:date="2020-04-21T22:30:00Z">
                  <w:rPr>
                    <w:del w:id="3413" w:author="Mohammad Nayeem" w:date="2020-04-21T21:16:00Z"/>
                    <w:rFonts w:ascii="Times New Roman" w:hAnsi="Times New Roman" w:cs="Times New Roman"/>
                  </w:rPr>
                </w:rPrChange>
              </w:rPr>
            </w:pPr>
            <w:del w:id="3414" w:author="Mohammad Nayeem" w:date="2020-04-21T21:16:00Z">
              <w:r w:rsidRPr="004E6C2C" w:rsidDel="00207654">
                <w:rPr>
                  <w:rFonts w:ascii="Times New Roman" w:hAnsi="Times New Roman" w:cs="Times New Roman"/>
                  <w:sz w:val="24"/>
                  <w:szCs w:val="24"/>
                  <w:rPrChange w:id="3415" w:author="Mohammad Nayeem" w:date="2020-04-21T22:30:00Z">
                    <w:rPr>
                      <w:rFonts w:ascii="Times New Roman" w:hAnsi="Times New Roman" w:cs="Times New Roman"/>
                    </w:rPr>
                  </w:rPrChange>
                </w:rPr>
                <w:delText>170 (</w:delText>
              </w:r>
            </w:del>
            <w:del w:id="3416" w:author="Mohammad Nayeem" w:date="2020-04-19T02:18:00Z">
              <w:r w:rsidRPr="004E6C2C" w:rsidDel="000A7D90">
                <w:rPr>
                  <w:rFonts w:ascii="Times New Roman" w:hAnsi="Times New Roman" w:cs="Times New Roman"/>
                  <w:sz w:val="24"/>
                  <w:szCs w:val="24"/>
                  <w:rPrChange w:id="3417" w:author="Mohammad Nayeem" w:date="2020-04-21T22:30:00Z">
                    <w:rPr>
                      <w:rFonts w:ascii="Times New Roman" w:hAnsi="Times New Roman" w:cs="Times New Roman"/>
                    </w:rPr>
                  </w:rPrChange>
                </w:rPr>
                <w:delText>43.60</w:delText>
              </w:r>
            </w:del>
            <w:del w:id="3418" w:author="Mohammad Nayeem" w:date="2020-04-21T21:16:00Z">
              <w:r w:rsidRPr="004E6C2C" w:rsidDel="00207654">
                <w:rPr>
                  <w:rFonts w:ascii="Times New Roman" w:hAnsi="Times New Roman" w:cs="Times New Roman"/>
                  <w:sz w:val="24"/>
                  <w:szCs w:val="24"/>
                  <w:rPrChange w:id="3419" w:author="Mohammad Nayeem" w:date="2020-04-21T22:30:00Z">
                    <w:rPr>
                      <w:rFonts w:ascii="Times New Roman" w:hAnsi="Times New Roman" w:cs="Times New Roman"/>
                    </w:rPr>
                  </w:rPrChange>
                </w:rPr>
                <w:delText>)</w:delText>
              </w:r>
            </w:del>
          </w:p>
        </w:tc>
        <w:tc>
          <w:tcPr>
            <w:tcW w:w="1817" w:type="dxa"/>
          </w:tcPr>
          <w:p w14:paraId="0D9F4A91" w14:textId="44A08471"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420" w:author="Mohammad Nayeem" w:date="2020-04-21T21:16:00Z"/>
                <w:rFonts w:ascii="Times New Roman" w:hAnsi="Times New Roman" w:cs="Times New Roman"/>
                <w:sz w:val="24"/>
                <w:szCs w:val="24"/>
                <w:rPrChange w:id="3421" w:author="Mohammad Nayeem" w:date="2020-04-21T22:30:00Z">
                  <w:rPr>
                    <w:del w:id="3422" w:author="Mohammad Nayeem" w:date="2020-04-21T21:16:00Z"/>
                    <w:rFonts w:ascii="Times New Roman" w:hAnsi="Times New Roman" w:cs="Times New Roman"/>
                  </w:rPr>
                </w:rPrChange>
              </w:rPr>
            </w:pPr>
          </w:p>
        </w:tc>
      </w:tr>
      <w:tr w:rsidR="00B54089" w:rsidRPr="004E6C2C" w:rsidDel="00207654" w14:paraId="0D329567" w14:textId="42F32505" w:rsidTr="008B2677">
        <w:trPr>
          <w:cnfStyle w:val="000000100000" w:firstRow="0" w:lastRow="0" w:firstColumn="0" w:lastColumn="0" w:oddVBand="0" w:evenVBand="0" w:oddHBand="1" w:evenHBand="0" w:firstRowFirstColumn="0" w:firstRowLastColumn="0" w:lastRowFirstColumn="0" w:lastRowLastColumn="0"/>
          <w:del w:id="3423"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7FD41B72" w14:textId="210A2368" w:rsidR="00B54089" w:rsidRPr="004E6C2C" w:rsidDel="00207654" w:rsidRDefault="00B54089">
            <w:pPr>
              <w:spacing w:line="480" w:lineRule="auto"/>
              <w:jc w:val="both"/>
              <w:rPr>
                <w:del w:id="3424" w:author="Mohammad Nayeem" w:date="2020-04-21T21:16:00Z"/>
                <w:rFonts w:ascii="Times New Roman" w:hAnsi="Times New Roman" w:cs="Times New Roman"/>
                <w:b w:val="0"/>
                <w:bCs w:val="0"/>
                <w:sz w:val="24"/>
                <w:szCs w:val="24"/>
                <w:rPrChange w:id="3425" w:author="Mohammad Nayeem" w:date="2020-04-21T22:30:00Z">
                  <w:rPr>
                    <w:del w:id="3426" w:author="Mohammad Nayeem" w:date="2020-04-21T21:16:00Z"/>
                    <w:rFonts w:ascii="Times New Roman" w:hAnsi="Times New Roman" w:cs="Times New Roman"/>
                    <w:b w:val="0"/>
                    <w:bCs w:val="0"/>
                  </w:rPr>
                </w:rPrChange>
              </w:rPr>
            </w:pPr>
            <w:del w:id="3427" w:author="Mohammad Nayeem" w:date="2020-04-21T21:16:00Z">
              <w:r w:rsidRPr="004E6C2C" w:rsidDel="00207654">
                <w:rPr>
                  <w:rFonts w:ascii="Times New Roman" w:hAnsi="Times New Roman" w:cs="Times New Roman"/>
                  <w:sz w:val="24"/>
                  <w:szCs w:val="24"/>
                  <w:rPrChange w:id="3428" w:author="Mohammad Nayeem" w:date="2020-04-21T22:30:00Z">
                    <w:rPr>
                      <w:rFonts w:ascii="Times New Roman" w:hAnsi="Times New Roman" w:cs="Times New Roman"/>
                    </w:rPr>
                  </w:rPrChange>
                </w:rPr>
                <w:delText>Small</w:delText>
              </w:r>
            </w:del>
          </w:p>
        </w:tc>
        <w:tc>
          <w:tcPr>
            <w:tcW w:w="2070" w:type="dxa"/>
          </w:tcPr>
          <w:p w14:paraId="072DDA35" w14:textId="6E012BE7"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429" w:author="Mohammad Nayeem" w:date="2020-04-21T21:16:00Z"/>
                <w:rFonts w:ascii="Times New Roman" w:hAnsi="Times New Roman" w:cs="Times New Roman"/>
                <w:sz w:val="24"/>
                <w:szCs w:val="24"/>
                <w:rPrChange w:id="3430" w:author="Mohammad Nayeem" w:date="2020-04-21T22:30:00Z">
                  <w:rPr>
                    <w:del w:id="3431" w:author="Mohammad Nayeem" w:date="2020-04-21T21:16:00Z"/>
                    <w:rFonts w:ascii="Times New Roman" w:hAnsi="Times New Roman" w:cs="Times New Roman"/>
                  </w:rPr>
                </w:rPrChange>
              </w:rPr>
            </w:pPr>
            <w:del w:id="3432" w:author="Mohammad Nayeem" w:date="2020-04-19T23:59:00Z">
              <w:r w:rsidRPr="004E6C2C" w:rsidDel="0063492D">
                <w:rPr>
                  <w:rFonts w:ascii="Times New Roman" w:hAnsi="Times New Roman" w:cs="Times New Roman"/>
                  <w:sz w:val="24"/>
                  <w:szCs w:val="24"/>
                  <w:rPrChange w:id="3433" w:author="Mohammad Nayeem" w:date="2020-04-21T22:30:00Z">
                    <w:rPr>
                      <w:rFonts w:ascii="Times New Roman" w:hAnsi="Times New Roman" w:cs="Times New Roman"/>
                    </w:rPr>
                  </w:rPrChange>
                </w:rPr>
                <w:delText>44</w:delText>
              </w:r>
            </w:del>
            <w:del w:id="3434" w:author="Mohammad Nayeem" w:date="2020-04-21T21:16:00Z">
              <w:r w:rsidRPr="004E6C2C" w:rsidDel="00207654">
                <w:rPr>
                  <w:rFonts w:ascii="Times New Roman" w:hAnsi="Times New Roman" w:cs="Times New Roman"/>
                  <w:sz w:val="24"/>
                  <w:szCs w:val="24"/>
                  <w:rPrChange w:id="3435" w:author="Mohammad Nayeem" w:date="2020-04-21T22:30:00Z">
                    <w:rPr>
                      <w:rFonts w:ascii="Times New Roman" w:hAnsi="Times New Roman" w:cs="Times New Roman"/>
                    </w:rPr>
                  </w:rPrChange>
                </w:rPr>
                <w:delText xml:space="preserve"> (</w:delText>
              </w:r>
            </w:del>
            <w:del w:id="3436" w:author="Mohammad Nayeem" w:date="2020-04-19T02:17:00Z">
              <w:r w:rsidRPr="004E6C2C" w:rsidDel="006B5241">
                <w:rPr>
                  <w:rFonts w:ascii="Times New Roman" w:hAnsi="Times New Roman" w:cs="Times New Roman"/>
                  <w:sz w:val="24"/>
                  <w:szCs w:val="24"/>
                  <w:rPrChange w:id="3437" w:author="Mohammad Nayeem" w:date="2020-04-21T22:30:00Z">
                    <w:rPr>
                      <w:rFonts w:ascii="Times New Roman" w:hAnsi="Times New Roman" w:cs="Times New Roman"/>
                    </w:rPr>
                  </w:rPrChange>
                </w:rPr>
                <w:delText>50.84</w:delText>
              </w:r>
            </w:del>
            <w:del w:id="3438" w:author="Mohammad Nayeem" w:date="2020-04-21T21:16:00Z">
              <w:r w:rsidRPr="004E6C2C" w:rsidDel="00207654">
                <w:rPr>
                  <w:rFonts w:ascii="Times New Roman" w:hAnsi="Times New Roman" w:cs="Times New Roman"/>
                  <w:sz w:val="24"/>
                  <w:szCs w:val="24"/>
                  <w:rPrChange w:id="3439" w:author="Mohammad Nayeem" w:date="2020-04-21T22:30:00Z">
                    <w:rPr>
                      <w:rFonts w:ascii="Times New Roman" w:hAnsi="Times New Roman" w:cs="Times New Roman"/>
                    </w:rPr>
                  </w:rPrChange>
                </w:rPr>
                <w:delText>)</w:delText>
              </w:r>
            </w:del>
          </w:p>
        </w:tc>
        <w:tc>
          <w:tcPr>
            <w:tcW w:w="2408" w:type="dxa"/>
          </w:tcPr>
          <w:p w14:paraId="0518C50D" w14:textId="1F957AD4"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440" w:author="Mohammad Nayeem" w:date="2020-04-21T21:16:00Z"/>
                <w:rFonts w:ascii="Times New Roman" w:hAnsi="Times New Roman" w:cs="Times New Roman"/>
                <w:sz w:val="24"/>
                <w:szCs w:val="24"/>
                <w:rPrChange w:id="3441" w:author="Mohammad Nayeem" w:date="2020-04-21T22:30:00Z">
                  <w:rPr>
                    <w:del w:id="3442" w:author="Mohammad Nayeem" w:date="2020-04-21T21:16:00Z"/>
                    <w:rFonts w:ascii="Times New Roman" w:hAnsi="Times New Roman" w:cs="Times New Roman"/>
                  </w:rPr>
                </w:rPrChange>
              </w:rPr>
            </w:pPr>
            <w:del w:id="3443" w:author="Mohammad Nayeem" w:date="2020-04-20T00:00:00Z">
              <w:r w:rsidRPr="004E6C2C" w:rsidDel="0063492D">
                <w:rPr>
                  <w:rFonts w:ascii="Times New Roman" w:hAnsi="Times New Roman" w:cs="Times New Roman"/>
                  <w:sz w:val="24"/>
                  <w:szCs w:val="24"/>
                  <w:rPrChange w:id="3444" w:author="Mohammad Nayeem" w:date="2020-04-21T22:30:00Z">
                    <w:rPr>
                      <w:rFonts w:ascii="Times New Roman" w:hAnsi="Times New Roman" w:cs="Times New Roman"/>
                    </w:rPr>
                  </w:rPrChange>
                </w:rPr>
                <w:delText>42</w:delText>
              </w:r>
            </w:del>
            <w:del w:id="3445" w:author="Mohammad Nayeem" w:date="2020-04-21T21:16:00Z">
              <w:r w:rsidRPr="004E6C2C" w:rsidDel="00207654">
                <w:rPr>
                  <w:rFonts w:ascii="Times New Roman" w:hAnsi="Times New Roman" w:cs="Times New Roman"/>
                  <w:sz w:val="24"/>
                  <w:szCs w:val="24"/>
                  <w:rPrChange w:id="3446" w:author="Mohammad Nayeem" w:date="2020-04-21T22:30:00Z">
                    <w:rPr>
                      <w:rFonts w:ascii="Times New Roman" w:hAnsi="Times New Roman" w:cs="Times New Roman"/>
                    </w:rPr>
                  </w:rPrChange>
                </w:rPr>
                <w:delText xml:space="preserve"> (</w:delText>
              </w:r>
            </w:del>
            <w:del w:id="3447" w:author="Mohammad Nayeem" w:date="2020-04-19T02:18:00Z">
              <w:r w:rsidRPr="004E6C2C" w:rsidDel="000A7D90">
                <w:rPr>
                  <w:rFonts w:ascii="Times New Roman" w:hAnsi="Times New Roman" w:cs="Times New Roman"/>
                  <w:sz w:val="24"/>
                  <w:szCs w:val="24"/>
                  <w:rPrChange w:id="3448" w:author="Mohammad Nayeem" w:date="2020-04-21T22:30:00Z">
                    <w:rPr>
                      <w:rFonts w:ascii="Times New Roman" w:hAnsi="Times New Roman" w:cs="Times New Roman"/>
                    </w:rPr>
                  </w:rPrChange>
                </w:rPr>
                <w:delText>49.</w:delText>
              </w:r>
            </w:del>
            <w:del w:id="3449" w:author="Mohammad Nayeem" w:date="2020-04-20T00:03:00Z">
              <w:r w:rsidRPr="004E6C2C" w:rsidDel="00981C7A">
                <w:rPr>
                  <w:rFonts w:ascii="Times New Roman" w:hAnsi="Times New Roman" w:cs="Times New Roman"/>
                  <w:sz w:val="24"/>
                  <w:szCs w:val="24"/>
                  <w:rPrChange w:id="3450" w:author="Mohammad Nayeem" w:date="2020-04-21T22:30:00Z">
                    <w:rPr>
                      <w:rFonts w:ascii="Times New Roman" w:hAnsi="Times New Roman" w:cs="Times New Roman"/>
                    </w:rPr>
                  </w:rPrChange>
                </w:rPr>
                <w:delText>16</w:delText>
              </w:r>
            </w:del>
            <w:del w:id="3451" w:author="Mohammad Nayeem" w:date="2020-04-21T21:16:00Z">
              <w:r w:rsidRPr="004E6C2C" w:rsidDel="00207654">
                <w:rPr>
                  <w:rFonts w:ascii="Times New Roman" w:hAnsi="Times New Roman" w:cs="Times New Roman"/>
                  <w:sz w:val="24"/>
                  <w:szCs w:val="24"/>
                  <w:rPrChange w:id="3452" w:author="Mohammad Nayeem" w:date="2020-04-21T22:30:00Z">
                    <w:rPr>
                      <w:rFonts w:ascii="Times New Roman" w:hAnsi="Times New Roman" w:cs="Times New Roman"/>
                    </w:rPr>
                  </w:rPrChange>
                </w:rPr>
                <w:delText>)</w:delText>
              </w:r>
            </w:del>
          </w:p>
        </w:tc>
        <w:tc>
          <w:tcPr>
            <w:tcW w:w="1817" w:type="dxa"/>
          </w:tcPr>
          <w:p w14:paraId="60789680" w14:textId="4495D402"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453" w:author="Mohammad Nayeem" w:date="2020-04-21T21:16:00Z"/>
                <w:rFonts w:ascii="Times New Roman" w:hAnsi="Times New Roman" w:cs="Times New Roman"/>
                <w:sz w:val="24"/>
                <w:szCs w:val="24"/>
                <w:rPrChange w:id="3454" w:author="Mohammad Nayeem" w:date="2020-04-21T22:30:00Z">
                  <w:rPr>
                    <w:del w:id="3455" w:author="Mohammad Nayeem" w:date="2020-04-21T21:16:00Z"/>
                    <w:rFonts w:ascii="Times New Roman" w:hAnsi="Times New Roman" w:cs="Times New Roman"/>
                  </w:rPr>
                </w:rPrChange>
              </w:rPr>
            </w:pPr>
          </w:p>
        </w:tc>
      </w:tr>
      <w:tr w:rsidR="00B54089" w:rsidRPr="004E6C2C" w:rsidDel="0063492D" w14:paraId="133FFC30" w14:textId="28D30546" w:rsidTr="008B2677">
        <w:trPr>
          <w:del w:id="3456" w:author="Mohammad Nayeem" w:date="2020-04-20T00:00:00Z"/>
        </w:trPr>
        <w:tc>
          <w:tcPr>
            <w:cnfStyle w:val="001000000000" w:firstRow="0" w:lastRow="0" w:firstColumn="1" w:lastColumn="0" w:oddVBand="0" w:evenVBand="0" w:oddHBand="0" w:evenHBand="0" w:firstRowFirstColumn="0" w:firstRowLastColumn="0" w:lastRowFirstColumn="0" w:lastRowLastColumn="0"/>
            <w:tcW w:w="3060" w:type="dxa"/>
          </w:tcPr>
          <w:p w14:paraId="1E94FD77" w14:textId="6E901BBD" w:rsidR="00B54089" w:rsidRPr="004E6C2C" w:rsidDel="0063492D" w:rsidRDefault="00B54089">
            <w:pPr>
              <w:spacing w:line="480" w:lineRule="auto"/>
              <w:jc w:val="both"/>
              <w:rPr>
                <w:del w:id="3457" w:author="Mohammad Nayeem" w:date="2020-04-20T00:00:00Z"/>
                <w:rFonts w:ascii="Times New Roman" w:hAnsi="Times New Roman" w:cs="Times New Roman"/>
                <w:b w:val="0"/>
                <w:bCs w:val="0"/>
                <w:sz w:val="24"/>
                <w:szCs w:val="24"/>
                <w:rPrChange w:id="3458" w:author="Mohammad Nayeem" w:date="2020-04-21T22:30:00Z">
                  <w:rPr>
                    <w:del w:id="3459" w:author="Mohammad Nayeem" w:date="2020-04-20T00:00:00Z"/>
                    <w:rFonts w:ascii="Times New Roman" w:hAnsi="Times New Roman" w:cs="Times New Roman"/>
                    <w:b w:val="0"/>
                    <w:bCs w:val="0"/>
                  </w:rPr>
                </w:rPrChange>
              </w:rPr>
            </w:pPr>
            <w:del w:id="3460" w:author="Mohammad Nayeem" w:date="2020-04-20T00:00:00Z">
              <w:r w:rsidRPr="004E6C2C" w:rsidDel="0063492D">
                <w:rPr>
                  <w:rFonts w:ascii="Times New Roman" w:hAnsi="Times New Roman" w:cs="Times New Roman"/>
                  <w:sz w:val="24"/>
                  <w:szCs w:val="24"/>
                  <w:rPrChange w:id="3461" w:author="Mohammad Nayeem" w:date="2020-04-21T22:30:00Z">
                    <w:rPr>
                      <w:rFonts w:ascii="Times New Roman" w:hAnsi="Times New Roman" w:cs="Times New Roman"/>
                    </w:rPr>
                  </w:rPrChange>
                </w:rPr>
                <w:delText>Very small</w:delText>
              </w:r>
            </w:del>
          </w:p>
        </w:tc>
        <w:tc>
          <w:tcPr>
            <w:tcW w:w="2070" w:type="dxa"/>
          </w:tcPr>
          <w:p w14:paraId="54CC9153" w14:textId="738F03AA" w:rsidR="00B54089" w:rsidRPr="004E6C2C" w:rsidDel="0063492D"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462" w:author="Mohammad Nayeem" w:date="2020-04-20T00:00:00Z"/>
                <w:rFonts w:ascii="Times New Roman" w:hAnsi="Times New Roman" w:cs="Times New Roman"/>
                <w:sz w:val="24"/>
                <w:szCs w:val="24"/>
                <w:rPrChange w:id="3463" w:author="Mohammad Nayeem" w:date="2020-04-21T22:30:00Z">
                  <w:rPr>
                    <w:del w:id="3464" w:author="Mohammad Nayeem" w:date="2020-04-20T00:00:00Z"/>
                    <w:rFonts w:ascii="Times New Roman" w:hAnsi="Times New Roman" w:cs="Times New Roman"/>
                  </w:rPr>
                </w:rPrChange>
              </w:rPr>
            </w:pPr>
            <w:del w:id="3465" w:author="Mohammad Nayeem" w:date="2020-04-20T00:00:00Z">
              <w:r w:rsidRPr="004E6C2C" w:rsidDel="0063492D">
                <w:rPr>
                  <w:rFonts w:ascii="Times New Roman" w:hAnsi="Times New Roman" w:cs="Times New Roman"/>
                  <w:sz w:val="24"/>
                  <w:szCs w:val="24"/>
                  <w:rPrChange w:id="3466" w:author="Mohammad Nayeem" w:date="2020-04-21T22:30:00Z">
                    <w:rPr>
                      <w:rFonts w:ascii="Times New Roman" w:hAnsi="Times New Roman" w:cs="Times New Roman"/>
                    </w:rPr>
                  </w:rPrChange>
                </w:rPr>
                <w:delText>28 (</w:delText>
              </w:r>
            </w:del>
            <w:del w:id="3467" w:author="Mohammad Nayeem" w:date="2020-04-19T02:17:00Z">
              <w:r w:rsidRPr="004E6C2C" w:rsidDel="006B5241">
                <w:rPr>
                  <w:rFonts w:ascii="Times New Roman" w:hAnsi="Times New Roman" w:cs="Times New Roman"/>
                  <w:sz w:val="24"/>
                  <w:szCs w:val="24"/>
                  <w:rPrChange w:id="3468" w:author="Mohammad Nayeem" w:date="2020-04-21T22:30:00Z">
                    <w:rPr>
                      <w:rFonts w:ascii="Times New Roman" w:hAnsi="Times New Roman" w:cs="Times New Roman"/>
                    </w:rPr>
                  </w:rPrChange>
                </w:rPr>
                <w:delText>48.81</w:delText>
              </w:r>
            </w:del>
            <w:del w:id="3469" w:author="Mohammad Nayeem" w:date="2020-04-20T00:00:00Z">
              <w:r w:rsidRPr="004E6C2C" w:rsidDel="0063492D">
                <w:rPr>
                  <w:rFonts w:ascii="Times New Roman" w:hAnsi="Times New Roman" w:cs="Times New Roman"/>
                  <w:sz w:val="24"/>
                  <w:szCs w:val="24"/>
                  <w:rPrChange w:id="3470" w:author="Mohammad Nayeem" w:date="2020-04-21T22:30:00Z">
                    <w:rPr>
                      <w:rFonts w:ascii="Times New Roman" w:hAnsi="Times New Roman" w:cs="Times New Roman"/>
                    </w:rPr>
                  </w:rPrChange>
                </w:rPr>
                <w:delText>)</w:delText>
              </w:r>
            </w:del>
          </w:p>
        </w:tc>
        <w:tc>
          <w:tcPr>
            <w:tcW w:w="2408" w:type="dxa"/>
          </w:tcPr>
          <w:p w14:paraId="46F007DA" w14:textId="7BCC425C" w:rsidR="00B54089" w:rsidRPr="004E6C2C" w:rsidDel="0063492D"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471" w:author="Mohammad Nayeem" w:date="2020-04-20T00:00:00Z"/>
                <w:rFonts w:ascii="Times New Roman" w:hAnsi="Times New Roman" w:cs="Times New Roman"/>
                <w:sz w:val="24"/>
                <w:szCs w:val="24"/>
                <w:rPrChange w:id="3472" w:author="Mohammad Nayeem" w:date="2020-04-21T22:30:00Z">
                  <w:rPr>
                    <w:del w:id="3473" w:author="Mohammad Nayeem" w:date="2020-04-20T00:00:00Z"/>
                    <w:rFonts w:ascii="Times New Roman" w:hAnsi="Times New Roman" w:cs="Times New Roman"/>
                  </w:rPr>
                </w:rPrChange>
              </w:rPr>
            </w:pPr>
            <w:del w:id="3474" w:author="Mohammad Nayeem" w:date="2020-04-20T00:00:00Z">
              <w:r w:rsidRPr="004E6C2C" w:rsidDel="0063492D">
                <w:rPr>
                  <w:rFonts w:ascii="Times New Roman" w:hAnsi="Times New Roman" w:cs="Times New Roman"/>
                  <w:sz w:val="24"/>
                  <w:szCs w:val="24"/>
                  <w:rPrChange w:id="3475" w:author="Mohammad Nayeem" w:date="2020-04-21T22:30:00Z">
                    <w:rPr>
                      <w:rFonts w:ascii="Times New Roman" w:hAnsi="Times New Roman" w:cs="Times New Roman"/>
                    </w:rPr>
                  </w:rPrChange>
                </w:rPr>
                <w:delText>16 (</w:delText>
              </w:r>
            </w:del>
            <w:del w:id="3476" w:author="Mohammad Nayeem" w:date="2020-04-19T02:18:00Z">
              <w:r w:rsidRPr="004E6C2C" w:rsidDel="000A7D90">
                <w:rPr>
                  <w:rFonts w:ascii="Times New Roman" w:hAnsi="Times New Roman" w:cs="Times New Roman"/>
                  <w:sz w:val="24"/>
                  <w:szCs w:val="24"/>
                  <w:rPrChange w:id="3477" w:author="Mohammad Nayeem" w:date="2020-04-21T22:30:00Z">
                    <w:rPr>
                      <w:rFonts w:ascii="Times New Roman" w:hAnsi="Times New Roman" w:cs="Times New Roman"/>
                    </w:rPr>
                  </w:rPrChange>
                </w:rPr>
                <w:delText>51.19</w:delText>
              </w:r>
            </w:del>
            <w:del w:id="3478" w:author="Mohammad Nayeem" w:date="2020-04-20T00:00:00Z">
              <w:r w:rsidRPr="004E6C2C" w:rsidDel="0063492D">
                <w:rPr>
                  <w:rFonts w:ascii="Times New Roman" w:hAnsi="Times New Roman" w:cs="Times New Roman"/>
                  <w:sz w:val="24"/>
                  <w:szCs w:val="24"/>
                  <w:rPrChange w:id="3479" w:author="Mohammad Nayeem" w:date="2020-04-21T22:30:00Z">
                    <w:rPr>
                      <w:rFonts w:ascii="Times New Roman" w:hAnsi="Times New Roman" w:cs="Times New Roman"/>
                    </w:rPr>
                  </w:rPrChange>
                </w:rPr>
                <w:delText>)</w:delText>
              </w:r>
            </w:del>
          </w:p>
        </w:tc>
        <w:tc>
          <w:tcPr>
            <w:tcW w:w="1817" w:type="dxa"/>
          </w:tcPr>
          <w:p w14:paraId="5AFC11B4" w14:textId="661AAFB1" w:rsidR="00B54089" w:rsidRPr="004E6C2C" w:rsidDel="0063492D"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480" w:author="Mohammad Nayeem" w:date="2020-04-20T00:00:00Z"/>
                <w:rFonts w:ascii="Times New Roman" w:hAnsi="Times New Roman" w:cs="Times New Roman"/>
                <w:sz w:val="24"/>
                <w:szCs w:val="24"/>
                <w:rPrChange w:id="3481" w:author="Mohammad Nayeem" w:date="2020-04-21T22:30:00Z">
                  <w:rPr>
                    <w:del w:id="3482" w:author="Mohammad Nayeem" w:date="2020-04-20T00:00:00Z"/>
                    <w:rFonts w:ascii="Times New Roman" w:hAnsi="Times New Roman" w:cs="Times New Roman"/>
                  </w:rPr>
                </w:rPrChange>
              </w:rPr>
            </w:pPr>
          </w:p>
        </w:tc>
      </w:tr>
      <w:tr w:rsidR="00B54089" w:rsidRPr="004E6C2C" w:rsidDel="00207654" w14:paraId="48DC0DF4" w14:textId="671C24C5" w:rsidTr="008B2677">
        <w:trPr>
          <w:cnfStyle w:val="000000100000" w:firstRow="0" w:lastRow="0" w:firstColumn="0" w:lastColumn="0" w:oddVBand="0" w:evenVBand="0" w:oddHBand="1" w:evenHBand="0" w:firstRowFirstColumn="0" w:firstRowLastColumn="0" w:lastRowFirstColumn="0" w:lastRowLastColumn="0"/>
          <w:del w:id="3483" w:author="Mohammad Nayeem" w:date="2020-04-21T21:16:00Z"/>
        </w:trPr>
        <w:tc>
          <w:tcPr>
            <w:cnfStyle w:val="001000000000" w:firstRow="0" w:lastRow="0" w:firstColumn="1" w:lastColumn="0" w:oddVBand="0" w:evenVBand="0" w:oddHBand="0" w:evenHBand="0" w:firstRowFirstColumn="0" w:firstRowLastColumn="0" w:lastRowFirstColumn="0" w:lastRowLastColumn="0"/>
            <w:tcW w:w="7538" w:type="dxa"/>
            <w:gridSpan w:val="3"/>
          </w:tcPr>
          <w:p w14:paraId="6E36D6D1" w14:textId="240269D0" w:rsidR="00B54089" w:rsidRPr="004E6C2C" w:rsidDel="00207654" w:rsidRDefault="00B54089">
            <w:pPr>
              <w:spacing w:line="480" w:lineRule="auto"/>
              <w:jc w:val="both"/>
              <w:rPr>
                <w:del w:id="3484" w:author="Mohammad Nayeem" w:date="2020-04-21T21:16:00Z"/>
                <w:rFonts w:ascii="Times New Roman" w:hAnsi="Times New Roman" w:cs="Times New Roman"/>
                <w:sz w:val="24"/>
                <w:szCs w:val="24"/>
                <w:rPrChange w:id="3485" w:author="Mohammad Nayeem" w:date="2020-04-21T22:30:00Z">
                  <w:rPr>
                    <w:del w:id="3486" w:author="Mohammad Nayeem" w:date="2020-04-21T21:16:00Z"/>
                    <w:rFonts w:ascii="Times New Roman" w:hAnsi="Times New Roman" w:cs="Times New Roman"/>
                  </w:rPr>
                </w:rPrChange>
              </w:rPr>
            </w:pPr>
            <w:del w:id="3487" w:author="Mohammad Nayeem" w:date="2020-04-21T21:16:00Z">
              <w:r w:rsidRPr="004E6C2C" w:rsidDel="00207654">
                <w:rPr>
                  <w:rFonts w:ascii="Times New Roman" w:hAnsi="Times New Roman" w:cs="Times New Roman"/>
                  <w:sz w:val="24"/>
                  <w:szCs w:val="24"/>
                  <w:rPrChange w:id="3488" w:author="Mohammad Nayeem" w:date="2020-04-21T22:30:00Z">
                    <w:rPr>
                      <w:rFonts w:ascii="Times New Roman" w:hAnsi="Times New Roman" w:cs="Times New Roman"/>
                    </w:rPr>
                  </w:rPrChange>
                </w:rPr>
                <w:delText>Age of child (in months)</w:delText>
              </w:r>
            </w:del>
          </w:p>
        </w:tc>
        <w:tc>
          <w:tcPr>
            <w:tcW w:w="1817" w:type="dxa"/>
          </w:tcPr>
          <w:p w14:paraId="114619C9" w14:textId="0BA2296E"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489" w:author="Mohammad Nayeem" w:date="2020-04-21T21:16:00Z"/>
                <w:rFonts w:ascii="Times New Roman" w:hAnsi="Times New Roman" w:cs="Times New Roman"/>
                <w:b/>
                <w:bCs/>
                <w:sz w:val="24"/>
                <w:szCs w:val="24"/>
                <w:rPrChange w:id="3490" w:author="Mohammad Nayeem" w:date="2020-04-21T22:30:00Z">
                  <w:rPr>
                    <w:del w:id="3491" w:author="Mohammad Nayeem" w:date="2020-04-21T21:16:00Z"/>
                    <w:rFonts w:ascii="Times New Roman" w:hAnsi="Times New Roman" w:cs="Times New Roman"/>
                    <w:b/>
                    <w:bCs/>
                  </w:rPr>
                </w:rPrChange>
              </w:rPr>
            </w:pPr>
          </w:p>
        </w:tc>
      </w:tr>
      <w:tr w:rsidR="00B54089" w:rsidRPr="004E6C2C" w:rsidDel="00207654" w14:paraId="630343CE" w14:textId="77E75DC2" w:rsidTr="008B2677">
        <w:trPr>
          <w:del w:id="3492"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3D103790" w14:textId="5D7D74F9" w:rsidR="00B54089" w:rsidRPr="004E6C2C" w:rsidDel="00207654" w:rsidRDefault="00B54089">
            <w:pPr>
              <w:spacing w:line="480" w:lineRule="auto"/>
              <w:jc w:val="both"/>
              <w:rPr>
                <w:del w:id="3493" w:author="Mohammad Nayeem" w:date="2020-04-21T21:16:00Z"/>
                <w:rFonts w:ascii="Times New Roman" w:hAnsi="Times New Roman" w:cs="Times New Roman"/>
                <w:b w:val="0"/>
                <w:bCs w:val="0"/>
                <w:sz w:val="24"/>
                <w:szCs w:val="24"/>
                <w:rPrChange w:id="3494" w:author="Mohammad Nayeem" w:date="2020-04-21T22:30:00Z">
                  <w:rPr>
                    <w:del w:id="3495" w:author="Mohammad Nayeem" w:date="2020-04-21T21:16:00Z"/>
                    <w:rFonts w:ascii="Times New Roman" w:hAnsi="Times New Roman" w:cs="Times New Roman"/>
                    <w:b w:val="0"/>
                    <w:bCs w:val="0"/>
                  </w:rPr>
                </w:rPrChange>
              </w:rPr>
            </w:pPr>
            <w:del w:id="3496" w:author="Mohammad Nayeem" w:date="2020-04-21T21:16:00Z">
              <w:r w:rsidRPr="004E6C2C" w:rsidDel="00207654">
                <w:rPr>
                  <w:rFonts w:ascii="Times New Roman" w:hAnsi="Times New Roman" w:cs="Times New Roman"/>
                  <w:sz w:val="24"/>
                  <w:szCs w:val="24"/>
                  <w:rPrChange w:id="3497" w:author="Mohammad Nayeem" w:date="2020-04-21T22:30:00Z">
                    <w:rPr>
                      <w:rFonts w:ascii="Times New Roman" w:hAnsi="Times New Roman" w:cs="Times New Roman"/>
                    </w:rPr>
                  </w:rPrChange>
                </w:rPr>
                <w:delText>4-5</w:delText>
              </w:r>
            </w:del>
          </w:p>
        </w:tc>
        <w:tc>
          <w:tcPr>
            <w:tcW w:w="2070" w:type="dxa"/>
          </w:tcPr>
          <w:p w14:paraId="323054B3" w14:textId="3C07A8DB"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498" w:author="Mohammad Nayeem" w:date="2020-04-21T21:16:00Z"/>
                <w:rFonts w:ascii="Times New Roman" w:hAnsi="Times New Roman" w:cs="Times New Roman"/>
                <w:sz w:val="24"/>
                <w:szCs w:val="24"/>
                <w:shd w:val="clear" w:color="auto" w:fill="FFFFFF"/>
                <w:rPrChange w:id="3499" w:author="Mohammad Nayeem" w:date="2020-04-21T22:30:00Z">
                  <w:rPr>
                    <w:del w:id="3500" w:author="Mohammad Nayeem" w:date="2020-04-21T21:16:00Z"/>
                    <w:rFonts w:ascii="Times New Roman" w:hAnsi="Times New Roman" w:cs="Times New Roman"/>
                    <w:shd w:val="clear" w:color="auto" w:fill="FFFFFF"/>
                  </w:rPr>
                </w:rPrChange>
              </w:rPr>
            </w:pPr>
            <w:del w:id="3501" w:author="Mohammad Nayeem" w:date="2020-04-21T21:16:00Z">
              <w:r w:rsidRPr="004E6C2C" w:rsidDel="00207654">
                <w:rPr>
                  <w:rFonts w:ascii="Times New Roman" w:hAnsi="Times New Roman" w:cs="Times New Roman"/>
                  <w:sz w:val="24"/>
                  <w:szCs w:val="24"/>
                  <w:shd w:val="clear" w:color="auto" w:fill="FFFFFF"/>
                  <w:rPrChange w:id="3502" w:author="Mohammad Nayeem" w:date="2020-04-21T22:30:00Z">
                    <w:rPr>
                      <w:rFonts w:ascii="Times New Roman" w:hAnsi="Times New Roman" w:cs="Times New Roman"/>
                      <w:shd w:val="clear" w:color="auto" w:fill="FFFFFF"/>
                    </w:rPr>
                  </w:rPrChange>
                </w:rPr>
                <w:delText>83 (</w:delText>
              </w:r>
            </w:del>
            <w:del w:id="3503" w:author="Mohammad Nayeem" w:date="2020-04-19T02:19:00Z">
              <w:r w:rsidRPr="004E6C2C" w:rsidDel="00430D1D">
                <w:rPr>
                  <w:rFonts w:ascii="Times New Roman" w:hAnsi="Times New Roman" w:cs="Times New Roman"/>
                  <w:sz w:val="24"/>
                  <w:szCs w:val="24"/>
                  <w:shd w:val="clear" w:color="auto" w:fill="FFFFFF"/>
                  <w:rPrChange w:id="3504" w:author="Mohammad Nayeem" w:date="2020-04-21T22:30:00Z">
                    <w:rPr>
                      <w:rFonts w:ascii="Times New Roman" w:hAnsi="Times New Roman" w:cs="Times New Roman"/>
                      <w:shd w:val="clear" w:color="auto" w:fill="FFFFFF"/>
                    </w:rPr>
                  </w:rPrChange>
                </w:rPr>
                <w:delText>31.74</w:delText>
              </w:r>
            </w:del>
            <w:del w:id="3505" w:author="Mohammad Nayeem" w:date="2020-04-21T21:16:00Z">
              <w:r w:rsidRPr="004E6C2C" w:rsidDel="00207654">
                <w:rPr>
                  <w:rFonts w:ascii="Times New Roman" w:hAnsi="Times New Roman" w:cs="Times New Roman"/>
                  <w:sz w:val="24"/>
                  <w:szCs w:val="24"/>
                  <w:shd w:val="clear" w:color="auto" w:fill="FFFFFF"/>
                  <w:rPrChange w:id="3506" w:author="Mohammad Nayeem" w:date="2020-04-21T22:30:00Z">
                    <w:rPr>
                      <w:rFonts w:ascii="Times New Roman" w:hAnsi="Times New Roman" w:cs="Times New Roman"/>
                      <w:shd w:val="clear" w:color="auto" w:fill="FFFFFF"/>
                    </w:rPr>
                  </w:rPrChange>
                </w:rPr>
                <w:delText>)</w:delText>
              </w:r>
            </w:del>
          </w:p>
        </w:tc>
        <w:tc>
          <w:tcPr>
            <w:tcW w:w="2408" w:type="dxa"/>
          </w:tcPr>
          <w:p w14:paraId="032E1226" w14:textId="66141850"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507" w:author="Mohammad Nayeem" w:date="2020-04-21T21:16:00Z"/>
                <w:rFonts w:ascii="Times New Roman" w:hAnsi="Times New Roman" w:cs="Times New Roman"/>
                <w:sz w:val="24"/>
                <w:szCs w:val="24"/>
                <w:shd w:val="clear" w:color="auto" w:fill="FFFFFF"/>
                <w:rPrChange w:id="3508" w:author="Mohammad Nayeem" w:date="2020-04-21T22:30:00Z">
                  <w:rPr>
                    <w:del w:id="3509" w:author="Mohammad Nayeem" w:date="2020-04-21T21:16:00Z"/>
                    <w:rFonts w:ascii="Times New Roman" w:hAnsi="Times New Roman" w:cs="Times New Roman"/>
                    <w:shd w:val="clear" w:color="auto" w:fill="FFFFFF"/>
                  </w:rPr>
                </w:rPrChange>
              </w:rPr>
            </w:pPr>
            <w:del w:id="3510" w:author="Mohammad Nayeem" w:date="2020-04-21T21:16:00Z">
              <w:r w:rsidRPr="004E6C2C" w:rsidDel="00207654">
                <w:rPr>
                  <w:rFonts w:ascii="Times New Roman" w:hAnsi="Times New Roman" w:cs="Times New Roman"/>
                  <w:sz w:val="24"/>
                  <w:szCs w:val="24"/>
                  <w:shd w:val="clear" w:color="auto" w:fill="FFFFFF"/>
                  <w:rPrChange w:id="3511" w:author="Mohammad Nayeem" w:date="2020-04-21T22:30:00Z">
                    <w:rPr>
                      <w:rFonts w:ascii="Times New Roman" w:hAnsi="Times New Roman" w:cs="Times New Roman"/>
                      <w:shd w:val="clear" w:color="auto" w:fill="FFFFFF"/>
                    </w:rPr>
                  </w:rPrChange>
                </w:rPr>
                <w:delText>147 (</w:delText>
              </w:r>
            </w:del>
            <w:del w:id="3512" w:author="Mohammad Nayeem" w:date="2020-04-19T02:20:00Z">
              <w:r w:rsidRPr="004E6C2C" w:rsidDel="005C653D">
                <w:rPr>
                  <w:rFonts w:ascii="Times New Roman" w:hAnsi="Times New Roman" w:cs="Times New Roman"/>
                  <w:sz w:val="24"/>
                  <w:szCs w:val="24"/>
                  <w:shd w:val="clear" w:color="auto" w:fill="FFFFFF"/>
                  <w:rPrChange w:id="3513" w:author="Mohammad Nayeem" w:date="2020-04-21T22:30:00Z">
                    <w:rPr>
                      <w:rFonts w:ascii="Times New Roman" w:hAnsi="Times New Roman" w:cs="Times New Roman"/>
                      <w:shd w:val="clear" w:color="auto" w:fill="FFFFFF"/>
                    </w:rPr>
                  </w:rPrChange>
                </w:rPr>
                <w:delText>68.</w:delText>
              </w:r>
            </w:del>
            <w:del w:id="3514" w:author="Mohammad Nayeem" w:date="2020-04-19T02:19:00Z">
              <w:r w:rsidRPr="004E6C2C" w:rsidDel="005C653D">
                <w:rPr>
                  <w:rFonts w:ascii="Times New Roman" w:hAnsi="Times New Roman" w:cs="Times New Roman"/>
                  <w:sz w:val="24"/>
                  <w:szCs w:val="24"/>
                  <w:shd w:val="clear" w:color="auto" w:fill="FFFFFF"/>
                  <w:rPrChange w:id="3515" w:author="Mohammad Nayeem" w:date="2020-04-21T22:30:00Z">
                    <w:rPr>
                      <w:rFonts w:ascii="Times New Roman" w:hAnsi="Times New Roman" w:cs="Times New Roman"/>
                      <w:shd w:val="clear" w:color="auto" w:fill="FFFFFF"/>
                    </w:rPr>
                  </w:rPrChange>
                </w:rPr>
                <w:delText>26</w:delText>
              </w:r>
            </w:del>
            <w:del w:id="3516" w:author="Mohammad Nayeem" w:date="2020-04-21T21:16:00Z">
              <w:r w:rsidRPr="004E6C2C" w:rsidDel="00207654">
                <w:rPr>
                  <w:rFonts w:ascii="Times New Roman" w:hAnsi="Times New Roman" w:cs="Times New Roman"/>
                  <w:sz w:val="24"/>
                  <w:szCs w:val="24"/>
                  <w:shd w:val="clear" w:color="auto" w:fill="FFFFFF"/>
                  <w:rPrChange w:id="3517" w:author="Mohammad Nayeem" w:date="2020-04-21T22:30:00Z">
                    <w:rPr>
                      <w:rFonts w:ascii="Times New Roman" w:hAnsi="Times New Roman" w:cs="Times New Roman"/>
                      <w:shd w:val="clear" w:color="auto" w:fill="FFFFFF"/>
                    </w:rPr>
                  </w:rPrChange>
                </w:rPr>
                <w:delText>)</w:delText>
              </w:r>
            </w:del>
          </w:p>
        </w:tc>
        <w:tc>
          <w:tcPr>
            <w:tcW w:w="1817" w:type="dxa"/>
          </w:tcPr>
          <w:p w14:paraId="1E093A03" w14:textId="0B23CFCB"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518" w:author="Mohammad Nayeem" w:date="2020-04-21T21:16:00Z"/>
                <w:rFonts w:ascii="Times New Roman" w:hAnsi="Times New Roman" w:cs="Times New Roman"/>
                <w:sz w:val="24"/>
                <w:szCs w:val="24"/>
                <w:rPrChange w:id="3519" w:author="Mohammad Nayeem" w:date="2020-04-21T22:30:00Z">
                  <w:rPr>
                    <w:del w:id="3520" w:author="Mohammad Nayeem" w:date="2020-04-21T21:16:00Z"/>
                    <w:rFonts w:ascii="Times New Roman" w:hAnsi="Times New Roman" w:cs="Times New Roman"/>
                  </w:rPr>
                </w:rPrChange>
              </w:rPr>
            </w:pPr>
            <w:del w:id="3521" w:author="Mohammad Nayeem" w:date="2020-04-21T21:16:00Z">
              <w:r w:rsidRPr="004E6C2C" w:rsidDel="00207654">
                <w:rPr>
                  <w:rFonts w:ascii="Times New Roman" w:hAnsi="Times New Roman" w:cs="Times New Roman"/>
                  <w:sz w:val="24"/>
                  <w:szCs w:val="24"/>
                  <w:rPrChange w:id="3522" w:author="Mohammad Nayeem" w:date="2020-04-21T22:30:00Z">
                    <w:rPr>
                      <w:rFonts w:ascii="Times New Roman" w:hAnsi="Times New Roman" w:cs="Times New Roman"/>
                    </w:rPr>
                  </w:rPrChange>
                </w:rPr>
                <w:delText>0.000</w:delText>
              </w:r>
            </w:del>
          </w:p>
        </w:tc>
      </w:tr>
      <w:tr w:rsidR="00B54089" w:rsidRPr="004E6C2C" w:rsidDel="00207654" w14:paraId="4934475F" w14:textId="04B05F6A" w:rsidTr="008B2677">
        <w:trPr>
          <w:cnfStyle w:val="000000100000" w:firstRow="0" w:lastRow="0" w:firstColumn="0" w:lastColumn="0" w:oddVBand="0" w:evenVBand="0" w:oddHBand="1" w:evenHBand="0" w:firstRowFirstColumn="0" w:firstRowLastColumn="0" w:lastRowFirstColumn="0" w:lastRowLastColumn="0"/>
          <w:del w:id="3523"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50AB5B2B" w14:textId="0E0AE3CB" w:rsidR="00B54089" w:rsidRPr="004E6C2C" w:rsidDel="00207654" w:rsidRDefault="00B54089">
            <w:pPr>
              <w:spacing w:line="480" w:lineRule="auto"/>
              <w:jc w:val="both"/>
              <w:rPr>
                <w:del w:id="3524" w:author="Mohammad Nayeem" w:date="2020-04-21T21:16:00Z"/>
                <w:rFonts w:ascii="Times New Roman" w:hAnsi="Times New Roman" w:cs="Times New Roman"/>
                <w:b w:val="0"/>
                <w:bCs w:val="0"/>
                <w:sz w:val="24"/>
                <w:szCs w:val="24"/>
                <w:rPrChange w:id="3525" w:author="Mohammad Nayeem" w:date="2020-04-21T22:30:00Z">
                  <w:rPr>
                    <w:del w:id="3526" w:author="Mohammad Nayeem" w:date="2020-04-21T21:16:00Z"/>
                    <w:rFonts w:ascii="Times New Roman" w:hAnsi="Times New Roman" w:cs="Times New Roman"/>
                    <w:b w:val="0"/>
                    <w:bCs w:val="0"/>
                  </w:rPr>
                </w:rPrChange>
              </w:rPr>
            </w:pPr>
            <w:del w:id="3527" w:author="Mohammad Nayeem" w:date="2020-04-21T21:16:00Z">
              <w:r w:rsidRPr="004E6C2C" w:rsidDel="00207654">
                <w:rPr>
                  <w:rFonts w:ascii="Times New Roman" w:hAnsi="Times New Roman" w:cs="Times New Roman"/>
                  <w:sz w:val="24"/>
                  <w:szCs w:val="24"/>
                  <w:rPrChange w:id="3528" w:author="Mohammad Nayeem" w:date="2020-04-21T22:30:00Z">
                    <w:rPr>
                      <w:rFonts w:ascii="Times New Roman" w:hAnsi="Times New Roman" w:cs="Times New Roman"/>
                    </w:rPr>
                  </w:rPrChange>
                </w:rPr>
                <w:delText>2-3</w:delText>
              </w:r>
            </w:del>
          </w:p>
        </w:tc>
        <w:tc>
          <w:tcPr>
            <w:tcW w:w="2070" w:type="dxa"/>
          </w:tcPr>
          <w:p w14:paraId="58D55165" w14:textId="40C1F408"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529" w:author="Mohammad Nayeem" w:date="2020-04-21T21:16:00Z"/>
                <w:rFonts w:ascii="Times New Roman" w:hAnsi="Times New Roman" w:cs="Times New Roman"/>
                <w:sz w:val="24"/>
                <w:szCs w:val="24"/>
                <w:shd w:val="clear" w:color="auto" w:fill="FFFFFF"/>
                <w:rPrChange w:id="3530" w:author="Mohammad Nayeem" w:date="2020-04-21T22:30:00Z">
                  <w:rPr>
                    <w:del w:id="3531" w:author="Mohammad Nayeem" w:date="2020-04-21T21:16:00Z"/>
                    <w:rFonts w:ascii="Times New Roman" w:hAnsi="Times New Roman" w:cs="Times New Roman"/>
                    <w:shd w:val="clear" w:color="auto" w:fill="FFFFFF"/>
                  </w:rPr>
                </w:rPrChange>
              </w:rPr>
            </w:pPr>
            <w:del w:id="3532" w:author="Mohammad Nayeem" w:date="2020-04-21T21:16:00Z">
              <w:r w:rsidRPr="004E6C2C" w:rsidDel="00207654">
                <w:rPr>
                  <w:rFonts w:ascii="Times New Roman" w:hAnsi="Times New Roman" w:cs="Times New Roman"/>
                  <w:sz w:val="24"/>
                  <w:szCs w:val="24"/>
                  <w:shd w:val="clear" w:color="auto" w:fill="FFFFFF"/>
                  <w:rPrChange w:id="3533" w:author="Mohammad Nayeem" w:date="2020-04-21T22:30:00Z">
                    <w:rPr>
                      <w:rFonts w:ascii="Times New Roman" w:hAnsi="Times New Roman" w:cs="Times New Roman"/>
                      <w:shd w:val="clear" w:color="auto" w:fill="FFFFFF"/>
                    </w:rPr>
                  </w:rPrChange>
                </w:rPr>
                <w:delText>144 (</w:delText>
              </w:r>
            </w:del>
            <w:del w:id="3534" w:author="Mohammad Nayeem" w:date="2020-04-19T02:19:00Z">
              <w:r w:rsidRPr="004E6C2C" w:rsidDel="00430D1D">
                <w:rPr>
                  <w:rFonts w:ascii="Times New Roman" w:hAnsi="Times New Roman" w:cs="Times New Roman"/>
                  <w:sz w:val="24"/>
                  <w:szCs w:val="24"/>
                  <w:shd w:val="clear" w:color="auto" w:fill="FFFFFF"/>
                  <w:rPrChange w:id="3535" w:author="Mohammad Nayeem" w:date="2020-04-21T22:30:00Z">
                    <w:rPr>
                      <w:rFonts w:ascii="Times New Roman" w:hAnsi="Times New Roman" w:cs="Times New Roman"/>
                      <w:shd w:val="clear" w:color="auto" w:fill="FFFFFF"/>
                    </w:rPr>
                  </w:rPrChange>
                </w:rPr>
                <w:delText>61.83</w:delText>
              </w:r>
            </w:del>
            <w:del w:id="3536" w:author="Mohammad Nayeem" w:date="2020-04-21T21:16:00Z">
              <w:r w:rsidRPr="004E6C2C" w:rsidDel="00207654">
                <w:rPr>
                  <w:rFonts w:ascii="Times New Roman" w:hAnsi="Times New Roman" w:cs="Times New Roman"/>
                  <w:sz w:val="24"/>
                  <w:szCs w:val="24"/>
                  <w:shd w:val="clear" w:color="auto" w:fill="FFFFFF"/>
                  <w:rPrChange w:id="3537" w:author="Mohammad Nayeem" w:date="2020-04-21T22:30:00Z">
                    <w:rPr>
                      <w:rFonts w:ascii="Times New Roman" w:hAnsi="Times New Roman" w:cs="Times New Roman"/>
                      <w:shd w:val="clear" w:color="auto" w:fill="FFFFFF"/>
                    </w:rPr>
                  </w:rPrChange>
                </w:rPr>
                <w:delText>)</w:delText>
              </w:r>
            </w:del>
          </w:p>
        </w:tc>
        <w:tc>
          <w:tcPr>
            <w:tcW w:w="2408" w:type="dxa"/>
          </w:tcPr>
          <w:p w14:paraId="0AA06231" w14:textId="5D2E1994"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538" w:author="Mohammad Nayeem" w:date="2020-04-21T21:16:00Z"/>
                <w:rFonts w:ascii="Times New Roman" w:hAnsi="Times New Roman" w:cs="Times New Roman"/>
                <w:sz w:val="24"/>
                <w:szCs w:val="24"/>
                <w:shd w:val="clear" w:color="auto" w:fill="FFFFFF"/>
                <w:rPrChange w:id="3539" w:author="Mohammad Nayeem" w:date="2020-04-21T22:30:00Z">
                  <w:rPr>
                    <w:del w:id="3540" w:author="Mohammad Nayeem" w:date="2020-04-21T21:16:00Z"/>
                    <w:rFonts w:ascii="Times New Roman" w:hAnsi="Times New Roman" w:cs="Times New Roman"/>
                    <w:shd w:val="clear" w:color="auto" w:fill="FFFFFF"/>
                  </w:rPr>
                </w:rPrChange>
              </w:rPr>
            </w:pPr>
            <w:del w:id="3541" w:author="Mohammad Nayeem" w:date="2020-04-21T21:16:00Z">
              <w:r w:rsidRPr="004E6C2C" w:rsidDel="00207654">
                <w:rPr>
                  <w:rFonts w:ascii="Times New Roman" w:hAnsi="Times New Roman" w:cs="Times New Roman"/>
                  <w:sz w:val="24"/>
                  <w:szCs w:val="24"/>
                  <w:shd w:val="clear" w:color="auto" w:fill="FFFFFF"/>
                  <w:rPrChange w:id="3542" w:author="Mohammad Nayeem" w:date="2020-04-21T22:30:00Z">
                    <w:rPr>
                      <w:rFonts w:ascii="Times New Roman" w:hAnsi="Times New Roman" w:cs="Times New Roman"/>
                      <w:shd w:val="clear" w:color="auto" w:fill="FFFFFF"/>
                    </w:rPr>
                  </w:rPrChange>
                </w:rPr>
                <w:delText>79 (3</w:delText>
              </w:r>
            </w:del>
            <w:del w:id="3543" w:author="Mohammad Nayeem" w:date="2020-04-19T02:20:00Z">
              <w:r w:rsidRPr="004E6C2C" w:rsidDel="004E081B">
                <w:rPr>
                  <w:rFonts w:ascii="Times New Roman" w:hAnsi="Times New Roman" w:cs="Times New Roman"/>
                  <w:sz w:val="24"/>
                  <w:szCs w:val="24"/>
                  <w:shd w:val="clear" w:color="auto" w:fill="FFFFFF"/>
                  <w:rPrChange w:id="3544" w:author="Mohammad Nayeem" w:date="2020-04-21T22:30:00Z">
                    <w:rPr>
                      <w:rFonts w:ascii="Times New Roman" w:hAnsi="Times New Roman" w:cs="Times New Roman"/>
                      <w:shd w:val="clear" w:color="auto" w:fill="FFFFFF"/>
                    </w:rPr>
                  </w:rPrChange>
                </w:rPr>
                <w:delText>8.17</w:delText>
              </w:r>
            </w:del>
            <w:del w:id="3545" w:author="Mohammad Nayeem" w:date="2020-04-21T21:16:00Z">
              <w:r w:rsidRPr="004E6C2C" w:rsidDel="00207654">
                <w:rPr>
                  <w:rFonts w:ascii="Times New Roman" w:hAnsi="Times New Roman" w:cs="Times New Roman"/>
                  <w:sz w:val="24"/>
                  <w:szCs w:val="24"/>
                  <w:shd w:val="clear" w:color="auto" w:fill="FFFFFF"/>
                  <w:rPrChange w:id="3546" w:author="Mohammad Nayeem" w:date="2020-04-21T22:30:00Z">
                    <w:rPr>
                      <w:rFonts w:ascii="Times New Roman" w:hAnsi="Times New Roman" w:cs="Times New Roman"/>
                      <w:shd w:val="clear" w:color="auto" w:fill="FFFFFF"/>
                    </w:rPr>
                  </w:rPrChange>
                </w:rPr>
                <w:delText>)</w:delText>
              </w:r>
            </w:del>
          </w:p>
        </w:tc>
        <w:tc>
          <w:tcPr>
            <w:tcW w:w="1817" w:type="dxa"/>
          </w:tcPr>
          <w:p w14:paraId="45E3A4C1" w14:textId="4C982AD7"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547" w:author="Mohammad Nayeem" w:date="2020-04-21T21:16:00Z"/>
                <w:rFonts w:ascii="Times New Roman" w:hAnsi="Times New Roman" w:cs="Times New Roman"/>
                <w:sz w:val="24"/>
                <w:szCs w:val="24"/>
                <w:rPrChange w:id="3548" w:author="Mohammad Nayeem" w:date="2020-04-21T22:30:00Z">
                  <w:rPr>
                    <w:del w:id="3549" w:author="Mohammad Nayeem" w:date="2020-04-21T21:16:00Z"/>
                    <w:rFonts w:ascii="Times New Roman" w:hAnsi="Times New Roman" w:cs="Times New Roman"/>
                  </w:rPr>
                </w:rPrChange>
              </w:rPr>
            </w:pPr>
          </w:p>
        </w:tc>
      </w:tr>
      <w:tr w:rsidR="00B54089" w:rsidRPr="004E6C2C" w:rsidDel="00207654" w14:paraId="67115520" w14:textId="043C0960" w:rsidTr="008B2677">
        <w:trPr>
          <w:del w:id="3550"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60A003E2" w14:textId="75E36926" w:rsidR="00B54089" w:rsidRPr="004E6C2C" w:rsidDel="00207654" w:rsidRDefault="00B54089">
            <w:pPr>
              <w:spacing w:line="480" w:lineRule="auto"/>
              <w:jc w:val="both"/>
              <w:rPr>
                <w:del w:id="3551" w:author="Mohammad Nayeem" w:date="2020-04-21T21:16:00Z"/>
                <w:rFonts w:ascii="Times New Roman" w:hAnsi="Times New Roman" w:cs="Times New Roman"/>
                <w:b w:val="0"/>
                <w:bCs w:val="0"/>
                <w:sz w:val="24"/>
                <w:szCs w:val="24"/>
                <w:rPrChange w:id="3552" w:author="Mohammad Nayeem" w:date="2020-04-21T22:30:00Z">
                  <w:rPr>
                    <w:del w:id="3553" w:author="Mohammad Nayeem" w:date="2020-04-21T21:16:00Z"/>
                    <w:rFonts w:ascii="Times New Roman" w:hAnsi="Times New Roman" w:cs="Times New Roman"/>
                    <w:b w:val="0"/>
                    <w:bCs w:val="0"/>
                  </w:rPr>
                </w:rPrChange>
              </w:rPr>
            </w:pPr>
            <w:del w:id="3554" w:author="Mohammad Nayeem" w:date="2020-04-21T21:16:00Z">
              <w:r w:rsidRPr="004E6C2C" w:rsidDel="00207654">
                <w:rPr>
                  <w:rFonts w:ascii="Times New Roman" w:hAnsi="Times New Roman" w:cs="Times New Roman"/>
                  <w:sz w:val="24"/>
                  <w:szCs w:val="24"/>
                  <w:rPrChange w:id="3555" w:author="Mohammad Nayeem" w:date="2020-04-21T22:30:00Z">
                    <w:rPr>
                      <w:rFonts w:ascii="Times New Roman" w:hAnsi="Times New Roman" w:cs="Times New Roman"/>
                    </w:rPr>
                  </w:rPrChange>
                </w:rPr>
                <w:delText>0-1</w:delText>
              </w:r>
            </w:del>
          </w:p>
        </w:tc>
        <w:tc>
          <w:tcPr>
            <w:tcW w:w="2070" w:type="dxa"/>
          </w:tcPr>
          <w:p w14:paraId="75C1E33E" w14:textId="5E3FBCCE"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556" w:author="Mohammad Nayeem" w:date="2020-04-21T21:16:00Z"/>
                <w:rFonts w:ascii="Times New Roman" w:hAnsi="Times New Roman" w:cs="Times New Roman"/>
                <w:sz w:val="24"/>
                <w:szCs w:val="24"/>
                <w:shd w:val="clear" w:color="auto" w:fill="FFFFFF"/>
                <w:rPrChange w:id="3557" w:author="Mohammad Nayeem" w:date="2020-04-21T22:30:00Z">
                  <w:rPr>
                    <w:del w:id="3558" w:author="Mohammad Nayeem" w:date="2020-04-21T21:16:00Z"/>
                    <w:rFonts w:ascii="Times New Roman" w:hAnsi="Times New Roman" w:cs="Times New Roman"/>
                    <w:shd w:val="clear" w:color="auto" w:fill="FFFFFF"/>
                  </w:rPr>
                </w:rPrChange>
              </w:rPr>
            </w:pPr>
            <w:del w:id="3559" w:author="Mohammad Nayeem" w:date="2020-04-21T21:16:00Z">
              <w:r w:rsidRPr="004E6C2C" w:rsidDel="00207654">
                <w:rPr>
                  <w:rFonts w:ascii="Times New Roman" w:hAnsi="Times New Roman" w:cs="Times New Roman"/>
                  <w:sz w:val="24"/>
                  <w:szCs w:val="24"/>
                  <w:shd w:val="clear" w:color="auto" w:fill="FFFFFF"/>
                  <w:rPrChange w:id="3560" w:author="Mohammad Nayeem" w:date="2020-04-21T22:30:00Z">
                    <w:rPr>
                      <w:rFonts w:ascii="Times New Roman" w:hAnsi="Times New Roman" w:cs="Times New Roman"/>
                      <w:shd w:val="clear" w:color="auto" w:fill="FFFFFF"/>
                    </w:rPr>
                  </w:rPrChange>
                </w:rPr>
                <w:delText>148 (</w:delText>
              </w:r>
            </w:del>
            <w:del w:id="3561" w:author="Mohammad Nayeem" w:date="2020-04-19T02:19:00Z">
              <w:r w:rsidRPr="004E6C2C" w:rsidDel="00430D1D">
                <w:rPr>
                  <w:rFonts w:ascii="Times New Roman" w:hAnsi="Times New Roman" w:cs="Times New Roman"/>
                  <w:sz w:val="24"/>
                  <w:szCs w:val="24"/>
                  <w:shd w:val="clear" w:color="auto" w:fill="FFFFFF"/>
                  <w:rPrChange w:id="3562" w:author="Mohammad Nayeem" w:date="2020-04-21T22:30:00Z">
                    <w:rPr>
                      <w:rFonts w:ascii="Times New Roman" w:hAnsi="Times New Roman" w:cs="Times New Roman"/>
                      <w:shd w:val="clear" w:color="auto" w:fill="FFFFFF"/>
                    </w:rPr>
                  </w:rPrChange>
                </w:rPr>
                <w:delText>80.33</w:delText>
              </w:r>
            </w:del>
            <w:del w:id="3563" w:author="Mohammad Nayeem" w:date="2020-04-21T21:16:00Z">
              <w:r w:rsidRPr="004E6C2C" w:rsidDel="00207654">
                <w:rPr>
                  <w:rFonts w:ascii="Times New Roman" w:hAnsi="Times New Roman" w:cs="Times New Roman"/>
                  <w:sz w:val="24"/>
                  <w:szCs w:val="24"/>
                  <w:shd w:val="clear" w:color="auto" w:fill="FFFFFF"/>
                  <w:rPrChange w:id="3564" w:author="Mohammad Nayeem" w:date="2020-04-21T22:30:00Z">
                    <w:rPr>
                      <w:rFonts w:ascii="Times New Roman" w:hAnsi="Times New Roman" w:cs="Times New Roman"/>
                      <w:shd w:val="clear" w:color="auto" w:fill="FFFFFF"/>
                    </w:rPr>
                  </w:rPrChange>
                </w:rPr>
                <w:delText>)</w:delText>
              </w:r>
            </w:del>
          </w:p>
        </w:tc>
        <w:tc>
          <w:tcPr>
            <w:tcW w:w="2408" w:type="dxa"/>
          </w:tcPr>
          <w:p w14:paraId="2A37C22D" w14:textId="42B045FE"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565" w:author="Mohammad Nayeem" w:date="2020-04-21T21:16:00Z"/>
                <w:rFonts w:ascii="Times New Roman" w:hAnsi="Times New Roman" w:cs="Times New Roman"/>
                <w:sz w:val="24"/>
                <w:szCs w:val="24"/>
                <w:shd w:val="clear" w:color="auto" w:fill="FFFFFF"/>
                <w:rPrChange w:id="3566" w:author="Mohammad Nayeem" w:date="2020-04-21T22:30:00Z">
                  <w:rPr>
                    <w:del w:id="3567" w:author="Mohammad Nayeem" w:date="2020-04-21T21:16:00Z"/>
                    <w:rFonts w:ascii="Times New Roman" w:hAnsi="Times New Roman" w:cs="Times New Roman"/>
                    <w:shd w:val="clear" w:color="auto" w:fill="FFFFFF"/>
                  </w:rPr>
                </w:rPrChange>
              </w:rPr>
            </w:pPr>
            <w:del w:id="3568" w:author="Mohammad Nayeem" w:date="2020-04-21T21:16:00Z">
              <w:r w:rsidRPr="004E6C2C" w:rsidDel="00207654">
                <w:rPr>
                  <w:rFonts w:ascii="Times New Roman" w:hAnsi="Times New Roman" w:cs="Times New Roman"/>
                  <w:sz w:val="24"/>
                  <w:szCs w:val="24"/>
                  <w:shd w:val="clear" w:color="auto" w:fill="FFFFFF"/>
                  <w:rPrChange w:id="3569" w:author="Mohammad Nayeem" w:date="2020-04-21T22:30:00Z">
                    <w:rPr>
                      <w:rFonts w:ascii="Times New Roman" w:hAnsi="Times New Roman" w:cs="Times New Roman"/>
                      <w:shd w:val="clear" w:color="auto" w:fill="FFFFFF"/>
                    </w:rPr>
                  </w:rPrChange>
                </w:rPr>
                <w:delText>31 (1</w:delText>
              </w:r>
            </w:del>
            <w:del w:id="3570" w:author="Mohammad Nayeem" w:date="2020-04-19T02:20:00Z">
              <w:r w:rsidRPr="004E6C2C" w:rsidDel="004E081B">
                <w:rPr>
                  <w:rFonts w:ascii="Times New Roman" w:hAnsi="Times New Roman" w:cs="Times New Roman"/>
                  <w:sz w:val="24"/>
                  <w:szCs w:val="24"/>
                  <w:shd w:val="clear" w:color="auto" w:fill="FFFFFF"/>
                  <w:rPrChange w:id="3571" w:author="Mohammad Nayeem" w:date="2020-04-21T22:30:00Z">
                    <w:rPr>
                      <w:rFonts w:ascii="Times New Roman" w:hAnsi="Times New Roman" w:cs="Times New Roman"/>
                      <w:shd w:val="clear" w:color="auto" w:fill="FFFFFF"/>
                    </w:rPr>
                  </w:rPrChange>
                </w:rPr>
                <w:delText>9</w:delText>
              </w:r>
            </w:del>
            <w:del w:id="3572" w:author="Mohammad Nayeem" w:date="2020-04-21T21:16:00Z">
              <w:r w:rsidRPr="004E6C2C" w:rsidDel="00207654">
                <w:rPr>
                  <w:rFonts w:ascii="Times New Roman" w:hAnsi="Times New Roman" w:cs="Times New Roman"/>
                  <w:sz w:val="24"/>
                  <w:szCs w:val="24"/>
                  <w:shd w:val="clear" w:color="auto" w:fill="FFFFFF"/>
                  <w:rPrChange w:id="3573" w:author="Mohammad Nayeem" w:date="2020-04-21T22:30:00Z">
                    <w:rPr>
                      <w:rFonts w:ascii="Times New Roman" w:hAnsi="Times New Roman" w:cs="Times New Roman"/>
                      <w:shd w:val="clear" w:color="auto" w:fill="FFFFFF"/>
                    </w:rPr>
                  </w:rPrChange>
                </w:rPr>
                <w:delText>.</w:delText>
              </w:r>
            </w:del>
            <w:del w:id="3574" w:author="Mohammad Nayeem" w:date="2020-04-19T02:20:00Z">
              <w:r w:rsidRPr="004E6C2C" w:rsidDel="004E081B">
                <w:rPr>
                  <w:rFonts w:ascii="Times New Roman" w:hAnsi="Times New Roman" w:cs="Times New Roman"/>
                  <w:sz w:val="24"/>
                  <w:szCs w:val="24"/>
                  <w:shd w:val="clear" w:color="auto" w:fill="FFFFFF"/>
                  <w:rPrChange w:id="3575" w:author="Mohammad Nayeem" w:date="2020-04-21T22:30:00Z">
                    <w:rPr>
                      <w:rFonts w:ascii="Times New Roman" w:hAnsi="Times New Roman" w:cs="Times New Roman"/>
                      <w:shd w:val="clear" w:color="auto" w:fill="FFFFFF"/>
                    </w:rPr>
                  </w:rPrChange>
                </w:rPr>
                <w:delText>67</w:delText>
              </w:r>
            </w:del>
            <w:del w:id="3576" w:author="Mohammad Nayeem" w:date="2020-04-21T21:16:00Z">
              <w:r w:rsidRPr="004E6C2C" w:rsidDel="00207654">
                <w:rPr>
                  <w:rFonts w:ascii="Times New Roman" w:hAnsi="Times New Roman" w:cs="Times New Roman"/>
                  <w:sz w:val="24"/>
                  <w:szCs w:val="24"/>
                  <w:shd w:val="clear" w:color="auto" w:fill="FFFFFF"/>
                  <w:rPrChange w:id="3577" w:author="Mohammad Nayeem" w:date="2020-04-21T22:30:00Z">
                    <w:rPr>
                      <w:rFonts w:ascii="Times New Roman" w:hAnsi="Times New Roman" w:cs="Times New Roman"/>
                      <w:shd w:val="clear" w:color="auto" w:fill="FFFFFF"/>
                    </w:rPr>
                  </w:rPrChange>
                </w:rPr>
                <w:delText>)</w:delText>
              </w:r>
            </w:del>
          </w:p>
        </w:tc>
        <w:tc>
          <w:tcPr>
            <w:tcW w:w="1817" w:type="dxa"/>
          </w:tcPr>
          <w:p w14:paraId="38210D8B" w14:textId="7F79F1BE"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578" w:author="Mohammad Nayeem" w:date="2020-04-21T21:16:00Z"/>
                <w:rFonts w:ascii="Times New Roman" w:hAnsi="Times New Roman" w:cs="Times New Roman"/>
                <w:sz w:val="24"/>
                <w:szCs w:val="24"/>
                <w:rPrChange w:id="3579" w:author="Mohammad Nayeem" w:date="2020-04-21T22:30:00Z">
                  <w:rPr>
                    <w:del w:id="3580" w:author="Mohammad Nayeem" w:date="2020-04-21T21:16:00Z"/>
                    <w:rFonts w:ascii="Times New Roman" w:hAnsi="Times New Roman" w:cs="Times New Roman"/>
                  </w:rPr>
                </w:rPrChange>
              </w:rPr>
            </w:pPr>
          </w:p>
        </w:tc>
      </w:tr>
    </w:tbl>
    <w:p w14:paraId="3532586D" w14:textId="586481B1" w:rsidR="00983BBB" w:rsidRDefault="00292DBA">
      <w:pPr>
        <w:spacing w:after="0" w:line="480" w:lineRule="auto"/>
        <w:jc w:val="both"/>
        <w:rPr>
          <w:del w:id="3581" w:author="Mohammad Nayeem" w:date="2020-04-21T21:16:00Z"/>
          <w:rFonts w:ascii="Times New Roman" w:hAnsi="Times New Roman" w:cs="Times New Roman"/>
          <w:sz w:val="24"/>
          <w:szCs w:val="24"/>
          <w:rPrChange w:id="3582" w:author="Mohammad Nayeem" w:date="2020-04-21T22:30:00Z">
            <w:rPr>
              <w:del w:id="3583" w:author="Mohammad Nayeem" w:date="2020-04-21T21:16:00Z"/>
              <w:rFonts w:ascii="Times New Roman" w:hAnsi="Times New Roman" w:cs="Times New Roman"/>
            </w:rPr>
          </w:rPrChange>
        </w:rPr>
        <w:sectPr w:rsidR="00983BBB" w:rsidSect="000B7A75">
          <w:type w:val="continuous"/>
          <w:pgSz w:w="12240" w:h="15840"/>
          <w:pgMar w:top="1440" w:right="1440" w:bottom="1440" w:left="1440" w:header="720" w:footer="720" w:gutter="0"/>
          <w:cols w:space="720"/>
          <w:docGrid w:linePitch="360"/>
        </w:sectPr>
      </w:pPr>
      <w:del w:id="3584" w:author="Mohammad Nayeem" w:date="2020-04-21T21:16:00Z">
        <w:r w:rsidRPr="004E6C2C" w:rsidDel="00207654">
          <w:rPr>
            <w:rFonts w:ascii="Times New Roman" w:hAnsi="Times New Roman" w:cs="Times New Roman"/>
            <w:sz w:val="24"/>
            <w:szCs w:val="24"/>
            <w:rPrChange w:id="3585" w:author="Mohammad Nayeem" w:date="2020-04-21T22:30:00Z">
              <w:rPr>
                <w:rFonts w:ascii="Times New Roman" w:hAnsi="Times New Roman" w:cs="Times New Roman"/>
              </w:rPr>
            </w:rPrChange>
          </w:rPr>
          <w:delText>*p-value obtained from chi-square test of contingency table</w:delText>
        </w:r>
      </w:del>
    </w:p>
    <w:p w14:paraId="3E1ADD9F" w14:textId="3A542224" w:rsidR="000F6168" w:rsidRPr="004E6C2C" w:rsidDel="00207654" w:rsidRDefault="000F6168">
      <w:pPr>
        <w:spacing w:after="0" w:line="480" w:lineRule="auto"/>
        <w:jc w:val="both"/>
        <w:rPr>
          <w:del w:id="3586" w:author="Mohammad Nayeem" w:date="2020-04-21T21:16:00Z"/>
          <w:rFonts w:ascii="Times New Roman" w:hAnsi="Times New Roman" w:cs="Times New Roman"/>
          <w:sz w:val="24"/>
          <w:szCs w:val="24"/>
          <w:rPrChange w:id="3587" w:author="Mohammad Nayeem" w:date="2020-04-21T22:30:00Z">
            <w:rPr>
              <w:del w:id="3588" w:author="Mohammad Nayeem" w:date="2020-04-21T21:16:00Z"/>
              <w:rFonts w:ascii="Times New Roman" w:hAnsi="Times New Roman" w:cs="Times New Roman"/>
            </w:rPr>
          </w:rPrChange>
        </w:rPr>
      </w:pPr>
      <w:del w:id="3589" w:author="Mohammad Nayeem" w:date="2020-04-21T21:16:00Z">
        <w:r w:rsidRPr="004E6C2C" w:rsidDel="00207654">
          <w:rPr>
            <w:rFonts w:ascii="Times New Roman" w:hAnsi="Times New Roman" w:cs="Times New Roman"/>
            <w:sz w:val="24"/>
            <w:szCs w:val="24"/>
            <w:rPrChange w:id="3590" w:author="Mohammad Nayeem" w:date="2020-04-21T22:30:00Z">
              <w:rPr>
                <w:rFonts w:ascii="Times New Roman" w:hAnsi="Times New Roman" w:cs="Times New Roman"/>
              </w:rPr>
            </w:rPrChange>
          </w:rPr>
          <w:delText xml:space="preserve">Data are in (weighted %). </w:delText>
        </w:r>
      </w:del>
    </w:p>
    <w:p w14:paraId="19156F50" w14:textId="3782FF55" w:rsidR="00C16674" w:rsidRPr="004E6C2C" w:rsidDel="00207654" w:rsidRDefault="000F6168">
      <w:pPr>
        <w:spacing w:after="0" w:line="480" w:lineRule="auto"/>
        <w:jc w:val="both"/>
        <w:rPr>
          <w:del w:id="3591" w:author="Mohammad Nayeem" w:date="2020-04-21T21:16:00Z"/>
          <w:rFonts w:ascii="Times New Roman" w:hAnsi="Times New Roman" w:cs="Times New Roman"/>
          <w:sz w:val="24"/>
          <w:szCs w:val="24"/>
          <w:rPrChange w:id="3592" w:author="Mohammad Nayeem" w:date="2020-04-21T22:30:00Z">
            <w:rPr>
              <w:del w:id="3593" w:author="Mohammad Nayeem" w:date="2020-04-21T21:16:00Z"/>
              <w:rFonts w:ascii="Times New Roman" w:hAnsi="Times New Roman" w:cs="Times New Roman"/>
            </w:rPr>
          </w:rPrChange>
        </w:rPr>
      </w:pPr>
      <w:del w:id="3594" w:author="Mohammad Nayeem" w:date="2020-04-21T21:16:00Z">
        <w:r w:rsidRPr="004E6C2C" w:rsidDel="00207654">
          <w:rPr>
            <w:rFonts w:ascii="Times New Roman" w:hAnsi="Times New Roman" w:cs="Times New Roman"/>
            <w:sz w:val="24"/>
            <w:szCs w:val="24"/>
            <w:rPrChange w:id="3595" w:author="Mohammad Nayeem" w:date="2020-04-21T22:30:00Z">
              <w:rPr>
                <w:rFonts w:ascii="Times New Roman" w:hAnsi="Times New Roman" w:cs="Times New Roman"/>
              </w:rPr>
            </w:rPrChange>
          </w:rPr>
          <w:delText>Absolute number of participants does not perfectly correspond to percentages presented because weighted analyses were used.</w:delText>
        </w:r>
      </w:del>
    </w:p>
    <w:p w14:paraId="7351132E" w14:textId="378A40E9" w:rsidR="00C16674" w:rsidRPr="004E6C2C" w:rsidDel="00207654" w:rsidRDefault="00C16674">
      <w:pPr>
        <w:spacing w:after="0" w:line="480" w:lineRule="auto"/>
        <w:jc w:val="both"/>
        <w:rPr>
          <w:del w:id="3596" w:author="Mohammad Nayeem" w:date="2020-04-21T21:16:00Z"/>
          <w:rFonts w:ascii="Times New Roman" w:hAnsi="Times New Roman" w:cs="Times New Roman"/>
          <w:sz w:val="24"/>
          <w:szCs w:val="24"/>
          <w:rPrChange w:id="3597" w:author="Mohammad Nayeem" w:date="2020-04-21T22:30:00Z">
            <w:rPr>
              <w:del w:id="3598" w:author="Mohammad Nayeem" w:date="2020-04-21T21:16:00Z"/>
              <w:rFonts w:ascii="Times New Roman" w:hAnsi="Times New Roman" w:cs="Times New Roman"/>
            </w:rPr>
          </w:rPrChange>
        </w:rPr>
      </w:pPr>
    </w:p>
    <w:p w14:paraId="537CDBDC" w14:textId="6F45504F" w:rsidR="00B05474" w:rsidRPr="004E6C2C" w:rsidRDefault="00AA5BDB">
      <w:pPr>
        <w:tabs>
          <w:tab w:val="left" w:pos="2430"/>
        </w:tabs>
        <w:spacing w:after="0" w:line="480" w:lineRule="auto"/>
        <w:jc w:val="both"/>
        <w:rPr>
          <w:rFonts w:ascii="Times New Roman" w:hAnsi="Times New Roman" w:cs="Times New Roman"/>
          <w:b/>
          <w:bCs/>
          <w:i/>
          <w:iCs/>
          <w:sz w:val="24"/>
          <w:szCs w:val="24"/>
          <w:rPrChange w:id="3599" w:author="Mohammad Nayeem" w:date="2020-04-21T22:30:00Z">
            <w:rPr>
              <w:rFonts w:ascii="Times New Roman" w:hAnsi="Times New Roman" w:cs="Times New Roman"/>
              <w:b/>
              <w:bCs/>
              <w:i/>
              <w:iCs/>
            </w:rPr>
          </w:rPrChange>
        </w:rPr>
      </w:pPr>
      <w:r w:rsidRPr="004E6C2C">
        <w:rPr>
          <w:rFonts w:ascii="Times New Roman" w:hAnsi="Times New Roman" w:cs="Times New Roman"/>
          <w:b/>
          <w:bCs/>
          <w:i/>
          <w:iCs/>
          <w:sz w:val="24"/>
          <w:szCs w:val="24"/>
          <w:rPrChange w:id="3600" w:author="Mohammad Nayeem" w:date="2020-04-21T22:30:00Z">
            <w:rPr>
              <w:rFonts w:ascii="Times New Roman" w:hAnsi="Times New Roman" w:cs="Times New Roman"/>
              <w:b/>
              <w:bCs/>
              <w:i/>
              <w:iCs/>
            </w:rPr>
          </w:rPrChange>
        </w:rPr>
        <w:t>Identifying Overdispersion</w:t>
      </w:r>
    </w:p>
    <w:p w14:paraId="32FC335C" w14:textId="77724466" w:rsidR="00971984" w:rsidRPr="004E6C2C" w:rsidRDefault="00971984">
      <w:pPr>
        <w:tabs>
          <w:tab w:val="left" w:pos="1065"/>
        </w:tabs>
        <w:spacing w:after="0" w:line="480" w:lineRule="auto"/>
        <w:jc w:val="both"/>
        <w:rPr>
          <w:rFonts w:ascii="Times New Roman" w:hAnsi="Times New Roman" w:cs="Times New Roman"/>
          <w:sz w:val="24"/>
          <w:szCs w:val="24"/>
          <w:rPrChange w:id="3601" w:author="Mohammad Nayeem" w:date="2020-04-21T22:30:00Z">
            <w:rPr>
              <w:rFonts w:ascii="Times New Roman" w:hAnsi="Times New Roman" w:cs="Times New Roman"/>
            </w:rPr>
          </w:rPrChange>
        </w:rPr>
      </w:pPr>
      <w:r w:rsidRPr="004E6C2C">
        <w:rPr>
          <w:rFonts w:ascii="Times New Roman" w:hAnsi="Times New Roman" w:cs="Times New Roman"/>
          <w:sz w:val="24"/>
          <w:szCs w:val="24"/>
          <w:rPrChange w:id="3602" w:author="Mohammad Nayeem" w:date="2020-04-21T22:30:00Z">
            <w:rPr>
              <w:rFonts w:ascii="Times New Roman" w:hAnsi="Times New Roman" w:cs="Times New Roman"/>
            </w:rPr>
          </w:rPrChange>
        </w:rPr>
        <w:t xml:space="preserve">In </w:t>
      </w:r>
      <w:del w:id="3603" w:author="Md Jamal Uddin" w:date="2020-04-06T09:33:00Z">
        <w:r w:rsidRPr="004E6C2C" w:rsidDel="002510C7">
          <w:rPr>
            <w:rFonts w:ascii="Times New Roman" w:hAnsi="Times New Roman" w:cs="Times New Roman"/>
            <w:sz w:val="24"/>
            <w:szCs w:val="24"/>
            <w:rPrChange w:id="3604" w:author="Mohammad Nayeem" w:date="2020-04-21T22:30:00Z">
              <w:rPr>
                <w:rFonts w:ascii="Times New Roman" w:hAnsi="Times New Roman" w:cs="Times New Roman"/>
              </w:rPr>
            </w:rPrChange>
          </w:rPr>
          <w:delText xml:space="preserve">PR </w:delText>
        </w:r>
      </w:del>
      <w:ins w:id="3605" w:author="Md Jamal Uddin" w:date="2020-04-06T09:33:00Z">
        <w:r w:rsidR="002510C7" w:rsidRPr="004E6C2C">
          <w:rPr>
            <w:rFonts w:ascii="Times New Roman" w:hAnsi="Times New Roman" w:cs="Times New Roman"/>
            <w:sz w:val="24"/>
            <w:szCs w:val="24"/>
            <w:rPrChange w:id="3606" w:author="Mohammad Nayeem" w:date="2020-04-21T22:30:00Z">
              <w:rPr>
                <w:rFonts w:ascii="Times New Roman" w:hAnsi="Times New Roman" w:cs="Times New Roman"/>
              </w:rPr>
            </w:rPrChange>
          </w:rPr>
          <w:t xml:space="preserve">Poisson regression </w:t>
        </w:r>
      </w:ins>
      <w:r w:rsidRPr="004E6C2C">
        <w:rPr>
          <w:rFonts w:ascii="Times New Roman" w:hAnsi="Times New Roman" w:cs="Times New Roman"/>
          <w:sz w:val="24"/>
          <w:szCs w:val="24"/>
          <w:rPrChange w:id="3607" w:author="Mohammad Nayeem" w:date="2020-04-21T22:30:00Z">
            <w:rPr>
              <w:rFonts w:ascii="Times New Roman" w:hAnsi="Times New Roman" w:cs="Times New Roman"/>
            </w:rPr>
          </w:rPrChange>
        </w:rPr>
        <w:t xml:space="preserve">analysis, the mean number of diseases was 0.89 and the variance was 1.55. The variance was greater than the mean. Furthermore, the </w:t>
      </w:r>
      <w:ins w:id="3608" w:author="Mohammad Nayeem" w:date="2020-04-21T19:42:00Z">
        <w:r w:rsidR="000C25F2" w:rsidRPr="004E6C2C">
          <w:rPr>
            <w:rFonts w:ascii="Times New Roman" w:hAnsi="Times New Roman" w:cs="Times New Roman"/>
            <w:sz w:val="24"/>
            <w:szCs w:val="24"/>
            <w:rPrChange w:id="3609" w:author="Mohammad Nayeem" w:date="2020-04-21T22:30:00Z">
              <w:rPr>
                <w:rFonts w:ascii="Times New Roman" w:hAnsi="Times New Roman" w:cs="Times New Roman"/>
              </w:rPr>
            </w:rPrChange>
          </w:rPr>
          <w:t xml:space="preserve">Goodness of fit </w:t>
        </w:r>
      </w:ins>
      <w:ins w:id="3610" w:author="Mohammad Nayeem" w:date="2020-04-21T19:43:00Z">
        <w:r w:rsidR="004E3A83" w:rsidRPr="004E6C2C">
          <w:rPr>
            <w:rFonts w:ascii="Times New Roman" w:hAnsi="Times New Roman" w:cs="Times New Roman"/>
            <w:sz w:val="24"/>
            <w:szCs w:val="24"/>
            <w:rPrChange w:id="3611" w:author="Mohammad Nayeem" w:date="2020-04-21T22:30:00Z">
              <w:rPr>
                <w:rFonts w:ascii="Times New Roman" w:hAnsi="Times New Roman" w:cs="Times New Roman"/>
              </w:rPr>
            </w:rPrChange>
          </w:rPr>
          <w:t xml:space="preserve">parameters </w:t>
        </w:r>
      </w:ins>
      <w:del w:id="3612" w:author="Mohammad Nayeem" w:date="2020-04-19T20:10:00Z">
        <w:r w:rsidRPr="004E6C2C" w:rsidDel="00C44EE2">
          <w:rPr>
            <w:rFonts w:ascii="Times New Roman" w:hAnsi="Times New Roman" w:cs="Times New Roman"/>
            <w:sz w:val="24"/>
            <w:szCs w:val="24"/>
            <w:rPrChange w:id="3613" w:author="Mohammad Nayeem" w:date="2020-04-21T22:30:00Z">
              <w:rPr>
                <w:rFonts w:ascii="Times New Roman" w:hAnsi="Times New Roman" w:cs="Times New Roman"/>
              </w:rPr>
            </w:rPrChange>
          </w:rPr>
          <w:delText xml:space="preserve">Deviance </w:delText>
        </w:r>
      </w:del>
      <w:r w:rsidRPr="004E6C2C">
        <w:rPr>
          <w:rFonts w:ascii="Times New Roman" w:hAnsi="Times New Roman" w:cs="Times New Roman"/>
          <w:sz w:val="24"/>
          <w:szCs w:val="24"/>
          <w:rPrChange w:id="3614" w:author="Mohammad Nayeem" w:date="2020-04-21T22:30:00Z">
            <w:rPr>
              <w:rFonts w:ascii="Times New Roman" w:hAnsi="Times New Roman" w:cs="Times New Roman"/>
            </w:rPr>
          </w:rPrChange>
        </w:rPr>
        <w:t xml:space="preserve">and Chi-square were 1.80 and 1.77, respectively. </w:t>
      </w:r>
      <w:del w:id="3615" w:author="Md Jamal Uddin" w:date="2020-04-06T09:34:00Z">
        <w:r w:rsidRPr="004E6C2C" w:rsidDel="00F9590D">
          <w:rPr>
            <w:rFonts w:ascii="Times New Roman" w:hAnsi="Times New Roman" w:cs="Times New Roman"/>
            <w:sz w:val="24"/>
            <w:szCs w:val="24"/>
            <w:rPrChange w:id="3616" w:author="Mohammad Nayeem" w:date="2020-04-21T22:30:00Z">
              <w:rPr>
                <w:rFonts w:ascii="Times New Roman" w:hAnsi="Times New Roman" w:cs="Times New Roman"/>
              </w:rPr>
            </w:rPrChange>
          </w:rPr>
          <w:delText xml:space="preserve">The </w:delText>
        </w:r>
      </w:del>
      <w:ins w:id="3617" w:author="Md Jamal Uddin" w:date="2020-04-06T09:34:00Z">
        <w:r w:rsidR="00F9590D" w:rsidRPr="004E6C2C">
          <w:rPr>
            <w:rFonts w:ascii="Times New Roman" w:hAnsi="Times New Roman" w:cs="Times New Roman"/>
            <w:sz w:val="24"/>
            <w:szCs w:val="24"/>
            <w:rPrChange w:id="3618" w:author="Mohammad Nayeem" w:date="2020-04-21T22:30:00Z">
              <w:rPr>
                <w:rFonts w:ascii="Times New Roman" w:hAnsi="Times New Roman" w:cs="Times New Roman"/>
              </w:rPr>
            </w:rPrChange>
          </w:rPr>
          <w:t xml:space="preserve">These </w:t>
        </w:r>
      </w:ins>
      <w:ins w:id="3619" w:author="Mohammad Nayeem" w:date="2020-04-21T19:43:00Z">
        <w:r w:rsidR="004E3A83" w:rsidRPr="004E6C2C">
          <w:rPr>
            <w:rFonts w:ascii="Times New Roman" w:hAnsi="Times New Roman" w:cs="Times New Roman"/>
            <w:sz w:val="24"/>
            <w:szCs w:val="24"/>
            <w:rPrChange w:id="3620" w:author="Mohammad Nayeem" w:date="2020-04-21T22:30:00Z">
              <w:rPr>
                <w:rFonts w:ascii="Times New Roman" w:hAnsi="Times New Roman" w:cs="Times New Roman"/>
              </w:rPr>
            </w:rPrChange>
          </w:rPr>
          <w:t>mean</w:t>
        </w:r>
      </w:ins>
      <w:ins w:id="3621" w:author="Mohammad Nayeem" w:date="2020-04-21T19:44:00Z">
        <w:r w:rsidR="004E3A83" w:rsidRPr="004E6C2C">
          <w:rPr>
            <w:rFonts w:ascii="Times New Roman" w:hAnsi="Times New Roman" w:cs="Times New Roman"/>
            <w:sz w:val="24"/>
            <w:szCs w:val="24"/>
            <w:rPrChange w:id="3622" w:author="Mohammad Nayeem" w:date="2020-04-21T22:30:00Z">
              <w:rPr>
                <w:rFonts w:ascii="Times New Roman" w:hAnsi="Times New Roman" w:cs="Times New Roman"/>
              </w:rPr>
            </w:rPrChange>
          </w:rPr>
          <w:t>-</w:t>
        </w:r>
      </w:ins>
      <w:ins w:id="3623" w:author="Mohammad Nayeem" w:date="2020-04-21T19:43:00Z">
        <w:r w:rsidR="004E3A83" w:rsidRPr="004E6C2C">
          <w:rPr>
            <w:rFonts w:ascii="Times New Roman" w:hAnsi="Times New Roman" w:cs="Times New Roman"/>
            <w:sz w:val="24"/>
            <w:szCs w:val="24"/>
            <w:rPrChange w:id="3624" w:author="Mohammad Nayeem" w:date="2020-04-21T22:30:00Z">
              <w:rPr>
                <w:rFonts w:ascii="Times New Roman" w:hAnsi="Times New Roman" w:cs="Times New Roman"/>
              </w:rPr>
            </w:rPrChange>
          </w:rPr>
          <w:t>variance relation</w:t>
        </w:r>
      </w:ins>
      <w:ins w:id="3625" w:author="Mohammad Nayeem" w:date="2020-04-22T15:43:00Z">
        <w:r w:rsidR="00AA7304">
          <w:rPr>
            <w:rFonts w:ascii="Times New Roman" w:hAnsi="Times New Roman" w:cs="Times New Roman"/>
            <w:sz w:val="24"/>
            <w:szCs w:val="24"/>
          </w:rPr>
          <w:t>s</w:t>
        </w:r>
      </w:ins>
      <w:ins w:id="3626" w:author="Mohammad Nayeem" w:date="2020-04-21T19:44:00Z">
        <w:r w:rsidR="004E3A83" w:rsidRPr="004E6C2C">
          <w:rPr>
            <w:rFonts w:ascii="Times New Roman" w:hAnsi="Times New Roman" w:cs="Times New Roman"/>
            <w:sz w:val="24"/>
            <w:szCs w:val="24"/>
            <w:rPrChange w:id="3627" w:author="Mohammad Nayeem" w:date="2020-04-21T22:30:00Z">
              <w:rPr>
                <w:rFonts w:ascii="Times New Roman" w:hAnsi="Times New Roman" w:cs="Times New Roman"/>
              </w:rPr>
            </w:rPrChange>
          </w:rPr>
          <w:t xml:space="preserve"> </w:t>
        </w:r>
        <w:r w:rsidR="00FC66F1" w:rsidRPr="004E6C2C">
          <w:rPr>
            <w:rFonts w:ascii="Times New Roman" w:hAnsi="Times New Roman" w:cs="Times New Roman"/>
            <w:sz w:val="24"/>
            <w:szCs w:val="24"/>
            <w:rPrChange w:id="3628" w:author="Mohammad Nayeem" w:date="2020-04-21T22:30:00Z">
              <w:rPr>
                <w:rFonts w:ascii="Times New Roman" w:hAnsi="Times New Roman" w:cs="Times New Roman"/>
              </w:rPr>
            </w:rPrChange>
          </w:rPr>
          <w:t xml:space="preserve">and </w:t>
        </w:r>
      </w:ins>
      <w:r w:rsidRPr="004E6C2C">
        <w:rPr>
          <w:rFonts w:ascii="Times New Roman" w:hAnsi="Times New Roman" w:cs="Times New Roman"/>
          <w:sz w:val="24"/>
          <w:szCs w:val="24"/>
          <w:rPrChange w:id="3629" w:author="Mohammad Nayeem" w:date="2020-04-21T22:30:00Z">
            <w:rPr>
              <w:rFonts w:ascii="Times New Roman" w:hAnsi="Times New Roman" w:cs="Times New Roman"/>
            </w:rPr>
          </w:rPrChange>
        </w:rPr>
        <w:t>goodness of</w:t>
      </w:r>
      <w:ins w:id="3630" w:author="Mohammad Nayeem" w:date="2020-04-21T19:43:00Z">
        <w:r w:rsidR="004E3A83" w:rsidRPr="004E6C2C">
          <w:rPr>
            <w:rFonts w:ascii="Times New Roman" w:hAnsi="Times New Roman" w:cs="Times New Roman"/>
            <w:sz w:val="24"/>
            <w:szCs w:val="24"/>
            <w:rPrChange w:id="3631" w:author="Mohammad Nayeem" w:date="2020-04-21T22:30:00Z">
              <w:rPr>
                <w:rFonts w:ascii="Times New Roman" w:hAnsi="Times New Roman" w:cs="Times New Roman"/>
              </w:rPr>
            </w:rPrChange>
          </w:rPr>
          <w:t xml:space="preserve"> fit</w:t>
        </w:r>
      </w:ins>
      <w:r w:rsidRPr="004E6C2C">
        <w:rPr>
          <w:rFonts w:ascii="Times New Roman" w:hAnsi="Times New Roman" w:cs="Times New Roman"/>
          <w:sz w:val="24"/>
          <w:szCs w:val="24"/>
          <w:rPrChange w:id="3632" w:author="Mohammad Nayeem" w:date="2020-04-21T22:30:00Z">
            <w:rPr>
              <w:rFonts w:ascii="Times New Roman" w:hAnsi="Times New Roman" w:cs="Times New Roman"/>
            </w:rPr>
          </w:rPrChange>
        </w:rPr>
        <w:t xml:space="preserve"> statistics </w:t>
      </w:r>
      <w:del w:id="3633" w:author="Md Jamal Uddin" w:date="2020-04-06T09:34:00Z">
        <w:r w:rsidRPr="004E6C2C" w:rsidDel="00F9590D">
          <w:rPr>
            <w:rFonts w:ascii="Times New Roman" w:hAnsi="Times New Roman" w:cs="Times New Roman"/>
            <w:sz w:val="24"/>
            <w:szCs w:val="24"/>
            <w:rPrChange w:id="3634" w:author="Mohammad Nayeem" w:date="2020-04-21T22:30:00Z">
              <w:rPr>
                <w:rFonts w:ascii="Times New Roman" w:hAnsi="Times New Roman" w:cs="Times New Roman"/>
              </w:rPr>
            </w:rPrChange>
          </w:rPr>
          <w:delText xml:space="preserve">was </w:delText>
        </w:r>
      </w:del>
      <w:ins w:id="3635" w:author="Md Jamal Uddin" w:date="2020-04-06T09:34:00Z">
        <w:del w:id="3636" w:author="Mohammad Nayeem" w:date="2020-04-21T19:44:00Z">
          <w:r w:rsidR="00F9590D" w:rsidRPr="004E6C2C" w:rsidDel="00C67F10">
            <w:rPr>
              <w:rFonts w:ascii="Times New Roman" w:hAnsi="Times New Roman" w:cs="Times New Roman"/>
              <w:sz w:val="24"/>
              <w:szCs w:val="24"/>
              <w:rPrChange w:id="3637" w:author="Mohammad Nayeem" w:date="2020-04-21T22:30:00Z">
                <w:rPr>
                  <w:rFonts w:ascii="Times New Roman" w:hAnsi="Times New Roman" w:cs="Times New Roman"/>
                </w:rPr>
              </w:rPrChange>
            </w:rPr>
            <w:delText>were</w:delText>
          </w:r>
        </w:del>
      </w:ins>
      <w:ins w:id="3638" w:author="Mohammad Nayeem" w:date="2020-04-21T19:44:00Z">
        <w:r w:rsidR="00C67F10" w:rsidRPr="004E6C2C">
          <w:rPr>
            <w:rFonts w:ascii="Times New Roman" w:hAnsi="Times New Roman" w:cs="Times New Roman"/>
            <w:sz w:val="24"/>
            <w:szCs w:val="24"/>
            <w:rPrChange w:id="3639" w:author="Mohammad Nayeem" w:date="2020-04-21T22:30:00Z">
              <w:rPr>
                <w:rFonts w:ascii="Times New Roman" w:hAnsi="Times New Roman" w:cs="Times New Roman"/>
              </w:rPr>
            </w:rPrChange>
          </w:rPr>
          <w:t>(</w:t>
        </w:r>
      </w:ins>
      <w:ins w:id="3640" w:author="Md Jamal Uddin" w:date="2020-04-06T09:34:00Z">
        <w:del w:id="3641" w:author="Mohammad Nayeem" w:date="2020-04-21T19:44:00Z">
          <w:r w:rsidR="00F9590D" w:rsidRPr="004E6C2C" w:rsidDel="00C67F10">
            <w:rPr>
              <w:rFonts w:ascii="Times New Roman" w:hAnsi="Times New Roman" w:cs="Times New Roman"/>
              <w:sz w:val="24"/>
              <w:szCs w:val="24"/>
              <w:rPrChange w:id="3642" w:author="Mohammad Nayeem" w:date="2020-04-21T22:30:00Z">
                <w:rPr>
                  <w:rFonts w:ascii="Times New Roman" w:hAnsi="Times New Roman" w:cs="Times New Roman"/>
                </w:rPr>
              </w:rPrChange>
            </w:rPr>
            <w:delText xml:space="preserve"> </w:delText>
          </w:r>
        </w:del>
      </w:ins>
      <w:r w:rsidRPr="004E6C2C">
        <w:rPr>
          <w:rFonts w:ascii="Times New Roman" w:hAnsi="Times New Roman" w:cs="Times New Roman"/>
          <w:sz w:val="24"/>
          <w:szCs w:val="24"/>
          <w:rPrChange w:id="3643" w:author="Mohammad Nayeem" w:date="2020-04-21T22:30:00Z">
            <w:rPr>
              <w:rFonts w:ascii="Times New Roman" w:hAnsi="Times New Roman" w:cs="Times New Roman"/>
            </w:rPr>
          </w:rPrChange>
        </w:rPr>
        <w:t xml:space="preserve">larger than </w:t>
      </w:r>
      <w:ins w:id="3644" w:author="Mohammad Nayeem" w:date="2020-04-19T20:13:00Z">
        <w:r w:rsidR="00E61C22" w:rsidRPr="004E6C2C">
          <w:rPr>
            <w:rFonts w:ascii="Times New Roman" w:hAnsi="Times New Roman" w:cs="Times New Roman"/>
            <w:sz w:val="24"/>
            <w:szCs w:val="24"/>
            <w:rPrChange w:id="3645" w:author="Mohammad Nayeem" w:date="2020-04-21T22:30:00Z">
              <w:rPr>
                <w:rFonts w:ascii="Times New Roman" w:hAnsi="Times New Roman" w:cs="Times New Roman"/>
              </w:rPr>
            </w:rPrChange>
          </w:rPr>
          <w:t>1</w:t>
        </w:r>
      </w:ins>
      <w:ins w:id="3646" w:author="Mohammad Nayeem" w:date="2020-04-21T19:44:00Z">
        <w:r w:rsidR="00C67F10" w:rsidRPr="004E6C2C">
          <w:rPr>
            <w:rFonts w:ascii="Times New Roman" w:hAnsi="Times New Roman" w:cs="Times New Roman"/>
            <w:sz w:val="24"/>
            <w:szCs w:val="24"/>
            <w:rPrChange w:id="3647" w:author="Mohammad Nayeem" w:date="2020-04-21T22:30:00Z">
              <w:rPr>
                <w:rFonts w:ascii="Times New Roman" w:hAnsi="Times New Roman" w:cs="Times New Roman"/>
              </w:rPr>
            </w:rPrChange>
          </w:rPr>
          <w:t>)</w:t>
        </w:r>
      </w:ins>
      <w:del w:id="3648" w:author="Mohammad Nayeem" w:date="2020-04-19T20:13:00Z">
        <w:r w:rsidRPr="004E6C2C" w:rsidDel="00E61C22">
          <w:rPr>
            <w:rFonts w:ascii="Times New Roman" w:hAnsi="Times New Roman" w:cs="Times New Roman"/>
            <w:sz w:val="24"/>
            <w:szCs w:val="24"/>
            <w:rPrChange w:id="3649" w:author="Mohammad Nayeem" w:date="2020-04-21T22:30:00Z">
              <w:rPr>
                <w:rFonts w:ascii="Times New Roman" w:hAnsi="Times New Roman" w:cs="Times New Roman"/>
              </w:rPr>
            </w:rPrChange>
          </w:rPr>
          <w:delText>1</w:delText>
        </w:r>
        <w:r w:rsidRPr="004E6C2C" w:rsidDel="00317E85">
          <w:rPr>
            <w:rFonts w:ascii="Times New Roman" w:hAnsi="Times New Roman" w:cs="Times New Roman"/>
            <w:sz w:val="24"/>
            <w:szCs w:val="24"/>
            <w:rPrChange w:id="3650" w:author="Mohammad Nayeem" w:date="2020-04-21T22:30:00Z">
              <w:rPr>
                <w:rFonts w:ascii="Times New Roman" w:hAnsi="Times New Roman" w:cs="Times New Roman"/>
              </w:rPr>
            </w:rPrChange>
          </w:rPr>
          <w:delText xml:space="preserve"> shows that the number of diseases was over-dispersed in the data set</w:delText>
        </w:r>
        <w:r w:rsidRPr="004E6C2C" w:rsidDel="00465893">
          <w:rPr>
            <w:rFonts w:ascii="Times New Roman" w:hAnsi="Times New Roman" w:cs="Times New Roman"/>
            <w:sz w:val="24"/>
            <w:szCs w:val="24"/>
            <w:rPrChange w:id="3651" w:author="Mohammad Nayeem" w:date="2020-04-21T22:30:00Z">
              <w:rPr>
                <w:rFonts w:ascii="Times New Roman" w:hAnsi="Times New Roman" w:cs="Times New Roman"/>
              </w:rPr>
            </w:rPrChange>
          </w:rPr>
          <w:delText xml:space="preserve"> and a Negative Binomial model would be appropriate.</w:delText>
        </w:r>
      </w:del>
      <w:ins w:id="3652" w:author="Mohammad Nayeem" w:date="2020-04-19T20:13:00Z">
        <w:r w:rsidR="00465893" w:rsidRPr="004E6C2C">
          <w:rPr>
            <w:rFonts w:ascii="Times New Roman" w:hAnsi="Times New Roman" w:cs="Times New Roman"/>
            <w:sz w:val="24"/>
            <w:szCs w:val="24"/>
            <w:rPrChange w:id="3653" w:author="Mohammad Nayeem" w:date="2020-04-21T22:30:00Z">
              <w:rPr>
                <w:rFonts w:ascii="Times New Roman" w:hAnsi="Times New Roman" w:cs="Times New Roman"/>
              </w:rPr>
            </w:rPrChange>
          </w:rPr>
          <w:t xml:space="preserve"> indicate that data w</w:t>
        </w:r>
      </w:ins>
      <w:ins w:id="3654" w:author="Mohammad Nayeem" w:date="2020-04-22T15:44:00Z">
        <w:r w:rsidR="00AA7304">
          <w:rPr>
            <w:rFonts w:ascii="Times New Roman" w:hAnsi="Times New Roman" w:cs="Times New Roman"/>
            <w:sz w:val="24"/>
            <w:szCs w:val="24"/>
          </w:rPr>
          <w:t>ere</w:t>
        </w:r>
      </w:ins>
      <w:ins w:id="3655" w:author="Mohammad Nayeem" w:date="2020-04-19T20:13:00Z">
        <w:r w:rsidR="00465893" w:rsidRPr="004E6C2C">
          <w:rPr>
            <w:rFonts w:ascii="Times New Roman" w:hAnsi="Times New Roman" w:cs="Times New Roman"/>
            <w:sz w:val="24"/>
            <w:szCs w:val="24"/>
            <w:rPrChange w:id="3656" w:author="Mohammad Nayeem" w:date="2020-04-21T22:30:00Z">
              <w:rPr>
                <w:rFonts w:ascii="Times New Roman" w:hAnsi="Times New Roman" w:cs="Times New Roman"/>
              </w:rPr>
            </w:rPrChange>
          </w:rPr>
          <w:t xml:space="preserve"> over</w:t>
        </w:r>
      </w:ins>
      <w:ins w:id="3657" w:author="Mohammad Nayeem" w:date="2020-04-22T15:44:00Z">
        <w:r w:rsidR="00AA7304">
          <w:rPr>
            <w:rFonts w:ascii="Times New Roman" w:hAnsi="Times New Roman" w:cs="Times New Roman"/>
            <w:sz w:val="24"/>
            <w:szCs w:val="24"/>
          </w:rPr>
          <w:t>-</w:t>
        </w:r>
      </w:ins>
      <w:ins w:id="3658" w:author="Mohammad Nayeem" w:date="2020-04-19T20:13:00Z">
        <w:r w:rsidR="00465893" w:rsidRPr="004E6C2C">
          <w:rPr>
            <w:rFonts w:ascii="Times New Roman" w:hAnsi="Times New Roman" w:cs="Times New Roman"/>
            <w:sz w:val="24"/>
            <w:szCs w:val="24"/>
            <w:rPrChange w:id="3659" w:author="Mohammad Nayeem" w:date="2020-04-21T22:30:00Z">
              <w:rPr>
                <w:rFonts w:ascii="Times New Roman" w:hAnsi="Times New Roman" w:cs="Times New Roman"/>
              </w:rPr>
            </w:rPrChange>
          </w:rPr>
          <w:t xml:space="preserve">dispersed and that the Poisson and ZIP models should be rejected in </w:t>
        </w:r>
      </w:ins>
      <w:ins w:id="3660" w:author="Mohammad Nayeem" w:date="2020-04-19T20:14:00Z">
        <w:r w:rsidR="000F58F4" w:rsidRPr="004E6C2C">
          <w:rPr>
            <w:rFonts w:ascii="Times New Roman" w:hAnsi="Times New Roman" w:cs="Times New Roman"/>
            <w:sz w:val="24"/>
            <w:szCs w:val="24"/>
            <w:rPrChange w:id="3661" w:author="Mohammad Nayeem" w:date="2020-04-21T22:30:00Z">
              <w:rPr>
                <w:rFonts w:ascii="Times New Roman" w:hAnsi="Times New Roman" w:cs="Times New Roman"/>
              </w:rPr>
            </w:rPrChange>
          </w:rPr>
          <w:t>favor</w:t>
        </w:r>
      </w:ins>
      <w:ins w:id="3662" w:author="Mohammad Nayeem" w:date="2020-04-19T20:13:00Z">
        <w:r w:rsidR="00465893" w:rsidRPr="004E6C2C">
          <w:rPr>
            <w:rFonts w:ascii="Times New Roman" w:hAnsi="Times New Roman" w:cs="Times New Roman"/>
            <w:sz w:val="24"/>
            <w:szCs w:val="24"/>
            <w:rPrChange w:id="3663" w:author="Mohammad Nayeem" w:date="2020-04-21T22:30:00Z">
              <w:rPr>
                <w:rFonts w:ascii="Times New Roman" w:hAnsi="Times New Roman" w:cs="Times New Roman"/>
              </w:rPr>
            </w:rPrChange>
          </w:rPr>
          <w:t xml:space="preserve"> of the NB and ZINB models.</w:t>
        </w:r>
      </w:ins>
    </w:p>
    <w:p w14:paraId="2F8713AB" w14:textId="77777777" w:rsidR="00971984" w:rsidRPr="004E6C2C" w:rsidRDefault="00971984">
      <w:pPr>
        <w:tabs>
          <w:tab w:val="left" w:pos="1065"/>
        </w:tabs>
        <w:spacing w:after="0" w:line="480" w:lineRule="auto"/>
        <w:jc w:val="both"/>
        <w:rPr>
          <w:rFonts w:ascii="Times New Roman" w:hAnsi="Times New Roman" w:cs="Times New Roman"/>
          <w:sz w:val="24"/>
          <w:szCs w:val="24"/>
          <w:rPrChange w:id="3664" w:author="Mohammad Nayeem" w:date="2020-04-21T22:30:00Z">
            <w:rPr>
              <w:rFonts w:ascii="Times New Roman" w:hAnsi="Times New Roman" w:cs="Times New Roman"/>
            </w:rPr>
          </w:rPrChange>
        </w:rPr>
      </w:pPr>
    </w:p>
    <w:p w14:paraId="0307005E" w14:textId="104B3042" w:rsidR="006564CA" w:rsidRPr="004E6C2C" w:rsidRDefault="00A42077">
      <w:pPr>
        <w:tabs>
          <w:tab w:val="left" w:pos="1065"/>
        </w:tabs>
        <w:spacing w:after="0" w:line="480" w:lineRule="auto"/>
        <w:jc w:val="both"/>
        <w:rPr>
          <w:rFonts w:ascii="Times New Roman" w:hAnsi="Times New Roman" w:cs="Times New Roman"/>
          <w:b/>
          <w:bCs/>
          <w:i/>
          <w:iCs/>
          <w:sz w:val="24"/>
          <w:szCs w:val="24"/>
          <w:rPrChange w:id="3665" w:author="Mohammad Nayeem" w:date="2020-04-21T22:30:00Z">
            <w:rPr>
              <w:rFonts w:ascii="Times New Roman" w:hAnsi="Times New Roman" w:cs="Times New Roman"/>
              <w:b/>
              <w:bCs/>
              <w:i/>
              <w:iCs/>
            </w:rPr>
          </w:rPrChange>
        </w:rPr>
      </w:pPr>
      <w:r w:rsidRPr="004E6C2C">
        <w:rPr>
          <w:rFonts w:ascii="Times New Roman" w:hAnsi="Times New Roman" w:cs="Times New Roman"/>
          <w:b/>
          <w:bCs/>
          <w:i/>
          <w:iCs/>
          <w:sz w:val="24"/>
          <w:szCs w:val="24"/>
          <w:rPrChange w:id="3666" w:author="Mohammad Nayeem" w:date="2020-04-21T22:30:00Z">
            <w:rPr>
              <w:rFonts w:ascii="Times New Roman" w:hAnsi="Times New Roman" w:cs="Times New Roman"/>
              <w:b/>
              <w:bCs/>
              <w:i/>
              <w:iCs/>
            </w:rPr>
          </w:rPrChange>
        </w:rPr>
        <w:t>Test of Excess Zeros</w:t>
      </w:r>
    </w:p>
    <w:p w14:paraId="0831BE41" w14:textId="7F6254D1" w:rsidR="00AF5B02" w:rsidRPr="004E6C2C" w:rsidRDefault="00D83A09">
      <w:pPr>
        <w:spacing w:after="0" w:line="480" w:lineRule="auto"/>
        <w:jc w:val="both"/>
        <w:rPr>
          <w:ins w:id="3667" w:author="Mohammad Nayeem" w:date="2020-04-19T15:11:00Z"/>
          <w:rFonts w:ascii="Times New Roman" w:hAnsi="Times New Roman" w:cs="Times New Roman"/>
          <w:bCs/>
          <w:sz w:val="24"/>
          <w:szCs w:val="24"/>
          <w:rPrChange w:id="3668" w:author="Mohammad Nayeem" w:date="2020-04-21T22:30:00Z">
            <w:rPr>
              <w:ins w:id="3669" w:author="Mohammad Nayeem" w:date="2020-04-19T15:11:00Z"/>
              <w:rFonts w:ascii="Times New Roman" w:hAnsi="Times New Roman" w:cs="Times New Roman"/>
            </w:rPr>
          </w:rPrChange>
        </w:rPr>
        <w:pPrChange w:id="3670" w:author="Mohammad Nayeem" w:date="2020-04-22T17:14:00Z">
          <w:pPr>
            <w:tabs>
              <w:tab w:val="left" w:pos="2430"/>
            </w:tabs>
            <w:spacing w:after="0" w:line="480" w:lineRule="auto"/>
            <w:jc w:val="both"/>
          </w:pPr>
        </w:pPrChange>
      </w:pPr>
      <w:ins w:id="3671" w:author="Mohammad Nayeem" w:date="2020-04-22T01:25:00Z">
        <w:r>
          <w:rPr>
            <w:rFonts w:ascii="Times New Roman" w:hAnsi="Times New Roman" w:cs="Times New Roman"/>
            <w:sz w:val="24"/>
            <w:szCs w:val="24"/>
          </w:rPr>
          <w:t>By</w:t>
        </w:r>
        <w:r w:rsidRPr="00C0458B">
          <w:rPr>
            <w:rFonts w:ascii="Times New Roman" w:hAnsi="Times New Roman" w:cs="Times New Roman"/>
            <w:sz w:val="24"/>
            <w:szCs w:val="24"/>
          </w:rPr>
          <w:t xml:space="preserve"> using the </w:t>
        </w:r>
        <w:proofErr w:type="spellStart"/>
        <w:r w:rsidRPr="00C0458B">
          <w:rPr>
            <w:rFonts w:ascii="Times New Roman" w:hAnsi="Times New Roman" w:cs="Times New Roman"/>
            <w:sz w:val="24"/>
            <w:szCs w:val="24"/>
          </w:rPr>
          <w:t>Vuong</w:t>
        </w:r>
        <w:proofErr w:type="spellEnd"/>
        <w:r w:rsidRPr="00C0458B">
          <w:rPr>
            <w:rFonts w:ascii="Times New Roman" w:hAnsi="Times New Roman" w:cs="Times New Roman"/>
            <w:sz w:val="24"/>
            <w:szCs w:val="24"/>
          </w:rPr>
          <w:t xml:space="preserve"> test</w:t>
        </w:r>
        <w:r>
          <w:rPr>
            <w:rFonts w:ascii="Times New Roman" w:hAnsi="Times New Roman" w:cs="Times New Roman"/>
            <w:sz w:val="24"/>
            <w:szCs w:val="24"/>
          </w:rPr>
          <w:t xml:space="preserve"> statistics</w:t>
        </w:r>
        <w:r w:rsidR="00297DE4">
          <w:rPr>
            <w:rFonts w:ascii="Times New Roman" w:hAnsi="Times New Roman" w:cs="Times New Roman"/>
            <w:sz w:val="24"/>
            <w:szCs w:val="24"/>
          </w:rPr>
          <w:t>,</w:t>
        </w:r>
        <w:r w:rsidRPr="007317D1">
          <w:rPr>
            <w:rFonts w:ascii="Times New Roman" w:hAnsi="Times New Roman" w:cs="Times New Roman"/>
            <w:sz w:val="24"/>
            <w:szCs w:val="24"/>
          </w:rPr>
          <w:t xml:space="preserve"> </w:t>
        </w:r>
      </w:ins>
      <w:ins w:id="3672" w:author="Mohammad Nayeem" w:date="2020-04-22T01:26:00Z">
        <w:r w:rsidR="00297DE4">
          <w:rPr>
            <w:rFonts w:ascii="Times New Roman" w:hAnsi="Times New Roman" w:cs="Times New Roman"/>
            <w:sz w:val="24"/>
            <w:szCs w:val="24"/>
          </w:rPr>
          <w:t>w</w:t>
        </w:r>
      </w:ins>
      <w:commentRangeStart w:id="3673"/>
      <w:commentRangeStart w:id="3674"/>
      <w:del w:id="3675" w:author="Mohammad Nayeem" w:date="2020-04-22T01:26:00Z">
        <w:r w:rsidR="006564CA" w:rsidRPr="004E6C2C" w:rsidDel="00297DE4">
          <w:rPr>
            <w:rFonts w:ascii="Times New Roman" w:hAnsi="Times New Roman" w:cs="Times New Roman"/>
            <w:sz w:val="24"/>
            <w:szCs w:val="24"/>
            <w:rPrChange w:id="3676" w:author="Mohammad Nayeem" w:date="2020-04-21T22:30:00Z">
              <w:rPr>
                <w:rFonts w:ascii="Times New Roman" w:hAnsi="Times New Roman" w:cs="Times New Roman"/>
              </w:rPr>
            </w:rPrChange>
          </w:rPr>
          <w:delText>W</w:delText>
        </w:r>
      </w:del>
      <w:r w:rsidR="006564CA" w:rsidRPr="004E6C2C">
        <w:rPr>
          <w:rFonts w:ascii="Times New Roman" w:hAnsi="Times New Roman" w:cs="Times New Roman"/>
          <w:sz w:val="24"/>
          <w:szCs w:val="24"/>
          <w:rPrChange w:id="3677" w:author="Mohammad Nayeem" w:date="2020-04-21T22:30:00Z">
            <w:rPr>
              <w:rFonts w:ascii="Times New Roman" w:hAnsi="Times New Roman" w:cs="Times New Roman"/>
            </w:rPr>
          </w:rPrChange>
        </w:rPr>
        <w:t>e tested</w:t>
      </w:r>
      <w:ins w:id="3678" w:author="Mohammad Nayeem" w:date="2020-04-22T01:26:00Z">
        <w:r w:rsidR="00297DE4">
          <w:rPr>
            <w:rFonts w:ascii="Times New Roman" w:hAnsi="Times New Roman" w:cs="Times New Roman"/>
            <w:sz w:val="24"/>
            <w:szCs w:val="24"/>
          </w:rPr>
          <w:t xml:space="preserve"> </w:t>
        </w:r>
      </w:ins>
      <w:del w:id="3679" w:author="Mohammad Nayeem" w:date="2020-04-22T01:26:00Z">
        <w:r w:rsidR="006564CA" w:rsidRPr="004E6C2C" w:rsidDel="00297DE4">
          <w:rPr>
            <w:rFonts w:ascii="Times New Roman" w:hAnsi="Times New Roman" w:cs="Times New Roman"/>
            <w:sz w:val="24"/>
            <w:szCs w:val="24"/>
            <w:rPrChange w:id="3680" w:author="Mohammad Nayeem" w:date="2020-04-21T22:30:00Z">
              <w:rPr>
                <w:rFonts w:ascii="Times New Roman" w:hAnsi="Times New Roman" w:cs="Times New Roman"/>
              </w:rPr>
            </w:rPrChange>
          </w:rPr>
          <w:delText xml:space="preserve"> for </w:delText>
        </w:r>
      </w:del>
      <w:r w:rsidR="006564CA" w:rsidRPr="004E6C2C">
        <w:rPr>
          <w:rFonts w:ascii="Times New Roman" w:hAnsi="Times New Roman" w:cs="Times New Roman"/>
          <w:sz w:val="24"/>
          <w:szCs w:val="24"/>
          <w:rPrChange w:id="3681" w:author="Mohammad Nayeem" w:date="2020-04-21T22:30:00Z">
            <w:rPr>
              <w:rFonts w:ascii="Times New Roman" w:hAnsi="Times New Roman" w:cs="Times New Roman"/>
            </w:rPr>
          </w:rPrChange>
        </w:rPr>
        <w:t xml:space="preserve">excess zeros </w:t>
      </w:r>
      <w:del w:id="3682" w:author="Mohammad Nayeem" w:date="2020-04-22T01:26:00Z">
        <w:r w:rsidR="006564CA" w:rsidRPr="004E6C2C" w:rsidDel="00297DE4">
          <w:rPr>
            <w:rFonts w:ascii="Times New Roman" w:hAnsi="Times New Roman" w:cs="Times New Roman"/>
            <w:sz w:val="24"/>
            <w:szCs w:val="24"/>
            <w:rPrChange w:id="3683" w:author="Mohammad Nayeem" w:date="2020-04-21T22:30:00Z">
              <w:rPr>
                <w:rFonts w:ascii="Times New Roman" w:hAnsi="Times New Roman" w:cs="Times New Roman"/>
              </w:rPr>
            </w:rPrChange>
          </w:rPr>
          <w:delText xml:space="preserve">by </w:delText>
        </w:r>
      </w:del>
      <w:ins w:id="3684" w:author="Mohammad Nayeem" w:date="2020-04-22T01:26:00Z">
        <w:r w:rsidR="00297DE4">
          <w:rPr>
            <w:rFonts w:ascii="Times New Roman" w:hAnsi="Times New Roman" w:cs="Times New Roman"/>
            <w:sz w:val="24"/>
            <w:szCs w:val="24"/>
          </w:rPr>
          <w:t>for</w:t>
        </w:r>
        <w:r w:rsidR="00297DE4" w:rsidRPr="004E6C2C">
          <w:rPr>
            <w:rFonts w:ascii="Times New Roman" w:hAnsi="Times New Roman" w:cs="Times New Roman"/>
            <w:sz w:val="24"/>
            <w:szCs w:val="24"/>
            <w:rPrChange w:id="3685" w:author="Mohammad Nayeem" w:date="2020-04-21T22:30:00Z">
              <w:rPr>
                <w:rFonts w:ascii="Times New Roman" w:hAnsi="Times New Roman" w:cs="Times New Roman"/>
              </w:rPr>
            </w:rPrChange>
          </w:rPr>
          <w:t xml:space="preserve"> </w:t>
        </w:r>
      </w:ins>
      <w:r w:rsidR="006564CA" w:rsidRPr="004E6C2C">
        <w:rPr>
          <w:rFonts w:ascii="Times New Roman" w:hAnsi="Times New Roman" w:cs="Times New Roman"/>
          <w:sz w:val="24"/>
          <w:szCs w:val="24"/>
          <w:rPrChange w:id="3686" w:author="Mohammad Nayeem" w:date="2020-04-21T22:30:00Z">
            <w:rPr>
              <w:rFonts w:ascii="Times New Roman" w:hAnsi="Times New Roman" w:cs="Times New Roman"/>
            </w:rPr>
          </w:rPrChange>
        </w:rPr>
        <w:t xml:space="preserve">comparing the </w:t>
      </w:r>
      <w:ins w:id="3687" w:author="Md Jamal Uddin" w:date="2020-04-06T09:39:00Z">
        <w:del w:id="3688" w:author="Mohammad Nayeem" w:date="2020-04-22T00:18:00Z">
          <w:r w:rsidR="00F9590D" w:rsidRPr="004E6C2C" w:rsidDel="00202C5C">
            <w:rPr>
              <w:rFonts w:ascii="Times New Roman" w:hAnsi="Times New Roman" w:cs="Times New Roman"/>
              <w:sz w:val="24"/>
              <w:szCs w:val="24"/>
              <w:rPrChange w:id="3689" w:author="Mohammad Nayeem" w:date="2020-04-21T22:30:00Z">
                <w:rPr>
                  <w:rFonts w:ascii="Times New Roman" w:hAnsi="Times New Roman" w:cs="Times New Roman"/>
                </w:rPr>
              </w:rPrChange>
            </w:rPr>
            <w:delText xml:space="preserve">classical </w:delText>
          </w:r>
        </w:del>
      </w:ins>
      <w:r w:rsidR="006564CA" w:rsidRPr="004E6C2C">
        <w:rPr>
          <w:rFonts w:ascii="Times New Roman" w:hAnsi="Times New Roman" w:cs="Times New Roman"/>
          <w:sz w:val="24"/>
          <w:szCs w:val="24"/>
          <w:rPrChange w:id="3690" w:author="Mohammad Nayeem" w:date="2020-04-21T22:30:00Z">
            <w:rPr>
              <w:rFonts w:ascii="Times New Roman" w:hAnsi="Times New Roman" w:cs="Times New Roman"/>
            </w:rPr>
          </w:rPrChange>
        </w:rPr>
        <w:t xml:space="preserve">Poisson and NB </w:t>
      </w:r>
      <w:ins w:id="3691" w:author="Mohammad Nayeem" w:date="2020-04-22T00:18:00Z">
        <w:r w:rsidR="00202C5C">
          <w:rPr>
            <w:rFonts w:ascii="Times New Roman" w:hAnsi="Times New Roman" w:cs="Times New Roman"/>
            <w:sz w:val="24"/>
            <w:szCs w:val="24"/>
          </w:rPr>
          <w:t>regression</w:t>
        </w:r>
      </w:ins>
      <w:ins w:id="3692" w:author="Mohammad Nayeem" w:date="2020-04-22T00:19:00Z">
        <w:r w:rsidR="00202C5C">
          <w:rPr>
            <w:rFonts w:ascii="Times New Roman" w:hAnsi="Times New Roman" w:cs="Times New Roman"/>
            <w:sz w:val="24"/>
            <w:szCs w:val="24"/>
          </w:rPr>
          <w:t xml:space="preserve"> </w:t>
        </w:r>
      </w:ins>
      <w:r w:rsidR="006564CA" w:rsidRPr="004E6C2C">
        <w:rPr>
          <w:rFonts w:ascii="Times New Roman" w:hAnsi="Times New Roman" w:cs="Times New Roman"/>
          <w:sz w:val="24"/>
          <w:szCs w:val="24"/>
          <w:rPrChange w:id="3693" w:author="Mohammad Nayeem" w:date="2020-04-21T22:30:00Z">
            <w:rPr>
              <w:rFonts w:ascii="Times New Roman" w:hAnsi="Times New Roman" w:cs="Times New Roman"/>
            </w:rPr>
          </w:rPrChange>
        </w:rPr>
        <w:t xml:space="preserve">models to the ZIP and ZINB </w:t>
      </w:r>
      <w:ins w:id="3694" w:author="Mohammad Nayeem" w:date="2020-04-22T00:19:00Z">
        <w:r w:rsidR="00202C5C">
          <w:rPr>
            <w:rFonts w:ascii="Times New Roman" w:hAnsi="Times New Roman" w:cs="Times New Roman"/>
            <w:sz w:val="24"/>
            <w:szCs w:val="24"/>
          </w:rPr>
          <w:t xml:space="preserve">regression </w:t>
        </w:r>
      </w:ins>
      <w:r w:rsidR="006564CA" w:rsidRPr="004E6C2C">
        <w:rPr>
          <w:rFonts w:ascii="Times New Roman" w:hAnsi="Times New Roman" w:cs="Times New Roman"/>
          <w:sz w:val="24"/>
          <w:szCs w:val="24"/>
          <w:rPrChange w:id="3695" w:author="Mohammad Nayeem" w:date="2020-04-21T22:30:00Z">
            <w:rPr>
              <w:rFonts w:ascii="Times New Roman" w:hAnsi="Times New Roman" w:cs="Times New Roman"/>
            </w:rPr>
          </w:rPrChange>
        </w:rPr>
        <w:t>models, respectively</w:t>
      </w:r>
      <w:del w:id="3696" w:author="Mohammad Nayeem" w:date="2020-04-22T00:19:00Z">
        <w:r w:rsidR="006564CA" w:rsidRPr="004E6C2C" w:rsidDel="00FA75A4">
          <w:rPr>
            <w:rFonts w:ascii="Times New Roman" w:hAnsi="Times New Roman" w:cs="Times New Roman"/>
            <w:sz w:val="24"/>
            <w:szCs w:val="24"/>
            <w:rPrChange w:id="3697" w:author="Mohammad Nayeem" w:date="2020-04-21T22:30:00Z">
              <w:rPr>
                <w:rFonts w:ascii="Times New Roman" w:hAnsi="Times New Roman" w:cs="Times New Roman"/>
              </w:rPr>
            </w:rPrChange>
          </w:rPr>
          <w:delText>,</w:delText>
        </w:r>
      </w:del>
      <w:del w:id="3698" w:author="Mohammad Nayeem" w:date="2020-04-22T01:25:00Z">
        <w:r w:rsidR="006564CA" w:rsidRPr="004E6C2C" w:rsidDel="00D83A09">
          <w:rPr>
            <w:rFonts w:ascii="Times New Roman" w:hAnsi="Times New Roman" w:cs="Times New Roman"/>
            <w:sz w:val="24"/>
            <w:szCs w:val="24"/>
            <w:rPrChange w:id="3699" w:author="Mohammad Nayeem" w:date="2020-04-21T22:30:00Z">
              <w:rPr>
                <w:rFonts w:ascii="Times New Roman" w:hAnsi="Times New Roman" w:cs="Times New Roman"/>
              </w:rPr>
            </w:rPrChange>
          </w:rPr>
          <w:delText xml:space="preserve"> using the Vuong test</w:delText>
        </w:r>
      </w:del>
      <w:r w:rsidR="006564CA" w:rsidRPr="004E6C2C">
        <w:rPr>
          <w:rFonts w:ascii="Times New Roman" w:hAnsi="Times New Roman" w:cs="Times New Roman"/>
          <w:sz w:val="24"/>
          <w:szCs w:val="24"/>
          <w:rPrChange w:id="3700" w:author="Mohammad Nayeem" w:date="2020-04-21T22:30:00Z">
            <w:rPr>
              <w:rFonts w:ascii="Times New Roman" w:hAnsi="Times New Roman" w:cs="Times New Roman"/>
            </w:rPr>
          </w:rPrChange>
        </w:rPr>
        <w:t xml:space="preserve">. The test statistics, </w:t>
      </w:r>
      <w:ins w:id="3701" w:author="Mohammad Nayeem" w:date="2020-04-21T19:49:00Z">
        <w:r w:rsidR="00582E07" w:rsidRPr="004E6C2C">
          <w:rPr>
            <w:rFonts w:ascii="Times New Roman" w:hAnsi="Times New Roman" w:cs="Times New Roman"/>
            <w:sz w:val="24"/>
            <w:szCs w:val="24"/>
            <w:rPrChange w:id="3702" w:author="Mohammad Nayeem" w:date="2020-04-21T22:30:00Z">
              <w:rPr>
                <w:rFonts w:ascii="Times New Roman" w:hAnsi="Times New Roman" w:cs="Times New Roman"/>
              </w:rPr>
            </w:rPrChange>
          </w:rPr>
          <w:t>V</w:t>
        </w:r>
      </w:ins>
      <w:del w:id="3703" w:author="Mohammad Nayeem" w:date="2020-04-21T19:49:00Z">
        <w:r w:rsidR="006564CA" w:rsidRPr="004E6C2C" w:rsidDel="00582E07">
          <w:rPr>
            <w:rFonts w:ascii="Times New Roman" w:hAnsi="Times New Roman" w:cs="Times New Roman"/>
            <w:sz w:val="24"/>
            <w:szCs w:val="24"/>
            <w:rPrChange w:id="3704" w:author="Mohammad Nayeem" w:date="2020-04-21T22:30:00Z">
              <w:rPr>
                <w:rFonts w:ascii="Times New Roman" w:hAnsi="Times New Roman" w:cs="Times New Roman"/>
              </w:rPr>
            </w:rPrChange>
          </w:rPr>
          <w:delText>Z</w:delText>
        </w:r>
      </w:del>
      <w:r w:rsidR="006564CA" w:rsidRPr="004E6C2C">
        <w:rPr>
          <w:rFonts w:ascii="Times New Roman" w:hAnsi="Times New Roman" w:cs="Times New Roman"/>
          <w:sz w:val="24"/>
          <w:szCs w:val="24"/>
          <w:rPrChange w:id="3705" w:author="Mohammad Nayeem" w:date="2020-04-21T22:30:00Z">
            <w:rPr>
              <w:rFonts w:ascii="Times New Roman" w:hAnsi="Times New Roman" w:cs="Times New Roman"/>
            </w:rPr>
          </w:rPrChange>
        </w:rPr>
        <w:t xml:space="preserve"> = </w:t>
      </w:r>
      <w:del w:id="3706" w:author="Mohammad Nayeem" w:date="2020-04-19T19:09:00Z">
        <w:r w:rsidR="006564CA" w:rsidRPr="004E6C2C" w:rsidDel="008B3642">
          <w:rPr>
            <w:rFonts w:ascii="Times New Roman" w:hAnsi="Times New Roman" w:cs="Times New Roman"/>
            <w:sz w:val="24"/>
            <w:szCs w:val="24"/>
            <w:rPrChange w:id="3707" w:author="Mohammad Nayeem" w:date="2020-04-21T22:30:00Z">
              <w:rPr>
                <w:rFonts w:ascii="Times New Roman" w:hAnsi="Times New Roman" w:cs="Times New Roman"/>
              </w:rPr>
            </w:rPrChange>
          </w:rPr>
          <w:delText>-</w:delText>
        </w:r>
      </w:del>
      <w:r w:rsidR="006564CA" w:rsidRPr="004E6C2C">
        <w:rPr>
          <w:rFonts w:ascii="Times New Roman" w:hAnsi="Times New Roman" w:cs="Times New Roman"/>
          <w:sz w:val="24"/>
          <w:szCs w:val="24"/>
          <w:rPrChange w:id="3708" w:author="Mohammad Nayeem" w:date="2020-04-21T22:30:00Z">
            <w:rPr>
              <w:rFonts w:ascii="Times New Roman" w:hAnsi="Times New Roman" w:cs="Times New Roman"/>
            </w:rPr>
          </w:rPrChange>
        </w:rPr>
        <w:t xml:space="preserve">7.56, and the P-value was &lt;0.001 for ZIP versus Poisson and </w:t>
      </w:r>
      <w:ins w:id="3709" w:author="Mohammad Nayeem" w:date="2020-04-21T19:49:00Z">
        <w:r w:rsidR="00582E07" w:rsidRPr="004E6C2C">
          <w:rPr>
            <w:rFonts w:ascii="Times New Roman" w:hAnsi="Times New Roman" w:cs="Times New Roman"/>
            <w:sz w:val="24"/>
            <w:szCs w:val="24"/>
            <w:rPrChange w:id="3710" w:author="Mohammad Nayeem" w:date="2020-04-21T22:30:00Z">
              <w:rPr>
                <w:rFonts w:ascii="Times New Roman" w:hAnsi="Times New Roman" w:cs="Times New Roman"/>
              </w:rPr>
            </w:rPrChange>
          </w:rPr>
          <w:t>V</w:t>
        </w:r>
      </w:ins>
      <w:del w:id="3711" w:author="Mohammad Nayeem" w:date="2020-04-21T19:49:00Z">
        <w:r w:rsidR="006564CA" w:rsidRPr="004E6C2C" w:rsidDel="00582E07">
          <w:rPr>
            <w:rFonts w:ascii="Times New Roman" w:hAnsi="Times New Roman" w:cs="Times New Roman"/>
            <w:sz w:val="24"/>
            <w:szCs w:val="24"/>
            <w:rPrChange w:id="3712" w:author="Mohammad Nayeem" w:date="2020-04-21T22:30:00Z">
              <w:rPr>
                <w:rFonts w:ascii="Times New Roman" w:hAnsi="Times New Roman" w:cs="Times New Roman"/>
              </w:rPr>
            </w:rPrChange>
          </w:rPr>
          <w:delText>Z</w:delText>
        </w:r>
      </w:del>
      <w:r w:rsidR="006564CA" w:rsidRPr="004E6C2C">
        <w:rPr>
          <w:rFonts w:ascii="Times New Roman" w:hAnsi="Times New Roman" w:cs="Times New Roman"/>
          <w:sz w:val="24"/>
          <w:szCs w:val="24"/>
          <w:rPrChange w:id="3713" w:author="Mohammad Nayeem" w:date="2020-04-21T22:30:00Z">
            <w:rPr>
              <w:rFonts w:ascii="Times New Roman" w:hAnsi="Times New Roman" w:cs="Times New Roman"/>
            </w:rPr>
          </w:rPrChange>
        </w:rPr>
        <w:t xml:space="preserve"> = </w:t>
      </w:r>
      <w:del w:id="3714" w:author="Mohammad Nayeem" w:date="2020-04-19T19:37:00Z">
        <w:r w:rsidR="006564CA" w:rsidRPr="004E6C2C" w:rsidDel="003558E1">
          <w:rPr>
            <w:rFonts w:ascii="Times New Roman" w:hAnsi="Times New Roman" w:cs="Times New Roman"/>
            <w:sz w:val="24"/>
            <w:szCs w:val="24"/>
            <w:rPrChange w:id="3715" w:author="Mohammad Nayeem" w:date="2020-04-21T22:30:00Z">
              <w:rPr>
                <w:rFonts w:ascii="Times New Roman" w:hAnsi="Times New Roman" w:cs="Times New Roman"/>
              </w:rPr>
            </w:rPrChange>
          </w:rPr>
          <w:delText>-</w:delText>
        </w:r>
      </w:del>
      <w:r w:rsidR="006564CA" w:rsidRPr="004E6C2C">
        <w:rPr>
          <w:rFonts w:ascii="Times New Roman" w:hAnsi="Times New Roman" w:cs="Times New Roman"/>
          <w:sz w:val="24"/>
          <w:szCs w:val="24"/>
          <w:rPrChange w:id="3716" w:author="Mohammad Nayeem" w:date="2020-04-21T22:30:00Z">
            <w:rPr>
              <w:rFonts w:ascii="Times New Roman" w:hAnsi="Times New Roman" w:cs="Times New Roman"/>
            </w:rPr>
          </w:rPrChange>
        </w:rPr>
        <w:t>5.49, and the P-value was &lt;0.001 for ZINB versus NB</w:t>
      </w:r>
      <w:ins w:id="3717" w:author="Mohammad Nayeem" w:date="2020-04-21T19:50:00Z">
        <w:r w:rsidR="00582E07" w:rsidRPr="004E6C2C">
          <w:rPr>
            <w:rFonts w:ascii="Times New Roman" w:hAnsi="Times New Roman" w:cs="Times New Roman"/>
            <w:sz w:val="24"/>
            <w:szCs w:val="24"/>
            <w:rPrChange w:id="3718" w:author="Mohammad Nayeem" w:date="2020-04-21T22:30:00Z">
              <w:rPr>
                <w:rFonts w:ascii="Times New Roman" w:hAnsi="Times New Roman" w:cs="Times New Roman"/>
              </w:rPr>
            </w:rPrChange>
          </w:rPr>
          <w:t xml:space="preserve">. The positive </w:t>
        </w:r>
        <w:proofErr w:type="spellStart"/>
        <w:r w:rsidR="00582E07" w:rsidRPr="004E6C2C">
          <w:rPr>
            <w:rFonts w:ascii="Times New Roman" w:hAnsi="Times New Roman" w:cs="Times New Roman"/>
            <w:sz w:val="24"/>
            <w:szCs w:val="24"/>
            <w:rPrChange w:id="3719" w:author="Mohammad Nayeem" w:date="2020-04-21T22:30:00Z">
              <w:rPr>
                <w:rFonts w:ascii="Times New Roman" w:hAnsi="Times New Roman" w:cs="Times New Roman"/>
              </w:rPr>
            </w:rPrChange>
          </w:rPr>
          <w:t>V</w:t>
        </w:r>
      </w:ins>
      <w:ins w:id="3720" w:author="Mohammad Nayeem" w:date="2020-04-22T01:40:00Z">
        <w:r w:rsidR="00297DE4">
          <w:rPr>
            <w:rFonts w:ascii="Times New Roman" w:hAnsi="Times New Roman" w:cs="Times New Roman"/>
            <w:sz w:val="24"/>
            <w:szCs w:val="24"/>
          </w:rPr>
          <w:t>uong</w:t>
        </w:r>
        <w:proofErr w:type="spellEnd"/>
        <w:r w:rsidR="00297DE4">
          <w:rPr>
            <w:rFonts w:ascii="Times New Roman" w:hAnsi="Times New Roman" w:cs="Times New Roman"/>
            <w:sz w:val="24"/>
            <w:szCs w:val="24"/>
          </w:rPr>
          <w:t xml:space="preserve"> </w:t>
        </w:r>
        <w:r w:rsidR="00C77808">
          <w:rPr>
            <w:rFonts w:ascii="Times New Roman" w:hAnsi="Times New Roman" w:cs="Times New Roman"/>
            <w:sz w:val="24"/>
            <w:szCs w:val="24"/>
          </w:rPr>
          <w:t>test</w:t>
        </w:r>
      </w:ins>
      <w:ins w:id="3721" w:author="Mohammad Nayeem" w:date="2020-04-21T19:50:00Z">
        <w:r w:rsidR="00582E07" w:rsidRPr="004E6C2C">
          <w:rPr>
            <w:rFonts w:ascii="Times New Roman" w:hAnsi="Times New Roman" w:cs="Times New Roman"/>
            <w:sz w:val="24"/>
            <w:szCs w:val="24"/>
            <w:rPrChange w:id="3722" w:author="Mohammad Nayeem" w:date="2020-04-21T22:30:00Z">
              <w:rPr>
                <w:rFonts w:ascii="Times New Roman" w:hAnsi="Times New Roman" w:cs="Times New Roman"/>
              </w:rPr>
            </w:rPrChange>
          </w:rPr>
          <w:t xml:space="preserve"> statistics </w:t>
        </w:r>
      </w:ins>
      <w:del w:id="3723" w:author="Mohammad Nayeem" w:date="2020-04-21T19:49:00Z">
        <w:r w:rsidR="006564CA" w:rsidRPr="004E6C2C" w:rsidDel="00582E07">
          <w:rPr>
            <w:rFonts w:ascii="Times New Roman" w:hAnsi="Times New Roman" w:cs="Times New Roman"/>
            <w:sz w:val="24"/>
            <w:szCs w:val="24"/>
            <w:rPrChange w:id="3724" w:author="Mohammad Nayeem" w:date="2020-04-21T22:30:00Z">
              <w:rPr>
                <w:rFonts w:ascii="Times New Roman" w:hAnsi="Times New Roman" w:cs="Times New Roman"/>
              </w:rPr>
            </w:rPrChange>
          </w:rPr>
          <w:delText xml:space="preserve">, which </w:delText>
        </w:r>
      </w:del>
      <w:r w:rsidR="006564CA" w:rsidRPr="004E6C2C">
        <w:rPr>
          <w:rFonts w:ascii="Times New Roman" w:hAnsi="Times New Roman" w:cs="Times New Roman"/>
          <w:sz w:val="24"/>
          <w:szCs w:val="24"/>
          <w:rPrChange w:id="3725" w:author="Mohammad Nayeem" w:date="2020-04-21T22:30:00Z">
            <w:rPr>
              <w:rFonts w:ascii="Times New Roman" w:hAnsi="Times New Roman" w:cs="Times New Roman"/>
            </w:rPr>
          </w:rPrChange>
        </w:rPr>
        <w:t xml:space="preserve">suggested </w:t>
      </w:r>
      <w:del w:id="3726" w:author="Mohammad Nayeem" w:date="2020-04-19T20:07:00Z">
        <w:r w:rsidR="006564CA" w:rsidRPr="004E6C2C" w:rsidDel="00BC7458">
          <w:rPr>
            <w:rFonts w:ascii="Times New Roman" w:hAnsi="Times New Roman" w:cs="Times New Roman"/>
            <w:sz w:val="24"/>
            <w:szCs w:val="24"/>
            <w:rPrChange w:id="3727" w:author="Mohammad Nayeem" w:date="2020-04-21T22:30:00Z">
              <w:rPr>
                <w:rFonts w:ascii="Times New Roman" w:hAnsi="Times New Roman" w:cs="Times New Roman"/>
              </w:rPr>
            </w:rPrChange>
          </w:rPr>
          <w:delText xml:space="preserve">that there were too many zero counts to be accounted for with </w:delText>
        </w:r>
      </w:del>
      <w:ins w:id="3728" w:author="Md Jamal Uddin" w:date="2020-04-06T09:39:00Z">
        <w:del w:id="3729" w:author="Mohammad Nayeem" w:date="2020-04-19T20:07:00Z">
          <w:r w:rsidR="00A01CD7" w:rsidRPr="004E6C2C" w:rsidDel="00BC7458">
            <w:rPr>
              <w:rFonts w:ascii="Times New Roman" w:hAnsi="Times New Roman" w:cs="Times New Roman"/>
              <w:sz w:val="24"/>
              <w:szCs w:val="24"/>
              <w:rPrChange w:id="3730" w:author="Mohammad Nayeem" w:date="2020-04-21T22:30:00Z">
                <w:rPr>
                  <w:rFonts w:ascii="Times New Roman" w:hAnsi="Times New Roman" w:cs="Times New Roman"/>
                </w:rPr>
              </w:rPrChange>
            </w:rPr>
            <w:delText xml:space="preserve">traditional </w:delText>
          </w:r>
        </w:del>
      </w:ins>
      <w:del w:id="3731" w:author="Mohammad Nayeem" w:date="2020-04-19T20:07:00Z">
        <w:r w:rsidR="006564CA" w:rsidRPr="004E6C2C" w:rsidDel="00BC7458">
          <w:rPr>
            <w:rFonts w:ascii="Times New Roman" w:hAnsi="Times New Roman" w:cs="Times New Roman"/>
            <w:sz w:val="24"/>
            <w:szCs w:val="24"/>
            <w:rPrChange w:id="3732" w:author="Mohammad Nayeem" w:date="2020-04-21T22:30:00Z">
              <w:rPr>
                <w:rFonts w:ascii="Times New Roman" w:hAnsi="Times New Roman" w:cs="Times New Roman"/>
              </w:rPr>
            </w:rPrChange>
          </w:rPr>
          <w:delText xml:space="preserve">Poisson regression and traditional negative binomial distribution </w:delText>
        </w:r>
        <w:r w:rsidR="00317873" w:rsidRPr="004E6C2C" w:rsidDel="00BC7458">
          <w:rPr>
            <w:rFonts w:ascii="Times New Roman" w:hAnsi="Times New Roman" w:cs="Times New Roman"/>
            <w:sz w:val="24"/>
            <w:szCs w:val="24"/>
            <w:rPrChange w:id="3733" w:author="Mohammad Nayeem" w:date="2020-04-21T22:30:00Z">
              <w:rPr>
                <w:rFonts w:ascii="Times New Roman" w:hAnsi="Times New Roman" w:cs="Times New Roman"/>
              </w:rPr>
            </w:rPrChange>
          </w:rPr>
          <w:delText xml:space="preserve">and also </w:delText>
        </w:r>
        <w:r w:rsidR="006564CA" w:rsidRPr="004E6C2C" w:rsidDel="00BC7458">
          <w:rPr>
            <w:rFonts w:ascii="Times New Roman" w:hAnsi="Times New Roman" w:cs="Times New Roman"/>
            <w:sz w:val="24"/>
            <w:szCs w:val="24"/>
            <w:rPrChange w:id="3734" w:author="Mohammad Nayeem" w:date="2020-04-21T22:30:00Z">
              <w:rPr>
                <w:rFonts w:ascii="Times New Roman" w:hAnsi="Times New Roman" w:cs="Times New Roman"/>
              </w:rPr>
            </w:rPrChange>
          </w:rPr>
          <w:delText>show</w:delText>
        </w:r>
      </w:del>
      <w:ins w:id="3735" w:author="Md Jamal Uddin" w:date="2020-04-06T09:36:00Z">
        <w:del w:id="3736" w:author="Mohammad Nayeem" w:date="2020-04-19T20:07:00Z">
          <w:r w:rsidR="00F9590D" w:rsidRPr="004E6C2C" w:rsidDel="00BC7458">
            <w:rPr>
              <w:rFonts w:ascii="Times New Roman" w:hAnsi="Times New Roman" w:cs="Times New Roman"/>
              <w:sz w:val="24"/>
              <w:szCs w:val="24"/>
              <w:rPrChange w:id="3737" w:author="Mohammad Nayeem" w:date="2020-04-21T22:30:00Z">
                <w:rPr>
                  <w:rFonts w:ascii="Times New Roman" w:hAnsi="Times New Roman" w:cs="Times New Roman"/>
                </w:rPr>
              </w:rPrChange>
            </w:rPr>
            <w:delText>ed</w:delText>
          </w:r>
        </w:del>
      </w:ins>
      <w:del w:id="3738" w:author="Mohammad Nayeem" w:date="2020-04-19T20:07:00Z">
        <w:r w:rsidR="006564CA" w:rsidRPr="004E6C2C" w:rsidDel="00BC7458">
          <w:rPr>
            <w:rFonts w:ascii="Times New Roman" w:hAnsi="Times New Roman" w:cs="Times New Roman"/>
            <w:sz w:val="24"/>
            <w:szCs w:val="24"/>
            <w:rPrChange w:id="3739" w:author="Mohammad Nayeem" w:date="2020-04-21T22:30:00Z">
              <w:rPr>
                <w:rFonts w:ascii="Times New Roman" w:hAnsi="Times New Roman" w:cs="Times New Roman"/>
              </w:rPr>
            </w:rPrChange>
          </w:rPr>
          <w:delText xml:space="preserve"> that </w:delText>
        </w:r>
      </w:del>
      <w:ins w:id="3740" w:author="Mohammad Nayeem" w:date="2020-04-19T20:07:00Z">
        <w:r w:rsidR="00BC7458" w:rsidRPr="004E6C2C">
          <w:rPr>
            <w:rFonts w:ascii="Times New Roman" w:hAnsi="Times New Roman" w:cs="Times New Roman"/>
            <w:sz w:val="24"/>
            <w:szCs w:val="24"/>
            <w:rPrChange w:id="3741" w:author="Mohammad Nayeem" w:date="2020-04-21T22:30:00Z">
              <w:rPr>
                <w:rFonts w:ascii="Times New Roman" w:hAnsi="Times New Roman" w:cs="Times New Roman"/>
              </w:rPr>
            </w:rPrChange>
          </w:rPr>
          <w:t>that</w:t>
        </w:r>
      </w:ins>
      <w:ins w:id="3742" w:author="Mohammad Nayeem" w:date="2020-04-22T15:44:00Z">
        <w:r w:rsidR="00AA7304">
          <w:rPr>
            <w:rFonts w:ascii="Times New Roman" w:hAnsi="Times New Roman" w:cs="Times New Roman"/>
            <w:sz w:val="24"/>
            <w:szCs w:val="24"/>
          </w:rPr>
          <w:t xml:space="preserve"> </w:t>
        </w:r>
      </w:ins>
      <w:r w:rsidR="006564CA" w:rsidRPr="004E6C2C">
        <w:rPr>
          <w:rFonts w:ascii="Times New Roman" w:hAnsi="Times New Roman" w:cs="Times New Roman"/>
          <w:sz w:val="24"/>
          <w:szCs w:val="24"/>
          <w:rPrChange w:id="3743" w:author="Mohammad Nayeem" w:date="2020-04-21T22:30:00Z">
            <w:rPr>
              <w:rFonts w:ascii="Times New Roman" w:hAnsi="Times New Roman" w:cs="Times New Roman"/>
            </w:rPr>
          </w:rPrChange>
        </w:rPr>
        <w:t>both ZIP and ZINB provide</w:t>
      </w:r>
      <w:ins w:id="3744" w:author="Md Jamal Uddin" w:date="2020-04-06T09:36:00Z">
        <w:r w:rsidR="00F9590D" w:rsidRPr="004E6C2C">
          <w:rPr>
            <w:rFonts w:ascii="Times New Roman" w:hAnsi="Times New Roman" w:cs="Times New Roman"/>
            <w:sz w:val="24"/>
            <w:szCs w:val="24"/>
            <w:rPrChange w:id="3745" w:author="Mohammad Nayeem" w:date="2020-04-21T22:30:00Z">
              <w:rPr>
                <w:rFonts w:ascii="Times New Roman" w:hAnsi="Times New Roman" w:cs="Times New Roman"/>
              </w:rPr>
            </w:rPrChange>
          </w:rPr>
          <w:t>d</w:t>
        </w:r>
      </w:ins>
      <w:r w:rsidR="006564CA" w:rsidRPr="004E6C2C">
        <w:rPr>
          <w:rFonts w:ascii="Times New Roman" w:hAnsi="Times New Roman" w:cs="Times New Roman"/>
          <w:sz w:val="24"/>
          <w:szCs w:val="24"/>
          <w:rPrChange w:id="3746" w:author="Mohammad Nayeem" w:date="2020-04-21T22:30:00Z">
            <w:rPr>
              <w:rFonts w:ascii="Times New Roman" w:hAnsi="Times New Roman" w:cs="Times New Roman"/>
            </w:rPr>
          </w:rPrChange>
        </w:rPr>
        <w:t xml:space="preserve"> a better fit than their one-component counterparts</w:t>
      </w:r>
      <w:ins w:id="3747" w:author="Mohammad Nayeem" w:date="2020-04-19T19:47:00Z">
        <w:r w:rsidR="00FD6C45" w:rsidRPr="004E6C2C">
          <w:rPr>
            <w:rFonts w:ascii="Times New Roman" w:hAnsi="Times New Roman" w:cs="Times New Roman"/>
            <w:sz w:val="24"/>
            <w:szCs w:val="24"/>
            <w:rPrChange w:id="3748" w:author="Mohammad Nayeem" w:date="2020-04-21T22:30:00Z">
              <w:rPr>
                <w:rFonts w:ascii="Times New Roman" w:hAnsi="Times New Roman" w:cs="Times New Roman"/>
              </w:rPr>
            </w:rPrChange>
          </w:rPr>
          <w:t xml:space="preserve"> </w:t>
        </w:r>
      </w:ins>
      <w:del w:id="3749" w:author="Mohammad Nayeem" w:date="2020-04-19T20:07:00Z">
        <w:r w:rsidR="006564CA" w:rsidRPr="004E6C2C" w:rsidDel="004A289E">
          <w:rPr>
            <w:rFonts w:ascii="Times New Roman" w:hAnsi="Times New Roman" w:cs="Times New Roman"/>
            <w:sz w:val="24"/>
            <w:szCs w:val="24"/>
            <w:rPrChange w:id="3750" w:author="Mohammad Nayeem" w:date="2020-04-21T22:30:00Z">
              <w:rPr>
                <w:rFonts w:ascii="Times New Roman" w:hAnsi="Times New Roman" w:cs="Times New Roman"/>
              </w:rPr>
            </w:rPrChange>
          </w:rPr>
          <w:delText>.</w:delText>
        </w:r>
        <w:commentRangeEnd w:id="3673"/>
        <w:r w:rsidR="00A01CD7" w:rsidRPr="004E6C2C" w:rsidDel="004A289E">
          <w:rPr>
            <w:rStyle w:val="CommentReference"/>
            <w:rFonts w:ascii="Times New Roman" w:hAnsi="Times New Roman" w:cs="Times New Roman"/>
            <w:noProof/>
            <w:sz w:val="24"/>
            <w:szCs w:val="24"/>
            <w:lang w:val="en-GB"/>
            <w:rPrChange w:id="3751" w:author="Mohammad Nayeem" w:date="2020-04-21T22:30:00Z">
              <w:rPr>
                <w:rStyle w:val="CommentReference"/>
                <w:noProof/>
                <w:lang w:val="en-GB"/>
              </w:rPr>
            </w:rPrChange>
          </w:rPr>
          <w:commentReference w:id="3673"/>
        </w:r>
      </w:del>
      <w:commentRangeEnd w:id="3674"/>
      <w:r w:rsidR="00A64513" w:rsidRPr="004E6C2C">
        <w:rPr>
          <w:rStyle w:val="CommentReference"/>
          <w:rFonts w:ascii="Times New Roman" w:hAnsi="Times New Roman" w:cs="Times New Roman"/>
          <w:noProof/>
          <w:sz w:val="24"/>
          <w:szCs w:val="24"/>
          <w:lang w:val="en-GB"/>
          <w:rPrChange w:id="3752" w:author="Mohammad Nayeem" w:date="2020-04-21T22:30:00Z">
            <w:rPr>
              <w:rStyle w:val="CommentReference"/>
              <w:noProof/>
              <w:lang w:val="en-GB"/>
            </w:rPr>
          </w:rPrChange>
        </w:rPr>
        <w:commentReference w:id="3674"/>
      </w:r>
      <w:ins w:id="3753" w:author="Mohammad Nayeem" w:date="2020-04-19T20:07:00Z">
        <w:r w:rsidR="004A289E" w:rsidRPr="004E6C2C">
          <w:rPr>
            <w:rFonts w:ascii="Times New Roman" w:hAnsi="Times New Roman" w:cs="Times New Roman"/>
            <w:sz w:val="24"/>
            <w:szCs w:val="24"/>
            <w:rPrChange w:id="3754" w:author="Mohammad Nayeem" w:date="2020-04-21T22:30:00Z">
              <w:rPr>
                <w:rFonts w:ascii="Times New Roman" w:hAnsi="Times New Roman" w:cs="Times New Roman"/>
              </w:rPr>
            </w:rPrChange>
          </w:rPr>
          <w:t xml:space="preserve">according to </w:t>
        </w:r>
      </w:ins>
      <w:ins w:id="3755" w:author="Mohammad Nayeem" w:date="2020-04-19T20:08:00Z">
        <w:r w:rsidR="004A289E" w:rsidRPr="004E6C2C">
          <w:rPr>
            <w:rFonts w:ascii="Times New Roman" w:hAnsi="Times New Roman" w:cs="Times New Roman"/>
            <w:sz w:val="24"/>
            <w:szCs w:val="24"/>
            <w:rPrChange w:id="3756" w:author="Mohammad Nayeem" w:date="2020-04-21T22:30:00Z">
              <w:rPr>
                <w:rFonts w:ascii="Times New Roman" w:hAnsi="Times New Roman" w:cs="Times New Roman"/>
              </w:rPr>
            </w:rPrChange>
          </w:rPr>
          <w:t>overdispersion or access zero</w:t>
        </w:r>
      </w:ins>
      <w:ins w:id="3757" w:author="Mohammad Nayeem" w:date="2020-04-19T20:23:00Z">
        <w:r w:rsidR="000F58F4" w:rsidRPr="004E6C2C">
          <w:rPr>
            <w:rFonts w:ascii="Times New Roman" w:hAnsi="Times New Roman" w:cs="Times New Roman"/>
            <w:sz w:val="24"/>
            <w:szCs w:val="24"/>
            <w:rPrChange w:id="3758" w:author="Mohammad Nayeem" w:date="2020-04-21T22:30:00Z">
              <w:rPr>
                <w:rFonts w:ascii="Times New Roman" w:hAnsi="Times New Roman" w:cs="Times New Roman"/>
              </w:rPr>
            </w:rPrChange>
          </w:rPr>
          <w:t xml:space="preserve"> (table 3)</w:t>
        </w:r>
      </w:ins>
      <w:ins w:id="3759" w:author="Mohammad Nayeem" w:date="2020-04-19T20:08:00Z">
        <w:r w:rsidR="004A289E" w:rsidRPr="004E6C2C">
          <w:rPr>
            <w:rFonts w:ascii="Times New Roman" w:hAnsi="Times New Roman" w:cs="Times New Roman"/>
            <w:sz w:val="24"/>
            <w:szCs w:val="24"/>
            <w:rPrChange w:id="3760" w:author="Mohammad Nayeem" w:date="2020-04-21T22:30:00Z">
              <w:rPr>
                <w:rFonts w:ascii="Times New Roman" w:hAnsi="Times New Roman" w:cs="Times New Roman"/>
              </w:rPr>
            </w:rPrChange>
          </w:rPr>
          <w:t>.</w:t>
        </w:r>
      </w:ins>
      <w:ins w:id="3761" w:author="Mohammad Nayeem" w:date="2020-04-19T20:21:00Z">
        <w:r w:rsidR="000F58F4" w:rsidRPr="004E6C2C">
          <w:rPr>
            <w:rFonts w:ascii="Times New Roman" w:hAnsi="Times New Roman" w:cs="Times New Roman"/>
            <w:bCs/>
            <w:sz w:val="24"/>
            <w:szCs w:val="24"/>
            <w:rPrChange w:id="3762" w:author="Mohammad Nayeem" w:date="2020-04-21T22:30:00Z">
              <w:rPr>
                <w:rFonts w:ascii="Times New Roman" w:hAnsi="Times New Roman" w:cs="Times New Roman"/>
                <w:bCs/>
              </w:rPr>
            </w:rPrChange>
          </w:rPr>
          <w:t xml:space="preserve"> The </w:t>
        </w:r>
        <w:proofErr w:type="spellStart"/>
        <w:r w:rsidR="000F58F4" w:rsidRPr="004E6C2C">
          <w:rPr>
            <w:rFonts w:ascii="Times New Roman" w:hAnsi="Times New Roman" w:cs="Times New Roman"/>
            <w:bCs/>
            <w:sz w:val="24"/>
            <w:szCs w:val="24"/>
            <w:rPrChange w:id="3763" w:author="Mohammad Nayeem" w:date="2020-04-21T22:30:00Z">
              <w:rPr>
                <w:rFonts w:ascii="Times New Roman" w:hAnsi="Times New Roman" w:cs="Times New Roman"/>
                <w:bCs/>
              </w:rPr>
            </w:rPrChange>
          </w:rPr>
          <w:t>Vuong</w:t>
        </w:r>
        <w:proofErr w:type="spellEnd"/>
        <w:r w:rsidR="000F58F4" w:rsidRPr="004E6C2C">
          <w:rPr>
            <w:rFonts w:ascii="Times New Roman" w:hAnsi="Times New Roman" w:cs="Times New Roman"/>
            <w:bCs/>
            <w:sz w:val="24"/>
            <w:szCs w:val="24"/>
            <w:rPrChange w:id="3764" w:author="Mohammad Nayeem" w:date="2020-04-21T22:30:00Z">
              <w:rPr>
                <w:rFonts w:ascii="Times New Roman" w:hAnsi="Times New Roman" w:cs="Times New Roman"/>
                <w:bCs/>
              </w:rPr>
            </w:rPrChange>
          </w:rPr>
          <w:t xml:space="preserve"> tests </w:t>
        </w:r>
      </w:ins>
      <w:ins w:id="3765" w:author="Mohammad Nayeem" w:date="2020-04-19T20:27:00Z">
        <w:r w:rsidR="00E20DA0" w:rsidRPr="004E6C2C">
          <w:rPr>
            <w:rFonts w:ascii="Times New Roman" w:hAnsi="Times New Roman" w:cs="Times New Roman"/>
            <w:bCs/>
            <w:sz w:val="24"/>
            <w:szCs w:val="24"/>
            <w:rPrChange w:id="3766" w:author="Mohammad Nayeem" w:date="2020-04-21T22:30:00Z">
              <w:rPr>
                <w:rFonts w:ascii="Times New Roman" w:hAnsi="Times New Roman" w:cs="Times New Roman"/>
                <w:bCs/>
              </w:rPr>
            </w:rPrChange>
          </w:rPr>
          <w:t xml:space="preserve">also </w:t>
        </w:r>
      </w:ins>
      <w:ins w:id="3767" w:author="Mohammad Nayeem" w:date="2020-04-19T20:21:00Z">
        <w:r w:rsidR="000F58F4" w:rsidRPr="004E6C2C">
          <w:rPr>
            <w:rFonts w:ascii="Times New Roman" w:hAnsi="Times New Roman" w:cs="Times New Roman"/>
            <w:bCs/>
            <w:sz w:val="24"/>
            <w:szCs w:val="24"/>
            <w:rPrChange w:id="3768" w:author="Mohammad Nayeem" w:date="2020-04-21T22:30:00Z">
              <w:rPr>
                <w:rFonts w:ascii="Times New Roman" w:hAnsi="Times New Roman" w:cs="Times New Roman"/>
                <w:bCs/>
              </w:rPr>
            </w:rPrChange>
          </w:rPr>
          <w:t xml:space="preserve">rejected the </w:t>
        </w:r>
      </w:ins>
      <w:ins w:id="3769" w:author="Mohammad Nayeem" w:date="2020-04-19T20:27:00Z">
        <w:r w:rsidR="00E20DA0" w:rsidRPr="004E6C2C">
          <w:rPr>
            <w:rFonts w:ascii="Times New Roman" w:hAnsi="Times New Roman" w:cs="Times New Roman"/>
            <w:bCs/>
            <w:sz w:val="24"/>
            <w:szCs w:val="24"/>
            <w:rPrChange w:id="3770" w:author="Mohammad Nayeem" w:date="2020-04-21T22:30:00Z">
              <w:rPr>
                <w:rFonts w:ascii="Times New Roman" w:hAnsi="Times New Roman" w:cs="Times New Roman"/>
                <w:bCs/>
              </w:rPr>
            </w:rPrChange>
          </w:rPr>
          <w:t>ZIP</w:t>
        </w:r>
      </w:ins>
      <w:ins w:id="3771" w:author="Mohammad Nayeem" w:date="2020-04-19T20:21:00Z">
        <w:r w:rsidR="000F58F4" w:rsidRPr="004E6C2C">
          <w:rPr>
            <w:rFonts w:ascii="Times New Roman" w:hAnsi="Times New Roman" w:cs="Times New Roman"/>
            <w:bCs/>
            <w:sz w:val="24"/>
            <w:szCs w:val="24"/>
            <w:rPrChange w:id="3772" w:author="Mohammad Nayeem" w:date="2020-04-21T22:30:00Z">
              <w:rPr>
                <w:rFonts w:ascii="Times New Roman" w:hAnsi="Times New Roman" w:cs="Times New Roman"/>
                <w:bCs/>
              </w:rPr>
            </w:rPrChange>
          </w:rPr>
          <w:t xml:space="preserve"> models in </w:t>
        </w:r>
      </w:ins>
      <w:ins w:id="3773" w:author="Mohammad Nayeem" w:date="2020-04-19T20:22:00Z">
        <w:r w:rsidR="000F58F4" w:rsidRPr="004E6C2C">
          <w:rPr>
            <w:rFonts w:ascii="Times New Roman" w:hAnsi="Times New Roman" w:cs="Times New Roman"/>
            <w:bCs/>
            <w:sz w:val="24"/>
            <w:szCs w:val="24"/>
            <w:rPrChange w:id="3774" w:author="Mohammad Nayeem" w:date="2020-04-21T22:30:00Z">
              <w:rPr>
                <w:rFonts w:ascii="Times New Roman" w:hAnsi="Times New Roman" w:cs="Times New Roman"/>
                <w:bCs/>
              </w:rPr>
            </w:rPrChange>
          </w:rPr>
          <w:t>favor</w:t>
        </w:r>
      </w:ins>
      <w:ins w:id="3775" w:author="Mohammad Nayeem" w:date="2020-04-19T20:21:00Z">
        <w:r w:rsidR="000F58F4" w:rsidRPr="004E6C2C">
          <w:rPr>
            <w:rFonts w:ascii="Times New Roman" w:hAnsi="Times New Roman" w:cs="Times New Roman"/>
            <w:bCs/>
            <w:sz w:val="24"/>
            <w:szCs w:val="24"/>
            <w:rPrChange w:id="3776" w:author="Mohammad Nayeem" w:date="2020-04-21T22:30:00Z">
              <w:rPr>
                <w:rFonts w:ascii="Times New Roman" w:hAnsi="Times New Roman" w:cs="Times New Roman"/>
                <w:bCs/>
              </w:rPr>
            </w:rPrChange>
          </w:rPr>
          <w:t xml:space="preserve"> of their </w:t>
        </w:r>
      </w:ins>
      <w:ins w:id="3777" w:author="Mohammad Nayeem" w:date="2020-04-19T20:27:00Z">
        <w:r w:rsidR="00E20DA0" w:rsidRPr="004E6C2C">
          <w:rPr>
            <w:rFonts w:ascii="Times New Roman" w:hAnsi="Times New Roman" w:cs="Times New Roman"/>
            <w:bCs/>
            <w:sz w:val="24"/>
            <w:szCs w:val="24"/>
            <w:rPrChange w:id="3778" w:author="Mohammad Nayeem" w:date="2020-04-21T22:30:00Z">
              <w:rPr>
                <w:rFonts w:ascii="Times New Roman" w:hAnsi="Times New Roman" w:cs="Times New Roman"/>
                <w:bCs/>
              </w:rPr>
            </w:rPrChange>
          </w:rPr>
          <w:t>overdispersion</w:t>
        </w:r>
      </w:ins>
      <w:ins w:id="3779" w:author="Mohammad Nayeem" w:date="2020-04-21T20:10:00Z">
        <w:r w:rsidR="00CE5C80" w:rsidRPr="004E6C2C">
          <w:rPr>
            <w:rFonts w:ascii="Times New Roman" w:hAnsi="Times New Roman" w:cs="Times New Roman"/>
            <w:bCs/>
            <w:sz w:val="24"/>
            <w:szCs w:val="24"/>
            <w:rPrChange w:id="3780" w:author="Mohammad Nayeem" w:date="2020-04-21T22:30:00Z">
              <w:rPr>
                <w:rFonts w:ascii="Times New Roman" w:hAnsi="Times New Roman" w:cs="Times New Roman"/>
                <w:bCs/>
              </w:rPr>
            </w:rPrChange>
          </w:rPr>
          <w:t xml:space="preserve"> and excess zero,</w:t>
        </w:r>
      </w:ins>
      <w:ins w:id="3781" w:author="Mohammad Nayeem" w:date="2020-04-19T20:27:00Z">
        <w:r w:rsidR="00E20DA0" w:rsidRPr="004E6C2C">
          <w:rPr>
            <w:rFonts w:ascii="Times New Roman" w:hAnsi="Times New Roman" w:cs="Times New Roman"/>
            <w:bCs/>
            <w:sz w:val="24"/>
            <w:szCs w:val="24"/>
            <w:rPrChange w:id="3782" w:author="Mohammad Nayeem" w:date="2020-04-21T22:30:00Z">
              <w:rPr>
                <w:rFonts w:ascii="Times New Roman" w:hAnsi="Times New Roman" w:cs="Times New Roman"/>
                <w:bCs/>
              </w:rPr>
            </w:rPrChange>
          </w:rPr>
          <w:t xml:space="preserve"> </w:t>
        </w:r>
      </w:ins>
      <w:ins w:id="3783" w:author="Mohammad Nayeem" w:date="2020-04-19T20:29:00Z">
        <w:r w:rsidR="0031626E" w:rsidRPr="004E6C2C">
          <w:rPr>
            <w:rFonts w:ascii="Times New Roman" w:hAnsi="Times New Roman" w:cs="Times New Roman"/>
            <w:bCs/>
            <w:sz w:val="24"/>
            <w:szCs w:val="24"/>
            <w:rPrChange w:id="3784" w:author="Mohammad Nayeem" w:date="2020-04-21T22:30:00Z">
              <w:rPr>
                <w:rFonts w:ascii="Times New Roman" w:hAnsi="Times New Roman" w:cs="Times New Roman"/>
                <w:bCs/>
              </w:rPr>
            </w:rPrChange>
          </w:rPr>
          <w:t>preferred</w:t>
        </w:r>
      </w:ins>
      <w:ins w:id="3785" w:author="Mohammad Nayeem" w:date="2020-04-22T15:44:00Z">
        <w:r w:rsidR="00AA7304">
          <w:rPr>
            <w:rFonts w:ascii="Times New Roman" w:hAnsi="Times New Roman" w:cs="Times New Roman"/>
            <w:bCs/>
            <w:sz w:val="24"/>
            <w:szCs w:val="24"/>
          </w:rPr>
          <w:t xml:space="preserve"> the</w:t>
        </w:r>
      </w:ins>
      <w:ins w:id="3786" w:author="Mohammad Nayeem" w:date="2020-04-19T20:27:00Z">
        <w:r w:rsidR="00E20DA0" w:rsidRPr="004E6C2C">
          <w:rPr>
            <w:rFonts w:ascii="Times New Roman" w:hAnsi="Times New Roman" w:cs="Times New Roman"/>
            <w:bCs/>
            <w:sz w:val="24"/>
            <w:szCs w:val="24"/>
            <w:rPrChange w:id="3787" w:author="Mohammad Nayeem" w:date="2020-04-21T22:30:00Z">
              <w:rPr>
                <w:rFonts w:ascii="Times New Roman" w:hAnsi="Times New Roman" w:cs="Times New Roman"/>
                <w:bCs/>
              </w:rPr>
            </w:rPrChange>
          </w:rPr>
          <w:t xml:space="preserve"> ZINB</w:t>
        </w:r>
      </w:ins>
      <w:ins w:id="3788" w:author="Mohammad Nayeem" w:date="2020-04-19T20:28:00Z">
        <w:r w:rsidR="00E20DA0" w:rsidRPr="004E6C2C">
          <w:rPr>
            <w:rFonts w:ascii="Times New Roman" w:hAnsi="Times New Roman" w:cs="Times New Roman"/>
            <w:bCs/>
            <w:sz w:val="24"/>
            <w:szCs w:val="24"/>
            <w:rPrChange w:id="3789" w:author="Mohammad Nayeem" w:date="2020-04-21T22:30:00Z">
              <w:rPr>
                <w:rFonts w:ascii="Times New Roman" w:hAnsi="Times New Roman" w:cs="Times New Roman"/>
                <w:bCs/>
              </w:rPr>
            </w:rPrChange>
          </w:rPr>
          <w:t xml:space="preserve"> model</w:t>
        </w:r>
      </w:ins>
      <w:ins w:id="3790" w:author="Mohammad Nayeem" w:date="2020-04-21T20:09:00Z">
        <w:r w:rsidR="00046D97" w:rsidRPr="004E6C2C">
          <w:rPr>
            <w:rFonts w:ascii="Times New Roman" w:hAnsi="Times New Roman" w:cs="Times New Roman"/>
            <w:bCs/>
            <w:sz w:val="24"/>
            <w:szCs w:val="24"/>
            <w:rPrChange w:id="3791" w:author="Mohammad Nayeem" w:date="2020-04-21T22:30:00Z">
              <w:rPr>
                <w:rFonts w:ascii="Times New Roman" w:hAnsi="Times New Roman" w:cs="Times New Roman"/>
                <w:bCs/>
              </w:rPr>
            </w:rPrChange>
          </w:rPr>
          <w:t xml:space="preserve"> (</w:t>
        </w:r>
      </w:ins>
      <w:ins w:id="3792" w:author="Mohammad Nayeem" w:date="2020-04-21T20:10:00Z">
        <w:r w:rsidR="00046D97" w:rsidRPr="004E6C2C">
          <w:rPr>
            <w:rFonts w:ascii="Times New Roman" w:hAnsi="Times New Roman" w:cs="Times New Roman"/>
            <w:bCs/>
            <w:sz w:val="24"/>
            <w:szCs w:val="24"/>
            <w:rPrChange w:id="3793" w:author="Mohammad Nayeem" w:date="2020-04-21T22:30:00Z">
              <w:rPr>
                <w:rFonts w:ascii="Times New Roman" w:hAnsi="Times New Roman" w:cs="Times New Roman"/>
                <w:bCs/>
              </w:rPr>
            </w:rPrChange>
          </w:rPr>
          <w:t xml:space="preserve">V= </w:t>
        </w:r>
        <w:r w:rsidR="00046D97" w:rsidRPr="004E6C2C">
          <w:rPr>
            <w:rFonts w:ascii="Times New Roman" w:hAnsi="Times New Roman" w:cs="Times New Roman"/>
            <w:sz w:val="24"/>
            <w:szCs w:val="24"/>
            <w:rPrChange w:id="3794" w:author="Mohammad Nayeem" w:date="2020-04-21T22:30:00Z">
              <w:rPr>
                <w:rFonts w:ascii="Times New Roman" w:hAnsi="Times New Roman" w:cs="Times New Roman"/>
              </w:rPr>
            </w:rPrChange>
          </w:rPr>
          <w:t>4.15, P-value&lt;0.001)</w:t>
        </w:r>
      </w:ins>
      <w:ins w:id="3795" w:author="Mohammad Nayeem" w:date="2020-04-19T20:28:00Z">
        <w:r w:rsidR="00DD63F0" w:rsidRPr="004E6C2C">
          <w:rPr>
            <w:rFonts w:ascii="Times New Roman" w:hAnsi="Times New Roman" w:cs="Times New Roman"/>
            <w:bCs/>
            <w:sz w:val="24"/>
            <w:szCs w:val="24"/>
            <w:rPrChange w:id="3796" w:author="Mohammad Nayeem" w:date="2020-04-21T22:30:00Z">
              <w:rPr>
                <w:rFonts w:ascii="Times New Roman" w:hAnsi="Times New Roman" w:cs="Times New Roman"/>
                <w:bCs/>
              </w:rPr>
            </w:rPrChange>
          </w:rPr>
          <w:t>.</w:t>
        </w:r>
      </w:ins>
    </w:p>
    <w:p w14:paraId="13A4C3B5" w14:textId="77777777" w:rsidR="00E54449" w:rsidRPr="004E6C2C" w:rsidDel="00AF5B02" w:rsidRDefault="00E54449">
      <w:pPr>
        <w:tabs>
          <w:tab w:val="left" w:pos="2430"/>
        </w:tabs>
        <w:spacing w:after="0" w:line="480" w:lineRule="auto"/>
        <w:jc w:val="both"/>
        <w:rPr>
          <w:del w:id="3797" w:author="Mohammad Nayeem" w:date="2020-04-21T20:11:00Z"/>
          <w:rFonts w:ascii="Times New Roman" w:hAnsi="Times New Roman" w:cs="Times New Roman"/>
          <w:sz w:val="24"/>
          <w:szCs w:val="24"/>
          <w:rPrChange w:id="3798" w:author="Mohammad Nayeem" w:date="2020-04-21T22:30:00Z">
            <w:rPr>
              <w:del w:id="3799" w:author="Mohammad Nayeem" w:date="2020-04-21T20:11:00Z"/>
              <w:rFonts w:ascii="Times New Roman" w:hAnsi="Times New Roman" w:cs="Times New Roman"/>
            </w:rPr>
          </w:rPrChange>
        </w:rPr>
      </w:pPr>
    </w:p>
    <w:p w14:paraId="47E90AB4" w14:textId="12F17916" w:rsidR="00F05513" w:rsidRPr="004E6C2C" w:rsidDel="00207654" w:rsidRDefault="00F05513">
      <w:pPr>
        <w:tabs>
          <w:tab w:val="left" w:pos="2430"/>
        </w:tabs>
        <w:spacing w:after="0" w:line="480" w:lineRule="auto"/>
        <w:jc w:val="both"/>
        <w:rPr>
          <w:del w:id="3800" w:author="Mohammad Nayeem" w:date="2020-04-21T21:16:00Z"/>
          <w:rFonts w:ascii="Times New Roman" w:hAnsi="Times New Roman" w:cs="Times New Roman"/>
          <w:color w:val="FF0000"/>
          <w:sz w:val="24"/>
          <w:szCs w:val="24"/>
          <w:rPrChange w:id="3801" w:author="Mohammad Nayeem" w:date="2020-04-21T22:30:00Z">
            <w:rPr>
              <w:del w:id="3802" w:author="Mohammad Nayeem" w:date="2020-04-21T21:16:00Z"/>
              <w:rFonts w:ascii="Times New Roman" w:hAnsi="Times New Roman" w:cs="Times New Roman"/>
              <w:color w:val="FF0000"/>
            </w:rPr>
          </w:rPrChange>
        </w:rPr>
      </w:pPr>
    </w:p>
    <w:p w14:paraId="2F266884" w14:textId="77777777" w:rsidR="00207654" w:rsidRPr="004E6C2C" w:rsidRDefault="00207654">
      <w:pPr>
        <w:tabs>
          <w:tab w:val="left" w:pos="2430"/>
        </w:tabs>
        <w:spacing w:after="0" w:line="480" w:lineRule="auto"/>
        <w:jc w:val="both"/>
        <w:rPr>
          <w:ins w:id="3803" w:author="Mohammad Nayeem" w:date="2020-04-21T21:16:00Z"/>
          <w:rFonts w:ascii="Times New Roman" w:hAnsi="Times New Roman" w:cs="Times New Roman"/>
          <w:b/>
          <w:bCs/>
          <w:i/>
          <w:iCs/>
          <w:sz w:val="24"/>
          <w:szCs w:val="24"/>
          <w:rPrChange w:id="3804" w:author="Mohammad Nayeem" w:date="2020-04-21T22:30:00Z">
            <w:rPr>
              <w:ins w:id="3805" w:author="Mohammad Nayeem" w:date="2020-04-21T21:16:00Z"/>
              <w:rFonts w:ascii="Times New Roman" w:hAnsi="Times New Roman" w:cs="Times New Roman"/>
              <w:b/>
              <w:bCs/>
              <w:i/>
              <w:iCs/>
            </w:rPr>
          </w:rPrChange>
        </w:rPr>
      </w:pPr>
    </w:p>
    <w:p w14:paraId="047EC2F3" w14:textId="24FA3DED" w:rsidR="00F06697" w:rsidRPr="004E6C2C" w:rsidRDefault="00AB6460">
      <w:pPr>
        <w:tabs>
          <w:tab w:val="left" w:pos="2430"/>
        </w:tabs>
        <w:spacing w:after="0" w:line="480" w:lineRule="auto"/>
        <w:jc w:val="both"/>
        <w:rPr>
          <w:rFonts w:ascii="Times New Roman" w:hAnsi="Times New Roman" w:cs="Times New Roman"/>
          <w:b/>
          <w:bCs/>
          <w:i/>
          <w:iCs/>
          <w:sz w:val="24"/>
          <w:szCs w:val="24"/>
          <w:rPrChange w:id="3806" w:author="Mohammad Nayeem" w:date="2020-04-21T22:30:00Z">
            <w:rPr>
              <w:rFonts w:ascii="Times New Roman" w:hAnsi="Times New Roman" w:cs="Times New Roman"/>
              <w:b/>
              <w:bCs/>
              <w:i/>
              <w:iCs/>
            </w:rPr>
          </w:rPrChange>
        </w:rPr>
      </w:pPr>
      <w:r w:rsidRPr="004E6C2C">
        <w:rPr>
          <w:rFonts w:ascii="Times New Roman" w:hAnsi="Times New Roman" w:cs="Times New Roman"/>
          <w:b/>
          <w:bCs/>
          <w:i/>
          <w:iCs/>
          <w:sz w:val="24"/>
          <w:szCs w:val="24"/>
          <w:rPrChange w:id="3807" w:author="Mohammad Nayeem" w:date="2020-04-21T22:30:00Z">
            <w:rPr>
              <w:rFonts w:ascii="Times New Roman" w:hAnsi="Times New Roman" w:cs="Times New Roman"/>
              <w:b/>
              <w:bCs/>
              <w:i/>
              <w:iCs/>
            </w:rPr>
          </w:rPrChange>
        </w:rPr>
        <w:t>Model assessment</w:t>
      </w:r>
    </w:p>
    <w:p w14:paraId="777933CC" w14:textId="0952B9F6" w:rsidR="00193662" w:rsidRPr="00202C5C" w:rsidRDefault="00971984">
      <w:pPr>
        <w:spacing w:after="0" w:line="480" w:lineRule="auto"/>
        <w:jc w:val="both"/>
        <w:rPr>
          <w:rFonts w:ascii="Times New Roman" w:hAnsi="Times New Roman" w:cs="Times New Roman"/>
          <w:sz w:val="24"/>
          <w:szCs w:val="24"/>
          <w:rPrChange w:id="3808" w:author="Mohammad Nayeem" w:date="2020-04-22T00:18:00Z">
            <w:rPr>
              <w:rFonts w:ascii="Times New Roman" w:hAnsi="Times New Roman" w:cs="Times New Roman"/>
            </w:rPr>
          </w:rPrChange>
        </w:rPr>
      </w:pPr>
      <w:r w:rsidRPr="004E6C2C">
        <w:rPr>
          <w:rFonts w:ascii="Times New Roman" w:hAnsi="Times New Roman" w:cs="Times New Roman"/>
          <w:sz w:val="24"/>
          <w:szCs w:val="24"/>
          <w:rPrChange w:id="3809" w:author="Mohammad Nayeem" w:date="2020-04-21T22:30:00Z">
            <w:rPr>
              <w:rFonts w:ascii="Times New Roman" w:hAnsi="Times New Roman" w:cs="Times New Roman"/>
            </w:rPr>
          </w:rPrChange>
        </w:rPr>
        <w:t xml:space="preserve">Table </w:t>
      </w:r>
      <w:ins w:id="3810" w:author="Mohammad Nayeem" w:date="2020-04-19T19:47:00Z">
        <w:r w:rsidR="00FD6C45" w:rsidRPr="004E6C2C">
          <w:rPr>
            <w:rFonts w:ascii="Times New Roman" w:hAnsi="Times New Roman" w:cs="Times New Roman"/>
            <w:sz w:val="24"/>
            <w:szCs w:val="24"/>
            <w:rPrChange w:id="3811" w:author="Mohammad Nayeem" w:date="2020-04-21T22:30:00Z">
              <w:rPr>
                <w:rFonts w:ascii="Times New Roman" w:hAnsi="Times New Roman" w:cs="Times New Roman"/>
              </w:rPr>
            </w:rPrChange>
          </w:rPr>
          <w:t>4</w:t>
        </w:r>
      </w:ins>
      <w:del w:id="3812" w:author="Mohammad Nayeem" w:date="2020-04-19T19:47:00Z">
        <w:r w:rsidR="0054119C" w:rsidRPr="004E6C2C" w:rsidDel="00FD6C45">
          <w:rPr>
            <w:rFonts w:ascii="Times New Roman" w:hAnsi="Times New Roman" w:cs="Times New Roman"/>
            <w:sz w:val="24"/>
            <w:szCs w:val="24"/>
            <w:rPrChange w:id="3813" w:author="Mohammad Nayeem" w:date="2020-04-21T22:30:00Z">
              <w:rPr>
                <w:rFonts w:ascii="Times New Roman" w:hAnsi="Times New Roman" w:cs="Times New Roman"/>
              </w:rPr>
            </w:rPrChange>
          </w:rPr>
          <w:delText>3</w:delText>
        </w:r>
      </w:del>
      <w:r w:rsidRPr="004E6C2C">
        <w:rPr>
          <w:rFonts w:ascii="Times New Roman" w:hAnsi="Times New Roman" w:cs="Times New Roman"/>
          <w:sz w:val="24"/>
          <w:szCs w:val="24"/>
          <w:rPrChange w:id="3814" w:author="Mohammad Nayeem" w:date="2020-04-21T22:30:00Z">
            <w:rPr>
              <w:rFonts w:ascii="Times New Roman" w:hAnsi="Times New Roman" w:cs="Times New Roman"/>
            </w:rPr>
          </w:rPrChange>
        </w:rPr>
        <w:t xml:space="preserve"> demonstrates the fitting goodness of four regression models (PR, NB, ZIP, and ZINB). The model with the smallest Log-likelihood, AIC, </w:t>
      </w:r>
      <w:proofErr w:type="spellStart"/>
      <w:r w:rsidRPr="004E6C2C">
        <w:rPr>
          <w:rFonts w:ascii="Times New Roman" w:hAnsi="Times New Roman" w:cs="Times New Roman"/>
          <w:sz w:val="24"/>
          <w:szCs w:val="24"/>
          <w:rPrChange w:id="3815" w:author="Mohammad Nayeem" w:date="2020-04-21T22:30:00Z">
            <w:rPr>
              <w:rFonts w:ascii="Times New Roman" w:hAnsi="Times New Roman" w:cs="Times New Roman"/>
            </w:rPr>
          </w:rPrChange>
        </w:rPr>
        <w:t>AICc</w:t>
      </w:r>
      <w:proofErr w:type="spellEnd"/>
      <w:r w:rsidRPr="004E6C2C">
        <w:rPr>
          <w:rFonts w:ascii="Times New Roman" w:hAnsi="Times New Roman" w:cs="Times New Roman"/>
          <w:sz w:val="24"/>
          <w:szCs w:val="24"/>
          <w:rPrChange w:id="3816" w:author="Mohammad Nayeem" w:date="2020-04-21T22:30:00Z">
            <w:rPr>
              <w:rFonts w:ascii="Times New Roman" w:hAnsi="Times New Roman" w:cs="Times New Roman"/>
            </w:rPr>
          </w:rPrChange>
        </w:rPr>
        <w:t xml:space="preserve">, and BIC was ZINB regression among the four models considered. </w:t>
      </w:r>
      <w:ins w:id="3817" w:author="Md Jamal Uddin" w:date="2020-04-06T09:42:00Z">
        <w:r w:rsidR="00ED3F6F" w:rsidRPr="00202C5C">
          <w:rPr>
            <w:rFonts w:ascii="Times New Roman" w:hAnsi="Times New Roman" w:cs="Times New Roman"/>
            <w:sz w:val="24"/>
            <w:szCs w:val="24"/>
            <w:rPrChange w:id="3818" w:author="Mohammad Nayeem" w:date="2020-04-22T00:18:00Z">
              <w:rPr>
                <w:rFonts w:ascii="Times New Roman" w:hAnsi="Times New Roman" w:cs="Times New Roman"/>
              </w:rPr>
            </w:rPrChange>
          </w:rPr>
          <w:t xml:space="preserve">The </w:t>
        </w:r>
      </w:ins>
      <w:r w:rsidRPr="00202C5C">
        <w:rPr>
          <w:rFonts w:ascii="Times New Roman" w:hAnsi="Times New Roman" w:cs="Times New Roman"/>
          <w:sz w:val="24"/>
          <w:szCs w:val="24"/>
          <w:rPrChange w:id="3819" w:author="Mohammad Nayeem" w:date="2020-04-22T00:18:00Z">
            <w:rPr>
              <w:rFonts w:ascii="Times New Roman" w:hAnsi="Times New Roman" w:cs="Times New Roman"/>
            </w:rPr>
          </w:rPrChange>
        </w:rPr>
        <w:t xml:space="preserve">ZINB model had the </w:t>
      </w:r>
      <w:ins w:id="3820" w:author="Mohammad Nayeem" w:date="2020-04-22T00:14:00Z">
        <w:r w:rsidR="00201A52" w:rsidRPr="00202C5C">
          <w:rPr>
            <w:rFonts w:ascii="Times New Roman" w:hAnsi="Times New Roman" w:cs="Times New Roman"/>
            <w:sz w:val="24"/>
            <w:szCs w:val="24"/>
            <w:rPrChange w:id="3821" w:author="Mohammad Nayeem" w:date="2020-04-22T00:18:00Z">
              <w:rPr>
                <w:rFonts w:ascii="Times New Roman" w:hAnsi="Times New Roman" w:cs="Times New Roman"/>
                <w:sz w:val="24"/>
                <w:szCs w:val="24"/>
                <w:highlight w:val="yellow"/>
              </w:rPr>
            </w:rPrChange>
          </w:rPr>
          <w:t>smalles</w:t>
        </w:r>
      </w:ins>
      <w:del w:id="3822" w:author="Mohammad Nayeem" w:date="2020-04-22T00:14:00Z">
        <w:r w:rsidRPr="00202C5C" w:rsidDel="00201A52">
          <w:rPr>
            <w:rFonts w:ascii="Times New Roman" w:hAnsi="Times New Roman" w:cs="Times New Roman"/>
            <w:sz w:val="24"/>
            <w:szCs w:val="24"/>
            <w:rPrChange w:id="3823" w:author="Mohammad Nayeem" w:date="2020-04-22T00:18:00Z">
              <w:rPr>
                <w:rFonts w:ascii="Times New Roman" w:hAnsi="Times New Roman" w:cs="Times New Roman"/>
              </w:rPr>
            </w:rPrChange>
          </w:rPr>
          <w:delText>larges</w:delText>
        </w:r>
      </w:del>
      <w:r w:rsidRPr="00202C5C">
        <w:rPr>
          <w:rFonts w:ascii="Times New Roman" w:hAnsi="Times New Roman" w:cs="Times New Roman"/>
          <w:sz w:val="24"/>
          <w:szCs w:val="24"/>
          <w:rPrChange w:id="3824" w:author="Mohammad Nayeem" w:date="2020-04-22T00:18:00Z">
            <w:rPr>
              <w:rFonts w:ascii="Times New Roman" w:hAnsi="Times New Roman" w:cs="Times New Roman"/>
            </w:rPr>
          </w:rPrChange>
        </w:rPr>
        <w:t>t log-likelihood</w:t>
      </w:r>
      <w:ins w:id="3825" w:author="Mohammad Nayeem" w:date="2020-04-22T00:14:00Z">
        <w:r w:rsidR="000D3B2D" w:rsidRPr="00202C5C">
          <w:rPr>
            <w:rFonts w:ascii="Times New Roman" w:hAnsi="Times New Roman" w:cs="Times New Roman"/>
            <w:sz w:val="24"/>
            <w:szCs w:val="24"/>
            <w:rPrChange w:id="3826" w:author="Mohammad Nayeem" w:date="2020-04-22T00:18:00Z">
              <w:rPr>
                <w:rFonts w:ascii="Times New Roman" w:hAnsi="Times New Roman" w:cs="Times New Roman"/>
                <w:sz w:val="24"/>
                <w:szCs w:val="24"/>
                <w:highlight w:val="yellow"/>
              </w:rPr>
            </w:rPrChange>
          </w:rPr>
          <w:t xml:space="preserve">, </w:t>
        </w:r>
      </w:ins>
      <w:del w:id="3827" w:author="Mohammad Nayeem" w:date="2020-04-22T00:14:00Z">
        <w:r w:rsidRPr="00202C5C" w:rsidDel="000D3B2D">
          <w:rPr>
            <w:rFonts w:ascii="Times New Roman" w:hAnsi="Times New Roman" w:cs="Times New Roman"/>
            <w:sz w:val="24"/>
            <w:szCs w:val="24"/>
            <w:rPrChange w:id="3828" w:author="Mohammad Nayeem" w:date="2020-04-22T00:18:00Z">
              <w:rPr>
                <w:rFonts w:ascii="Times New Roman" w:hAnsi="Times New Roman" w:cs="Times New Roman"/>
              </w:rPr>
            </w:rPrChange>
          </w:rPr>
          <w:delText xml:space="preserve"> and the smallest </w:delText>
        </w:r>
      </w:del>
      <w:r w:rsidRPr="00202C5C">
        <w:rPr>
          <w:rFonts w:ascii="Times New Roman" w:hAnsi="Times New Roman" w:cs="Times New Roman"/>
          <w:sz w:val="24"/>
          <w:szCs w:val="24"/>
          <w:rPrChange w:id="3829" w:author="Mohammad Nayeem" w:date="2020-04-22T00:18:00Z">
            <w:rPr>
              <w:rFonts w:ascii="Times New Roman" w:hAnsi="Times New Roman" w:cs="Times New Roman"/>
            </w:rPr>
          </w:rPrChange>
        </w:rPr>
        <w:t>AIC</w:t>
      </w:r>
      <w:ins w:id="3830" w:author="Mohammad Nayeem" w:date="2020-04-22T00:14:00Z">
        <w:r w:rsidR="000D3B2D" w:rsidRPr="00202C5C">
          <w:rPr>
            <w:rFonts w:ascii="Times New Roman" w:hAnsi="Times New Roman" w:cs="Times New Roman"/>
            <w:sz w:val="24"/>
            <w:szCs w:val="24"/>
            <w:rPrChange w:id="3831" w:author="Mohammad Nayeem" w:date="2020-04-22T00:18:00Z">
              <w:rPr>
                <w:rFonts w:ascii="Times New Roman" w:hAnsi="Times New Roman" w:cs="Times New Roman"/>
                <w:sz w:val="24"/>
                <w:szCs w:val="24"/>
                <w:highlight w:val="yellow"/>
              </w:rPr>
            </w:rPrChange>
          </w:rPr>
          <w:t xml:space="preserve">, </w:t>
        </w:r>
        <w:proofErr w:type="spellStart"/>
        <w:r w:rsidR="000D3B2D" w:rsidRPr="00202C5C">
          <w:rPr>
            <w:rFonts w:ascii="Times New Roman" w:hAnsi="Times New Roman" w:cs="Times New Roman"/>
            <w:sz w:val="24"/>
            <w:szCs w:val="24"/>
            <w:rPrChange w:id="3832" w:author="Mohammad Nayeem" w:date="2020-04-22T00:18:00Z">
              <w:rPr>
                <w:rFonts w:ascii="Times New Roman" w:hAnsi="Times New Roman" w:cs="Times New Roman"/>
                <w:sz w:val="24"/>
                <w:szCs w:val="24"/>
                <w:highlight w:val="yellow"/>
              </w:rPr>
            </w:rPrChange>
          </w:rPr>
          <w:t>AICc</w:t>
        </w:r>
      </w:ins>
      <w:proofErr w:type="spellEnd"/>
      <w:ins w:id="3833" w:author="Mohammad Nayeem" w:date="2020-04-22T15:45:00Z">
        <w:r w:rsidR="005570B6">
          <w:rPr>
            <w:rFonts w:ascii="Times New Roman" w:hAnsi="Times New Roman" w:cs="Times New Roman"/>
            <w:sz w:val="24"/>
            <w:szCs w:val="24"/>
          </w:rPr>
          <w:t>,</w:t>
        </w:r>
      </w:ins>
      <w:r w:rsidRPr="00202C5C">
        <w:rPr>
          <w:rFonts w:ascii="Times New Roman" w:hAnsi="Times New Roman" w:cs="Times New Roman"/>
          <w:sz w:val="24"/>
          <w:szCs w:val="24"/>
          <w:rPrChange w:id="3834" w:author="Mohammad Nayeem" w:date="2020-04-22T00:18:00Z">
            <w:rPr>
              <w:rFonts w:ascii="Times New Roman" w:hAnsi="Times New Roman" w:cs="Times New Roman"/>
            </w:rPr>
          </w:rPrChange>
        </w:rPr>
        <w:t xml:space="preserve"> and BIC, suggesting the best </w:t>
      </w:r>
      <w:del w:id="3835" w:author="Md Jamal Uddin" w:date="2020-04-06T09:42:00Z">
        <w:r w:rsidRPr="00202C5C" w:rsidDel="00ED3F6F">
          <w:rPr>
            <w:rFonts w:ascii="Times New Roman" w:hAnsi="Times New Roman" w:cs="Times New Roman"/>
            <w:sz w:val="24"/>
            <w:szCs w:val="24"/>
            <w:rPrChange w:id="3836" w:author="Mohammad Nayeem" w:date="2020-04-22T00:18:00Z">
              <w:rPr>
                <w:rFonts w:ascii="Times New Roman" w:hAnsi="Times New Roman" w:cs="Times New Roman"/>
              </w:rPr>
            </w:rPrChange>
          </w:rPr>
          <w:delText xml:space="preserve">goodness of </w:delText>
        </w:r>
      </w:del>
      <w:r w:rsidRPr="00202C5C">
        <w:rPr>
          <w:rFonts w:ascii="Times New Roman" w:hAnsi="Times New Roman" w:cs="Times New Roman"/>
          <w:sz w:val="24"/>
          <w:szCs w:val="24"/>
          <w:rPrChange w:id="3837" w:author="Mohammad Nayeem" w:date="2020-04-22T00:18:00Z">
            <w:rPr>
              <w:rFonts w:ascii="Times New Roman" w:hAnsi="Times New Roman" w:cs="Times New Roman"/>
            </w:rPr>
          </w:rPrChange>
        </w:rPr>
        <w:t>fit</w:t>
      </w:r>
      <w:ins w:id="3838" w:author="Md Jamal Uddin" w:date="2020-04-06T09:42:00Z">
        <w:r w:rsidR="00ED3F6F" w:rsidRPr="00202C5C">
          <w:rPr>
            <w:rFonts w:ascii="Times New Roman" w:hAnsi="Times New Roman" w:cs="Times New Roman"/>
            <w:sz w:val="24"/>
            <w:szCs w:val="24"/>
            <w:rPrChange w:id="3839" w:author="Mohammad Nayeem" w:date="2020-04-22T00:18:00Z">
              <w:rPr>
                <w:rFonts w:ascii="Times New Roman" w:hAnsi="Times New Roman" w:cs="Times New Roman"/>
              </w:rPr>
            </w:rPrChange>
          </w:rPr>
          <w:t xml:space="preserve"> of the data</w:t>
        </w:r>
      </w:ins>
      <w:ins w:id="3840" w:author="Mohammad Nayeem" w:date="2020-04-22T00:15:00Z">
        <w:r w:rsidR="005E78A3" w:rsidRPr="00202C5C">
          <w:rPr>
            <w:rFonts w:ascii="Times New Roman" w:hAnsi="Times New Roman" w:cs="Times New Roman"/>
            <w:sz w:val="24"/>
            <w:szCs w:val="24"/>
            <w:rPrChange w:id="3841" w:author="Mohammad Nayeem" w:date="2020-04-22T00:18:00Z">
              <w:rPr>
                <w:rFonts w:ascii="Times New Roman" w:hAnsi="Times New Roman" w:cs="Times New Roman"/>
                <w:sz w:val="24"/>
                <w:szCs w:val="24"/>
                <w:highlight w:val="yellow"/>
              </w:rPr>
            </w:rPrChange>
          </w:rPr>
          <w:t xml:space="preserve"> (table 3)</w:t>
        </w:r>
      </w:ins>
      <w:r w:rsidRPr="00202C5C">
        <w:rPr>
          <w:rFonts w:ascii="Times New Roman" w:hAnsi="Times New Roman" w:cs="Times New Roman"/>
          <w:sz w:val="24"/>
          <w:szCs w:val="24"/>
          <w:rPrChange w:id="3842" w:author="Mohammad Nayeem" w:date="2020-04-22T00:18:00Z">
            <w:rPr>
              <w:rFonts w:ascii="Times New Roman" w:hAnsi="Times New Roman" w:cs="Times New Roman"/>
            </w:rPr>
          </w:rPrChange>
        </w:rPr>
        <w:t xml:space="preserve">. </w:t>
      </w:r>
      <w:del w:id="3843" w:author="Mohammad Nayeem" w:date="2020-04-22T00:15:00Z">
        <w:r w:rsidRPr="00202C5C" w:rsidDel="00202C5C">
          <w:rPr>
            <w:rFonts w:ascii="Times New Roman" w:hAnsi="Times New Roman" w:cs="Times New Roman"/>
            <w:sz w:val="24"/>
            <w:szCs w:val="24"/>
            <w:rPrChange w:id="3844" w:author="Mohammad Nayeem" w:date="2020-04-22T00:18:00Z">
              <w:rPr>
                <w:rFonts w:ascii="Times New Roman" w:hAnsi="Times New Roman" w:cs="Times New Roman"/>
              </w:rPr>
            </w:rPrChange>
          </w:rPr>
          <w:delText xml:space="preserve">Therefore, the ZINB model shown in Table 1 </w:delText>
        </w:r>
      </w:del>
      <w:ins w:id="3845" w:author="Md Jamal Uddin" w:date="2020-04-06T09:43:00Z">
        <w:del w:id="3846" w:author="Mohammad Nayeem" w:date="2020-04-22T00:15:00Z">
          <w:r w:rsidR="00ED3F6F" w:rsidRPr="00202C5C" w:rsidDel="00202C5C">
            <w:rPr>
              <w:rFonts w:ascii="Times New Roman" w:hAnsi="Times New Roman" w:cs="Times New Roman"/>
              <w:sz w:val="24"/>
              <w:szCs w:val="24"/>
              <w:rPrChange w:id="3847" w:author="Mohammad Nayeem" w:date="2020-04-22T00:18:00Z">
                <w:rPr>
                  <w:rFonts w:ascii="Times New Roman" w:hAnsi="Times New Roman" w:cs="Times New Roman"/>
                </w:rPr>
              </w:rPrChange>
            </w:rPr>
            <w:delText xml:space="preserve">3 </w:delText>
          </w:r>
        </w:del>
      </w:ins>
      <w:del w:id="3848" w:author="Mohammad Nayeem" w:date="2020-04-22T00:15:00Z">
        <w:r w:rsidRPr="00202C5C" w:rsidDel="00202C5C">
          <w:rPr>
            <w:rFonts w:ascii="Times New Roman" w:hAnsi="Times New Roman" w:cs="Times New Roman"/>
            <w:sz w:val="24"/>
            <w:szCs w:val="24"/>
            <w:rPrChange w:id="3849" w:author="Mohammad Nayeem" w:date="2020-04-22T00:18:00Z">
              <w:rPr>
                <w:rFonts w:ascii="Times New Roman" w:hAnsi="Times New Roman" w:cs="Times New Roman"/>
              </w:rPr>
            </w:rPrChange>
          </w:rPr>
          <w:delText>with bold letters was chosen as the best model and the Poisson regression model fitted the data worst.</w:delText>
        </w:r>
      </w:del>
    </w:p>
    <w:p w14:paraId="56C8975E" w14:textId="77777777" w:rsidR="00971984" w:rsidRPr="00202C5C" w:rsidRDefault="00971984">
      <w:pPr>
        <w:spacing w:after="0" w:line="480" w:lineRule="auto"/>
        <w:jc w:val="both"/>
        <w:rPr>
          <w:rFonts w:ascii="Times New Roman" w:hAnsi="Times New Roman" w:cs="Times New Roman"/>
          <w:b/>
          <w:bCs/>
          <w:sz w:val="24"/>
          <w:szCs w:val="24"/>
          <w:rPrChange w:id="3850" w:author="Mohammad Nayeem" w:date="2020-04-22T00:18:00Z">
            <w:rPr>
              <w:rFonts w:ascii="Times New Roman" w:hAnsi="Times New Roman" w:cs="Times New Roman"/>
              <w:b/>
              <w:bCs/>
            </w:rPr>
          </w:rPrChange>
        </w:rPr>
      </w:pPr>
    </w:p>
    <w:p w14:paraId="56D86E8F" w14:textId="636B5A54" w:rsidR="00AE7E24" w:rsidRPr="00202C5C" w:rsidDel="00207654" w:rsidRDefault="00424F42">
      <w:pPr>
        <w:spacing w:after="0" w:line="480" w:lineRule="auto"/>
        <w:jc w:val="both"/>
        <w:rPr>
          <w:del w:id="3851" w:author="Mohammad Nayeem" w:date="2020-04-21T21:16:00Z"/>
          <w:rFonts w:ascii="Times New Roman" w:hAnsi="Times New Roman" w:cs="Times New Roman"/>
          <w:b/>
          <w:bCs/>
          <w:sz w:val="24"/>
          <w:szCs w:val="24"/>
          <w:rPrChange w:id="3852" w:author="Mohammad Nayeem" w:date="2020-04-22T00:18:00Z">
            <w:rPr>
              <w:del w:id="3853" w:author="Mohammad Nayeem" w:date="2020-04-21T21:16:00Z"/>
              <w:rFonts w:ascii="Times New Roman" w:hAnsi="Times New Roman" w:cs="Times New Roman"/>
              <w:b/>
              <w:bCs/>
            </w:rPr>
          </w:rPrChange>
        </w:rPr>
      </w:pPr>
      <w:del w:id="3854" w:author="Mohammad Nayeem" w:date="2020-04-21T21:16:00Z">
        <w:r w:rsidRPr="00202C5C" w:rsidDel="00207654">
          <w:rPr>
            <w:rFonts w:ascii="Times New Roman" w:hAnsi="Times New Roman" w:cs="Times New Roman"/>
            <w:b/>
            <w:bCs/>
            <w:sz w:val="24"/>
            <w:szCs w:val="24"/>
            <w:rPrChange w:id="3855" w:author="Mohammad Nayeem" w:date="2020-04-22T00:18:00Z">
              <w:rPr>
                <w:rFonts w:ascii="Times New Roman" w:hAnsi="Times New Roman" w:cs="Times New Roman"/>
                <w:b/>
                <w:bCs/>
              </w:rPr>
            </w:rPrChange>
          </w:rPr>
          <w:delText>Table</w:delText>
        </w:r>
        <w:r w:rsidR="0054119C" w:rsidRPr="00202C5C" w:rsidDel="00207654">
          <w:rPr>
            <w:rFonts w:ascii="Times New Roman" w:hAnsi="Times New Roman" w:cs="Times New Roman"/>
            <w:b/>
            <w:bCs/>
            <w:sz w:val="24"/>
            <w:szCs w:val="24"/>
            <w:rPrChange w:id="3856" w:author="Mohammad Nayeem" w:date="2020-04-22T00:18:00Z">
              <w:rPr>
                <w:rFonts w:ascii="Times New Roman" w:hAnsi="Times New Roman" w:cs="Times New Roman"/>
                <w:b/>
                <w:bCs/>
              </w:rPr>
            </w:rPrChange>
          </w:rPr>
          <w:delText xml:space="preserve"> </w:delText>
        </w:r>
      </w:del>
      <w:del w:id="3857" w:author="Mohammad Nayeem" w:date="2020-04-19T19:46:00Z">
        <w:r w:rsidR="0054119C" w:rsidRPr="00202C5C" w:rsidDel="00FD6C45">
          <w:rPr>
            <w:rFonts w:ascii="Times New Roman" w:hAnsi="Times New Roman" w:cs="Times New Roman"/>
            <w:b/>
            <w:bCs/>
            <w:sz w:val="24"/>
            <w:szCs w:val="24"/>
            <w:rPrChange w:id="3858" w:author="Mohammad Nayeem" w:date="2020-04-22T00:18:00Z">
              <w:rPr>
                <w:rFonts w:ascii="Times New Roman" w:hAnsi="Times New Roman" w:cs="Times New Roman"/>
                <w:b/>
                <w:bCs/>
              </w:rPr>
            </w:rPrChange>
          </w:rPr>
          <w:delText>3</w:delText>
        </w:r>
      </w:del>
      <w:del w:id="3859" w:author="Mohammad Nayeem" w:date="2020-04-21T21:16:00Z">
        <w:r w:rsidRPr="00202C5C" w:rsidDel="00207654">
          <w:rPr>
            <w:rFonts w:ascii="Times New Roman" w:hAnsi="Times New Roman" w:cs="Times New Roman"/>
            <w:b/>
            <w:bCs/>
            <w:sz w:val="24"/>
            <w:szCs w:val="24"/>
            <w:rPrChange w:id="3860" w:author="Mohammad Nayeem" w:date="2020-04-22T00:18:00Z">
              <w:rPr>
                <w:rFonts w:ascii="Times New Roman" w:hAnsi="Times New Roman" w:cs="Times New Roman"/>
                <w:b/>
                <w:bCs/>
              </w:rPr>
            </w:rPrChange>
          </w:rPr>
          <w:delText xml:space="preserve">: </w:delText>
        </w:r>
      </w:del>
      <w:del w:id="3861" w:author="Mohammad Nayeem" w:date="2020-04-19T19:40:00Z">
        <w:r w:rsidRPr="00202C5C" w:rsidDel="003558E1">
          <w:rPr>
            <w:rFonts w:ascii="Times New Roman" w:hAnsi="Times New Roman" w:cs="Times New Roman"/>
            <w:b/>
            <w:bCs/>
            <w:sz w:val="24"/>
            <w:szCs w:val="24"/>
            <w:rPrChange w:id="3862" w:author="Mohammad Nayeem" w:date="2020-04-22T00:18:00Z">
              <w:rPr>
                <w:rFonts w:ascii="Times New Roman" w:hAnsi="Times New Roman" w:cs="Times New Roman"/>
                <w:b/>
                <w:bCs/>
              </w:rPr>
            </w:rPrChange>
          </w:rPr>
          <w:delText>Model selection criteria for PR, NB, ZIP and ZINB</w:delText>
        </w:r>
      </w:del>
    </w:p>
    <w:tbl>
      <w:tblPr>
        <w:tblStyle w:val="PlainTable2"/>
        <w:tblW w:w="5000" w:type="pct"/>
        <w:tblLook w:val="04A0" w:firstRow="1" w:lastRow="0" w:firstColumn="1" w:lastColumn="0" w:noHBand="0" w:noVBand="1"/>
      </w:tblPr>
      <w:tblGrid>
        <w:gridCol w:w="1709"/>
        <w:gridCol w:w="2149"/>
        <w:gridCol w:w="1834"/>
        <w:gridCol w:w="1834"/>
        <w:gridCol w:w="1834"/>
      </w:tblGrid>
      <w:tr w:rsidR="007E18CC" w:rsidRPr="00202C5C" w:rsidDel="00207654" w14:paraId="64AA932B" w14:textId="410517F1" w:rsidTr="008B2677">
        <w:trPr>
          <w:cnfStyle w:val="100000000000" w:firstRow="1" w:lastRow="0" w:firstColumn="0" w:lastColumn="0" w:oddVBand="0" w:evenVBand="0" w:oddHBand="0" w:evenHBand="0" w:firstRowFirstColumn="0" w:firstRowLastColumn="0" w:lastRowFirstColumn="0" w:lastRowLastColumn="0"/>
          <w:del w:id="3863" w:author="Mohammad Nayeem" w:date="2020-04-21T21:16:00Z"/>
        </w:trPr>
        <w:tc>
          <w:tcPr>
            <w:cnfStyle w:val="001000000000" w:firstRow="0" w:lastRow="0" w:firstColumn="1" w:lastColumn="0" w:oddVBand="0" w:evenVBand="0" w:oddHBand="0" w:evenHBand="0" w:firstRowFirstColumn="0" w:firstRowLastColumn="0" w:lastRowFirstColumn="0" w:lastRowLastColumn="0"/>
            <w:tcW w:w="0" w:type="pct"/>
          </w:tcPr>
          <w:p w14:paraId="1318E5D2" w14:textId="325D3B97" w:rsidR="007E18CC" w:rsidRPr="00202C5C" w:rsidDel="00207654" w:rsidRDefault="007E18CC">
            <w:pPr>
              <w:spacing w:line="480" w:lineRule="auto"/>
              <w:jc w:val="both"/>
              <w:rPr>
                <w:del w:id="3864" w:author="Mohammad Nayeem" w:date="2020-04-21T21:16:00Z"/>
                <w:rFonts w:ascii="Times New Roman" w:hAnsi="Times New Roman" w:cs="Times New Roman"/>
                <w:sz w:val="24"/>
                <w:szCs w:val="24"/>
                <w:rPrChange w:id="3865" w:author="Mohammad Nayeem" w:date="2020-04-22T00:18:00Z">
                  <w:rPr>
                    <w:del w:id="3866" w:author="Mohammad Nayeem" w:date="2020-04-21T21:16:00Z"/>
                    <w:rFonts w:ascii="Times New Roman" w:hAnsi="Times New Roman" w:cs="Times New Roman"/>
                  </w:rPr>
                </w:rPrChange>
              </w:rPr>
              <w:pPrChange w:id="3867" w:author="nayeem hasan" w:date="2020-04-22T17:14:00Z">
                <w:pPr>
                  <w:spacing w:line="480" w:lineRule="auto"/>
                  <w:jc w:val="center"/>
                </w:pPr>
              </w:pPrChange>
            </w:pPr>
            <w:del w:id="3868" w:author="Mohammad Nayeem" w:date="2020-04-21T21:16:00Z">
              <w:r w:rsidRPr="00202C5C" w:rsidDel="00207654">
                <w:rPr>
                  <w:rFonts w:ascii="Times New Roman" w:hAnsi="Times New Roman" w:cs="Times New Roman"/>
                  <w:sz w:val="24"/>
                  <w:szCs w:val="24"/>
                  <w:rPrChange w:id="3869" w:author="Mohammad Nayeem" w:date="2020-04-22T00:18:00Z">
                    <w:rPr>
                      <w:rFonts w:ascii="Times New Roman" w:hAnsi="Times New Roman" w:cs="Times New Roman"/>
                    </w:rPr>
                  </w:rPrChange>
                </w:rPr>
                <w:delText>Model</w:delText>
              </w:r>
            </w:del>
          </w:p>
        </w:tc>
        <w:tc>
          <w:tcPr>
            <w:tcW w:w="0" w:type="pct"/>
          </w:tcPr>
          <w:p w14:paraId="3D356B74" w14:textId="206D5D64" w:rsidR="007E18CC" w:rsidRPr="00202C5C" w:rsidDel="00207654" w:rsidRDefault="00373E6D">
            <w:pPr>
              <w:spacing w:line="480" w:lineRule="auto"/>
              <w:jc w:val="both"/>
              <w:cnfStyle w:val="100000000000" w:firstRow="1" w:lastRow="0" w:firstColumn="0" w:lastColumn="0" w:oddVBand="0" w:evenVBand="0" w:oddHBand="0" w:evenHBand="0" w:firstRowFirstColumn="0" w:firstRowLastColumn="0" w:lastRowFirstColumn="0" w:lastRowLastColumn="0"/>
              <w:rPr>
                <w:del w:id="3870" w:author="Mohammad Nayeem" w:date="2020-04-21T21:16:00Z"/>
                <w:rFonts w:ascii="Times New Roman" w:hAnsi="Times New Roman" w:cs="Times New Roman"/>
                <w:sz w:val="24"/>
                <w:szCs w:val="24"/>
                <w:rPrChange w:id="3871" w:author="Mohammad Nayeem" w:date="2020-04-22T00:18:00Z">
                  <w:rPr>
                    <w:del w:id="3872" w:author="Mohammad Nayeem" w:date="2020-04-21T21:16:00Z"/>
                    <w:rFonts w:ascii="Times New Roman" w:hAnsi="Times New Roman" w:cs="Times New Roman"/>
                  </w:rPr>
                </w:rPrChange>
              </w:rPr>
              <w:pPrChange w:id="3873" w:author="nayeem hasan" w:date="2020-04-22T17:14:00Z">
                <w:pPr>
                  <w:spacing w:line="480" w:lineRule="auto"/>
                  <w:jc w:val="center"/>
                  <w:cnfStyle w:val="100000000000" w:firstRow="1" w:lastRow="0" w:firstColumn="0" w:lastColumn="0" w:oddVBand="0" w:evenVBand="0" w:oddHBand="0" w:evenHBand="0" w:firstRowFirstColumn="0" w:firstRowLastColumn="0" w:lastRowFirstColumn="0" w:lastRowLastColumn="0"/>
                </w:pPr>
              </w:pPrChange>
            </w:pPr>
            <w:del w:id="3874" w:author="Mohammad Nayeem" w:date="2020-04-19T19:42:00Z">
              <w:r w:rsidRPr="00202C5C" w:rsidDel="00040EA1">
                <w:rPr>
                  <w:rFonts w:ascii="Times New Roman" w:hAnsi="Times New Roman" w:cs="Times New Roman"/>
                  <w:sz w:val="24"/>
                  <w:szCs w:val="24"/>
                  <w:rPrChange w:id="3875" w:author="Mohammad Nayeem" w:date="2020-04-22T00:18:00Z">
                    <w:rPr>
                      <w:rFonts w:ascii="Times New Roman" w:hAnsi="Times New Roman" w:cs="Times New Roman"/>
                    </w:rPr>
                  </w:rPrChange>
                </w:rPr>
                <w:delText xml:space="preserve">-2 </w:delText>
              </w:r>
              <w:r w:rsidR="00245C2E" w:rsidRPr="00202C5C" w:rsidDel="00040EA1">
                <w:rPr>
                  <w:rFonts w:ascii="Times New Roman" w:hAnsi="Times New Roman" w:cs="Times New Roman"/>
                  <w:sz w:val="24"/>
                  <w:szCs w:val="24"/>
                  <w:rPrChange w:id="3876" w:author="Mohammad Nayeem" w:date="2020-04-22T00:18:00Z">
                    <w:rPr>
                      <w:rFonts w:ascii="Times New Roman" w:hAnsi="Times New Roman" w:cs="Times New Roman"/>
                    </w:rPr>
                  </w:rPrChange>
                </w:rPr>
                <w:delText>(</w:delText>
              </w:r>
            </w:del>
            <w:del w:id="3877" w:author="Mohammad Nayeem" w:date="2020-04-21T21:16:00Z">
              <w:r w:rsidR="007E18CC" w:rsidRPr="00202C5C" w:rsidDel="00207654">
                <w:rPr>
                  <w:rFonts w:ascii="Times New Roman" w:hAnsi="Times New Roman" w:cs="Times New Roman"/>
                  <w:sz w:val="24"/>
                  <w:szCs w:val="24"/>
                  <w:rPrChange w:id="3878" w:author="Mohammad Nayeem" w:date="2020-04-22T00:18:00Z">
                    <w:rPr>
                      <w:rFonts w:ascii="Times New Roman" w:hAnsi="Times New Roman" w:cs="Times New Roman"/>
                    </w:rPr>
                  </w:rPrChange>
                </w:rPr>
                <w:delText>Log-likelihood</w:delText>
              </w:r>
            </w:del>
            <w:del w:id="3879" w:author="Mohammad Nayeem" w:date="2020-04-19T19:42:00Z">
              <w:r w:rsidR="00245C2E" w:rsidRPr="00202C5C" w:rsidDel="00040EA1">
                <w:rPr>
                  <w:rFonts w:ascii="Times New Roman" w:hAnsi="Times New Roman" w:cs="Times New Roman"/>
                  <w:sz w:val="24"/>
                  <w:szCs w:val="24"/>
                  <w:rPrChange w:id="3880" w:author="Mohammad Nayeem" w:date="2020-04-22T00:18:00Z">
                    <w:rPr>
                      <w:rFonts w:ascii="Times New Roman" w:hAnsi="Times New Roman" w:cs="Times New Roman"/>
                    </w:rPr>
                  </w:rPrChange>
                </w:rPr>
                <w:delText>)</w:delText>
              </w:r>
            </w:del>
          </w:p>
        </w:tc>
        <w:tc>
          <w:tcPr>
            <w:tcW w:w="0" w:type="pct"/>
          </w:tcPr>
          <w:p w14:paraId="45680387" w14:textId="27004568" w:rsidR="007E18CC" w:rsidRPr="00202C5C" w:rsidDel="00207654" w:rsidRDefault="007E18CC">
            <w:pPr>
              <w:spacing w:line="480" w:lineRule="auto"/>
              <w:jc w:val="both"/>
              <w:cnfStyle w:val="100000000000" w:firstRow="1" w:lastRow="0" w:firstColumn="0" w:lastColumn="0" w:oddVBand="0" w:evenVBand="0" w:oddHBand="0" w:evenHBand="0" w:firstRowFirstColumn="0" w:firstRowLastColumn="0" w:lastRowFirstColumn="0" w:lastRowLastColumn="0"/>
              <w:rPr>
                <w:del w:id="3881" w:author="Mohammad Nayeem" w:date="2020-04-21T21:16:00Z"/>
                <w:rFonts w:ascii="Times New Roman" w:hAnsi="Times New Roman" w:cs="Times New Roman"/>
                <w:sz w:val="24"/>
                <w:szCs w:val="24"/>
                <w:rPrChange w:id="3882" w:author="Mohammad Nayeem" w:date="2020-04-22T00:18:00Z">
                  <w:rPr>
                    <w:del w:id="3883" w:author="Mohammad Nayeem" w:date="2020-04-21T21:16:00Z"/>
                    <w:rFonts w:ascii="Times New Roman" w:hAnsi="Times New Roman" w:cs="Times New Roman"/>
                  </w:rPr>
                </w:rPrChange>
              </w:rPr>
              <w:pPrChange w:id="3884" w:author="nayeem hasan" w:date="2020-04-22T17:14:00Z">
                <w:pPr>
                  <w:spacing w:line="480" w:lineRule="auto"/>
                  <w:jc w:val="center"/>
                  <w:cnfStyle w:val="100000000000" w:firstRow="1" w:lastRow="0" w:firstColumn="0" w:lastColumn="0" w:oddVBand="0" w:evenVBand="0" w:oddHBand="0" w:evenHBand="0" w:firstRowFirstColumn="0" w:firstRowLastColumn="0" w:lastRowFirstColumn="0" w:lastRowLastColumn="0"/>
                </w:pPr>
              </w:pPrChange>
            </w:pPr>
            <w:del w:id="3885" w:author="Mohammad Nayeem" w:date="2020-04-21T21:16:00Z">
              <w:r w:rsidRPr="00202C5C" w:rsidDel="00207654">
                <w:rPr>
                  <w:rFonts w:ascii="Times New Roman" w:hAnsi="Times New Roman" w:cs="Times New Roman"/>
                  <w:sz w:val="24"/>
                  <w:szCs w:val="24"/>
                  <w:rPrChange w:id="3886" w:author="Mohammad Nayeem" w:date="2020-04-22T00:18:00Z">
                    <w:rPr>
                      <w:rFonts w:ascii="Times New Roman" w:hAnsi="Times New Roman" w:cs="Times New Roman"/>
                    </w:rPr>
                  </w:rPrChange>
                </w:rPr>
                <w:delText>AIC</w:delText>
              </w:r>
            </w:del>
          </w:p>
        </w:tc>
        <w:tc>
          <w:tcPr>
            <w:tcW w:w="0" w:type="pct"/>
          </w:tcPr>
          <w:p w14:paraId="0C4B7FE0" w14:textId="76B60C7D" w:rsidR="007E18CC" w:rsidRPr="00202C5C" w:rsidDel="00207654" w:rsidRDefault="007E18CC">
            <w:pPr>
              <w:spacing w:line="480" w:lineRule="auto"/>
              <w:jc w:val="both"/>
              <w:cnfStyle w:val="100000000000" w:firstRow="1" w:lastRow="0" w:firstColumn="0" w:lastColumn="0" w:oddVBand="0" w:evenVBand="0" w:oddHBand="0" w:evenHBand="0" w:firstRowFirstColumn="0" w:firstRowLastColumn="0" w:lastRowFirstColumn="0" w:lastRowLastColumn="0"/>
              <w:rPr>
                <w:del w:id="3887" w:author="Mohammad Nayeem" w:date="2020-04-21T21:16:00Z"/>
                <w:rFonts w:ascii="Times New Roman" w:hAnsi="Times New Roman" w:cs="Times New Roman"/>
                <w:sz w:val="24"/>
                <w:szCs w:val="24"/>
                <w:rPrChange w:id="3888" w:author="Mohammad Nayeem" w:date="2020-04-22T00:18:00Z">
                  <w:rPr>
                    <w:del w:id="3889" w:author="Mohammad Nayeem" w:date="2020-04-21T21:16:00Z"/>
                    <w:rFonts w:ascii="Times New Roman" w:hAnsi="Times New Roman" w:cs="Times New Roman"/>
                  </w:rPr>
                </w:rPrChange>
              </w:rPr>
              <w:pPrChange w:id="3890" w:author="nayeem hasan" w:date="2020-04-22T17:14:00Z">
                <w:pPr>
                  <w:spacing w:line="480" w:lineRule="auto"/>
                  <w:jc w:val="center"/>
                  <w:cnfStyle w:val="100000000000" w:firstRow="1" w:lastRow="0" w:firstColumn="0" w:lastColumn="0" w:oddVBand="0" w:evenVBand="0" w:oddHBand="0" w:evenHBand="0" w:firstRowFirstColumn="0" w:firstRowLastColumn="0" w:lastRowFirstColumn="0" w:lastRowLastColumn="0"/>
                </w:pPr>
              </w:pPrChange>
            </w:pPr>
            <w:del w:id="3891" w:author="Mohammad Nayeem" w:date="2020-04-21T21:16:00Z">
              <w:r w:rsidRPr="00202C5C" w:rsidDel="00207654">
                <w:rPr>
                  <w:rFonts w:ascii="Times New Roman" w:hAnsi="Times New Roman" w:cs="Times New Roman"/>
                  <w:sz w:val="24"/>
                  <w:szCs w:val="24"/>
                  <w:rPrChange w:id="3892" w:author="Mohammad Nayeem" w:date="2020-04-22T00:18:00Z">
                    <w:rPr>
                      <w:rFonts w:ascii="Times New Roman" w:hAnsi="Times New Roman" w:cs="Times New Roman"/>
                    </w:rPr>
                  </w:rPrChange>
                </w:rPr>
                <w:delText>AICc</w:delText>
              </w:r>
            </w:del>
          </w:p>
        </w:tc>
        <w:tc>
          <w:tcPr>
            <w:tcW w:w="0" w:type="pct"/>
          </w:tcPr>
          <w:p w14:paraId="5CC06C60" w14:textId="37F1598C" w:rsidR="007E18CC" w:rsidRPr="00202C5C" w:rsidDel="00207654" w:rsidRDefault="007E18CC">
            <w:pPr>
              <w:spacing w:line="480" w:lineRule="auto"/>
              <w:jc w:val="both"/>
              <w:cnfStyle w:val="100000000000" w:firstRow="1" w:lastRow="0" w:firstColumn="0" w:lastColumn="0" w:oddVBand="0" w:evenVBand="0" w:oddHBand="0" w:evenHBand="0" w:firstRowFirstColumn="0" w:firstRowLastColumn="0" w:lastRowFirstColumn="0" w:lastRowLastColumn="0"/>
              <w:rPr>
                <w:del w:id="3893" w:author="Mohammad Nayeem" w:date="2020-04-21T21:16:00Z"/>
                <w:rFonts w:ascii="Times New Roman" w:hAnsi="Times New Roman" w:cs="Times New Roman"/>
                <w:sz w:val="24"/>
                <w:szCs w:val="24"/>
                <w:rPrChange w:id="3894" w:author="Mohammad Nayeem" w:date="2020-04-22T00:18:00Z">
                  <w:rPr>
                    <w:del w:id="3895" w:author="Mohammad Nayeem" w:date="2020-04-21T21:16:00Z"/>
                    <w:rFonts w:ascii="Times New Roman" w:hAnsi="Times New Roman" w:cs="Times New Roman"/>
                  </w:rPr>
                </w:rPrChange>
              </w:rPr>
              <w:pPrChange w:id="3896" w:author="nayeem hasan" w:date="2020-04-22T17:14:00Z">
                <w:pPr>
                  <w:spacing w:line="480" w:lineRule="auto"/>
                  <w:jc w:val="center"/>
                  <w:cnfStyle w:val="100000000000" w:firstRow="1" w:lastRow="0" w:firstColumn="0" w:lastColumn="0" w:oddVBand="0" w:evenVBand="0" w:oddHBand="0" w:evenHBand="0" w:firstRowFirstColumn="0" w:firstRowLastColumn="0" w:lastRowFirstColumn="0" w:lastRowLastColumn="0"/>
                </w:pPr>
              </w:pPrChange>
            </w:pPr>
            <w:del w:id="3897" w:author="Mohammad Nayeem" w:date="2020-04-21T21:16:00Z">
              <w:r w:rsidRPr="00202C5C" w:rsidDel="00207654">
                <w:rPr>
                  <w:rFonts w:ascii="Times New Roman" w:hAnsi="Times New Roman" w:cs="Times New Roman"/>
                  <w:sz w:val="24"/>
                  <w:szCs w:val="24"/>
                  <w:rPrChange w:id="3898" w:author="Mohammad Nayeem" w:date="2020-04-22T00:18:00Z">
                    <w:rPr>
                      <w:rFonts w:ascii="Times New Roman" w:hAnsi="Times New Roman" w:cs="Times New Roman"/>
                    </w:rPr>
                  </w:rPrChange>
                </w:rPr>
                <w:delText>BIC</w:delText>
              </w:r>
            </w:del>
          </w:p>
        </w:tc>
      </w:tr>
      <w:tr w:rsidR="00245C2E" w:rsidRPr="00202C5C" w:rsidDel="00207654" w14:paraId="200C46C4" w14:textId="1473ADF0" w:rsidTr="008B2677">
        <w:trPr>
          <w:cnfStyle w:val="000000100000" w:firstRow="0" w:lastRow="0" w:firstColumn="0" w:lastColumn="0" w:oddVBand="0" w:evenVBand="0" w:oddHBand="1" w:evenHBand="0" w:firstRowFirstColumn="0" w:firstRowLastColumn="0" w:lastRowFirstColumn="0" w:lastRowLastColumn="0"/>
          <w:del w:id="3899" w:author="Mohammad Nayeem" w:date="2020-04-21T21:16:00Z"/>
        </w:trPr>
        <w:tc>
          <w:tcPr>
            <w:cnfStyle w:val="001000000000" w:firstRow="0" w:lastRow="0" w:firstColumn="1" w:lastColumn="0" w:oddVBand="0" w:evenVBand="0" w:oddHBand="0" w:evenHBand="0" w:firstRowFirstColumn="0" w:firstRowLastColumn="0" w:lastRowFirstColumn="0" w:lastRowLastColumn="0"/>
            <w:tcW w:w="0" w:type="pct"/>
          </w:tcPr>
          <w:p w14:paraId="0EB56F7C" w14:textId="37086955" w:rsidR="00245C2E" w:rsidRPr="00202C5C" w:rsidDel="00207654" w:rsidRDefault="00245C2E">
            <w:pPr>
              <w:spacing w:line="480" w:lineRule="auto"/>
              <w:jc w:val="both"/>
              <w:rPr>
                <w:del w:id="3900" w:author="Mohammad Nayeem" w:date="2020-04-21T21:16:00Z"/>
                <w:rFonts w:ascii="Times New Roman" w:hAnsi="Times New Roman" w:cs="Times New Roman"/>
                <w:b w:val="0"/>
                <w:bCs w:val="0"/>
                <w:sz w:val="24"/>
                <w:szCs w:val="24"/>
                <w:rPrChange w:id="3901" w:author="Mohammad Nayeem" w:date="2020-04-22T00:18:00Z">
                  <w:rPr>
                    <w:del w:id="3902" w:author="Mohammad Nayeem" w:date="2020-04-21T21:16:00Z"/>
                    <w:rFonts w:ascii="Times New Roman" w:hAnsi="Times New Roman" w:cs="Times New Roman"/>
                    <w:b w:val="0"/>
                    <w:bCs w:val="0"/>
                  </w:rPr>
                </w:rPrChange>
              </w:rPr>
              <w:pPrChange w:id="3903" w:author="nayeem hasan" w:date="2020-04-22T17:14:00Z">
                <w:pPr>
                  <w:spacing w:line="480" w:lineRule="auto"/>
                  <w:jc w:val="center"/>
                </w:pPr>
              </w:pPrChange>
            </w:pPr>
            <w:del w:id="3904" w:author="Mohammad Nayeem" w:date="2020-04-21T21:16:00Z">
              <w:r w:rsidRPr="00202C5C" w:rsidDel="00207654">
                <w:rPr>
                  <w:rFonts w:ascii="Times New Roman" w:hAnsi="Times New Roman" w:cs="Times New Roman"/>
                  <w:sz w:val="24"/>
                  <w:szCs w:val="24"/>
                  <w:rPrChange w:id="3905" w:author="Mohammad Nayeem" w:date="2020-04-22T00:18:00Z">
                    <w:rPr>
                      <w:rFonts w:ascii="Times New Roman" w:hAnsi="Times New Roman" w:cs="Times New Roman"/>
                    </w:rPr>
                  </w:rPrChange>
                </w:rPr>
                <w:delText>PR</w:delText>
              </w:r>
            </w:del>
          </w:p>
        </w:tc>
        <w:tc>
          <w:tcPr>
            <w:tcW w:w="0" w:type="pct"/>
          </w:tcPr>
          <w:p w14:paraId="61828F58" w14:textId="7E4AFC61" w:rsidR="00245C2E" w:rsidRPr="00202C5C" w:rsidDel="00207654" w:rsidRDefault="00245C2E">
            <w:pPr>
              <w:spacing w:line="480" w:lineRule="auto"/>
              <w:jc w:val="both"/>
              <w:cnfStyle w:val="000000100000" w:firstRow="0" w:lastRow="0" w:firstColumn="0" w:lastColumn="0" w:oddVBand="0" w:evenVBand="0" w:oddHBand="1" w:evenHBand="0" w:firstRowFirstColumn="0" w:firstRowLastColumn="0" w:lastRowFirstColumn="0" w:lastRowLastColumn="0"/>
              <w:rPr>
                <w:del w:id="3906" w:author="Mohammad Nayeem" w:date="2020-04-21T21:16:00Z"/>
                <w:rFonts w:ascii="Times New Roman" w:hAnsi="Times New Roman" w:cs="Times New Roman"/>
                <w:sz w:val="24"/>
                <w:szCs w:val="24"/>
                <w:rPrChange w:id="3907" w:author="Mohammad Nayeem" w:date="2020-04-22T00:18:00Z">
                  <w:rPr>
                    <w:del w:id="3908" w:author="Mohammad Nayeem" w:date="2020-04-21T21:16:00Z"/>
                    <w:rFonts w:ascii="Times New Roman" w:hAnsi="Times New Roman" w:cs="Times New Roman"/>
                  </w:rPr>
                </w:rPrChange>
              </w:rPr>
              <w:pPrChange w:id="390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3910" w:author="Mohammad Nayeem" w:date="2020-04-19T19:41:00Z">
              <w:r w:rsidRPr="00202C5C" w:rsidDel="003558E1">
                <w:rPr>
                  <w:rFonts w:ascii="Times New Roman" w:hAnsi="Times New Roman" w:cs="Times New Roman"/>
                  <w:color w:val="000000"/>
                  <w:sz w:val="24"/>
                  <w:szCs w:val="24"/>
                  <w:rPrChange w:id="3911" w:author="Mohammad Nayeem" w:date="2020-04-22T00:18:00Z">
                    <w:rPr>
                      <w:rFonts w:ascii="Times New Roman" w:hAnsi="Times New Roman" w:cs="Times New Roman"/>
                      <w:color w:val="000000"/>
                    </w:rPr>
                  </w:rPrChange>
                </w:rPr>
                <w:delText>1264.08</w:delText>
              </w:r>
            </w:del>
          </w:p>
        </w:tc>
        <w:tc>
          <w:tcPr>
            <w:tcW w:w="0" w:type="pct"/>
          </w:tcPr>
          <w:p w14:paraId="68C21A5D" w14:textId="12FEA633" w:rsidR="00245C2E" w:rsidRPr="00202C5C" w:rsidDel="00207654" w:rsidRDefault="00245C2E">
            <w:pPr>
              <w:spacing w:line="480" w:lineRule="auto"/>
              <w:jc w:val="both"/>
              <w:cnfStyle w:val="000000100000" w:firstRow="0" w:lastRow="0" w:firstColumn="0" w:lastColumn="0" w:oddVBand="0" w:evenVBand="0" w:oddHBand="1" w:evenHBand="0" w:firstRowFirstColumn="0" w:firstRowLastColumn="0" w:lastRowFirstColumn="0" w:lastRowLastColumn="0"/>
              <w:rPr>
                <w:del w:id="3912" w:author="Mohammad Nayeem" w:date="2020-04-21T21:16:00Z"/>
                <w:rFonts w:ascii="Times New Roman" w:hAnsi="Times New Roman" w:cs="Times New Roman"/>
                <w:sz w:val="24"/>
                <w:szCs w:val="24"/>
                <w:rPrChange w:id="3913" w:author="Mohammad Nayeem" w:date="2020-04-22T00:18:00Z">
                  <w:rPr>
                    <w:del w:id="3914" w:author="Mohammad Nayeem" w:date="2020-04-21T21:16:00Z"/>
                    <w:rFonts w:ascii="Times New Roman" w:hAnsi="Times New Roman" w:cs="Times New Roman"/>
                  </w:rPr>
                </w:rPrChange>
              </w:rPr>
              <w:pPrChange w:id="391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3916" w:author="Mohammad Nayeem" w:date="2020-04-21T21:16:00Z">
              <w:r w:rsidRPr="00202C5C" w:rsidDel="00207654">
                <w:rPr>
                  <w:rFonts w:ascii="Times New Roman" w:hAnsi="Times New Roman" w:cs="Times New Roman"/>
                  <w:sz w:val="24"/>
                  <w:szCs w:val="24"/>
                  <w:rPrChange w:id="3917" w:author="Mohammad Nayeem" w:date="2020-04-22T00:18:00Z">
                    <w:rPr>
                      <w:rFonts w:ascii="Times New Roman" w:hAnsi="Times New Roman" w:cs="Times New Roman"/>
                    </w:rPr>
                  </w:rPrChange>
                </w:rPr>
                <w:delText>1870.50</w:delText>
              </w:r>
            </w:del>
          </w:p>
        </w:tc>
        <w:tc>
          <w:tcPr>
            <w:tcW w:w="0" w:type="pct"/>
          </w:tcPr>
          <w:p w14:paraId="797A5FD0" w14:textId="39F9B1CE" w:rsidR="00245C2E" w:rsidRPr="00202C5C" w:rsidDel="00207654" w:rsidRDefault="00245C2E">
            <w:pPr>
              <w:spacing w:line="480" w:lineRule="auto"/>
              <w:jc w:val="both"/>
              <w:cnfStyle w:val="000000100000" w:firstRow="0" w:lastRow="0" w:firstColumn="0" w:lastColumn="0" w:oddVBand="0" w:evenVBand="0" w:oddHBand="1" w:evenHBand="0" w:firstRowFirstColumn="0" w:firstRowLastColumn="0" w:lastRowFirstColumn="0" w:lastRowLastColumn="0"/>
              <w:rPr>
                <w:del w:id="3918" w:author="Mohammad Nayeem" w:date="2020-04-21T21:16:00Z"/>
                <w:rFonts w:ascii="Times New Roman" w:hAnsi="Times New Roman" w:cs="Times New Roman"/>
                <w:sz w:val="24"/>
                <w:szCs w:val="24"/>
                <w:rPrChange w:id="3919" w:author="Mohammad Nayeem" w:date="2020-04-22T00:18:00Z">
                  <w:rPr>
                    <w:del w:id="3920" w:author="Mohammad Nayeem" w:date="2020-04-21T21:16:00Z"/>
                    <w:rFonts w:ascii="Times New Roman" w:hAnsi="Times New Roman" w:cs="Times New Roman"/>
                  </w:rPr>
                </w:rPrChange>
              </w:rPr>
              <w:pPrChange w:id="392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3922" w:author="Mohammad Nayeem" w:date="2020-04-21T21:16:00Z">
              <w:r w:rsidRPr="00202C5C" w:rsidDel="00207654">
                <w:rPr>
                  <w:rFonts w:ascii="Times New Roman" w:hAnsi="Times New Roman" w:cs="Times New Roman"/>
                  <w:sz w:val="24"/>
                  <w:szCs w:val="24"/>
                  <w:rPrChange w:id="3923" w:author="Mohammad Nayeem" w:date="2020-04-22T00:18:00Z">
                    <w:rPr>
                      <w:rFonts w:ascii="Times New Roman" w:hAnsi="Times New Roman" w:cs="Times New Roman"/>
                    </w:rPr>
                  </w:rPrChange>
                </w:rPr>
                <w:delText>1870.52</w:delText>
              </w:r>
            </w:del>
          </w:p>
        </w:tc>
        <w:tc>
          <w:tcPr>
            <w:tcW w:w="0" w:type="pct"/>
          </w:tcPr>
          <w:p w14:paraId="66BA9C55" w14:textId="61B5BF2B" w:rsidR="00245C2E" w:rsidRPr="00202C5C" w:rsidDel="00207654" w:rsidRDefault="00245C2E">
            <w:pPr>
              <w:spacing w:line="480" w:lineRule="auto"/>
              <w:jc w:val="both"/>
              <w:cnfStyle w:val="000000100000" w:firstRow="0" w:lastRow="0" w:firstColumn="0" w:lastColumn="0" w:oddVBand="0" w:evenVBand="0" w:oddHBand="1" w:evenHBand="0" w:firstRowFirstColumn="0" w:firstRowLastColumn="0" w:lastRowFirstColumn="0" w:lastRowLastColumn="0"/>
              <w:rPr>
                <w:del w:id="3924" w:author="Mohammad Nayeem" w:date="2020-04-21T21:16:00Z"/>
                <w:rFonts w:ascii="Times New Roman" w:hAnsi="Times New Roman" w:cs="Times New Roman"/>
                <w:sz w:val="24"/>
                <w:szCs w:val="24"/>
                <w:rPrChange w:id="3925" w:author="Mohammad Nayeem" w:date="2020-04-22T00:18:00Z">
                  <w:rPr>
                    <w:del w:id="3926" w:author="Mohammad Nayeem" w:date="2020-04-21T21:16:00Z"/>
                    <w:rFonts w:ascii="Times New Roman" w:hAnsi="Times New Roman" w:cs="Times New Roman"/>
                  </w:rPr>
                </w:rPrChange>
              </w:rPr>
              <w:pPrChange w:id="392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3928" w:author="Mohammad Nayeem" w:date="2020-04-21T21:16:00Z">
              <w:r w:rsidRPr="00202C5C" w:rsidDel="00207654">
                <w:rPr>
                  <w:rFonts w:ascii="Times New Roman" w:hAnsi="Times New Roman" w:cs="Times New Roman"/>
                  <w:sz w:val="24"/>
                  <w:szCs w:val="24"/>
                  <w:rPrChange w:id="3929" w:author="Mohammad Nayeem" w:date="2020-04-22T00:18:00Z">
                    <w:rPr>
                      <w:rFonts w:ascii="Times New Roman" w:hAnsi="Times New Roman" w:cs="Times New Roman"/>
                    </w:rPr>
                  </w:rPrChange>
                </w:rPr>
                <w:delText>1879.40</w:delText>
              </w:r>
            </w:del>
          </w:p>
        </w:tc>
      </w:tr>
      <w:tr w:rsidR="00245C2E" w:rsidRPr="00202C5C" w:rsidDel="00207654" w14:paraId="72B31FB7" w14:textId="1A87C377" w:rsidTr="008B2677">
        <w:trPr>
          <w:del w:id="3930" w:author="Mohammad Nayeem" w:date="2020-04-21T21:16:00Z"/>
        </w:trPr>
        <w:tc>
          <w:tcPr>
            <w:cnfStyle w:val="001000000000" w:firstRow="0" w:lastRow="0" w:firstColumn="1" w:lastColumn="0" w:oddVBand="0" w:evenVBand="0" w:oddHBand="0" w:evenHBand="0" w:firstRowFirstColumn="0" w:firstRowLastColumn="0" w:lastRowFirstColumn="0" w:lastRowLastColumn="0"/>
            <w:tcW w:w="0" w:type="pct"/>
          </w:tcPr>
          <w:p w14:paraId="7EDCCB08" w14:textId="4092C04A" w:rsidR="00245C2E" w:rsidRPr="00202C5C" w:rsidDel="00207654" w:rsidRDefault="00245C2E">
            <w:pPr>
              <w:spacing w:line="480" w:lineRule="auto"/>
              <w:jc w:val="both"/>
              <w:rPr>
                <w:del w:id="3931" w:author="Mohammad Nayeem" w:date="2020-04-21T21:16:00Z"/>
                <w:rFonts w:ascii="Times New Roman" w:hAnsi="Times New Roman" w:cs="Times New Roman"/>
                <w:b w:val="0"/>
                <w:bCs w:val="0"/>
                <w:sz w:val="24"/>
                <w:szCs w:val="24"/>
                <w:rPrChange w:id="3932" w:author="Mohammad Nayeem" w:date="2020-04-22T00:18:00Z">
                  <w:rPr>
                    <w:del w:id="3933" w:author="Mohammad Nayeem" w:date="2020-04-21T21:16:00Z"/>
                    <w:rFonts w:ascii="Times New Roman" w:hAnsi="Times New Roman" w:cs="Times New Roman"/>
                    <w:b w:val="0"/>
                    <w:bCs w:val="0"/>
                  </w:rPr>
                </w:rPrChange>
              </w:rPr>
              <w:pPrChange w:id="3934" w:author="nayeem hasan" w:date="2020-04-22T17:14:00Z">
                <w:pPr>
                  <w:spacing w:line="480" w:lineRule="auto"/>
                  <w:jc w:val="center"/>
                </w:pPr>
              </w:pPrChange>
            </w:pPr>
            <w:del w:id="3935" w:author="Mohammad Nayeem" w:date="2020-04-21T21:16:00Z">
              <w:r w:rsidRPr="00202C5C" w:rsidDel="00207654">
                <w:rPr>
                  <w:rFonts w:ascii="Times New Roman" w:hAnsi="Times New Roman" w:cs="Times New Roman"/>
                  <w:sz w:val="24"/>
                  <w:szCs w:val="24"/>
                  <w:rPrChange w:id="3936" w:author="Mohammad Nayeem" w:date="2020-04-22T00:18:00Z">
                    <w:rPr>
                      <w:rFonts w:ascii="Times New Roman" w:hAnsi="Times New Roman" w:cs="Times New Roman"/>
                    </w:rPr>
                  </w:rPrChange>
                </w:rPr>
                <w:delText>NB</w:delText>
              </w:r>
            </w:del>
          </w:p>
        </w:tc>
        <w:tc>
          <w:tcPr>
            <w:tcW w:w="0" w:type="pct"/>
          </w:tcPr>
          <w:p w14:paraId="7766001E" w14:textId="49515373" w:rsidR="00245C2E" w:rsidRPr="00202C5C" w:rsidDel="00207654" w:rsidRDefault="00245C2E">
            <w:pPr>
              <w:spacing w:line="480" w:lineRule="auto"/>
              <w:jc w:val="both"/>
              <w:cnfStyle w:val="000000000000" w:firstRow="0" w:lastRow="0" w:firstColumn="0" w:lastColumn="0" w:oddVBand="0" w:evenVBand="0" w:oddHBand="0" w:evenHBand="0" w:firstRowFirstColumn="0" w:firstRowLastColumn="0" w:lastRowFirstColumn="0" w:lastRowLastColumn="0"/>
              <w:rPr>
                <w:del w:id="3937" w:author="Mohammad Nayeem" w:date="2020-04-21T21:16:00Z"/>
                <w:rFonts w:ascii="Times New Roman" w:hAnsi="Times New Roman" w:cs="Times New Roman"/>
                <w:sz w:val="24"/>
                <w:szCs w:val="24"/>
                <w:rPrChange w:id="3938" w:author="Mohammad Nayeem" w:date="2020-04-22T00:18:00Z">
                  <w:rPr>
                    <w:del w:id="3939" w:author="Mohammad Nayeem" w:date="2020-04-21T21:16:00Z"/>
                    <w:rFonts w:ascii="Times New Roman" w:hAnsi="Times New Roman" w:cs="Times New Roman"/>
                  </w:rPr>
                </w:rPrChange>
              </w:rPr>
              <w:pPrChange w:id="394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3941" w:author="Mohammad Nayeem" w:date="2020-04-19T19:42:00Z">
              <w:r w:rsidRPr="00202C5C" w:rsidDel="003558E1">
                <w:rPr>
                  <w:rFonts w:ascii="Times New Roman" w:hAnsi="Times New Roman" w:cs="Times New Roman"/>
                  <w:color w:val="000000"/>
                  <w:sz w:val="24"/>
                  <w:szCs w:val="24"/>
                  <w:rPrChange w:id="3942" w:author="Mohammad Nayeem" w:date="2020-04-22T00:18:00Z">
                    <w:rPr>
                      <w:rFonts w:ascii="Times New Roman" w:hAnsi="Times New Roman" w:cs="Times New Roman"/>
                      <w:color w:val="000000"/>
                    </w:rPr>
                  </w:rPrChange>
                </w:rPr>
                <w:delText>1116.32</w:delText>
              </w:r>
            </w:del>
          </w:p>
        </w:tc>
        <w:tc>
          <w:tcPr>
            <w:tcW w:w="0" w:type="pct"/>
          </w:tcPr>
          <w:p w14:paraId="1F1F75D0" w14:textId="769BB0AF" w:rsidR="00245C2E" w:rsidRPr="00202C5C" w:rsidDel="00207654" w:rsidRDefault="00245C2E">
            <w:pPr>
              <w:spacing w:line="480" w:lineRule="auto"/>
              <w:jc w:val="both"/>
              <w:cnfStyle w:val="000000000000" w:firstRow="0" w:lastRow="0" w:firstColumn="0" w:lastColumn="0" w:oddVBand="0" w:evenVBand="0" w:oddHBand="0" w:evenHBand="0" w:firstRowFirstColumn="0" w:firstRowLastColumn="0" w:lastRowFirstColumn="0" w:lastRowLastColumn="0"/>
              <w:rPr>
                <w:del w:id="3943" w:author="Mohammad Nayeem" w:date="2020-04-21T21:16:00Z"/>
                <w:rFonts w:ascii="Times New Roman" w:hAnsi="Times New Roman" w:cs="Times New Roman"/>
                <w:sz w:val="24"/>
                <w:szCs w:val="24"/>
                <w:rPrChange w:id="3944" w:author="Mohammad Nayeem" w:date="2020-04-22T00:18:00Z">
                  <w:rPr>
                    <w:del w:id="3945" w:author="Mohammad Nayeem" w:date="2020-04-21T21:16:00Z"/>
                    <w:rFonts w:ascii="Times New Roman" w:hAnsi="Times New Roman" w:cs="Times New Roman"/>
                  </w:rPr>
                </w:rPrChange>
              </w:rPr>
              <w:pPrChange w:id="394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3947" w:author="Mohammad Nayeem" w:date="2020-04-21T21:16:00Z">
              <w:r w:rsidRPr="00202C5C" w:rsidDel="00207654">
                <w:rPr>
                  <w:rFonts w:ascii="Times New Roman" w:hAnsi="Times New Roman" w:cs="Times New Roman"/>
                  <w:sz w:val="24"/>
                  <w:szCs w:val="24"/>
                  <w:rPrChange w:id="3948" w:author="Mohammad Nayeem" w:date="2020-04-22T00:18:00Z">
                    <w:rPr>
                      <w:rFonts w:ascii="Times New Roman" w:hAnsi="Times New Roman" w:cs="Times New Roman"/>
                    </w:rPr>
                  </w:rPrChange>
                </w:rPr>
                <w:delText>1659.14</w:delText>
              </w:r>
            </w:del>
          </w:p>
        </w:tc>
        <w:tc>
          <w:tcPr>
            <w:tcW w:w="0" w:type="pct"/>
          </w:tcPr>
          <w:p w14:paraId="01318470" w14:textId="2C7AC420" w:rsidR="00245C2E" w:rsidRPr="00202C5C" w:rsidDel="00207654" w:rsidRDefault="00245C2E">
            <w:pPr>
              <w:spacing w:line="480" w:lineRule="auto"/>
              <w:jc w:val="both"/>
              <w:cnfStyle w:val="000000000000" w:firstRow="0" w:lastRow="0" w:firstColumn="0" w:lastColumn="0" w:oddVBand="0" w:evenVBand="0" w:oddHBand="0" w:evenHBand="0" w:firstRowFirstColumn="0" w:firstRowLastColumn="0" w:lastRowFirstColumn="0" w:lastRowLastColumn="0"/>
              <w:rPr>
                <w:del w:id="3949" w:author="Mohammad Nayeem" w:date="2020-04-21T21:16:00Z"/>
                <w:rFonts w:ascii="Times New Roman" w:hAnsi="Times New Roman" w:cs="Times New Roman"/>
                <w:sz w:val="24"/>
                <w:szCs w:val="24"/>
                <w:rPrChange w:id="3950" w:author="Mohammad Nayeem" w:date="2020-04-22T00:18:00Z">
                  <w:rPr>
                    <w:del w:id="3951" w:author="Mohammad Nayeem" w:date="2020-04-21T21:16:00Z"/>
                    <w:rFonts w:ascii="Times New Roman" w:hAnsi="Times New Roman" w:cs="Times New Roman"/>
                  </w:rPr>
                </w:rPrChange>
              </w:rPr>
              <w:pPrChange w:id="395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3953" w:author="Mohammad Nayeem" w:date="2020-04-21T21:16:00Z">
              <w:r w:rsidRPr="00202C5C" w:rsidDel="00207654">
                <w:rPr>
                  <w:rFonts w:ascii="Times New Roman" w:hAnsi="Times New Roman" w:cs="Times New Roman"/>
                  <w:sz w:val="24"/>
                  <w:szCs w:val="24"/>
                  <w:rPrChange w:id="3954" w:author="Mohammad Nayeem" w:date="2020-04-22T00:18:00Z">
                    <w:rPr>
                      <w:rFonts w:ascii="Times New Roman" w:hAnsi="Times New Roman" w:cs="Times New Roman"/>
                    </w:rPr>
                  </w:rPrChange>
                </w:rPr>
                <w:delText>1659.17</w:delText>
              </w:r>
            </w:del>
          </w:p>
        </w:tc>
        <w:tc>
          <w:tcPr>
            <w:tcW w:w="0" w:type="pct"/>
          </w:tcPr>
          <w:p w14:paraId="63262065" w14:textId="5A9ED615" w:rsidR="00245C2E" w:rsidRPr="00202C5C" w:rsidDel="00207654" w:rsidRDefault="00245C2E">
            <w:pPr>
              <w:spacing w:line="480" w:lineRule="auto"/>
              <w:jc w:val="both"/>
              <w:cnfStyle w:val="000000000000" w:firstRow="0" w:lastRow="0" w:firstColumn="0" w:lastColumn="0" w:oddVBand="0" w:evenVBand="0" w:oddHBand="0" w:evenHBand="0" w:firstRowFirstColumn="0" w:firstRowLastColumn="0" w:lastRowFirstColumn="0" w:lastRowLastColumn="0"/>
              <w:rPr>
                <w:del w:id="3955" w:author="Mohammad Nayeem" w:date="2020-04-21T21:16:00Z"/>
                <w:rFonts w:ascii="Times New Roman" w:hAnsi="Times New Roman" w:cs="Times New Roman"/>
                <w:sz w:val="24"/>
                <w:szCs w:val="24"/>
                <w:rPrChange w:id="3956" w:author="Mohammad Nayeem" w:date="2020-04-22T00:18:00Z">
                  <w:rPr>
                    <w:del w:id="3957" w:author="Mohammad Nayeem" w:date="2020-04-21T21:16:00Z"/>
                    <w:rFonts w:ascii="Times New Roman" w:hAnsi="Times New Roman" w:cs="Times New Roman"/>
                  </w:rPr>
                </w:rPrChange>
              </w:rPr>
              <w:pPrChange w:id="395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3959" w:author="Mohammad Nayeem" w:date="2020-04-21T21:16:00Z">
              <w:r w:rsidRPr="00202C5C" w:rsidDel="00207654">
                <w:rPr>
                  <w:rFonts w:ascii="Times New Roman" w:hAnsi="Times New Roman" w:cs="Times New Roman"/>
                  <w:sz w:val="24"/>
                  <w:szCs w:val="24"/>
                  <w:rPrChange w:id="3960" w:author="Mohammad Nayeem" w:date="2020-04-22T00:18:00Z">
                    <w:rPr>
                      <w:rFonts w:ascii="Times New Roman" w:hAnsi="Times New Roman" w:cs="Times New Roman"/>
                    </w:rPr>
                  </w:rPrChange>
                </w:rPr>
                <w:delText>1672.48</w:delText>
              </w:r>
            </w:del>
          </w:p>
        </w:tc>
      </w:tr>
      <w:tr w:rsidR="00245C2E" w:rsidRPr="00202C5C" w:rsidDel="00207654" w14:paraId="7987EE6E" w14:textId="793D9765" w:rsidTr="008B2677">
        <w:trPr>
          <w:cnfStyle w:val="000000100000" w:firstRow="0" w:lastRow="0" w:firstColumn="0" w:lastColumn="0" w:oddVBand="0" w:evenVBand="0" w:oddHBand="1" w:evenHBand="0" w:firstRowFirstColumn="0" w:firstRowLastColumn="0" w:lastRowFirstColumn="0" w:lastRowLastColumn="0"/>
          <w:del w:id="3961" w:author="Mohammad Nayeem" w:date="2020-04-21T21:16:00Z"/>
        </w:trPr>
        <w:tc>
          <w:tcPr>
            <w:cnfStyle w:val="001000000000" w:firstRow="0" w:lastRow="0" w:firstColumn="1" w:lastColumn="0" w:oddVBand="0" w:evenVBand="0" w:oddHBand="0" w:evenHBand="0" w:firstRowFirstColumn="0" w:firstRowLastColumn="0" w:lastRowFirstColumn="0" w:lastRowLastColumn="0"/>
            <w:tcW w:w="0" w:type="pct"/>
          </w:tcPr>
          <w:p w14:paraId="5CD497DB" w14:textId="389ABF2A" w:rsidR="00245C2E" w:rsidRPr="00202C5C" w:rsidDel="00207654" w:rsidRDefault="00245C2E">
            <w:pPr>
              <w:spacing w:line="480" w:lineRule="auto"/>
              <w:jc w:val="both"/>
              <w:rPr>
                <w:del w:id="3962" w:author="Mohammad Nayeem" w:date="2020-04-21T21:16:00Z"/>
                <w:rFonts w:ascii="Times New Roman" w:hAnsi="Times New Roman" w:cs="Times New Roman"/>
                <w:b w:val="0"/>
                <w:bCs w:val="0"/>
                <w:sz w:val="24"/>
                <w:szCs w:val="24"/>
                <w:rPrChange w:id="3963" w:author="Mohammad Nayeem" w:date="2020-04-22T00:18:00Z">
                  <w:rPr>
                    <w:del w:id="3964" w:author="Mohammad Nayeem" w:date="2020-04-21T21:16:00Z"/>
                    <w:rFonts w:ascii="Times New Roman" w:hAnsi="Times New Roman" w:cs="Times New Roman"/>
                    <w:b w:val="0"/>
                    <w:bCs w:val="0"/>
                  </w:rPr>
                </w:rPrChange>
              </w:rPr>
              <w:pPrChange w:id="3965" w:author="nayeem hasan" w:date="2020-04-22T17:14:00Z">
                <w:pPr>
                  <w:spacing w:line="480" w:lineRule="auto"/>
                  <w:jc w:val="center"/>
                </w:pPr>
              </w:pPrChange>
            </w:pPr>
            <w:del w:id="3966" w:author="Mohammad Nayeem" w:date="2020-04-21T21:16:00Z">
              <w:r w:rsidRPr="00202C5C" w:rsidDel="00207654">
                <w:rPr>
                  <w:rFonts w:ascii="Times New Roman" w:hAnsi="Times New Roman" w:cs="Times New Roman"/>
                  <w:sz w:val="24"/>
                  <w:szCs w:val="24"/>
                  <w:rPrChange w:id="3967" w:author="Mohammad Nayeem" w:date="2020-04-22T00:18:00Z">
                    <w:rPr>
                      <w:rFonts w:ascii="Times New Roman" w:hAnsi="Times New Roman" w:cs="Times New Roman"/>
                    </w:rPr>
                  </w:rPrChange>
                </w:rPr>
                <w:delText>ZIP</w:delText>
              </w:r>
            </w:del>
          </w:p>
        </w:tc>
        <w:tc>
          <w:tcPr>
            <w:tcW w:w="0" w:type="pct"/>
          </w:tcPr>
          <w:p w14:paraId="62D28772" w14:textId="12DA1553" w:rsidR="00245C2E" w:rsidRPr="00202C5C" w:rsidDel="00207654" w:rsidRDefault="00245C2E">
            <w:pPr>
              <w:spacing w:line="480" w:lineRule="auto"/>
              <w:jc w:val="both"/>
              <w:cnfStyle w:val="000000100000" w:firstRow="0" w:lastRow="0" w:firstColumn="0" w:lastColumn="0" w:oddVBand="0" w:evenVBand="0" w:oddHBand="1" w:evenHBand="0" w:firstRowFirstColumn="0" w:firstRowLastColumn="0" w:lastRowFirstColumn="0" w:lastRowLastColumn="0"/>
              <w:rPr>
                <w:del w:id="3968" w:author="Mohammad Nayeem" w:date="2020-04-21T21:16:00Z"/>
                <w:rFonts w:ascii="Times New Roman" w:hAnsi="Times New Roman" w:cs="Times New Roman"/>
                <w:sz w:val="24"/>
                <w:szCs w:val="24"/>
                <w:rPrChange w:id="3969" w:author="Mohammad Nayeem" w:date="2020-04-22T00:18:00Z">
                  <w:rPr>
                    <w:del w:id="3970" w:author="Mohammad Nayeem" w:date="2020-04-21T21:16:00Z"/>
                    <w:rFonts w:ascii="Times New Roman" w:hAnsi="Times New Roman" w:cs="Times New Roman"/>
                  </w:rPr>
                </w:rPrChange>
              </w:rPr>
              <w:pPrChange w:id="397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3972" w:author="Mohammad Nayeem" w:date="2020-04-19T19:42:00Z">
              <w:r w:rsidRPr="00202C5C" w:rsidDel="003558E1">
                <w:rPr>
                  <w:rFonts w:ascii="Times New Roman" w:hAnsi="Times New Roman" w:cs="Times New Roman"/>
                  <w:color w:val="000000"/>
                  <w:sz w:val="24"/>
                  <w:szCs w:val="24"/>
                  <w:rPrChange w:id="3973" w:author="Mohammad Nayeem" w:date="2020-04-22T00:18:00Z">
                    <w:rPr>
                      <w:rFonts w:ascii="Times New Roman" w:hAnsi="Times New Roman" w:cs="Times New Roman"/>
                      <w:color w:val="000000"/>
                    </w:rPr>
                  </w:rPrChange>
                </w:rPr>
                <w:delText>1078.36</w:delText>
              </w:r>
            </w:del>
          </w:p>
        </w:tc>
        <w:tc>
          <w:tcPr>
            <w:tcW w:w="0" w:type="pct"/>
          </w:tcPr>
          <w:p w14:paraId="41A306EB" w14:textId="2908DC97" w:rsidR="00245C2E" w:rsidRPr="00202C5C" w:rsidDel="00207654" w:rsidRDefault="00245C2E">
            <w:pPr>
              <w:spacing w:line="480" w:lineRule="auto"/>
              <w:jc w:val="both"/>
              <w:cnfStyle w:val="000000100000" w:firstRow="0" w:lastRow="0" w:firstColumn="0" w:lastColumn="0" w:oddVBand="0" w:evenVBand="0" w:oddHBand="1" w:evenHBand="0" w:firstRowFirstColumn="0" w:firstRowLastColumn="0" w:lastRowFirstColumn="0" w:lastRowLastColumn="0"/>
              <w:rPr>
                <w:del w:id="3974" w:author="Mohammad Nayeem" w:date="2020-04-21T21:16:00Z"/>
                <w:rFonts w:ascii="Times New Roman" w:hAnsi="Times New Roman" w:cs="Times New Roman"/>
                <w:sz w:val="24"/>
                <w:szCs w:val="24"/>
                <w:rPrChange w:id="3975" w:author="Mohammad Nayeem" w:date="2020-04-22T00:18:00Z">
                  <w:rPr>
                    <w:del w:id="3976" w:author="Mohammad Nayeem" w:date="2020-04-21T21:16:00Z"/>
                    <w:rFonts w:ascii="Times New Roman" w:hAnsi="Times New Roman" w:cs="Times New Roman"/>
                  </w:rPr>
                </w:rPrChange>
              </w:rPr>
              <w:pPrChange w:id="397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3978" w:author="Mohammad Nayeem" w:date="2020-04-21T21:16:00Z">
              <w:r w:rsidRPr="00202C5C" w:rsidDel="00207654">
                <w:rPr>
                  <w:rFonts w:ascii="Times New Roman" w:hAnsi="Times New Roman" w:cs="Times New Roman"/>
                  <w:sz w:val="24"/>
                  <w:szCs w:val="24"/>
                  <w:rPrChange w:id="3979" w:author="Mohammad Nayeem" w:date="2020-04-22T00:18:00Z">
                    <w:rPr>
                      <w:rFonts w:ascii="Times New Roman" w:hAnsi="Times New Roman" w:cs="Times New Roman"/>
                    </w:rPr>
                  </w:rPrChange>
                </w:rPr>
                <w:delText>1686.79</w:delText>
              </w:r>
            </w:del>
          </w:p>
        </w:tc>
        <w:tc>
          <w:tcPr>
            <w:tcW w:w="0" w:type="pct"/>
          </w:tcPr>
          <w:p w14:paraId="4CF66A6B" w14:textId="21C109C0" w:rsidR="00245C2E" w:rsidRPr="00202C5C" w:rsidDel="00207654" w:rsidRDefault="00245C2E">
            <w:pPr>
              <w:spacing w:line="480" w:lineRule="auto"/>
              <w:jc w:val="both"/>
              <w:cnfStyle w:val="000000100000" w:firstRow="0" w:lastRow="0" w:firstColumn="0" w:lastColumn="0" w:oddVBand="0" w:evenVBand="0" w:oddHBand="1" w:evenHBand="0" w:firstRowFirstColumn="0" w:firstRowLastColumn="0" w:lastRowFirstColumn="0" w:lastRowLastColumn="0"/>
              <w:rPr>
                <w:del w:id="3980" w:author="Mohammad Nayeem" w:date="2020-04-21T21:16:00Z"/>
                <w:rFonts w:ascii="Times New Roman" w:hAnsi="Times New Roman" w:cs="Times New Roman"/>
                <w:sz w:val="24"/>
                <w:szCs w:val="24"/>
                <w:rPrChange w:id="3981" w:author="Mohammad Nayeem" w:date="2020-04-22T00:18:00Z">
                  <w:rPr>
                    <w:del w:id="3982" w:author="Mohammad Nayeem" w:date="2020-04-21T21:16:00Z"/>
                    <w:rFonts w:ascii="Times New Roman" w:hAnsi="Times New Roman" w:cs="Times New Roman"/>
                  </w:rPr>
                </w:rPrChange>
              </w:rPr>
              <w:pPrChange w:id="398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3984" w:author="Mohammad Nayeem" w:date="2020-04-21T21:16:00Z">
              <w:r w:rsidRPr="00202C5C" w:rsidDel="00207654">
                <w:rPr>
                  <w:rFonts w:ascii="Times New Roman" w:hAnsi="Times New Roman" w:cs="Times New Roman"/>
                  <w:sz w:val="24"/>
                  <w:szCs w:val="24"/>
                  <w:rPrChange w:id="3985" w:author="Mohammad Nayeem" w:date="2020-04-22T00:18:00Z">
                    <w:rPr>
                      <w:rFonts w:ascii="Times New Roman" w:hAnsi="Times New Roman" w:cs="Times New Roman"/>
                    </w:rPr>
                  </w:rPrChange>
                </w:rPr>
                <w:delText>1686.82</w:delText>
              </w:r>
            </w:del>
          </w:p>
        </w:tc>
        <w:tc>
          <w:tcPr>
            <w:tcW w:w="0" w:type="pct"/>
          </w:tcPr>
          <w:p w14:paraId="39893BB2" w14:textId="61259121" w:rsidR="00245C2E" w:rsidRPr="00202C5C" w:rsidDel="00207654" w:rsidRDefault="00245C2E">
            <w:pPr>
              <w:spacing w:line="480" w:lineRule="auto"/>
              <w:jc w:val="both"/>
              <w:cnfStyle w:val="000000100000" w:firstRow="0" w:lastRow="0" w:firstColumn="0" w:lastColumn="0" w:oddVBand="0" w:evenVBand="0" w:oddHBand="1" w:evenHBand="0" w:firstRowFirstColumn="0" w:firstRowLastColumn="0" w:lastRowFirstColumn="0" w:lastRowLastColumn="0"/>
              <w:rPr>
                <w:del w:id="3986" w:author="Mohammad Nayeem" w:date="2020-04-21T21:16:00Z"/>
                <w:rFonts w:ascii="Times New Roman" w:hAnsi="Times New Roman" w:cs="Times New Roman"/>
                <w:sz w:val="24"/>
                <w:szCs w:val="24"/>
                <w:rPrChange w:id="3987" w:author="Mohammad Nayeem" w:date="2020-04-22T00:18:00Z">
                  <w:rPr>
                    <w:del w:id="3988" w:author="Mohammad Nayeem" w:date="2020-04-21T21:16:00Z"/>
                    <w:rFonts w:ascii="Times New Roman" w:hAnsi="Times New Roman" w:cs="Times New Roman"/>
                  </w:rPr>
                </w:rPrChange>
              </w:rPr>
              <w:pPrChange w:id="398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3990" w:author="Mohammad Nayeem" w:date="2020-04-21T21:16:00Z">
              <w:r w:rsidRPr="00202C5C" w:rsidDel="00207654">
                <w:rPr>
                  <w:rFonts w:ascii="Times New Roman" w:hAnsi="Times New Roman" w:cs="Times New Roman"/>
                  <w:sz w:val="24"/>
                  <w:szCs w:val="24"/>
                  <w:rPrChange w:id="3991" w:author="Mohammad Nayeem" w:date="2020-04-22T00:18:00Z">
                    <w:rPr>
                      <w:rFonts w:ascii="Times New Roman" w:hAnsi="Times New Roman" w:cs="Times New Roman"/>
                    </w:rPr>
                  </w:rPrChange>
                </w:rPr>
                <w:delText>1700.13</w:delText>
              </w:r>
            </w:del>
          </w:p>
        </w:tc>
      </w:tr>
      <w:tr w:rsidR="00245C2E" w:rsidRPr="00202C5C" w:rsidDel="00207654" w14:paraId="0FF4A5D7" w14:textId="6AC88E82" w:rsidTr="008B2677">
        <w:trPr>
          <w:del w:id="3992" w:author="Mohammad Nayeem" w:date="2020-04-21T21:16:00Z"/>
        </w:trPr>
        <w:tc>
          <w:tcPr>
            <w:cnfStyle w:val="001000000000" w:firstRow="0" w:lastRow="0" w:firstColumn="1" w:lastColumn="0" w:oddVBand="0" w:evenVBand="0" w:oddHBand="0" w:evenHBand="0" w:firstRowFirstColumn="0" w:firstRowLastColumn="0" w:lastRowFirstColumn="0" w:lastRowLastColumn="0"/>
            <w:tcW w:w="0" w:type="pct"/>
          </w:tcPr>
          <w:p w14:paraId="6ED2D922" w14:textId="73B1B2DD" w:rsidR="00245C2E" w:rsidRPr="00202C5C" w:rsidDel="00207654" w:rsidRDefault="00245C2E">
            <w:pPr>
              <w:spacing w:line="480" w:lineRule="auto"/>
              <w:jc w:val="both"/>
              <w:rPr>
                <w:del w:id="3993" w:author="Mohammad Nayeem" w:date="2020-04-21T21:16:00Z"/>
                <w:rFonts w:ascii="Times New Roman" w:hAnsi="Times New Roman" w:cs="Times New Roman"/>
                <w:sz w:val="24"/>
                <w:szCs w:val="24"/>
                <w:rPrChange w:id="3994" w:author="Mohammad Nayeem" w:date="2020-04-22T00:18:00Z">
                  <w:rPr>
                    <w:del w:id="3995" w:author="Mohammad Nayeem" w:date="2020-04-21T21:16:00Z"/>
                    <w:rFonts w:ascii="Times New Roman" w:hAnsi="Times New Roman" w:cs="Times New Roman"/>
                  </w:rPr>
                </w:rPrChange>
              </w:rPr>
              <w:pPrChange w:id="3996" w:author="nayeem hasan" w:date="2020-04-22T17:14:00Z">
                <w:pPr>
                  <w:spacing w:line="480" w:lineRule="auto"/>
                  <w:jc w:val="center"/>
                </w:pPr>
              </w:pPrChange>
            </w:pPr>
            <w:del w:id="3997" w:author="Mohammad Nayeem" w:date="2020-04-21T21:16:00Z">
              <w:r w:rsidRPr="00202C5C" w:rsidDel="00207654">
                <w:rPr>
                  <w:rFonts w:ascii="Times New Roman" w:hAnsi="Times New Roman" w:cs="Times New Roman"/>
                  <w:sz w:val="24"/>
                  <w:szCs w:val="24"/>
                  <w:rPrChange w:id="3998" w:author="Mohammad Nayeem" w:date="2020-04-22T00:18:00Z">
                    <w:rPr>
                      <w:rFonts w:ascii="Times New Roman" w:hAnsi="Times New Roman" w:cs="Times New Roman"/>
                    </w:rPr>
                  </w:rPrChange>
                </w:rPr>
                <w:delText>ZINB</w:delText>
              </w:r>
            </w:del>
          </w:p>
        </w:tc>
        <w:tc>
          <w:tcPr>
            <w:tcW w:w="0" w:type="pct"/>
          </w:tcPr>
          <w:p w14:paraId="29E0F233" w14:textId="28855242" w:rsidR="00245C2E" w:rsidRPr="00202C5C" w:rsidDel="00207654" w:rsidRDefault="00245C2E">
            <w:pPr>
              <w:spacing w:line="480" w:lineRule="auto"/>
              <w:jc w:val="both"/>
              <w:cnfStyle w:val="000000000000" w:firstRow="0" w:lastRow="0" w:firstColumn="0" w:lastColumn="0" w:oddVBand="0" w:evenVBand="0" w:oddHBand="0" w:evenHBand="0" w:firstRowFirstColumn="0" w:firstRowLastColumn="0" w:lastRowFirstColumn="0" w:lastRowLastColumn="0"/>
              <w:rPr>
                <w:del w:id="3999" w:author="Mohammad Nayeem" w:date="2020-04-21T21:16:00Z"/>
                <w:rFonts w:ascii="Times New Roman" w:hAnsi="Times New Roman" w:cs="Times New Roman"/>
                <w:b/>
                <w:bCs/>
                <w:sz w:val="24"/>
                <w:szCs w:val="24"/>
                <w:rPrChange w:id="4000" w:author="Mohammad Nayeem" w:date="2020-04-22T00:18:00Z">
                  <w:rPr>
                    <w:del w:id="4001" w:author="Mohammad Nayeem" w:date="2020-04-21T21:16:00Z"/>
                    <w:rFonts w:ascii="Times New Roman" w:hAnsi="Times New Roman" w:cs="Times New Roman"/>
                    <w:b/>
                    <w:bCs/>
                  </w:rPr>
                </w:rPrChange>
              </w:rPr>
              <w:pPrChange w:id="400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003" w:author="Mohammad Nayeem" w:date="2020-04-19T19:42:00Z">
              <w:r w:rsidRPr="00202C5C" w:rsidDel="003558E1">
                <w:rPr>
                  <w:rFonts w:ascii="Times New Roman" w:hAnsi="Times New Roman" w:cs="Times New Roman"/>
                  <w:b/>
                  <w:bCs/>
                  <w:color w:val="000000"/>
                  <w:sz w:val="24"/>
                  <w:szCs w:val="24"/>
                  <w:rPrChange w:id="4004" w:author="Mohammad Nayeem" w:date="2020-04-22T00:18:00Z">
                    <w:rPr>
                      <w:rFonts w:ascii="Times New Roman" w:hAnsi="Times New Roman" w:cs="Times New Roman"/>
                      <w:b/>
                      <w:bCs/>
                      <w:color w:val="000000"/>
                    </w:rPr>
                  </w:rPrChange>
                </w:rPr>
                <w:delText>1590.16</w:delText>
              </w:r>
            </w:del>
          </w:p>
        </w:tc>
        <w:tc>
          <w:tcPr>
            <w:tcW w:w="0" w:type="pct"/>
          </w:tcPr>
          <w:p w14:paraId="35B86A51" w14:textId="3E04ED7D" w:rsidR="00245C2E" w:rsidRPr="00202C5C" w:rsidDel="00207654" w:rsidRDefault="00245C2E">
            <w:pPr>
              <w:spacing w:line="480" w:lineRule="auto"/>
              <w:jc w:val="both"/>
              <w:cnfStyle w:val="000000000000" w:firstRow="0" w:lastRow="0" w:firstColumn="0" w:lastColumn="0" w:oddVBand="0" w:evenVBand="0" w:oddHBand="0" w:evenHBand="0" w:firstRowFirstColumn="0" w:firstRowLastColumn="0" w:lastRowFirstColumn="0" w:lastRowLastColumn="0"/>
              <w:rPr>
                <w:del w:id="4005" w:author="Mohammad Nayeem" w:date="2020-04-21T21:16:00Z"/>
                <w:rFonts w:ascii="Times New Roman" w:hAnsi="Times New Roman" w:cs="Times New Roman"/>
                <w:b/>
                <w:bCs/>
                <w:sz w:val="24"/>
                <w:szCs w:val="24"/>
                <w:rPrChange w:id="4006" w:author="Mohammad Nayeem" w:date="2020-04-22T00:18:00Z">
                  <w:rPr>
                    <w:del w:id="4007" w:author="Mohammad Nayeem" w:date="2020-04-21T21:16:00Z"/>
                    <w:rFonts w:ascii="Times New Roman" w:hAnsi="Times New Roman" w:cs="Times New Roman"/>
                    <w:b/>
                    <w:bCs/>
                  </w:rPr>
                </w:rPrChange>
              </w:rPr>
              <w:pPrChange w:id="400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009" w:author="Mohammad Nayeem" w:date="2020-04-21T21:16:00Z">
              <w:r w:rsidRPr="00202C5C" w:rsidDel="00207654">
                <w:rPr>
                  <w:rFonts w:ascii="Times New Roman" w:hAnsi="Times New Roman" w:cs="Times New Roman"/>
                  <w:b/>
                  <w:bCs/>
                  <w:sz w:val="24"/>
                  <w:szCs w:val="24"/>
                  <w:rPrChange w:id="4010" w:author="Mohammad Nayeem" w:date="2020-04-22T00:18:00Z">
                    <w:rPr>
                      <w:rFonts w:ascii="Times New Roman" w:hAnsi="Times New Roman" w:cs="Times New Roman"/>
                      <w:b/>
                      <w:bCs/>
                    </w:rPr>
                  </w:rPrChange>
                </w:rPr>
                <w:delText>1598.15</w:delText>
              </w:r>
            </w:del>
          </w:p>
        </w:tc>
        <w:tc>
          <w:tcPr>
            <w:tcW w:w="0" w:type="pct"/>
          </w:tcPr>
          <w:p w14:paraId="2CA89A68" w14:textId="4F450ABF" w:rsidR="00245C2E" w:rsidRPr="00202C5C" w:rsidDel="00207654" w:rsidRDefault="00245C2E">
            <w:pPr>
              <w:spacing w:line="480" w:lineRule="auto"/>
              <w:jc w:val="both"/>
              <w:cnfStyle w:val="000000000000" w:firstRow="0" w:lastRow="0" w:firstColumn="0" w:lastColumn="0" w:oddVBand="0" w:evenVBand="0" w:oddHBand="0" w:evenHBand="0" w:firstRowFirstColumn="0" w:firstRowLastColumn="0" w:lastRowFirstColumn="0" w:lastRowLastColumn="0"/>
              <w:rPr>
                <w:del w:id="4011" w:author="Mohammad Nayeem" w:date="2020-04-21T21:16:00Z"/>
                <w:rFonts w:ascii="Times New Roman" w:hAnsi="Times New Roman" w:cs="Times New Roman"/>
                <w:b/>
                <w:bCs/>
                <w:sz w:val="24"/>
                <w:szCs w:val="24"/>
                <w:rPrChange w:id="4012" w:author="Mohammad Nayeem" w:date="2020-04-22T00:18:00Z">
                  <w:rPr>
                    <w:del w:id="4013" w:author="Mohammad Nayeem" w:date="2020-04-21T21:16:00Z"/>
                    <w:rFonts w:ascii="Times New Roman" w:hAnsi="Times New Roman" w:cs="Times New Roman"/>
                    <w:b/>
                    <w:bCs/>
                  </w:rPr>
                </w:rPrChange>
              </w:rPr>
              <w:pPrChange w:id="401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015" w:author="Mohammad Nayeem" w:date="2020-04-21T21:16:00Z">
              <w:r w:rsidRPr="00202C5C" w:rsidDel="00207654">
                <w:rPr>
                  <w:rFonts w:ascii="Times New Roman" w:hAnsi="Times New Roman" w:cs="Times New Roman"/>
                  <w:b/>
                  <w:bCs/>
                  <w:sz w:val="24"/>
                  <w:szCs w:val="24"/>
                  <w:rPrChange w:id="4016" w:author="Mohammad Nayeem" w:date="2020-04-22T00:18:00Z">
                    <w:rPr>
                      <w:rFonts w:ascii="Times New Roman" w:hAnsi="Times New Roman" w:cs="Times New Roman"/>
                      <w:b/>
                      <w:bCs/>
                    </w:rPr>
                  </w:rPrChange>
                </w:rPr>
                <w:delText>1598.22</w:delText>
              </w:r>
            </w:del>
          </w:p>
        </w:tc>
        <w:tc>
          <w:tcPr>
            <w:tcW w:w="0" w:type="pct"/>
          </w:tcPr>
          <w:p w14:paraId="28EC7BA2" w14:textId="4E06827B" w:rsidR="00245C2E" w:rsidRPr="00202C5C" w:rsidDel="00207654" w:rsidRDefault="00245C2E">
            <w:pPr>
              <w:spacing w:line="480" w:lineRule="auto"/>
              <w:jc w:val="both"/>
              <w:cnfStyle w:val="000000000000" w:firstRow="0" w:lastRow="0" w:firstColumn="0" w:lastColumn="0" w:oddVBand="0" w:evenVBand="0" w:oddHBand="0" w:evenHBand="0" w:firstRowFirstColumn="0" w:firstRowLastColumn="0" w:lastRowFirstColumn="0" w:lastRowLastColumn="0"/>
              <w:rPr>
                <w:del w:id="4017" w:author="Mohammad Nayeem" w:date="2020-04-21T21:16:00Z"/>
                <w:rFonts w:ascii="Times New Roman" w:hAnsi="Times New Roman" w:cs="Times New Roman"/>
                <w:b/>
                <w:bCs/>
                <w:sz w:val="24"/>
                <w:szCs w:val="24"/>
                <w:rPrChange w:id="4018" w:author="Mohammad Nayeem" w:date="2020-04-22T00:18:00Z">
                  <w:rPr>
                    <w:del w:id="4019" w:author="Mohammad Nayeem" w:date="2020-04-21T21:16:00Z"/>
                    <w:rFonts w:ascii="Times New Roman" w:hAnsi="Times New Roman" w:cs="Times New Roman"/>
                    <w:b/>
                    <w:bCs/>
                  </w:rPr>
                </w:rPrChange>
              </w:rPr>
              <w:pPrChange w:id="402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021" w:author="Mohammad Nayeem" w:date="2020-04-21T21:16:00Z">
              <w:r w:rsidRPr="00202C5C" w:rsidDel="00207654">
                <w:rPr>
                  <w:rFonts w:ascii="Times New Roman" w:hAnsi="Times New Roman" w:cs="Times New Roman"/>
                  <w:b/>
                  <w:bCs/>
                  <w:sz w:val="24"/>
                  <w:szCs w:val="24"/>
                  <w:rPrChange w:id="4022" w:author="Mohammad Nayeem" w:date="2020-04-22T00:18:00Z">
                    <w:rPr>
                      <w:rFonts w:ascii="Times New Roman" w:hAnsi="Times New Roman" w:cs="Times New Roman"/>
                      <w:b/>
                      <w:bCs/>
                    </w:rPr>
                  </w:rPrChange>
                </w:rPr>
                <w:delText>1615.95</w:delText>
              </w:r>
            </w:del>
          </w:p>
        </w:tc>
      </w:tr>
    </w:tbl>
    <w:p w14:paraId="79B2DCBE" w14:textId="2A5845EF" w:rsidR="000F58F4" w:rsidRPr="00202C5C" w:rsidDel="000F58F4" w:rsidRDefault="000F58F4">
      <w:pPr>
        <w:spacing w:after="0" w:line="480" w:lineRule="auto"/>
        <w:jc w:val="both"/>
        <w:rPr>
          <w:del w:id="4023" w:author="Mohammad Nayeem" w:date="2020-04-19T20:19:00Z"/>
          <w:rFonts w:ascii="Times New Roman" w:hAnsi="Times New Roman" w:cs="Times New Roman"/>
          <w:b/>
          <w:sz w:val="24"/>
          <w:szCs w:val="24"/>
          <w:u w:val="single"/>
          <w:rPrChange w:id="4024" w:author="Mohammad Nayeem" w:date="2020-04-22T00:18:00Z">
            <w:rPr>
              <w:del w:id="4025" w:author="Mohammad Nayeem" w:date="2020-04-19T20:19:00Z"/>
              <w:rFonts w:ascii="Times New Roman" w:hAnsi="Times New Roman" w:cs="Times New Roman"/>
              <w:b/>
              <w:u w:val="single"/>
            </w:rPr>
          </w:rPrChange>
        </w:rPr>
      </w:pPr>
    </w:p>
    <w:p w14:paraId="41604900" w14:textId="177FBCCA" w:rsidR="001E358D" w:rsidRPr="00202C5C" w:rsidDel="002A425C" w:rsidRDefault="001E358D">
      <w:pPr>
        <w:spacing w:after="0" w:line="480" w:lineRule="auto"/>
        <w:jc w:val="both"/>
        <w:rPr>
          <w:del w:id="4026" w:author="Mohammad Nayeem" w:date="2020-04-21T21:20:00Z"/>
          <w:rFonts w:ascii="Times New Roman" w:hAnsi="Times New Roman" w:cs="Times New Roman"/>
          <w:sz w:val="24"/>
          <w:szCs w:val="24"/>
          <w:rPrChange w:id="4027" w:author="Mohammad Nayeem" w:date="2020-04-22T00:18:00Z">
            <w:rPr>
              <w:del w:id="4028" w:author="Mohammad Nayeem" w:date="2020-04-21T21:20:00Z"/>
              <w:rFonts w:ascii="Times New Roman" w:hAnsi="Times New Roman" w:cs="Times New Roman"/>
            </w:rPr>
          </w:rPrChange>
        </w:rPr>
      </w:pPr>
    </w:p>
    <w:p w14:paraId="10B9C890" w14:textId="26DC71B9" w:rsidR="00411FB1" w:rsidRPr="004E6C2C" w:rsidDel="004E6C2C" w:rsidRDefault="00971984">
      <w:pPr>
        <w:spacing w:after="0" w:line="480" w:lineRule="auto"/>
        <w:jc w:val="both"/>
        <w:rPr>
          <w:del w:id="4029" w:author="Mohammad Nayeem" w:date="2020-04-21T22:29:00Z"/>
          <w:rFonts w:ascii="Times New Roman" w:hAnsi="Times New Roman" w:cs="Times New Roman"/>
          <w:sz w:val="24"/>
          <w:szCs w:val="24"/>
          <w:rPrChange w:id="4030" w:author="Mohammad Nayeem" w:date="2020-04-21T22:30:00Z">
            <w:rPr>
              <w:del w:id="4031" w:author="Mohammad Nayeem" w:date="2020-04-21T22:29:00Z"/>
              <w:rFonts w:ascii="Times New Roman" w:hAnsi="Times New Roman" w:cs="Times New Roman"/>
            </w:rPr>
          </w:rPrChange>
        </w:rPr>
      </w:pPr>
      <w:del w:id="4032" w:author="Mohammad Nayeem" w:date="2020-04-22T15:45:00Z">
        <w:r w:rsidRPr="00202C5C" w:rsidDel="00A43264">
          <w:rPr>
            <w:rFonts w:ascii="Times New Roman" w:hAnsi="Times New Roman" w:cs="Times New Roman"/>
            <w:sz w:val="24"/>
            <w:szCs w:val="24"/>
            <w:rPrChange w:id="4033" w:author="Mohammad Nayeem" w:date="2020-04-22T00:18:00Z">
              <w:rPr>
                <w:rFonts w:ascii="Times New Roman" w:hAnsi="Times New Roman" w:cs="Times New Roman"/>
              </w:rPr>
            </w:rPrChange>
          </w:rPr>
          <w:delText xml:space="preserve">As </w:delText>
        </w:r>
      </w:del>
      <w:r w:rsidRPr="00202C5C">
        <w:rPr>
          <w:rFonts w:ascii="Times New Roman" w:hAnsi="Times New Roman" w:cs="Times New Roman"/>
          <w:sz w:val="24"/>
          <w:szCs w:val="24"/>
          <w:rPrChange w:id="4034" w:author="Mohammad Nayeem" w:date="2020-04-22T00:18:00Z">
            <w:rPr>
              <w:rFonts w:ascii="Times New Roman" w:hAnsi="Times New Roman" w:cs="Times New Roman"/>
            </w:rPr>
          </w:rPrChange>
        </w:rPr>
        <w:t>ZINB was the best model</w:t>
      </w:r>
      <w:ins w:id="4035" w:author="Md Jamal Uddin" w:date="2020-04-06T09:43:00Z">
        <w:r w:rsidR="00ED3F6F" w:rsidRPr="00202C5C">
          <w:rPr>
            <w:rFonts w:ascii="Times New Roman" w:hAnsi="Times New Roman" w:cs="Times New Roman"/>
            <w:sz w:val="24"/>
            <w:szCs w:val="24"/>
            <w:rPrChange w:id="4036" w:author="Mohammad Nayeem" w:date="2020-04-22T00:18:00Z">
              <w:rPr>
                <w:rFonts w:ascii="Times New Roman" w:hAnsi="Times New Roman" w:cs="Times New Roman"/>
              </w:rPr>
            </w:rPrChange>
          </w:rPr>
          <w:t xml:space="preserve"> for our data</w:t>
        </w:r>
      </w:ins>
      <w:ins w:id="4037" w:author="Mohammad Nayeem" w:date="2020-04-21T20:27:00Z">
        <w:r w:rsidR="00E76945" w:rsidRPr="00202C5C">
          <w:rPr>
            <w:rFonts w:ascii="Times New Roman" w:hAnsi="Times New Roman" w:cs="Times New Roman"/>
            <w:sz w:val="24"/>
            <w:szCs w:val="24"/>
            <w:rPrChange w:id="4038" w:author="Mohammad Nayeem" w:date="2020-04-22T00:18:00Z">
              <w:rPr>
                <w:rFonts w:ascii="Times New Roman" w:hAnsi="Times New Roman" w:cs="Times New Roman"/>
              </w:rPr>
            </w:rPrChange>
          </w:rPr>
          <w:t xml:space="preserve"> according to both </w:t>
        </w:r>
        <w:proofErr w:type="spellStart"/>
        <w:r w:rsidR="00E76945" w:rsidRPr="00202C5C">
          <w:rPr>
            <w:rFonts w:ascii="Times New Roman" w:hAnsi="Times New Roman" w:cs="Times New Roman"/>
            <w:sz w:val="24"/>
            <w:szCs w:val="24"/>
            <w:rPrChange w:id="4039" w:author="Mohammad Nayeem" w:date="2020-04-22T00:18:00Z">
              <w:rPr>
                <w:rFonts w:ascii="Times New Roman" w:hAnsi="Times New Roman" w:cs="Times New Roman"/>
              </w:rPr>
            </w:rPrChange>
          </w:rPr>
          <w:t>Vuong</w:t>
        </w:r>
        <w:proofErr w:type="spellEnd"/>
        <w:r w:rsidR="00E76945" w:rsidRPr="00202C5C">
          <w:rPr>
            <w:rFonts w:ascii="Times New Roman" w:hAnsi="Times New Roman" w:cs="Times New Roman"/>
            <w:sz w:val="24"/>
            <w:szCs w:val="24"/>
            <w:rPrChange w:id="4040" w:author="Mohammad Nayeem" w:date="2020-04-22T00:18:00Z">
              <w:rPr>
                <w:rFonts w:ascii="Times New Roman" w:hAnsi="Times New Roman" w:cs="Times New Roman"/>
              </w:rPr>
            </w:rPrChange>
          </w:rPr>
          <w:t xml:space="preserve"> statistics and goodness of fit statistics</w:t>
        </w:r>
      </w:ins>
      <w:r w:rsidRPr="00202C5C">
        <w:rPr>
          <w:rFonts w:ascii="Times New Roman" w:hAnsi="Times New Roman" w:cs="Times New Roman"/>
          <w:sz w:val="24"/>
          <w:szCs w:val="24"/>
          <w:rPrChange w:id="4041" w:author="Mohammad Nayeem" w:date="2020-04-22T00:18:00Z">
            <w:rPr>
              <w:rFonts w:ascii="Times New Roman" w:hAnsi="Times New Roman" w:cs="Times New Roman"/>
            </w:rPr>
          </w:rPrChange>
        </w:rPr>
        <w:t xml:space="preserve">, </w:t>
      </w:r>
      <w:ins w:id="4042" w:author="Mohammad Nayeem" w:date="2020-04-21T20:27:00Z">
        <w:r w:rsidR="00E76945" w:rsidRPr="00202C5C">
          <w:rPr>
            <w:rFonts w:ascii="Times New Roman" w:hAnsi="Times New Roman" w:cs="Times New Roman"/>
            <w:sz w:val="24"/>
            <w:szCs w:val="24"/>
            <w:rPrChange w:id="4043" w:author="Mohammad Nayeem" w:date="2020-04-22T00:18:00Z">
              <w:rPr>
                <w:rFonts w:ascii="Times New Roman" w:hAnsi="Times New Roman" w:cs="Times New Roman"/>
              </w:rPr>
            </w:rPrChange>
          </w:rPr>
          <w:t>respectively.</w:t>
        </w:r>
        <w:r w:rsidR="00E76945" w:rsidRPr="004E6C2C">
          <w:rPr>
            <w:rFonts w:ascii="Times New Roman" w:hAnsi="Times New Roman" w:cs="Times New Roman"/>
            <w:sz w:val="24"/>
            <w:szCs w:val="24"/>
            <w:rPrChange w:id="4044" w:author="Mohammad Nayeem" w:date="2020-04-21T22:30:00Z">
              <w:rPr>
                <w:rFonts w:ascii="Times New Roman" w:hAnsi="Times New Roman" w:cs="Times New Roman"/>
              </w:rPr>
            </w:rPrChange>
          </w:rPr>
          <w:t xml:space="preserve"> </w:t>
        </w:r>
      </w:ins>
      <w:ins w:id="4045" w:author="Mohammad Nayeem" w:date="2020-04-21T20:28:00Z">
        <w:r w:rsidR="004374BA" w:rsidRPr="004E6C2C">
          <w:rPr>
            <w:rFonts w:ascii="Times New Roman" w:hAnsi="Times New Roman" w:cs="Times New Roman"/>
            <w:sz w:val="24"/>
            <w:szCs w:val="24"/>
            <w:rPrChange w:id="4046" w:author="Mohammad Nayeem" w:date="2020-04-21T22:30:00Z">
              <w:rPr>
                <w:rFonts w:ascii="Times New Roman" w:hAnsi="Times New Roman" w:cs="Times New Roman"/>
              </w:rPr>
            </w:rPrChange>
          </w:rPr>
          <w:t>In this regard, w</w:t>
        </w:r>
      </w:ins>
      <w:del w:id="4047" w:author="Mohammad Nayeem" w:date="2020-04-21T20:27:00Z">
        <w:r w:rsidRPr="004E6C2C" w:rsidDel="00E76945">
          <w:rPr>
            <w:rFonts w:ascii="Times New Roman" w:hAnsi="Times New Roman" w:cs="Times New Roman"/>
            <w:sz w:val="24"/>
            <w:szCs w:val="24"/>
            <w:rPrChange w:id="4048" w:author="Mohammad Nayeem" w:date="2020-04-21T22:30:00Z">
              <w:rPr>
                <w:rFonts w:ascii="Times New Roman" w:hAnsi="Times New Roman" w:cs="Times New Roman"/>
              </w:rPr>
            </w:rPrChange>
          </w:rPr>
          <w:delText>w</w:delText>
        </w:r>
      </w:del>
      <w:r w:rsidRPr="004E6C2C">
        <w:rPr>
          <w:rFonts w:ascii="Times New Roman" w:hAnsi="Times New Roman" w:cs="Times New Roman"/>
          <w:sz w:val="24"/>
          <w:szCs w:val="24"/>
          <w:rPrChange w:id="4049" w:author="Mohammad Nayeem" w:date="2020-04-21T22:30:00Z">
            <w:rPr>
              <w:rFonts w:ascii="Times New Roman" w:hAnsi="Times New Roman" w:cs="Times New Roman"/>
            </w:rPr>
          </w:rPrChange>
        </w:rPr>
        <w:t xml:space="preserve">e used </w:t>
      </w:r>
      <w:ins w:id="4050" w:author="Mohammad Nayeem" w:date="2020-04-22T15:45:00Z">
        <w:r w:rsidR="00A43264">
          <w:rPr>
            <w:rFonts w:ascii="Times New Roman" w:hAnsi="Times New Roman" w:cs="Times New Roman"/>
            <w:sz w:val="24"/>
            <w:szCs w:val="24"/>
          </w:rPr>
          <w:t xml:space="preserve">the </w:t>
        </w:r>
      </w:ins>
      <w:del w:id="4051" w:author="Mohammad Nayeem" w:date="2020-04-21T20:28:00Z">
        <w:r w:rsidRPr="004E6C2C" w:rsidDel="004374BA">
          <w:rPr>
            <w:rFonts w:ascii="Times New Roman" w:hAnsi="Times New Roman" w:cs="Times New Roman"/>
            <w:sz w:val="24"/>
            <w:szCs w:val="24"/>
            <w:rPrChange w:id="4052" w:author="Mohammad Nayeem" w:date="2020-04-21T22:30:00Z">
              <w:rPr>
                <w:rFonts w:ascii="Times New Roman" w:hAnsi="Times New Roman" w:cs="Times New Roman"/>
              </w:rPr>
            </w:rPrChange>
          </w:rPr>
          <w:delText xml:space="preserve">this </w:delText>
        </w:r>
      </w:del>
      <w:ins w:id="4053" w:author="Mohammad Nayeem" w:date="2020-04-21T20:28:00Z">
        <w:r w:rsidR="004374BA" w:rsidRPr="004E6C2C">
          <w:rPr>
            <w:rFonts w:ascii="Times New Roman" w:hAnsi="Times New Roman" w:cs="Times New Roman"/>
            <w:sz w:val="24"/>
            <w:szCs w:val="24"/>
            <w:rPrChange w:id="4054" w:author="Mohammad Nayeem" w:date="2020-04-21T22:30:00Z">
              <w:rPr>
                <w:rFonts w:ascii="Times New Roman" w:hAnsi="Times New Roman" w:cs="Times New Roman"/>
              </w:rPr>
            </w:rPrChange>
          </w:rPr>
          <w:t xml:space="preserve">ZINB </w:t>
        </w:r>
      </w:ins>
      <w:r w:rsidRPr="004E6C2C">
        <w:rPr>
          <w:rFonts w:ascii="Times New Roman" w:hAnsi="Times New Roman" w:cs="Times New Roman"/>
          <w:sz w:val="24"/>
          <w:szCs w:val="24"/>
          <w:rPrChange w:id="4055" w:author="Mohammad Nayeem" w:date="2020-04-21T22:30:00Z">
            <w:rPr>
              <w:rFonts w:ascii="Times New Roman" w:hAnsi="Times New Roman" w:cs="Times New Roman"/>
            </w:rPr>
          </w:rPrChange>
        </w:rPr>
        <w:t xml:space="preserve">model to estimate the crude (unadjusted) risk ratio (CRR) and adjusted risk ratios (ARRs) for evaluating the </w:t>
      </w:r>
      <w:del w:id="4056" w:author="Md Jamal Uddin" w:date="2020-04-06T09:44:00Z">
        <w:r w:rsidRPr="004E6C2C" w:rsidDel="00ED3F6F">
          <w:rPr>
            <w:rFonts w:ascii="Times New Roman" w:hAnsi="Times New Roman" w:cs="Times New Roman"/>
            <w:sz w:val="24"/>
            <w:szCs w:val="24"/>
            <w:rPrChange w:id="4057" w:author="Mohammad Nayeem" w:date="2020-04-21T22:30:00Z">
              <w:rPr>
                <w:rFonts w:ascii="Times New Roman" w:hAnsi="Times New Roman" w:cs="Times New Roman"/>
              </w:rPr>
            </w:rPrChange>
          </w:rPr>
          <w:delText xml:space="preserve">causal </w:delText>
        </w:r>
      </w:del>
      <w:r w:rsidRPr="004E6C2C">
        <w:rPr>
          <w:rFonts w:ascii="Times New Roman" w:hAnsi="Times New Roman" w:cs="Times New Roman"/>
          <w:sz w:val="24"/>
          <w:szCs w:val="24"/>
          <w:rPrChange w:id="4058" w:author="Mohammad Nayeem" w:date="2020-04-21T22:30:00Z">
            <w:rPr>
              <w:rFonts w:ascii="Times New Roman" w:hAnsi="Times New Roman" w:cs="Times New Roman"/>
            </w:rPr>
          </w:rPrChange>
        </w:rPr>
        <w:t xml:space="preserve">association between EBF and childhood diseases. Table </w:t>
      </w:r>
      <w:ins w:id="4059" w:author="Mohammad Nayeem" w:date="2020-04-19T19:47:00Z">
        <w:r w:rsidR="00FD6C45" w:rsidRPr="004E6C2C">
          <w:rPr>
            <w:rFonts w:ascii="Times New Roman" w:hAnsi="Times New Roman" w:cs="Times New Roman"/>
            <w:sz w:val="24"/>
            <w:szCs w:val="24"/>
            <w:rPrChange w:id="4060" w:author="Mohammad Nayeem" w:date="2020-04-21T22:30:00Z">
              <w:rPr>
                <w:rFonts w:ascii="Times New Roman" w:hAnsi="Times New Roman" w:cs="Times New Roman"/>
              </w:rPr>
            </w:rPrChange>
          </w:rPr>
          <w:t>5</w:t>
        </w:r>
      </w:ins>
      <w:del w:id="4061" w:author="Mohammad Nayeem" w:date="2020-04-19T19:47:00Z">
        <w:r w:rsidR="0054119C" w:rsidRPr="004E6C2C" w:rsidDel="00FD6C45">
          <w:rPr>
            <w:rFonts w:ascii="Times New Roman" w:hAnsi="Times New Roman" w:cs="Times New Roman"/>
            <w:sz w:val="24"/>
            <w:szCs w:val="24"/>
            <w:rPrChange w:id="4062" w:author="Mohammad Nayeem" w:date="2020-04-21T22:30:00Z">
              <w:rPr>
                <w:rFonts w:ascii="Times New Roman" w:hAnsi="Times New Roman" w:cs="Times New Roman"/>
              </w:rPr>
            </w:rPrChange>
          </w:rPr>
          <w:delText>4</w:delText>
        </w:r>
      </w:del>
      <w:r w:rsidRPr="004E6C2C">
        <w:rPr>
          <w:rFonts w:ascii="Times New Roman" w:hAnsi="Times New Roman" w:cs="Times New Roman"/>
          <w:sz w:val="24"/>
          <w:szCs w:val="24"/>
          <w:rPrChange w:id="4063" w:author="Mohammad Nayeem" w:date="2020-04-21T22:30:00Z">
            <w:rPr>
              <w:rFonts w:ascii="Times New Roman" w:hAnsi="Times New Roman" w:cs="Times New Roman"/>
            </w:rPr>
          </w:rPrChange>
        </w:rPr>
        <w:t xml:space="preserve"> shows the crude risk ratio (CRR) for developing diseases. Here we found that the EBF was significantly associated the childhood diseases (CRR 1.24; 95% CI 1.01-1.57).</w:t>
      </w:r>
      <w:ins w:id="4064" w:author="Md Jamal Uddin" w:date="2020-04-06T09:44:00Z">
        <w:r w:rsidR="002501A7" w:rsidRPr="004E6C2C">
          <w:rPr>
            <w:rFonts w:ascii="Times New Roman" w:hAnsi="Times New Roman" w:cs="Times New Roman"/>
            <w:sz w:val="24"/>
            <w:szCs w:val="24"/>
            <w:rPrChange w:id="4065" w:author="Mohammad Nayeem" w:date="2020-04-21T22:30:00Z">
              <w:rPr>
                <w:rFonts w:ascii="Times New Roman" w:hAnsi="Times New Roman" w:cs="Times New Roman"/>
              </w:rPr>
            </w:rPrChange>
          </w:rPr>
          <w:t xml:space="preserve"> </w:t>
        </w:r>
      </w:ins>
    </w:p>
    <w:p w14:paraId="4140F129" w14:textId="42AB8173" w:rsidR="005D76E9" w:rsidRPr="004E6C2C" w:rsidDel="00A64513" w:rsidRDefault="005D76E9">
      <w:pPr>
        <w:spacing w:after="0" w:line="480" w:lineRule="auto"/>
        <w:jc w:val="both"/>
        <w:rPr>
          <w:del w:id="4066" w:author="Mohammad Nayeem" w:date="2020-04-19T21:21:00Z"/>
          <w:rFonts w:ascii="Times New Roman" w:hAnsi="Times New Roman" w:cs="Times New Roman"/>
          <w:b/>
          <w:sz w:val="24"/>
          <w:szCs w:val="24"/>
          <w:rPrChange w:id="4067" w:author="Mohammad Nayeem" w:date="2020-04-21T22:30:00Z">
            <w:rPr>
              <w:del w:id="4068" w:author="Mohammad Nayeem" w:date="2020-04-19T21:21:00Z"/>
              <w:rFonts w:ascii="Times New Roman" w:hAnsi="Times New Roman" w:cs="Times New Roman"/>
              <w:b/>
            </w:rPr>
          </w:rPrChange>
        </w:rPr>
        <w:pPrChange w:id="4069" w:author="Mohammad Nayeem" w:date="2020-04-22T17:14:00Z">
          <w:pPr>
            <w:spacing w:line="480" w:lineRule="auto"/>
          </w:pPr>
        </w:pPrChange>
      </w:pPr>
      <w:del w:id="4070" w:author="Mohammad Nayeem" w:date="2020-04-19T21:21:00Z">
        <w:r w:rsidRPr="004E6C2C" w:rsidDel="00A64513">
          <w:rPr>
            <w:rFonts w:ascii="Times New Roman" w:hAnsi="Times New Roman" w:cs="Times New Roman"/>
            <w:b/>
            <w:sz w:val="24"/>
            <w:szCs w:val="24"/>
            <w:rPrChange w:id="4071" w:author="Mohammad Nayeem" w:date="2020-04-21T22:30:00Z">
              <w:rPr>
                <w:rFonts w:ascii="Times New Roman" w:hAnsi="Times New Roman" w:cs="Times New Roman"/>
                <w:b/>
              </w:rPr>
            </w:rPrChange>
          </w:rPr>
          <w:br w:type="page"/>
        </w:r>
      </w:del>
    </w:p>
    <w:p w14:paraId="3F1FE8DC" w14:textId="56118EEB" w:rsidR="005F7198" w:rsidRPr="004E6C2C" w:rsidDel="00207654" w:rsidRDefault="005F7198">
      <w:pPr>
        <w:spacing w:after="0" w:line="480" w:lineRule="auto"/>
        <w:jc w:val="both"/>
        <w:rPr>
          <w:del w:id="4072" w:author="Mohammad Nayeem" w:date="2020-04-21T21:16:00Z"/>
          <w:rFonts w:ascii="Times New Roman" w:hAnsi="Times New Roman" w:cs="Times New Roman"/>
          <w:b/>
          <w:bCs/>
          <w:sz w:val="24"/>
          <w:szCs w:val="24"/>
          <w:rPrChange w:id="4073" w:author="Mohammad Nayeem" w:date="2020-04-21T22:30:00Z">
            <w:rPr>
              <w:del w:id="4074" w:author="Mohammad Nayeem" w:date="2020-04-21T21:16:00Z"/>
              <w:rFonts w:ascii="Times New Roman" w:hAnsi="Times New Roman" w:cs="Times New Roman"/>
              <w:b/>
              <w:bCs/>
            </w:rPr>
          </w:rPrChange>
        </w:rPr>
      </w:pPr>
      <w:del w:id="4075" w:author="Mohammad Nayeem" w:date="2020-04-21T21:16:00Z">
        <w:r w:rsidRPr="004E6C2C" w:rsidDel="00207654">
          <w:rPr>
            <w:rFonts w:ascii="Times New Roman" w:hAnsi="Times New Roman" w:cs="Times New Roman"/>
            <w:b/>
            <w:sz w:val="24"/>
            <w:szCs w:val="24"/>
            <w:rPrChange w:id="4076" w:author="Mohammad Nayeem" w:date="2020-04-21T22:30:00Z">
              <w:rPr>
                <w:rFonts w:ascii="Times New Roman" w:hAnsi="Times New Roman" w:cs="Times New Roman"/>
                <w:b/>
              </w:rPr>
            </w:rPrChange>
          </w:rPr>
          <w:delText xml:space="preserve">Table </w:delText>
        </w:r>
      </w:del>
      <w:del w:id="4077" w:author="Mohammad Nayeem" w:date="2020-04-19T19:46:00Z">
        <w:r w:rsidR="0054119C" w:rsidRPr="004E6C2C" w:rsidDel="00FD6C45">
          <w:rPr>
            <w:rFonts w:ascii="Times New Roman" w:hAnsi="Times New Roman" w:cs="Times New Roman"/>
            <w:b/>
            <w:sz w:val="24"/>
            <w:szCs w:val="24"/>
            <w:rPrChange w:id="4078" w:author="Mohammad Nayeem" w:date="2020-04-21T22:30:00Z">
              <w:rPr>
                <w:rFonts w:ascii="Times New Roman" w:hAnsi="Times New Roman" w:cs="Times New Roman"/>
                <w:b/>
              </w:rPr>
            </w:rPrChange>
          </w:rPr>
          <w:delText>4</w:delText>
        </w:r>
      </w:del>
      <w:del w:id="4079" w:author="Mohammad Nayeem" w:date="2020-04-21T21:16:00Z">
        <w:r w:rsidRPr="004E6C2C" w:rsidDel="00207654">
          <w:rPr>
            <w:rFonts w:ascii="Times New Roman" w:hAnsi="Times New Roman" w:cs="Times New Roman"/>
            <w:b/>
            <w:sz w:val="24"/>
            <w:szCs w:val="24"/>
            <w:rPrChange w:id="4080" w:author="Mohammad Nayeem" w:date="2020-04-21T22:30:00Z">
              <w:rPr>
                <w:rFonts w:ascii="Times New Roman" w:hAnsi="Times New Roman" w:cs="Times New Roman"/>
                <w:b/>
              </w:rPr>
            </w:rPrChange>
          </w:rPr>
          <w:delText xml:space="preserve">: </w:delText>
        </w:r>
        <w:r w:rsidR="005C12F1" w:rsidRPr="004E6C2C" w:rsidDel="00207654">
          <w:rPr>
            <w:rFonts w:ascii="Times New Roman" w:hAnsi="Times New Roman" w:cs="Times New Roman"/>
            <w:b/>
            <w:bCs/>
            <w:sz w:val="24"/>
            <w:szCs w:val="24"/>
            <w:rPrChange w:id="4081" w:author="Mohammad Nayeem" w:date="2020-04-21T22:30:00Z">
              <w:rPr>
                <w:rFonts w:ascii="Times New Roman" w:hAnsi="Times New Roman" w:cs="Times New Roman"/>
                <w:b/>
                <w:bCs/>
              </w:rPr>
            </w:rPrChange>
          </w:rPr>
          <w:delText>Influence of EBF on the early childhood</w:delText>
        </w:r>
        <w:r w:rsidR="0010179C" w:rsidRPr="004E6C2C" w:rsidDel="00207654">
          <w:rPr>
            <w:rFonts w:ascii="Times New Roman" w:hAnsi="Times New Roman" w:cs="Times New Roman"/>
            <w:b/>
            <w:bCs/>
            <w:sz w:val="24"/>
            <w:szCs w:val="24"/>
            <w:rPrChange w:id="4082" w:author="Mohammad Nayeem" w:date="2020-04-21T22:30:00Z">
              <w:rPr>
                <w:rFonts w:ascii="Times New Roman" w:hAnsi="Times New Roman" w:cs="Times New Roman"/>
                <w:b/>
                <w:bCs/>
              </w:rPr>
            </w:rPrChange>
          </w:rPr>
          <w:delText xml:space="preserve"> diseases</w:delText>
        </w:r>
      </w:del>
    </w:p>
    <w:tbl>
      <w:tblPr>
        <w:tblStyle w:val="PlainTable2"/>
        <w:tblW w:w="5000" w:type="pct"/>
        <w:tblLook w:val="04A0" w:firstRow="1" w:lastRow="0" w:firstColumn="1" w:lastColumn="0" w:noHBand="0" w:noVBand="1"/>
      </w:tblPr>
      <w:tblGrid>
        <w:gridCol w:w="1481"/>
        <w:gridCol w:w="2014"/>
        <w:gridCol w:w="3693"/>
        <w:gridCol w:w="2172"/>
      </w:tblGrid>
      <w:tr w:rsidR="00133D93" w:rsidRPr="004E6C2C" w:rsidDel="00207654" w14:paraId="1732B254" w14:textId="6720BAF8" w:rsidTr="008B2677">
        <w:trPr>
          <w:cnfStyle w:val="100000000000" w:firstRow="1" w:lastRow="0" w:firstColumn="0" w:lastColumn="0" w:oddVBand="0" w:evenVBand="0" w:oddHBand="0" w:evenHBand="0" w:firstRowFirstColumn="0" w:firstRowLastColumn="0" w:lastRowFirstColumn="0" w:lastRowLastColumn="0"/>
          <w:del w:id="4083" w:author="Mohammad Nayeem" w:date="2020-04-21T21:16:00Z"/>
        </w:trPr>
        <w:tc>
          <w:tcPr>
            <w:cnfStyle w:val="001000000000" w:firstRow="0" w:lastRow="0" w:firstColumn="1" w:lastColumn="0" w:oddVBand="0" w:evenVBand="0" w:oddHBand="0" w:evenHBand="0" w:firstRowFirstColumn="0" w:firstRowLastColumn="0" w:lastRowFirstColumn="0" w:lastRowLastColumn="0"/>
            <w:tcW w:w="791" w:type="pct"/>
          </w:tcPr>
          <w:p w14:paraId="5127ABEA" w14:textId="7AA49F90" w:rsidR="00133D93" w:rsidRPr="004E6C2C" w:rsidDel="00207654" w:rsidRDefault="00133D93">
            <w:pPr>
              <w:spacing w:line="480" w:lineRule="auto"/>
              <w:jc w:val="both"/>
              <w:rPr>
                <w:del w:id="4084" w:author="Mohammad Nayeem" w:date="2020-04-21T21:16:00Z"/>
                <w:rFonts w:ascii="Times New Roman" w:hAnsi="Times New Roman" w:cs="Times New Roman"/>
                <w:sz w:val="24"/>
                <w:szCs w:val="24"/>
                <w:rPrChange w:id="4085" w:author="Mohammad Nayeem" w:date="2020-04-21T22:30:00Z">
                  <w:rPr>
                    <w:del w:id="4086" w:author="Mohammad Nayeem" w:date="2020-04-21T21:16:00Z"/>
                    <w:rFonts w:ascii="Times New Roman" w:hAnsi="Times New Roman" w:cs="Times New Roman"/>
                  </w:rPr>
                </w:rPrChange>
              </w:rPr>
              <w:pPrChange w:id="4087" w:author="nayeem hasan" w:date="2020-04-22T17:14:00Z">
                <w:pPr>
                  <w:spacing w:line="480" w:lineRule="auto"/>
                  <w:jc w:val="center"/>
                </w:pPr>
              </w:pPrChange>
            </w:pPr>
          </w:p>
        </w:tc>
        <w:tc>
          <w:tcPr>
            <w:tcW w:w="4209" w:type="pct"/>
            <w:gridSpan w:val="3"/>
          </w:tcPr>
          <w:p w14:paraId="3B423E69" w14:textId="0FCA836E" w:rsidR="00133D93" w:rsidRPr="004E6C2C" w:rsidDel="00207654" w:rsidRDefault="00133D93">
            <w:pPr>
              <w:spacing w:line="480" w:lineRule="auto"/>
              <w:jc w:val="both"/>
              <w:cnfStyle w:val="100000000000" w:firstRow="1" w:lastRow="0" w:firstColumn="0" w:lastColumn="0" w:oddVBand="0" w:evenVBand="0" w:oddHBand="0" w:evenHBand="0" w:firstRowFirstColumn="0" w:firstRowLastColumn="0" w:lastRowFirstColumn="0" w:lastRowLastColumn="0"/>
              <w:rPr>
                <w:del w:id="4088" w:author="Mohammad Nayeem" w:date="2020-04-21T21:16:00Z"/>
                <w:rFonts w:ascii="Times New Roman" w:hAnsi="Times New Roman" w:cs="Times New Roman"/>
                <w:b w:val="0"/>
                <w:kern w:val="24"/>
                <w:sz w:val="24"/>
                <w:szCs w:val="24"/>
                <w:rPrChange w:id="4089" w:author="Mohammad Nayeem" w:date="2020-04-21T22:30:00Z">
                  <w:rPr>
                    <w:del w:id="4090" w:author="Mohammad Nayeem" w:date="2020-04-21T21:16:00Z"/>
                    <w:rFonts w:ascii="Times New Roman" w:hAnsi="Times New Roman" w:cs="Times New Roman"/>
                    <w:b w:val="0"/>
                    <w:kern w:val="24"/>
                  </w:rPr>
                </w:rPrChange>
              </w:rPr>
              <w:pPrChange w:id="4091" w:author="nayeem hasan" w:date="2020-04-22T17:14:00Z">
                <w:pPr>
                  <w:spacing w:line="480" w:lineRule="auto"/>
                  <w:jc w:val="center"/>
                  <w:cnfStyle w:val="100000000000" w:firstRow="1" w:lastRow="0" w:firstColumn="0" w:lastColumn="0" w:oddVBand="0" w:evenVBand="0" w:oddHBand="0" w:evenHBand="0" w:firstRowFirstColumn="0" w:firstRowLastColumn="0" w:lastRowFirstColumn="0" w:lastRowLastColumn="0"/>
                </w:pPr>
              </w:pPrChange>
            </w:pPr>
            <w:del w:id="4092" w:author="Mohammad Nayeem" w:date="2020-04-21T21:16:00Z">
              <w:r w:rsidRPr="004E6C2C" w:rsidDel="00207654">
                <w:rPr>
                  <w:rFonts w:ascii="Times New Roman" w:hAnsi="Times New Roman" w:cs="Times New Roman"/>
                  <w:sz w:val="24"/>
                  <w:szCs w:val="24"/>
                  <w:rPrChange w:id="4093" w:author="Mohammad Nayeem" w:date="2020-04-21T22:30:00Z">
                    <w:rPr>
                      <w:rFonts w:ascii="Times New Roman" w:hAnsi="Times New Roman" w:cs="Times New Roman"/>
                    </w:rPr>
                  </w:rPrChange>
                </w:rPr>
                <w:delText>Zero-inflated Negative Binomial Regression</w:delText>
              </w:r>
            </w:del>
          </w:p>
        </w:tc>
      </w:tr>
      <w:tr w:rsidR="00133D93" w:rsidRPr="004E6C2C" w:rsidDel="00207654" w14:paraId="4C6776B1" w14:textId="6E80B9CB" w:rsidTr="008B2677">
        <w:trPr>
          <w:cnfStyle w:val="000000100000" w:firstRow="0" w:lastRow="0" w:firstColumn="0" w:lastColumn="0" w:oddVBand="0" w:evenVBand="0" w:oddHBand="1" w:evenHBand="0" w:firstRowFirstColumn="0" w:firstRowLastColumn="0" w:lastRowFirstColumn="0" w:lastRowLastColumn="0"/>
          <w:del w:id="4094" w:author="Mohammad Nayeem" w:date="2020-04-21T21:16:00Z"/>
        </w:trPr>
        <w:tc>
          <w:tcPr>
            <w:cnfStyle w:val="001000000000" w:firstRow="0" w:lastRow="0" w:firstColumn="1" w:lastColumn="0" w:oddVBand="0" w:evenVBand="0" w:oddHBand="0" w:evenHBand="0" w:firstRowFirstColumn="0" w:firstRowLastColumn="0" w:lastRowFirstColumn="0" w:lastRowLastColumn="0"/>
            <w:tcW w:w="791" w:type="pct"/>
          </w:tcPr>
          <w:p w14:paraId="46350F0C" w14:textId="6DB1BC25" w:rsidR="00133D93" w:rsidRPr="004E6C2C" w:rsidDel="00207654" w:rsidRDefault="00133D93">
            <w:pPr>
              <w:spacing w:line="480" w:lineRule="auto"/>
              <w:jc w:val="both"/>
              <w:rPr>
                <w:del w:id="4095" w:author="Mohammad Nayeem" w:date="2020-04-21T21:16:00Z"/>
                <w:rFonts w:ascii="Times New Roman" w:hAnsi="Times New Roman" w:cs="Times New Roman"/>
                <w:sz w:val="24"/>
                <w:szCs w:val="24"/>
                <w:rPrChange w:id="4096" w:author="Mohammad Nayeem" w:date="2020-04-21T22:30:00Z">
                  <w:rPr>
                    <w:del w:id="4097" w:author="Mohammad Nayeem" w:date="2020-04-21T21:16:00Z"/>
                    <w:rFonts w:ascii="Times New Roman" w:hAnsi="Times New Roman" w:cs="Times New Roman"/>
                  </w:rPr>
                </w:rPrChange>
              </w:rPr>
              <w:pPrChange w:id="4098" w:author="nayeem hasan" w:date="2020-04-22T17:14:00Z">
                <w:pPr>
                  <w:spacing w:line="480" w:lineRule="auto"/>
                  <w:jc w:val="center"/>
                </w:pPr>
              </w:pPrChange>
            </w:pPr>
          </w:p>
        </w:tc>
        <w:tc>
          <w:tcPr>
            <w:tcW w:w="1076" w:type="pct"/>
          </w:tcPr>
          <w:p w14:paraId="7C8F1200" w14:textId="4A8CACC4" w:rsidR="00133D93" w:rsidRPr="004E6C2C" w:rsidDel="00207654" w:rsidRDefault="00133D93">
            <w:pPr>
              <w:spacing w:line="480" w:lineRule="auto"/>
              <w:jc w:val="both"/>
              <w:cnfStyle w:val="000000100000" w:firstRow="0" w:lastRow="0" w:firstColumn="0" w:lastColumn="0" w:oddVBand="0" w:evenVBand="0" w:oddHBand="1" w:evenHBand="0" w:firstRowFirstColumn="0" w:firstRowLastColumn="0" w:lastRowFirstColumn="0" w:lastRowLastColumn="0"/>
              <w:rPr>
                <w:del w:id="4099" w:author="Mohammad Nayeem" w:date="2020-04-21T21:16:00Z"/>
                <w:rFonts w:ascii="Times New Roman" w:hAnsi="Times New Roman" w:cs="Times New Roman"/>
                <w:b/>
                <w:sz w:val="24"/>
                <w:szCs w:val="24"/>
                <w:rPrChange w:id="4100" w:author="Mohammad Nayeem" w:date="2020-04-21T22:30:00Z">
                  <w:rPr>
                    <w:del w:id="4101" w:author="Mohammad Nayeem" w:date="2020-04-21T21:16:00Z"/>
                    <w:rFonts w:ascii="Times New Roman" w:hAnsi="Times New Roman" w:cs="Times New Roman"/>
                    <w:b/>
                  </w:rPr>
                </w:rPrChange>
              </w:rPr>
              <w:pPrChange w:id="410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103" w:author="Mohammad Nayeem" w:date="2020-04-21T21:16:00Z">
              <w:r w:rsidRPr="004E6C2C" w:rsidDel="00207654">
                <w:rPr>
                  <w:rFonts w:ascii="Times New Roman" w:hAnsi="Times New Roman" w:cs="Times New Roman"/>
                  <w:b/>
                  <w:sz w:val="24"/>
                  <w:szCs w:val="24"/>
                  <w:rPrChange w:id="4104" w:author="Mohammad Nayeem" w:date="2020-04-21T22:30:00Z">
                    <w:rPr>
                      <w:rFonts w:ascii="Times New Roman" w:hAnsi="Times New Roman" w:cs="Times New Roman"/>
                      <w:b/>
                    </w:rPr>
                  </w:rPrChange>
                </w:rPr>
                <w:delText>CRR</w:delText>
              </w:r>
            </w:del>
          </w:p>
        </w:tc>
        <w:tc>
          <w:tcPr>
            <w:tcW w:w="1973" w:type="pct"/>
          </w:tcPr>
          <w:p w14:paraId="17B2979E" w14:textId="736FEE01" w:rsidR="00133D93" w:rsidRPr="004E6C2C" w:rsidDel="00207654" w:rsidRDefault="00133D93">
            <w:pPr>
              <w:spacing w:line="480" w:lineRule="auto"/>
              <w:jc w:val="both"/>
              <w:cnfStyle w:val="000000100000" w:firstRow="0" w:lastRow="0" w:firstColumn="0" w:lastColumn="0" w:oddVBand="0" w:evenVBand="0" w:oddHBand="1" w:evenHBand="0" w:firstRowFirstColumn="0" w:firstRowLastColumn="0" w:lastRowFirstColumn="0" w:lastRowLastColumn="0"/>
              <w:rPr>
                <w:del w:id="4105" w:author="Mohammad Nayeem" w:date="2020-04-21T21:16:00Z"/>
                <w:rFonts w:ascii="Times New Roman" w:hAnsi="Times New Roman" w:cs="Times New Roman"/>
                <w:b/>
                <w:sz w:val="24"/>
                <w:szCs w:val="24"/>
                <w:rPrChange w:id="4106" w:author="Mohammad Nayeem" w:date="2020-04-21T22:30:00Z">
                  <w:rPr>
                    <w:del w:id="4107" w:author="Mohammad Nayeem" w:date="2020-04-21T21:16:00Z"/>
                    <w:rFonts w:ascii="Times New Roman" w:hAnsi="Times New Roman" w:cs="Times New Roman"/>
                    <w:b/>
                  </w:rPr>
                </w:rPrChange>
              </w:rPr>
              <w:pPrChange w:id="4108"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109" w:author="Mohammad Nayeem" w:date="2020-04-21T21:16:00Z">
              <w:r w:rsidRPr="004E6C2C" w:rsidDel="00207654">
                <w:rPr>
                  <w:rFonts w:ascii="Times New Roman" w:hAnsi="Times New Roman" w:cs="Times New Roman"/>
                  <w:b/>
                  <w:sz w:val="24"/>
                  <w:szCs w:val="24"/>
                  <w:rPrChange w:id="4110" w:author="Mohammad Nayeem" w:date="2020-04-21T22:30:00Z">
                    <w:rPr>
                      <w:rFonts w:ascii="Times New Roman" w:hAnsi="Times New Roman" w:cs="Times New Roman"/>
                      <w:b/>
                    </w:rPr>
                  </w:rPrChange>
                </w:rPr>
                <w:delText>95% CI</w:delText>
              </w:r>
            </w:del>
          </w:p>
        </w:tc>
        <w:tc>
          <w:tcPr>
            <w:tcW w:w="1159" w:type="pct"/>
          </w:tcPr>
          <w:p w14:paraId="396F4790" w14:textId="387EAB5C" w:rsidR="00133D93" w:rsidRPr="004E6C2C" w:rsidDel="00207654" w:rsidRDefault="00133D93">
            <w:pPr>
              <w:spacing w:line="480" w:lineRule="auto"/>
              <w:jc w:val="both"/>
              <w:cnfStyle w:val="000000100000" w:firstRow="0" w:lastRow="0" w:firstColumn="0" w:lastColumn="0" w:oddVBand="0" w:evenVBand="0" w:oddHBand="1" w:evenHBand="0" w:firstRowFirstColumn="0" w:firstRowLastColumn="0" w:lastRowFirstColumn="0" w:lastRowLastColumn="0"/>
              <w:rPr>
                <w:del w:id="4111" w:author="Mohammad Nayeem" w:date="2020-04-21T21:16:00Z"/>
                <w:rFonts w:ascii="Times New Roman" w:hAnsi="Times New Roman" w:cs="Times New Roman"/>
                <w:b/>
                <w:sz w:val="24"/>
                <w:szCs w:val="24"/>
                <w:rPrChange w:id="4112" w:author="Mohammad Nayeem" w:date="2020-04-21T22:30:00Z">
                  <w:rPr>
                    <w:del w:id="4113" w:author="Mohammad Nayeem" w:date="2020-04-21T21:16:00Z"/>
                    <w:rFonts w:ascii="Times New Roman" w:hAnsi="Times New Roman" w:cs="Times New Roman"/>
                    <w:b/>
                  </w:rPr>
                </w:rPrChange>
              </w:rPr>
              <w:pPrChange w:id="411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115" w:author="Mohammad Nayeem" w:date="2020-04-21T21:16:00Z">
              <w:r w:rsidRPr="004E6C2C" w:rsidDel="00207654">
                <w:rPr>
                  <w:rFonts w:ascii="Times New Roman" w:hAnsi="Times New Roman" w:cs="Times New Roman"/>
                  <w:b/>
                  <w:kern w:val="24"/>
                  <w:sz w:val="24"/>
                  <w:szCs w:val="24"/>
                  <w:lang w:val="da-DK"/>
                  <w:rPrChange w:id="4116" w:author="Mohammad Nayeem" w:date="2020-04-21T22:30:00Z">
                    <w:rPr>
                      <w:rFonts w:ascii="Times New Roman" w:hAnsi="Times New Roman" w:cs="Times New Roman"/>
                      <w:b/>
                      <w:kern w:val="24"/>
                      <w:lang w:val="da-DK"/>
                    </w:rPr>
                  </w:rPrChange>
                </w:rPr>
                <w:delText>P-value</w:delText>
              </w:r>
            </w:del>
          </w:p>
        </w:tc>
      </w:tr>
      <w:tr w:rsidR="00133D93" w:rsidRPr="004E6C2C" w:rsidDel="00207654" w14:paraId="7966B7AA" w14:textId="6301D7DD" w:rsidTr="008B2677">
        <w:trPr>
          <w:del w:id="4117" w:author="Mohammad Nayeem" w:date="2020-04-21T21:16: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20B189BD" w14:textId="3A40CCE9" w:rsidR="00133D93" w:rsidRPr="004E6C2C" w:rsidDel="00207654" w:rsidRDefault="00133D93">
            <w:pPr>
              <w:spacing w:line="480" w:lineRule="auto"/>
              <w:jc w:val="both"/>
              <w:rPr>
                <w:del w:id="4118" w:author="Mohammad Nayeem" w:date="2020-04-21T21:16:00Z"/>
                <w:rFonts w:ascii="Times New Roman" w:hAnsi="Times New Roman" w:cs="Times New Roman"/>
                <w:sz w:val="24"/>
                <w:szCs w:val="24"/>
                <w:rPrChange w:id="4119" w:author="Mohammad Nayeem" w:date="2020-04-21T22:30:00Z">
                  <w:rPr>
                    <w:del w:id="4120" w:author="Mohammad Nayeem" w:date="2020-04-21T21:16:00Z"/>
                    <w:rFonts w:ascii="Times New Roman" w:hAnsi="Times New Roman" w:cs="Times New Roman"/>
                  </w:rPr>
                </w:rPrChange>
              </w:rPr>
              <w:pPrChange w:id="4121" w:author="nayeem hasan" w:date="2020-04-22T17:14:00Z">
                <w:pPr>
                  <w:spacing w:line="480" w:lineRule="auto"/>
                </w:pPr>
              </w:pPrChange>
            </w:pPr>
            <w:del w:id="4122" w:author="Mohammad Nayeem" w:date="2020-04-21T21:16:00Z">
              <w:r w:rsidRPr="004E6C2C" w:rsidDel="00207654">
                <w:rPr>
                  <w:rFonts w:ascii="Times New Roman" w:hAnsi="Times New Roman" w:cs="Times New Roman"/>
                  <w:sz w:val="24"/>
                  <w:szCs w:val="24"/>
                  <w:rPrChange w:id="4123" w:author="Mohammad Nayeem" w:date="2020-04-21T22:30:00Z">
                    <w:rPr>
                      <w:rFonts w:ascii="Times New Roman" w:hAnsi="Times New Roman" w:cs="Times New Roman"/>
                    </w:rPr>
                  </w:rPrChange>
                </w:rPr>
                <w:delText>EBF</w:delText>
              </w:r>
            </w:del>
          </w:p>
        </w:tc>
      </w:tr>
      <w:tr w:rsidR="00133D93" w:rsidRPr="004E6C2C" w:rsidDel="00207654" w14:paraId="5643184B" w14:textId="43FF33C2" w:rsidTr="008B2677">
        <w:trPr>
          <w:cnfStyle w:val="000000100000" w:firstRow="0" w:lastRow="0" w:firstColumn="0" w:lastColumn="0" w:oddVBand="0" w:evenVBand="0" w:oddHBand="1" w:evenHBand="0" w:firstRowFirstColumn="0" w:firstRowLastColumn="0" w:lastRowFirstColumn="0" w:lastRowLastColumn="0"/>
          <w:del w:id="4124" w:author="Mohammad Nayeem" w:date="2020-04-21T21:16:00Z"/>
        </w:trPr>
        <w:tc>
          <w:tcPr>
            <w:cnfStyle w:val="001000000000" w:firstRow="0" w:lastRow="0" w:firstColumn="1" w:lastColumn="0" w:oddVBand="0" w:evenVBand="0" w:oddHBand="0" w:evenHBand="0" w:firstRowFirstColumn="0" w:firstRowLastColumn="0" w:lastRowFirstColumn="0" w:lastRowLastColumn="0"/>
            <w:tcW w:w="791" w:type="pct"/>
          </w:tcPr>
          <w:p w14:paraId="74A0EB5E" w14:textId="53EBC8CE" w:rsidR="00133D93" w:rsidRPr="004E6C2C" w:rsidDel="00207654" w:rsidRDefault="00133D93">
            <w:pPr>
              <w:spacing w:line="480" w:lineRule="auto"/>
              <w:jc w:val="both"/>
              <w:rPr>
                <w:del w:id="4125" w:author="Mohammad Nayeem" w:date="2020-04-21T21:16:00Z"/>
                <w:rFonts w:ascii="Times New Roman" w:hAnsi="Times New Roman" w:cs="Times New Roman"/>
                <w:b w:val="0"/>
                <w:bCs w:val="0"/>
                <w:sz w:val="24"/>
                <w:szCs w:val="24"/>
                <w:rPrChange w:id="4126" w:author="Mohammad Nayeem" w:date="2020-04-21T22:30:00Z">
                  <w:rPr>
                    <w:del w:id="4127" w:author="Mohammad Nayeem" w:date="2020-04-21T21:16:00Z"/>
                    <w:rFonts w:ascii="Times New Roman" w:hAnsi="Times New Roman" w:cs="Times New Roman"/>
                    <w:b w:val="0"/>
                    <w:bCs w:val="0"/>
                  </w:rPr>
                </w:rPrChange>
              </w:rPr>
              <w:pPrChange w:id="4128" w:author="nayeem hasan" w:date="2020-04-22T17:14:00Z">
                <w:pPr>
                  <w:spacing w:line="480" w:lineRule="auto"/>
                </w:pPr>
              </w:pPrChange>
            </w:pPr>
            <w:del w:id="4129" w:author="Mohammad Nayeem" w:date="2020-04-21T21:16:00Z">
              <w:r w:rsidRPr="004E6C2C" w:rsidDel="00207654">
                <w:rPr>
                  <w:rFonts w:ascii="Times New Roman" w:hAnsi="Times New Roman" w:cs="Times New Roman"/>
                  <w:sz w:val="24"/>
                  <w:szCs w:val="24"/>
                  <w:rPrChange w:id="4130" w:author="Mohammad Nayeem" w:date="2020-04-21T22:30:00Z">
                    <w:rPr>
                      <w:rFonts w:ascii="Times New Roman" w:hAnsi="Times New Roman" w:cs="Times New Roman"/>
                    </w:rPr>
                  </w:rPrChange>
                </w:rPr>
                <w:delText>No</w:delText>
              </w:r>
            </w:del>
          </w:p>
        </w:tc>
        <w:tc>
          <w:tcPr>
            <w:tcW w:w="1076" w:type="pct"/>
          </w:tcPr>
          <w:p w14:paraId="5C7263AB" w14:textId="03806299" w:rsidR="00133D93" w:rsidRPr="004E6C2C" w:rsidDel="00207654" w:rsidRDefault="00133D93">
            <w:pPr>
              <w:spacing w:line="480" w:lineRule="auto"/>
              <w:jc w:val="both"/>
              <w:cnfStyle w:val="000000100000" w:firstRow="0" w:lastRow="0" w:firstColumn="0" w:lastColumn="0" w:oddVBand="0" w:evenVBand="0" w:oddHBand="1" w:evenHBand="0" w:firstRowFirstColumn="0" w:firstRowLastColumn="0" w:lastRowFirstColumn="0" w:lastRowLastColumn="0"/>
              <w:rPr>
                <w:del w:id="4131" w:author="Mohammad Nayeem" w:date="2020-04-21T21:16:00Z"/>
                <w:rFonts w:ascii="Times New Roman" w:hAnsi="Times New Roman" w:cs="Times New Roman"/>
                <w:b/>
                <w:sz w:val="24"/>
                <w:szCs w:val="24"/>
                <w:rPrChange w:id="4132" w:author="Mohammad Nayeem" w:date="2020-04-21T22:30:00Z">
                  <w:rPr>
                    <w:del w:id="4133" w:author="Mohammad Nayeem" w:date="2020-04-21T21:16:00Z"/>
                    <w:rFonts w:ascii="Times New Roman" w:hAnsi="Times New Roman" w:cs="Times New Roman"/>
                    <w:b/>
                  </w:rPr>
                </w:rPrChange>
              </w:rPr>
              <w:pPrChange w:id="413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135" w:author="Mohammad Nayeem" w:date="2020-04-21T21:16:00Z">
              <w:r w:rsidRPr="004E6C2C" w:rsidDel="00207654">
                <w:rPr>
                  <w:rFonts w:ascii="Times New Roman" w:hAnsi="Times New Roman" w:cs="Times New Roman"/>
                  <w:sz w:val="24"/>
                  <w:szCs w:val="24"/>
                  <w:rPrChange w:id="4136" w:author="Mohammad Nayeem" w:date="2020-04-21T22:30:00Z">
                    <w:rPr>
                      <w:rFonts w:ascii="Times New Roman" w:hAnsi="Times New Roman" w:cs="Times New Roman"/>
                    </w:rPr>
                  </w:rPrChange>
                </w:rPr>
                <w:delText>1.</w:delText>
              </w:r>
              <w:r w:rsidR="00785BE0" w:rsidRPr="004E6C2C" w:rsidDel="00207654">
                <w:rPr>
                  <w:rFonts w:ascii="Times New Roman" w:hAnsi="Times New Roman" w:cs="Times New Roman"/>
                  <w:sz w:val="24"/>
                  <w:szCs w:val="24"/>
                  <w:rPrChange w:id="4137" w:author="Mohammad Nayeem" w:date="2020-04-21T22:30:00Z">
                    <w:rPr>
                      <w:rFonts w:ascii="Times New Roman" w:hAnsi="Times New Roman" w:cs="Times New Roman"/>
                    </w:rPr>
                  </w:rPrChange>
                </w:rPr>
                <w:delText>2</w:delText>
              </w:r>
            </w:del>
            <w:del w:id="4138" w:author="Mohammad Nayeem" w:date="2020-04-19T22:37:00Z">
              <w:r w:rsidR="00785BE0" w:rsidRPr="004E6C2C" w:rsidDel="005F791B">
                <w:rPr>
                  <w:rFonts w:ascii="Times New Roman" w:hAnsi="Times New Roman" w:cs="Times New Roman"/>
                  <w:sz w:val="24"/>
                  <w:szCs w:val="24"/>
                  <w:rPrChange w:id="4139" w:author="Mohammad Nayeem" w:date="2020-04-21T22:30:00Z">
                    <w:rPr>
                      <w:rFonts w:ascii="Times New Roman" w:hAnsi="Times New Roman" w:cs="Times New Roman"/>
                    </w:rPr>
                  </w:rPrChange>
                </w:rPr>
                <w:delText>4</w:delText>
              </w:r>
            </w:del>
          </w:p>
        </w:tc>
        <w:tc>
          <w:tcPr>
            <w:tcW w:w="1973" w:type="pct"/>
          </w:tcPr>
          <w:p w14:paraId="2B666DF7" w14:textId="1EAC5225" w:rsidR="00133D93" w:rsidRPr="004E6C2C" w:rsidDel="00207654" w:rsidRDefault="00133D93">
            <w:pPr>
              <w:spacing w:line="480" w:lineRule="auto"/>
              <w:jc w:val="both"/>
              <w:cnfStyle w:val="000000100000" w:firstRow="0" w:lastRow="0" w:firstColumn="0" w:lastColumn="0" w:oddVBand="0" w:evenVBand="0" w:oddHBand="1" w:evenHBand="0" w:firstRowFirstColumn="0" w:firstRowLastColumn="0" w:lastRowFirstColumn="0" w:lastRowLastColumn="0"/>
              <w:rPr>
                <w:del w:id="4140" w:author="Mohammad Nayeem" w:date="2020-04-21T21:16:00Z"/>
                <w:rFonts w:ascii="Times New Roman" w:hAnsi="Times New Roman" w:cs="Times New Roman"/>
                <w:sz w:val="24"/>
                <w:szCs w:val="24"/>
                <w:rPrChange w:id="4141" w:author="Mohammad Nayeem" w:date="2020-04-21T22:30:00Z">
                  <w:rPr>
                    <w:del w:id="4142" w:author="Mohammad Nayeem" w:date="2020-04-21T21:16:00Z"/>
                    <w:rFonts w:ascii="Times New Roman" w:hAnsi="Times New Roman" w:cs="Times New Roman"/>
                  </w:rPr>
                </w:rPrChange>
              </w:rPr>
              <w:pPrChange w:id="414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144" w:author="Mohammad Nayeem" w:date="2020-04-21T21:16:00Z">
              <w:r w:rsidRPr="004E6C2C" w:rsidDel="00207654">
                <w:rPr>
                  <w:rFonts w:ascii="Times New Roman" w:hAnsi="Times New Roman" w:cs="Times New Roman"/>
                  <w:sz w:val="24"/>
                  <w:szCs w:val="24"/>
                  <w:rPrChange w:id="4145" w:author="Mohammad Nayeem" w:date="2020-04-21T22:30:00Z">
                    <w:rPr>
                      <w:rFonts w:ascii="Times New Roman" w:hAnsi="Times New Roman" w:cs="Times New Roman"/>
                    </w:rPr>
                  </w:rPrChange>
                </w:rPr>
                <w:delText>[1.</w:delText>
              </w:r>
              <w:r w:rsidR="00785BE0" w:rsidRPr="004E6C2C" w:rsidDel="00207654">
                <w:rPr>
                  <w:rFonts w:ascii="Times New Roman" w:hAnsi="Times New Roman" w:cs="Times New Roman"/>
                  <w:sz w:val="24"/>
                  <w:szCs w:val="24"/>
                  <w:rPrChange w:id="4146" w:author="Mohammad Nayeem" w:date="2020-04-21T22:30:00Z">
                    <w:rPr>
                      <w:rFonts w:ascii="Times New Roman" w:hAnsi="Times New Roman" w:cs="Times New Roman"/>
                    </w:rPr>
                  </w:rPrChange>
                </w:rPr>
                <w:delText>01</w:delText>
              </w:r>
              <w:r w:rsidRPr="004E6C2C" w:rsidDel="00207654">
                <w:rPr>
                  <w:rFonts w:ascii="Times New Roman" w:hAnsi="Times New Roman" w:cs="Times New Roman"/>
                  <w:sz w:val="24"/>
                  <w:szCs w:val="24"/>
                  <w:rPrChange w:id="4147" w:author="Mohammad Nayeem" w:date="2020-04-21T22:30:00Z">
                    <w:rPr>
                      <w:rFonts w:ascii="Times New Roman" w:hAnsi="Times New Roman" w:cs="Times New Roman"/>
                    </w:rPr>
                  </w:rPrChange>
                </w:rPr>
                <w:delText>,</w:delText>
              </w:r>
              <w:r w:rsidR="00785BE0" w:rsidRPr="004E6C2C" w:rsidDel="00207654">
                <w:rPr>
                  <w:rFonts w:ascii="Times New Roman" w:hAnsi="Times New Roman" w:cs="Times New Roman"/>
                  <w:sz w:val="24"/>
                  <w:szCs w:val="24"/>
                  <w:rPrChange w:id="4148" w:author="Mohammad Nayeem" w:date="2020-04-21T22:30:00Z">
                    <w:rPr>
                      <w:rFonts w:ascii="Times New Roman" w:hAnsi="Times New Roman" w:cs="Times New Roman"/>
                    </w:rPr>
                  </w:rPrChange>
                </w:rPr>
                <w:delText>1.57</w:delText>
              </w:r>
              <w:r w:rsidRPr="004E6C2C" w:rsidDel="00207654">
                <w:rPr>
                  <w:rFonts w:ascii="Times New Roman" w:hAnsi="Times New Roman" w:cs="Times New Roman"/>
                  <w:sz w:val="24"/>
                  <w:szCs w:val="24"/>
                  <w:rPrChange w:id="4149" w:author="Mohammad Nayeem" w:date="2020-04-21T22:30:00Z">
                    <w:rPr>
                      <w:rFonts w:ascii="Times New Roman" w:hAnsi="Times New Roman" w:cs="Times New Roman"/>
                    </w:rPr>
                  </w:rPrChange>
                </w:rPr>
                <w:delText>]</w:delText>
              </w:r>
            </w:del>
          </w:p>
        </w:tc>
        <w:tc>
          <w:tcPr>
            <w:tcW w:w="1159" w:type="pct"/>
          </w:tcPr>
          <w:p w14:paraId="13956437" w14:textId="732DED8D" w:rsidR="00133D93" w:rsidRPr="004E6C2C" w:rsidDel="00207654" w:rsidRDefault="00133D93">
            <w:pPr>
              <w:spacing w:line="480" w:lineRule="auto"/>
              <w:jc w:val="both"/>
              <w:cnfStyle w:val="000000100000" w:firstRow="0" w:lastRow="0" w:firstColumn="0" w:lastColumn="0" w:oddVBand="0" w:evenVBand="0" w:oddHBand="1" w:evenHBand="0" w:firstRowFirstColumn="0" w:firstRowLastColumn="0" w:lastRowFirstColumn="0" w:lastRowLastColumn="0"/>
              <w:rPr>
                <w:del w:id="4150" w:author="Mohammad Nayeem" w:date="2020-04-21T21:16:00Z"/>
                <w:rFonts w:ascii="Times New Roman" w:hAnsi="Times New Roman" w:cs="Times New Roman"/>
                <w:sz w:val="24"/>
                <w:szCs w:val="24"/>
                <w:rPrChange w:id="4151" w:author="Mohammad Nayeem" w:date="2020-04-21T22:30:00Z">
                  <w:rPr>
                    <w:del w:id="4152" w:author="Mohammad Nayeem" w:date="2020-04-21T21:16:00Z"/>
                    <w:rFonts w:ascii="Times New Roman" w:hAnsi="Times New Roman" w:cs="Times New Roman"/>
                  </w:rPr>
                </w:rPrChange>
              </w:rPr>
              <w:pPrChange w:id="415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154" w:author="Mohammad Nayeem" w:date="2020-04-21T21:16:00Z">
              <w:r w:rsidRPr="004E6C2C" w:rsidDel="00207654">
                <w:rPr>
                  <w:rFonts w:ascii="Times New Roman" w:hAnsi="Times New Roman" w:cs="Times New Roman"/>
                  <w:sz w:val="24"/>
                  <w:szCs w:val="24"/>
                  <w:rPrChange w:id="4155" w:author="Mohammad Nayeem" w:date="2020-04-21T22:30:00Z">
                    <w:rPr>
                      <w:rFonts w:ascii="Times New Roman" w:hAnsi="Times New Roman" w:cs="Times New Roman"/>
                    </w:rPr>
                  </w:rPrChange>
                </w:rPr>
                <w:delText>0.0</w:delText>
              </w:r>
              <w:r w:rsidR="00336CC4" w:rsidRPr="004E6C2C" w:rsidDel="00207654">
                <w:rPr>
                  <w:rFonts w:ascii="Times New Roman" w:hAnsi="Times New Roman" w:cs="Times New Roman"/>
                  <w:sz w:val="24"/>
                  <w:szCs w:val="24"/>
                  <w:rPrChange w:id="4156" w:author="Mohammad Nayeem" w:date="2020-04-21T22:30:00Z">
                    <w:rPr>
                      <w:rFonts w:ascii="Times New Roman" w:hAnsi="Times New Roman" w:cs="Times New Roman"/>
                    </w:rPr>
                  </w:rPrChange>
                </w:rPr>
                <w:delText>4</w:delText>
              </w:r>
              <w:r w:rsidR="00410CBF" w:rsidRPr="004E6C2C" w:rsidDel="00207654">
                <w:rPr>
                  <w:rFonts w:ascii="Times New Roman" w:hAnsi="Times New Roman" w:cs="Times New Roman"/>
                  <w:sz w:val="24"/>
                  <w:szCs w:val="24"/>
                  <w:rPrChange w:id="4157" w:author="Mohammad Nayeem" w:date="2020-04-21T22:30:00Z">
                    <w:rPr>
                      <w:rFonts w:ascii="Times New Roman" w:hAnsi="Times New Roman" w:cs="Times New Roman"/>
                    </w:rPr>
                  </w:rPrChange>
                </w:rPr>
                <w:delText>5</w:delText>
              </w:r>
            </w:del>
          </w:p>
        </w:tc>
      </w:tr>
      <w:tr w:rsidR="00133D93" w:rsidRPr="004E6C2C" w:rsidDel="00207654" w14:paraId="1DF3E271" w14:textId="3F2D492F" w:rsidTr="008B2677">
        <w:trPr>
          <w:del w:id="4158" w:author="Mohammad Nayeem" w:date="2020-04-21T21:16:00Z"/>
        </w:trPr>
        <w:tc>
          <w:tcPr>
            <w:cnfStyle w:val="001000000000" w:firstRow="0" w:lastRow="0" w:firstColumn="1" w:lastColumn="0" w:oddVBand="0" w:evenVBand="0" w:oddHBand="0" w:evenHBand="0" w:firstRowFirstColumn="0" w:firstRowLastColumn="0" w:lastRowFirstColumn="0" w:lastRowLastColumn="0"/>
            <w:tcW w:w="791" w:type="pct"/>
          </w:tcPr>
          <w:p w14:paraId="13FAC52C" w14:textId="0939D4EF" w:rsidR="00133D93" w:rsidRPr="004E6C2C" w:rsidDel="00207654" w:rsidRDefault="00133D93">
            <w:pPr>
              <w:spacing w:line="480" w:lineRule="auto"/>
              <w:jc w:val="both"/>
              <w:rPr>
                <w:del w:id="4159" w:author="Mohammad Nayeem" w:date="2020-04-21T21:16:00Z"/>
                <w:rFonts w:ascii="Times New Roman" w:hAnsi="Times New Roman" w:cs="Times New Roman"/>
                <w:b w:val="0"/>
                <w:bCs w:val="0"/>
                <w:sz w:val="24"/>
                <w:szCs w:val="24"/>
                <w:rPrChange w:id="4160" w:author="Mohammad Nayeem" w:date="2020-04-21T22:30:00Z">
                  <w:rPr>
                    <w:del w:id="4161" w:author="Mohammad Nayeem" w:date="2020-04-21T21:16:00Z"/>
                    <w:rFonts w:ascii="Times New Roman" w:hAnsi="Times New Roman" w:cs="Times New Roman"/>
                    <w:b w:val="0"/>
                    <w:bCs w:val="0"/>
                  </w:rPr>
                </w:rPrChange>
              </w:rPr>
              <w:pPrChange w:id="4162" w:author="nayeem hasan" w:date="2020-04-22T17:14:00Z">
                <w:pPr>
                  <w:spacing w:line="480" w:lineRule="auto"/>
                </w:pPr>
              </w:pPrChange>
            </w:pPr>
            <w:del w:id="4163" w:author="Mohammad Nayeem" w:date="2020-04-21T21:16:00Z">
              <w:r w:rsidRPr="004E6C2C" w:rsidDel="00207654">
                <w:rPr>
                  <w:rFonts w:ascii="Times New Roman" w:hAnsi="Times New Roman" w:cs="Times New Roman"/>
                  <w:sz w:val="24"/>
                  <w:szCs w:val="24"/>
                  <w:rPrChange w:id="4164" w:author="Mohammad Nayeem" w:date="2020-04-21T22:30:00Z">
                    <w:rPr>
                      <w:rFonts w:ascii="Times New Roman" w:hAnsi="Times New Roman" w:cs="Times New Roman"/>
                    </w:rPr>
                  </w:rPrChange>
                </w:rPr>
                <w:delText>Yes</w:delText>
              </w:r>
            </w:del>
          </w:p>
        </w:tc>
        <w:tc>
          <w:tcPr>
            <w:tcW w:w="1076" w:type="pct"/>
          </w:tcPr>
          <w:p w14:paraId="166AEED2" w14:textId="49029D40" w:rsidR="00133D93" w:rsidRPr="004E6C2C" w:rsidDel="00207654" w:rsidRDefault="00133D93">
            <w:pPr>
              <w:spacing w:line="480" w:lineRule="auto"/>
              <w:jc w:val="both"/>
              <w:cnfStyle w:val="000000000000" w:firstRow="0" w:lastRow="0" w:firstColumn="0" w:lastColumn="0" w:oddVBand="0" w:evenVBand="0" w:oddHBand="0" w:evenHBand="0" w:firstRowFirstColumn="0" w:firstRowLastColumn="0" w:lastRowFirstColumn="0" w:lastRowLastColumn="0"/>
              <w:rPr>
                <w:del w:id="4165" w:author="Mohammad Nayeem" w:date="2020-04-21T21:16:00Z"/>
                <w:rFonts w:ascii="Times New Roman" w:hAnsi="Times New Roman" w:cs="Times New Roman"/>
                <w:b/>
                <w:sz w:val="24"/>
                <w:szCs w:val="24"/>
                <w:rPrChange w:id="4166" w:author="Mohammad Nayeem" w:date="2020-04-21T22:30:00Z">
                  <w:rPr>
                    <w:del w:id="4167" w:author="Mohammad Nayeem" w:date="2020-04-21T21:16:00Z"/>
                    <w:rFonts w:ascii="Times New Roman" w:hAnsi="Times New Roman" w:cs="Times New Roman"/>
                    <w:b/>
                  </w:rPr>
                </w:rPrChange>
              </w:rPr>
              <w:pPrChange w:id="416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169" w:author="Mohammad Nayeem" w:date="2020-04-21T21:16:00Z">
              <w:r w:rsidRPr="004E6C2C" w:rsidDel="00207654">
                <w:rPr>
                  <w:rFonts w:ascii="Times New Roman" w:hAnsi="Times New Roman" w:cs="Times New Roman"/>
                  <w:sz w:val="24"/>
                  <w:szCs w:val="24"/>
                  <w:rPrChange w:id="4170" w:author="Mohammad Nayeem" w:date="2020-04-21T22:30:00Z">
                    <w:rPr>
                      <w:rFonts w:ascii="Times New Roman" w:hAnsi="Times New Roman" w:cs="Times New Roman"/>
                    </w:rPr>
                  </w:rPrChange>
                </w:rPr>
                <w:delText>Ref.</w:delText>
              </w:r>
            </w:del>
          </w:p>
        </w:tc>
        <w:tc>
          <w:tcPr>
            <w:tcW w:w="1973" w:type="pct"/>
          </w:tcPr>
          <w:p w14:paraId="1F58ACDB" w14:textId="2C6F04F5" w:rsidR="00133D93" w:rsidRPr="004E6C2C" w:rsidDel="00207654" w:rsidRDefault="00133D93">
            <w:pPr>
              <w:spacing w:line="480" w:lineRule="auto"/>
              <w:jc w:val="both"/>
              <w:cnfStyle w:val="000000000000" w:firstRow="0" w:lastRow="0" w:firstColumn="0" w:lastColumn="0" w:oddVBand="0" w:evenVBand="0" w:oddHBand="0" w:evenHBand="0" w:firstRowFirstColumn="0" w:firstRowLastColumn="0" w:lastRowFirstColumn="0" w:lastRowLastColumn="0"/>
              <w:rPr>
                <w:del w:id="4171" w:author="Mohammad Nayeem" w:date="2020-04-21T21:16:00Z"/>
                <w:rFonts w:ascii="Times New Roman" w:hAnsi="Times New Roman" w:cs="Times New Roman"/>
                <w:sz w:val="24"/>
                <w:szCs w:val="24"/>
                <w:rPrChange w:id="4172" w:author="Mohammad Nayeem" w:date="2020-04-21T22:30:00Z">
                  <w:rPr>
                    <w:del w:id="4173" w:author="Mohammad Nayeem" w:date="2020-04-21T21:16:00Z"/>
                    <w:rFonts w:ascii="Times New Roman" w:hAnsi="Times New Roman" w:cs="Times New Roman"/>
                  </w:rPr>
                </w:rPrChange>
              </w:rPr>
              <w:pPrChange w:id="417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175" w:author="Mohammad Nayeem" w:date="2020-04-21T21:16:00Z">
              <w:r w:rsidRPr="004E6C2C" w:rsidDel="00207654">
                <w:rPr>
                  <w:rFonts w:ascii="Times New Roman" w:hAnsi="Times New Roman" w:cs="Times New Roman"/>
                  <w:sz w:val="24"/>
                  <w:szCs w:val="24"/>
                  <w:rPrChange w:id="4176" w:author="Mohammad Nayeem" w:date="2020-04-21T22:30:00Z">
                    <w:rPr>
                      <w:rFonts w:ascii="Times New Roman" w:hAnsi="Times New Roman" w:cs="Times New Roman"/>
                    </w:rPr>
                  </w:rPrChange>
                </w:rPr>
                <w:delText>-</w:delText>
              </w:r>
            </w:del>
          </w:p>
        </w:tc>
        <w:tc>
          <w:tcPr>
            <w:tcW w:w="1159" w:type="pct"/>
          </w:tcPr>
          <w:p w14:paraId="27EC1ABD" w14:textId="2B92F0D1" w:rsidR="00133D93" w:rsidRPr="004E6C2C" w:rsidDel="00207654" w:rsidRDefault="00133D93">
            <w:pPr>
              <w:spacing w:line="480" w:lineRule="auto"/>
              <w:jc w:val="both"/>
              <w:cnfStyle w:val="000000000000" w:firstRow="0" w:lastRow="0" w:firstColumn="0" w:lastColumn="0" w:oddVBand="0" w:evenVBand="0" w:oddHBand="0" w:evenHBand="0" w:firstRowFirstColumn="0" w:firstRowLastColumn="0" w:lastRowFirstColumn="0" w:lastRowLastColumn="0"/>
              <w:rPr>
                <w:del w:id="4177" w:author="Mohammad Nayeem" w:date="2020-04-21T21:16:00Z"/>
                <w:rFonts w:ascii="Times New Roman" w:hAnsi="Times New Roman" w:cs="Times New Roman"/>
                <w:sz w:val="24"/>
                <w:szCs w:val="24"/>
                <w:rPrChange w:id="4178" w:author="Mohammad Nayeem" w:date="2020-04-21T22:30:00Z">
                  <w:rPr>
                    <w:del w:id="4179" w:author="Mohammad Nayeem" w:date="2020-04-21T21:16:00Z"/>
                    <w:rFonts w:ascii="Times New Roman" w:hAnsi="Times New Roman" w:cs="Times New Roman"/>
                  </w:rPr>
                </w:rPrChange>
              </w:rPr>
              <w:pPrChange w:id="418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181" w:author="Mohammad Nayeem" w:date="2020-04-21T21:16:00Z">
              <w:r w:rsidRPr="004E6C2C" w:rsidDel="00207654">
                <w:rPr>
                  <w:rFonts w:ascii="Times New Roman" w:hAnsi="Times New Roman" w:cs="Times New Roman"/>
                  <w:sz w:val="24"/>
                  <w:szCs w:val="24"/>
                  <w:rPrChange w:id="4182" w:author="Mohammad Nayeem" w:date="2020-04-21T22:30:00Z">
                    <w:rPr>
                      <w:rFonts w:ascii="Times New Roman" w:hAnsi="Times New Roman" w:cs="Times New Roman"/>
                    </w:rPr>
                  </w:rPrChange>
                </w:rPr>
                <w:delText>-</w:delText>
              </w:r>
            </w:del>
          </w:p>
        </w:tc>
      </w:tr>
    </w:tbl>
    <w:p w14:paraId="4C79DC5A" w14:textId="77777777" w:rsidR="00826694" w:rsidRPr="004E6C2C" w:rsidDel="00D70589" w:rsidRDefault="00826694">
      <w:pPr>
        <w:spacing w:after="0" w:line="480" w:lineRule="auto"/>
        <w:jc w:val="both"/>
        <w:rPr>
          <w:del w:id="4183" w:author="Mohammad Nayeem" w:date="2020-04-21T02:09:00Z"/>
          <w:rFonts w:ascii="Times New Roman" w:hAnsi="Times New Roman" w:cs="Times New Roman"/>
          <w:b/>
          <w:sz w:val="24"/>
          <w:szCs w:val="24"/>
          <w:rPrChange w:id="4184" w:author="Mohammad Nayeem" w:date="2020-04-21T22:30:00Z">
            <w:rPr>
              <w:del w:id="4185" w:author="Mohammad Nayeem" w:date="2020-04-21T02:09:00Z"/>
              <w:rFonts w:ascii="Times New Roman" w:hAnsi="Times New Roman" w:cs="Times New Roman"/>
              <w:b/>
            </w:rPr>
          </w:rPrChange>
        </w:rPr>
      </w:pPr>
    </w:p>
    <w:p w14:paraId="7C0C482C" w14:textId="4CB0E052" w:rsidR="00D70589" w:rsidRPr="004E6C2C" w:rsidDel="00D70589" w:rsidRDefault="00D70589">
      <w:pPr>
        <w:spacing w:after="0" w:line="480" w:lineRule="auto"/>
        <w:jc w:val="both"/>
        <w:rPr>
          <w:del w:id="4186" w:author="Mohammad Nayeem" w:date="2020-04-21T02:08:00Z"/>
          <w:moveTo w:id="4187" w:author="Mohammad Nayeem" w:date="2020-04-21T02:08:00Z"/>
          <w:rFonts w:ascii="Times New Roman" w:hAnsi="Times New Roman" w:cs="Times New Roman"/>
          <w:sz w:val="24"/>
          <w:szCs w:val="24"/>
          <w:rPrChange w:id="4188" w:author="Mohammad Nayeem" w:date="2020-04-21T22:30:00Z">
            <w:rPr>
              <w:del w:id="4189" w:author="Mohammad Nayeem" w:date="2020-04-21T02:08:00Z"/>
              <w:moveTo w:id="4190" w:author="Mohammad Nayeem" w:date="2020-04-21T02:08:00Z"/>
              <w:rFonts w:ascii="Times New Roman" w:hAnsi="Times New Roman" w:cs="Times New Roman"/>
            </w:rPr>
          </w:rPrChange>
        </w:rPr>
      </w:pPr>
      <w:moveToRangeStart w:id="4191" w:author="Mohammad Nayeem" w:date="2020-04-21T02:08:00Z" w:name="move38326318"/>
      <w:moveTo w:id="4192" w:author="Mohammad Nayeem" w:date="2020-04-21T02:08:00Z">
        <w:del w:id="4193" w:author="Mohammad Nayeem" w:date="2020-04-21T02:09:00Z">
          <w:r w:rsidRPr="004E6C2C" w:rsidDel="00D70589">
            <w:rPr>
              <w:rFonts w:ascii="Times New Roman" w:hAnsi="Times New Roman" w:cs="Times New Roman"/>
              <w:sz w:val="24"/>
              <w:szCs w:val="24"/>
              <w:lang w:bidi="bn-IN"/>
              <w:rPrChange w:id="4194" w:author="Mohammad Nayeem" w:date="2020-04-21T22:30:00Z">
                <w:rPr>
                  <w:rFonts w:ascii="Times New Roman" w:hAnsi="Times New Roman" w:cs="Times New Roman"/>
                  <w:lang w:bidi="bn-IN"/>
                </w:rPr>
              </w:rPrChange>
            </w:rPr>
            <w:delText xml:space="preserve">This study found that childhood diseases were significantly associated with EBF, </w:delText>
          </w:r>
        </w:del>
        <w:del w:id="4195" w:author="Mohammad Nayeem" w:date="2020-04-21T02:08:00Z">
          <w:r w:rsidRPr="004E6C2C" w:rsidDel="00D70589">
            <w:rPr>
              <w:rFonts w:ascii="Times New Roman" w:hAnsi="Times New Roman" w:cs="Times New Roman"/>
              <w:sz w:val="24"/>
              <w:szCs w:val="24"/>
              <w:lang w:bidi="bn-IN"/>
              <w:rPrChange w:id="4196" w:author="Mohammad Nayeem" w:date="2020-04-21T22:30:00Z">
                <w:rPr>
                  <w:rFonts w:ascii="Times New Roman" w:hAnsi="Times New Roman" w:cs="Times New Roman"/>
                  <w:lang w:bidi="bn-IN"/>
                </w:rPr>
              </w:rPrChange>
            </w:rPr>
            <w:delText xml:space="preserve">division, mother’s education level, father’s occupation, mother’s age, </w:delText>
          </w:r>
        </w:del>
        <w:del w:id="4197" w:author="Mohammad Nayeem" w:date="2020-04-21T02:09:00Z">
          <w:r w:rsidRPr="004E6C2C" w:rsidDel="00D70589">
            <w:rPr>
              <w:rFonts w:ascii="Times New Roman" w:hAnsi="Times New Roman" w:cs="Times New Roman"/>
              <w:sz w:val="24"/>
              <w:szCs w:val="24"/>
              <w:lang w:bidi="bn-IN"/>
              <w:rPrChange w:id="4198" w:author="Mohammad Nayeem" w:date="2020-04-21T22:30:00Z">
                <w:rPr>
                  <w:rFonts w:ascii="Times New Roman" w:hAnsi="Times New Roman" w:cs="Times New Roman"/>
                  <w:lang w:bidi="bn-IN"/>
                </w:rPr>
              </w:rPrChange>
            </w:rPr>
            <w:delText xml:space="preserve">mother’s BMI, mode of delivery, child’s gender and age of the child. </w:delText>
          </w:r>
        </w:del>
      </w:moveTo>
    </w:p>
    <w:moveToRangeEnd w:id="4191"/>
    <w:p w14:paraId="1C52DD09" w14:textId="498EA0A9" w:rsidR="00971984" w:rsidRPr="004E6C2C" w:rsidDel="00A740FE" w:rsidRDefault="00971984">
      <w:pPr>
        <w:spacing w:after="0" w:line="480" w:lineRule="auto"/>
        <w:jc w:val="both"/>
        <w:rPr>
          <w:del w:id="4199" w:author="Mohammad Nayeem" w:date="2020-04-21T02:21:00Z"/>
          <w:rFonts w:ascii="Times New Roman" w:hAnsi="Times New Roman" w:cs="Times New Roman"/>
          <w:sz w:val="24"/>
          <w:szCs w:val="24"/>
          <w:rPrChange w:id="4200" w:author="Mohammad Nayeem" w:date="2020-04-21T22:30:00Z">
            <w:rPr>
              <w:del w:id="4201" w:author="Mohammad Nayeem" w:date="2020-04-21T02:21:00Z"/>
              <w:rFonts w:ascii="Times New Roman" w:hAnsi="Times New Roman" w:cs="Times New Roman"/>
            </w:rPr>
          </w:rPrChange>
        </w:rPr>
      </w:pPr>
      <w:r w:rsidRPr="004E6C2C">
        <w:rPr>
          <w:rFonts w:ascii="Times New Roman" w:hAnsi="Times New Roman" w:cs="Times New Roman"/>
          <w:sz w:val="24"/>
          <w:szCs w:val="24"/>
          <w:rPrChange w:id="4202" w:author="Mohammad Nayeem" w:date="2020-04-21T22:30:00Z">
            <w:rPr>
              <w:rFonts w:ascii="Times New Roman" w:hAnsi="Times New Roman" w:cs="Times New Roman"/>
            </w:rPr>
          </w:rPrChange>
        </w:rPr>
        <w:t xml:space="preserve">Table </w:t>
      </w:r>
      <w:ins w:id="4203" w:author="Mohammad Nayeem" w:date="2020-04-19T19:47:00Z">
        <w:r w:rsidR="00FD6C45" w:rsidRPr="004E6C2C">
          <w:rPr>
            <w:rFonts w:ascii="Times New Roman" w:hAnsi="Times New Roman" w:cs="Times New Roman"/>
            <w:sz w:val="24"/>
            <w:szCs w:val="24"/>
            <w:rPrChange w:id="4204" w:author="Mohammad Nayeem" w:date="2020-04-21T22:30:00Z">
              <w:rPr>
                <w:rFonts w:ascii="Times New Roman" w:hAnsi="Times New Roman" w:cs="Times New Roman"/>
              </w:rPr>
            </w:rPrChange>
          </w:rPr>
          <w:t>6</w:t>
        </w:r>
      </w:ins>
      <w:del w:id="4205" w:author="Mohammad Nayeem" w:date="2020-04-19T19:47:00Z">
        <w:r w:rsidR="0054119C" w:rsidRPr="004E6C2C" w:rsidDel="00FD6C45">
          <w:rPr>
            <w:rFonts w:ascii="Times New Roman" w:hAnsi="Times New Roman" w:cs="Times New Roman"/>
            <w:sz w:val="24"/>
            <w:szCs w:val="24"/>
            <w:rPrChange w:id="4206" w:author="Mohammad Nayeem" w:date="2020-04-21T22:30:00Z">
              <w:rPr>
                <w:rFonts w:ascii="Times New Roman" w:hAnsi="Times New Roman" w:cs="Times New Roman"/>
              </w:rPr>
            </w:rPrChange>
          </w:rPr>
          <w:delText>5</w:delText>
        </w:r>
      </w:del>
      <w:r w:rsidRPr="004E6C2C">
        <w:rPr>
          <w:rFonts w:ascii="Times New Roman" w:hAnsi="Times New Roman" w:cs="Times New Roman"/>
          <w:sz w:val="24"/>
          <w:szCs w:val="24"/>
          <w:rPrChange w:id="4207" w:author="Mohammad Nayeem" w:date="2020-04-21T22:30:00Z">
            <w:rPr>
              <w:rFonts w:ascii="Times New Roman" w:hAnsi="Times New Roman" w:cs="Times New Roman"/>
            </w:rPr>
          </w:rPrChange>
        </w:rPr>
        <w:t xml:space="preserve"> shows the association between EBF and early childhood diseases when models adjusted for possible confounding factors. </w:t>
      </w:r>
      <w:r w:rsidRPr="004E6C2C">
        <w:rPr>
          <w:rFonts w:ascii="Times New Roman" w:hAnsi="Times New Roman" w:cs="Times New Roman"/>
          <w:sz w:val="24"/>
          <w:szCs w:val="24"/>
          <w:rPrChange w:id="4208" w:author="Mohammad Nayeem" w:date="2020-04-21T22:30:00Z">
            <w:rPr>
              <w:rFonts w:ascii="Times New Roman" w:hAnsi="Times New Roman" w:cs="Times New Roman"/>
              <w:highlight w:val="yellow"/>
            </w:rPr>
          </w:rPrChange>
        </w:rPr>
        <w:t>For instance, after adjusting all other factors</w:t>
      </w:r>
      <w:r w:rsidR="00EC591A" w:rsidRPr="004E6C2C">
        <w:rPr>
          <w:rFonts w:ascii="Times New Roman" w:hAnsi="Times New Roman" w:cs="Times New Roman"/>
          <w:sz w:val="24"/>
          <w:szCs w:val="24"/>
          <w:rPrChange w:id="4209" w:author="Mohammad Nayeem" w:date="2020-04-21T22:30:00Z">
            <w:rPr>
              <w:rFonts w:ascii="Times New Roman" w:hAnsi="Times New Roman" w:cs="Times New Roman"/>
              <w:highlight w:val="yellow"/>
            </w:rPr>
          </w:rPrChange>
        </w:rPr>
        <w:t>,</w:t>
      </w:r>
      <w:r w:rsidRPr="004E6C2C">
        <w:rPr>
          <w:rFonts w:ascii="Times New Roman" w:hAnsi="Times New Roman" w:cs="Times New Roman"/>
          <w:sz w:val="24"/>
          <w:szCs w:val="24"/>
          <w:rPrChange w:id="4210" w:author="Mohammad Nayeem" w:date="2020-04-21T22:30:00Z">
            <w:rPr>
              <w:rFonts w:ascii="Times New Roman" w:hAnsi="Times New Roman" w:cs="Times New Roman"/>
              <w:highlight w:val="yellow"/>
            </w:rPr>
          </w:rPrChange>
        </w:rPr>
        <w:t xml:space="preserve"> </w:t>
      </w:r>
      <w:r w:rsidR="00E833A6" w:rsidRPr="004E6C2C">
        <w:rPr>
          <w:rFonts w:ascii="Times New Roman" w:hAnsi="Times New Roman" w:cs="Times New Roman"/>
          <w:sz w:val="24"/>
          <w:szCs w:val="24"/>
          <w:rPrChange w:id="4211" w:author="Mohammad Nayeem" w:date="2020-04-21T22:30:00Z">
            <w:rPr>
              <w:rFonts w:ascii="Times New Roman" w:hAnsi="Times New Roman" w:cs="Times New Roman"/>
              <w:highlight w:val="yellow"/>
            </w:rPr>
          </w:rPrChange>
        </w:rPr>
        <w:t xml:space="preserve">the expected </w:t>
      </w:r>
      <w:r w:rsidR="00EC591A" w:rsidRPr="004E6C2C">
        <w:rPr>
          <w:rFonts w:ascii="Times New Roman" w:hAnsi="Times New Roman" w:cs="Times New Roman"/>
          <w:sz w:val="24"/>
          <w:szCs w:val="24"/>
          <w:rPrChange w:id="4212" w:author="Mohammad Nayeem" w:date="2020-04-21T22:30:00Z">
            <w:rPr>
              <w:rFonts w:ascii="Times New Roman" w:hAnsi="Times New Roman" w:cs="Times New Roman"/>
              <w:highlight w:val="yellow"/>
            </w:rPr>
          </w:rPrChange>
        </w:rPr>
        <w:t xml:space="preserve">disease </w:t>
      </w:r>
      <w:r w:rsidR="00E833A6" w:rsidRPr="004E6C2C">
        <w:rPr>
          <w:rFonts w:ascii="Times New Roman" w:hAnsi="Times New Roman" w:cs="Times New Roman"/>
          <w:sz w:val="24"/>
          <w:szCs w:val="24"/>
          <w:rPrChange w:id="4213" w:author="Mohammad Nayeem" w:date="2020-04-21T22:30:00Z">
            <w:rPr>
              <w:rFonts w:ascii="Times New Roman" w:hAnsi="Times New Roman" w:cs="Times New Roman"/>
              <w:highlight w:val="yellow"/>
            </w:rPr>
          </w:rPrChange>
        </w:rPr>
        <w:t>count</w:t>
      </w:r>
      <w:r w:rsidR="00EC591A" w:rsidRPr="004E6C2C">
        <w:rPr>
          <w:rFonts w:ascii="Times New Roman" w:hAnsi="Times New Roman" w:cs="Times New Roman"/>
          <w:sz w:val="24"/>
          <w:szCs w:val="24"/>
          <w:rPrChange w:id="4214" w:author="Mohammad Nayeem" w:date="2020-04-21T22:30:00Z">
            <w:rPr>
              <w:rFonts w:ascii="Times New Roman" w:hAnsi="Times New Roman" w:cs="Times New Roman"/>
              <w:highlight w:val="yellow"/>
            </w:rPr>
          </w:rPrChange>
        </w:rPr>
        <w:t xml:space="preserve"> for </w:t>
      </w:r>
      <w:r w:rsidRPr="004E6C2C">
        <w:rPr>
          <w:rFonts w:ascii="Times New Roman" w:hAnsi="Times New Roman" w:cs="Times New Roman"/>
          <w:sz w:val="24"/>
          <w:szCs w:val="24"/>
          <w:rPrChange w:id="4215" w:author="Mohammad Nayeem" w:date="2020-04-21T22:30:00Z">
            <w:rPr>
              <w:rFonts w:ascii="Times New Roman" w:hAnsi="Times New Roman" w:cs="Times New Roman"/>
              <w:highlight w:val="yellow"/>
            </w:rPr>
          </w:rPrChange>
        </w:rPr>
        <w:t>Non-EBF babies w</w:t>
      </w:r>
      <w:ins w:id="4216" w:author="Mohammad Nayeem" w:date="2020-04-22T15:46:00Z">
        <w:r w:rsidR="00A43264">
          <w:rPr>
            <w:rFonts w:ascii="Times New Roman" w:hAnsi="Times New Roman" w:cs="Times New Roman"/>
            <w:sz w:val="24"/>
            <w:szCs w:val="24"/>
          </w:rPr>
          <w:t>as</w:t>
        </w:r>
      </w:ins>
      <w:del w:id="4217" w:author="Mohammad Nayeem" w:date="2020-04-22T15:46:00Z">
        <w:r w:rsidRPr="004E6C2C" w:rsidDel="00A43264">
          <w:rPr>
            <w:rFonts w:ascii="Times New Roman" w:hAnsi="Times New Roman" w:cs="Times New Roman"/>
            <w:sz w:val="24"/>
            <w:szCs w:val="24"/>
            <w:rPrChange w:id="4218" w:author="Mohammad Nayeem" w:date="2020-04-21T22:30:00Z">
              <w:rPr>
                <w:rFonts w:ascii="Times New Roman" w:hAnsi="Times New Roman" w:cs="Times New Roman"/>
                <w:highlight w:val="yellow"/>
              </w:rPr>
            </w:rPrChange>
          </w:rPr>
          <w:delText>ere</w:delText>
        </w:r>
      </w:del>
      <w:r w:rsidRPr="004E6C2C">
        <w:rPr>
          <w:rFonts w:ascii="Times New Roman" w:hAnsi="Times New Roman" w:cs="Times New Roman"/>
          <w:sz w:val="24"/>
          <w:szCs w:val="24"/>
          <w:rPrChange w:id="4219" w:author="Mohammad Nayeem" w:date="2020-04-21T22:30:00Z">
            <w:rPr>
              <w:rFonts w:ascii="Times New Roman" w:hAnsi="Times New Roman" w:cs="Times New Roman"/>
              <w:highlight w:val="yellow"/>
            </w:rPr>
          </w:rPrChange>
        </w:rPr>
        <w:t xml:space="preserve"> 1.27 times (ARR 1.27, 95% CI 1.01–1.60) </w:t>
      </w:r>
      <w:r w:rsidR="00EC591A" w:rsidRPr="004E6C2C">
        <w:rPr>
          <w:rFonts w:ascii="Times New Roman" w:hAnsi="Times New Roman" w:cs="Times New Roman"/>
          <w:sz w:val="24"/>
          <w:szCs w:val="24"/>
          <w:rPrChange w:id="4220" w:author="Mohammad Nayeem" w:date="2020-04-21T22:30:00Z">
            <w:rPr>
              <w:rFonts w:ascii="Times New Roman" w:hAnsi="Times New Roman" w:cs="Times New Roman"/>
              <w:highlight w:val="yellow"/>
            </w:rPr>
          </w:rPrChange>
        </w:rPr>
        <w:t>higher than EBF babies</w:t>
      </w:r>
      <w:ins w:id="4221" w:author="Md Jamal Uddin" w:date="2020-04-06T09:46:00Z">
        <w:r w:rsidR="002501A7" w:rsidRPr="004E6C2C">
          <w:rPr>
            <w:rFonts w:ascii="Times New Roman" w:hAnsi="Times New Roman" w:cs="Times New Roman"/>
            <w:sz w:val="24"/>
            <w:szCs w:val="24"/>
            <w:rPrChange w:id="4222" w:author="Mohammad Nayeem" w:date="2020-04-21T22:30:00Z">
              <w:rPr>
                <w:rFonts w:ascii="Times New Roman" w:hAnsi="Times New Roman" w:cs="Times New Roman"/>
                <w:highlight w:val="yellow"/>
              </w:rPr>
            </w:rPrChange>
          </w:rPr>
          <w:t xml:space="preserve"> and the association was statistically significant</w:t>
        </w:r>
      </w:ins>
      <w:r w:rsidRPr="004E6C2C">
        <w:rPr>
          <w:rFonts w:ascii="Times New Roman" w:hAnsi="Times New Roman" w:cs="Times New Roman"/>
          <w:sz w:val="24"/>
          <w:szCs w:val="24"/>
          <w:rPrChange w:id="4223" w:author="Mohammad Nayeem" w:date="2020-04-21T22:30:00Z">
            <w:rPr>
              <w:rFonts w:ascii="Times New Roman" w:hAnsi="Times New Roman" w:cs="Times New Roman"/>
              <w:highlight w:val="yellow"/>
            </w:rPr>
          </w:rPrChange>
        </w:rPr>
        <w:t>.</w:t>
      </w:r>
      <w:r w:rsidRPr="004E6C2C">
        <w:rPr>
          <w:rFonts w:ascii="Times New Roman" w:hAnsi="Times New Roman" w:cs="Times New Roman"/>
          <w:sz w:val="24"/>
          <w:szCs w:val="24"/>
          <w:rPrChange w:id="4224" w:author="Mohammad Nayeem" w:date="2020-04-21T22:30:00Z">
            <w:rPr>
              <w:rFonts w:ascii="Times New Roman" w:hAnsi="Times New Roman" w:cs="Times New Roman"/>
            </w:rPr>
          </w:rPrChange>
        </w:rPr>
        <w:t xml:space="preserve"> </w:t>
      </w:r>
      <w:ins w:id="4225" w:author="Mohammad Nayeem" w:date="2020-04-21T20:41:00Z">
        <w:r w:rsidR="006C6898" w:rsidRPr="004E6C2C">
          <w:rPr>
            <w:rFonts w:ascii="Times New Roman" w:hAnsi="Times New Roman" w:cs="Times New Roman"/>
            <w:sz w:val="24"/>
            <w:szCs w:val="24"/>
            <w:rPrChange w:id="4226" w:author="Mohammad Nayeem" w:date="2020-04-21T22:30:00Z">
              <w:rPr>
                <w:rFonts w:ascii="Times New Roman" w:hAnsi="Times New Roman" w:cs="Times New Roman"/>
              </w:rPr>
            </w:rPrChange>
          </w:rPr>
          <w:t xml:space="preserve">The risk of having diseases is </w:t>
        </w:r>
      </w:ins>
      <w:ins w:id="4227" w:author="Mohammad Nayeem" w:date="2020-04-21T20:42:00Z">
        <w:r w:rsidR="006C6898" w:rsidRPr="004E6C2C">
          <w:rPr>
            <w:rFonts w:ascii="Times New Roman" w:hAnsi="Times New Roman" w:cs="Times New Roman"/>
            <w:sz w:val="24"/>
            <w:szCs w:val="24"/>
            <w:rPrChange w:id="4228" w:author="Mohammad Nayeem" w:date="2020-04-21T22:30:00Z">
              <w:rPr>
                <w:rFonts w:ascii="Times New Roman" w:hAnsi="Times New Roman" w:cs="Times New Roman"/>
              </w:rPr>
            </w:rPrChange>
          </w:rPr>
          <w:t>1.73</w:t>
        </w:r>
      </w:ins>
      <w:ins w:id="4229" w:author="Mohammad Nayeem" w:date="2020-04-21T20:41:00Z">
        <w:r w:rsidR="006C6898" w:rsidRPr="004E6C2C">
          <w:rPr>
            <w:rFonts w:ascii="Times New Roman" w:hAnsi="Times New Roman" w:cs="Times New Roman"/>
            <w:sz w:val="24"/>
            <w:szCs w:val="24"/>
            <w:rPrChange w:id="4230" w:author="Mohammad Nayeem" w:date="2020-04-21T22:30:00Z">
              <w:rPr>
                <w:rFonts w:ascii="Times New Roman" w:hAnsi="Times New Roman" w:cs="Times New Roman"/>
              </w:rPr>
            </w:rPrChange>
          </w:rPr>
          <w:t xml:space="preserve"> times (ARR 1.7</w:t>
        </w:r>
      </w:ins>
      <w:ins w:id="4231" w:author="Mohammad Nayeem" w:date="2020-04-21T20:42:00Z">
        <w:r w:rsidR="006C6898" w:rsidRPr="004E6C2C">
          <w:rPr>
            <w:rFonts w:ascii="Times New Roman" w:hAnsi="Times New Roman" w:cs="Times New Roman"/>
            <w:sz w:val="24"/>
            <w:szCs w:val="24"/>
            <w:rPrChange w:id="4232" w:author="Mohammad Nayeem" w:date="2020-04-21T22:30:00Z">
              <w:rPr>
                <w:rFonts w:ascii="Times New Roman" w:hAnsi="Times New Roman" w:cs="Times New Roman"/>
              </w:rPr>
            </w:rPrChange>
          </w:rPr>
          <w:t>4</w:t>
        </w:r>
      </w:ins>
      <w:ins w:id="4233" w:author="Mohammad Nayeem" w:date="2020-04-21T20:41:00Z">
        <w:r w:rsidR="006C6898" w:rsidRPr="004E6C2C">
          <w:rPr>
            <w:rFonts w:ascii="Times New Roman" w:hAnsi="Times New Roman" w:cs="Times New Roman"/>
            <w:sz w:val="24"/>
            <w:szCs w:val="24"/>
            <w:rPrChange w:id="4234" w:author="Mohammad Nayeem" w:date="2020-04-21T22:30:00Z">
              <w:rPr>
                <w:rFonts w:ascii="Times New Roman" w:hAnsi="Times New Roman" w:cs="Times New Roman"/>
              </w:rPr>
            </w:rPrChange>
          </w:rPr>
          <w:t>, 95% CI: 1.</w:t>
        </w:r>
      </w:ins>
      <w:ins w:id="4235" w:author="Mohammad Nayeem" w:date="2020-04-21T20:42:00Z">
        <w:r w:rsidR="006C6898" w:rsidRPr="004E6C2C">
          <w:rPr>
            <w:rFonts w:ascii="Times New Roman" w:hAnsi="Times New Roman" w:cs="Times New Roman"/>
            <w:sz w:val="24"/>
            <w:szCs w:val="24"/>
            <w:rPrChange w:id="4236" w:author="Mohammad Nayeem" w:date="2020-04-21T22:30:00Z">
              <w:rPr>
                <w:rFonts w:ascii="Times New Roman" w:hAnsi="Times New Roman" w:cs="Times New Roman"/>
              </w:rPr>
            </w:rPrChange>
          </w:rPr>
          <w:t>17</w:t>
        </w:r>
      </w:ins>
      <w:ins w:id="4237" w:author="Mohammad Nayeem" w:date="2020-04-21T20:41:00Z">
        <w:r w:rsidR="006C6898" w:rsidRPr="004E6C2C">
          <w:rPr>
            <w:rFonts w:ascii="Times New Roman" w:hAnsi="Times New Roman" w:cs="Times New Roman"/>
            <w:sz w:val="24"/>
            <w:szCs w:val="24"/>
            <w:rPrChange w:id="4238" w:author="Mohammad Nayeem" w:date="2020-04-21T22:30:00Z">
              <w:rPr>
                <w:rFonts w:ascii="Times New Roman" w:hAnsi="Times New Roman" w:cs="Times New Roman"/>
              </w:rPr>
            </w:rPrChange>
          </w:rPr>
          <w:t>-2.</w:t>
        </w:r>
      </w:ins>
      <w:ins w:id="4239" w:author="Mohammad Nayeem" w:date="2020-04-21T20:42:00Z">
        <w:r w:rsidR="006C6898" w:rsidRPr="004E6C2C">
          <w:rPr>
            <w:rFonts w:ascii="Times New Roman" w:hAnsi="Times New Roman" w:cs="Times New Roman"/>
            <w:sz w:val="24"/>
            <w:szCs w:val="24"/>
            <w:rPrChange w:id="4240" w:author="Mohammad Nayeem" w:date="2020-04-21T22:30:00Z">
              <w:rPr>
                <w:rFonts w:ascii="Times New Roman" w:hAnsi="Times New Roman" w:cs="Times New Roman"/>
              </w:rPr>
            </w:rPrChange>
          </w:rPr>
          <w:t>56</w:t>
        </w:r>
      </w:ins>
      <w:ins w:id="4241" w:author="Mohammad Nayeem" w:date="2020-04-21T20:41:00Z">
        <w:r w:rsidR="006C6898" w:rsidRPr="004E6C2C">
          <w:rPr>
            <w:rFonts w:ascii="Times New Roman" w:hAnsi="Times New Roman" w:cs="Times New Roman"/>
            <w:sz w:val="24"/>
            <w:szCs w:val="24"/>
            <w:rPrChange w:id="4242" w:author="Mohammad Nayeem" w:date="2020-04-21T22:30:00Z">
              <w:rPr>
                <w:rFonts w:ascii="Times New Roman" w:hAnsi="Times New Roman" w:cs="Times New Roman"/>
              </w:rPr>
            </w:rPrChange>
          </w:rPr>
          <w:t>) and 1.</w:t>
        </w:r>
      </w:ins>
      <w:ins w:id="4243" w:author="Mohammad Nayeem" w:date="2020-04-21T20:42:00Z">
        <w:r w:rsidR="006C6898" w:rsidRPr="004E6C2C">
          <w:rPr>
            <w:rFonts w:ascii="Times New Roman" w:hAnsi="Times New Roman" w:cs="Times New Roman"/>
            <w:sz w:val="24"/>
            <w:szCs w:val="24"/>
            <w:rPrChange w:id="4244" w:author="Mohammad Nayeem" w:date="2020-04-21T22:30:00Z">
              <w:rPr>
                <w:rFonts w:ascii="Times New Roman" w:hAnsi="Times New Roman" w:cs="Times New Roman"/>
              </w:rPr>
            </w:rPrChange>
          </w:rPr>
          <w:t>74</w:t>
        </w:r>
      </w:ins>
      <w:ins w:id="4245" w:author="Mohammad Nayeem" w:date="2020-04-21T20:41:00Z">
        <w:r w:rsidR="006C6898" w:rsidRPr="004E6C2C">
          <w:rPr>
            <w:rFonts w:ascii="Times New Roman" w:hAnsi="Times New Roman" w:cs="Times New Roman"/>
            <w:sz w:val="24"/>
            <w:szCs w:val="24"/>
            <w:rPrChange w:id="4246" w:author="Mohammad Nayeem" w:date="2020-04-21T22:30:00Z">
              <w:rPr>
                <w:rFonts w:ascii="Times New Roman" w:hAnsi="Times New Roman" w:cs="Times New Roman"/>
              </w:rPr>
            </w:rPrChange>
          </w:rPr>
          <w:t xml:space="preserve"> times (ARR 1.</w:t>
        </w:r>
      </w:ins>
      <w:ins w:id="4247" w:author="Mohammad Nayeem" w:date="2020-04-21T20:42:00Z">
        <w:r w:rsidR="006C6898" w:rsidRPr="004E6C2C">
          <w:rPr>
            <w:rFonts w:ascii="Times New Roman" w:hAnsi="Times New Roman" w:cs="Times New Roman"/>
            <w:sz w:val="24"/>
            <w:szCs w:val="24"/>
            <w:rPrChange w:id="4248" w:author="Mohammad Nayeem" w:date="2020-04-21T22:30:00Z">
              <w:rPr>
                <w:rFonts w:ascii="Times New Roman" w:hAnsi="Times New Roman" w:cs="Times New Roman"/>
              </w:rPr>
            </w:rPrChange>
          </w:rPr>
          <w:t>74</w:t>
        </w:r>
      </w:ins>
      <w:ins w:id="4249" w:author="Mohammad Nayeem" w:date="2020-04-21T20:41:00Z">
        <w:r w:rsidR="006C6898" w:rsidRPr="004E6C2C">
          <w:rPr>
            <w:rFonts w:ascii="Times New Roman" w:hAnsi="Times New Roman" w:cs="Times New Roman"/>
            <w:sz w:val="24"/>
            <w:szCs w:val="24"/>
            <w:rPrChange w:id="4250" w:author="Mohammad Nayeem" w:date="2020-04-21T22:30:00Z">
              <w:rPr>
                <w:rFonts w:ascii="Times New Roman" w:hAnsi="Times New Roman" w:cs="Times New Roman"/>
              </w:rPr>
            </w:rPrChange>
          </w:rPr>
          <w:t>, 95% CI: 1.2</w:t>
        </w:r>
      </w:ins>
      <w:ins w:id="4251" w:author="Mohammad Nayeem" w:date="2020-04-21T20:43:00Z">
        <w:r w:rsidR="00455BAA" w:rsidRPr="004E6C2C">
          <w:rPr>
            <w:rFonts w:ascii="Times New Roman" w:hAnsi="Times New Roman" w:cs="Times New Roman"/>
            <w:sz w:val="24"/>
            <w:szCs w:val="24"/>
            <w:rPrChange w:id="4252" w:author="Mohammad Nayeem" w:date="2020-04-21T22:30:00Z">
              <w:rPr>
                <w:rFonts w:ascii="Times New Roman" w:hAnsi="Times New Roman" w:cs="Times New Roman"/>
              </w:rPr>
            </w:rPrChange>
          </w:rPr>
          <w:t>3</w:t>
        </w:r>
      </w:ins>
      <w:ins w:id="4253" w:author="Mohammad Nayeem" w:date="2020-04-21T20:41:00Z">
        <w:r w:rsidR="006C6898" w:rsidRPr="004E6C2C">
          <w:rPr>
            <w:rFonts w:ascii="Times New Roman" w:hAnsi="Times New Roman" w:cs="Times New Roman"/>
            <w:sz w:val="24"/>
            <w:szCs w:val="24"/>
            <w:rPrChange w:id="4254" w:author="Mohammad Nayeem" w:date="2020-04-21T22:30:00Z">
              <w:rPr>
                <w:rFonts w:ascii="Times New Roman" w:hAnsi="Times New Roman" w:cs="Times New Roman"/>
              </w:rPr>
            </w:rPrChange>
          </w:rPr>
          <w:t>-2.</w:t>
        </w:r>
      </w:ins>
      <w:ins w:id="4255" w:author="Mohammad Nayeem" w:date="2020-04-21T20:43:00Z">
        <w:r w:rsidR="00455BAA" w:rsidRPr="004E6C2C">
          <w:rPr>
            <w:rFonts w:ascii="Times New Roman" w:hAnsi="Times New Roman" w:cs="Times New Roman"/>
            <w:sz w:val="24"/>
            <w:szCs w:val="24"/>
            <w:rPrChange w:id="4256" w:author="Mohammad Nayeem" w:date="2020-04-21T22:30:00Z">
              <w:rPr>
                <w:rFonts w:ascii="Times New Roman" w:hAnsi="Times New Roman" w:cs="Times New Roman"/>
              </w:rPr>
            </w:rPrChange>
          </w:rPr>
          <w:t>71</w:t>
        </w:r>
      </w:ins>
      <w:ins w:id="4257" w:author="Mohammad Nayeem" w:date="2020-04-21T20:41:00Z">
        <w:r w:rsidR="006C6898" w:rsidRPr="004E6C2C">
          <w:rPr>
            <w:rFonts w:ascii="Times New Roman" w:hAnsi="Times New Roman" w:cs="Times New Roman"/>
            <w:sz w:val="24"/>
            <w:szCs w:val="24"/>
            <w:rPrChange w:id="4258" w:author="Mohammad Nayeem" w:date="2020-04-21T22:30:00Z">
              <w:rPr>
                <w:rFonts w:ascii="Times New Roman" w:hAnsi="Times New Roman" w:cs="Times New Roman"/>
              </w:rPr>
            </w:rPrChange>
          </w:rPr>
          <w:t xml:space="preserve">) more likely for </w:t>
        </w:r>
      </w:ins>
      <w:ins w:id="4259" w:author="Mohammad Nayeem" w:date="2020-04-21T20:44:00Z">
        <w:r w:rsidR="00455BAA" w:rsidRPr="004E6C2C">
          <w:rPr>
            <w:rFonts w:ascii="Times New Roman" w:hAnsi="Times New Roman" w:cs="Times New Roman"/>
            <w:sz w:val="24"/>
            <w:szCs w:val="24"/>
            <w:rPrChange w:id="4260" w:author="Mohammad Nayeem" w:date="2020-04-21T22:30:00Z">
              <w:rPr>
                <w:rFonts w:ascii="Times New Roman" w:hAnsi="Times New Roman" w:cs="Times New Roman"/>
              </w:rPr>
            </w:rPrChange>
          </w:rPr>
          <w:t xml:space="preserve">living child in Chittagong and Sylhet </w:t>
        </w:r>
      </w:ins>
      <w:ins w:id="4261" w:author="Mohammad Nayeem" w:date="2020-04-21T20:41:00Z">
        <w:r w:rsidR="006C6898" w:rsidRPr="004E6C2C">
          <w:rPr>
            <w:rFonts w:ascii="Times New Roman" w:hAnsi="Times New Roman" w:cs="Times New Roman"/>
            <w:sz w:val="24"/>
            <w:szCs w:val="24"/>
            <w:rPrChange w:id="4262" w:author="Mohammad Nayeem" w:date="2020-04-21T22:30:00Z">
              <w:rPr>
                <w:rFonts w:ascii="Times New Roman" w:hAnsi="Times New Roman" w:cs="Times New Roman"/>
              </w:rPr>
            </w:rPrChange>
          </w:rPr>
          <w:t xml:space="preserve">compared to </w:t>
        </w:r>
      </w:ins>
      <w:ins w:id="4263" w:author="Mohammad Nayeem" w:date="2020-04-21T20:45:00Z">
        <w:r w:rsidR="00455BAA" w:rsidRPr="004E6C2C">
          <w:rPr>
            <w:rFonts w:ascii="Times New Roman" w:hAnsi="Times New Roman" w:cs="Times New Roman"/>
            <w:sz w:val="24"/>
            <w:szCs w:val="24"/>
            <w:rPrChange w:id="4264" w:author="Mohammad Nayeem" w:date="2020-04-21T22:30:00Z">
              <w:rPr>
                <w:rFonts w:ascii="Times New Roman" w:hAnsi="Times New Roman" w:cs="Times New Roman"/>
              </w:rPr>
            </w:rPrChange>
          </w:rPr>
          <w:t>Barisal</w:t>
        </w:r>
      </w:ins>
      <w:ins w:id="4265" w:author="Mohammad Nayeem" w:date="2020-04-21T20:41:00Z">
        <w:r w:rsidR="006C6898" w:rsidRPr="004E6C2C">
          <w:rPr>
            <w:rFonts w:ascii="Times New Roman" w:hAnsi="Times New Roman" w:cs="Times New Roman"/>
            <w:sz w:val="24"/>
            <w:szCs w:val="24"/>
            <w:rPrChange w:id="4266" w:author="Mohammad Nayeem" w:date="2020-04-21T22:30:00Z">
              <w:rPr>
                <w:rFonts w:ascii="Times New Roman" w:hAnsi="Times New Roman" w:cs="Times New Roman"/>
              </w:rPr>
            </w:rPrChange>
          </w:rPr>
          <w:t>, respectively.</w:t>
        </w:r>
      </w:ins>
      <w:ins w:id="4267" w:author="Mohammad Nayeem" w:date="2020-04-21T20:45:00Z">
        <w:r w:rsidR="00543698" w:rsidRPr="004E6C2C">
          <w:rPr>
            <w:rFonts w:ascii="Times New Roman" w:hAnsi="Times New Roman" w:cs="Times New Roman"/>
            <w:sz w:val="24"/>
            <w:szCs w:val="24"/>
            <w:rPrChange w:id="4268" w:author="Mohammad Nayeem" w:date="2020-04-21T22:30:00Z">
              <w:rPr>
                <w:rFonts w:ascii="Times New Roman" w:hAnsi="Times New Roman" w:cs="Times New Roman"/>
              </w:rPr>
            </w:rPrChange>
          </w:rPr>
          <w:t xml:space="preserve"> </w:t>
        </w:r>
      </w:ins>
      <w:commentRangeStart w:id="4269"/>
      <w:commentRangeStart w:id="4270"/>
      <w:del w:id="4271" w:author="Mohammad Nayeem" w:date="2020-04-21T02:09:00Z">
        <w:r w:rsidRPr="004E6C2C" w:rsidDel="00D70589">
          <w:rPr>
            <w:rFonts w:ascii="Times New Roman" w:hAnsi="Times New Roman" w:cs="Times New Roman"/>
            <w:sz w:val="24"/>
            <w:szCs w:val="24"/>
            <w:rPrChange w:id="4272" w:author="Mohammad Nayeem" w:date="2020-04-21T22:30:00Z">
              <w:rPr>
                <w:rFonts w:ascii="Times New Roman" w:hAnsi="Times New Roman" w:cs="Times New Roman"/>
              </w:rPr>
            </w:rPrChange>
          </w:rPr>
          <w:delText xml:space="preserve">The risk of the children getting affected by diseases whose mothers aged between 15-19 years and 25-24 years were 1.10 (ARR 1.10, 95% CI: 0.85-1.42) more likely and 0.95 (ARR 0.95, 95% CI: 0.73-1.22) less likely than those aged above years. </w:delText>
        </w:r>
      </w:del>
      <w:r w:rsidRPr="004E6C2C">
        <w:rPr>
          <w:rFonts w:ascii="Times New Roman" w:hAnsi="Times New Roman" w:cs="Times New Roman"/>
          <w:sz w:val="24"/>
          <w:szCs w:val="24"/>
          <w:rPrChange w:id="4273" w:author="Mohammad Nayeem" w:date="2020-04-21T22:30:00Z">
            <w:rPr>
              <w:rFonts w:ascii="Times New Roman" w:hAnsi="Times New Roman" w:cs="Times New Roman"/>
            </w:rPr>
          </w:rPrChange>
        </w:rPr>
        <w:t xml:space="preserve">Mother’s education has also been found as an important factor for childhood diseases. </w:t>
      </w:r>
      <w:ins w:id="4274" w:author="Mohammad Nayeem" w:date="2020-04-21T20:45:00Z">
        <w:r w:rsidR="00543698" w:rsidRPr="004E6C2C">
          <w:rPr>
            <w:rFonts w:ascii="Times New Roman" w:hAnsi="Times New Roman" w:cs="Times New Roman"/>
            <w:sz w:val="24"/>
            <w:szCs w:val="24"/>
            <w:rPrChange w:id="4275" w:author="Mohammad Nayeem" w:date="2020-04-21T22:30:00Z">
              <w:rPr>
                <w:rFonts w:ascii="Times New Roman" w:hAnsi="Times New Roman" w:cs="Times New Roman"/>
              </w:rPr>
            </w:rPrChange>
          </w:rPr>
          <w:t xml:space="preserve"> </w:t>
        </w:r>
      </w:ins>
      <w:r w:rsidRPr="004E6C2C">
        <w:rPr>
          <w:rFonts w:ascii="Times New Roman" w:hAnsi="Times New Roman" w:cs="Times New Roman"/>
          <w:sz w:val="24"/>
          <w:szCs w:val="24"/>
          <w:rPrChange w:id="4276" w:author="Mohammad Nayeem" w:date="2020-04-21T22:30:00Z">
            <w:rPr>
              <w:rFonts w:ascii="Times New Roman" w:hAnsi="Times New Roman" w:cs="Times New Roman"/>
            </w:rPr>
          </w:rPrChange>
        </w:rPr>
        <w:t xml:space="preserve">It shows that children belonging to mothers who </w:t>
      </w:r>
      <w:del w:id="4277" w:author="Mohammad Nayeem" w:date="2020-04-21T02:13:00Z">
        <w:r w:rsidRPr="004E6C2C" w:rsidDel="00DF3FAB">
          <w:rPr>
            <w:rFonts w:ascii="Times New Roman" w:hAnsi="Times New Roman" w:cs="Times New Roman"/>
            <w:sz w:val="24"/>
            <w:szCs w:val="24"/>
            <w:rPrChange w:id="4278" w:author="Mohammad Nayeem" w:date="2020-04-21T22:30:00Z">
              <w:rPr>
                <w:rFonts w:ascii="Times New Roman" w:hAnsi="Times New Roman" w:cs="Times New Roman"/>
              </w:rPr>
            </w:rPrChange>
          </w:rPr>
          <w:delText>completed higher</w:delText>
        </w:r>
      </w:del>
      <w:ins w:id="4279" w:author="Mohammad Nayeem" w:date="2020-04-21T02:13:00Z">
        <w:r w:rsidR="00DF3FAB" w:rsidRPr="004E6C2C">
          <w:rPr>
            <w:rFonts w:ascii="Times New Roman" w:hAnsi="Times New Roman" w:cs="Times New Roman"/>
            <w:sz w:val="24"/>
            <w:szCs w:val="24"/>
            <w:rPrChange w:id="4280" w:author="Mohammad Nayeem" w:date="2020-04-21T22:30:00Z">
              <w:rPr>
                <w:rFonts w:ascii="Times New Roman" w:hAnsi="Times New Roman" w:cs="Times New Roman"/>
              </w:rPr>
            </w:rPrChange>
          </w:rPr>
          <w:t>had</w:t>
        </w:r>
      </w:ins>
      <w:ins w:id="4281" w:author="Mohammad Nayeem" w:date="2020-04-21T02:14:00Z">
        <w:r w:rsidR="00DF3FAB" w:rsidRPr="004E6C2C">
          <w:rPr>
            <w:rFonts w:ascii="Times New Roman" w:hAnsi="Times New Roman" w:cs="Times New Roman"/>
            <w:sz w:val="24"/>
            <w:szCs w:val="24"/>
            <w:rPrChange w:id="4282" w:author="Mohammad Nayeem" w:date="2020-04-21T22:30:00Z">
              <w:rPr>
                <w:rFonts w:ascii="Times New Roman" w:hAnsi="Times New Roman" w:cs="Times New Roman"/>
              </w:rPr>
            </w:rPrChange>
          </w:rPr>
          <w:t xml:space="preserve"> no</w:t>
        </w:r>
      </w:ins>
      <w:r w:rsidRPr="004E6C2C">
        <w:rPr>
          <w:rFonts w:ascii="Times New Roman" w:hAnsi="Times New Roman" w:cs="Times New Roman"/>
          <w:sz w:val="24"/>
          <w:szCs w:val="24"/>
          <w:rPrChange w:id="4283" w:author="Mohammad Nayeem" w:date="2020-04-21T22:30:00Z">
            <w:rPr>
              <w:rFonts w:ascii="Times New Roman" w:hAnsi="Times New Roman" w:cs="Times New Roman"/>
            </w:rPr>
          </w:rPrChange>
        </w:rPr>
        <w:t xml:space="preserve"> education was </w:t>
      </w:r>
      <w:ins w:id="4284" w:author="Mohammad Nayeem" w:date="2020-04-22T15:46:00Z">
        <w:r w:rsidR="00A43264">
          <w:rPr>
            <w:rFonts w:ascii="Times New Roman" w:hAnsi="Times New Roman" w:cs="Times New Roman"/>
            <w:sz w:val="24"/>
            <w:szCs w:val="24"/>
          </w:rPr>
          <w:t xml:space="preserve">a </w:t>
        </w:r>
      </w:ins>
      <w:del w:id="4285" w:author="Mohammad Nayeem" w:date="2020-04-21T02:14:00Z">
        <w:r w:rsidRPr="004E6C2C" w:rsidDel="00DF3FAB">
          <w:rPr>
            <w:rFonts w:ascii="Times New Roman" w:hAnsi="Times New Roman" w:cs="Times New Roman"/>
            <w:sz w:val="24"/>
            <w:szCs w:val="24"/>
            <w:rPrChange w:id="4286" w:author="Mohammad Nayeem" w:date="2020-04-21T22:30:00Z">
              <w:rPr>
                <w:rFonts w:ascii="Times New Roman" w:hAnsi="Times New Roman" w:cs="Times New Roman"/>
              </w:rPr>
            </w:rPrChange>
          </w:rPr>
          <w:delText xml:space="preserve">less </w:delText>
        </w:r>
      </w:del>
      <w:ins w:id="4287" w:author="Mohammad Nayeem" w:date="2020-04-21T02:14:00Z">
        <w:r w:rsidR="00DF3FAB" w:rsidRPr="004E6C2C">
          <w:rPr>
            <w:rFonts w:ascii="Times New Roman" w:hAnsi="Times New Roman" w:cs="Times New Roman"/>
            <w:sz w:val="24"/>
            <w:szCs w:val="24"/>
            <w:rPrChange w:id="4288" w:author="Mohammad Nayeem" w:date="2020-04-21T22:30:00Z">
              <w:rPr>
                <w:rFonts w:ascii="Times New Roman" w:hAnsi="Times New Roman" w:cs="Times New Roman"/>
              </w:rPr>
            </w:rPrChange>
          </w:rPr>
          <w:t xml:space="preserve">higher </w:t>
        </w:r>
      </w:ins>
      <w:r w:rsidRPr="004E6C2C">
        <w:rPr>
          <w:rFonts w:ascii="Times New Roman" w:hAnsi="Times New Roman" w:cs="Times New Roman"/>
          <w:sz w:val="24"/>
          <w:szCs w:val="24"/>
          <w:rPrChange w:id="4289" w:author="Mohammad Nayeem" w:date="2020-04-21T22:30:00Z">
            <w:rPr>
              <w:rFonts w:ascii="Times New Roman" w:hAnsi="Times New Roman" w:cs="Times New Roman"/>
            </w:rPr>
          </w:rPrChange>
        </w:rPr>
        <w:t xml:space="preserve">risk of childhood diseases than the children of </w:t>
      </w:r>
      <w:del w:id="4290" w:author="Mohammad Nayeem" w:date="2020-04-21T02:14:00Z">
        <w:r w:rsidRPr="004E6C2C" w:rsidDel="00DF3FAB">
          <w:rPr>
            <w:rFonts w:ascii="Times New Roman" w:hAnsi="Times New Roman" w:cs="Times New Roman"/>
            <w:sz w:val="24"/>
            <w:szCs w:val="24"/>
            <w:rPrChange w:id="4291" w:author="Mohammad Nayeem" w:date="2020-04-21T22:30:00Z">
              <w:rPr>
                <w:rFonts w:ascii="Times New Roman" w:hAnsi="Times New Roman" w:cs="Times New Roman"/>
              </w:rPr>
            </w:rPrChange>
          </w:rPr>
          <w:delText xml:space="preserve">uneducated </w:delText>
        </w:r>
      </w:del>
      <w:ins w:id="4292" w:author="Mohammad Nayeem" w:date="2020-04-21T02:14:00Z">
        <w:r w:rsidR="00DF3FAB" w:rsidRPr="004E6C2C">
          <w:rPr>
            <w:rFonts w:ascii="Times New Roman" w:hAnsi="Times New Roman" w:cs="Times New Roman"/>
            <w:sz w:val="24"/>
            <w:szCs w:val="24"/>
            <w:rPrChange w:id="4293" w:author="Mohammad Nayeem" w:date="2020-04-21T22:30:00Z">
              <w:rPr>
                <w:rFonts w:ascii="Times New Roman" w:hAnsi="Times New Roman" w:cs="Times New Roman"/>
              </w:rPr>
            </w:rPrChange>
          </w:rPr>
          <w:t xml:space="preserve">higher educated </w:t>
        </w:r>
      </w:ins>
      <w:r w:rsidRPr="004E6C2C">
        <w:rPr>
          <w:rFonts w:ascii="Times New Roman" w:hAnsi="Times New Roman" w:cs="Times New Roman"/>
          <w:sz w:val="24"/>
          <w:szCs w:val="24"/>
          <w:rPrChange w:id="4294" w:author="Mohammad Nayeem" w:date="2020-04-21T22:30:00Z">
            <w:rPr>
              <w:rFonts w:ascii="Times New Roman" w:hAnsi="Times New Roman" w:cs="Times New Roman"/>
            </w:rPr>
          </w:rPrChange>
        </w:rPr>
        <w:t xml:space="preserve">mothers. That is, they were </w:t>
      </w:r>
      <w:del w:id="4295" w:author="Mohammad Nayeem" w:date="2020-04-21T02:14:00Z">
        <w:r w:rsidRPr="004E6C2C" w:rsidDel="00E6521A">
          <w:rPr>
            <w:rFonts w:ascii="Times New Roman" w:hAnsi="Times New Roman" w:cs="Times New Roman"/>
            <w:sz w:val="24"/>
            <w:szCs w:val="24"/>
            <w:rPrChange w:id="4296" w:author="Mohammad Nayeem" w:date="2020-04-21T22:30:00Z">
              <w:rPr>
                <w:rFonts w:ascii="Times New Roman" w:hAnsi="Times New Roman" w:cs="Times New Roman"/>
              </w:rPr>
            </w:rPrChange>
          </w:rPr>
          <w:delText>35%</w:delText>
        </w:r>
      </w:del>
      <w:ins w:id="4297" w:author="Mohammad Nayeem" w:date="2020-04-21T02:14:00Z">
        <w:r w:rsidR="00E6521A" w:rsidRPr="004E6C2C">
          <w:rPr>
            <w:rFonts w:ascii="Times New Roman" w:hAnsi="Times New Roman" w:cs="Times New Roman"/>
            <w:sz w:val="24"/>
            <w:szCs w:val="24"/>
            <w:rPrChange w:id="4298" w:author="Mohammad Nayeem" w:date="2020-04-21T22:30:00Z">
              <w:rPr>
                <w:rFonts w:ascii="Times New Roman" w:hAnsi="Times New Roman" w:cs="Times New Roman"/>
              </w:rPr>
            </w:rPrChange>
          </w:rPr>
          <w:t>1.47</w:t>
        </w:r>
      </w:ins>
      <w:r w:rsidRPr="004E6C2C">
        <w:rPr>
          <w:rFonts w:ascii="Times New Roman" w:hAnsi="Times New Roman" w:cs="Times New Roman"/>
          <w:sz w:val="24"/>
          <w:szCs w:val="24"/>
          <w:rPrChange w:id="4299" w:author="Mohammad Nayeem" w:date="2020-04-21T22:30:00Z">
            <w:rPr>
              <w:rFonts w:ascii="Times New Roman" w:hAnsi="Times New Roman" w:cs="Times New Roman"/>
            </w:rPr>
          </w:rPrChange>
        </w:rPr>
        <w:t xml:space="preserve"> </w:t>
      </w:r>
      <w:del w:id="4300" w:author="Mohammad Nayeem" w:date="2020-04-21T02:14:00Z">
        <w:r w:rsidRPr="004E6C2C" w:rsidDel="00E6521A">
          <w:rPr>
            <w:rFonts w:ascii="Times New Roman" w:hAnsi="Times New Roman" w:cs="Times New Roman"/>
            <w:sz w:val="24"/>
            <w:szCs w:val="24"/>
            <w:rPrChange w:id="4301" w:author="Mohammad Nayeem" w:date="2020-04-21T22:30:00Z">
              <w:rPr>
                <w:rFonts w:ascii="Times New Roman" w:hAnsi="Times New Roman" w:cs="Times New Roman"/>
              </w:rPr>
            </w:rPrChange>
          </w:rPr>
          <w:delText xml:space="preserve">less </w:delText>
        </w:r>
      </w:del>
      <w:ins w:id="4302" w:author="Mohammad Nayeem" w:date="2020-04-21T02:14:00Z">
        <w:r w:rsidR="00E6521A" w:rsidRPr="004E6C2C">
          <w:rPr>
            <w:rFonts w:ascii="Times New Roman" w:hAnsi="Times New Roman" w:cs="Times New Roman"/>
            <w:sz w:val="24"/>
            <w:szCs w:val="24"/>
            <w:rPrChange w:id="4303" w:author="Mohammad Nayeem" w:date="2020-04-21T22:30:00Z">
              <w:rPr>
                <w:rFonts w:ascii="Times New Roman" w:hAnsi="Times New Roman" w:cs="Times New Roman"/>
              </w:rPr>
            </w:rPrChange>
          </w:rPr>
          <w:t xml:space="preserve">times </w:t>
        </w:r>
      </w:ins>
      <w:ins w:id="4304" w:author="Mohammad Nayeem" w:date="2020-04-21T02:15:00Z">
        <w:r w:rsidR="00E6521A" w:rsidRPr="004E6C2C">
          <w:rPr>
            <w:rFonts w:ascii="Times New Roman" w:hAnsi="Times New Roman" w:cs="Times New Roman"/>
            <w:sz w:val="24"/>
            <w:szCs w:val="24"/>
            <w:rPrChange w:id="4305" w:author="Mohammad Nayeem" w:date="2020-04-21T22:30:00Z">
              <w:rPr>
                <w:rFonts w:ascii="Times New Roman" w:hAnsi="Times New Roman" w:cs="Times New Roman"/>
              </w:rPr>
            </w:rPrChange>
          </w:rPr>
          <w:t>(95% CI: 0.95-2.31)</w:t>
        </w:r>
        <w:r w:rsidR="00141275" w:rsidRPr="004E6C2C">
          <w:rPr>
            <w:rFonts w:ascii="Times New Roman" w:hAnsi="Times New Roman" w:cs="Times New Roman"/>
            <w:sz w:val="24"/>
            <w:szCs w:val="24"/>
            <w:rPrChange w:id="4306" w:author="Mohammad Nayeem" w:date="2020-04-21T22:30:00Z">
              <w:rPr>
                <w:rFonts w:ascii="Times New Roman" w:hAnsi="Times New Roman" w:cs="Times New Roman"/>
              </w:rPr>
            </w:rPrChange>
          </w:rPr>
          <w:t xml:space="preserve"> </w:t>
        </w:r>
      </w:ins>
      <w:ins w:id="4307" w:author="Mohammad Nayeem" w:date="2020-04-21T02:14:00Z">
        <w:r w:rsidR="00E6521A" w:rsidRPr="004E6C2C">
          <w:rPr>
            <w:rFonts w:ascii="Times New Roman" w:hAnsi="Times New Roman" w:cs="Times New Roman"/>
            <w:sz w:val="24"/>
            <w:szCs w:val="24"/>
            <w:rPrChange w:id="4308" w:author="Mohammad Nayeem" w:date="2020-04-21T22:30:00Z">
              <w:rPr>
                <w:rFonts w:ascii="Times New Roman" w:hAnsi="Times New Roman" w:cs="Times New Roman"/>
              </w:rPr>
            </w:rPrChange>
          </w:rPr>
          <w:t xml:space="preserve">more </w:t>
        </w:r>
      </w:ins>
      <w:r w:rsidRPr="004E6C2C">
        <w:rPr>
          <w:rFonts w:ascii="Times New Roman" w:hAnsi="Times New Roman" w:cs="Times New Roman"/>
          <w:sz w:val="24"/>
          <w:szCs w:val="24"/>
          <w:rPrChange w:id="4309" w:author="Mohammad Nayeem" w:date="2020-04-21T22:30:00Z">
            <w:rPr>
              <w:rFonts w:ascii="Times New Roman" w:hAnsi="Times New Roman" w:cs="Times New Roman"/>
            </w:rPr>
          </w:rPrChange>
        </w:rPr>
        <w:t xml:space="preserve">likely to suffer from </w:t>
      </w:r>
      <w:del w:id="4310" w:author="Mohammad Nayeem" w:date="2020-04-21T02:15:00Z">
        <w:r w:rsidRPr="004E6C2C" w:rsidDel="00E6521A">
          <w:rPr>
            <w:rFonts w:ascii="Times New Roman" w:hAnsi="Times New Roman" w:cs="Times New Roman"/>
            <w:sz w:val="24"/>
            <w:szCs w:val="24"/>
            <w:rPrChange w:id="4311" w:author="Mohammad Nayeem" w:date="2020-04-21T22:30:00Z">
              <w:rPr>
                <w:rFonts w:ascii="Times New Roman" w:hAnsi="Times New Roman" w:cs="Times New Roman"/>
              </w:rPr>
            </w:rPrChange>
          </w:rPr>
          <w:delText>it with a risk ratio of 0.65 times</w:delText>
        </w:r>
      </w:del>
      <w:ins w:id="4312" w:author="Mohammad Nayeem" w:date="2020-04-21T02:15:00Z">
        <w:r w:rsidR="00E6521A" w:rsidRPr="004E6C2C">
          <w:rPr>
            <w:rFonts w:ascii="Times New Roman" w:hAnsi="Times New Roman" w:cs="Times New Roman"/>
            <w:sz w:val="24"/>
            <w:szCs w:val="24"/>
            <w:rPrChange w:id="4313" w:author="Mohammad Nayeem" w:date="2020-04-21T22:30:00Z">
              <w:rPr>
                <w:rFonts w:ascii="Times New Roman" w:hAnsi="Times New Roman" w:cs="Times New Roman"/>
              </w:rPr>
            </w:rPrChange>
          </w:rPr>
          <w:t>diseases.</w:t>
        </w:r>
      </w:ins>
      <w:ins w:id="4314" w:author="Mohammad Nayeem" w:date="2020-04-21T02:16:00Z">
        <w:r w:rsidR="00141275" w:rsidRPr="004E6C2C">
          <w:rPr>
            <w:rFonts w:ascii="Times New Roman" w:hAnsi="Times New Roman" w:cs="Times New Roman"/>
            <w:sz w:val="24"/>
            <w:szCs w:val="24"/>
            <w:rPrChange w:id="4315" w:author="Mohammad Nayeem" w:date="2020-04-21T22:30:00Z">
              <w:rPr>
                <w:rFonts w:ascii="Times New Roman" w:hAnsi="Times New Roman" w:cs="Times New Roman"/>
              </w:rPr>
            </w:rPrChange>
          </w:rPr>
          <w:t xml:space="preserve"> </w:t>
        </w:r>
      </w:ins>
      <w:del w:id="4316" w:author="Mohammad Nayeem" w:date="2020-04-21T02:16:00Z">
        <w:r w:rsidRPr="004E6C2C" w:rsidDel="00141275">
          <w:rPr>
            <w:rFonts w:ascii="Times New Roman" w:hAnsi="Times New Roman" w:cs="Times New Roman"/>
            <w:sz w:val="24"/>
            <w:szCs w:val="24"/>
            <w:rPrChange w:id="4317" w:author="Mohammad Nayeem" w:date="2020-04-21T22:30:00Z">
              <w:rPr>
                <w:rFonts w:ascii="Times New Roman" w:hAnsi="Times New Roman" w:cs="Times New Roman"/>
              </w:rPr>
            </w:rPrChange>
          </w:rPr>
          <w:delText xml:space="preserve"> </w:delText>
        </w:r>
      </w:del>
      <w:del w:id="4318" w:author="Mohammad Nayeem" w:date="2020-04-21T02:15:00Z">
        <w:r w:rsidRPr="004E6C2C" w:rsidDel="00E6521A">
          <w:rPr>
            <w:rFonts w:ascii="Times New Roman" w:hAnsi="Times New Roman" w:cs="Times New Roman"/>
            <w:sz w:val="24"/>
            <w:szCs w:val="24"/>
            <w:rPrChange w:id="4319" w:author="Mohammad Nayeem" w:date="2020-04-21T22:30:00Z">
              <w:rPr>
                <w:rFonts w:ascii="Times New Roman" w:hAnsi="Times New Roman" w:cs="Times New Roman"/>
              </w:rPr>
            </w:rPrChange>
          </w:rPr>
          <w:delText xml:space="preserve">(ARR 0.65, 95% CI: 0.41-1.03). </w:delText>
        </w:r>
      </w:del>
      <w:r w:rsidRPr="004E6C2C">
        <w:rPr>
          <w:rFonts w:ascii="Times New Roman" w:hAnsi="Times New Roman" w:cs="Times New Roman"/>
          <w:sz w:val="24"/>
          <w:szCs w:val="24"/>
          <w:rPrChange w:id="4320" w:author="Mohammad Nayeem" w:date="2020-04-21T22:30:00Z">
            <w:rPr>
              <w:rFonts w:ascii="Times New Roman" w:hAnsi="Times New Roman" w:cs="Times New Roman"/>
            </w:rPr>
          </w:rPrChange>
        </w:rPr>
        <w:t xml:space="preserve">It is worthwhile to mention that children of the mother with </w:t>
      </w:r>
      <w:del w:id="4321" w:author="Mohammad Nayeem" w:date="2020-04-21T02:17:00Z">
        <w:r w:rsidRPr="004E6C2C" w:rsidDel="00FB3B20">
          <w:rPr>
            <w:rFonts w:ascii="Times New Roman" w:hAnsi="Times New Roman" w:cs="Times New Roman"/>
            <w:sz w:val="24"/>
            <w:szCs w:val="24"/>
            <w:rPrChange w:id="4322" w:author="Mohammad Nayeem" w:date="2020-04-21T22:30:00Z">
              <w:rPr>
                <w:rFonts w:ascii="Times New Roman" w:hAnsi="Times New Roman" w:cs="Times New Roman"/>
              </w:rPr>
            </w:rPrChange>
          </w:rPr>
          <w:delText xml:space="preserve">technologically </w:delText>
        </w:r>
      </w:del>
      <w:r w:rsidRPr="004E6C2C">
        <w:rPr>
          <w:rFonts w:ascii="Times New Roman" w:hAnsi="Times New Roman" w:cs="Times New Roman"/>
          <w:sz w:val="24"/>
          <w:szCs w:val="24"/>
          <w:rPrChange w:id="4323" w:author="Mohammad Nayeem" w:date="2020-04-21T22:30:00Z">
            <w:rPr>
              <w:rFonts w:ascii="Times New Roman" w:hAnsi="Times New Roman" w:cs="Times New Roman"/>
            </w:rPr>
          </w:rPrChange>
        </w:rPr>
        <w:t>advanced</w:t>
      </w:r>
      <w:ins w:id="4324" w:author="Mohammad Nayeem" w:date="2020-04-21T02:17:00Z">
        <w:r w:rsidR="00FB3B20" w:rsidRPr="004E6C2C">
          <w:rPr>
            <w:rFonts w:ascii="Times New Roman" w:hAnsi="Times New Roman" w:cs="Times New Roman"/>
            <w:sz w:val="24"/>
            <w:szCs w:val="24"/>
            <w:rPrChange w:id="4325" w:author="Mohammad Nayeem" w:date="2020-04-21T22:30:00Z">
              <w:rPr>
                <w:rFonts w:ascii="Times New Roman" w:hAnsi="Times New Roman" w:cs="Times New Roman"/>
              </w:rPr>
            </w:rPrChange>
          </w:rPr>
          <w:t xml:space="preserve"> in media access</w:t>
        </w:r>
      </w:ins>
      <w:r w:rsidRPr="004E6C2C">
        <w:rPr>
          <w:rFonts w:ascii="Times New Roman" w:hAnsi="Times New Roman" w:cs="Times New Roman"/>
          <w:sz w:val="24"/>
          <w:szCs w:val="24"/>
          <w:rPrChange w:id="4326" w:author="Mohammad Nayeem" w:date="2020-04-21T22:30:00Z">
            <w:rPr>
              <w:rFonts w:ascii="Times New Roman" w:hAnsi="Times New Roman" w:cs="Times New Roman"/>
            </w:rPr>
          </w:rPrChange>
        </w:rPr>
        <w:t xml:space="preserve"> were </w:t>
      </w:r>
      <w:ins w:id="4327" w:author="Mohammad Nayeem" w:date="2020-04-21T02:16:00Z">
        <w:r w:rsidR="00141275" w:rsidRPr="004E6C2C">
          <w:rPr>
            <w:rFonts w:ascii="Times New Roman" w:hAnsi="Times New Roman" w:cs="Times New Roman"/>
            <w:sz w:val="24"/>
            <w:szCs w:val="24"/>
            <w:rPrChange w:id="4328" w:author="Mohammad Nayeem" w:date="2020-04-21T22:30:00Z">
              <w:rPr>
                <w:rFonts w:ascii="Times New Roman" w:hAnsi="Times New Roman" w:cs="Times New Roman"/>
              </w:rPr>
            </w:rPrChange>
          </w:rPr>
          <w:t>1.30 times</w:t>
        </w:r>
        <w:r w:rsidR="00DC25B3" w:rsidRPr="004E6C2C">
          <w:rPr>
            <w:rFonts w:ascii="Times New Roman" w:hAnsi="Times New Roman" w:cs="Times New Roman"/>
            <w:sz w:val="24"/>
            <w:szCs w:val="24"/>
            <w:rPrChange w:id="4329" w:author="Mohammad Nayeem" w:date="2020-04-21T22:30:00Z">
              <w:rPr>
                <w:rFonts w:ascii="Times New Roman" w:hAnsi="Times New Roman" w:cs="Times New Roman"/>
              </w:rPr>
            </w:rPrChange>
          </w:rPr>
          <w:t xml:space="preserve"> (95% CI 0.99-1.70) </w:t>
        </w:r>
      </w:ins>
      <w:del w:id="4330" w:author="Mohammad Nayeem" w:date="2020-04-21T02:16:00Z">
        <w:r w:rsidRPr="004E6C2C" w:rsidDel="00141275">
          <w:rPr>
            <w:rFonts w:ascii="Times New Roman" w:hAnsi="Times New Roman" w:cs="Times New Roman"/>
            <w:sz w:val="24"/>
            <w:szCs w:val="24"/>
            <w:rPrChange w:id="4331" w:author="Mohammad Nayeem" w:date="2020-04-21T22:30:00Z">
              <w:rPr>
                <w:rFonts w:ascii="Times New Roman" w:hAnsi="Times New Roman" w:cs="Times New Roman"/>
              </w:rPr>
            </w:rPrChange>
          </w:rPr>
          <w:delText>0.33%</w:delText>
        </w:r>
      </w:del>
      <w:r w:rsidRPr="004E6C2C">
        <w:rPr>
          <w:rFonts w:ascii="Times New Roman" w:hAnsi="Times New Roman" w:cs="Times New Roman"/>
          <w:sz w:val="24"/>
          <w:szCs w:val="24"/>
          <w:rPrChange w:id="4332" w:author="Mohammad Nayeem" w:date="2020-04-21T22:30:00Z">
            <w:rPr>
              <w:rFonts w:ascii="Times New Roman" w:hAnsi="Times New Roman" w:cs="Times New Roman"/>
            </w:rPr>
          </w:rPrChange>
        </w:rPr>
        <w:t xml:space="preserve"> </w:t>
      </w:r>
      <w:ins w:id="4333" w:author="Mohammad Nayeem" w:date="2020-04-21T02:16:00Z">
        <w:r w:rsidR="00141275" w:rsidRPr="004E6C2C">
          <w:rPr>
            <w:rFonts w:ascii="Times New Roman" w:hAnsi="Times New Roman" w:cs="Times New Roman"/>
            <w:sz w:val="24"/>
            <w:szCs w:val="24"/>
            <w:rPrChange w:id="4334" w:author="Mohammad Nayeem" w:date="2020-04-21T22:30:00Z">
              <w:rPr>
                <w:rFonts w:ascii="Times New Roman" w:hAnsi="Times New Roman" w:cs="Times New Roman"/>
              </w:rPr>
            </w:rPrChange>
          </w:rPr>
          <w:t>more</w:t>
        </w:r>
      </w:ins>
      <w:del w:id="4335" w:author="Mohammad Nayeem" w:date="2020-04-21T02:16:00Z">
        <w:r w:rsidRPr="004E6C2C" w:rsidDel="00141275">
          <w:rPr>
            <w:rFonts w:ascii="Times New Roman" w:hAnsi="Times New Roman" w:cs="Times New Roman"/>
            <w:sz w:val="24"/>
            <w:szCs w:val="24"/>
            <w:rPrChange w:id="4336" w:author="Mohammad Nayeem" w:date="2020-04-21T22:30:00Z">
              <w:rPr>
                <w:rFonts w:ascii="Times New Roman" w:hAnsi="Times New Roman" w:cs="Times New Roman"/>
              </w:rPr>
            </w:rPrChange>
          </w:rPr>
          <w:delText>less</w:delText>
        </w:r>
      </w:del>
      <w:r w:rsidRPr="004E6C2C">
        <w:rPr>
          <w:rFonts w:ascii="Times New Roman" w:hAnsi="Times New Roman" w:cs="Times New Roman"/>
          <w:sz w:val="24"/>
          <w:szCs w:val="24"/>
          <w:rPrChange w:id="4337" w:author="Mohammad Nayeem" w:date="2020-04-21T22:30:00Z">
            <w:rPr>
              <w:rFonts w:ascii="Times New Roman" w:hAnsi="Times New Roman" w:cs="Times New Roman"/>
            </w:rPr>
          </w:rPrChange>
        </w:rPr>
        <w:t xml:space="preserve"> likely </w:t>
      </w:r>
      <w:del w:id="4338" w:author="Mohammad Nayeem" w:date="2020-04-21T02:16:00Z">
        <w:r w:rsidRPr="004E6C2C" w:rsidDel="00DC25B3">
          <w:rPr>
            <w:rFonts w:ascii="Times New Roman" w:hAnsi="Times New Roman" w:cs="Times New Roman"/>
            <w:sz w:val="24"/>
            <w:szCs w:val="24"/>
            <w:rPrChange w:id="4339" w:author="Mohammad Nayeem" w:date="2020-04-21T22:30:00Z">
              <w:rPr>
                <w:rFonts w:ascii="Times New Roman" w:hAnsi="Times New Roman" w:cs="Times New Roman"/>
              </w:rPr>
            </w:rPrChange>
          </w:rPr>
          <w:delText xml:space="preserve">(ARR 0.77, 95% CI 0.59-1.01) </w:delText>
        </w:r>
      </w:del>
      <w:r w:rsidRPr="004E6C2C">
        <w:rPr>
          <w:rFonts w:ascii="Times New Roman" w:hAnsi="Times New Roman" w:cs="Times New Roman"/>
          <w:sz w:val="24"/>
          <w:szCs w:val="24"/>
          <w:rPrChange w:id="4340" w:author="Mohammad Nayeem" w:date="2020-04-21T22:30:00Z">
            <w:rPr>
              <w:rFonts w:ascii="Times New Roman" w:hAnsi="Times New Roman" w:cs="Times New Roman"/>
            </w:rPr>
          </w:rPrChange>
        </w:rPr>
        <w:t>to hav</w:t>
      </w:r>
      <w:ins w:id="4341" w:author="Mohammad Nayeem" w:date="2020-04-22T15:46:00Z">
        <w:r w:rsidR="00A43264">
          <w:rPr>
            <w:rFonts w:ascii="Times New Roman" w:hAnsi="Times New Roman" w:cs="Times New Roman"/>
            <w:sz w:val="24"/>
            <w:szCs w:val="24"/>
          </w:rPr>
          <w:t>e</w:t>
        </w:r>
      </w:ins>
      <w:del w:id="4342" w:author="Mohammad Nayeem" w:date="2020-04-22T15:46:00Z">
        <w:r w:rsidRPr="004E6C2C" w:rsidDel="00A43264">
          <w:rPr>
            <w:rFonts w:ascii="Times New Roman" w:hAnsi="Times New Roman" w:cs="Times New Roman"/>
            <w:sz w:val="24"/>
            <w:szCs w:val="24"/>
            <w:rPrChange w:id="4343" w:author="Mohammad Nayeem" w:date="2020-04-21T22:30:00Z">
              <w:rPr>
                <w:rFonts w:ascii="Times New Roman" w:hAnsi="Times New Roman" w:cs="Times New Roman"/>
              </w:rPr>
            </w:rPrChange>
          </w:rPr>
          <w:delText>ing</w:delText>
        </w:r>
      </w:del>
      <w:r w:rsidRPr="004E6C2C">
        <w:rPr>
          <w:rFonts w:ascii="Times New Roman" w:hAnsi="Times New Roman" w:cs="Times New Roman"/>
          <w:sz w:val="24"/>
          <w:szCs w:val="24"/>
          <w:rPrChange w:id="4344" w:author="Mohammad Nayeem" w:date="2020-04-21T22:30:00Z">
            <w:rPr>
              <w:rFonts w:ascii="Times New Roman" w:hAnsi="Times New Roman" w:cs="Times New Roman"/>
            </w:rPr>
          </w:rPrChange>
        </w:rPr>
        <w:t xml:space="preserve"> diseases compared to the children who raise in</w:t>
      </w:r>
      <w:ins w:id="4345" w:author="Mohammad Nayeem" w:date="2020-04-22T15:47:00Z">
        <w:r w:rsidR="00A43264">
          <w:rPr>
            <w:rFonts w:ascii="Times New Roman" w:hAnsi="Times New Roman" w:cs="Times New Roman"/>
            <w:sz w:val="24"/>
            <w:szCs w:val="24"/>
          </w:rPr>
          <w:t xml:space="preserve"> the</w:t>
        </w:r>
      </w:ins>
      <w:ins w:id="4346" w:author="Mohammad Nayeem" w:date="2020-04-21T02:17:00Z">
        <w:r w:rsidR="00FB3B20" w:rsidRPr="004E6C2C">
          <w:rPr>
            <w:rFonts w:ascii="Times New Roman" w:hAnsi="Times New Roman" w:cs="Times New Roman"/>
            <w:sz w:val="24"/>
            <w:szCs w:val="24"/>
            <w:rPrChange w:id="4347" w:author="Mohammad Nayeem" w:date="2020-04-21T22:30:00Z">
              <w:rPr>
                <w:rFonts w:ascii="Times New Roman" w:hAnsi="Times New Roman" w:cs="Times New Roman"/>
              </w:rPr>
            </w:rPrChange>
          </w:rPr>
          <w:t xml:space="preserve"> family with </w:t>
        </w:r>
      </w:ins>
      <w:del w:id="4348" w:author="Mohammad Nayeem" w:date="2020-04-21T02:17:00Z">
        <w:r w:rsidRPr="004E6C2C" w:rsidDel="00FB3B20">
          <w:rPr>
            <w:rFonts w:ascii="Times New Roman" w:hAnsi="Times New Roman" w:cs="Times New Roman"/>
            <w:sz w:val="24"/>
            <w:szCs w:val="24"/>
            <w:rPrChange w:id="4349" w:author="Mohammad Nayeem" w:date="2020-04-21T22:30:00Z">
              <w:rPr>
                <w:rFonts w:ascii="Times New Roman" w:hAnsi="Times New Roman" w:cs="Times New Roman"/>
              </w:rPr>
            </w:rPrChange>
          </w:rPr>
          <w:delText xml:space="preserve"> technologically </w:delText>
        </w:r>
      </w:del>
      <w:r w:rsidRPr="004E6C2C">
        <w:rPr>
          <w:rFonts w:ascii="Times New Roman" w:hAnsi="Times New Roman" w:cs="Times New Roman"/>
          <w:sz w:val="24"/>
          <w:szCs w:val="24"/>
          <w:rPrChange w:id="4350" w:author="Mohammad Nayeem" w:date="2020-04-21T22:30:00Z">
            <w:rPr>
              <w:rFonts w:ascii="Times New Roman" w:hAnsi="Times New Roman" w:cs="Times New Roman"/>
            </w:rPr>
          </w:rPrChange>
        </w:rPr>
        <w:t>lagging behind mothers</w:t>
      </w:r>
      <w:ins w:id="4351" w:author="Mohammad Nayeem" w:date="2020-04-21T02:17:00Z">
        <w:r w:rsidR="00FB3B20" w:rsidRPr="004E6C2C">
          <w:rPr>
            <w:rFonts w:ascii="Times New Roman" w:hAnsi="Times New Roman" w:cs="Times New Roman"/>
            <w:sz w:val="24"/>
            <w:szCs w:val="24"/>
            <w:rPrChange w:id="4352" w:author="Mohammad Nayeem" w:date="2020-04-21T22:30:00Z">
              <w:rPr>
                <w:rFonts w:ascii="Times New Roman" w:hAnsi="Times New Roman" w:cs="Times New Roman"/>
              </w:rPr>
            </w:rPrChange>
          </w:rPr>
          <w:t xml:space="preserve"> in media acce</w:t>
        </w:r>
      </w:ins>
      <w:ins w:id="4353" w:author="Mohammad Nayeem" w:date="2020-04-21T02:18:00Z">
        <w:r w:rsidR="00FB3B20" w:rsidRPr="004E6C2C">
          <w:rPr>
            <w:rFonts w:ascii="Times New Roman" w:hAnsi="Times New Roman" w:cs="Times New Roman"/>
            <w:sz w:val="24"/>
            <w:szCs w:val="24"/>
            <w:rPrChange w:id="4354" w:author="Mohammad Nayeem" w:date="2020-04-21T22:30:00Z">
              <w:rPr>
                <w:rFonts w:ascii="Times New Roman" w:hAnsi="Times New Roman" w:cs="Times New Roman"/>
              </w:rPr>
            </w:rPrChange>
          </w:rPr>
          <w:t>ss</w:t>
        </w:r>
      </w:ins>
      <w:r w:rsidRPr="004E6C2C">
        <w:rPr>
          <w:rFonts w:ascii="Times New Roman" w:hAnsi="Times New Roman" w:cs="Times New Roman"/>
          <w:sz w:val="24"/>
          <w:szCs w:val="24"/>
          <w:rPrChange w:id="4355" w:author="Mohammad Nayeem" w:date="2020-04-21T22:30:00Z">
            <w:rPr>
              <w:rFonts w:ascii="Times New Roman" w:hAnsi="Times New Roman" w:cs="Times New Roman"/>
            </w:rPr>
          </w:rPrChange>
        </w:rPr>
        <w:t>. The results also show that the risk of diseases for the children of the poorest household was 1.</w:t>
      </w:r>
      <w:ins w:id="4356" w:author="Mohammad Nayeem" w:date="2020-04-21T02:18:00Z">
        <w:r w:rsidR="00D142BC" w:rsidRPr="004E6C2C">
          <w:rPr>
            <w:rFonts w:ascii="Times New Roman" w:hAnsi="Times New Roman" w:cs="Times New Roman"/>
            <w:sz w:val="24"/>
            <w:szCs w:val="24"/>
            <w:rPrChange w:id="4357" w:author="Mohammad Nayeem" w:date="2020-04-21T22:30:00Z">
              <w:rPr>
                <w:rFonts w:ascii="Times New Roman" w:hAnsi="Times New Roman" w:cs="Times New Roman"/>
              </w:rPr>
            </w:rPrChange>
          </w:rPr>
          <w:t>4</w:t>
        </w:r>
      </w:ins>
      <w:del w:id="4358" w:author="Mohammad Nayeem" w:date="2020-04-21T02:18:00Z">
        <w:r w:rsidRPr="004E6C2C" w:rsidDel="00D142BC">
          <w:rPr>
            <w:rFonts w:ascii="Times New Roman" w:hAnsi="Times New Roman" w:cs="Times New Roman"/>
            <w:sz w:val="24"/>
            <w:szCs w:val="24"/>
            <w:rPrChange w:id="4359" w:author="Mohammad Nayeem" w:date="2020-04-21T22:30:00Z">
              <w:rPr>
                <w:rFonts w:ascii="Times New Roman" w:hAnsi="Times New Roman" w:cs="Times New Roman"/>
              </w:rPr>
            </w:rPrChange>
          </w:rPr>
          <w:delText>3</w:delText>
        </w:r>
      </w:del>
      <w:r w:rsidRPr="004E6C2C">
        <w:rPr>
          <w:rFonts w:ascii="Times New Roman" w:hAnsi="Times New Roman" w:cs="Times New Roman"/>
          <w:sz w:val="24"/>
          <w:szCs w:val="24"/>
          <w:rPrChange w:id="4360" w:author="Mohammad Nayeem" w:date="2020-04-21T22:30:00Z">
            <w:rPr>
              <w:rFonts w:ascii="Times New Roman" w:hAnsi="Times New Roman" w:cs="Times New Roman"/>
            </w:rPr>
          </w:rPrChange>
        </w:rPr>
        <w:t>8 times (ARR: 1.</w:t>
      </w:r>
      <w:ins w:id="4361" w:author="Mohammad Nayeem" w:date="2020-04-21T02:18:00Z">
        <w:r w:rsidR="00D142BC" w:rsidRPr="004E6C2C">
          <w:rPr>
            <w:rFonts w:ascii="Times New Roman" w:hAnsi="Times New Roman" w:cs="Times New Roman"/>
            <w:sz w:val="24"/>
            <w:szCs w:val="24"/>
            <w:rPrChange w:id="4362" w:author="Mohammad Nayeem" w:date="2020-04-21T22:30:00Z">
              <w:rPr>
                <w:rFonts w:ascii="Times New Roman" w:hAnsi="Times New Roman" w:cs="Times New Roman"/>
              </w:rPr>
            </w:rPrChange>
          </w:rPr>
          <w:t>4</w:t>
        </w:r>
      </w:ins>
      <w:del w:id="4363" w:author="Mohammad Nayeem" w:date="2020-04-21T02:18:00Z">
        <w:r w:rsidRPr="004E6C2C" w:rsidDel="00D142BC">
          <w:rPr>
            <w:rFonts w:ascii="Times New Roman" w:hAnsi="Times New Roman" w:cs="Times New Roman"/>
            <w:sz w:val="24"/>
            <w:szCs w:val="24"/>
            <w:rPrChange w:id="4364" w:author="Mohammad Nayeem" w:date="2020-04-21T22:30:00Z">
              <w:rPr>
                <w:rFonts w:ascii="Times New Roman" w:hAnsi="Times New Roman" w:cs="Times New Roman"/>
              </w:rPr>
            </w:rPrChange>
          </w:rPr>
          <w:delText>3</w:delText>
        </w:r>
      </w:del>
      <w:r w:rsidRPr="004E6C2C">
        <w:rPr>
          <w:rFonts w:ascii="Times New Roman" w:hAnsi="Times New Roman" w:cs="Times New Roman"/>
          <w:sz w:val="24"/>
          <w:szCs w:val="24"/>
          <w:rPrChange w:id="4365" w:author="Mohammad Nayeem" w:date="2020-04-21T22:30:00Z">
            <w:rPr>
              <w:rFonts w:ascii="Times New Roman" w:hAnsi="Times New Roman" w:cs="Times New Roman"/>
            </w:rPr>
          </w:rPrChange>
        </w:rPr>
        <w:t xml:space="preserve">8, 95% CI: </w:t>
      </w:r>
      <w:ins w:id="4366" w:author="Mohammad Nayeem" w:date="2020-04-21T02:18:00Z">
        <w:r w:rsidR="00D142BC" w:rsidRPr="004E6C2C">
          <w:rPr>
            <w:rFonts w:ascii="Times New Roman" w:hAnsi="Times New Roman" w:cs="Times New Roman"/>
            <w:sz w:val="24"/>
            <w:szCs w:val="24"/>
            <w:rPrChange w:id="4367" w:author="Mohammad Nayeem" w:date="2020-04-21T22:30:00Z">
              <w:rPr>
                <w:rFonts w:ascii="Times New Roman" w:hAnsi="Times New Roman" w:cs="Times New Roman"/>
              </w:rPr>
            </w:rPrChange>
          </w:rPr>
          <w:t>1.02</w:t>
        </w:r>
      </w:ins>
      <w:del w:id="4368" w:author="Mohammad Nayeem" w:date="2020-04-21T02:18:00Z">
        <w:r w:rsidRPr="004E6C2C" w:rsidDel="00D142BC">
          <w:rPr>
            <w:rFonts w:ascii="Times New Roman" w:hAnsi="Times New Roman" w:cs="Times New Roman"/>
            <w:sz w:val="24"/>
            <w:szCs w:val="24"/>
            <w:rPrChange w:id="4369" w:author="Mohammad Nayeem" w:date="2020-04-21T22:30:00Z">
              <w:rPr>
                <w:rFonts w:ascii="Times New Roman" w:hAnsi="Times New Roman" w:cs="Times New Roman"/>
              </w:rPr>
            </w:rPrChange>
          </w:rPr>
          <w:delText>0.88</w:delText>
        </w:r>
      </w:del>
      <w:r w:rsidRPr="004E6C2C">
        <w:rPr>
          <w:rFonts w:ascii="Times New Roman" w:hAnsi="Times New Roman" w:cs="Times New Roman"/>
          <w:sz w:val="24"/>
          <w:szCs w:val="24"/>
          <w:rPrChange w:id="4370" w:author="Mohammad Nayeem" w:date="2020-04-21T22:30:00Z">
            <w:rPr>
              <w:rFonts w:ascii="Times New Roman" w:hAnsi="Times New Roman" w:cs="Times New Roman"/>
            </w:rPr>
          </w:rPrChange>
        </w:rPr>
        <w:t>-2.1</w:t>
      </w:r>
      <w:ins w:id="4371" w:author="Mohammad Nayeem" w:date="2020-04-21T02:18:00Z">
        <w:r w:rsidR="00D142BC" w:rsidRPr="004E6C2C">
          <w:rPr>
            <w:rFonts w:ascii="Times New Roman" w:hAnsi="Times New Roman" w:cs="Times New Roman"/>
            <w:sz w:val="24"/>
            <w:szCs w:val="24"/>
            <w:rPrChange w:id="4372" w:author="Mohammad Nayeem" w:date="2020-04-21T22:30:00Z">
              <w:rPr>
                <w:rFonts w:ascii="Times New Roman" w:hAnsi="Times New Roman" w:cs="Times New Roman"/>
              </w:rPr>
            </w:rPrChange>
          </w:rPr>
          <w:t>7</w:t>
        </w:r>
      </w:ins>
      <w:del w:id="4373" w:author="Mohammad Nayeem" w:date="2020-04-21T02:18:00Z">
        <w:r w:rsidRPr="004E6C2C" w:rsidDel="00D142BC">
          <w:rPr>
            <w:rFonts w:ascii="Times New Roman" w:hAnsi="Times New Roman" w:cs="Times New Roman"/>
            <w:sz w:val="24"/>
            <w:szCs w:val="24"/>
            <w:rPrChange w:id="4374" w:author="Mohammad Nayeem" w:date="2020-04-21T22:30:00Z">
              <w:rPr>
                <w:rFonts w:ascii="Times New Roman" w:hAnsi="Times New Roman" w:cs="Times New Roman"/>
              </w:rPr>
            </w:rPrChange>
          </w:rPr>
          <w:delText>6</w:delText>
        </w:r>
      </w:del>
      <w:r w:rsidRPr="004E6C2C">
        <w:rPr>
          <w:rFonts w:ascii="Times New Roman" w:hAnsi="Times New Roman" w:cs="Times New Roman"/>
          <w:sz w:val="24"/>
          <w:szCs w:val="24"/>
          <w:rPrChange w:id="4375" w:author="Mohammad Nayeem" w:date="2020-04-21T22:30:00Z">
            <w:rPr>
              <w:rFonts w:ascii="Times New Roman" w:hAnsi="Times New Roman" w:cs="Times New Roman"/>
            </w:rPr>
          </w:rPrChange>
        </w:rPr>
        <w:t>) more likely than those who have a family with rich</w:t>
      </w:r>
      <w:del w:id="4376" w:author="Mohammad Nayeem" w:date="2020-04-21T02:18:00Z">
        <w:r w:rsidRPr="004E6C2C" w:rsidDel="00D142BC">
          <w:rPr>
            <w:rFonts w:ascii="Times New Roman" w:hAnsi="Times New Roman" w:cs="Times New Roman"/>
            <w:sz w:val="24"/>
            <w:szCs w:val="24"/>
            <w:rPrChange w:id="4377" w:author="Mohammad Nayeem" w:date="2020-04-21T22:30:00Z">
              <w:rPr>
                <w:rFonts w:ascii="Times New Roman" w:hAnsi="Times New Roman" w:cs="Times New Roman"/>
              </w:rPr>
            </w:rPrChange>
          </w:rPr>
          <w:delText>est</w:delText>
        </w:r>
      </w:del>
      <w:r w:rsidRPr="004E6C2C">
        <w:rPr>
          <w:rFonts w:ascii="Times New Roman" w:hAnsi="Times New Roman" w:cs="Times New Roman"/>
          <w:sz w:val="24"/>
          <w:szCs w:val="24"/>
          <w:rPrChange w:id="4378" w:author="Mohammad Nayeem" w:date="2020-04-21T22:30:00Z">
            <w:rPr>
              <w:rFonts w:ascii="Times New Roman" w:hAnsi="Times New Roman" w:cs="Times New Roman"/>
            </w:rPr>
          </w:rPrChange>
        </w:rPr>
        <w:t xml:space="preserve"> wealth status. The results also show that the risk of diseases for the children of the overweight mother were 1.53 times (ARR: 1.53, 95% CI: 1.16-2.01) more likely than those who are normal weight.</w:t>
      </w:r>
      <w:ins w:id="4379" w:author="Mohammad Nayeem" w:date="2020-04-21T02:21:00Z">
        <w:r w:rsidR="00A740FE" w:rsidRPr="004E6C2C">
          <w:rPr>
            <w:rFonts w:ascii="Times New Roman" w:hAnsi="Times New Roman" w:cs="Times New Roman"/>
            <w:sz w:val="24"/>
            <w:szCs w:val="24"/>
            <w:rPrChange w:id="4380" w:author="Mohammad Nayeem" w:date="2020-04-21T22:30:00Z">
              <w:rPr>
                <w:rFonts w:ascii="Times New Roman" w:hAnsi="Times New Roman" w:cs="Times New Roman"/>
              </w:rPr>
            </w:rPrChange>
          </w:rPr>
          <w:t xml:space="preserve"> </w:t>
        </w:r>
      </w:ins>
    </w:p>
    <w:p w14:paraId="31F652E6" w14:textId="77777777" w:rsidR="00971984" w:rsidRPr="004E6C2C" w:rsidDel="00A740FE" w:rsidRDefault="00971984">
      <w:pPr>
        <w:spacing w:after="0" w:line="480" w:lineRule="auto"/>
        <w:jc w:val="both"/>
        <w:rPr>
          <w:del w:id="4381" w:author="Mohammad Nayeem" w:date="2020-04-21T02:21:00Z"/>
          <w:rFonts w:ascii="Times New Roman" w:hAnsi="Times New Roman" w:cs="Times New Roman"/>
          <w:sz w:val="24"/>
          <w:szCs w:val="24"/>
          <w:rPrChange w:id="4382" w:author="Mohammad Nayeem" w:date="2020-04-21T22:30:00Z">
            <w:rPr>
              <w:del w:id="4383" w:author="Mohammad Nayeem" w:date="2020-04-21T02:21:00Z"/>
              <w:rFonts w:ascii="Times New Roman" w:hAnsi="Times New Roman" w:cs="Times New Roman"/>
            </w:rPr>
          </w:rPrChange>
        </w:rPr>
      </w:pPr>
    </w:p>
    <w:p w14:paraId="661338A0" w14:textId="2157780A" w:rsidR="00971984" w:rsidRPr="004E6C2C" w:rsidRDefault="00971984">
      <w:pPr>
        <w:spacing w:after="0" w:line="480" w:lineRule="auto"/>
        <w:jc w:val="both"/>
        <w:rPr>
          <w:rFonts w:ascii="Times New Roman" w:hAnsi="Times New Roman" w:cs="Times New Roman"/>
          <w:sz w:val="24"/>
          <w:szCs w:val="24"/>
          <w:rPrChange w:id="4384" w:author="Mohammad Nayeem" w:date="2020-04-21T22:30:00Z">
            <w:rPr>
              <w:rFonts w:ascii="Times New Roman" w:hAnsi="Times New Roman" w:cs="Times New Roman"/>
            </w:rPr>
          </w:rPrChange>
        </w:rPr>
      </w:pPr>
      <w:del w:id="4385" w:author="Mohammad Nayeem" w:date="2020-04-21T02:19:00Z">
        <w:r w:rsidRPr="004E6C2C" w:rsidDel="002D1F0E">
          <w:rPr>
            <w:rFonts w:ascii="Times New Roman" w:hAnsi="Times New Roman" w:cs="Times New Roman"/>
            <w:sz w:val="24"/>
            <w:szCs w:val="24"/>
            <w:rPrChange w:id="4386" w:author="Mohammad Nayeem" w:date="2020-04-21T22:30:00Z">
              <w:rPr>
                <w:rFonts w:ascii="Times New Roman" w:hAnsi="Times New Roman" w:cs="Times New Roman"/>
              </w:rPr>
            </w:rPrChange>
          </w:rPr>
          <w:delText xml:space="preserve">Children living in households where household members less equal five were 6% less likely to develop the disease with a Risk ratio of 0.94 (ARR 0.94, 95% CI: 0.76-1.17) as compared to those children living in the family whose household members were greater than five. The results also show that the risk of diseases for the children delivered by C-section was 1.03 times (ARR: 1.03, 95% CI: 0.80-1.32) more likely than those who not delivered by C-section. Female children have a 9% (ARR 0.91, 95% CI 0.74-1.12) lower chance to have diseases compared to the male children, </w:delText>
        </w:r>
      </w:del>
      <w:ins w:id="4387" w:author="Mohammad Nayeem" w:date="2020-04-21T02:19:00Z">
        <w:r w:rsidR="002D1F0E" w:rsidRPr="004E6C2C">
          <w:rPr>
            <w:rFonts w:ascii="Times New Roman" w:hAnsi="Times New Roman" w:cs="Times New Roman"/>
            <w:sz w:val="24"/>
            <w:szCs w:val="24"/>
            <w:rPrChange w:id="4388" w:author="Mohammad Nayeem" w:date="2020-04-21T22:30:00Z">
              <w:rPr>
                <w:rFonts w:ascii="Times New Roman" w:hAnsi="Times New Roman" w:cs="Times New Roman"/>
              </w:rPr>
            </w:rPrChange>
          </w:rPr>
          <w:t>T</w:t>
        </w:r>
      </w:ins>
      <w:del w:id="4389" w:author="Mohammad Nayeem" w:date="2020-04-21T02:19:00Z">
        <w:r w:rsidRPr="004E6C2C" w:rsidDel="002D1F0E">
          <w:rPr>
            <w:rFonts w:ascii="Times New Roman" w:hAnsi="Times New Roman" w:cs="Times New Roman"/>
            <w:sz w:val="24"/>
            <w:szCs w:val="24"/>
            <w:rPrChange w:id="4390" w:author="Mohammad Nayeem" w:date="2020-04-21T22:30:00Z">
              <w:rPr>
                <w:rFonts w:ascii="Times New Roman" w:hAnsi="Times New Roman" w:cs="Times New Roman"/>
              </w:rPr>
            </w:rPrChange>
          </w:rPr>
          <w:delText>similarly, t</w:delText>
        </w:r>
      </w:del>
      <w:r w:rsidRPr="004E6C2C">
        <w:rPr>
          <w:rFonts w:ascii="Times New Roman" w:hAnsi="Times New Roman" w:cs="Times New Roman"/>
          <w:sz w:val="24"/>
          <w:szCs w:val="24"/>
          <w:rPrChange w:id="4391" w:author="Mohammad Nayeem" w:date="2020-04-21T22:30:00Z">
            <w:rPr>
              <w:rFonts w:ascii="Times New Roman" w:hAnsi="Times New Roman" w:cs="Times New Roman"/>
            </w:rPr>
          </w:rPrChange>
        </w:rPr>
        <w:t>he risk of having diseases is 1.9</w:t>
      </w:r>
      <w:ins w:id="4392" w:author="Mohammad Nayeem" w:date="2020-04-21T02:19:00Z">
        <w:r w:rsidR="002D1F0E" w:rsidRPr="004E6C2C">
          <w:rPr>
            <w:rFonts w:ascii="Times New Roman" w:hAnsi="Times New Roman" w:cs="Times New Roman"/>
            <w:sz w:val="24"/>
            <w:szCs w:val="24"/>
            <w:rPrChange w:id="4393" w:author="Mohammad Nayeem" w:date="2020-04-21T22:30:00Z">
              <w:rPr>
                <w:rFonts w:ascii="Times New Roman" w:hAnsi="Times New Roman" w:cs="Times New Roman"/>
              </w:rPr>
            </w:rPrChange>
          </w:rPr>
          <w:t>9</w:t>
        </w:r>
      </w:ins>
      <w:del w:id="4394" w:author="Mohammad Nayeem" w:date="2020-04-21T02:19:00Z">
        <w:r w:rsidRPr="004E6C2C" w:rsidDel="002D1F0E">
          <w:rPr>
            <w:rFonts w:ascii="Times New Roman" w:hAnsi="Times New Roman" w:cs="Times New Roman"/>
            <w:sz w:val="24"/>
            <w:szCs w:val="24"/>
            <w:rPrChange w:id="4395" w:author="Mohammad Nayeem" w:date="2020-04-21T22:30:00Z">
              <w:rPr>
                <w:rFonts w:ascii="Times New Roman" w:hAnsi="Times New Roman" w:cs="Times New Roman"/>
              </w:rPr>
            </w:rPrChange>
          </w:rPr>
          <w:delText>7</w:delText>
        </w:r>
      </w:del>
      <w:r w:rsidRPr="004E6C2C">
        <w:rPr>
          <w:rFonts w:ascii="Times New Roman" w:hAnsi="Times New Roman" w:cs="Times New Roman"/>
          <w:sz w:val="24"/>
          <w:szCs w:val="24"/>
          <w:rPrChange w:id="4396" w:author="Mohammad Nayeem" w:date="2020-04-21T22:30:00Z">
            <w:rPr>
              <w:rFonts w:ascii="Times New Roman" w:hAnsi="Times New Roman" w:cs="Times New Roman"/>
            </w:rPr>
          </w:rPrChange>
        </w:rPr>
        <w:t xml:space="preserve"> times (ARR 1.97, 95% CI: 1.4</w:t>
      </w:r>
      <w:ins w:id="4397" w:author="Mohammad Nayeem" w:date="2020-04-21T02:20:00Z">
        <w:r w:rsidR="002D1F0E" w:rsidRPr="004E6C2C">
          <w:rPr>
            <w:rFonts w:ascii="Times New Roman" w:hAnsi="Times New Roman" w:cs="Times New Roman"/>
            <w:sz w:val="24"/>
            <w:szCs w:val="24"/>
            <w:rPrChange w:id="4398" w:author="Mohammad Nayeem" w:date="2020-04-21T22:30:00Z">
              <w:rPr>
                <w:rFonts w:ascii="Times New Roman" w:hAnsi="Times New Roman" w:cs="Times New Roman"/>
              </w:rPr>
            </w:rPrChange>
          </w:rPr>
          <w:t>4</w:t>
        </w:r>
      </w:ins>
      <w:del w:id="4399" w:author="Mohammad Nayeem" w:date="2020-04-21T02:20:00Z">
        <w:r w:rsidRPr="004E6C2C" w:rsidDel="002D1F0E">
          <w:rPr>
            <w:rFonts w:ascii="Times New Roman" w:hAnsi="Times New Roman" w:cs="Times New Roman"/>
            <w:sz w:val="24"/>
            <w:szCs w:val="24"/>
            <w:rPrChange w:id="4400" w:author="Mohammad Nayeem" w:date="2020-04-21T22:30:00Z">
              <w:rPr>
                <w:rFonts w:ascii="Times New Roman" w:hAnsi="Times New Roman" w:cs="Times New Roman"/>
              </w:rPr>
            </w:rPrChange>
          </w:rPr>
          <w:delText>2</w:delText>
        </w:r>
      </w:del>
      <w:r w:rsidRPr="004E6C2C">
        <w:rPr>
          <w:rFonts w:ascii="Times New Roman" w:hAnsi="Times New Roman" w:cs="Times New Roman"/>
          <w:sz w:val="24"/>
          <w:szCs w:val="24"/>
          <w:rPrChange w:id="4401" w:author="Mohammad Nayeem" w:date="2020-04-21T22:30:00Z">
            <w:rPr>
              <w:rFonts w:ascii="Times New Roman" w:hAnsi="Times New Roman" w:cs="Times New Roman"/>
            </w:rPr>
          </w:rPrChange>
        </w:rPr>
        <w:t>-2.7</w:t>
      </w:r>
      <w:ins w:id="4402" w:author="Mohammad Nayeem" w:date="2020-04-21T02:20:00Z">
        <w:r w:rsidR="002D1F0E" w:rsidRPr="004E6C2C">
          <w:rPr>
            <w:rFonts w:ascii="Times New Roman" w:hAnsi="Times New Roman" w:cs="Times New Roman"/>
            <w:sz w:val="24"/>
            <w:szCs w:val="24"/>
            <w:rPrChange w:id="4403" w:author="Mohammad Nayeem" w:date="2020-04-21T22:30:00Z">
              <w:rPr>
                <w:rFonts w:ascii="Times New Roman" w:hAnsi="Times New Roman" w:cs="Times New Roman"/>
              </w:rPr>
            </w:rPrChange>
          </w:rPr>
          <w:t>5</w:t>
        </w:r>
      </w:ins>
      <w:del w:id="4404" w:author="Mohammad Nayeem" w:date="2020-04-21T02:20:00Z">
        <w:r w:rsidRPr="004E6C2C" w:rsidDel="002D1F0E">
          <w:rPr>
            <w:rFonts w:ascii="Times New Roman" w:hAnsi="Times New Roman" w:cs="Times New Roman"/>
            <w:sz w:val="24"/>
            <w:szCs w:val="24"/>
            <w:rPrChange w:id="4405" w:author="Mohammad Nayeem" w:date="2020-04-21T22:30:00Z">
              <w:rPr>
                <w:rFonts w:ascii="Times New Roman" w:hAnsi="Times New Roman" w:cs="Times New Roman"/>
              </w:rPr>
            </w:rPrChange>
          </w:rPr>
          <w:delText>4</w:delText>
        </w:r>
      </w:del>
      <w:r w:rsidRPr="004E6C2C">
        <w:rPr>
          <w:rFonts w:ascii="Times New Roman" w:hAnsi="Times New Roman" w:cs="Times New Roman"/>
          <w:sz w:val="24"/>
          <w:szCs w:val="24"/>
          <w:rPrChange w:id="4406" w:author="Mohammad Nayeem" w:date="2020-04-21T22:30:00Z">
            <w:rPr>
              <w:rFonts w:ascii="Times New Roman" w:hAnsi="Times New Roman" w:cs="Times New Roman"/>
            </w:rPr>
          </w:rPrChange>
        </w:rPr>
        <w:t>)</w:t>
      </w:r>
      <w:ins w:id="4407" w:author="Mohammad Nayeem" w:date="2020-04-21T02:20:00Z">
        <w:r w:rsidR="002D1F0E" w:rsidRPr="004E6C2C">
          <w:rPr>
            <w:rFonts w:ascii="Times New Roman" w:hAnsi="Times New Roman" w:cs="Times New Roman"/>
            <w:sz w:val="24"/>
            <w:szCs w:val="24"/>
            <w:rPrChange w:id="4408" w:author="Mohammad Nayeem" w:date="2020-04-21T22:30:00Z">
              <w:rPr>
                <w:rFonts w:ascii="Times New Roman" w:hAnsi="Times New Roman" w:cs="Times New Roman"/>
              </w:rPr>
            </w:rPrChange>
          </w:rPr>
          <w:t xml:space="preserve"> and 1.69 times (ARR 1.69, 95% CI: 1.22-2.39) </w:t>
        </w:r>
      </w:ins>
      <w:r w:rsidRPr="004E6C2C">
        <w:rPr>
          <w:rFonts w:ascii="Times New Roman" w:hAnsi="Times New Roman" w:cs="Times New Roman"/>
          <w:sz w:val="24"/>
          <w:szCs w:val="24"/>
          <w:rPrChange w:id="4409" w:author="Mohammad Nayeem" w:date="2020-04-21T22:30:00Z">
            <w:rPr>
              <w:rFonts w:ascii="Times New Roman" w:hAnsi="Times New Roman" w:cs="Times New Roman"/>
            </w:rPr>
          </w:rPrChange>
        </w:rPr>
        <w:t xml:space="preserve"> more likely for </w:t>
      </w:r>
      <w:ins w:id="4410" w:author="Mohammad Nayeem" w:date="2020-04-21T20:46:00Z">
        <w:r w:rsidR="00B65BF2" w:rsidRPr="004E6C2C">
          <w:rPr>
            <w:rFonts w:ascii="Times New Roman" w:hAnsi="Times New Roman" w:cs="Times New Roman"/>
            <w:sz w:val="24"/>
            <w:szCs w:val="24"/>
            <w:rPrChange w:id="4411" w:author="Mohammad Nayeem" w:date="2020-04-21T22:30:00Z">
              <w:rPr>
                <w:rFonts w:ascii="Times New Roman" w:hAnsi="Times New Roman" w:cs="Times New Roman"/>
              </w:rPr>
            </w:rPrChange>
          </w:rPr>
          <w:t xml:space="preserve">4-5 months and </w:t>
        </w:r>
      </w:ins>
      <w:del w:id="4412" w:author="Mohammad Nayeem" w:date="2020-04-21T02:20:00Z">
        <w:r w:rsidRPr="004E6C2C" w:rsidDel="003B52A8">
          <w:rPr>
            <w:rFonts w:ascii="Times New Roman" w:hAnsi="Times New Roman" w:cs="Times New Roman"/>
            <w:sz w:val="24"/>
            <w:szCs w:val="24"/>
            <w:rPrChange w:id="4413" w:author="Mohammad Nayeem" w:date="2020-04-21T22:30:00Z">
              <w:rPr>
                <w:rFonts w:ascii="Times New Roman" w:hAnsi="Times New Roman" w:cs="Times New Roman"/>
              </w:rPr>
            </w:rPrChange>
          </w:rPr>
          <w:delText>4-5</w:delText>
        </w:r>
      </w:del>
      <w:ins w:id="4414" w:author="Mohammad Nayeem" w:date="2020-04-21T02:20:00Z">
        <w:r w:rsidR="003B52A8" w:rsidRPr="004E6C2C">
          <w:rPr>
            <w:rFonts w:ascii="Times New Roman" w:hAnsi="Times New Roman" w:cs="Times New Roman"/>
            <w:sz w:val="24"/>
            <w:szCs w:val="24"/>
            <w:rPrChange w:id="4415" w:author="Mohammad Nayeem" w:date="2020-04-21T22:30:00Z">
              <w:rPr>
                <w:rFonts w:ascii="Times New Roman" w:hAnsi="Times New Roman" w:cs="Times New Roman"/>
              </w:rPr>
            </w:rPrChange>
          </w:rPr>
          <w:t>2-3</w:t>
        </w:r>
      </w:ins>
      <w:r w:rsidRPr="004E6C2C">
        <w:rPr>
          <w:rFonts w:ascii="Times New Roman" w:hAnsi="Times New Roman" w:cs="Times New Roman"/>
          <w:sz w:val="24"/>
          <w:szCs w:val="24"/>
          <w:rPrChange w:id="4416" w:author="Mohammad Nayeem" w:date="2020-04-21T22:30:00Z">
            <w:rPr>
              <w:rFonts w:ascii="Times New Roman" w:hAnsi="Times New Roman" w:cs="Times New Roman"/>
            </w:rPr>
          </w:rPrChange>
        </w:rPr>
        <w:t xml:space="preserve"> months of the child compared to 0-1 months of the child</w:t>
      </w:r>
      <w:ins w:id="4417" w:author="Mohammad Nayeem" w:date="2020-04-21T02:20:00Z">
        <w:r w:rsidR="00C240A9" w:rsidRPr="004E6C2C">
          <w:rPr>
            <w:rFonts w:ascii="Times New Roman" w:hAnsi="Times New Roman" w:cs="Times New Roman"/>
            <w:sz w:val="24"/>
            <w:szCs w:val="24"/>
            <w:rPrChange w:id="4418" w:author="Mohammad Nayeem" w:date="2020-04-21T22:30:00Z">
              <w:rPr>
                <w:rFonts w:ascii="Times New Roman" w:hAnsi="Times New Roman" w:cs="Times New Roman"/>
              </w:rPr>
            </w:rPrChange>
          </w:rPr>
          <w:t>, respect</w:t>
        </w:r>
      </w:ins>
      <w:ins w:id="4419" w:author="Mohammad Nayeem" w:date="2020-04-21T02:21:00Z">
        <w:r w:rsidR="00C240A9" w:rsidRPr="004E6C2C">
          <w:rPr>
            <w:rFonts w:ascii="Times New Roman" w:hAnsi="Times New Roman" w:cs="Times New Roman"/>
            <w:sz w:val="24"/>
            <w:szCs w:val="24"/>
            <w:rPrChange w:id="4420" w:author="Mohammad Nayeem" w:date="2020-04-21T22:30:00Z">
              <w:rPr>
                <w:rFonts w:ascii="Times New Roman" w:hAnsi="Times New Roman" w:cs="Times New Roman"/>
              </w:rPr>
            </w:rPrChange>
          </w:rPr>
          <w:t>ively</w:t>
        </w:r>
      </w:ins>
      <w:r w:rsidRPr="004E6C2C">
        <w:rPr>
          <w:rFonts w:ascii="Times New Roman" w:hAnsi="Times New Roman" w:cs="Times New Roman"/>
          <w:sz w:val="24"/>
          <w:szCs w:val="24"/>
          <w:rPrChange w:id="4421" w:author="Mohammad Nayeem" w:date="2020-04-21T22:30:00Z">
            <w:rPr>
              <w:rFonts w:ascii="Times New Roman" w:hAnsi="Times New Roman" w:cs="Times New Roman"/>
            </w:rPr>
          </w:rPrChange>
        </w:rPr>
        <w:t>.</w:t>
      </w:r>
      <w:commentRangeEnd w:id="4269"/>
      <w:ins w:id="4422" w:author="Mohammad Nayeem" w:date="2020-04-21T02:38:00Z">
        <w:r w:rsidR="002B3FBD" w:rsidRPr="004E6C2C">
          <w:rPr>
            <w:rFonts w:ascii="Times New Roman" w:hAnsi="Times New Roman" w:cs="Times New Roman"/>
            <w:sz w:val="24"/>
            <w:szCs w:val="24"/>
            <w:rPrChange w:id="4423" w:author="Mohammad Nayeem" w:date="2020-04-21T22:30:00Z">
              <w:rPr>
                <w:rFonts w:ascii="Times New Roman" w:hAnsi="Times New Roman" w:cs="Times New Roman"/>
              </w:rPr>
            </w:rPrChange>
          </w:rPr>
          <w:t xml:space="preserve"> </w:t>
        </w:r>
      </w:ins>
      <w:ins w:id="4424" w:author="Mohammad Nayeem" w:date="2020-04-21T02:43:00Z">
        <w:r w:rsidR="0045183D" w:rsidRPr="004E6C2C">
          <w:rPr>
            <w:rFonts w:ascii="Times New Roman" w:hAnsi="Times New Roman" w:cs="Times New Roman"/>
            <w:sz w:val="24"/>
            <w:szCs w:val="24"/>
            <w:rPrChange w:id="4425" w:author="Mohammad Nayeem" w:date="2020-04-21T22:30:00Z">
              <w:rPr>
                <w:rFonts w:ascii="Times New Roman" w:hAnsi="Times New Roman" w:cs="Times New Roman"/>
              </w:rPr>
            </w:rPrChange>
          </w:rPr>
          <w:t xml:space="preserve">However, </w:t>
        </w:r>
        <w:r w:rsidR="0045183D" w:rsidRPr="004E6C2C">
          <w:rPr>
            <w:rFonts w:ascii="Times New Roman" w:hAnsi="Times New Roman" w:cs="Times New Roman"/>
            <w:sz w:val="24"/>
            <w:szCs w:val="24"/>
            <w:lang w:bidi="bn-IN"/>
            <w:rPrChange w:id="4426" w:author="Mohammad Nayeem" w:date="2020-04-21T22:30:00Z">
              <w:rPr>
                <w:rFonts w:ascii="Times New Roman" w:hAnsi="Times New Roman" w:cs="Times New Roman"/>
                <w:lang w:bidi="bn-IN"/>
              </w:rPr>
            </w:rPrChange>
          </w:rPr>
          <w:t>a</w:t>
        </w:r>
      </w:ins>
      <w:ins w:id="4427" w:author="Mohammad Nayeem" w:date="2020-04-21T02:38:00Z">
        <w:r w:rsidR="002B3FBD" w:rsidRPr="004E6C2C">
          <w:rPr>
            <w:rFonts w:ascii="Times New Roman" w:hAnsi="Times New Roman" w:cs="Times New Roman"/>
            <w:sz w:val="24"/>
            <w:szCs w:val="24"/>
            <w:lang w:bidi="bn-IN"/>
            <w:rPrChange w:id="4428" w:author="Mohammad Nayeem" w:date="2020-04-21T22:30:00Z">
              <w:rPr>
                <w:rFonts w:ascii="Times New Roman" w:hAnsi="Times New Roman" w:cs="Times New Roman"/>
                <w:lang w:bidi="bn-IN"/>
              </w:rPr>
            </w:rPrChange>
          </w:rPr>
          <w:t xml:space="preserve">ccording to adjusted LR statistics, </w:t>
        </w:r>
      </w:ins>
      <w:ins w:id="4429" w:author="Mohammad Nayeem" w:date="2020-04-21T02:39:00Z">
        <w:r w:rsidR="0045183D" w:rsidRPr="004E6C2C">
          <w:rPr>
            <w:rFonts w:ascii="Times New Roman" w:hAnsi="Times New Roman" w:cs="Times New Roman"/>
            <w:sz w:val="24"/>
            <w:szCs w:val="24"/>
            <w:lang w:bidi="bn-IN"/>
            <w:rPrChange w:id="4430" w:author="Mohammad Nayeem" w:date="2020-04-21T22:30:00Z">
              <w:rPr>
                <w:rFonts w:ascii="Times New Roman" w:hAnsi="Times New Roman" w:cs="Times New Roman"/>
                <w:lang w:bidi="bn-IN"/>
              </w:rPr>
            </w:rPrChange>
          </w:rPr>
          <w:t xml:space="preserve">early </w:t>
        </w:r>
      </w:ins>
      <w:ins w:id="4431" w:author="Mohammad Nayeem" w:date="2020-04-21T02:38:00Z">
        <w:r w:rsidR="002B3FBD" w:rsidRPr="004E6C2C">
          <w:rPr>
            <w:rFonts w:ascii="Times New Roman" w:hAnsi="Times New Roman" w:cs="Times New Roman"/>
            <w:sz w:val="24"/>
            <w:szCs w:val="24"/>
            <w:lang w:bidi="bn-IN"/>
            <w:rPrChange w:id="4432" w:author="Mohammad Nayeem" w:date="2020-04-21T22:30:00Z">
              <w:rPr>
                <w:rFonts w:ascii="Times New Roman" w:hAnsi="Times New Roman" w:cs="Times New Roman"/>
                <w:lang w:bidi="bn-IN"/>
              </w:rPr>
            </w:rPrChange>
          </w:rPr>
          <w:t xml:space="preserve">childhood </w:t>
        </w:r>
        <w:r w:rsidR="0045183D" w:rsidRPr="004E6C2C">
          <w:rPr>
            <w:rFonts w:ascii="Times New Roman" w:hAnsi="Times New Roman" w:cs="Times New Roman"/>
            <w:sz w:val="24"/>
            <w:szCs w:val="24"/>
            <w:lang w:bidi="bn-IN"/>
            <w:rPrChange w:id="4433" w:author="Mohammad Nayeem" w:date="2020-04-21T22:30:00Z">
              <w:rPr>
                <w:rFonts w:ascii="Times New Roman" w:hAnsi="Times New Roman" w:cs="Times New Roman"/>
                <w:lang w:bidi="bn-IN"/>
              </w:rPr>
            </w:rPrChange>
          </w:rPr>
          <w:t>diseases</w:t>
        </w:r>
        <w:r w:rsidR="002B3FBD" w:rsidRPr="004E6C2C">
          <w:rPr>
            <w:rFonts w:ascii="Times New Roman" w:hAnsi="Times New Roman" w:cs="Times New Roman"/>
            <w:sz w:val="24"/>
            <w:szCs w:val="24"/>
            <w:lang w:bidi="bn-IN"/>
            <w:rPrChange w:id="4434" w:author="Mohammad Nayeem" w:date="2020-04-21T22:30:00Z">
              <w:rPr>
                <w:rFonts w:ascii="Times New Roman" w:hAnsi="Times New Roman" w:cs="Times New Roman"/>
                <w:lang w:bidi="bn-IN"/>
              </w:rPr>
            </w:rPrChange>
          </w:rPr>
          <w:t xml:space="preserve"> were not significantly associated with</w:t>
        </w:r>
      </w:ins>
      <w:ins w:id="4435" w:author="Mohammad Nayeem" w:date="2020-04-21T02:39:00Z">
        <w:r w:rsidR="0045183D" w:rsidRPr="004E6C2C">
          <w:rPr>
            <w:rFonts w:ascii="Times New Roman" w:hAnsi="Times New Roman" w:cs="Times New Roman"/>
            <w:sz w:val="24"/>
            <w:szCs w:val="24"/>
            <w:lang w:bidi="bn-IN"/>
            <w:rPrChange w:id="4436" w:author="Mohammad Nayeem" w:date="2020-04-21T22:30:00Z">
              <w:rPr>
                <w:rFonts w:ascii="Times New Roman" w:hAnsi="Times New Roman" w:cs="Times New Roman"/>
                <w:lang w:bidi="bn-IN"/>
              </w:rPr>
            </w:rPrChange>
          </w:rPr>
          <w:t xml:space="preserve"> mother’s age, geographical location, residence, mother’s ed</w:t>
        </w:r>
      </w:ins>
      <w:ins w:id="4437" w:author="Mohammad Nayeem" w:date="2020-04-21T02:40:00Z">
        <w:r w:rsidR="0045183D" w:rsidRPr="004E6C2C">
          <w:rPr>
            <w:rFonts w:ascii="Times New Roman" w:hAnsi="Times New Roman" w:cs="Times New Roman"/>
            <w:sz w:val="24"/>
            <w:szCs w:val="24"/>
            <w:lang w:bidi="bn-IN"/>
            <w:rPrChange w:id="4438" w:author="Mohammad Nayeem" w:date="2020-04-21T22:30:00Z">
              <w:rPr>
                <w:rFonts w:ascii="Times New Roman" w:hAnsi="Times New Roman" w:cs="Times New Roman"/>
                <w:lang w:bidi="bn-IN"/>
              </w:rPr>
            </w:rPrChange>
          </w:rPr>
          <w:t>ucation, mother’s working status, father’s occupatio</w:t>
        </w:r>
      </w:ins>
      <w:ins w:id="4439" w:author="Mohammad Nayeem" w:date="2020-04-21T02:41:00Z">
        <w:r w:rsidR="0045183D" w:rsidRPr="004E6C2C">
          <w:rPr>
            <w:rFonts w:ascii="Times New Roman" w:hAnsi="Times New Roman" w:cs="Times New Roman"/>
            <w:sz w:val="24"/>
            <w:szCs w:val="24"/>
            <w:lang w:bidi="bn-IN"/>
            <w:rPrChange w:id="4440" w:author="Mohammad Nayeem" w:date="2020-04-21T22:30:00Z">
              <w:rPr>
                <w:rFonts w:ascii="Times New Roman" w:hAnsi="Times New Roman" w:cs="Times New Roman"/>
                <w:lang w:bidi="bn-IN"/>
              </w:rPr>
            </w:rPrChange>
          </w:rPr>
          <w:t>n, mass media, wealth status</w:t>
        </w:r>
      </w:ins>
      <w:ins w:id="4441" w:author="Mohammad Nayeem" w:date="2020-04-21T02:42:00Z">
        <w:r w:rsidR="0045183D" w:rsidRPr="004E6C2C">
          <w:rPr>
            <w:rFonts w:ascii="Times New Roman" w:hAnsi="Times New Roman" w:cs="Times New Roman"/>
            <w:sz w:val="24"/>
            <w:szCs w:val="24"/>
            <w:lang w:bidi="bn-IN"/>
            <w:rPrChange w:id="4442" w:author="Mohammad Nayeem" w:date="2020-04-21T22:30:00Z">
              <w:rPr>
                <w:rFonts w:ascii="Times New Roman" w:hAnsi="Times New Roman" w:cs="Times New Roman"/>
                <w:lang w:bidi="bn-IN"/>
              </w:rPr>
            </w:rPrChange>
          </w:rPr>
          <w:t>, household members, C-section, c</w:t>
        </w:r>
      </w:ins>
      <w:ins w:id="4443" w:author="Mohammad Nayeem" w:date="2020-04-21T02:43:00Z">
        <w:r w:rsidR="0045183D" w:rsidRPr="004E6C2C">
          <w:rPr>
            <w:rFonts w:ascii="Times New Roman" w:hAnsi="Times New Roman" w:cs="Times New Roman"/>
            <w:sz w:val="24"/>
            <w:szCs w:val="24"/>
            <w:lang w:bidi="bn-IN"/>
            <w:rPrChange w:id="4444" w:author="Mohammad Nayeem" w:date="2020-04-21T22:30:00Z">
              <w:rPr>
                <w:rFonts w:ascii="Times New Roman" w:hAnsi="Times New Roman" w:cs="Times New Roman"/>
                <w:lang w:bidi="bn-IN"/>
              </w:rPr>
            </w:rPrChange>
          </w:rPr>
          <w:t>hild’s sex, size of child and religion</w:t>
        </w:r>
      </w:ins>
      <w:ins w:id="4445" w:author="Mohammad Nayeem" w:date="2020-04-21T22:28:00Z">
        <w:r w:rsidR="00B2352E" w:rsidRPr="00C02361">
          <w:rPr>
            <w:rFonts w:ascii="Times New Roman" w:hAnsi="Times New Roman" w:cs="Times New Roman"/>
            <w:sz w:val="24"/>
            <w:szCs w:val="24"/>
            <w:lang w:bidi="bn-IN"/>
          </w:rPr>
          <w:t xml:space="preserve"> (S2 </w:t>
        </w:r>
        <w:r w:rsidR="00F87AC6" w:rsidRPr="007317D1">
          <w:rPr>
            <w:rFonts w:ascii="Times New Roman" w:hAnsi="Times New Roman" w:cs="Times New Roman"/>
            <w:sz w:val="24"/>
            <w:szCs w:val="24"/>
            <w:lang w:bidi="bn-IN"/>
          </w:rPr>
          <w:t>T</w:t>
        </w:r>
        <w:r w:rsidR="00B2352E" w:rsidRPr="004E6C2C">
          <w:rPr>
            <w:rFonts w:ascii="Times New Roman" w:hAnsi="Times New Roman" w:cs="Times New Roman"/>
            <w:sz w:val="24"/>
            <w:szCs w:val="24"/>
            <w:lang w:bidi="bn-IN"/>
          </w:rPr>
          <w:t>able)</w:t>
        </w:r>
      </w:ins>
      <w:ins w:id="4446" w:author="Mohammad Nayeem" w:date="2020-04-21T02:38:00Z">
        <w:r w:rsidR="002B3FBD" w:rsidRPr="004E6C2C">
          <w:rPr>
            <w:rFonts w:ascii="Times New Roman" w:hAnsi="Times New Roman" w:cs="Times New Roman"/>
            <w:sz w:val="24"/>
            <w:szCs w:val="24"/>
            <w:lang w:bidi="bn-IN"/>
            <w:rPrChange w:id="4447" w:author="Mohammad Nayeem" w:date="2020-04-21T22:30:00Z">
              <w:rPr>
                <w:rFonts w:ascii="Times New Roman" w:hAnsi="Times New Roman" w:cs="Times New Roman"/>
                <w:lang w:bidi="bn-IN"/>
              </w:rPr>
            </w:rPrChange>
          </w:rPr>
          <w:t>.</w:t>
        </w:r>
      </w:ins>
      <w:del w:id="4448" w:author="Mohammad Nayeem" w:date="2020-04-21T02:38:00Z">
        <w:r w:rsidR="002501A7" w:rsidRPr="004E6C2C" w:rsidDel="002B3FBD">
          <w:rPr>
            <w:rStyle w:val="CommentReference"/>
            <w:rFonts w:ascii="Times New Roman" w:hAnsi="Times New Roman" w:cs="Times New Roman"/>
            <w:noProof/>
            <w:sz w:val="24"/>
            <w:szCs w:val="24"/>
            <w:lang w:val="en-GB"/>
            <w:rPrChange w:id="4449" w:author="Mohammad Nayeem" w:date="2020-04-21T22:30:00Z">
              <w:rPr>
                <w:rStyle w:val="CommentReference"/>
                <w:noProof/>
                <w:lang w:val="en-GB"/>
              </w:rPr>
            </w:rPrChange>
          </w:rPr>
          <w:commentReference w:id="4269"/>
        </w:r>
        <w:commentRangeEnd w:id="4270"/>
        <w:r w:rsidR="00A30CD5" w:rsidRPr="004E6C2C" w:rsidDel="002B3FBD">
          <w:rPr>
            <w:rStyle w:val="CommentReference"/>
            <w:rFonts w:ascii="Times New Roman" w:hAnsi="Times New Roman" w:cs="Times New Roman"/>
            <w:noProof/>
            <w:sz w:val="24"/>
            <w:szCs w:val="24"/>
            <w:lang w:val="en-GB"/>
            <w:rPrChange w:id="4450" w:author="Mohammad Nayeem" w:date="2020-04-21T22:30:00Z">
              <w:rPr>
                <w:rStyle w:val="CommentReference"/>
                <w:noProof/>
                <w:lang w:val="en-GB"/>
              </w:rPr>
            </w:rPrChange>
          </w:rPr>
          <w:commentReference w:id="4270"/>
        </w:r>
      </w:del>
      <w:ins w:id="4451" w:author="Mohammad Nayeem" w:date="2020-04-21T02:38:00Z">
        <w:r w:rsidR="002B3FBD" w:rsidRPr="004E6C2C" w:rsidDel="002B3FBD">
          <w:rPr>
            <w:rStyle w:val="CommentReference"/>
            <w:rFonts w:ascii="Times New Roman" w:hAnsi="Times New Roman" w:cs="Times New Roman"/>
            <w:noProof/>
            <w:sz w:val="24"/>
            <w:szCs w:val="24"/>
            <w:lang w:val="en-GB"/>
            <w:rPrChange w:id="4452" w:author="Mohammad Nayeem" w:date="2020-04-21T22:30:00Z">
              <w:rPr>
                <w:rStyle w:val="CommentReference"/>
                <w:noProof/>
                <w:lang w:val="en-GB"/>
              </w:rPr>
            </w:rPrChange>
          </w:rPr>
          <w:t xml:space="preserve"> </w:t>
        </w:r>
      </w:ins>
    </w:p>
    <w:p w14:paraId="3CFF8A24" w14:textId="1A7A587E" w:rsidR="00826694" w:rsidRPr="004E6C2C" w:rsidDel="002A425C" w:rsidRDefault="00826694">
      <w:pPr>
        <w:spacing w:after="0" w:line="480" w:lineRule="auto"/>
        <w:jc w:val="both"/>
        <w:rPr>
          <w:del w:id="4453" w:author="Mohammad Nayeem" w:date="2020-04-21T21:20:00Z"/>
          <w:rFonts w:ascii="Times New Roman" w:hAnsi="Times New Roman" w:cs="Times New Roman"/>
          <w:b/>
          <w:sz w:val="24"/>
          <w:szCs w:val="24"/>
          <w:rPrChange w:id="4454" w:author="Mohammad Nayeem" w:date="2020-04-21T22:30:00Z">
            <w:rPr>
              <w:del w:id="4455" w:author="Mohammad Nayeem" w:date="2020-04-21T21:20:00Z"/>
              <w:rFonts w:ascii="Times New Roman" w:hAnsi="Times New Roman" w:cs="Times New Roman"/>
              <w:b/>
            </w:rPr>
          </w:rPrChange>
        </w:rPr>
      </w:pPr>
    </w:p>
    <w:p w14:paraId="4FA005F2" w14:textId="2F590B27" w:rsidR="005F7198" w:rsidRPr="004E6C2C" w:rsidDel="00207654" w:rsidRDefault="005F7198">
      <w:pPr>
        <w:spacing w:after="0" w:line="480" w:lineRule="auto"/>
        <w:jc w:val="both"/>
        <w:rPr>
          <w:del w:id="4456" w:author="Mohammad Nayeem" w:date="2020-04-21T21:17:00Z"/>
          <w:rFonts w:ascii="Times New Roman" w:hAnsi="Times New Roman" w:cs="Times New Roman"/>
          <w:b/>
          <w:sz w:val="24"/>
          <w:szCs w:val="24"/>
          <w:rPrChange w:id="4457" w:author="Mohammad Nayeem" w:date="2020-04-21T22:30:00Z">
            <w:rPr>
              <w:del w:id="4458" w:author="Mohammad Nayeem" w:date="2020-04-21T21:17:00Z"/>
              <w:rFonts w:ascii="Times New Roman" w:hAnsi="Times New Roman" w:cs="Times New Roman"/>
              <w:b/>
            </w:rPr>
          </w:rPrChange>
        </w:rPr>
      </w:pPr>
      <w:del w:id="4459" w:author="Mohammad Nayeem" w:date="2020-04-21T21:17:00Z">
        <w:r w:rsidRPr="004E6C2C" w:rsidDel="00207654">
          <w:rPr>
            <w:rFonts w:ascii="Times New Roman" w:hAnsi="Times New Roman" w:cs="Times New Roman"/>
            <w:b/>
            <w:sz w:val="24"/>
            <w:szCs w:val="24"/>
            <w:rPrChange w:id="4460" w:author="Mohammad Nayeem" w:date="2020-04-21T22:30:00Z">
              <w:rPr>
                <w:rFonts w:ascii="Times New Roman" w:hAnsi="Times New Roman" w:cs="Times New Roman"/>
                <w:b/>
              </w:rPr>
            </w:rPrChange>
          </w:rPr>
          <w:delText xml:space="preserve">Table </w:delText>
        </w:r>
      </w:del>
      <w:del w:id="4461" w:author="Mohammad Nayeem" w:date="2020-04-19T19:46:00Z">
        <w:r w:rsidR="0054119C" w:rsidRPr="004E6C2C" w:rsidDel="00FD6C45">
          <w:rPr>
            <w:rFonts w:ascii="Times New Roman" w:hAnsi="Times New Roman" w:cs="Times New Roman"/>
            <w:b/>
            <w:sz w:val="24"/>
            <w:szCs w:val="24"/>
            <w:rPrChange w:id="4462" w:author="Mohammad Nayeem" w:date="2020-04-21T22:30:00Z">
              <w:rPr>
                <w:rFonts w:ascii="Times New Roman" w:hAnsi="Times New Roman" w:cs="Times New Roman"/>
                <w:b/>
              </w:rPr>
            </w:rPrChange>
          </w:rPr>
          <w:delText>5</w:delText>
        </w:r>
      </w:del>
      <w:del w:id="4463" w:author="Mohammad Nayeem" w:date="2020-04-21T21:17:00Z">
        <w:r w:rsidRPr="004E6C2C" w:rsidDel="00207654">
          <w:rPr>
            <w:rFonts w:ascii="Times New Roman" w:hAnsi="Times New Roman" w:cs="Times New Roman"/>
            <w:b/>
            <w:sz w:val="24"/>
            <w:szCs w:val="24"/>
            <w:rPrChange w:id="4464" w:author="Mohammad Nayeem" w:date="2020-04-21T22:30:00Z">
              <w:rPr>
                <w:rFonts w:ascii="Times New Roman" w:hAnsi="Times New Roman" w:cs="Times New Roman"/>
                <w:b/>
              </w:rPr>
            </w:rPrChange>
          </w:rPr>
          <w:delText xml:space="preserve">: </w:delText>
        </w:r>
        <w:r w:rsidR="00882641" w:rsidRPr="004E6C2C" w:rsidDel="00207654">
          <w:rPr>
            <w:rFonts w:ascii="Times New Roman" w:hAnsi="Times New Roman" w:cs="Times New Roman"/>
            <w:b/>
            <w:bCs/>
            <w:sz w:val="24"/>
            <w:szCs w:val="24"/>
            <w:rPrChange w:id="4465" w:author="Mohammad Nayeem" w:date="2020-04-21T22:30:00Z">
              <w:rPr>
                <w:rFonts w:ascii="Times New Roman" w:hAnsi="Times New Roman" w:cs="Times New Roman"/>
                <w:b/>
                <w:bCs/>
              </w:rPr>
            </w:rPrChange>
          </w:rPr>
          <w:delText>A</w:delText>
        </w:r>
        <w:r w:rsidR="00E71660" w:rsidRPr="004E6C2C" w:rsidDel="00207654">
          <w:rPr>
            <w:rFonts w:ascii="Times New Roman" w:hAnsi="Times New Roman" w:cs="Times New Roman"/>
            <w:b/>
            <w:bCs/>
            <w:sz w:val="24"/>
            <w:szCs w:val="24"/>
            <w:rPrChange w:id="4466" w:author="Mohammad Nayeem" w:date="2020-04-21T22:30:00Z">
              <w:rPr>
                <w:rFonts w:ascii="Times New Roman" w:hAnsi="Times New Roman" w:cs="Times New Roman"/>
                <w:b/>
                <w:bCs/>
              </w:rPr>
            </w:rPrChange>
          </w:rPr>
          <w:delText>ssociat</w:delText>
        </w:r>
        <w:r w:rsidR="00882641" w:rsidRPr="004E6C2C" w:rsidDel="00207654">
          <w:rPr>
            <w:rFonts w:ascii="Times New Roman" w:hAnsi="Times New Roman" w:cs="Times New Roman"/>
            <w:b/>
            <w:bCs/>
            <w:sz w:val="24"/>
            <w:szCs w:val="24"/>
            <w:rPrChange w:id="4467" w:author="Mohammad Nayeem" w:date="2020-04-21T22:30:00Z">
              <w:rPr>
                <w:rFonts w:ascii="Times New Roman" w:hAnsi="Times New Roman" w:cs="Times New Roman"/>
                <w:b/>
                <w:bCs/>
              </w:rPr>
            </w:rPrChange>
          </w:rPr>
          <w:delText>ion between EBF and</w:delText>
        </w:r>
        <w:r w:rsidR="00E71660" w:rsidRPr="004E6C2C" w:rsidDel="00207654">
          <w:rPr>
            <w:rFonts w:ascii="Times New Roman" w:hAnsi="Times New Roman" w:cs="Times New Roman"/>
            <w:b/>
            <w:bCs/>
            <w:sz w:val="24"/>
            <w:szCs w:val="24"/>
            <w:rPrChange w:id="4468" w:author="Mohammad Nayeem" w:date="2020-04-21T22:30:00Z">
              <w:rPr>
                <w:rFonts w:ascii="Times New Roman" w:hAnsi="Times New Roman" w:cs="Times New Roman"/>
                <w:b/>
                <w:bCs/>
              </w:rPr>
            </w:rPrChange>
          </w:rPr>
          <w:delText xml:space="preserve"> childhood diseases </w:delText>
        </w:r>
        <w:r w:rsidR="005D2C8C" w:rsidRPr="004E6C2C" w:rsidDel="00207654">
          <w:rPr>
            <w:rFonts w:ascii="Times New Roman" w:hAnsi="Times New Roman" w:cs="Times New Roman"/>
            <w:b/>
            <w:bCs/>
            <w:sz w:val="24"/>
            <w:szCs w:val="24"/>
            <w:rPrChange w:id="4469" w:author="Mohammad Nayeem" w:date="2020-04-21T22:30:00Z">
              <w:rPr>
                <w:rFonts w:ascii="Times New Roman" w:hAnsi="Times New Roman" w:cs="Times New Roman"/>
                <w:b/>
                <w:bCs/>
              </w:rPr>
            </w:rPrChange>
          </w:rPr>
          <w:delText>0-6</w:delText>
        </w:r>
        <w:r w:rsidR="00E71660" w:rsidRPr="004E6C2C" w:rsidDel="00207654">
          <w:rPr>
            <w:rFonts w:ascii="Times New Roman" w:hAnsi="Times New Roman" w:cs="Times New Roman"/>
            <w:b/>
            <w:bCs/>
            <w:sz w:val="24"/>
            <w:szCs w:val="24"/>
            <w:rPrChange w:id="4470" w:author="Mohammad Nayeem" w:date="2020-04-21T22:30:00Z">
              <w:rPr>
                <w:rFonts w:ascii="Times New Roman" w:hAnsi="Times New Roman" w:cs="Times New Roman"/>
                <w:b/>
                <w:bCs/>
              </w:rPr>
            </w:rPrChange>
          </w:rPr>
          <w:delText xml:space="preserve"> months aged children in Bangladesh</w:delText>
        </w:r>
        <w:r w:rsidR="00D66557" w:rsidRPr="004E6C2C" w:rsidDel="00207654">
          <w:rPr>
            <w:rFonts w:ascii="Times New Roman" w:hAnsi="Times New Roman" w:cs="Times New Roman"/>
            <w:b/>
            <w:bCs/>
            <w:sz w:val="24"/>
            <w:szCs w:val="24"/>
            <w:rPrChange w:id="4471" w:author="Mohammad Nayeem" w:date="2020-04-21T22:30:00Z">
              <w:rPr>
                <w:rFonts w:ascii="Times New Roman" w:hAnsi="Times New Roman" w:cs="Times New Roman"/>
                <w:b/>
                <w:bCs/>
              </w:rPr>
            </w:rPrChange>
          </w:rPr>
          <w:delText xml:space="preserve"> when possible confounding variables adjusted to the models</w:delText>
        </w:r>
      </w:del>
    </w:p>
    <w:tbl>
      <w:tblPr>
        <w:tblStyle w:val="PlainTable2"/>
        <w:tblW w:w="5000" w:type="pct"/>
        <w:tblLayout w:type="fixed"/>
        <w:tblLook w:val="04A0" w:firstRow="1" w:lastRow="0" w:firstColumn="1" w:lastColumn="0" w:noHBand="0" w:noVBand="1"/>
      </w:tblPr>
      <w:tblGrid>
        <w:gridCol w:w="3074"/>
        <w:gridCol w:w="2303"/>
        <w:gridCol w:w="2338"/>
        <w:gridCol w:w="1645"/>
        <w:tblGridChange w:id="4472">
          <w:tblGrid>
            <w:gridCol w:w="3074"/>
            <w:gridCol w:w="2303"/>
            <w:gridCol w:w="2338"/>
            <w:gridCol w:w="1645"/>
          </w:tblGrid>
        </w:tblGridChange>
      </w:tblGrid>
      <w:tr w:rsidR="002D2CE8" w:rsidRPr="004E6C2C" w:rsidDel="00207654" w14:paraId="4FE104B9" w14:textId="38C20300" w:rsidTr="008B2677">
        <w:trPr>
          <w:cnfStyle w:val="100000000000" w:firstRow="1" w:lastRow="0" w:firstColumn="0" w:lastColumn="0" w:oddVBand="0" w:evenVBand="0" w:oddHBand="0" w:evenHBand="0" w:firstRowFirstColumn="0" w:firstRowLastColumn="0" w:lastRowFirstColumn="0" w:lastRowLastColumn="0"/>
          <w:del w:id="4473"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2EA05D3E" w14:textId="060D9A3C" w:rsidR="002D2CE8" w:rsidRPr="004E6C2C" w:rsidDel="00207654" w:rsidRDefault="002D2CE8">
            <w:pPr>
              <w:spacing w:line="480" w:lineRule="auto"/>
              <w:jc w:val="both"/>
              <w:rPr>
                <w:del w:id="4474" w:author="Mohammad Nayeem" w:date="2020-04-21T21:17:00Z"/>
                <w:rFonts w:ascii="Times New Roman" w:hAnsi="Times New Roman" w:cs="Times New Roman"/>
                <w:sz w:val="24"/>
                <w:szCs w:val="24"/>
                <w:rPrChange w:id="4475" w:author="Mohammad Nayeem" w:date="2020-04-21T22:30:00Z">
                  <w:rPr>
                    <w:del w:id="4476" w:author="Mohammad Nayeem" w:date="2020-04-21T21:17:00Z"/>
                    <w:rFonts w:ascii="Times New Roman" w:hAnsi="Times New Roman" w:cs="Times New Roman"/>
                  </w:rPr>
                </w:rPrChange>
              </w:rPr>
              <w:pPrChange w:id="4477" w:author="nayeem hasan" w:date="2020-04-22T17:14:00Z">
                <w:pPr>
                  <w:spacing w:line="480" w:lineRule="auto"/>
                  <w:jc w:val="center"/>
                </w:pPr>
              </w:pPrChange>
            </w:pPr>
          </w:p>
        </w:tc>
        <w:tc>
          <w:tcPr>
            <w:tcW w:w="3358" w:type="pct"/>
            <w:gridSpan w:val="3"/>
          </w:tcPr>
          <w:p w14:paraId="40531F81" w14:textId="592342AE" w:rsidR="002D2CE8" w:rsidRPr="004E6C2C" w:rsidDel="00207654" w:rsidRDefault="002D2CE8">
            <w:pPr>
              <w:spacing w:line="480" w:lineRule="auto"/>
              <w:jc w:val="both"/>
              <w:cnfStyle w:val="100000000000" w:firstRow="1" w:lastRow="0" w:firstColumn="0" w:lastColumn="0" w:oddVBand="0" w:evenVBand="0" w:oddHBand="0" w:evenHBand="0" w:firstRowFirstColumn="0" w:firstRowLastColumn="0" w:lastRowFirstColumn="0" w:lastRowLastColumn="0"/>
              <w:rPr>
                <w:del w:id="4478" w:author="Mohammad Nayeem" w:date="2020-04-21T21:17:00Z"/>
                <w:rFonts w:ascii="Times New Roman" w:hAnsi="Times New Roman" w:cs="Times New Roman"/>
                <w:kern w:val="24"/>
                <w:sz w:val="24"/>
                <w:szCs w:val="24"/>
                <w:rPrChange w:id="4479" w:author="Mohammad Nayeem" w:date="2020-04-21T22:30:00Z">
                  <w:rPr>
                    <w:del w:id="4480" w:author="Mohammad Nayeem" w:date="2020-04-21T21:17:00Z"/>
                    <w:rFonts w:ascii="Times New Roman" w:hAnsi="Times New Roman" w:cs="Times New Roman"/>
                    <w:kern w:val="24"/>
                  </w:rPr>
                </w:rPrChange>
              </w:rPr>
              <w:pPrChange w:id="4481" w:author="nayeem hasan" w:date="2020-04-22T17:14:00Z">
                <w:pPr>
                  <w:spacing w:line="480" w:lineRule="auto"/>
                  <w:jc w:val="center"/>
                  <w:cnfStyle w:val="100000000000" w:firstRow="1" w:lastRow="0" w:firstColumn="0" w:lastColumn="0" w:oddVBand="0" w:evenVBand="0" w:oddHBand="0" w:evenHBand="0" w:firstRowFirstColumn="0" w:firstRowLastColumn="0" w:lastRowFirstColumn="0" w:lastRowLastColumn="0"/>
                </w:pPr>
              </w:pPrChange>
            </w:pPr>
            <w:del w:id="4482" w:author="Mohammad Nayeem" w:date="2020-04-21T21:17:00Z">
              <w:r w:rsidRPr="004E6C2C" w:rsidDel="00207654">
                <w:rPr>
                  <w:rFonts w:ascii="Times New Roman" w:hAnsi="Times New Roman" w:cs="Times New Roman"/>
                  <w:sz w:val="24"/>
                  <w:szCs w:val="24"/>
                  <w:rPrChange w:id="4483" w:author="Mohammad Nayeem" w:date="2020-04-21T22:30:00Z">
                    <w:rPr>
                      <w:rFonts w:ascii="Times New Roman" w:hAnsi="Times New Roman" w:cs="Times New Roman"/>
                    </w:rPr>
                  </w:rPrChange>
                </w:rPr>
                <w:delText>Zero-inflated Negative Binomial Regression</w:delText>
              </w:r>
            </w:del>
          </w:p>
        </w:tc>
      </w:tr>
      <w:tr w:rsidR="002D2CE8" w:rsidRPr="004E6C2C" w:rsidDel="00207654" w14:paraId="4298C748" w14:textId="20CFDE44" w:rsidTr="008B2677">
        <w:trPr>
          <w:cnfStyle w:val="000000100000" w:firstRow="0" w:lastRow="0" w:firstColumn="0" w:lastColumn="0" w:oddVBand="0" w:evenVBand="0" w:oddHBand="1" w:evenHBand="0" w:firstRowFirstColumn="0" w:firstRowLastColumn="0" w:lastRowFirstColumn="0" w:lastRowLastColumn="0"/>
          <w:del w:id="4484"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491103F5" w14:textId="05F9DF29" w:rsidR="002D2CE8" w:rsidRPr="004E6C2C" w:rsidDel="00207654" w:rsidRDefault="002D2CE8">
            <w:pPr>
              <w:spacing w:line="480" w:lineRule="auto"/>
              <w:jc w:val="both"/>
              <w:rPr>
                <w:del w:id="4485" w:author="Mohammad Nayeem" w:date="2020-04-21T21:17:00Z"/>
                <w:rFonts w:ascii="Times New Roman" w:hAnsi="Times New Roman" w:cs="Times New Roman"/>
                <w:sz w:val="24"/>
                <w:szCs w:val="24"/>
                <w:rPrChange w:id="4486" w:author="Mohammad Nayeem" w:date="2020-04-21T22:30:00Z">
                  <w:rPr>
                    <w:del w:id="4487" w:author="Mohammad Nayeem" w:date="2020-04-21T21:17:00Z"/>
                    <w:rFonts w:ascii="Times New Roman" w:hAnsi="Times New Roman" w:cs="Times New Roman"/>
                  </w:rPr>
                </w:rPrChange>
              </w:rPr>
              <w:pPrChange w:id="4488" w:author="nayeem hasan" w:date="2020-04-22T17:14:00Z">
                <w:pPr>
                  <w:spacing w:line="480" w:lineRule="auto"/>
                  <w:jc w:val="center"/>
                </w:pPr>
              </w:pPrChange>
            </w:pPr>
          </w:p>
        </w:tc>
        <w:tc>
          <w:tcPr>
            <w:tcW w:w="1230" w:type="pct"/>
          </w:tcPr>
          <w:p w14:paraId="033A8E78" w14:textId="4860C27C"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489" w:author="Mohammad Nayeem" w:date="2020-04-21T21:17:00Z"/>
                <w:rFonts w:ascii="Times New Roman" w:hAnsi="Times New Roman" w:cs="Times New Roman"/>
                <w:b/>
                <w:sz w:val="24"/>
                <w:szCs w:val="24"/>
                <w:rPrChange w:id="4490" w:author="Mohammad Nayeem" w:date="2020-04-21T22:30:00Z">
                  <w:rPr>
                    <w:del w:id="4491" w:author="Mohammad Nayeem" w:date="2020-04-21T21:17:00Z"/>
                    <w:rFonts w:ascii="Times New Roman" w:hAnsi="Times New Roman" w:cs="Times New Roman"/>
                    <w:b/>
                  </w:rPr>
                </w:rPrChange>
              </w:rPr>
              <w:pPrChange w:id="449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493" w:author="Mohammad Nayeem" w:date="2020-04-21T21:17:00Z">
              <w:r w:rsidRPr="004E6C2C" w:rsidDel="00207654">
                <w:rPr>
                  <w:rFonts w:ascii="Times New Roman" w:hAnsi="Times New Roman" w:cs="Times New Roman"/>
                  <w:b/>
                  <w:sz w:val="24"/>
                  <w:szCs w:val="24"/>
                  <w:rPrChange w:id="4494" w:author="Mohammad Nayeem" w:date="2020-04-21T22:30:00Z">
                    <w:rPr>
                      <w:rFonts w:ascii="Times New Roman" w:hAnsi="Times New Roman" w:cs="Times New Roman"/>
                      <w:b/>
                    </w:rPr>
                  </w:rPrChange>
                </w:rPr>
                <w:delText>ARR</w:delText>
              </w:r>
            </w:del>
          </w:p>
        </w:tc>
        <w:tc>
          <w:tcPr>
            <w:tcW w:w="1249" w:type="pct"/>
          </w:tcPr>
          <w:p w14:paraId="787856C0" w14:textId="2361E425"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495" w:author="Mohammad Nayeem" w:date="2020-04-21T21:17:00Z"/>
                <w:rFonts w:ascii="Times New Roman" w:hAnsi="Times New Roman" w:cs="Times New Roman"/>
                <w:b/>
                <w:sz w:val="24"/>
                <w:szCs w:val="24"/>
                <w:rPrChange w:id="4496" w:author="Mohammad Nayeem" w:date="2020-04-21T22:30:00Z">
                  <w:rPr>
                    <w:del w:id="4497" w:author="Mohammad Nayeem" w:date="2020-04-21T21:17:00Z"/>
                    <w:rFonts w:ascii="Times New Roman" w:hAnsi="Times New Roman" w:cs="Times New Roman"/>
                    <w:b/>
                  </w:rPr>
                </w:rPrChange>
              </w:rPr>
              <w:pPrChange w:id="4498"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499" w:author="Mohammad Nayeem" w:date="2020-04-21T21:17:00Z">
              <w:r w:rsidRPr="004E6C2C" w:rsidDel="00207654">
                <w:rPr>
                  <w:rFonts w:ascii="Times New Roman" w:hAnsi="Times New Roman" w:cs="Times New Roman"/>
                  <w:b/>
                  <w:sz w:val="24"/>
                  <w:szCs w:val="24"/>
                  <w:rPrChange w:id="4500" w:author="Mohammad Nayeem" w:date="2020-04-21T22:30:00Z">
                    <w:rPr>
                      <w:rFonts w:ascii="Times New Roman" w:hAnsi="Times New Roman" w:cs="Times New Roman"/>
                      <w:b/>
                    </w:rPr>
                  </w:rPrChange>
                </w:rPr>
                <w:delText>95% CI</w:delText>
              </w:r>
            </w:del>
          </w:p>
        </w:tc>
        <w:tc>
          <w:tcPr>
            <w:tcW w:w="879" w:type="pct"/>
          </w:tcPr>
          <w:p w14:paraId="3BA4F6B1" w14:textId="517C18CA"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501" w:author="Mohammad Nayeem" w:date="2020-04-21T21:17:00Z"/>
                <w:rFonts w:ascii="Times New Roman" w:hAnsi="Times New Roman" w:cs="Times New Roman"/>
                <w:b/>
                <w:sz w:val="24"/>
                <w:szCs w:val="24"/>
                <w:rPrChange w:id="4502" w:author="Mohammad Nayeem" w:date="2020-04-21T22:30:00Z">
                  <w:rPr>
                    <w:del w:id="4503" w:author="Mohammad Nayeem" w:date="2020-04-21T21:17:00Z"/>
                    <w:rFonts w:ascii="Times New Roman" w:hAnsi="Times New Roman" w:cs="Times New Roman"/>
                    <w:b/>
                  </w:rPr>
                </w:rPrChange>
              </w:rPr>
              <w:pPrChange w:id="450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505" w:author="Mohammad Nayeem" w:date="2020-04-21T21:17:00Z">
              <w:r w:rsidRPr="004E6C2C" w:rsidDel="00207654">
                <w:rPr>
                  <w:rFonts w:ascii="Times New Roman" w:hAnsi="Times New Roman" w:cs="Times New Roman"/>
                  <w:b/>
                  <w:kern w:val="24"/>
                  <w:sz w:val="24"/>
                  <w:szCs w:val="24"/>
                  <w:lang w:val="da-DK"/>
                  <w:rPrChange w:id="4506" w:author="Mohammad Nayeem" w:date="2020-04-21T22:30:00Z">
                    <w:rPr>
                      <w:rFonts w:ascii="Times New Roman" w:hAnsi="Times New Roman" w:cs="Times New Roman"/>
                      <w:b/>
                      <w:kern w:val="24"/>
                      <w:lang w:val="da-DK"/>
                    </w:rPr>
                  </w:rPrChange>
                </w:rPr>
                <w:delText>P-value</w:delText>
              </w:r>
            </w:del>
          </w:p>
        </w:tc>
      </w:tr>
      <w:tr w:rsidR="002D2CE8" w:rsidRPr="004E6C2C" w:rsidDel="00207654" w14:paraId="6E9414F9" w14:textId="20616AC7" w:rsidTr="008B2677">
        <w:trPr>
          <w:del w:id="4507"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7AC49B84" w14:textId="394B7F5A" w:rsidR="002D2CE8" w:rsidRPr="004E6C2C" w:rsidDel="00207654" w:rsidRDefault="002D2CE8">
            <w:pPr>
              <w:spacing w:line="480" w:lineRule="auto"/>
              <w:jc w:val="both"/>
              <w:rPr>
                <w:del w:id="4508" w:author="Mohammad Nayeem" w:date="2020-04-21T21:17:00Z"/>
                <w:rFonts w:ascii="Times New Roman" w:hAnsi="Times New Roman" w:cs="Times New Roman"/>
                <w:sz w:val="24"/>
                <w:szCs w:val="24"/>
                <w:rPrChange w:id="4509" w:author="Mohammad Nayeem" w:date="2020-04-21T22:30:00Z">
                  <w:rPr>
                    <w:del w:id="4510" w:author="Mohammad Nayeem" w:date="2020-04-21T21:17:00Z"/>
                    <w:rFonts w:ascii="Times New Roman" w:hAnsi="Times New Roman" w:cs="Times New Roman"/>
                  </w:rPr>
                </w:rPrChange>
              </w:rPr>
              <w:pPrChange w:id="4511" w:author="nayeem hasan" w:date="2020-04-22T17:14:00Z">
                <w:pPr>
                  <w:spacing w:line="480" w:lineRule="auto"/>
                </w:pPr>
              </w:pPrChange>
            </w:pPr>
            <w:del w:id="4512" w:author="Mohammad Nayeem" w:date="2020-04-21T21:17:00Z">
              <w:r w:rsidRPr="004E6C2C" w:rsidDel="00207654">
                <w:rPr>
                  <w:rFonts w:ascii="Times New Roman" w:hAnsi="Times New Roman" w:cs="Times New Roman"/>
                  <w:sz w:val="24"/>
                  <w:szCs w:val="24"/>
                  <w:rPrChange w:id="4513" w:author="Mohammad Nayeem" w:date="2020-04-21T22:30:00Z">
                    <w:rPr>
                      <w:rFonts w:ascii="Times New Roman" w:hAnsi="Times New Roman" w:cs="Times New Roman"/>
                    </w:rPr>
                  </w:rPrChange>
                </w:rPr>
                <w:delText>EBF</w:delText>
              </w:r>
            </w:del>
          </w:p>
        </w:tc>
      </w:tr>
      <w:tr w:rsidR="002D2CE8" w:rsidRPr="004E6C2C" w:rsidDel="00207654" w14:paraId="0177B7CE" w14:textId="0DECB074" w:rsidTr="008B2677">
        <w:trPr>
          <w:cnfStyle w:val="000000100000" w:firstRow="0" w:lastRow="0" w:firstColumn="0" w:lastColumn="0" w:oddVBand="0" w:evenVBand="0" w:oddHBand="1" w:evenHBand="0" w:firstRowFirstColumn="0" w:firstRowLastColumn="0" w:lastRowFirstColumn="0" w:lastRowLastColumn="0"/>
          <w:del w:id="4514"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41F588AC" w14:textId="371EA1FB" w:rsidR="002D2CE8" w:rsidRPr="004E6C2C" w:rsidDel="00207654" w:rsidRDefault="002D2CE8">
            <w:pPr>
              <w:spacing w:line="480" w:lineRule="auto"/>
              <w:jc w:val="both"/>
              <w:rPr>
                <w:del w:id="4515" w:author="Mohammad Nayeem" w:date="2020-04-21T21:17:00Z"/>
                <w:rFonts w:ascii="Times New Roman" w:hAnsi="Times New Roman" w:cs="Times New Roman"/>
                <w:b w:val="0"/>
                <w:bCs w:val="0"/>
                <w:sz w:val="24"/>
                <w:szCs w:val="24"/>
                <w:rPrChange w:id="4516" w:author="Mohammad Nayeem" w:date="2020-04-21T22:30:00Z">
                  <w:rPr>
                    <w:del w:id="4517" w:author="Mohammad Nayeem" w:date="2020-04-21T21:17:00Z"/>
                    <w:rFonts w:ascii="Times New Roman" w:hAnsi="Times New Roman" w:cs="Times New Roman"/>
                    <w:b w:val="0"/>
                    <w:bCs w:val="0"/>
                  </w:rPr>
                </w:rPrChange>
              </w:rPr>
              <w:pPrChange w:id="4518" w:author="nayeem hasan" w:date="2020-04-22T17:14:00Z">
                <w:pPr>
                  <w:spacing w:line="480" w:lineRule="auto"/>
                </w:pPr>
              </w:pPrChange>
            </w:pPr>
            <w:del w:id="4519" w:author="Mohammad Nayeem" w:date="2020-04-21T21:17:00Z">
              <w:r w:rsidRPr="004E6C2C" w:rsidDel="00207654">
                <w:rPr>
                  <w:rFonts w:ascii="Times New Roman" w:hAnsi="Times New Roman" w:cs="Times New Roman"/>
                  <w:sz w:val="24"/>
                  <w:szCs w:val="24"/>
                  <w:rPrChange w:id="4520" w:author="Mohammad Nayeem" w:date="2020-04-21T22:30:00Z">
                    <w:rPr>
                      <w:rFonts w:ascii="Times New Roman" w:hAnsi="Times New Roman" w:cs="Times New Roman"/>
                    </w:rPr>
                  </w:rPrChange>
                </w:rPr>
                <w:delText>No</w:delText>
              </w:r>
            </w:del>
          </w:p>
        </w:tc>
        <w:tc>
          <w:tcPr>
            <w:tcW w:w="1230" w:type="pct"/>
          </w:tcPr>
          <w:p w14:paraId="397EBBEE" w14:textId="214C5846"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521" w:author="Mohammad Nayeem" w:date="2020-04-21T21:17:00Z"/>
                <w:rFonts w:ascii="Times New Roman" w:hAnsi="Times New Roman" w:cs="Times New Roman"/>
                <w:sz w:val="24"/>
                <w:szCs w:val="24"/>
                <w:rPrChange w:id="4522" w:author="Mohammad Nayeem" w:date="2020-04-21T22:30:00Z">
                  <w:rPr>
                    <w:del w:id="4523" w:author="Mohammad Nayeem" w:date="2020-04-21T21:17:00Z"/>
                    <w:rFonts w:ascii="Times New Roman" w:hAnsi="Times New Roman" w:cs="Times New Roman"/>
                  </w:rPr>
                </w:rPrChange>
              </w:rPr>
              <w:pPrChange w:id="452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525" w:author="Mohammad Nayeem" w:date="2020-04-21T21:17:00Z">
              <w:r w:rsidRPr="004E6C2C" w:rsidDel="00207654">
                <w:rPr>
                  <w:rFonts w:ascii="Times New Roman" w:hAnsi="Times New Roman" w:cs="Times New Roman"/>
                  <w:sz w:val="24"/>
                  <w:szCs w:val="24"/>
                  <w:rPrChange w:id="4526" w:author="Mohammad Nayeem" w:date="2020-04-21T22:30:00Z">
                    <w:rPr>
                      <w:rFonts w:ascii="Times New Roman" w:hAnsi="Times New Roman" w:cs="Times New Roman"/>
                    </w:rPr>
                  </w:rPrChange>
                </w:rPr>
                <w:delText>1.</w:delText>
              </w:r>
              <w:r w:rsidR="00A13D13" w:rsidRPr="004E6C2C" w:rsidDel="00207654">
                <w:rPr>
                  <w:rFonts w:ascii="Times New Roman" w:hAnsi="Times New Roman" w:cs="Times New Roman"/>
                  <w:sz w:val="24"/>
                  <w:szCs w:val="24"/>
                  <w:rPrChange w:id="4527" w:author="Mohammad Nayeem" w:date="2020-04-21T22:30:00Z">
                    <w:rPr>
                      <w:rFonts w:ascii="Times New Roman" w:hAnsi="Times New Roman" w:cs="Times New Roman"/>
                    </w:rPr>
                  </w:rPrChange>
                </w:rPr>
                <w:delText>2</w:delText>
              </w:r>
              <w:r w:rsidR="00321F51" w:rsidRPr="004E6C2C" w:rsidDel="00207654">
                <w:rPr>
                  <w:rFonts w:ascii="Times New Roman" w:hAnsi="Times New Roman" w:cs="Times New Roman"/>
                  <w:sz w:val="24"/>
                  <w:szCs w:val="24"/>
                  <w:rPrChange w:id="4528" w:author="Mohammad Nayeem" w:date="2020-04-21T22:30:00Z">
                    <w:rPr>
                      <w:rFonts w:ascii="Times New Roman" w:hAnsi="Times New Roman" w:cs="Times New Roman"/>
                    </w:rPr>
                  </w:rPrChange>
                </w:rPr>
                <w:delText>7</w:delText>
              </w:r>
            </w:del>
          </w:p>
        </w:tc>
        <w:tc>
          <w:tcPr>
            <w:tcW w:w="1249" w:type="pct"/>
          </w:tcPr>
          <w:p w14:paraId="4DFC7459" w14:textId="260F249D"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529" w:author="Mohammad Nayeem" w:date="2020-04-21T21:17:00Z"/>
                <w:rFonts w:ascii="Times New Roman" w:hAnsi="Times New Roman" w:cs="Times New Roman"/>
                <w:sz w:val="24"/>
                <w:szCs w:val="24"/>
                <w:rPrChange w:id="4530" w:author="Mohammad Nayeem" w:date="2020-04-21T22:30:00Z">
                  <w:rPr>
                    <w:del w:id="4531" w:author="Mohammad Nayeem" w:date="2020-04-21T21:17:00Z"/>
                    <w:rFonts w:ascii="Times New Roman" w:hAnsi="Times New Roman" w:cs="Times New Roman"/>
                  </w:rPr>
                </w:rPrChange>
              </w:rPr>
              <w:pPrChange w:id="453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533" w:author="Mohammad Nayeem" w:date="2020-04-21T21:17:00Z">
              <w:r w:rsidRPr="004E6C2C" w:rsidDel="00207654">
                <w:rPr>
                  <w:rFonts w:ascii="Times New Roman" w:hAnsi="Times New Roman" w:cs="Times New Roman"/>
                  <w:sz w:val="24"/>
                  <w:szCs w:val="24"/>
                  <w:rPrChange w:id="4534" w:author="Mohammad Nayeem" w:date="2020-04-21T22:30:00Z">
                    <w:rPr>
                      <w:rFonts w:ascii="Times New Roman" w:hAnsi="Times New Roman" w:cs="Times New Roman"/>
                    </w:rPr>
                  </w:rPrChange>
                </w:rPr>
                <w:delText>[1.0</w:delText>
              </w:r>
              <w:r w:rsidR="00321F51" w:rsidRPr="004E6C2C" w:rsidDel="00207654">
                <w:rPr>
                  <w:rFonts w:ascii="Times New Roman" w:hAnsi="Times New Roman" w:cs="Times New Roman"/>
                  <w:sz w:val="24"/>
                  <w:szCs w:val="24"/>
                  <w:rPrChange w:id="4535" w:author="Mohammad Nayeem" w:date="2020-04-21T22:30:00Z">
                    <w:rPr>
                      <w:rFonts w:ascii="Times New Roman" w:hAnsi="Times New Roman" w:cs="Times New Roman"/>
                    </w:rPr>
                  </w:rPrChange>
                </w:rPr>
                <w:delText>1</w:delText>
              </w:r>
              <w:r w:rsidRPr="004E6C2C" w:rsidDel="00207654">
                <w:rPr>
                  <w:rFonts w:ascii="Times New Roman" w:hAnsi="Times New Roman" w:cs="Times New Roman"/>
                  <w:sz w:val="24"/>
                  <w:szCs w:val="24"/>
                  <w:rPrChange w:id="4536" w:author="Mohammad Nayeem" w:date="2020-04-21T22:30:00Z">
                    <w:rPr>
                      <w:rFonts w:ascii="Times New Roman" w:hAnsi="Times New Roman" w:cs="Times New Roman"/>
                    </w:rPr>
                  </w:rPrChange>
                </w:rPr>
                <w:delText>,1.</w:delText>
              </w:r>
              <w:r w:rsidR="00321F51" w:rsidRPr="004E6C2C" w:rsidDel="00207654">
                <w:rPr>
                  <w:rFonts w:ascii="Times New Roman" w:hAnsi="Times New Roman" w:cs="Times New Roman"/>
                  <w:sz w:val="24"/>
                  <w:szCs w:val="24"/>
                  <w:rPrChange w:id="4537" w:author="Mohammad Nayeem" w:date="2020-04-21T22:30:00Z">
                    <w:rPr>
                      <w:rFonts w:ascii="Times New Roman" w:hAnsi="Times New Roman" w:cs="Times New Roman"/>
                    </w:rPr>
                  </w:rPrChange>
                </w:rPr>
                <w:delText>60</w:delText>
              </w:r>
              <w:r w:rsidRPr="004E6C2C" w:rsidDel="00207654">
                <w:rPr>
                  <w:rFonts w:ascii="Times New Roman" w:hAnsi="Times New Roman" w:cs="Times New Roman"/>
                  <w:sz w:val="24"/>
                  <w:szCs w:val="24"/>
                  <w:rPrChange w:id="4538" w:author="Mohammad Nayeem" w:date="2020-04-21T22:30:00Z">
                    <w:rPr>
                      <w:rFonts w:ascii="Times New Roman" w:hAnsi="Times New Roman" w:cs="Times New Roman"/>
                    </w:rPr>
                  </w:rPrChange>
                </w:rPr>
                <w:delText>]</w:delText>
              </w:r>
            </w:del>
          </w:p>
        </w:tc>
        <w:tc>
          <w:tcPr>
            <w:tcW w:w="879" w:type="pct"/>
          </w:tcPr>
          <w:p w14:paraId="690860D5" w14:textId="2FC75AA1"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539" w:author="Mohammad Nayeem" w:date="2020-04-21T21:17:00Z"/>
                <w:rFonts w:ascii="Times New Roman" w:hAnsi="Times New Roman" w:cs="Times New Roman"/>
                <w:sz w:val="24"/>
                <w:szCs w:val="24"/>
                <w:rPrChange w:id="4540" w:author="Mohammad Nayeem" w:date="2020-04-21T22:30:00Z">
                  <w:rPr>
                    <w:del w:id="4541" w:author="Mohammad Nayeem" w:date="2020-04-21T21:17:00Z"/>
                    <w:rFonts w:ascii="Times New Roman" w:hAnsi="Times New Roman" w:cs="Times New Roman"/>
                  </w:rPr>
                </w:rPrChange>
              </w:rPr>
              <w:pPrChange w:id="454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543" w:author="Mohammad Nayeem" w:date="2020-04-21T21:17:00Z">
              <w:r w:rsidRPr="004E6C2C" w:rsidDel="00207654">
                <w:rPr>
                  <w:rFonts w:ascii="Times New Roman" w:hAnsi="Times New Roman" w:cs="Times New Roman"/>
                  <w:sz w:val="24"/>
                  <w:szCs w:val="24"/>
                  <w:rPrChange w:id="4544" w:author="Mohammad Nayeem" w:date="2020-04-21T22:30:00Z">
                    <w:rPr>
                      <w:rFonts w:ascii="Times New Roman" w:hAnsi="Times New Roman" w:cs="Times New Roman"/>
                    </w:rPr>
                  </w:rPrChange>
                </w:rPr>
                <w:delText>0.0</w:delText>
              </w:r>
              <w:r w:rsidR="00DF7C32" w:rsidRPr="004E6C2C" w:rsidDel="00207654">
                <w:rPr>
                  <w:rFonts w:ascii="Times New Roman" w:hAnsi="Times New Roman" w:cs="Times New Roman"/>
                  <w:sz w:val="24"/>
                  <w:szCs w:val="24"/>
                  <w:rPrChange w:id="4545" w:author="Mohammad Nayeem" w:date="2020-04-21T22:30:00Z">
                    <w:rPr>
                      <w:rFonts w:ascii="Times New Roman" w:hAnsi="Times New Roman" w:cs="Times New Roman"/>
                    </w:rPr>
                  </w:rPrChange>
                </w:rPr>
                <w:delText>3</w:delText>
              </w:r>
            </w:del>
            <w:del w:id="4546" w:author="Mohammad Nayeem" w:date="2020-04-20T23:23:00Z">
              <w:r w:rsidR="00DF7C32" w:rsidRPr="004E6C2C" w:rsidDel="00AB1BDC">
                <w:rPr>
                  <w:rFonts w:ascii="Times New Roman" w:hAnsi="Times New Roman" w:cs="Times New Roman"/>
                  <w:sz w:val="24"/>
                  <w:szCs w:val="24"/>
                  <w:rPrChange w:id="4547" w:author="Mohammad Nayeem" w:date="2020-04-21T22:30:00Z">
                    <w:rPr>
                      <w:rFonts w:ascii="Times New Roman" w:hAnsi="Times New Roman" w:cs="Times New Roman"/>
                    </w:rPr>
                  </w:rPrChange>
                </w:rPr>
                <w:delText>7</w:delText>
              </w:r>
            </w:del>
          </w:p>
        </w:tc>
      </w:tr>
      <w:tr w:rsidR="002D2CE8" w:rsidRPr="004E6C2C" w:rsidDel="00207654" w14:paraId="35003857" w14:textId="0FD547D8" w:rsidTr="008B2677">
        <w:trPr>
          <w:del w:id="4548"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68D306F1" w14:textId="67AE9ED0" w:rsidR="002D2CE8" w:rsidRPr="004E6C2C" w:rsidDel="00207654" w:rsidRDefault="002D2CE8">
            <w:pPr>
              <w:spacing w:line="480" w:lineRule="auto"/>
              <w:jc w:val="both"/>
              <w:rPr>
                <w:del w:id="4549" w:author="Mohammad Nayeem" w:date="2020-04-21T21:17:00Z"/>
                <w:rFonts w:ascii="Times New Roman" w:hAnsi="Times New Roman" w:cs="Times New Roman"/>
                <w:b w:val="0"/>
                <w:bCs w:val="0"/>
                <w:sz w:val="24"/>
                <w:szCs w:val="24"/>
                <w:rPrChange w:id="4550" w:author="Mohammad Nayeem" w:date="2020-04-21T22:30:00Z">
                  <w:rPr>
                    <w:del w:id="4551" w:author="Mohammad Nayeem" w:date="2020-04-21T21:17:00Z"/>
                    <w:rFonts w:ascii="Times New Roman" w:hAnsi="Times New Roman" w:cs="Times New Roman"/>
                    <w:b w:val="0"/>
                    <w:bCs w:val="0"/>
                  </w:rPr>
                </w:rPrChange>
              </w:rPr>
              <w:pPrChange w:id="4552" w:author="nayeem hasan" w:date="2020-04-22T17:14:00Z">
                <w:pPr>
                  <w:spacing w:line="480" w:lineRule="auto"/>
                </w:pPr>
              </w:pPrChange>
            </w:pPr>
            <w:del w:id="4553" w:author="Mohammad Nayeem" w:date="2020-04-21T21:17:00Z">
              <w:r w:rsidRPr="004E6C2C" w:rsidDel="00207654">
                <w:rPr>
                  <w:rFonts w:ascii="Times New Roman" w:hAnsi="Times New Roman" w:cs="Times New Roman"/>
                  <w:sz w:val="24"/>
                  <w:szCs w:val="24"/>
                  <w:rPrChange w:id="4554" w:author="Mohammad Nayeem" w:date="2020-04-21T22:30:00Z">
                    <w:rPr>
                      <w:rFonts w:ascii="Times New Roman" w:hAnsi="Times New Roman" w:cs="Times New Roman"/>
                    </w:rPr>
                  </w:rPrChange>
                </w:rPr>
                <w:delText>Yes</w:delText>
              </w:r>
            </w:del>
          </w:p>
        </w:tc>
        <w:tc>
          <w:tcPr>
            <w:tcW w:w="1230" w:type="pct"/>
          </w:tcPr>
          <w:p w14:paraId="55ACF371" w14:textId="38F11092"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555" w:author="Mohammad Nayeem" w:date="2020-04-21T21:17:00Z"/>
                <w:rFonts w:ascii="Times New Roman" w:hAnsi="Times New Roman" w:cs="Times New Roman"/>
                <w:sz w:val="24"/>
                <w:szCs w:val="24"/>
                <w:rPrChange w:id="4556" w:author="Mohammad Nayeem" w:date="2020-04-21T22:30:00Z">
                  <w:rPr>
                    <w:del w:id="4557" w:author="Mohammad Nayeem" w:date="2020-04-21T21:17:00Z"/>
                    <w:rFonts w:ascii="Times New Roman" w:hAnsi="Times New Roman" w:cs="Times New Roman"/>
                  </w:rPr>
                </w:rPrChange>
              </w:rPr>
              <w:pPrChange w:id="455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559" w:author="Mohammad Nayeem" w:date="2020-04-21T21:17:00Z">
              <w:r w:rsidRPr="004E6C2C" w:rsidDel="00207654">
                <w:rPr>
                  <w:rFonts w:ascii="Times New Roman" w:hAnsi="Times New Roman" w:cs="Times New Roman"/>
                  <w:sz w:val="24"/>
                  <w:szCs w:val="24"/>
                  <w:rPrChange w:id="4560" w:author="Mohammad Nayeem" w:date="2020-04-21T22:30:00Z">
                    <w:rPr>
                      <w:rFonts w:ascii="Times New Roman" w:hAnsi="Times New Roman" w:cs="Times New Roman"/>
                    </w:rPr>
                  </w:rPrChange>
                </w:rPr>
                <w:delText>Ref.</w:delText>
              </w:r>
            </w:del>
          </w:p>
        </w:tc>
        <w:tc>
          <w:tcPr>
            <w:tcW w:w="1249" w:type="pct"/>
          </w:tcPr>
          <w:p w14:paraId="67042924" w14:textId="3D0D64F2"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561" w:author="Mohammad Nayeem" w:date="2020-04-21T21:17:00Z"/>
                <w:rFonts w:ascii="Times New Roman" w:hAnsi="Times New Roman" w:cs="Times New Roman"/>
                <w:sz w:val="24"/>
                <w:szCs w:val="24"/>
                <w:rPrChange w:id="4562" w:author="Mohammad Nayeem" w:date="2020-04-21T22:30:00Z">
                  <w:rPr>
                    <w:del w:id="4563" w:author="Mohammad Nayeem" w:date="2020-04-21T21:17:00Z"/>
                    <w:rFonts w:ascii="Times New Roman" w:hAnsi="Times New Roman" w:cs="Times New Roman"/>
                  </w:rPr>
                </w:rPrChange>
              </w:rPr>
              <w:pPrChange w:id="456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565" w:author="Mohammad Nayeem" w:date="2020-04-21T21:17:00Z">
              <w:r w:rsidRPr="004E6C2C" w:rsidDel="00207654">
                <w:rPr>
                  <w:rFonts w:ascii="Times New Roman" w:hAnsi="Times New Roman" w:cs="Times New Roman"/>
                  <w:sz w:val="24"/>
                  <w:szCs w:val="24"/>
                  <w:rPrChange w:id="4566" w:author="Mohammad Nayeem" w:date="2020-04-21T22:30:00Z">
                    <w:rPr>
                      <w:rFonts w:ascii="Times New Roman" w:hAnsi="Times New Roman" w:cs="Times New Roman"/>
                    </w:rPr>
                  </w:rPrChange>
                </w:rPr>
                <w:delText>-</w:delText>
              </w:r>
            </w:del>
          </w:p>
        </w:tc>
        <w:tc>
          <w:tcPr>
            <w:tcW w:w="879" w:type="pct"/>
          </w:tcPr>
          <w:p w14:paraId="25AB3AEC" w14:textId="32736422"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567" w:author="Mohammad Nayeem" w:date="2020-04-21T21:17:00Z"/>
                <w:rFonts w:ascii="Times New Roman" w:hAnsi="Times New Roman" w:cs="Times New Roman"/>
                <w:sz w:val="24"/>
                <w:szCs w:val="24"/>
                <w:rPrChange w:id="4568" w:author="Mohammad Nayeem" w:date="2020-04-21T22:30:00Z">
                  <w:rPr>
                    <w:del w:id="4569" w:author="Mohammad Nayeem" w:date="2020-04-21T21:17:00Z"/>
                    <w:rFonts w:ascii="Times New Roman" w:hAnsi="Times New Roman" w:cs="Times New Roman"/>
                  </w:rPr>
                </w:rPrChange>
              </w:rPr>
              <w:pPrChange w:id="457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571" w:author="Mohammad Nayeem" w:date="2020-04-21T21:17:00Z">
              <w:r w:rsidRPr="004E6C2C" w:rsidDel="00207654">
                <w:rPr>
                  <w:rFonts w:ascii="Times New Roman" w:hAnsi="Times New Roman" w:cs="Times New Roman"/>
                  <w:sz w:val="24"/>
                  <w:szCs w:val="24"/>
                  <w:rPrChange w:id="4572" w:author="Mohammad Nayeem" w:date="2020-04-21T22:30:00Z">
                    <w:rPr>
                      <w:rFonts w:ascii="Times New Roman" w:hAnsi="Times New Roman" w:cs="Times New Roman"/>
                    </w:rPr>
                  </w:rPrChange>
                </w:rPr>
                <w:delText>-</w:delText>
              </w:r>
            </w:del>
          </w:p>
        </w:tc>
      </w:tr>
      <w:tr w:rsidR="002D2CE8" w:rsidRPr="004E6C2C" w:rsidDel="00207654" w14:paraId="5D5C0413" w14:textId="331FC705" w:rsidTr="008B2677">
        <w:trPr>
          <w:cnfStyle w:val="000000100000" w:firstRow="0" w:lastRow="0" w:firstColumn="0" w:lastColumn="0" w:oddVBand="0" w:evenVBand="0" w:oddHBand="1" w:evenHBand="0" w:firstRowFirstColumn="0" w:firstRowLastColumn="0" w:lastRowFirstColumn="0" w:lastRowLastColumn="0"/>
          <w:del w:id="4573"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73694211" w14:textId="06B6EFF2" w:rsidR="002D2CE8" w:rsidRPr="004E6C2C" w:rsidDel="00207654" w:rsidRDefault="002D2CE8">
            <w:pPr>
              <w:spacing w:line="480" w:lineRule="auto"/>
              <w:jc w:val="both"/>
              <w:rPr>
                <w:del w:id="4574" w:author="Mohammad Nayeem" w:date="2020-04-21T21:17:00Z"/>
                <w:rFonts w:ascii="Times New Roman" w:hAnsi="Times New Roman" w:cs="Times New Roman"/>
                <w:sz w:val="24"/>
                <w:szCs w:val="24"/>
                <w:rPrChange w:id="4575" w:author="Mohammad Nayeem" w:date="2020-04-21T22:30:00Z">
                  <w:rPr>
                    <w:del w:id="4576" w:author="Mohammad Nayeem" w:date="2020-04-21T21:17:00Z"/>
                    <w:rFonts w:ascii="Times New Roman" w:hAnsi="Times New Roman" w:cs="Times New Roman"/>
                  </w:rPr>
                </w:rPrChange>
              </w:rPr>
              <w:pPrChange w:id="4577" w:author="nayeem hasan" w:date="2020-04-22T17:14:00Z">
                <w:pPr>
                  <w:spacing w:line="480" w:lineRule="auto"/>
                </w:pPr>
              </w:pPrChange>
            </w:pPr>
            <w:del w:id="4578" w:author="Mohammad Nayeem" w:date="2020-04-21T21:17:00Z">
              <w:r w:rsidRPr="004E6C2C" w:rsidDel="00207654">
                <w:rPr>
                  <w:rFonts w:ascii="Times New Roman" w:hAnsi="Times New Roman" w:cs="Times New Roman"/>
                  <w:sz w:val="24"/>
                  <w:szCs w:val="24"/>
                  <w:rPrChange w:id="4579" w:author="Mohammad Nayeem" w:date="2020-04-21T22:30:00Z">
                    <w:rPr>
                      <w:rFonts w:ascii="Times New Roman" w:hAnsi="Times New Roman" w:cs="Times New Roman"/>
                    </w:rPr>
                  </w:rPrChange>
                </w:rPr>
                <w:delText>Maternal age</w:delText>
              </w:r>
            </w:del>
          </w:p>
        </w:tc>
      </w:tr>
      <w:tr w:rsidR="002D2CE8" w:rsidRPr="004E6C2C" w:rsidDel="00207654" w14:paraId="48B04436" w14:textId="4DA34689" w:rsidTr="008B2677">
        <w:trPr>
          <w:del w:id="4580"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2E15373A" w14:textId="0471AC50" w:rsidR="002D2CE8" w:rsidRPr="004E6C2C" w:rsidDel="00207654" w:rsidRDefault="002D2CE8">
            <w:pPr>
              <w:spacing w:line="480" w:lineRule="auto"/>
              <w:jc w:val="both"/>
              <w:rPr>
                <w:del w:id="4581" w:author="Mohammad Nayeem" w:date="2020-04-21T21:17:00Z"/>
                <w:rFonts w:ascii="Times New Roman" w:hAnsi="Times New Roman" w:cs="Times New Roman"/>
                <w:b w:val="0"/>
                <w:bCs w:val="0"/>
                <w:sz w:val="24"/>
                <w:szCs w:val="24"/>
                <w:rPrChange w:id="4582" w:author="Mohammad Nayeem" w:date="2020-04-21T22:30:00Z">
                  <w:rPr>
                    <w:del w:id="4583" w:author="Mohammad Nayeem" w:date="2020-04-21T21:17:00Z"/>
                    <w:rFonts w:ascii="Times New Roman" w:hAnsi="Times New Roman" w:cs="Times New Roman"/>
                    <w:b w:val="0"/>
                    <w:bCs w:val="0"/>
                  </w:rPr>
                </w:rPrChange>
              </w:rPr>
              <w:pPrChange w:id="4584" w:author="nayeem hasan" w:date="2020-04-22T17:14:00Z">
                <w:pPr>
                  <w:spacing w:line="480" w:lineRule="auto"/>
                </w:pPr>
              </w:pPrChange>
            </w:pPr>
            <w:del w:id="4585" w:author="Mohammad Nayeem" w:date="2020-04-21T21:17:00Z">
              <w:r w:rsidRPr="004E6C2C" w:rsidDel="00207654">
                <w:rPr>
                  <w:rFonts w:ascii="Times New Roman" w:hAnsi="Times New Roman" w:cs="Times New Roman"/>
                  <w:sz w:val="24"/>
                  <w:szCs w:val="24"/>
                  <w:rPrChange w:id="4586" w:author="Mohammad Nayeem" w:date="2020-04-21T22:30:00Z">
                    <w:rPr>
                      <w:rFonts w:ascii="Times New Roman" w:hAnsi="Times New Roman" w:cs="Times New Roman"/>
                    </w:rPr>
                  </w:rPrChange>
                </w:rPr>
                <w:delText>15-19</w:delText>
              </w:r>
            </w:del>
          </w:p>
        </w:tc>
        <w:tc>
          <w:tcPr>
            <w:tcW w:w="1230" w:type="pct"/>
          </w:tcPr>
          <w:p w14:paraId="044F3E01" w14:textId="446A00CB"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587" w:author="Mohammad Nayeem" w:date="2020-04-21T21:17:00Z"/>
                <w:rFonts w:ascii="Times New Roman" w:hAnsi="Times New Roman" w:cs="Times New Roman"/>
                <w:sz w:val="24"/>
                <w:szCs w:val="24"/>
                <w:rPrChange w:id="4588" w:author="Mohammad Nayeem" w:date="2020-04-21T22:30:00Z">
                  <w:rPr>
                    <w:del w:id="4589" w:author="Mohammad Nayeem" w:date="2020-04-21T21:17:00Z"/>
                    <w:rFonts w:ascii="Times New Roman" w:hAnsi="Times New Roman" w:cs="Times New Roman"/>
                  </w:rPr>
                </w:rPrChange>
              </w:rPr>
              <w:pPrChange w:id="459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591" w:author="Mohammad Nayeem" w:date="2020-04-21T21:17:00Z">
              <w:r w:rsidRPr="004E6C2C" w:rsidDel="00207654">
                <w:rPr>
                  <w:rFonts w:ascii="Times New Roman" w:hAnsi="Times New Roman" w:cs="Times New Roman"/>
                  <w:sz w:val="24"/>
                  <w:szCs w:val="24"/>
                  <w:rPrChange w:id="4592" w:author="Mohammad Nayeem" w:date="2020-04-21T22:30:00Z">
                    <w:rPr>
                      <w:rFonts w:ascii="Times New Roman" w:hAnsi="Times New Roman" w:cs="Times New Roman"/>
                    </w:rPr>
                  </w:rPrChange>
                </w:rPr>
                <w:delText>1</w:delText>
              </w:r>
              <w:r w:rsidR="00321F51" w:rsidRPr="004E6C2C" w:rsidDel="00207654">
                <w:rPr>
                  <w:rFonts w:ascii="Times New Roman" w:hAnsi="Times New Roman" w:cs="Times New Roman"/>
                  <w:sz w:val="24"/>
                  <w:szCs w:val="24"/>
                  <w:rPrChange w:id="4593" w:author="Mohammad Nayeem" w:date="2020-04-21T22:30:00Z">
                    <w:rPr>
                      <w:rFonts w:ascii="Times New Roman" w:hAnsi="Times New Roman" w:cs="Times New Roman"/>
                    </w:rPr>
                  </w:rPrChange>
                </w:rPr>
                <w:delText>.10</w:delText>
              </w:r>
            </w:del>
          </w:p>
        </w:tc>
        <w:tc>
          <w:tcPr>
            <w:tcW w:w="1249" w:type="pct"/>
          </w:tcPr>
          <w:p w14:paraId="6F0A59FE" w14:textId="0107B488"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594" w:author="Mohammad Nayeem" w:date="2020-04-21T21:17:00Z"/>
                <w:rFonts w:ascii="Times New Roman" w:hAnsi="Times New Roman" w:cs="Times New Roman"/>
                <w:sz w:val="24"/>
                <w:szCs w:val="24"/>
                <w:rPrChange w:id="4595" w:author="Mohammad Nayeem" w:date="2020-04-21T22:30:00Z">
                  <w:rPr>
                    <w:del w:id="4596" w:author="Mohammad Nayeem" w:date="2020-04-21T21:17:00Z"/>
                    <w:rFonts w:ascii="Times New Roman" w:hAnsi="Times New Roman" w:cs="Times New Roman"/>
                  </w:rPr>
                </w:rPrChange>
              </w:rPr>
              <w:pPrChange w:id="459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598" w:author="Mohammad Nayeem" w:date="2020-04-21T21:17:00Z">
              <w:r w:rsidRPr="004E6C2C" w:rsidDel="00207654">
                <w:rPr>
                  <w:rFonts w:ascii="Times New Roman" w:hAnsi="Times New Roman" w:cs="Times New Roman"/>
                  <w:sz w:val="24"/>
                  <w:szCs w:val="24"/>
                  <w:rPrChange w:id="4599" w:author="Mohammad Nayeem" w:date="2020-04-21T22:30:00Z">
                    <w:rPr>
                      <w:rFonts w:ascii="Times New Roman" w:hAnsi="Times New Roman" w:cs="Times New Roman"/>
                    </w:rPr>
                  </w:rPrChange>
                </w:rPr>
                <w:delText>[0.8</w:delText>
              </w:r>
              <w:r w:rsidR="00321F51" w:rsidRPr="004E6C2C" w:rsidDel="00207654">
                <w:rPr>
                  <w:rFonts w:ascii="Times New Roman" w:hAnsi="Times New Roman" w:cs="Times New Roman"/>
                  <w:sz w:val="24"/>
                  <w:szCs w:val="24"/>
                  <w:rPrChange w:id="4600" w:author="Mohammad Nayeem" w:date="2020-04-21T22:30:00Z">
                    <w:rPr>
                      <w:rFonts w:ascii="Times New Roman" w:hAnsi="Times New Roman" w:cs="Times New Roman"/>
                    </w:rPr>
                  </w:rPrChange>
                </w:rPr>
                <w:delText>5</w:delText>
              </w:r>
              <w:r w:rsidRPr="004E6C2C" w:rsidDel="00207654">
                <w:rPr>
                  <w:rFonts w:ascii="Times New Roman" w:hAnsi="Times New Roman" w:cs="Times New Roman"/>
                  <w:sz w:val="24"/>
                  <w:szCs w:val="24"/>
                  <w:rPrChange w:id="4601" w:author="Mohammad Nayeem" w:date="2020-04-21T22:30:00Z">
                    <w:rPr>
                      <w:rFonts w:ascii="Times New Roman" w:hAnsi="Times New Roman" w:cs="Times New Roman"/>
                    </w:rPr>
                  </w:rPrChange>
                </w:rPr>
                <w:delText>,1.</w:delText>
              </w:r>
              <w:r w:rsidR="00321F51" w:rsidRPr="004E6C2C" w:rsidDel="00207654">
                <w:rPr>
                  <w:rFonts w:ascii="Times New Roman" w:hAnsi="Times New Roman" w:cs="Times New Roman"/>
                  <w:sz w:val="24"/>
                  <w:szCs w:val="24"/>
                  <w:rPrChange w:id="4602" w:author="Mohammad Nayeem" w:date="2020-04-21T22:30:00Z">
                    <w:rPr>
                      <w:rFonts w:ascii="Times New Roman" w:hAnsi="Times New Roman" w:cs="Times New Roman"/>
                    </w:rPr>
                  </w:rPrChange>
                </w:rPr>
                <w:delText>42</w:delText>
              </w:r>
              <w:r w:rsidRPr="004E6C2C" w:rsidDel="00207654">
                <w:rPr>
                  <w:rFonts w:ascii="Times New Roman" w:hAnsi="Times New Roman" w:cs="Times New Roman"/>
                  <w:sz w:val="24"/>
                  <w:szCs w:val="24"/>
                  <w:rPrChange w:id="4603" w:author="Mohammad Nayeem" w:date="2020-04-21T22:30:00Z">
                    <w:rPr>
                      <w:rFonts w:ascii="Times New Roman" w:hAnsi="Times New Roman" w:cs="Times New Roman"/>
                    </w:rPr>
                  </w:rPrChange>
                </w:rPr>
                <w:delText>]</w:delText>
              </w:r>
            </w:del>
          </w:p>
        </w:tc>
        <w:tc>
          <w:tcPr>
            <w:tcW w:w="879" w:type="pct"/>
          </w:tcPr>
          <w:p w14:paraId="7B2B56DD" w14:textId="6BB303BC"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604" w:author="Mohammad Nayeem" w:date="2020-04-21T21:17:00Z"/>
                <w:rFonts w:ascii="Times New Roman" w:hAnsi="Times New Roman" w:cs="Times New Roman"/>
                <w:sz w:val="24"/>
                <w:szCs w:val="24"/>
                <w:rPrChange w:id="4605" w:author="Mohammad Nayeem" w:date="2020-04-21T22:30:00Z">
                  <w:rPr>
                    <w:del w:id="4606" w:author="Mohammad Nayeem" w:date="2020-04-21T21:17:00Z"/>
                    <w:rFonts w:ascii="Times New Roman" w:hAnsi="Times New Roman" w:cs="Times New Roman"/>
                  </w:rPr>
                </w:rPrChange>
              </w:rPr>
              <w:pPrChange w:id="460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608" w:author="Mohammad Nayeem" w:date="2020-04-21T21:17:00Z">
              <w:r w:rsidRPr="004E6C2C" w:rsidDel="00207654">
                <w:rPr>
                  <w:rFonts w:ascii="Times New Roman" w:hAnsi="Times New Roman" w:cs="Times New Roman"/>
                  <w:color w:val="000000"/>
                  <w:sz w:val="24"/>
                  <w:szCs w:val="24"/>
                  <w:rPrChange w:id="4609" w:author="Mohammad Nayeem" w:date="2020-04-21T22:30:00Z">
                    <w:rPr>
                      <w:rFonts w:ascii="Times New Roman" w:hAnsi="Times New Roman" w:cs="Times New Roman"/>
                      <w:color w:val="000000"/>
                    </w:rPr>
                  </w:rPrChange>
                </w:rPr>
                <w:delText>0.</w:delText>
              </w:r>
              <w:r w:rsidR="00DF7C32" w:rsidRPr="004E6C2C" w:rsidDel="00207654">
                <w:rPr>
                  <w:rFonts w:ascii="Times New Roman" w:hAnsi="Times New Roman" w:cs="Times New Roman"/>
                  <w:color w:val="000000"/>
                  <w:sz w:val="24"/>
                  <w:szCs w:val="24"/>
                  <w:rPrChange w:id="4610" w:author="Mohammad Nayeem" w:date="2020-04-21T22:30:00Z">
                    <w:rPr>
                      <w:rFonts w:ascii="Times New Roman" w:hAnsi="Times New Roman" w:cs="Times New Roman"/>
                      <w:color w:val="000000"/>
                    </w:rPr>
                  </w:rPrChange>
                </w:rPr>
                <w:delText>4</w:delText>
              </w:r>
            </w:del>
            <w:del w:id="4611" w:author="Mohammad Nayeem" w:date="2020-04-20T23:24:00Z">
              <w:r w:rsidR="00DF7C32" w:rsidRPr="004E6C2C" w:rsidDel="00AD71BB">
                <w:rPr>
                  <w:rFonts w:ascii="Times New Roman" w:hAnsi="Times New Roman" w:cs="Times New Roman"/>
                  <w:color w:val="000000"/>
                  <w:sz w:val="24"/>
                  <w:szCs w:val="24"/>
                  <w:rPrChange w:id="4612" w:author="Mohammad Nayeem" w:date="2020-04-21T22:30:00Z">
                    <w:rPr>
                      <w:rFonts w:ascii="Times New Roman" w:hAnsi="Times New Roman" w:cs="Times New Roman"/>
                      <w:color w:val="000000"/>
                    </w:rPr>
                  </w:rPrChange>
                </w:rPr>
                <w:delText>83</w:delText>
              </w:r>
            </w:del>
          </w:p>
        </w:tc>
      </w:tr>
      <w:tr w:rsidR="002D2CE8" w:rsidRPr="004E6C2C" w:rsidDel="00207654" w14:paraId="298C1B35" w14:textId="4308C18D" w:rsidTr="006C6898">
        <w:tblPrEx>
          <w:tblW w:w="5000" w:type="pct"/>
          <w:tblLayout w:type="fixed"/>
          <w:tblPrExChange w:id="4613" w:author="Mohammad Nayeem" w:date="2020-04-21T20:33:00Z">
            <w:tblPrEx>
              <w:tblW w:w="5000" w:type="pct"/>
              <w:tblLayout w:type="fixed"/>
            </w:tblPrEx>
          </w:tblPrExChange>
        </w:tblPrEx>
        <w:trPr>
          <w:cnfStyle w:val="000000100000" w:firstRow="0" w:lastRow="0" w:firstColumn="0" w:lastColumn="0" w:oddVBand="0" w:evenVBand="0" w:oddHBand="1" w:evenHBand="0" w:firstRowFirstColumn="0" w:firstRowLastColumn="0" w:lastRowFirstColumn="0" w:lastRowLastColumn="0"/>
          <w:trHeight w:val="458"/>
          <w:del w:id="4614" w:author="Mohammad Nayeem" w:date="2020-04-21T21:17:00Z"/>
          <w:trPrChange w:id="4615" w:author="Mohammad Nayeem" w:date="2020-04-21T20:33:00Z">
            <w:trPr>
              <w:trHeight w:val="70"/>
            </w:trPr>
          </w:trPrChange>
        </w:trPr>
        <w:tc>
          <w:tcPr>
            <w:cnfStyle w:val="001000000000" w:firstRow="0" w:lastRow="0" w:firstColumn="1" w:lastColumn="0" w:oddVBand="0" w:evenVBand="0" w:oddHBand="0" w:evenHBand="0" w:firstRowFirstColumn="0" w:firstRowLastColumn="0" w:lastRowFirstColumn="0" w:lastRowLastColumn="0"/>
            <w:tcW w:w="0" w:type="pct"/>
            <w:tcPrChange w:id="4616" w:author="Mohammad Nayeem" w:date="2020-04-21T20:33:00Z">
              <w:tcPr>
                <w:tcW w:w="1642" w:type="pct"/>
              </w:tcPr>
            </w:tcPrChange>
          </w:tcPr>
          <w:p w14:paraId="2D35A30F" w14:textId="227F3CE2" w:rsidR="002D2CE8" w:rsidRPr="004E6C2C" w:rsidDel="00207654" w:rsidRDefault="002D2CE8">
            <w:pPr>
              <w:spacing w:line="480" w:lineRule="auto"/>
              <w:jc w:val="both"/>
              <w:cnfStyle w:val="001000100000" w:firstRow="0" w:lastRow="0" w:firstColumn="1" w:lastColumn="0" w:oddVBand="0" w:evenVBand="0" w:oddHBand="1" w:evenHBand="0" w:firstRowFirstColumn="0" w:firstRowLastColumn="0" w:lastRowFirstColumn="0" w:lastRowLastColumn="0"/>
              <w:rPr>
                <w:del w:id="4617" w:author="Mohammad Nayeem" w:date="2020-04-21T21:17:00Z"/>
                <w:rFonts w:ascii="Times New Roman" w:hAnsi="Times New Roman" w:cs="Times New Roman"/>
                <w:b w:val="0"/>
                <w:bCs w:val="0"/>
                <w:sz w:val="24"/>
                <w:szCs w:val="24"/>
                <w:rPrChange w:id="4618" w:author="Mohammad Nayeem" w:date="2020-04-21T22:30:00Z">
                  <w:rPr>
                    <w:del w:id="4619" w:author="Mohammad Nayeem" w:date="2020-04-21T21:17:00Z"/>
                    <w:rFonts w:ascii="Times New Roman" w:hAnsi="Times New Roman" w:cs="Times New Roman"/>
                    <w:b w:val="0"/>
                    <w:bCs w:val="0"/>
                  </w:rPr>
                </w:rPrChange>
              </w:rPr>
              <w:pPrChange w:id="4620" w:author="nayeem hasan" w:date="2020-04-22T17:14:00Z">
                <w:pPr>
                  <w:spacing w:line="480" w:lineRule="auto"/>
                  <w:cnfStyle w:val="001000100000" w:firstRow="0" w:lastRow="0" w:firstColumn="1" w:lastColumn="0" w:oddVBand="0" w:evenVBand="0" w:oddHBand="1" w:evenHBand="0" w:firstRowFirstColumn="0" w:firstRowLastColumn="0" w:lastRowFirstColumn="0" w:lastRowLastColumn="0"/>
                </w:pPr>
              </w:pPrChange>
            </w:pPr>
            <w:del w:id="4621" w:author="Mohammad Nayeem" w:date="2020-04-21T21:17:00Z">
              <w:r w:rsidRPr="004E6C2C" w:rsidDel="00207654">
                <w:rPr>
                  <w:rFonts w:ascii="Times New Roman" w:hAnsi="Times New Roman" w:cs="Times New Roman"/>
                  <w:sz w:val="24"/>
                  <w:szCs w:val="24"/>
                  <w:rPrChange w:id="4622" w:author="Mohammad Nayeem" w:date="2020-04-21T22:30:00Z">
                    <w:rPr>
                      <w:rFonts w:ascii="Times New Roman" w:hAnsi="Times New Roman" w:cs="Times New Roman"/>
                    </w:rPr>
                  </w:rPrChange>
                </w:rPr>
                <w:delText>20-24</w:delText>
              </w:r>
            </w:del>
          </w:p>
        </w:tc>
        <w:tc>
          <w:tcPr>
            <w:tcW w:w="0" w:type="pct"/>
            <w:tcPrChange w:id="4623" w:author="Mohammad Nayeem" w:date="2020-04-21T20:33:00Z">
              <w:tcPr>
                <w:tcW w:w="1230" w:type="pct"/>
              </w:tcPr>
            </w:tcPrChange>
          </w:tcPr>
          <w:p w14:paraId="62989A3C" w14:textId="7B9173E6"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624" w:author="Mohammad Nayeem" w:date="2020-04-21T21:17:00Z"/>
                <w:rFonts w:ascii="Times New Roman" w:hAnsi="Times New Roman" w:cs="Times New Roman"/>
                <w:sz w:val="24"/>
                <w:szCs w:val="24"/>
                <w:rPrChange w:id="4625" w:author="Mohammad Nayeem" w:date="2020-04-21T22:30:00Z">
                  <w:rPr>
                    <w:del w:id="4626" w:author="Mohammad Nayeem" w:date="2020-04-21T21:17:00Z"/>
                    <w:rFonts w:ascii="Times New Roman" w:hAnsi="Times New Roman" w:cs="Times New Roman"/>
                  </w:rPr>
                </w:rPrChange>
              </w:rPr>
              <w:pPrChange w:id="462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628" w:author="Mohammad Nayeem" w:date="2020-04-21T21:17:00Z">
              <w:r w:rsidRPr="004E6C2C" w:rsidDel="00207654">
                <w:rPr>
                  <w:rFonts w:ascii="Times New Roman" w:hAnsi="Times New Roman" w:cs="Times New Roman"/>
                  <w:sz w:val="24"/>
                  <w:szCs w:val="24"/>
                  <w:rPrChange w:id="4629" w:author="Mohammad Nayeem" w:date="2020-04-21T22:30:00Z">
                    <w:rPr>
                      <w:rFonts w:ascii="Times New Roman" w:hAnsi="Times New Roman" w:cs="Times New Roman"/>
                    </w:rPr>
                  </w:rPrChange>
                </w:rPr>
                <w:delText>0.9</w:delText>
              </w:r>
              <w:r w:rsidR="006E47F4" w:rsidRPr="004E6C2C" w:rsidDel="00207654">
                <w:rPr>
                  <w:rFonts w:ascii="Times New Roman" w:hAnsi="Times New Roman" w:cs="Times New Roman"/>
                  <w:sz w:val="24"/>
                  <w:szCs w:val="24"/>
                  <w:rPrChange w:id="4630" w:author="Mohammad Nayeem" w:date="2020-04-21T22:30:00Z">
                    <w:rPr>
                      <w:rFonts w:ascii="Times New Roman" w:hAnsi="Times New Roman" w:cs="Times New Roman"/>
                    </w:rPr>
                  </w:rPrChange>
                </w:rPr>
                <w:delText>5</w:delText>
              </w:r>
            </w:del>
          </w:p>
        </w:tc>
        <w:tc>
          <w:tcPr>
            <w:tcW w:w="0" w:type="pct"/>
            <w:tcPrChange w:id="4631" w:author="Mohammad Nayeem" w:date="2020-04-21T20:33:00Z">
              <w:tcPr>
                <w:tcW w:w="1249" w:type="pct"/>
              </w:tcPr>
            </w:tcPrChange>
          </w:tcPr>
          <w:p w14:paraId="1361D87A" w14:textId="15853EB5"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632" w:author="Mohammad Nayeem" w:date="2020-04-21T21:17:00Z"/>
                <w:rFonts w:ascii="Times New Roman" w:hAnsi="Times New Roman" w:cs="Times New Roman"/>
                <w:sz w:val="24"/>
                <w:szCs w:val="24"/>
                <w:rPrChange w:id="4633" w:author="Mohammad Nayeem" w:date="2020-04-21T22:30:00Z">
                  <w:rPr>
                    <w:del w:id="4634" w:author="Mohammad Nayeem" w:date="2020-04-21T21:17:00Z"/>
                    <w:rFonts w:ascii="Times New Roman" w:hAnsi="Times New Roman" w:cs="Times New Roman"/>
                  </w:rPr>
                </w:rPrChange>
              </w:rPr>
              <w:pPrChange w:id="463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636" w:author="Mohammad Nayeem" w:date="2020-04-21T21:17:00Z">
              <w:r w:rsidRPr="004E6C2C" w:rsidDel="00207654">
                <w:rPr>
                  <w:rFonts w:ascii="Times New Roman" w:hAnsi="Times New Roman" w:cs="Times New Roman"/>
                  <w:sz w:val="24"/>
                  <w:szCs w:val="24"/>
                  <w:rPrChange w:id="4637" w:author="Mohammad Nayeem" w:date="2020-04-21T22:30:00Z">
                    <w:rPr>
                      <w:rFonts w:ascii="Times New Roman" w:hAnsi="Times New Roman" w:cs="Times New Roman"/>
                    </w:rPr>
                  </w:rPrChange>
                </w:rPr>
                <w:delText>[0.</w:delText>
              </w:r>
              <w:r w:rsidR="006E47F4" w:rsidRPr="004E6C2C" w:rsidDel="00207654">
                <w:rPr>
                  <w:rFonts w:ascii="Times New Roman" w:hAnsi="Times New Roman" w:cs="Times New Roman"/>
                  <w:sz w:val="24"/>
                  <w:szCs w:val="24"/>
                  <w:rPrChange w:id="4638" w:author="Mohammad Nayeem" w:date="2020-04-21T22:30:00Z">
                    <w:rPr>
                      <w:rFonts w:ascii="Times New Roman" w:hAnsi="Times New Roman" w:cs="Times New Roman"/>
                    </w:rPr>
                  </w:rPrChange>
                </w:rPr>
                <w:delText>73</w:delText>
              </w:r>
              <w:r w:rsidRPr="004E6C2C" w:rsidDel="00207654">
                <w:rPr>
                  <w:rFonts w:ascii="Times New Roman" w:hAnsi="Times New Roman" w:cs="Times New Roman"/>
                  <w:sz w:val="24"/>
                  <w:szCs w:val="24"/>
                  <w:rPrChange w:id="4639" w:author="Mohammad Nayeem" w:date="2020-04-21T22:30:00Z">
                    <w:rPr>
                      <w:rFonts w:ascii="Times New Roman" w:hAnsi="Times New Roman" w:cs="Times New Roman"/>
                    </w:rPr>
                  </w:rPrChange>
                </w:rPr>
                <w:delText>,1.</w:delText>
              </w:r>
              <w:r w:rsidR="006E47F4" w:rsidRPr="004E6C2C" w:rsidDel="00207654">
                <w:rPr>
                  <w:rFonts w:ascii="Times New Roman" w:hAnsi="Times New Roman" w:cs="Times New Roman"/>
                  <w:sz w:val="24"/>
                  <w:szCs w:val="24"/>
                  <w:rPrChange w:id="4640" w:author="Mohammad Nayeem" w:date="2020-04-21T22:30:00Z">
                    <w:rPr>
                      <w:rFonts w:ascii="Times New Roman" w:hAnsi="Times New Roman" w:cs="Times New Roman"/>
                    </w:rPr>
                  </w:rPrChange>
                </w:rPr>
                <w:delText>22</w:delText>
              </w:r>
              <w:r w:rsidRPr="004E6C2C" w:rsidDel="00207654">
                <w:rPr>
                  <w:rFonts w:ascii="Times New Roman" w:hAnsi="Times New Roman" w:cs="Times New Roman"/>
                  <w:sz w:val="24"/>
                  <w:szCs w:val="24"/>
                  <w:rPrChange w:id="4641" w:author="Mohammad Nayeem" w:date="2020-04-21T22:30:00Z">
                    <w:rPr>
                      <w:rFonts w:ascii="Times New Roman" w:hAnsi="Times New Roman" w:cs="Times New Roman"/>
                    </w:rPr>
                  </w:rPrChange>
                </w:rPr>
                <w:delText>]</w:delText>
              </w:r>
            </w:del>
          </w:p>
        </w:tc>
        <w:tc>
          <w:tcPr>
            <w:tcW w:w="0" w:type="pct"/>
            <w:tcPrChange w:id="4642" w:author="Mohammad Nayeem" w:date="2020-04-21T20:33:00Z">
              <w:tcPr>
                <w:tcW w:w="879" w:type="pct"/>
              </w:tcPr>
            </w:tcPrChange>
          </w:tcPr>
          <w:p w14:paraId="2BBA6A48" w14:textId="7ED4C14E"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643" w:author="Mohammad Nayeem" w:date="2020-04-21T21:17:00Z"/>
                <w:rFonts w:ascii="Times New Roman" w:hAnsi="Times New Roman" w:cs="Times New Roman"/>
                <w:sz w:val="24"/>
                <w:szCs w:val="24"/>
                <w:rPrChange w:id="4644" w:author="Mohammad Nayeem" w:date="2020-04-21T22:30:00Z">
                  <w:rPr>
                    <w:del w:id="4645" w:author="Mohammad Nayeem" w:date="2020-04-21T21:17:00Z"/>
                    <w:rFonts w:ascii="Times New Roman" w:hAnsi="Times New Roman" w:cs="Times New Roman"/>
                  </w:rPr>
                </w:rPrChange>
              </w:rPr>
              <w:pPrChange w:id="4646"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647" w:author="Mohammad Nayeem" w:date="2020-04-21T21:17:00Z">
              <w:r w:rsidRPr="004E6C2C" w:rsidDel="00207654">
                <w:rPr>
                  <w:rFonts w:ascii="Times New Roman" w:hAnsi="Times New Roman" w:cs="Times New Roman"/>
                  <w:color w:val="000000"/>
                  <w:sz w:val="24"/>
                  <w:szCs w:val="24"/>
                  <w:rPrChange w:id="4648" w:author="Mohammad Nayeem" w:date="2020-04-21T22:30:00Z">
                    <w:rPr>
                      <w:rFonts w:ascii="Times New Roman" w:hAnsi="Times New Roman" w:cs="Times New Roman"/>
                      <w:color w:val="000000"/>
                    </w:rPr>
                  </w:rPrChange>
                </w:rPr>
                <w:delText>0.</w:delText>
              </w:r>
            </w:del>
            <w:del w:id="4649" w:author="Mohammad Nayeem" w:date="2020-04-20T23:24:00Z">
              <w:r w:rsidRPr="004E6C2C" w:rsidDel="00AD71BB">
                <w:rPr>
                  <w:rFonts w:ascii="Times New Roman" w:hAnsi="Times New Roman" w:cs="Times New Roman"/>
                  <w:color w:val="000000"/>
                  <w:sz w:val="24"/>
                  <w:szCs w:val="24"/>
                  <w:rPrChange w:id="4650" w:author="Mohammad Nayeem" w:date="2020-04-21T22:30:00Z">
                    <w:rPr>
                      <w:rFonts w:ascii="Times New Roman" w:hAnsi="Times New Roman" w:cs="Times New Roman"/>
                      <w:color w:val="000000"/>
                    </w:rPr>
                  </w:rPrChange>
                </w:rPr>
                <w:delText>6</w:delText>
              </w:r>
              <w:r w:rsidR="00DF7C32" w:rsidRPr="004E6C2C" w:rsidDel="00AD71BB">
                <w:rPr>
                  <w:rFonts w:ascii="Times New Roman" w:hAnsi="Times New Roman" w:cs="Times New Roman"/>
                  <w:color w:val="000000"/>
                  <w:sz w:val="24"/>
                  <w:szCs w:val="24"/>
                  <w:rPrChange w:id="4651" w:author="Mohammad Nayeem" w:date="2020-04-21T22:30:00Z">
                    <w:rPr>
                      <w:rFonts w:ascii="Times New Roman" w:hAnsi="Times New Roman" w:cs="Times New Roman"/>
                      <w:color w:val="000000"/>
                    </w:rPr>
                  </w:rPrChange>
                </w:rPr>
                <w:delText>71</w:delText>
              </w:r>
            </w:del>
          </w:p>
        </w:tc>
      </w:tr>
      <w:tr w:rsidR="002D2CE8" w:rsidRPr="004E6C2C" w:rsidDel="00207654" w14:paraId="48816A60" w14:textId="08E29AAB" w:rsidTr="008B2677">
        <w:trPr>
          <w:del w:id="4652"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0B0AB1EF" w14:textId="17738198" w:rsidR="002D2CE8" w:rsidRPr="004E6C2C" w:rsidDel="00207654" w:rsidRDefault="002D2CE8">
            <w:pPr>
              <w:spacing w:line="480" w:lineRule="auto"/>
              <w:jc w:val="both"/>
              <w:rPr>
                <w:del w:id="4653" w:author="Mohammad Nayeem" w:date="2020-04-21T21:17:00Z"/>
                <w:rFonts w:ascii="Times New Roman" w:hAnsi="Times New Roman" w:cs="Times New Roman"/>
                <w:b w:val="0"/>
                <w:bCs w:val="0"/>
                <w:sz w:val="24"/>
                <w:szCs w:val="24"/>
                <w:rPrChange w:id="4654" w:author="Mohammad Nayeem" w:date="2020-04-21T22:30:00Z">
                  <w:rPr>
                    <w:del w:id="4655" w:author="Mohammad Nayeem" w:date="2020-04-21T21:17:00Z"/>
                    <w:rFonts w:ascii="Times New Roman" w:hAnsi="Times New Roman" w:cs="Times New Roman"/>
                    <w:b w:val="0"/>
                    <w:bCs w:val="0"/>
                  </w:rPr>
                </w:rPrChange>
              </w:rPr>
              <w:pPrChange w:id="4656" w:author="nayeem hasan" w:date="2020-04-22T17:14:00Z">
                <w:pPr>
                  <w:spacing w:line="480" w:lineRule="auto"/>
                </w:pPr>
              </w:pPrChange>
            </w:pPr>
            <w:del w:id="4657" w:author="Mohammad Nayeem" w:date="2020-04-21T21:17:00Z">
              <w:r w:rsidRPr="004E6C2C" w:rsidDel="00207654">
                <w:rPr>
                  <w:rFonts w:ascii="Times New Roman" w:hAnsi="Times New Roman" w:cs="Times New Roman"/>
                  <w:sz w:val="24"/>
                  <w:szCs w:val="24"/>
                  <w:rPrChange w:id="4658" w:author="Mohammad Nayeem" w:date="2020-04-21T22:30:00Z">
                    <w:rPr>
                      <w:rFonts w:ascii="Times New Roman" w:hAnsi="Times New Roman" w:cs="Times New Roman"/>
                    </w:rPr>
                  </w:rPrChange>
                </w:rPr>
                <w:delText>25+</w:delText>
              </w:r>
            </w:del>
          </w:p>
        </w:tc>
        <w:tc>
          <w:tcPr>
            <w:tcW w:w="1230" w:type="pct"/>
          </w:tcPr>
          <w:p w14:paraId="4DCCCF5E" w14:textId="2A3C5787"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659" w:author="Mohammad Nayeem" w:date="2020-04-21T21:17:00Z"/>
                <w:rFonts w:ascii="Times New Roman" w:hAnsi="Times New Roman" w:cs="Times New Roman"/>
                <w:sz w:val="24"/>
                <w:szCs w:val="24"/>
                <w:rPrChange w:id="4660" w:author="Mohammad Nayeem" w:date="2020-04-21T22:30:00Z">
                  <w:rPr>
                    <w:del w:id="4661" w:author="Mohammad Nayeem" w:date="2020-04-21T21:17:00Z"/>
                    <w:rFonts w:ascii="Times New Roman" w:hAnsi="Times New Roman" w:cs="Times New Roman"/>
                  </w:rPr>
                </w:rPrChange>
              </w:rPr>
              <w:pPrChange w:id="466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663" w:author="Mohammad Nayeem" w:date="2020-04-21T21:17:00Z">
              <w:r w:rsidRPr="004E6C2C" w:rsidDel="00207654">
                <w:rPr>
                  <w:rFonts w:ascii="Times New Roman" w:hAnsi="Times New Roman" w:cs="Times New Roman"/>
                  <w:sz w:val="24"/>
                  <w:szCs w:val="24"/>
                  <w:rPrChange w:id="4664" w:author="Mohammad Nayeem" w:date="2020-04-21T22:30:00Z">
                    <w:rPr>
                      <w:rFonts w:ascii="Times New Roman" w:hAnsi="Times New Roman" w:cs="Times New Roman"/>
                    </w:rPr>
                  </w:rPrChange>
                </w:rPr>
                <w:delText>Ref.</w:delText>
              </w:r>
            </w:del>
          </w:p>
        </w:tc>
        <w:tc>
          <w:tcPr>
            <w:tcW w:w="1249" w:type="pct"/>
          </w:tcPr>
          <w:p w14:paraId="453C3904" w14:textId="7ACF64EA"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665" w:author="Mohammad Nayeem" w:date="2020-04-21T21:17:00Z"/>
                <w:rFonts w:ascii="Times New Roman" w:hAnsi="Times New Roman" w:cs="Times New Roman"/>
                <w:sz w:val="24"/>
                <w:szCs w:val="24"/>
                <w:rPrChange w:id="4666" w:author="Mohammad Nayeem" w:date="2020-04-21T22:30:00Z">
                  <w:rPr>
                    <w:del w:id="4667" w:author="Mohammad Nayeem" w:date="2020-04-21T21:17:00Z"/>
                    <w:rFonts w:ascii="Times New Roman" w:hAnsi="Times New Roman" w:cs="Times New Roman"/>
                  </w:rPr>
                </w:rPrChange>
              </w:rPr>
              <w:pPrChange w:id="466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669" w:author="Mohammad Nayeem" w:date="2020-04-21T21:17:00Z">
              <w:r w:rsidRPr="004E6C2C" w:rsidDel="00207654">
                <w:rPr>
                  <w:rFonts w:ascii="Times New Roman" w:hAnsi="Times New Roman" w:cs="Times New Roman"/>
                  <w:sz w:val="24"/>
                  <w:szCs w:val="24"/>
                  <w:rPrChange w:id="4670" w:author="Mohammad Nayeem" w:date="2020-04-21T22:30:00Z">
                    <w:rPr>
                      <w:rFonts w:ascii="Times New Roman" w:hAnsi="Times New Roman" w:cs="Times New Roman"/>
                    </w:rPr>
                  </w:rPrChange>
                </w:rPr>
                <w:delText>-</w:delText>
              </w:r>
            </w:del>
          </w:p>
        </w:tc>
        <w:tc>
          <w:tcPr>
            <w:tcW w:w="879" w:type="pct"/>
          </w:tcPr>
          <w:p w14:paraId="32642F90" w14:textId="3FFA858F"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671" w:author="Mohammad Nayeem" w:date="2020-04-21T21:17:00Z"/>
                <w:rFonts w:ascii="Times New Roman" w:hAnsi="Times New Roman" w:cs="Times New Roman"/>
                <w:sz w:val="24"/>
                <w:szCs w:val="24"/>
                <w:rPrChange w:id="4672" w:author="Mohammad Nayeem" w:date="2020-04-21T22:30:00Z">
                  <w:rPr>
                    <w:del w:id="4673" w:author="Mohammad Nayeem" w:date="2020-04-21T21:17:00Z"/>
                    <w:rFonts w:ascii="Times New Roman" w:hAnsi="Times New Roman" w:cs="Times New Roman"/>
                  </w:rPr>
                </w:rPrChange>
              </w:rPr>
              <w:pPrChange w:id="467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675" w:author="Mohammad Nayeem" w:date="2020-04-21T21:17:00Z">
              <w:r w:rsidRPr="004E6C2C" w:rsidDel="00207654">
                <w:rPr>
                  <w:rFonts w:ascii="Times New Roman" w:hAnsi="Times New Roman" w:cs="Times New Roman"/>
                  <w:sz w:val="24"/>
                  <w:szCs w:val="24"/>
                  <w:rPrChange w:id="4676" w:author="Mohammad Nayeem" w:date="2020-04-21T22:30:00Z">
                    <w:rPr>
                      <w:rFonts w:ascii="Times New Roman" w:hAnsi="Times New Roman" w:cs="Times New Roman"/>
                    </w:rPr>
                  </w:rPrChange>
                </w:rPr>
                <w:delText>-</w:delText>
              </w:r>
            </w:del>
          </w:p>
        </w:tc>
      </w:tr>
      <w:tr w:rsidR="002D2CE8" w:rsidRPr="004E6C2C" w:rsidDel="00207654" w14:paraId="7E07263F" w14:textId="2AFF25F6" w:rsidTr="008B2677">
        <w:trPr>
          <w:cnfStyle w:val="000000100000" w:firstRow="0" w:lastRow="0" w:firstColumn="0" w:lastColumn="0" w:oddVBand="0" w:evenVBand="0" w:oddHBand="1" w:evenHBand="0" w:firstRowFirstColumn="0" w:firstRowLastColumn="0" w:lastRowFirstColumn="0" w:lastRowLastColumn="0"/>
          <w:del w:id="4677"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490DD154" w14:textId="51D9C8F4" w:rsidR="002D2CE8" w:rsidRPr="004E6C2C" w:rsidDel="00207654" w:rsidRDefault="002D2CE8">
            <w:pPr>
              <w:spacing w:line="480" w:lineRule="auto"/>
              <w:jc w:val="both"/>
              <w:rPr>
                <w:del w:id="4678" w:author="Mohammad Nayeem" w:date="2020-04-21T21:17:00Z"/>
                <w:rFonts w:ascii="Times New Roman" w:hAnsi="Times New Roman" w:cs="Times New Roman"/>
                <w:sz w:val="24"/>
                <w:szCs w:val="24"/>
                <w:rPrChange w:id="4679" w:author="Mohammad Nayeem" w:date="2020-04-21T22:30:00Z">
                  <w:rPr>
                    <w:del w:id="4680" w:author="Mohammad Nayeem" w:date="2020-04-21T21:17:00Z"/>
                    <w:rFonts w:ascii="Times New Roman" w:hAnsi="Times New Roman" w:cs="Times New Roman"/>
                  </w:rPr>
                </w:rPrChange>
              </w:rPr>
              <w:pPrChange w:id="4681" w:author="nayeem hasan" w:date="2020-04-22T17:14:00Z">
                <w:pPr>
                  <w:spacing w:line="480" w:lineRule="auto"/>
                </w:pPr>
              </w:pPrChange>
            </w:pPr>
            <w:commentRangeStart w:id="4682"/>
            <w:del w:id="4683" w:author="Mohammad Nayeem" w:date="2020-04-19T21:22:00Z">
              <w:r w:rsidRPr="004E6C2C" w:rsidDel="00A64513">
                <w:rPr>
                  <w:rFonts w:ascii="Times New Roman" w:hAnsi="Times New Roman" w:cs="Times New Roman"/>
                  <w:sz w:val="24"/>
                  <w:szCs w:val="24"/>
                  <w:rPrChange w:id="4684" w:author="Mohammad Nayeem" w:date="2020-04-21T22:30:00Z">
                    <w:rPr>
                      <w:rFonts w:ascii="Times New Roman" w:hAnsi="Times New Roman" w:cs="Times New Roman"/>
                    </w:rPr>
                  </w:rPrChange>
                </w:rPr>
                <w:delText>Division</w:delText>
              </w:r>
              <w:commentRangeEnd w:id="4682"/>
              <w:r w:rsidR="00EF6D45" w:rsidRPr="004E6C2C" w:rsidDel="00A64513">
                <w:rPr>
                  <w:rStyle w:val="CommentReference"/>
                  <w:rFonts w:ascii="Times New Roman" w:hAnsi="Times New Roman" w:cs="Times New Roman"/>
                  <w:noProof/>
                  <w:sz w:val="24"/>
                  <w:szCs w:val="24"/>
                  <w:lang w:val="en-GB"/>
                  <w:rPrChange w:id="4685" w:author="Mohammad Nayeem" w:date="2020-04-21T22:30:00Z">
                    <w:rPr>
                      <w:rStyle w:val="CommentReference"/>
                      <w:noProof/>
                      <w:lang w:val="en-GB"/>
                    </w:rPr>
                  </w:rPrChange>
                </w:rPr>
                <w:commentReference w:id="4682"/>
              </w:r>
            </w:del>
          </w:p>
        </w:tc>
      </w:tr>
      <w:tr w:rsidR="0007114E" w:rsidRPr="004E6C2C" w:rsidDel="00207654" w14:paraId="33039502" w14:textId="5BAFFE03" w:rsidTr="008B2677">
        <w:trPr>
          <w:del w:id="4686"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735335B8" w14:textId="19076A06" w:rsidR="0007114E" w:rsidRPr="004E6C2C" w:rsidDel="00207654" w:rsidRDefault="0007114E">
            <w:pPr>
              <w:spacing w:line="480" w:lineRule="auto"/>
              <w:jc w:val="both"/>
              <w:rPr>
                <w:del w:id="4687" w:author="Mohammad Nayeem" w:date="2020-04-21T21:17:00Z"/>
                <w:rFonts w:ascii="Times New Roman" w:hAnsi="Times New Roman" w:cs="Times New Roman"/>
                <w:b w:val="0"/>
                <w:bCs w:val="0"/>
                <w:sz w:val="24"/>
                <w:szCs w:val="24"/>
                <w:rPrChange w:id="4688" w:author="Mohammad Nayeem" w:date="2020-04-21T22:30:00Z">
                  <w:rPr>
                    <w:del w:id="4689" w:author="Mohammad Nayeem" w:date="2020-04-21T21:17:00Z"/>
                    <w:rFonts w:ascii="Times New Roman" w:hAnsi="Times New Roman" w:cs="Times New Roman"/>
                    <w:b w:val="0"/>
                    <w:bCs w:val="0"/>
                  </w:rPr>
                </w:rPrChange>
              </w:rPr>
              <w:pPrChange w:id="4690" w:author="nayeem hasan" w:date="2020-04-22T17:14:00Z">
                <w:pPr>
                  <w:spacing w:line="480" w:lineRule="auto"/>
                </w:pPr>
              </w:pPrChange>
            </w:pPr>
            <w:del w:id="4691" w:author="Mohammad Nayeem" w:date="2020-04-20T20:37:00Z">
              <w:r w:rsidRPr="004E6C2C" w:rsidDel="0007114E">
                <w:rPr>
                  <w:rFonts w:ascii="Times New Roman" w:hAnsi="Times New Roman" w:cs="Times New Roman"/>
                  <w:sz w:val="24"/>
                  <w:szCs w:val="24"/>
                  <w:rPrChange w:id="4692" w:author="Mohammad Nayeem" w:date="2020-04-21T22:30:00Z">
                    <w:rPr>
                      <w:rFonts w:ascii="Times New Roman" w:hAnsi="Times New Roman" w:cs="Times New Roman"/>
                    </w:rPr>
                  </w:rPrChange>
                </w:rPr>
                <w:delText>Barisal</w:delText>
              </w:r>
            </w:del>
          </w:p>
        </w:tc>
        <w:tc>
          <w:tcPr>
            <w:tcW w:w="1230" w:type="pct"/>
          </w:tcPr>
          <w:p w14:paraId="04921C6B" w14:textId="2B3C9E0E"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693" w:author="Mohammad Nayeem" w:date="2020-04-21T21:17:00Z"/>
                <w:rFonts w:ascii="Times New Roman" w:hAnsi="Times New Roman" w:cs="Times New Roman"/>
                <w:sz w:val="24"/>
                <w:szCs w:val="24"/>
                <w:rPrChange w:id="4694" w:author="Mohammad Nayeem" w:date="2020-04-21T22:30:00Z">
                  <w:rPr>
                    <w:del w:id="4695" w:author="Mohammad Nayeem" w:date="2020-04-21T21:17:00Z"/>
                    <w:rFonts w:ascii="Times New Roman" w:hAnsi="Times New Roman" w:cs="Times New Roman"/>
                  </w:rPr>
                </w:rPrChange>
              </w:rPr>
              <w:pPrChange w:id="469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697" w:author="Mohammad Nayeem" w:date="2020-04-20T20:37:00Z">
              <w:r w:rsidRPr="004E6C2C" w:rsidDel="00072DED">
                <w:rPr>
                  <w:rFonts w:ascii="Times New Roman" w:hAnsi="Times New Roman" w:cs="Times New Roman"/>
                  <w:sz w:val="24"/>
                  <w:szCs w:val="24"/>
                  <w:rPrChange w:id="4698" w:author="Mohammad Nayeem" w:date="2020-04-21T22:30:00Z">
                    <w:rPr>
                      <w:rFonts w:ascii="Times New Roman" w:hAnsi="Times New Roman" w:cs="Times New Roman"/>
                    </w:rPr>
                  </w:rPrChange>
                </w:rPr>
                <w:delText>0.58</w:delText>
              </w:r>
            </w:del>
          </w:p>
        </w:tc>
        <w:tc>
          <w:tcPr>
            <w:tcW w:w="1249" w:type="pct"/>
          </w:tcPr>
          <w:p w14:paraId="7458F95A" w14:textId="53FB05E2"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699" w:author="Mohammad Nayeem" w:date="2020-04-21T21:17:00Z"/>
                <w:rFonts w:ascii="Times New Roman" w:hAnsi="Times New Roman" w:cs="Times New Roman"/>
                <w:sz w:val="24"/>
                <w:szCs w:val="24"/>
                <w:rPrChange w:id="4700" w:author="Mohammad Nayeem" w:date="2020-04-21T22:30:00Z">
                  <w:rPr>
                    <w:del w:id="4701" w:author="Mohammad Nayeem" w:date="2020-04-21T21:17:00Z"/>
                    <w:rFonts w:ascii="Times New Roman" w:hAnsi="Times New Roman" w:cs="Times New Roman"/>
                  </w:rPr>
                </w:rPrChange>
              </w:rPr>
              <w:pPrChange w:id="470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703" w:author="Mohammad Nayeem" w:date="2020-04-21T21:17:00Z">
              <w:r w:rsidRPr="004E6C2C" w:rsidDel="00207654">
                <w:rPr>
                  <w:rFonts w:ascii="Times New Roman" w:hAnsi="Times New Roman" w:cs="Times New Roman"/>
                  <w:sz w:val="24"/>
                  <w:szCs w:val="24"/>
                  <w:rPrChange w:id="4704" w:author="Mohammad Nayeem" w:date="2020-04-21T22:30:00Z">
                    <w:rPr>
                      <w:rFonts w:ascii="Times New Roman" w:hAnsi="Times New Roman" w:cs="Times New Roman"/>
                    </w:rPr>
                  </w:rPrChange>
                </w:rPr>
                <w:delText>[</w:delText>
              </w:r>
            </w:del>
            <w:del w:id="4705" w:author="Mohammad Nayeem" w:date="2020-04-20T20:38:00Z">
              <w:r w:rsidRPr="004E6C2C" w:rsidDel="00072DED">
                <w:rPr>
                  <w:rFonts w:ascii="Times New Roman" w:hAnsi="Times New Roman" w:cs="Times New Roman"/>
                  <w:sz w:val="24"/>
                  <w:szCs w:val="24"/>
                  <w:rPrChange w:id="4706" w:author="Mohammad Nayeem" w:date="2020-04-21T22:30:00Z">
                    <w:rPr>
                      <w:rFonts w:ascii="Times New Roman" w:hAnsi="Times New Roman" w:cs="Times New Roman"/>
                    </w:rPr>
                  </w:rPrChange>
                </w:rPr>
                <w:delText>0.37</w:delText>
              </w:r>
            </w:del>
            <w:del w:id="4707" w:author="Mohammad Nayeem" w:date="2020-04-21T21:17:00Z">
              <w:r w:rsidRPr="004E6C2C" w:rsidDel="00207654">
                <w:rPr>
                  <w:rFonts w:ascii="Times New Roman" w:hAnsi="Times New Roman" w:cs="Times New Roman"/>
                  <w:sz w:val="24"/>
                  <w:szCs w:val="24"/>
                  <w:rPrChange w:id="4708" w:author="Mohammad Nayeem" w:date="2020-04-21T22:30:00Z">
                    <w:rPr>
                      <w:rFonts w:ascii="Times New Roman" w:hAnsi="Times New Roman" w:cs="Times New Roman"/>
                    </w:rPr>
                  </w:rPrChange>
                </w:rPr>
                <w:delText>,</w:delText>
              </w:r>
            </w:del>
            <w:del w:id="4709" w:author="Mohammad Nayeem" w:date="2020-04-20T20:38:00Z">
              <w:r w:rsidRPr="004E6C2C" w:rsidDel="00072DED">
                <w:rPr>
                  <w:rFonts w:ascii="Times New Roman" w:hAnsi="Times New Roman" w:cs="Times New Roman"/>
                  <w:sz w:val="24"/>
                  <w:szCs w:val="24"/>
                  <w:rPrChange w:id="4710" w:author="Mohammad Nayeem" w:date="2020-04-21T22:30:00Z">
                    <w:rPr>
                      <w:rFonts w:ascii="Times New Roman" w:hAnsi="Times New Roman" w:cs="Times New Roman"/>
                    </w:rPr>
                  </w:rPrChange>
                </w:rPr>
                <w:delText>0.90</w:delText>
              </w:r>
            </w:del>
            <w:del w:id="4711" w:author="Mohammad Nayeem" w:date="2020-04-21T21:17:00Z">
              <w:r w:rsidRPr="004E6C2C" w:rsidDel="00207654">
                <w:rPr>
                  <w:rFonts w:ascii="Times New Roman" w:hAnsi="Times New Roman" w:cs="Times New Roman"/>
                  <w:sz w:val="24"/>
                  <w:szCs w:val="24"/>
                  <w:rPrChange w:id="4712" w:author="Mohammad Nayeem" w:date="2020-04-21T22:30:00Z">
                    <w:rPr>
                      <w:rFonts w:ascii="Times New Roman" w:hAnsi="Times New Roman" w:cs="Times New Roman"/>
                    </w:rPr>
                  </w:rPrChange>
                </w:rPr>
                <w:delText>]</w:delText>
              </w:r>
            </w:del>
          </w:p>
        </w:tc>
        <w:tc>
          <w:tcPr>
            <w:tcW w:w="879" w:type="pct"/>
          </w:tcPr>
          <w:p w14:paraId="1462F2A6" w14:textId="0E227A06"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713" w:author="Mohammad Nayeem" w:date="2020-04-21T21:17:00Z"/>
                <w:rFonts w:ascii="Times New Roman" w:hAnsi="Times New Roman" w:cs="Times New Roman"/>
                <w:sz w:val="24"/>
                <w:szCs w:val="24"/>
                <w:rPrChange w:id="4714" w:author="Mohammad Nayeem" w:date="2020-04-21T22:30:00Z">
                  <w:rPr>
                    <w:del w:id="4715" w:author="Mohammad Nayeem" w:date="2020-04-21T21:17:00Z"/>
                    <w:rFonts w:ascii="Times New Roman" w:hAnsi="Times New Roman" w:cs="Times New Roman"/>
                  </w:rPr>
                </w:rPrChange>
              </w:rPr>
              <w:pPrChange w:id="471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717" w:author="Mohammad Nayeem" w:date="2020-04-21T21:17:00Z">
              <w:r w:rsidRPr="004E6C2C" w:rsidDel="00207654">
                <w:rPr>
                  <w:rFonts w:ascii="Times New Roman" w:hAnsi="Times New Roman" w:cs="Times New Roman"/>
                  <w:color w:val="000000"/>
                  <w:sz w:val="24"/>
                  <w:szCs w:val="24"/>
                  <w:rPrChange w:id="4718" w:author="Mohammad Nayeem" w:date="2020-04-21T22:30:00Z">
                    <w:rPr>
                      <w:rFonts w:ascii="Times New Roman" w:hAnsi="Times New Roman" w:cs="Times New Roman"/>
                      <w:color w:val="000000"/>
                    </w:rPr>
                  </w:rPrChange>
                </w:rPr>
                <w:delText>0.0</w:delText>
              </w:r>
            </w:del>
            <w:del w:id="4719" w:author="Mohammad Nayeem" w:date="2020-04-20T23:29:00Z">
              <w:r w:rsidRPr="004E6C2C" w:rsidDel="003F3169">
                <w:rPr>
                  <w:rFonts w:ascii="Times New Roman" w:hAnsi="Times New Roman" w:cs="Times New Roman"/>
                  <w:color w:val="000000"/>
                  <w:sz w:val="24"/>
                  <w:szCs w:val="24"/>
                  <w:rPrChange w:id="4720" w:author="Mohammad Nayeem" w:date="2020-04-21T22:30:00Z">
                    <w:rPr>
                      <w:rFonts w:ascii="Times New Roman" w:hAnsi="Times New Roman" w:cs="Times New Roman"/>
                      <w:color w:val="000000"/>
                    </w:rPr>
                  </w:rPrChange>
                </w:rPr>
                <w:delText>1</w:delText>
              </w:r>
            </w:del>
            <w:del w:id="4721" w:author="Mohammad Nayeem" w:date="2020-04-21T21:17:00Z">
              <w:r w:rsidRPr="004E6C2C" w:rsidDel="00207654">
                <w:rPr>
                  <w:rFonts w:ascii="Times New Roman" w:hAnsi="Times New Roman" w:cs="Times New Roman"/>
                  <w:color w:val="000000"/>
                  <w:sz w:val="24"/>
                  <w:szCs w:val="24"/>
                  <w:rPrChange w:id="4722" w:author="Mohammad Nayeem" w:date="2020-04-21T22:30:00Z">
                    <w:rPr>
                      <w:rFonts w:ascii="Times New Roman" w:hAnsi="Times New Roman" w:cs="Times New Roman"/>
                      <w:color w:val="000000"/>
                    </w:rPr>
                  </w:rPrChange>
                </w:rPr>
                <w:delText>6</w:delText>
              </w:r>
            </w:del>
          </w:p>
        </w:tc>
      </w:tr>
      <w:tr w:rsidR="0007114E" w:rsidRPr="004E6C2C" w:rsidDel="00207654" w14:paraId="416580A9" w14:textId="0509D94F" w:rsidTr="008B2677">
        <w:trPr>
          <w:cnfStyle w:val="000000100000" w:firstRow="0" w:lastRow="0" w:firstColumn="0" w:lastColumn="0" w:oddVBand="0" w:evenVBand="0" w:oddHBand="1" w:evenHBand="0" w:firstRowFirstColumn="0" w:firstRowLastColumn="0" w:lastRowFirstColumn="0" w:lastRowLastColumn="0"/>
          <w:del w:id="4723"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2B784B3D" w14:textId="57AAF2FE" w:rsidR="0007114E" w:rsidRPr="004E6C2C" w:rsidDel="00207654" w:rsidRDefault="0007114E">
            <w:pPr>
              <w:spacing w:line="480" w:lineRule="auto"/>
              <w:jc w:val="both"/>
              <w:rPr>
                <w:del w:id="4724" w:author="Mohammad Nayeem" w:date="2020-04-21T21:17:00Z"/>
                <w:rFonts w:ascii="Times New Roman" w:hAnsi="Times New Roman" w:cs="Times New Roman"/>
                <w:b w:val="0"/>
                <w:bCs w:val="0"/>
                <w:sz w:val="24"/>
                <w:szCs w:val="24"/>
                <w:rPrChange w:id="4725" w:author="Mohammad Nayeem" w:date="2020-04-21T22:30:00Z">
                  <w:rPr>
                    <w:del w:id="4726" w:author="Mohammad Nayeem" w:date="2020-04-21T21:17:00Z"/>
                    <w:rFonts w:ascii="Times New Roman" w:hAnsi="Times New Roman" w:cs="Times New Roman"/>
                    <w:b w:val="0"/>
                    <w:bCs w:val="0"/>
                  </w:rPr>
                </w:rPrChange>
              </w:rPr>
              <w:pPrChange w:id="4727" w:author="nayeem hasan" w:date="2020-04-22T17:14:00Z">
                <w:pPr>
                  <w:spacing w:line="480" w:lineRule="auto"/>
                </w:pPr>
              </w:pPrChange>
            </w:pPr>
            <w:del w:id="4728" w:author="Mohammad Nayeem" w:date="2020-04-20T20:37:00Z">
              <w:r w:rsidRPr="004E6C2C" w:rsidDel="0007114E">
                <w:rPr>
                  <w:rFonts w:ascii="Times New Roman" w:hAnsi="Times New Roman" w:cs="Times New Roman"/>
                  <w:sz w:val="24"/>
                  <w:szCs w:val="24"/>
                  <w:rPrChange w:id="4729" w:author="Mohammad Nayeem" w:date="2020-04-21T22:30:00Z">
                    <w:rPr>
                      <w:rFonts w:ascii="Times New Roman" w:hAnsi="Times New Roman" w:cs="Times New Roman"/>
                    </w:rPr>
                  </w:rPrChange>
                </w:rPr>
                <w:delText>Chittagong</w:delText>
              </w:r>
            </w:del>
          </w:p>
        </w:tc>
        <w:tc>
          <w:tcPr>
            <w:tcW w:w="1230" w:type="pct"/>
          </w:tcPr>
          <w:p w14:paraId="19C40F5E" w14:textId="23B26843"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730" w:author="Mohammad Nayeem" w:date="2020-04-21T21:17:00Z"/>
                <w:rFonts w:ascii="Times New Roman" w:hAnsi="Times New Roman" w:cs="Times New Roman"/>
                <w:sz w:val="24"/>
                <w:szCs w:val="24"/>
                <w:rPrChange w:id="4731" w:author="Mohammad Nayeem" w:date="2020-04-21T22:30:00Z">
                  <w:rPr>
                    <w:del w:id="4732" w:author="Mohammad Nayeem" w:date="2020-04-21T21:17:00Z"/>
                    <w:rFonts w:ascii="Times New Roman" w:hAnsi="Times New Roman" w:cs="Times New Roman"/>
                  </w:rPr>
                </w:rPrChange>
              </w:rPr>
              <w:pPrChange w:id="473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734" w:author="Mohammad Nayeem" w:date="2020-04-20T20:38:00Z">
              <w:r w:rsidRPr="004E6C2C" w:rsidDel="007A4F82">
                <w:rPr>
                  <w:rFonts w:ascii="Times New Roman" w:hAnsi="Times New Roman" w:cs="Times New Roman"/>
                  <w:sz w:val="24"/>
                  <w:szCs w:val="24"/>
                  <w:rPrChange w:id="4735" w:author="Mohammad Nayeem" w:date="2020-04-21T22:30:00Z">
                    <w:rPr>
                      <w:rFonts w:ascii="Times New Roman" w:hAnsi="Times New Roman" w:cs="Times New Roman"/>
                    </w:rPr>
                  </w:rPrChange>
                </w:rPr>
                <w:delText>0.99</w:delText>
              </w:r>
            </w:del>
          </w:p>
        </w:tc>
        <w:tc>
          <w:tcPr>
            <w:tcW w:w="1249" w:type="pct"/>
          </w:tcPr>
          <w:p w14:paraId="118E435F" w14:textId="7C5F993F"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736" w:author="Mohammad Nayeem" w:date="2020-04-21T21:17:00Z"/>
                <w:rFonts w:ascii="Times New Roman" w:hAnsi="Times New Roman" w:cs="Times New Roman"/>
                <w:sz w:val="24"/>
                <w:szCs w:val="24"/>
                <w:rPrChange w:id="4737" w:author="Mohammad Nayeem" w:date="2020-04-21T22:30:00Z">
                  <w:rPr>
                    <w:del w:id="4738" w:author="Mohammad Nayeem" w:date="2020-04-21T21:17:00Z"/>
                    <w:rFonts w:ascii="Times New Roman" w:hAnsi="Times New Roman" w:cs="Times New Roman"/>
                  </w:rPr>
                </w:rPrChange>
              </w:rPr>
              <w:pPrChange w:id="473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740" w:author="Mohammad Nayeem" w:date="2020-04-21T21:17:00Z">
              <w:r w:rsidRPr="004E6C2C" w:rsidDel="00207654">
                <w:rPr>
                  <w:rFonts w:ascii="Times New Roman" w:hAnsi="Times New Roman" w:cs="Times New Roman"/>
                  <w:sz w:val="24"/>
                  <w:szCs w:val="24"/>
                  <w:rPrChange w:id="4741" w:author="Mohammad Nayeem" w:date="2020-04-21T22:30:00Z">
                    <w:rPr>
                      <w:rFonts w:ascii="Times New Roman" w:hAnsi="Times New Roman" w:cs="Times New Roman"/>
                    </w:rPr>
                  </w:rPrChange>
                </w:rPr>
                <w:delText>[0.</w:delText>
              </w:r>
            </w:del>
            <w:del w:id="4742" w:author="Mohammad Nayeem" w:date="2020-04-20T20:39:00Z">
              <w:r w:rsidRPr="004E6C2C" w:rsidDel="005C6966">
                <w:rPr>
                  <w:rFonts w:ascii="Times New Roman" w:hAnsi="Times New Roman" w:cs="Times New Roman"/>
                  <w:sz w:val="24"/>
                  <w:szCs w:val="24"/>
                  <w:rPrChange w:id="4743" w:author="Mohammad Nayeem" w:date="2020-04-21T22:30:00Z">
                    <w:rPr>
                      <w:rFonts w:ascii="Times New Roman" w:hAnsi="Times New Roman" w:cs="Times New Roman"/>
                    </w:rPr>
                  </w:rPrChange>
                </w:rPr>
                <w:delText>71</w:delText>
              </w:r>
            </w:del>
            <w:del w:id="4744" w:author="Mohammad Nayeem" w:date="2020-04-21T21:17:00Z">
              <w:r w:rsidRPr="004E6C2C" w:rsidDel="00207654">
                <w:rPr>
                  <w:rFonts w:ascii="Times New Roman" w:hAnsi="Times New Roman" w:cs="Times New Roman"/>
                  <w:sz w:val="24"/>
                  <w:szCs w:val="24"/>
                  <w:rPrChange w:id="4745" w:author="Mohammad Nayeem" w:date="2020-04-21T22:30:00Z">
                    <w:rPr>
                      <w:rFonts w:ascii="Times New Roman" w:hAnsi="Times New Roman" w:cs="Times New Roman"/>
                    </w:rPr>
                  </w:rPrChange>
                </w:rPr>
                <w:delText>,</w:delText>
              </w:r>
            </w:del>
            <w:del w:id="4746" w:author="Mohammad Nayeem" w:date="2020-04-20T20:39:00Z">
              <w:r w:rsidRPr="004E6C2C" w:rsidDel="005C6966">
                <w:rPr>
                  <w:rFonts w:ascii="Times New Roman" w:hAnsi="Times New Roman" w:cs="Times New Roman"/>
                  <w:sz w:val="24"/>
                  <w:szCs w:val="24"/>
                  <w:rPrChange w:id="4747" w:author="Mohammad Nayeem" w:date="2020-04-21T22:30:00Z">
                    <w:rPr>
                      <w:rFonts w:ascii="Times New Roman" w:hAnsi="Times New Roman" w:cs="Times New Roman"/>
                    </w:rPr>
                  </w:rPrChange>
                </w:rPr>
                <w:delText>1.40</w:delText>
              </w:r>
            </w:del>
            <w:del w:id="4748" w:author="Mohammad Nayeem" w:date="2020-04-21T21:17:00Z">
              <w:r w:rsidRPr="004E6C2C" w:rsidDel="00207654">
                <w:rPr>
                  <w:rFonts w:ascii="Times New Roman" w:hAnsi="Times New Roman" w:cs="Times New Roman"/>
                  <w:sz w:val="24"/>
                  <w:szCs w:val="24"/>
                  <w:rPrChange w:id="4749" w:author="Mohammad Nayeem" w:date="2020-04-21T22:30:00Z">
                    <w:rPr>
                      <w:rFonts w:ascii="Times New Roman" w:hAnsi="Times New Roman" w:cs="Times New Roman"/>
                    </w:rPr>
                  </w:rPrChange>
                </w:rPr>
                <w:delText>]</w:delText>
              </w:r>
            </w:del>
          </w:p>
        </w:tc>
        <w:tc>
          <w:tcPr>
            <w:tcW w:w="879" w:type="pct"/>
          </w:tcPr>
          <w:p w14:paraId="19BB4C29" w14:textId="6D4B83BD"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750" w:author="Mohammad Nayeem" w:date="2020-04-21T21:17:00Z"/>
                <w:rFonts w:ascii="Times New Roman" w:hAnsi="Times New Roman" w:cs="Times New Roman"/>
                <w:sz w:val="24"/>
                <w:szCs w:val="24"/>
                <w:rPrChange w:id="4751" w:author="Mohammad Nayeem" w:date="2020-04-21T22:30:00Z">
                  <w:rPr>
                    <w:del w:id="4752" w:author="Mohammad Nayeem" w:date="2020-04-21T21:17:00Z"/>
                    <w:rFonts w:ascii="Times New Roman" w:hAnsi="Times New Roman" w:cs="Times New Roman"/>
                  </w:rPr>
                </w:rPrChange>
              </w:rPr>
              <w:pPrChange w:id="475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754" w:author="Mohammad Nayeem" w:date="2020-04-21T21:17:00Z">
              <w:r w:rsidRPr="004E6C2C" w:rsidDel="00207654">
                <w:rPr>
                  <w:rFonts w:ascii="Times New Roman" w:hAnsi="Times New Roman" w:cs="Times New Roman"/>
                  <w:color w:val="000000"/>
                  <w:sz w:val="24"/>
                  <w:szCs w:val="24"/>
                  <w:rPrChange w:id="4755" w:author="Mohammad Nayeem" w:date="2020-04-21T22:30:00Z">
                    <w:rPr>
                      <w:rFonts w:ascii="Times New Roman" w:hAnsi="Times New Roman" w:cs="Times New Roman"/>
                      <w:color w:val="000000"/>
                    </w:rPr>
                  </w:rPrChange>
                </w:rPr>
                <w:delText>0.</w:delText>
              </w:r>
            </w:del>
            <w:del w:id="4756" w:author="Mohammad Nayeem" w:date="2020-04-20T23:29:00Z">
              <w:r w:rsidRPr="004E6C2C" w:rsidDel="00925EB6">
                <w:rPr>
                  <w:rFonts w:ascii="Times New Roman" w:hAnsi="Times New Roman" w:cs="Times New Roman"/>
                  <w:color w:val="000000"/>
                  <w:sz w:val="24"/>
                  <w:szCs w:val="24"/>
                  <w:rPrChange w:id="4757" w:author="Mohammad Nayeem" w:date="2020-04-21T22:30:00Z">
                    <w:rPr>
                      <w:rFonts w:ascii="Times New Roman" w:hAnsi="Times New Roman" w:cs="Times New Roman"/>
                      <w:color w:val="000000"/>
                    </w:rPr>
                  </w:rPrChange>
                </w:rPr>
                <w:delText>971</w:delText>
              </w:r>
            </w:del>
          </w:p>
        </w:tc>
      </w:tr>
      <w:tr w:rsidR="0007114E" w:rsidRPr="004E6C2C" w:rsidDel="00207654" w14:paraId="033AFF10" w14:textId="5678AC7C" w:rsidTr="008B2677">
        <w:trPr>
          <w:del w:id="4758"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6E059CF9" w14:textId="3664AA4D" w:rsidR="0007114E" w:rsidRPr="004E6C2C" w:rsidDel="00207654" w:rsidRDefault="0007114E">
            <w:pPr>
              <w:spacing w:line="480" w:lineRule="auto"/>
              <w:jc w:val="both"/>
              <w:rPr>
                <w:del w:id="4759" w:author="Mohammad Nayeem" w:date="2020-04-21T21:17:00Z"/>
                <w:rFonts w:ascii="Times New Roman" w:hAnsi="Times New Roman" w:cs="Times New Roman"/>
                <w:b w:val="0"/>
                <w:bCs w:val="0"/>
                <w:sz w:val="24"/>
                <w:szCs w:val="24"/>
                <w:rPrChange w:id="4760" w:author="Mohammad Nayeem" w:date="2020-04-21T22:30:00Z">
                  <w:rPr>
                    <w:del w:id="4761" w:author="Mohammad Nayeem" w:date="2020-04-21T21:17:00Z"/>
                    <w:rFonts w:ascii="Times New Roman" w:hAnsi="Times New Roman" w:cs="Times New Roman"/>
                    <w:b w:val="0"/>
                    <w:bCs w:val="0"/>
                  </w:rPr>
                </w:rPrChange>
              </w:rPr>
              <w:pPrChange w:id="4762" w:author="nayeem hasan" w:date="2020-04-22T17:14:00Z">
                <w:pPr>
                  <w:spacing w:line="480" w:lineRule="auto"/>
                </w:pPr>
              </w:pPrChange>
            </w:pPr>
            <w:del w:id="4763" w:author="Mohammad Nayeem" w:date="2020-04-20T20:37:00Z">
              <w:r w:rsidRPr="004E6C2C" w:rsidDel="0007114E">
                <w:rPr>
                  <w:rFonts w:ascii="Times New Roman" w:hAnsi="Times New Roman" w:cs="Times New Roman"/>
                  <w:sz w:val="24"/>
                  <w:szCs w:val="24"/>
                  <w:rPrChange w:id="4764" w:author="Mohammad Nayeem" w:date="2020-04-21T22:30:00Z">
                    <w:rPr>
                      <w:rFonts w:ascii="Times New Roman" w:hAnsi="Times New Roman" w:cs="Times New Roman"/>
                    </w:rPr>
                  </w:rPrChange>
                </w:rPr>
                <w:delText>Dhaka</w:delText>
              </w:r>
            </w:del>
          </w:p>
        </w:tc>
        <w:tc>
          <w:tcPr>
            <w:tcW w:w="1230" w:type="pct"/>
          </w:tcPr>
          <w:p w14:paraId="5B431AC8" w14:textId="6A62DAFB"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765" w:author="Mohammad Nayeem" w:date="2020-04-21T21:17:00Z"/>
                <w:rFonts w:ascii="Times New Roman" w:hAnsi="Times New Roman" w:cs="Times New Roman"/>
                <w:sz w:val="24"/>
                <w:szCs w:val="24"/>
                <w:rPrChange w:id="4766" w:author="Mohammad Nayeem" w:date="2020-04-21T22:30:00Z">
                  <w:rPr>
                    <w:del w:id="4767" w:author="Mohammad Nayeem" w:date="2020-04-21T21:17:00Z"/>
                    <w:rFonts w:ascii="Times New Roman" w:hAnsi="Times New Roman" w:cs="Times New Roman"/>
                  </w:rPr>
                </w:rPrChange>
              </w:rPr>
              <w:pPrChange w:id="476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769" w:author="Mohammad Nayeem" w:date="2020-04-20T20:39:00Z">
              <w:r w:rsidRPr="004E6C2C" w:rsidDel="005E2B65">
                <w:rPr>
                  <w:rFonts w:ascii="Times New Roman" w:hAnsi="Times New Roman" w:cs="Times New Roman"/>
                  <w:sz w:val="24"/>
                  <w:szCs w:val="24"/>
                  <w:rPrChange w:id="4770" w:author="Mohammad Nayeem" w:date="2020-04-21T22:30:00Z">
                    <w:rPr>
                      <w:rFonts w:ascii="Times New Roman" w:hAnsi="Times New Roman" w:cs="Times New Roman"/>
                    </w:rPr>
                  </w:rPrChange>
                </w:rPr>
                <w:delText>0.79</w:delText>
              </w:r>
            </w:del>
          </w:p>
        </w:tc>
        <w:tc>
          <w:tcPr>
            <w:tcW w:w="1249" w:type="pct"/>
          </w:tcPr>
          <w:p w14:paraId="386761A5" w14:textId="23E5607B"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771" w:author="Mohammad Nayeem" w:date="2020-04-21T21:17:00Z"/>
                <w:rFonts w:ascii="Times New Roman" w:hAnsi="Times New Roman" w:cs="Times New Roman"/>
                <w:sz w:val="24"/>
                <w:szCs w:val="24"/>
                <w:rPrChange w:id="4772" w:author="Mohammad Nayeem" w:date="2020-04-21T22:30:00Z">
                  <w:rPr>
                    <w:del w:id="4773" w:author="Mohammad Nayeem" w:date="2020-04-21T21:17:00Z"/>
                    <w:rFonts w:ascii="Times New Roman" w:hAnsi="Times New Roman" w:cs="Times New Roman"/>
                  </w:rPr>
                </w:rPrChange>
              </w:rPr>
              <w:pPrChange w:id="477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775" w:author="Mohammad Nayeem" w:date="2020-04-21T21:17:00Z">
              <w:r w:rsidRPr="004E6C2C" w:rsidDel="00207654">
                <w:rPr>
                  <w:rFonts w:ascii="Times New Roman" w:hAnsi="Times New Roman" w:cs="Times New Roman"/>
                  <w:sz w:val="24"/>
                  <w:szCs w:val="24"/>
                  <w:rPrChange w:id="4776" w:author="Mohammad Nayeem" w:date="2020-04-21T22:30:00Z">
                    <w:rPr>
                      <w:rFonts w:ascii="Times New Roman" w:hAnsi="Times New Roman" w:cs="Times New Roman"/>
                    </w:rPr>
                  </w:rPrChange>
                </w:rPr>
                <w:delText>[0.</w:delText>
              </w:r>
            </w:del>
            <w:del w:id="4777" w:author="Mohammad Nayeem" w:date="2020-04-20T21:09:00Z">
              <w:r w:rsidRPr="004E6C2C" w:rsidDel="00B85E03">
                <w:rPr>
                  <w:rFonts w:ascii="Times New Roman" w:hAnsi="Times New Roman" w:cs="Times New Roman"/>
                  <w:sz w:val="24"/>
                  <w:szCs w:val="24"/>
                  <w:rPrChange w:id="4778" w:author="Mohammad Nayeem" w:date="2020-04-21T22:30:00Z">
                    <w:rPr>
                      <w:rFonts w:ascii="Times New Roman" w:hAnsi="Times New Roman" w:cs="Times New Roman"/>
                    </w:rPr>
                  </w:rPrChange>
                </w:rPr>
                <w:delText>54</w:delText>
              </w:r>
            </w:del>
            <w:del w:id="4779" w:author="Mohammad Nayeem" w:date="2020-04-21T21:17:00Z">
              <w:r w:rsidRPr="004E6C2C" w:rsidDel="00207654">
                <w:rPr>
                  <w:rFonts w:ascii="Times New Roman" w:hAnsi="Times New Roman" w:cs="Times New Roman"/>
                  <w:sz w:val="24"/>
                  <w:szCs w:val="24"/>
                  <w:rPrChange w:id="4780" w:author="Mohammad Nayeem" w:date="2020-04-21T22:30:00Z">
                    <w:rPr>
                      <w:rFonts w:ascii="Times New Roman" w:hAnsi="Times New Roman" w:cs="Times New Roman"/>
                    </w:rPr>
                  </w:rPrChange>
                </w:rPr>
                <w:delText>,1.</w:delText>
              </w:r>
            </w:del>
            <w:del w:id="4781" w:author="Mohammad Nayeem" w:date="2020-04-20T21:10:00Z">
              <w:r w:rsidRPr="004E6C2C" w:rsidDel="00B85E03">
                <w:rPr>
                  <w:rFonts w:ascii="Times New Roman" w:hAnsi="Times New Roman" w:cs="Times New Roman"/>
                  <w:sz w:val="24"/>
                  <w:szCs w:val="24"/>
                  <w:rPrChange w:id="4782" w:author="Mohammad Nayeem" w:date="2020-04-21T22:30:00Z">
                    <w:rPr>
                      <w:rFonts w:ascii="Times New Roman" w:hAnsi="Times New Roman" w:cs="Times New Roman"/>
                    </w:rPr>
                  </w:rPrChange>
                </w:rPr>
                <w:delText>15</w:delText>
              </w:r>
            </w:del>
            <w:del w:id="4783" w:author="Mohammad Nayeem" w:date="2020-04-21T21:17:00Z">
              <w:r w:rsidRPr="004E6C2C" w:rsidDel="00207654">
                <w:rPr>
                  <w:rFonts w:ascii="Times New Roman" w:hAnsi="Times New Roman" w:cs="Times New Roman"/>
                  <w:sz w:val="24"/>
                  <w:szCs w:val="24"/>
                  <w:rPrChange w:id="4784" w:author="Mohammad Nayeem" w:date="2020-04-21T22:30:00Z">
                    <w:rPr>
                      <w:rFonts w:ascii="Times New Roman" w:hAnsi="Times New Roman" w:cs="Times New Roman"/>
                    </w:rPr>
                  </w:rPrChange>
                </w:rPr>
                <w:delText>]</w:delText>
              </w:r>
            </w:del>
          </w:p>
        </w:tc>
        <w:tc>
          <w:tcPr>
            <w:tcW w:w="879" w:type="pct"/>
          </w:tcPr>
          <w:p w14:paraId="7119BB80" w14:textId="4D307155"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785" w:author="Mohammad Nayeem" w:date="2020-04-21T21:17:00Z"/>
                <w:rFonts w:ascii="Times New Roman" w:hAnsi="Times New Roman" w:cs="Times New Roman"/>
                <w:sz w:val="24"/>
                <w:szCs w:val="24"/>
                <w:rPrChange w:id="4786" w:author="Mohammad Nayeem" w:date="2020-04-21T22:30:00Z">
                  <w:rPr>
                    <w:del w:id="4787" w:author="Mohammad Nayeem" w:date="2020-04-21T21:17:00Z"/>
                    <w:rFonts w:ascii="Times New Roman" w:hAnsi="Times New Roman" w:cs="Times New Roman"/>
                  </w:rPr>
                </w:rPrChange>
              </w:rPr>
              <w:pPrChange w:id="478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789" w:author="Mohammad Nayeem" w:date="2020-04-21T21:17:00Z">
              <w:r w:rsidRPr="004E6C2C" w:rsidDel="00207654">
                <w:rPr>
                  <w:rFonts w:ascii="Times New Roman" w:hAnsi="Times New Roman" w:cs="Times New Roman"/>
                  <w:color w:val="000000"/>
                  <w:sz w:val="24"/>
                  <w:szCs w:val="24"/>
                  <w:rPrChange w:id="4790" w:author="Mohammad Nayeem" w:date="2020-04-21T22:30:00Z">
                    <w:rPr>
                      <w:rFonts w:ascii="Times New Roman" w:hAnsi="Times New Roman" w:cs="Times New Roman"/>
                      <w:color w:val="000000"/>
                    </w:rPr>
                  </w:rPrChange>
                </w:rPr>
                <w:delText>0.</w:delText>
              </w:r>
            </w:del>
            <w:del w:id="4791" w:author="Mohammad Nayeem" w:date="2020-04-20T23:30:00Z">
              <w:r w:rsidRPr="004E6C2C" w:rsidDel="00925EB6">
                <w:rPr>
                  <w:rFonts w:ascii="Times New Roman" w:hAnsi="Times New Roman" w:cs="Times New Roman"/>
                  <w:color w:val="000000"/>
                  <w:sz w:val="24"/>
                  <w:szCs w:val="24"/>
                  <w:rPrChange w:id="4792" w:author="Mohammad Nayeem" w:date="2020-04-21T22:30:00Z">
                    <w:rPr>
                      <w:rFonts w:ascii="Times New Roman" w:hAnsi="Times New Roman" w:cs="Times New Roman"/>
                      <w:color w:val="000000"/>
                    </w:rPr>
                  </w:rPrChange>
                </w:rPr>
                <w:delText>2</w:delText>
              </w:r>
            </w:del>
            <w:del w:id="4793" w:author="Mohammad Nayeem" w:date="2020-04-20T23:29:00Z">
              <w:r w:rsidRPr="004E6C2C" w:rsidDel="00925EB6">
                <w:rPr>
                  <w:rFonts w:ascii="Times New Roman" w:hAnsi="Times New Roman" w:cs="Times New Roman"/>
                  <w:color w:val="000000"/>
                  <w:sz w:val="24"/>
                  <w:szCs w:val="24"/>
                  <w:rPrChange w:id="4794" w:author="Mohammad Nayeem" w:date="2020-04-21T22:30:00Z">
                    <w:rPr>
                      <w:rFonts w:ascii="Times New Roman" w:hAnsi="Times New Roman" w:cs="Times New Roman"/>
                      <w:color w:val="000000"/>
                    </w:rPr>
                  </w:rPrChange>
                </w:rPr>
                <w:delText>19</w:delText>
              </w:r>
            </w:del>
          </w:p>
        </w:tc>
      </w:tr>
      <w:tr w:rsidR="0007114E" w:rsidRPr="004E6C2C" w:rsidDel="00207654" w14:paraId="77717617" w14:textId="44FF5FE7" w:rsidTr="008B2677">
        <w:trPr>
          <w:cnfStyle w:val="000000100000" w:firstRow="0" w:lastRow="0" w:firstColumn="0" w:lastColumn="0" w:oddVBand="0" w:evenVBand="0" w:oddHBand="1" w:evenHBand="0" w:firstRowFirstColumn="0" w:firstRowLastColumn="0" w:lastRowFirstColumn="0" w:lastRowLastColumn="0"/>
          <w:del w:id="4795"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0957A91C" w14:textId="6FE2558C" w:rsidR="0007114E" w:rsidRPr="004E6C2C" w:rsidDel="00207654" w:rsidRDefault="0007114E">
            <w:pPr>
              <w:spacing w:line="480" w:lineRule="auto"/>
              <w:jc w:val="both"/>
              <w:rPr>
                <w:del w:id="4796" w:author="Mohammad Nayeem" w:date="2020-04-21T21:17:00Z"/>
                <w:rFonts w:ascii="Times New Roman" w:hAnsi="Times New Roman" w:cs="Times New Roman"/>
                <w:b w:val="0"/>
                <w:bCs w:val="0"/>
                <w:sz w:val="24"/>
                <w:szCs w:val="24"/>
                <w:rPrChange w:id="4797" w:author="Mohammad Nayeem" w:date="2020-04-21T22:30:00Z">
                  <w:rPr>
                    <w:del w:id="4798" w:author="Mohammad Nayeem" w:date="2020-04-21T21:17:00Z"/>
                    <w:rFonts w:ascii="Times New Roman" w:hAnsi="Times New Roman" w:cs="Times New Roman"/>
                    <w:b w:val="0"/>
                    <w:bCs w:val="0"/>
                  </w:rPr>
                </w:rPrChange>
              </w:rPr>
              <w:pPrChange w:id="4799" w:author="nayeem hasan" w:date="2020-04-22T17:14:00Z">
                <w:pPr>
                  <w:spacing w:line="480" w:lineRule="auto"/>
                </w:pPr>
              </w:pPrChange>
            </w:pPr>
            <w:del w:id="4800" w:author="Mohammad Nayeem" w:date="2020-04-20T20:37:00Z">
              <w:r w:rsidRPr="004E6C2C" w:rsidDel="0007114E">
                <w:rPr>
                  <w:rFonts w:ascii="Times New Roman" w:hAnsi="Times New Roman" w:cs="Times New Roman"/>
                  <w:sz w:val="24"/>
                  <w:szCs w:val="24"/>
                  <w:rPrChange w:id="4801" w:author="Mohammad Nayeem" w:date="2020-04-21T22:30:00Z">
                    <w:rPr>
                      <w:rFonts w:ascii="Times New Roman" w:hAnsi="Times New Roman" w:cs="Times New Roman"/>
                    </w:rPr>
                  </w:rPrChange>
                </w:rPr>
                <w:delText>Khulna</w:delText>
              </w:r>
            </w:del>
          </w:p>
        </w:tc>
        <w:tc>
          <w:tcPr>
            <w:tcW w:w="1230" w:type="pct"/>
          </w:tcPr>
          <w:p w14:paraId="188637F6" w14:textId="75A2EE0D"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802" w:author="Mohammad Nayeem" w:date="2020-04-21T21:17:00Z"/>
                <w:rFonts w:ascii="Times New Roman" w:hAnsi="Times New Roman" w:cs="Times New Roman"/>
                <w:sz w:val="24"/>
                <w:szCs w:val="24"/>
                <w:rPrChange w:id="4803" w:author="Mohammad Nayeem" w:date="2020-04-21T22:30:00Z">
                  <w:rPr>
                    <w:del w:id="4804" w:author="Mohammad Nayeem" w:date="2020-04-21T21:17:00Z"/>
                    <w:rFonts w:ascii="Times New Roman" w:hAnsi="Times New Roman" w:cs="Times New Roman"/>
                  </w:rPr>
                </w:rPrChange>
              </w:rPr>
              <w:pPrChange w:id="480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806" w:author="Mohammad Nayeem" w:date="2020-04-20T21:10:00Z">
              <w:r w:rsidRPr="004E6C2C" w:rsidDel="00CD1720">
                <w:rPr>
                  <w:rFonts w:ascii="Times New Roman" w:hAnsi="Times New Roman" w:cs="Times New Roman"/>
                  <w:sz w:val="24"/>
                  <w:szCs w:val="24"/>
                  <w:rPrChange w:id="4807" w:author="Mohammad Nayeem" w:date="2020-04-21T22:30:00Z">
                    <w:rPr>
                      <w:rFonts w:ascii="Times New Roman" w:hAnsi="Times New Roman" w:cs="Times New Roman"/>
                    </w:rPr>
                  </w:rPrChange>
                </w:rPr>
                <w:delText>0.71</w:delText>
              </w:r>
            </w:del>
          </w:p>
        </w:tc>
        <w:tc>
          <w:tcPr>
            <w:tcW w:w="1249" w:type="pct"/>
          </w:tcPr>
          <w:p w14:paraId="701DA173" w14:textId="02735EF5"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808" w:author="Mohammad Nayeem" w:date="2020-04-21T21:17:00Z"/>
                <w:rFonts w:ascii="Times New Roman" w:hAnsi="Times New Roman" w:cs="Times New Roman"/>
                <w:sz w:val="24"/>
                <w:szCs w:val="24"/>
                <w:rPrChange w:id="4809" w:author="Mohammad Nayeem" w:date="2020-04-21T22:30:00Z">
                  <w:rPr>
                    <w:del w:id="4810" w:author="Mohammad Nayeem" w:date="2020-04-21T21:17:00Z"/>
                    <w:rFonts w:ascii="Times New Roman" w:hAnsi="Times New Roman" w:cs="Times New Roman"/>
                  </w:rPr>
                </w:rPrChange>
              </w:rPr>
              <w:pPrChange w:id="481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812" w:author="Mohammad Nayeem" w:date="2020-04-21T21:17:00Z">
              <w:r w:rsidRPr="004E6C2C" w:rsidDel="00207654">
                <w:rPr>
                  <w:rFonts w:ascii="Times New Roman" w:hAnsi="Times New Roman" w:cs="Times New Roman"/>
                  <w:sz w:val="24"/>
                  <w:szCs w:val="24"/>
                  <w:rPrChange w:id="4813" w:author="Mohammad Nayeem" w:date="2020-04-21T22:30:00Z">
                    <w:rPr>
                      <w:rFonts w:ascii="Times New Roman" w:hAnsi="Times New Roman" w:cs="Times New Roman"/>
                    </w:rPr>
                  </w:rPrChange>
                </w:rPr>
                <w:delText>[0.</w:delText>
              </w:r>
            </w:del>
            <w:del w:id="4814" w:author="Mohammad Nayeem" w:date="2020-04-20T21:10:00Z">
              <w:r w:rsidRPr="004E6C2C" w:rsidDel="00CD1720">
                <w:rPr>
                  <w:rFonts w:ascii="Times New Roman" w:hAnsi="Times New Roman" w:cs="Times New Roman"/>
                  <w:sz w:val="24"/>
                  <w:szCs w:val="24"/>
                  <w:rPrChange w:id="4815" w:author="Mohammad Nayeem" w:date="2020-04-21T22:30:00Z">
                    <w:rPr>
                      <w:rFonts w:ascii="Times New Roman" w:hAnsi="Times New Roman" w:cs="Times New Roman"/>
                    </w:rPr>
                  </w:rPrChange>
                </w:rPr>
                <w:delText>46</w:delText>
              </w:r>
            </w:del>
            <w:del w:id="4816" w:author="Mohammad Nayeem" w:date="2020-04-21T21:17:00Z">
              <w:r w:rsidRPr="004E6C2C" w:rsidDel="00207654">
                <w:rPr>
                  <w:rFonts w:ascii="Times New Roman" w:hAnsi="Times New Roman" w:cs="Times New Roman"/>
                  <w:sz w:val="24"/>
                  <w:szCs w:val="24"/>
                  <w:rPrChange w:id="4817" w:author="Mohammad Nayeem" w:date="2020-04-21T22:30:00Z">
                    <w:rPr>
                      <w:rFonts w:ascii="Times New Roman" w:hAnsi="Times New Roman" w:cs="Times New Roman"/>
                    </w:rPr>
                  </w:rPrChange>
                </w:rPr>
                <w:delText>,1</w:delText>
              </w:r>
            </w:del>
            <w:del w:id="4818" w:author="Mohammad Nayeem" w:date="2020-04-20T21:10:00Z">
              <w:r w:rsidRPr="004E6C2C" w:rsidDel="00CD1720">
                <w:rPr>
                  <w:rFonts w:ascii="Times New Roman" w:hAnsi="Times New Roman" w:cs="Times New Roman"/>
                  <w:sz w:val="24"/>
                  <w:szCs w:val="24"/>
                  <w:rPrChange w:id="4819" w:author="Mohammad Nayeem" w:date="2020-04-21T22:30:00Z">
                    <w:rPr>
                      <w:rFonts w:ascii="Times New Roman" w:hAnsi="Times New Roman" w:cs="Times New Roman"/>
                    </w:rPr>
                  </w:rPrChange>
                </w:rPr>
                <w:delText>.10</w:delText>
              </w:r>
            </w:del>
            <w:del w:id="4820" w:author="Mohammad Nayeem" w:date="2020-04-21T21:17:00Z">
              <w:r w:rsidRPr="004E6C2C" w:rsidDel="00207654">
                <w:rPr>
                  <w:rFonts w:ascii="Times New Roman" w:hAnsi="Times New Roman" w:cs="Times New Roman"/>
                  <w:sz w:val="24"/>
                  <w:szCs w:val="24"/>
                  <w:rPrChange w:id="4821" w:author="Mohammad Nayeem" w:date="2020-04-21T22:30:00Z">
                    <w:rPr>
                      <w:rFonts w:ascii="Times New Roman" w:hAnsi="Times New Roman" w:cs="Times New Roman"/>
                    </w:rPr>
                  </w:rPrChange>
                </w:rPr>
                <w:delText>]</w:delText>
              </w:r>
            </w:del>
          </w:p>
        </w:tc>
        <w:tc>
          <w:tcPr>
            <w:tcW w:w="879" w:type="pct"/>
          </w:tcPr>
          <w:p w14:paraId="3BC7B4D7" w14:textId="162C8538"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822" w:author="Mohammad Nayeem" w:date="2020-04-21T21:17:00Z"/>
                <w:rFonts w:ascii="Times New Roman" w:hAnsi="Times New Roman" w:cs="Times New Roman"/>
                <w:sz w:val="24"/>
                <w:szCs w:val="24"/>
                <w:rPrChange w:id="4823" w:author="Mohammad Nayeem" w:date="2020-04-21T22:30:00Z">
                  <w:rPr>
                    <w:del w:id="4824" w:author="Mohammad Nayeem" w:date="2020-04-21T21:17:00Z"/>
                    <w:rFonts w:ascii="Times New Roman" w:hAnsi="Times New Roman" w:cs="Times New Roman"/>
                  </w:rPr>
                </w:rPrChange>
              </w:rPr>
              <w:pPrChange w:id="482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826" w:author="Mohammad Nayeem" w:date="2020-04-21T21:17:00Z">
              <w:r w:rsidRPr="004E6C2C" w:rsidDel="00207654">
                <w:rPr>
                  <w:rFonts w:ascii="Times New Roman" w:hAnsi="Times New Roman" w:cs="Times New Roman"/>
                  <w:color w:val="000000"/>
                  <w:sz w:val="24"/>
                  <w:szCs w:val="24"/>
                  <w:rPrChange w:id="4827" w:author="Mohammad Nayeem" w:date="2020-04-21T22:30:00Z">
                    <w:rPr>
                      <w:rFonts w:ascii="Times New Roman" w:hAnsi="Times New Roman" w:cs="Times New Roman"/>
                      <w:color w:val="000000"/>
                    </w:rPr>
                  </w:rPrChange>
                </w:rPr>
                <w:delText>0.</w:delText>
              </w:r>
            </w:del>
            <w:del w:id="4828" w:author="Mohammad Nayeem" w:date="2020-04-20T23:30:00Z">
              <w:r w:rsidRPr="004E6C2C" w:rsidDel="00925EB6">
                <w:rPr>
                  <w:rFonts w:ascii="Times New Roman" w:hAnsi="Times New Roman" w:cs="Times New Roman"/>
                  <w:color w:val="000000"/>
                  <w:sz w:val="24"/>
                  <w:szCs w:val="24"/>
                  <w:rPrChange w:id="4829" w:author="Mohammad Nayeem" w:date="2020-04-21T22:30:00Z">
                    <w:rPr>
                      <w:rFonts w:ascii="Times New Roman" w:hAnsi="Times New Roman" w:cs="Times New Roman"/>
                      <w:color w:val="000000"/>
                    </w:rPr>
                  </w:rPrChange>
                </w:rPr>
                <w:delText>122</w:delText>
              </w:r>
            </w:del>
          </w:p>
        </w:tc>
      </w:tr>
      <w:tr w:rsidR="0007114E" w:rsidRPr="004E6C2C" w:rsidDel="00207654" w14:paraId="772C80F7" w14:textId="2EEDC5E0" w:rsidTr="008B2677">
        <w:trPr>
          <w:del w:id="4830"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6CC5654" w14:textId="1EB3AAC5" w:rsidR="0007114E" w:rsidRPr="004E6C2C" w:rsidDel="00207654" w:rsidRDefault="0007114E">
            <w:pPr>
              <w:spacing w:line="480" w:lineRule="auto"/>
              <w:jc w:val="both"/>
              <w:rPr>
                <w:del w:id="4831" w:author="Mohammad Nayeem" w:date="2020-04-21T21:17:00Z"/>
                <w:rFonts w:ascii="Times New Roman" w:hAnsi="Times New Roman" w:cs="Times New Roman"/>
                <w:b w:val="0"/>
                <w:bCs w:val="0"/>
                <w:sz w:val="24"/>
                <w:szCs w:val="24"/>
                <w:rPrChange w:id="4832" w:author="Mohammad Nayeem" w:date="2020-04-21T22:30:00Z">
                  <w:rPr>
                    <w:del w:id="4833" w:author="Mohammad Nayeem" w:date="2020-04-21T21:17:00Z"/>
                    <w:rFonts w:ascii="Times New Roman" w:hAnsi="Times New Roman" w:cs="Times New Roman"/>
                    <w:b w:val="0"/>
                    <w:bCs w:val="0"/>
                  </w:rPr>
                </w:rPrChange>
              </w:rPr>
              <w:pPrChange w:id="4834" w:author="nayeem hasan" w:date="2020-04-22T17:14:00Z">
                <w:pPr>
                  <w:spacing w:line="480" w:lineRule="auto"/>
                </w:pPr>
              </w:pPrChange>
            </w:pPr>
            <w:del w:id="4835" w:author="Mohammad Nayeem" w:date="2020-04-20T20:37:00Z">
              <w:r w:rsidRPr="004E6C2C" w:rsidDel="0007114E">
                <w:rPr>
                  <w:rFonts w:ascii="Times New Roman" w:hAnsi="Times New Roman" w:cs="Times New Roman"/>
                  <w:sz w:val="24"/>
                  <w:szCs w:val="24"/>
                  <w:rPrChange w:id="4836" w:author="Mohammad Nayeem" w:date="2020-04-21T22:30:00Z">
                    <w:rPr>
                      <w:rFonts w:ascii="Times New Roman" w:hAnsi="Times New Roman" w:cs="Times New Roman"/>
                    </w:rPr>
                  </w:rPrChange>
                </w:rPr>
                <w:delText>Rajshahi</w:delText>
              </w:r>
            </w:del>
          </w:p>
        </w:tc>
        <w:tc>
          <w:tcPr>
            <w:tcW w:w="1230" w:type="pct"/>
          </w:tcPr>
          <w:p w14:paraId="649839BB" w14:textId="5681433B"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837" w:author="Mohammad Nayeem" w:date="2020-04-21T21:17:00Z"/>
                <w:rFonts w:ascii="Times New Roman" w:hAnsi="Times New Roman" w:cs="Times New Roman"/>
                <w:sz w:val="24"/>
                <w:szCs w:val="24"/>
                <w:rPrChange w:id="4838" w:author="Mohammad Nayeem" w:date="2020-04-21T22:30:00Z">
                  <w:rPr>
                    <w:del w:id="4839" w:author="Mohammad Nayeem" w:date="2020-04-21T21:17:00Z"/>
                    <w:rFonts w:ascii="Times New Roman" w:hAnsi="Times New Roman" w:cs="Times New Roman"/>
                  </w:rPr>
                </w:rPrChange>
              </w:rPr>
              <w:pPrChange w:id="484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841" w:author="Mohammad Nayeem" w:date="2020-04-20T21:10:00Z">
              <w:r w:rsidRPr="004E6C2C" w:rsidDel="00496B71">
                <w:rPr>
                  <w:rFonts w:ascii="Times New Roman" w:hAnsi="Times New Roman" w:cs="Times New Roman"/>
                  <w:sz w:val="24"/>
                  <w:szCs w:val="24"/>
                  <w:rPrChange w:id="4842" w:author="Mohammad Nayeem" w:date="2020-04-21T22:30:00Z">
                    <w:rPr>
                      <w:rFonts w:ascii="Times New Roman" w:hAnsi="Times New Roman" w:cs="Times New Roman"/>
                    </w:rPr>
                  </w:rPrChange>
                </w:rPr>
                <w:delText>0.69</w:delText>
              </w:r>
            </w:del>
          </w:p>
        </w:tc>
        <w:tc>
          <w:tcPr>
            <w:tcW w:w="1249" w:type="pct"/>
          </w:tcPr>
          <w:p w14:paraId="3EEBA628" w14:textId="3BB63F3D"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843" w:author="Mohammad Nayeem" w:date="2020-04-21T21:17:00Z"/>
                <w:rFonts w:ascii="Times New Roman" w:hAnsi="Times New Roman" w:cs="Times New Roman"/>
                <w:sz w:val="24"/>
                <w:szCs w:val="24"/>
                <w:rPrChange w:id="4844" w:author="Mohammad Nayeem" w:date="2020-04-21T22:30:00Z">
                  <w:rPr>
                    <w:del w:id="4845" w:author="Mohammad Nayeem" w:date="2020-04-21T21:17:00Z"/>
                    <w:rFonts w:ascii="Times New Roman" w:hAnsi="Times New Roman" w:cs="Times New Roman"/>
                  </w:rPr>
                </w:rPrChange>
              </w:rPr>
              <w:pPrChange w:id="484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847" w:author="Mohammad Nayeem" w:date="2020-04-21T21:17:00Z">
              <w:r w:rsidRPr="004E6C2C" w:rsidDel="00207654">
                <w:rPr>
                  <w:rFonts w:ascii="Times New Roman" w:hAnsi="Times New Roman" w:cs="Times New Roman"/>
                  <w:sz w:val="24"/>
                  <w:szCs w:val="24"/>
                  <w:rPrChange w:id="4848" w:author="Mohammad Nayeem" w:date="2020-04-21T22:30:00Z">
                    <w:rPr>
                      <w:rFonts w:ascii="Times New Roman" w:hAnsi="Times New Roman" w:cs="Times New Roman"/>
                    </w:rPr>
                  </w:rPrChange>
                </w:rPr>
                <w:delText>[0.</w:delText>
              </w:r>
            </w:del>
            <w:del w:id="4849" w:author="Mohammad Nayeem" w:date="2020-04-20T21:10:00Z">
              <w:r w:rsidRPr="004E6C2C" w:rsidDel="00496B71">
                <w:rPr>
                  <w:rFonts w:ascii="Times New Roman" w:hAnsi="Times New Roman" w:cs="Times New Roman"/>
                  <w:sz w:val="24"/>
                  <w:szCs w:val="24"/>
                  <w:rPrChange w:id="4850" w:author="Mohammad Nayeem" w:date="2020-04-21T22:30:00Z">
                    <w:rPr>
                      <w:rFonts w:ascii="Times New Roman" w:hAnsi="Times New Roman" w:cs="Times New Roman"/>
                    </w:rPr>
                  </w:rPrChange>
                </w:rPr>
                <w:delText>44</w:delText>
              </w:r>
            </w:del>
            <w:del w:id="4851" w:author="Mohammad Nayeem" w:date="2020-04-21T21:17:00Z">
              <w:r w:rsidRPr="004E6C2C" w:rsidDel="00207654">
                <w:rPr>
                  <w:rFonts w:ascii="Times New Roman" w:hAnsi="Times New Roman" w:cs="Times New Roman"/>
                  <w:sz w:val="24"/>
                  <w:szCs w:val="24"/>
                  <w:rPrChange w:id="4852" w:author="Mohammad Nayeem" w:date="2020-04-21T22:30:00Z">
                    <w:rPr>
                      <w:rFonts w:ascii="Times New Roman" w:hAnsi="Times New Roman" w:cs="Times New Roman"/>
                    </w:rPr>
                  </w:rPrChange>
                </w:rPr>
                <w:delText>,</w:delText>
              </w:r>
            </w:del>
            <w:del w:id="4853" w:author="Mohammad Nayeem" w:date="2020-04-20T21:11:00Z">
              <w:r w:rsidRPr="004E6C2C" w:rsidDel="00496B71">
                <w:rPr>
                  <w:rFonts w:ascii="Times New Roman" w:hAnsi="Times New Roman" w:cs="Times New Roman"/>
                  <w:sz w:val="24"/>
                  <w:szCs w:val="24"/>
                  <w:rPrChange w:id="4854" w:author="Mohammad Nayeem" w:date="2020-04-21T22:30:00Z">
                    <w:rPr>
                      <w:rFonts w:ascii="Times New Roman" w:hAnsi="Times New Roman" w:cs="Times New Roman"/>
                    </w:rPr>
                  </w:rPrChange>
                </w:rPr>
                <w:delText>1.09</w:delText>
              </w:r>
            </w:del>
            <w:del w:id="4855" w:author="Mohammad Nayeem" w:date="2020-04-21T21:17:00Z">
              <w:r w:rsidRPr="004E6C2C" w:rsidDel="00207654">
                <w:rPr>
                  <w:rFonts w:ascii="Times New Roman" w:hAnsi="Times New Roman" w:cs="Times New Roman"/>
                  <w:sz w:val="24"/>
                  <w:szCs w:val="24"/>
                  <w:rPrChange w:id="4856" w:author="Mohammad Nayeem" w:date="2020-04-21T22:30:00Z">
                    <w:rPr>
                      <w:rFonts w:ascii="Times New Roman" w:hAnsi="Times New Roman" w:cs="Times New Roman"/>
                    </w:rPr>
                  </w:rPrChange>
                </w:rPr>
                <w:delText>]</w:delText>
              </w:r>
            </w:del>
          </w:p>
        </w:tc>
        <w:tc>
          <w:tcPr>
            <w:tcW w:w="879" w:type="pct"/>
          </w:tcPr>
          <w:p w14:paraId="71522398" w14:textId="048CF709"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857" w:author="Mohammad Nayeem" w:date="2020-04-21T21:17:00Z"/>
                <w:rFonts w:ascii="Times New Roman" w:hAnsi="Times New Roman" w:cs="Times New Roman"/>
                <w:sz w:val="24"/>
                <w:szCs w:val="24"/>
                <w:rPrChange w:id="4858" w:author="Mohammad Nayeem" w:date="2020-04-21T22:30:00Z">
                  <w:rPr>
                    <w:del w:id="4859" w:author="Mohammad Nayeem" w:date="2020-04-21T21:17:00Z"/>
                    <w:rFonts w:ascii="Times New Roman" w:hAnsi="Times New Roman" w:cs="Times New Roman"/>
                  </w:rPr>
                </w:rPrChange>
              </w:rPr>
              <w:pPrChange w:id="486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861" w:author="Mohammad Nayeem" w:date="2020-04-21T21:17:00Z">
              <w:r w:rsidRPr="004E6C2C" w:rsidDel="00207654">
                <w:rPr>
                  <w:rFonts w:ascii="Times New Roman" w:hAnsi="Times New Roman" w:cs="Times New Roman"/>
                  <w:color w:val="000000"/>
                  <w:sz w:val="24"/>
                  <w:szCs w:val="24"/>
                  <w:rPrChange w:id="4862" w:author="Mohammad Nayeem" w:date="2020-04-21T22:30:00Z">
                    <w:rPr>
                      <w:rFonts w:ascii="Times New Roman" w:hAnsi="Times New Roman" w:cs="Times New Roman"/>
                      <w:color w:val="000000"/>
                    </w:rPr>
                  </w:rPrChange>
                </w:rPr>
                <w:delText>0.1</w:delText>
              </w:r>
            </w:del>
            <w:del w:id="4863" w:author="Mohammad Nayeem" w:date="2020-04-20T23:30:00Z">
              <w:r w:rsidRPr="004E6C2C" w:rsidDel="00925EB6">
                <w:rPr>
                  <w:rFonts w:ascii="Times New Roman" w:hAnsi="Times New Roman" w:cs="Times New Roman"/>
                  <w:color w:val="000000"/>
                  <w:sz w:val="24"/>
                  <w:szCs w:val="24"/>
                  <w:rPrChange w:id="4864" w:author="Mohammad Nayeem" w:date="2020-04-21T22:30:00Z">
                    <w:rPr>
                      <w:rFonts w:ascii="Times New Roman" w:hAnsi="Times New Roman" w:cs="Times New Roman"/>
                      <w:color w:val="000000"/>
                    </w:rPr>
                  </w:rPrChange>
                </w:rPr>
                <w:delText>12</w:delText>
              </w:r>
            </w:del>
          </w:p>
        </w:tc>
      </w:tr>
      <w:tr w:rsidR="0007114E" w:rsidRPr="004E6C2C" w:rsidDel="00207654" w14:paraId="43DD0997" w14:textId="7162A737" w:rsidTr="008B2677">
        <w:trPr>
          <w:cnfStyle w:val="000000100000" w:firstRow="0" w:lastRow="0" w:firstColumn="0" w:lastColumn="0" w:oddVBand="0" w:evenVBand="0" w:oddHBand="1" w:evenHBand="0" w:firstRowFirstColumn="0" w:firstRowLastColumn="0" w:lastRowFirstColumn="0" w:lastRowLastColumn="0"/>
          <w:del w:id="4865"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015C8297" w14:textId="389F0D93" w:rsidR="0007114E" w:rsidRPr="004E6C2C" w:rsidDel="00207654" w:rsidRDefault="0007114E">
            <w:pPr>
              <w:spacing w:line="480" w:lineRule="auto"/>
              <w:jc w:val="both"/>
              <w:rPr>
                <w:del w:id="4866" w:author="Mohammad Nayeem" w:date="2020-04-21T21:17:00Z"/>
                <w:rFonts w:ascii="Times New Roman" w:hAnsi="Times New Roman" w:cs="Times New Roman"/>
                <w:b w:val="0"/>
                <w:bCs w:val="0"/>
                <w:sz w:val="24"/>
                <w:szCs w:val="24"/>
                <w:rPrChange w:id="4867" w:author="Mohammad Nayeem" w:date="2020-04-21T22:30:00Z">
                  <w:rPr>
                    <w:del w:id="4868" w:author="Mohammad Nayeem" w:date="2020-04-21T21:17:00Z"/>
                    <w:rFonts w:ascii="Times New Roman" w:hAnsi="Times New Roman" w:cs="Times New Roman"/>
                    <w:b w:val="0"/>
                    <w:bCs w:val="0"/>
                  </w:rPr>
                </w:rPrChange>
              </w:rPr>
              <w:pPrChange w:id="4869" w:author="nayeem hasan" w:date="2020-04-22T17:14:00Z">
                <w:pPr>
                  <w:spacing w:line="480" w:lineRule="auto"/>
                </w:pPr>
              </w:pPrChange>
            </w:pPr>
            <w:del w:id="4870" w:author="Mohammad Nayeem" w:date="2020-04-20T20:37:00Z">
              <w:r w:rsidRPr="004E6C2C" w:rsidDel="0007114E">
                <w:rPr>
                  <w:rFonts w:ascii="Times New Roman" w:hAnsi="Times New Roman" w:cs="Times New Roman"/>
                  <w:sz w:val="24"/>
                  <w:szCs w:val="24"/>
                  <w:rPrChange w:id="4871" w:author="Mohammad Nayeem" w:date="2020-04-21T22:30:00Z">
                    <w:rPr>
                      <w:rFonts w:ascii="Times New Roman" w:hAnsi="Times New Roman" w:cs="Times New Roman"/>
                    </w:rPr>
                  </w:rPrChange>
                </w:rPr>
                <w:delText>Rangpur</w:delText>
              </w:r>
            </w:del>
          </w:p>
        </w:tc>
        <w:tc>
          <w:tcPr>
            <w:tcW w:w="1230" w:type="pct"/>
          </w:tcPr>
          <w:p w14:paraId="0E40045F" w14:textId="357D3268"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872" w:author="Mohammad Nayeem" w:date="2020-04-21T21:17:00Z"/>
                <w:rFonts w:ascii="Times New Roman" w:hAnsi="Times New Roman" w:cs="Times New Roman"/>
                <w:sz w:val="24"/>
                <w:szCs w:val="24"/>
                <w:rPrChange w:id="4873" w:author="Mohammad Nayeem" w:date="2020-04-21T22:30:00Z">
                  <w:rPr>
                    <w:del w:id="4874" w:author="Mohammad Nayeem" w:date="2020-04-21T21:17:00Z"/>
                    <w:rFonts w:ascii="Times New Roman" w:hAnsi="Times New Roman" w:cs="Times New Roman"/>
                  </w:rPr>
                </w:rPrChange>
              </w:rPr>
              <w:pPrChange w:id="487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876" w:author="Mohammad Nayeem" w:date="2020-04-20T21:11:00Z">
              <w:r w:rsidRPr="004E6C2C" w:rsidDel="00496B71">
                <w:rPr>
                  <w:rFonts w:ascii="Times New Roman" w:hAnsi="Times New Roman" w:cs="Times New Roman"/>
                  <w:sz w:val="24"/>
                  <w:szCs w:val="24"/>
                  <w:rPrChange w:id="4877" w:author="Mohammad Nayeem" w:date="2020-04-21T22:30:00Z">
                    <w:rPr>
                      <w:rFonts w:ascii="Times New Roman" w:hAnsi="Times New Roman" w:cs="Times New Roman"/>
                    </w:rPr>
                  </w:rPrChange>
                </w:rPr>
                <w:delText>0.80</w:delText>
              </w:r>
            </w:del>
          </w:p>
        </w:tc>
        <w:tc>
          <w:tcPr>
            <w:tcW w:w="1249" w:type="pct"/>
          </w:tcPr>
          <w:p w14:paraId="48F458F9" w14:textId="1F28D406"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878" w:author="Mohammad Nayeem" w:date="2020-04-21T21:17:00Z"/>
                <w:rFonts w:ascii="Times New Roman" w:hAnsi="Times New Roman" w:cs="Times New Roman"/>
                <w:sz w:val="24"/>
                <w:szCs w:val="24"/>
                <w:rPrChange w:id="4879" w:author="Mohammad Nayeem" w:date="2020-04-21T22:30:00Z">
                  <w:rPr>
                    <w:del w:id="4880" w:author="Mohammad Nayeem" w:date="2020-04-21T21:17:00Z"/>
                    <w:rFonts w:ascii="Times New Roman" w:hAnsi="Times New Roman" w:cs="Times New Roman"/>
                  </w:rPr>
                </w:rPrChange>
              </w:rPr>
              <w:pPrChange w:id="488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882" w:author="Mohammad Nayeem" w:date="2020-04-21T21:17:00Z">
              <w:r w:rsidRPr="004E6C2C" w:rsidDel="00207654">
                <w:rPr>
                  <w:rFonts w:ascii="Times New Roman" w:hAnsi="Times New Roman" w:cs="Times New Roman"/>
                  <w:sz w:val="24"/>
                  <w:szCs w:val="24"/>
                  <w:rPrChange w:id="4883" w:author="Mohammad Nayeem" w:date="2020-04-21T22:30:00Z">
                    <w:rPr>
                      <w:rFonts w:ascii="Times New Roman" w:hAnsi="Times New Roman" w:cs="Times New Roman"/>
                    </w:rPr>
                  </w:rPrChange>
                </w:rPr>
                <w:delText>[</w:delText>
              </w:r>
            </w:del>
            <w:del w:id="4884" w:author="Mohammad Nayeem" w:date="2020-04-20T21:11:00Z">
              <w:r w:rsidRPr="004E6C2C" w:rsidDel="00496B71">
                <w:rPr>
                  <w:rFonts w:ascii="Times New Roman" w:hAnsi="Times New Roman" w:cs="Times New Roman"/>
                  <w:sz w:val="24"/>
                  <w:szCs w:val="24"/>
                  <w:rPrChange w:id="4885" w:author="Mohammad Nayeem" w:date="2020-04-21T22:30:00Z">
                    <w:rPr>
                      <w:rFonts w:ascii="Times New Roman" w:hAnsi="Times New Roman" w:cs="Times New Roman"/>
                    </w:rPr>
                  </w:rPrChange>
                </w:rPr>
                <w:delText>0.54</w:delText>
              </w:r>
            </w:del>
            <w:del w:id="4886" w:author="Mohammad Nayeem" w:date="2020-04-21T21:17:00Z">
              <w:r w:rsidRPr="004E6C2C" w:rsidDel="00207654">
                <w:rPr>
                  <w:rFonts w:ascii="Times New Roman" w:hAnsi="Times New Roman" w:cs="Times New Roman"/>
                  <w:sz w:val="24"/>
                  <w:szCs w:val="24"/>
                  <w:rPrChange w:id="4887" w:author="Mohammad Nayeem" w:date="2020-04-21T22:30:00Z">
                    <w:rPr>
                      <w:rFonts w:ascii="Times New Roman" w:hAnsi="Times New Roman" w:cs="Times New Roman"/>
                    </w:rPr>
                  </w:rPrChange>
                </w:rPr>
                <w:delText>,</w:delText>
              </w:r>
            </w:del>
            <w:del w:id="4888" w:author="Mohammad Nayeem" w:date="2020-04-20T21:11:00Z">
              <w:r w:rsidRPr="004E6C2C" w:rsidDel="00496B71">
                <w:rPr>
                  <w:rFonts w:ascii="Times New Roman" w:hAnsi="Times New Roman" w:cs="Times New Roman"/>
                  <w:sz w:val="24"/>
                  <w:szCs w:val="24"/>
                  <w:rPrChange w:id="4889" w:author="Mohammad Nayeem" w:date="2020-04-21T22:30:00Z">
                    <w:rPr>
                      <w:rFonts w:ascii="Times New Roman" w:hAnsi="Times New Roman" w:cs="Times New Roman"/>
                    </w:rPr>
                  </w:rPrChange>
                </w:rPr>
                <w:delText>1.19</w:delText>
              </w:r>
            </w:del>
            <w:del w:id="4890" w:author="Mohammad Nayeem" w:date="2020-04-21T21:17:00Z">
              <w:r w:rsidRPr="004E6C2C" w:rsidDel="00207654">
                <w:rPr>
                  <w:rFonts w:ascii="Times New Roman" w:hAnsi="Times New Roman" w:cs="Times New Roman"/>
                  <w:sz w:val="24"/>
                  <w:szCs w:val="24"/>
                  <w:rPrChange w:id="4891" w:author="Mohammad Nayeem" w:date="2020-04-21T22:30:00Z">
                    <w:rPr>
                      <w:rFonts w:ascii="Times New Roman" w:hAnsi="Times New Roman" w:cs="Times New Roman"/>
                    </w:rPr>
                  </w:rPrChange>
                </w:rPr>
                <w:delText>]</w:delText>
              </w:r>
            </w:del>
          </w:p>
        </w:tc>
        <w:tc>
          <w:tcPr>
            <w:tcW w:w="879" w:type="pct"/>
          </w:tcPr>
          <w:p w14:paraId="61062597" w14:textId="5E8A0EB2"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892" w:author="Mohammad Nayeem" w:date="2020-04-21T21:17:00Z"/>
                <w:rFonts w:ascii="Times New Roman" w:hAnsi="Times New Roman" w:cs="Times New Roman"/>
                <w:sz w:val="24"/>
                <w:szCs w:val="24"/>
                <w:rPrChange w:id="4893" w:author="Mohammad Nayeem" w:date="2020-04-21T22:30:00Z">
                  <w:rPr>
                    <w:del w:id="4894" w:author="Mohammad Nayeem" w:date="2020-04-21T21:17:00Z"/>
                    <w:rFonts w:ascii="Times New Roman" w:hAnsi="Times New Roman" w:cs="Times New Roman"/>
                  </w:rPr>
                </w:rPrChange>
              </w:rPr>
              <w:pPrChange w:id="489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896" w:author="Mohammad Nayeem" w:date="2020-04-21T21:17:00Z">
              <w:r w:rsidRPr="004E6C2C" w:rsidDel="00207654">
                <w:rPr>
                  <w:rFonts w:ascii="Times New Roman" w:hAnsi="Times New Roman" w:cs="Times New Roman"/>
                  <w:color w:val="000000"/>
                  <w:sz w:val="24"/>
                  <w:szCs w:val="24"/>
                  <w:rPrChange w:id="4897" w:author="Mohammad Nayeem" w:date="2020-04-21T22:30:00Z">
                    <w:rPr>
                      <w:rFonts w:ascii="Times New Roman" w:hAnsi="Times New Roman" w:cs="Times New Roman"/>
                      <w:color w:val="000000"/>
                    </w:rPr>
                  </w:rPrChange>
                </w:rPr>
                <w:delText>0.</w:delText>
              </w:r>
            </w:del>
            <w:del w:id="4898" w:author="Mohammad Nayeem" w:date="2020-04-20T23:30:00Z">
              <w:r w:rsidRPr="004E6C2C" w:rsidDel="00925EB6">
                <w:rPr>
                  <w:rFonts w:ascii="Times New Roman" w:hAnsi="Times New Roman" w:cs="Times New Roman"/>
                  <w:color w:val="000000"/>
                  <w:sz w:val="24"/>
                  <w:szCs w:val="24"/>
                  <w:rPrChange w:id="4899" w:author="Mohammad Nayeem" w:date="2020-04-21T22:30:00Z">
                    <w:rPr>
                      <w:rFonts w:ascii="Times New Roman" w:hAnsi="Times New Roman" w:cs="Times New Roman"/>
                      <w:color w:val="000000"/>
                    </w:rPr>
                  </w:rPrChange>
                </w:rPr>
                <w:delText>274</w:delText>
              </w:r>
            </w:del>
          </w:p>
        </w:tc>
      </w:tr>
      <w:tr w:rsidR="0007114E" w:rsidRPr="004E6C2C" w:rsidDel="00207654" w14:paraId="5AFE9F9C" w14:textId="5E3FD3A3" w:rsidTr="008B2677">
        <w:trPr>
          <w:del w:id="4900"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11C5C9BD" w14:textId="0C60D19A" w:rsidR="0007114E" w:rsidRPr="004E6C2C" w:rsidDel="00207654" w:rsidRDefault="0007114E">
            <w:pPr>
              <w:spacing w:line="480" w:lineRule="auto"/>
              <w:jc w:val="both"/>
              <w:rPr>
                <w:del w:id="4901" w:author="Mohammad Nayeem" w:date="2020-04-21T21:17:00Z"/>
                <w:rFonts w:ascii="Times New Roman" w:hAnsi="Times New Roman" w:cs="Times New Roman"/>
                <w:b w:val="0"/>
                <w:bCs w:val="0"/>
                <w:sz w:val="24"/>
                <w:szCs w:val="24"/>
                <w:rPrChange w:id="4902" w:author="Mohammad Nayeem" w:date="2020-04-21T22:30:00Z">
                  <w:rPr>
                    <w:del w:id="4903" w:author="Mohammad Nayeem" w:date="2020-04-21T21:17:00Z"/>
                    <w:rFonts w:ascii="Times New Roman" w:hAnsi="Times New Roman" w:cs="Times New Roman"/>
                    <w:b w:val="0"/>
                    <w:bCs w:val="0"/>
                  </w:rPr>
                </w:rPrChange>
              </w:rPr>
              <w:pPrChange w:id="4904" w:author="nayeem hasan" w:date="2020-04-22T17:14:00Z">
                <w:pPr>
                  <w:spacing w:line="480" w:lineRule="auto"/>
                </w:pPr>
              </w:pPrChange>
            </w:pPr>
            <w:commentRangeStart w:id="4905"/>
            <w:commentRangeStart w:id="4906"/>
            <w:del w:id="4907" w:author="Mohammad Nayeem" w:date="2020-04-20T20:37:00Z">
              <w:r w:rsidRPr="004E6C2C" w:rsidDel="0007114E">
                <w:rPr>
                  <w:rFonts w:ascii="Times New Roman" w:hAnsi="Times New Roman" w:cs="Times New Roman"/>
                  <w:sz w:val="24"/>
                  <w:szCs w:val="24"/>
                  <w:rPrChange w:id="4908" w:author="Mohammad Nayeem" w:date="2020-04-21T22:30:00Z">
                    <w:rPr>
                      <w:rFonts w:ascii="Times New Roman" w:hAnsi="Times New Roman" w:cs="Times New Roman"/>
                    </w:rPr>
                  </w:rPrChange>
                </w:rPr>
                <w:delText>Sylhet</w:delText>
              </w:r>
            </w:del>
          </w:p>
        </w:tc>
        <w:tc>
          <w:tcPr>
            <w:tcW w:w="1230" w:type="pct"/>
          </w:tcPr>
          <w:p w14:paraId="0147E6FC" w14:textId="698F928A"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909" w:author="Mohammad Nayeem" w:date="2020-04-21T21:17:00Z"/>
                <w:rFonts w:ascii="Times New Roman" w:hAnsi="Times New Roman" w:cs="Times New Roman"/>
                <w:sz w:val="24"/>
                <w:szCs w:val="24"/>
                <w:rPrChange w:id="4910" w:author="Mohammad Nayeem" w:date="2020-04-21T22:30:00Z">
                  <w:rPr>
                    <w:del w:id="4911" w:author="Mohammad Nayeem" w:date="2020-04-21T21:17:00Z"/>
                    <w:rFonts w:ascii="Times New Roman" w:hAnsi="Times New Roman" w:cs="Times New Roman"/>
                  </w:rPr>
                </w:rPrChange>
              </w:rPr>
              <w:pPrChange w:id="491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913" w:author="Mohammad Nayeem" w:date="2020-04-21T21:17:00Z">
              <w:r w:rsidRPr="004E6C2C" w:rsidDel="00207654">
                <w:rPr>
                  <w:rFonts w:ascii="Times New Roman" w:hAnsi="Times New Roman" w:cs="Times New Roman"/>
                  <w:sz w:val="24"/>
                  <w:szCs w:val="24"/>
                  <w:rPrChange w:id="4914" w:author="Mohammad Nayeem" w:date="2020-04-21T22:30:00Z">
                    <w:rPr>
                      <w:rFonts w:ascii="Times New Roman" w:hAnsi="Times New Roman" w:cs="Times New Roman"/>
                    </w:rPr>
                  </w:rPrChange>
                </w:rPr>
                <w:delText>Ref.</w:delText>
              </w:r>
            </w:del>
          </w:p>
        </w:tc>
        <w:tc>
          <w:tcPr>
            <w:tcW w:w="1249" w:type="pct"/>
          </w:tcPr>
          <w:p w14:paraId="3E750553" w14:textId="43269E81"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915" w:author="Mohammad Nayeem" w:date="2020-04-21T21:17:00Z"/>
                <w:rFonts w:ascii="Times New Roman" w:hAnsi="Times New Roman" w:cs="Times New Roman"/>
                <w:sz w:val="24"/>
                <w:szCs w:val="24"/>
                <w:rPrChange w:id="4916" w:author="Mohammad Nayeem" w:date="2020-04-21T22:30:00Z">
                  <w:rPr>
                    <w:del w:id="4917" w:author="Mohammad Nayeem" w:date="2020-04-21T21:17:00Z"/>
                    <w:rFonts w:ascii="Times New Roman" w:hAnsi="Times New Roman" w:cs="Times New Roman"/>
                  </w:rPr>
                </w:rPrChange>
              </w:rPr>
              <w:pPrChange w:id="491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919" w:author="Mohammad Nayeem" w:date="2020-04-21T21:17:00Z">
              <w:r w:rsidRPr="004E6C2C" w:rsidDel="00207654">
                <w:rPr>
                  <w:rFonts w:ascii="Times New Roman" w:hAnsi="Times New Roman" w:cs="Times New Roman"/>
                  <w:sz w:val="24"/>
                  <w:szCs w:val="24"/>
                  <w:rPrChange w:id="4920" w:author="Mohammad Nayeem" w:date="2020-04-21T22:30:00Z">
                    <w:rPr>
                      <w:rFonts w:ascii="Times New Roman" w:hAnsi="Times New Roman" w:cs="Times New Roman"/>
                    </w:rPr>
                  </w:rPrChange>
                </w:rPr>
                <w:delText>-</w:delText>
              </w:r>
            </w:del>
          </w:p>
        </w:tc>
        <w:tc>
          <w:tcPr>
            <w:tcW w:w="879" w:type="pct"/>
          </w:tcPr>
          <w:p w14:paraId="2A5A0856" w14:textId="65573958"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921" w:author="Mohammad Nayeem" w:date="2020-04-21T21:17:00Z"/>
                <w:rFonts w:ascii="Times New Roman" w:hAnsi="Times New Roman" w:cs="Times New Roman"/>
                <w:sz w:val="24"/>
                <w:szCs w:val="24"/>
                <w:rPrChange w:id="4922" w:author="Mohammad Nayeem" w:date="2020-04-21T22:30:00Z">
                  <w:rPr>
                    <w:del w:id="4923" w:author="Mohammad Nayeem" w:date="2020-04-21T21:17:00Z"/>
                    <w:rFonts w:ascii="Times New Roman" w:hAnsi="Times New Roman" w:cs="Times New Roman"/>
                  </w:rPr>
                </w:rPrChange>
              </w:rPr>
              <w:pPrChange w:id="492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925" w:author="Mohammad Nayeem" w:date="2020-04-21T21:17:00Z">
              <w:r w:rsidRPr="004E6C2C" w:rsidDel="00207654">
                <w:rPr>
                  <w:rFonts w:ascii="Times New Roman" w:hAnsi="Times New Roman" w:cs="Times New Roman"/>
                  <w:sz w:val="24"/>
                  <w:szCs w:val="24"/>
                  <w:rPrChange w:id="4926" w:author="Mohammad Nayeem" w:date="2020-04-21T22:30:00Z">
                    <w:rPr>
                      <w:rFonts w:ascii="Times New Roman" w:hAnsi="Times New Roman" w:cs="Times New Roman"/>
                    </w:rPr>
                  </w:rPrChange>
                </w:rPr>
                <w:delText>-</w:delText>
              </w:r>
              <w:commentRangeEnd w:id="4905"/>
              <w:r w:rsidRPr="004E6C2C" w:rsidDel="00207654">
                <w:rPr>
                  <w:rStyle w:val="CommentReference"/>
                  <w:rFonts w:ascii="Times New Roman" w:hAnsi="Times New Roman" w:cs="Times New Roman"/>
                  <w:noProof/>
                  <w:sz w:val="24"/>
                  <w:szCs w:val="24"/>
                  <w:lang w:val="en-GB"/>
                  <w:rPrChange w:id="4927" w:author="Mohammad Nayeem" w:date="2020-04-21T22:30:00Z">
                    <w:rPr>
                      <w:rStyle w:val="CommentReference"/>
                      <w:noProof/>
                      <w:lang w:val="en-GB"/>
                    </w:rPr>
                  </w:rPrChange>
                </w:rPr>
                <w:commentReference w:id="4905"/>
              </w:r>
              <w:r w:rsidRPr="004E6C2C" w:rsidDel="00207654">
                <w:rPr>
                  <w:rStyle w:val="CommentReference"/>
                  <w:rFonts w:ascii="Times New Roman" w:hAnsi="Times New Roman" w:cs="Times New Roman"/>
                  <w:noProof/>
                  <w:sz w:val="24"/>
                  <w:szCs w:val="24"/>
                  <w:lang w:val="en-GB"/>
                  <w:rPrChange w:id="4928" w:author="Mohammad Nayeem" w:date="2020-04-21T22:30:00Z">
                    <w:rPr>
                      <w:rStyle w:val="CommentReference"/>
                      <w:noProof/>
                      <w:lang w:val="en-GB"/>
                    </w:rPr>
                  </w:rPrChange>
                </w:rPr>
                <w:commentReference w:id="4906"/>
              </w:r>
            </w:del>
          </w:p>
        </w:tc>
      </w:tr>
      <w:tr w:rsidR="0007114E" w:rsidRPr="004E6C2C" w:rsidDel="00207654" w14:paraId="5BD06C05" w14:textId="69288566" w:rsidTr="008B2677">
        <w:trPr>
          <w:cnfStyle w:val="000000100000" w:firstRow="0" w:lastRow="0" w:firstColumn="0" w:lastColumn="0" w:oddVBand="0" w:evenVBand="0" w:oddHBand="1" w:evenHBand="0" w:firstRowFirstColumn="0" w:firstRowLastColumn="0" w:lastRowFirstColumn="0" w:lastRowLastColumn="0"/>
          <w:del w:id="4929"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47002BED" w14:textId="4D3E46A2" w:rsidR="0007114E" w:rsidRPr="004E6C2C" w:rsidDel="00207654" w:rsidRDefault="0007114E">
            <w:pPr>
              <w:spacing w:line="480" w:lineRule="auto"/>
              <w:jc w:val="both"/>
              <w:rPr>
                <w:del w:id="4930" w:author="Mohammad Nayeem" w:date="2020-04-21T21:17:00Z"/>
                <w:rFonts w:ascii="Times New Roman" w:hAnsi="Times New Roman" w:cs="Times New Roman"/>
                <w:sz w:val="24"/>
                <w:szCs w:val="24"/>
                <w:rPrChange w:id="4931" w:author="Mohammad Nayeem" w:date="2020-04-21T22:30:00Z">
                  <w:rPr>
                    <w:del w:id="4932" w:author="Mohammad Nayeem" w:date="2020-04-21T21:17:00Z"/>
                    <w:rFonts w:ascii="Times New Roman" w:hAnsi="Times New Roman" w:cs="Times New Roman"/>
                  </w:rPr>
                </w:rPrChange>
              </w:rPr>
              <w:pPrChange w:id="4933" w:author="nayeem hasan" w:date="2020-04-22T17:14:00Z">
                <w:pPr>
                  <w:spacing w:line="480" w:lineRule="auto"/>
                </w:pPr>
              </w:pPrChange>
            </w:pPr>
            <w:commentRangeStart w:id="4934"/>
            <w:commentRangeStart w:id="4935"/>
            <w:commentRangeEnd w:id="4906"/>
            <w:del w:id="4936" w:author="Mohammad Nayeem" w:date="2020-04-19T22:40:00Z">
              <w:r w:rsidRPr="004E6C2C" w:rsidDel="00F072F2">
                <w:rPr>
                  <w:rFonts w:ascii="Times New Roman" w:hAnsi="Times New Roman" w:cs="Times New Roman"/>
                  <w:sz w:val="24"/>
                  <w:szCs w:val="24"/>
                  <w:rPrChange w:id="4937" w:author="Mohammad Nayeem" w:date="2020-04-21T22:30:00Z">
                    <w:rPr>
                      <w:rFonts w:ascii="Times New Roman" w:hAnsi="Times New Roman" w:cs="Times New Roman"/>
                    </w:rPr>
                  </w:rPrChange>
                </w:rPr>
                <w:delText>R</w:delText>
              </w:r>
            </w:del>
            <w:del w:id="4938" w:author="Mohammad Nayeem" w:date="2020-04-21T21:17:00Z">
              <w:r w:rsidRPr="004E6C2C" w:rsidDel="00207654">
                <w:rPr>
                  <w:rFonts w:ascii="Times New Roman" w:hAnsi="Times New Roman" w:cs="Times New Roman"/>
                  <w:sz w:val="24"/>
                  <w:szCs w:val="24"/>
                  <w:rPrChange w:id="4939" w:author="Mohammad Nayeem" w:date="2020-04-21T22:30:00Z">
                    <w:rPr>
                      <w:rFonts w:ascii="Times New Roman" w:hAnsi="Times New Roman" w:cs="Times New Roman"/>
                    </w:rPr>
                  </w:rPrChange>
                </w:rPr>
                <w:delText>esidence</w:delText>
              </w:r>
              <w:commentRangeEnd w:id="4934"/>
              <w:r w:rsidRPr="004E6C2C" w:rsidDel="00207654">
                <w:rPr>
                  <w:rStyle w:val="CommentReference"/>
                  <w:rFonts w:ascii="Times New Roman" w:hAnsi="Times New Roman" w:cs="Times New Roman"/>
                  <w:noProof/>
                  <w:sz w:val="24"/>
                  <w:szCs w:val="24"/>
                  <w:lang w:val="en-GB"/>
                  <w:rPrChange w:id="4940" w:author="Mohammad Nayeem" w:date="2020-04-21T22:30:00Z">
                    <w:rPr>
                      <w:rStyle w:val="CommentReference"/>
                      <w:noProof/>
                      <w:lang w:val="en-GB"/>
                    </w:rPr>
                  </w:rPrChange>
                </w:rPr>
                <w:commentReference w:id="4934"/>
              </w:r>
              <w:commentRangeEnd w:id="4935"/>
              <w:r w:rsidRPr="004E6C2C" w:rsidDel="00207654">
                <w:rPr>
                  <w:rStyle w:val="CommentReference"/>
                  <w:rFonts w:ascii="Times New Roman" w:hAnsi="Times New Roman" w:cs="Times New Roman"/>
                  <w:noProof/>
                  <w:sz w:val="24"/>
                  <w:szCs w:val="24"/>
                  <w:lang w:val="en-GB"/>
                  <w:rPrChange w:id="4941" w:author="Mohammad Nayeem" w:date="2020-04-21T22:30:00Z">
                    <w:rPr>
                      <w:rStyle w:val="CommentReference"/>
                      <w:noProof/>
                      <w:lang w:val="en-GB"/>
                    </w:rPr>
                  </w:rPrChange>
                </w:rPr>
                <w:commentReference w:id="4935"/>
              </w:r>
            </w:del>
          </w:p>
        </w:tc>
      </w:tr>
      <w:tr w:rsidR="0007114E" w:rsidRPr="004E6C2C" w:rsidDel="00207654" w14:paraId="0C76E293" w14:textId="59CC6783" w:rsidTr="008B2677">
        <w:trPr>
          <w:del w:id="4942"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65CCE3BE" w14:textId="58F8F867" w:rsidR="0007114E" w:rsidRPr="004E6C2C" w:rsidDel="00207654" w:rsidRDefault="0007114E">
            <w:pPr>
              <w:spacing w:line="480" w:lineRule="auto"/>
              <w:jc w:val="both"/>
              <w:rPr>
                <w:del w:id="4943" w:author="Mohammad Nayeem" w:date="2020-04-21T21:17:00Z"/>
                <w:rFonts w:ascii="Times New Roman" w:hAnsi="Times New Roman" w:cs="Times New Roman"/>
                <w:b w:val="0"/>
                <w:bCs w:val="0"/>
                <w:sz w:val="24"/>
                <w:szCs w:val="24"/>
                <w:rPrChange w:id="4944" w:author="Mohammad Nayeem" w:date="2020-04-21T22:30:00Z">
                  <w:rPr>
                    <w:del w:id="4945" w:author="Mohammad Nayeem" w:date="2020-04-21T21:17:00Z"/>
                    <w:rFonts w:ascii="Times New Roman" w:hAnsi="Times New Roman" w:cs="Times New Roman"/>
                    <w:b w:val="0"/>
                    <w:bCs w:val="0"/>
                  </w:rPr>
                </w:rPrChange>
              </w:rPr>
              <w:pPrChange w:id="4946" w:author="nayeem hasan" w:date="2020-04-22T17:14:00Z">
                <w:pPr>
                  <w:spacing w:line="480" w:lineRule="auto"/>
                </w:pPr>
              </w:pPrChange>
            </w:pPr>
            <w:del w:id="4947" w:author="Mohammad Nayeem" w:date="2020-04-21T21:17:00Z">
              <w:r w:rsidRPr="004E6C2C" w:rsidDel="00207654">
                <w:rPr>
                  <w:rFonts w:ascii="Times New Roman" w:hAnsi="Times New Roman" w:cs="Times New Roman"/>
                  <w:sz w:val="24"/>
                  <w:szCs w:val="24"/>
                  <w:rPrChange w:id="4948" w:author="Mohammad Nayeem" w:date="2020-04-21T22:30:00Z">
                    <w:rPr>
                      <w:rFonts w:ascii="Times New Roman" w:hAnsi="Times New Roman" w:cs="Times New Roman"/>
                    </w:rPr>
                  </w:rPrChange>
                </w:rPr>
                <w:delText>Rural</w:delText>
              </w:r>
            </w:del>
          </w:p>
        </w:tc>
        <w:tc>
          <w:tcPr>
            <w:tcW w:w="1230" w:type="pct"/>
          </w:tcPr>
          <w:p w14:paraId="2B2AE571" w14:textId="5C77A278"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949" w:author="Mohammad Nayeem" w:date="2020-04-21T21:17:00Z"/>
                <w:rFonts w:ascii="Times New Roman" w:hAnsi="Times New Roman" w:cs="Times New Roman"/>
                <w:sz w:val="24"/>
                <w:szCs w:val="24"/>
                <w:rPrChange w:id="4950" w:author="Mohammad Nayeem" w:date="2020-04-21T22:30:00Z">
                  <w:rPr>
                    <w:del w:id="4951" w:author="Mohammad Nayeem" w:date="2020-04-21T21:17:00Z"/>
                    <w:rFonts w:ascii="Times New Roman" w:hAnsi="Times New Roman" w:cs="Times New Roman"/>
                  </w:rPr>
                </w:rPrChange>
              </w:rPr>
              <w:pPrChange w:id="495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953" w:author="Mohammad Nayeem" w:date="2020-04-21T21:17:00Z">
              <w:r w:rsidRPr="004E6C2C" w:rsidDel="00207654">
                <w:rPr>
                  <w:rFonts w:ascii="Times New Roman" w:hAnsi="Times New Roman" w:cs="Times New Roman"/>
                  <w:sz w:val="24"/>
                  <w:szCs w:val="24"/>
                  <w:rPrChange w:id="4954" w:author="Mohammad Nayeem" w:date="2020-04-21T22:30:00Z">
                    <w:rPr>
                      <w:rFonts w:ascii="Times New Roman" w:hAnsi="Times New Roman" w:cs="Times New Roman"/>
                    </w:rPr>
                  </w:rPrChange>
                </w:rPr>
                <w:delText>0.9</w:delText>
              </w:r>
            </w:del>
            <w:del w:id="4955" w:author="Mohammad Nayeem" w:date="2020-04-20T21:12:00Z">
              <w:r w:rsidRPr="004E6C2C" w:rsidDel="00932C18">
                <w:rPr>
                  <w:rFonts w:ascii="Times New Roman" w:hAnsi="Times New Roman" w:cs="Times New Roman"/>
                  <w:sz w:val="24"/>
                  <w:szCs w:val="24"/>
                  <w:rPrChange w:id="4956" w:author="Mohammad Nayeem" w:date="2020-04-21T22:30:00Z">
                    <w:rPr>
                      <w:rFonts w:ascii="Times New Roman" w:hAnsi="Times New Roman" w:cs="Times New Roman"/>
                    </w:rPr>
                  </w:rPrChange>
                </w:rPr>
                <w:delText>9</w:delText>
              </w:r>
            </w:del>
          </w:p>
        </w:tc>
        <w:tc>
          <w:tcPr>
            <w:tcW w:w="1249" w:type="pct"/>
          </w:tcPr>
          <w:p w14:paraId="27B0D747" w14:textId="4C890E26"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957" w:author="Mohammad Nayeem" w:date="2020-04-21T21:17:00Z"/>
                <w:rFonts w:ascii="Times New Roman" w:hAnsi="Times New Roman" w:cs="Times New Roman"/>
                <w:sz w:val="24"/>
                <w:szCs w:val="24"/>
                <w:rPrChange w:id="4958" w:author="Mohammad Nayeem" w:date="2020-04-21T22:30:00Z">
                  <w:rPr>
                    <w:del w:id="4959" w:author="Mohammad Nayeem" w:date="2020-04-21T21:17:00Z"/>
                    <w:rFonts w:ascii="Times New Roman" w:hAnsi="Times New Roman" w:cs="Times New Roman"/>
                  </w:rPr>
                </w:rPrChange>
              </w:rPr>
              <w:pPrChange w:id="496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961" w:author="Mohammad Nayeem" w:date="2020-04-21T21:17:00Z">
              <w:r w:rsidRPr="004E6C2C" w:rsidDel="00207654">
                <w:rPr>
                  <w:rFonts w:ascii="Times New Roman" w:hAnsi="Times New Roman" w:cs="Times New Roman"/>
                  <w:sz w:val="24"/>
                  <w:szCs w:val="24"/>
                  <w:rPrChange w:id="4962" w:author="Mohammad Nayeem" w:date="2020-04-21T22:30:00Z">
                    <w:rPr>
                      <w:rFonts w:ascii="Times New Roman" w:hAnsi="Times New Roman" w:cs="Times New Roman"/>
                    </w:rPr>
                  </w:rPrChange>
                </w:rPr>
                <w:delText>[0.77,1.2</w:delText>
              </w:r>
            </w:del>
            <w:del w:id="4963" w:author="Mohammad Nayeem" w:date="2020-04-20T21:12:00Z">
              <w:r w:rsidRPr="004E6C2C" w:rsidDel="00932C18">
                <w:rPr>
                  <w:rFonts w:ascii="Times New Roman" w:hAnsi="Times New Roman" w:cs="Times New Roman"/>
                  <w:sz w:val="24"/>
                  <w:szCs w:val="24"/>
                  <w:rPrChange w:id="4964" w:author="Mohammad Nayeem" w:date="2020-04-21T22:30:00Z">
                    <w:rPr>
                      <w:rFonts w:ascii="Times New Roman" w:hAnsi="Times New Roman" w:cs="Times New Roman"/>
                    </w:rPr>
                  </w:rPrChange>
                </w:rPr>
                <w:delText>7</w:delText>
              </w:r>
            </w:del>
            <w:del w:id="4965" w:author="Mohammad Nayeem" w:date="2020-04-21T21:17:00Z">
              <w:r w:rsidRPr="004E6C2C" w:rsidDel="00207654">
                <w:rPr>
                  <w:rFonts w:ascii="Times New Roman" w:hAnsi="Times New Roman" w:cs="Times New Roman"/>
                  <w:sz w:val="24"/>
                  <w:szCs w:val="24"/>
                  <w:rPrChange w:id="4966" w:author="Mohammad Nayeem" w:date="2020-04-21T22:30:00Z">
                    <w:rPr>
                      <w:rFonts w:ascii="Times New Roman" w:hAnsi="Times New Roman" w:cs="Times New Roman"/>
                    </w:rPr>
                  </w:rPrChange>
                </w:rPr>
                <w:delText>]</w:delText>
              </w:r>
            </w:del>
          </w:p>
        </w:tc>
        <w:tc>
          <w:tcPr>
            <w:tcW w:w="879" w:type="pct"/>
          </w:tcPr>
          <w:p w14:paraId="463F7BA2" w14:textId="7212E447"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967" w:author="Mohammad Nayeem" w:date="2020-04-21T21:17:00Z"/>
                <w:rFonts w:ascii="Times New Roman" w:hAnsi="Times New Roman" w:cs="Times New Roman"/>
                <w:sz w:val="24"/>
                <w:szCs w:val="24"/>
                <w:rPrChange w:id="4968" w:author="Mohammad Nayeem" w:date="2020-04-21T22:30:00Z">
                  <w:rPr>
                    <w:del w:id="4969" w:author="Mohammad Nayeem" w:date="2020-04-21T21:17:00Z"/>
                    <w:rFonts w:ascii="Times New Roman" w:hAnsi="Times New Roman" w:cs="Times New Roman"/>
                  </w:rPr>
                </w:rPrChange>
              </w:rPr>
              <w:pPrChange w:id="497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971" w:author="Mohammad Nayeem" w:date="2020-04-21T21:17:00Z">
              <w:r w:rsidRPr="004E6C2C" w:rsidDel="00207654">
                <w:rPr>
                  <w:rFonts w:ascii="Times New Roman" w:hAnsi="Times New Roman" w:cs="Times New Roman"/>
                  <w:sz w:val="24"/>
                  <w:szCs w:val="24"/>
                  <w:rPrChange w:id="4972" w:author="Mohammad Nayeem" w:date="2020-04-21T22:30:00Z">
                    <w:rPr>
                      <w:rFonts w:ascii="Times New Roman" w:hAnsi="Times New Roman" w:cs="Times New Roman"/>
                    </w:rPr>
                  </w:rPrChange>
                </w:rPr>
                <w:delText>0.</w:delText>
              </w:r>
            </w:del>
            <w:del w:id="4973" w:author="Mohammad Nayeem" w:date="2020-04-20T23:31:00Z">
              <w:r w:rsidRPr="004E6C2C" w:rsidDel="009352E7">
                <w:rPr>
                  <w:rFonts w:ascii="Times New Roman" w:hAnsi="Times New Roman" w:cs="Times New Roman"/>
                  <w:sz w:val="24"/>
                  <w:szCs w:val="24"/>
                  <w:rPrChange w:id="4974" w:author="Mohammad Nayeem" w:date="2020-04-21T22:30:00Z">
                    <w:rPr>
                      <w:rFonts w:ascii="Times New Roman" w:hAnsi="Times New Roman" w:cs="Times New Roman"/>
                    </w:rPr>
                  </w:rPrChange>
                </w:rPr>
                <w:delText>949</w:delText>
              </w:r>
            </w:del>
          </w:p>
        </w:tc>
      </w:tr>
      <w:tr w:rsidR="0007114E" w:rsidRPr="004E6C2C" w:rsidDel="00207654" w14:paraId="078F4775" w14:textId="272ED19A" w:rsidTr="008B2677">
        <w:trPr>
          <w:cnfStyle w:val="000000100000" w:firstRow="0" w:lastRow="0" w:firstColumn="0" w:lastColumn="0" w:oddVBand="0" w:evenVBand="0" w:oddHBand="1" w:evenHBand="0" w:firstRowFirstColumn="0" w:firstRowLastColumn="0" w:lastRowFirstColumn="0" w:lastRowLastColumn="0"/>
          <w:del w:id="4975"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47DEEA62" w14:textId="09B6E704" w:rsidR="0007114E" w:rsidRPr="004E6C2C" w:rsidDel="00207654" w:rsidRDefault="0007114E">
            <w:pPr>
              <w:spacing w:line="480" w:lineRule="auto"/>
              <w:jc w:val="both"/>
              <w:rPr>
                <w:del w:id="4976" w:author="Mohammad Nayeem" w:date="2020-04-21T21:17:00Z"/>
                <w:rFonts w:ascii="Times New Roman" w:hAnsi="Times New Roman" w:cs="Times New Roman"/>
                <w:b w:val="0"/>
                <w:bCs w:val="0"/>
                <w:sz w:val="24"/>
                <w:szCs w:val="24"/>
                <w:rPrChange w:id="4977" w:author="Mohammad Nayeem" w:date="2020-04-21T22:30:00Z">
                  <w:rPr>
                    <w:del w:id="4978" w:author="Mohammad Nayeem" w:date="2020-04-21T21:17:00Z"/>
                    <w:rFonts w:ascii="Times New Roman" w:hAnsi="Times New Roman" w:cs="Times New Roman"/>
                    <w:b w:val="0"/>
                    <w:bCs w:val="0"/>
                  </w:rPr>
                </w:rPrChange>
              </w:rPr>
              <w:pPrChange w:id="4979" w:author="nayeem hasan" w:date="2020-04-22T17:14:00Z">
                <w:pPr>
                  <w:spacing w:line="480" w:lineRule="auto"/>
                </w:pPr>
              </w:pPrChange>
            </w:pPr>
            <w:del w:id="4980" w:author="Mohammad Nayeem" w:date="2020-04-21T21:17:00Z">
              <w:r w:rsidRPr="004E6C2C" w:rsidDel="00207654">
                <w:rPr>
                  <w:rFonts w:ascii="Times New Roman" w:hAnsi="Times New Roman" w:cs="Times New Roman"/>
                  <w:sz w:val="24"/>
                  <w:szCs w:val="24"/>
                  <w:rPrChange w:id="4981" w:author="Mohammad Nayeem" w:date="2020-04-21T22:30:00Z">
                    <w:rPr>
                      <w:rFonts w:ascii="Times New Roman" w:hAnsi="Times New Roman" w:cs="Times New Roman"/>
                    </w:rPr>
                  </w:rPrChange>
                </w:rPr>
                <w:delText>Urban</w:delText>
              </w:r>
            </w:del>
          </w:p>
        </w:tc>
        <w:tc>
          <w:tcPr>
            <w:tcW w:w="1230" w:type="pct"/>
          </w:tcPr>
          <w:p w14:paraId="20C38528" w14:textId="6CFD19E7"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982" w:author="Mohammad Nayeem" w:date="2020-04-21T21:17:00Z"/>
                <w:rFonts w:ascii="Times New Roman" w:hAnsi="Times New Roman" w:cs="Times New Roman"/>
                <w:sz w:val="24"/>
                <w:szCs w:val="24"/>
                <w:rPrChange w:id="4983" w:author="Mohammad Nayeem" w:date="2020-04-21T22:30:00Z">
                  <w:rPr>
                    <w:del w:id="4984" w:author="Mohammad Nayeem" w:date="2020-04-21T21:17:00Z"/>
                    <w:rFonts w:ascii="Times New Roman" w:hAnsi="Times New Roman" w:cs="Times New Roman"/>
                  </w:rPr>
                </w:rPrChange>
              </w:rPr>
              <w:pPrChange w:id="498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986" w:author="Mohammad Nayeem" w:date="2020-04-21T21:17:00Z">
              <w:r w:rsidRPr="004E6C2C" w:rsidDel="00207654">
                <w:rPr>
                  <w:rFonts w:ascii="Times New Roman" w:hAnsi="Times New Roman" w:cs="Times New Roman"/>
                  <w:sz w:val="24"/>
                  <w:szCs w:val="24"/>
                  <w:rPrChange w:id="4987" w:author="Mohammad Nayeem" w:date="2020-04-21T22:30:00Z">
                    <w:rPr>
                      <w:rFonts w:ascii="Times New Roman" w:hAnsi="Times New Roman" w:cs="Times New Roman"/>
                    </w:rPr>
                  </w:rPrChange>
                </w:rPr>
                <w:delText>Ref.</w:delText>
              </w:r>
            </w:del>
          </w:p>
        </w:tc>
        <w:tc>
          <w:tcPr>
            <w:tcW w:w="1249" w:type="pct"/>
          </w:tcPr>
          <w:p w14:paraId="07D81631" w14:textId="20561127"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988" w:author="Mohammad Nayeem" w:date="2020-04-21T21:17:00Z"/>
                <w:rFonts w:ascii="Times New Roman" w:hAnsi="Times New Roman" w:cs="Times New Roman"/>
                <w:sz w:val="24"/>
                <w:szCs w:val="24"/>
                <w:rPrChange w:id="4989" w:author="Mohammad Nayeem" w:date="2020-04-21T22:30:00Z">
                  <w:rPr>
                    <w:del w:id="4990" w:author="Mohammad Nayeem" w:date="2020-04-21T21:17:00Z"/>
                    <w:rFonts w:ascii="Times New Roman" w:hAnsi="Times New Roman" w:cs="Times New Roman"/>
                  </w:rPr>
                </w:rPrChange>
              </w:rPr>
              <w:pPrChange w:id="499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992" w:author="Mohammad Nayeem" w:date="2020-04-21T21:17:00Z">
              <w:r w:rsidRPr="004E6C2C" w:rsidDel="00207654">
                <w:rPr>
                  <w:rFonts w:ascii="Times New Roman" w:hAnsi="Times New Roman" w:cs="Times New Roman"/>
                  <w:sz w:val="24"/>
                  <w:szCs w:val="24"/>
                  <w:rPrChange w:id="4993" w:author="Mohammad Nayeem" w:date="2020-04-21T22:30:00Z">
                    <w:rPr>
                      <w:rFonts w:ascii="Times New Roman" w:hAnsi="Times New Roman" w:cs="Times New Roman"/>
                    </w:rPr>
                  </w:rPrChange>
                </w:rPr>
                <w:delText>-</w:delText>
              </w:r>
            </w:del>
          </w:p>
        </w:tc>
        <w:tc>
          <w:tcPr>
            <w:tcW w:w="879" w:type="pct"/>
          </w:tcPr>
          <w:p w14:paraId="07D8144B" w14:textId="4F08FF16"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994" w:author="Mohammad Nayeem" w:date="2020-04-21T21:17:00Z"/>
                <w:rFonts w:ascii="Times New Roman" w:hAnsi="Times New Roman" w:cs="Times New Roman"/>
                <w:sz w:val="24"/>
                <w:szCs w:val="24"/>
                <w:rPrChange w:id="4995" w:author="Mohammad Nayeem" w:date="2020-04-21T22:30:00Z">
                  <w:rPr>
                    <w:del w:id="4996" w:author="Mohammad Nayeem" w:date="2020-04-21T21:17:00Z"/>
                    <w:rFonts w:ascii="Times New Roman" w:hAnsi="Times New Roman" w:cs="Times New Roman"/>
                  </w:rPr>
                </w:rPrChange>
              </w:rPr>
              <w:pPrChange w:id="499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998" w:author="Mohammad Nayeem" w:date="2020-04-21T21:17:00Z">
              <w:r w:rsidRPr="004E6C2C" w:rsidDel="00207654">
                <w:rPr>
                  <w:rFonts w:ascii="Times New Roman" w:hAnsi="Times New Roman" w:cs="Times New Roman"/>
                  <w:sz w:val="24"/>
                  <w:szCs w:val="24"/>
                  <w:rPrChange w:id="4999" w:author="Mohammad Nayeem" w:date="2020-04-21T22:30:00Z">
                    <w:rPr>
                      <w:rFonts w:ascii="Times New Roman" w:hAnsi="Times New Roman" w:cs="Times New Roman"/>
                    </w:rPr>
                  </w:rPrChange>
                </w:rPr>
                <w:delText>-</w:delText>
              </w:r>
            </w:del>
          </w:p>
        </w:tc>
      </w:tr>
      <w:tr w:rsidR="0007114E" w:rsidRPr="004E6C2C" w:rsidDel="00207654" w14:paraId="460624ED" w14:textId="2C6D377C" w:rsidTr="008B2677">
        <w:trPr>
          <w:del w:id="5000"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65607D58" w14:textId="09EEE253" w:rsidR="0007114E" w:rsidRPr="004E6C2C" w:rsidDel="00207654" w:rsidRDefault="0007114E">
            <w:pPr>
              <w:spacing w:line="480" w:lineRule="auto"/>
              <w:jc w:val="both"/>
              <w:rPr>
                <w:del w:id="5001" w:author="Mohammad Nayeem" w:date="2020-04-21T21:17:00Z"/>
                <w:rFonts w:ascii="Times New Roman" w:hAnsi="Times New Roman" w:cs="Times New Roman"/>
                <w:sz w:val="24"/>
                <w:szCs w:val="24"/>
                <w:rPrChange w:id="5002" w:author="Mohammad Nayeem" w:date="2020-04-21T22:30:00Z">
                  <w:rPr>
                    <w:del w:id="5003" w:author="Mohammad Nayeem" w:date="2020-04-21T21:17:00Z"/>
                    <w:rFonts w:ascii="Times New Roman" w:hAnsi="Times New Roman" w:cs="Times New Roman"/>
                  </w:rPr>
                </w:rPrChange>
              </w:rPr>
              <w:pPrChange w:id="5004" w:author="nayeem hasan" w:date="2020-04-22T17:14:00Z">
                <w:pPr>
                  <w:spacing w:line="480" w:lineRule="auto"/>
                </w:pPr>
              </w:pPrChange>
            </w:pPr>
            <w:del w:id="5005" w:author="Mohammad Nayeem" w:date="2020-04-21T21:17:00Z">
              <w:r w:rsidRPr="004E6C2C" w:rsidDel="00207654">
                <w:rPr>
                  <w:rFonts w:ascii="Times New Roman" w:hAnsi="Times New Roman" w:cs="Times New Roman"/>
                  <w:sz w:val="24"/>
                  <w:szCs w:val="24"/>
                  <w:rPrChange w:id="5006" w:author="Mohammad Nayeem" w:date="2020-04-21T22:30:00Z">
                    <w:rPr>
                      <w:rFonts w:ascii="Times New Roman" w:hAnsi="Times New Roman" w:cs="Times New Roman"/>
                    </w:rPr>
                  </w:rPrChange>
                </w:rPr>
                <w:delText>Educational level</w:delText>
              </w:r>
            </w:del>
          </w:p>
        </w:tc>
      </w:tr>
      <w:tr w:rsidR="0007114E" w:rsidRPr="004E6C2C" w:rsidDel="00207654" w14:paraId="11F66BE1" w14:textId="1367D5D4" w:rsidTr="008B2677">
        <w:trPr>
          <w:cnfStyle w:val="000000100000" w:firstRow="0" w:lastRow="0" w:firstColumn="0" w:lastColumn="0" w:oddVBand="0" w:evenVBand="0" w:oddHBand="1" w:evenHBand="0" w:firstRowFirstColumn="0" w:firstRowLastColumn="0" w:lastRowFirstColumn="0" w:lastRowLastColumn="0"/>
          <w:del w:id="5007"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74C3765B" w14:textId="55B68731" w:rsidR="0007114E" w:rsidRPr="004E6C2C" w:rsidDel="00207654" w:rsidRDefault="0007114E">
            <w:pPr>
              <w:spacing w:line="480" w:lineRule="auto"/>
              <w:jc w:val="both"/>
              <w:rPr>
                <w:del w:id="5008" w:author="Mohammad Nayeem" w:date="2020-04-21T21:17:00Z"/>
                <w:rFonts w:ascii="Times New Roman" w:hAnsi="Times New Roman" w:cs="Times New Roman"/>
                <w:b w:val="0"/>
                <w:bCs w:val="0"/>
                <w:sz w:val="24"/>
                <w:szCs w:val="24"/>
                <w:rPrChange w:id="5009" w:author="Mohammad Nayeem" w:date="2020-04-21T22:30:00Z">
                  <w:rPr>
                    <w:del w:id="5010" w:author="Mohammad Nayeem" w:date="2020-04-21T21:17:00Z"/>
                    <w:rFonts w:ascii="Times New Roman" w:hAnsi="Times New Roman" w:cs="Times New Roman"/>
                    <w:b w:val="0"/>
                    <w:bCs w:val="0"/>
                  </w:rPr>
                </w:rPrChange>
              </w:rPr>
              <w:pPrChange w:id="5011" w:author="nayeem hasan" w:date="2020-04-22T17:14:00Z">
                <w:pPr>
                  <w:spacing w:line="480" w:lineRule="auto"/>
                </w:pPr>
              </w:pPrChange>
            </w:pPr>
            <w:del w:id="5012" w:author="Mohammad Nayeem" w:date="2020-04-20T21:13:00Z">
              <w:r w:rsidRPr="004E6C2C" w:rsidDel="00932C18">
                <w:rPr>
                  <w:rFonts w:ascii="Times New Roman" w:hAnsi="Times New Roman" w:cs="Times New Roman"/>
                  <w:sz w:val="24"/>
                  <w:szCs w:val="24"/>
                  <w:rPrChange w:id="5013" w:author="Mohammad Nayeem" w:date="2020-04-21T22:30:00Z">
                    <w:rPr>
                      <w:rFonts w:ascii="Times New Roman" w:hAnsi="Times New Roman" w:cs="Times New Roman"/>
                    </w:rPr>
                  </w:rPrChange>
                </w:rPr>
                <w:delText>Higher</w:delText>
              </w:r>
            </w:del>
          </w:p>
        </w:tc>
        <w:tc>
          <w:tcPr>
            <w:tcW w:w="1230" w:type="pct"/>
          </w:tcPr>
          <w:p w14:paraId="6AB199EF" w14:textId="39B33A9E"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014" w:author="Mohammad Nayeem" w:date="2020-04-21T21:17:00Z"/>
                <w:rFonts w:ascii="Times New Roman" w:hAnsi="Times New Roman" w:cs="Times New Roman"/>
                <w:sz w:val="24"/>
                <w:szCs w:val="24"/>
                <w:rPrChange w:id="5015" w:author="Mohammad Nayeem" w:date="2020-04-21T22:30:00Z">
                  <w:rPr>
                    <w:del w:id="5016" w:author="Mohammad Nayeem" w:date="2020-04-21T21:17:00Z"/>
                    <w:rFonts w:ascii="Times New Roman" w:hAnsi="Times New Roman" w:cs="Times New Roman"/>
                  </w:rPr>
                </w:rPrChange>
              </w:rPr>
              <w:pPrChange w:id="501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018" w:author="Mohammad Nayeem" w:date="2020-04-20T21:13:00Z">
              <w:r w:rsidRPr="004E6C2C" w:rsidDel="00734CF2">
                <w:rPr>
                  <w:rFonts w:ascii="Times New Roman" w:hAnsi="Times New Roman" w:cs="Times New Roman"/>
                  <w:sz w:val="24"/>
                  <w:szCs w:val="24"/>
                  <w:rPrChange w:id="5019" w:author="Mohammad Nayeem" w:date="2020-04-21T22:30:00Z">
                    <w:rPr>
                      <w:rFonts w:ascii="Times New Roman" w:hAnsi="Times New Roman" w:cs="Times New Roman"/>
                    </w:rPr>
                  </w:rPrChange>
                </w:rPr>
                <w:delText>0.65</w:delText>
              </w:r>
            </w:del>
          </w:p>
        </w:tc>
        <w:tc>
          <w:tcPr>
            <w:tcW w:w="1249" w:type="pct"/>
          </w:tcPr>
          <w:p w14:paraId="3A6B511F" w14:textId="32268F5E"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020" w:author="Mohammad Nayeem" w:date="2020-04-21T21:17:00Z"/>
                <w:rFonts w:ascii="Times New Roman" w:hAnsi="Times New Roman" w:cs="Times New Roman"/>
                <w:sz w:val="24"/>
                <w:szCs w:val="24"/>
                <w:rPrChange w:id="5021" w:author="Mohammad Nayeem" w:date="2020-04-21T22:30:00Z">
                  <w:rPr>
                    <w:del w:id="5022" w:author="Mohammad Nayeem" w:date="2020-04-21T21:17:00Z"/>
                    <w:rFonts w:ascii="Times New Roman" w:hAnsi="Times New Roman" w:cs="Times New Roman"/>
                  </w:rPr>
                </w:rPrChange>
              </w:rPr>
              <w:pPrChange w:id="502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024" w:author="Mohammad Nayeem" w:date="2020-04-21T21:17:00Z">
              <w:r w:rsidRPr="004E6C2C" w:rsidDel="00207654">
                <w:rPr>
                  <w:rFonts w:ascii="Times New Roman" w:hAnsi="Times New Roman" w:cs="Times New Roman"/>
                  <w:sz w:val="24"/>
                  <w:szCs w:val="24"/>
                  <w:rPrChange w:id="5025" w:author="Mohammad Nayeem" w:date="2020-04-21T22:30:00Z">
                    <w:rPr>
                      <w:rFonts w:ascii="Times New Roman" w:hAnsi="Times New Roman" w:cs="Times New Roman"/>
                    </w:rPr>
                  </w:rPrChange>
                </w:rPr>
                <w:delText>[</w:delText>
              </w:r>
            </w:del>
            <w:del w:id="5026" w:author="Mohammad Nayeem" w:date="2020-04-20T21:13:00Z">
              <w:r w:rsidRPr="004E6C2C" w:rsidDel="00734CF2">
                <w:rPr>
                  <w:rFonts w:ascii="Times New Roman" w:hAnsi="Times New Roman" w:cs="Times New Roman"/>
                  <w:sz w:val="24"/>
                  <w:szCs w:val="24"/>
                  <w:rPrChange w:id="5027" w:author="Mohammad Nayeem" w:date="2020-04-21T22:30:00Z">
                    <w:rPr>
                      <w:rFonts w:ascii="Times New Roman" w:hAnsi="Times New Roman" w:cs="Times New Roman"/>
                    </w:rPr>
                  </w:rPrChange>
                </w:rPr>
                <w:delText>0.41</w:delText>
              </w:r>
            </w:del>
            <w:del w:id="5028" w:author="Mohammad Nayeem" w:date="2020-04-20T21:14:00Z">
              <w:r w:rsidRPr="004E6C2C" w:rsidDel="00734CF2">
                <w:rPr>
                  <w:rFonts w:ascii="Times New Roman" w:hAnsi="Times New Roman" w:cs="Times New Roman"/>
                  <w:sz w:val="24"/>
                  <w:szCs w:val="24"/>
                  <w:rPrChange w:id="5029" w:author="Mohammad Nayeem" w:date="2020-04-21T22:30:00Z">
                    <w:rPr>
                      <w:rFonts w:ascii="Times New Roman" w:hAnsi="Times New Roman" w:cs="Times New Roman"/>
                    </w:rPr>
                  </w:rPrChange>
                </w:rPr>
                <w:delText>,1.03</w:delText>
              </w:r>
            </w:del>
            <w:del w:id="5030" w:author="Mohammad Nayeem" w:date="2020-04-21T21:17:00Z">
              <w:r w:rsidRPr="004E6C2C" w:rsidDel="00207654">
                <w:rPr>
                  <w:rFonts w:ascii="Times New Roman" w:hAnsi="Times New Roman" w:cs="Times New Roman"/>
                  <w:sz w:val="24"/>
                  <w:szCs w:val="24"/>
                  <w:rPrChange w:id="5031" w:author="Mohammad Nayeem" w:date="2020-04-21T22:30:00Z">
                    <w:rPr>
                      <w:rFonts w:ascii="Times New Roman" w:hAnsi="Times New Roman" w:cs="Times New Roman"/>
                    </w:rPr>
                  </w:rPrChange>
                </w:rPr>
                <w:delText>]</w:delText>
              </w:r>
            </w:del>
          </w:p>
        </w:tc>
        <w:tc>
          <w:tcPr>
            <w:tcW w:w="879" w:type="pct"/>
          </w:tcPr>
          <w:p w14:paraId="4213F04C" w14:textId="4C55D20B"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032" w:author="Mohammad Nayeem" w:date="2020-04-21T21:17:00Z"/>
                <w:rFonts w:ascii="Times New Roman" w:hAnsi="Times New Roman" w:cs="Times New Roman"/>
                <w:color w:val="000000"/>
                <w:sz w:val="24"/>
                <w:szCs w:val="24"/>
                <w:rPrChange w:id="5033" w:author="Mohammad Nayeem" w:date="2020-04-21T22:30:00Z">
                  <w:rPr>
                    <w:del w:id="5034" w:author="Mohammad Nayeem" w:date="2020-04-21T21:17:00Z"/>
                    <w:rFonts w:ascii="Times New Roman" w:hAnsi="Times New Roman" w:cs="Times New Roman"/>
                    <w:color w:val="000000"/>
                  </w:rPr>
                </w:rPrChange>
              </w:rPr>
              <w:pPrChange w:id="503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036" w:author="Mohammad Nayeem" w:date="2020-04-21T21:17:00Z">
              <w:r w:rsidRPr="004E6C2C" w:rsidDel="00207654">
                <w:rPr>
                  <w:rFonts w:ascii="Times New Roman" w:hAnsi="Times New Roman" w:cs="Times New Roman"/>
                  <w:color w:val="000000"/>
                  <w:sz w:val="24"/>
                  <w:szCs w:val="24"/>
                  <w:rPrChange w:id="5037" w:author="Mohammad Nayeem" w:date="2020-04-21T22:30:00Z">
                    <w:rPr>
                      <w:rFonts w:ascii="Times New Roman" w:hAnsi="Times New Roman" w:cs="Times New Roman"/>
                      <w:color w:val="000000"/>
                    </w:rPr>
                  </w:rPrChange>
                </w:rPr>
                <w:delText>0.0</w:delText>
              </w:r>
            </w:del>
            <w:del w:id="5038" w:author="Mohammad Nayeem" w:date="2020-04-20T23:35:00Z">
              <w:r w:rsidRPr="004E6C2C" w:rsidDel="00D95DC3">
                <w:rPr>
                  <w:rFonts w:ascii="Times New Roman" w:hAnsi="Times New Roman" w:cs="Times New Roman"/>
                  <w:color w:val="000000"/>
                  <w:sz w:val="24"/>
                  <w:szCs w:val="24"/>
                  <w:rPrChange w:id="5039" w:author="Mohammad Nayeem" w:date="2020-04-21T22:30:00Z">
                    <w:rPr>
                      <w:rFonts w:ascii="Times New Roman" w:hAnsi="Times New Roman" w:cs="Times New Roman"/>
                      <w:color w:val="000000"/>
                    </w:rPr>
                  </w:rPrChange>
                </w:rPr>
                <w:delText>69</w:delText>
              </w:r>
            </w:del>
          </w:p>
        </w:tc>
      </w:tr>
      <w:tr w:rsidR="0007114E" w:rsidRPr="004E6C2C" w:rsidDel="00207654" w14:paraId="0DDC653C" w14:textId="5398C116" w:rsidTr="008B2677">
        <w:trPr>
          <w:del w:id="5040"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3595492A" w14:textId="63013267" w:rsidR="0007114E" w:rsidRPr="004E6C2C" w:rsidDel="00207654" w:rsidRDefault="0007114E">
            <w:pPr>
              <w:spacing w:line="480" w:lineRule="auto"/>
              <w:jc w:val="both"/>
              <w:rPr>
                <w:del w:id="5041" w:author="Mohammad Nayeem" w:date="2020-04-21T21:17:00Z"/>
                <w:rFonts w:ascii="Times New Roman" w:hAnsi="Times New Roman" w:cs="Times New Roman"/>
                <w:b w:val="0"/>
                <w:bCs w:val="0"/>
                <w:sz w:val="24"/>
                <w:szCs w:val="24"/>
                <w:rPrChange w:id="5042" w:author="Mohammad Nayeem" w:date="2020-04-21T22:30:00Z">
                  <w:rPr>
                    <w:del w:id="5043" w:author="Mohammad Nayeem" w:date="2020-04-21T21:17:00Z"/>
                    <w:rFonts w:ascii="Times New Roman" w:hAnsi="Times New Roman" w:cs="Times New Roman"/>
                    <w:b w:val="0"/>
                    <w:bCs w:val="0"/>
                  </w:rPr>
                </w:rPrChange>
              </w:rPr>
              <w:pPrChange w:id="5044" w:author="nayeem hasan" w:date="2020-04-22T17:14:00Z">
                <w:pPr>
                  <w:spacing w:line="480" w:lineRule="auto"/>
                </w:pPr>
              </w:pPrChange>
            </w:pPr>
            <w:del w:id="5045" w:author="Mohammad Nayeem" w:date="2020-04-20T21:13:00Z">
              <w:r w:rsidRPr="004E6C2C" w:rsidDel="00932C18">
                <w:rPr>
                  <w:rFonts w:ascii="Times New Roman" w:hAnsi="Times New Roman" w:cs="Times New Roman"/>
                  <w:sz w:val="24"/>
                  <w:szCs w:val="24"/>
                  <w:rPrChange w:id="5046" w:author="Mohammad Nayeem" w:date="2020-04-21T22:30:00Z">
                    <w:rPr>
                      <w:rFonts w:ascii="Times New Roman" w:hAnsi="Times New Roman" w:cs="Times New Roman"/>
                    </w:rPr>
                  </w:rPrChange>
                </w:rPr>
                <w:delText>Secondary</w:delText>
              </w:r>
            </w:del>
          </w:p>
        </w:tc>
        <w:tc>
          <w:tcPr>
            <w:tcW w:w="1230" w:type="pct"/>
          </w:tcPr>
          <w:p w14:paraId="0A05A297" w14:textId="148BCB73"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047" w:author="Mohammad Nayeem" w:date="2020-04-21T21:17:00Z"/>
                <w:rFonts w:ascii="Times New Roman" w:hAnsi="Times New Roman" w:cs="Times New Roman"/>
                <w:sz w:val="24"/>
                <w:szCs w:val="24"/>
                <w:rPrChange w:id="5048" w:author="Mohammad Nayeem" w:date="2020-04-21T22:30:00Z">
                  <w:rPr>
                    <w:del w:id="5049" w:author="Mohammad Nayeem" w:date="2020-04-21T21:17:00Z"/>
                    <w:rFonts w:ascii="Times New Roman" w:hAnsi="Times New Roman" w:cs="Times New Roman"/>
                  </w:rPr>
                </w:rPrChange>
              </w:rPr>
              <w:pPrChange w:id="505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051" w:author="Mohammad Nayeem" w:date="2020-04-20T21:14:00Z">
              <w:r w:rsidRPr="004E6C2C" w:rsidDel="00734CF2">
                <w:rPr>
                  <w:rFonts w:ascii="Times New Roman" w:hAnsi="Times New Roman" w:cs="Times New Roman"/>
                  <w:sz w:val="24"/>
                  <w:szCs w:val="24"/>
                  <w:rPrChange w:id="5052" w:author="Mohammad Nayeem" w:date="2020-04-21T22:30:00Z">
                    <w:rPr>
                      <w:rFonts w:ascii="Times New Roman" w:hAnsi="Times New Roman" w:cs="Times New Roman"/>
                    </w:rPr>
                  </w:rPrChange>
                </w:rPr>
                <w:delText>0.88</w:delText>
              </w:r>
            </w:del>
          </w:p>
        </w:tc>
        <w:tc>
          <w:tcPr>
            <w:tcW w:w="1249" w:type="pct"/>
          </w:tcPr>
          <w:p w14:paraId="153B43D7" w14:textId="27F2D698"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053" w:author="Mohammad Nayeem" w:date="2020-04-21T21:17:00Z"/>
                <w:rFonts w:ascii="Times New Roman" w:hAnsi="Times New Roman" w:cs="Times New Roman"/>
                <w:sz w:val="24"/>
                <w:szCs w:val="24"/>
                <w:rPrChange w:id="5054" w:author="Mohammad Nayeem" w:date="2020-04-21T22:30:00Z">
                  <w:rPr>
                    <w:del w:id="5055" w:author="Mohammad Nayeem" w:date="2020-04-21T21:17:00Z"/>
                    <w:rFonts w:ascii="Times New Roman" w:hAnsi="Times New Roman" w:cs="Times New Roman"/>
                  </w:rPr>
                </w:rPrChange>
              </w:rPr>
              <w:pPrChange w:id="505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057" w:author="Mohammad Nayeem" w:date="2020-04-21T21:17:00Z">
              <w:r w:rsidRPr="004E6C2C" w:rsidDel="00207654">
                <w:rPr>
                  <w:rFonts w:ascii="Times New Roman" w:hAnsi="Times New Roman" w:cs="Times New Roman"/>
                  <w:sz w:val="24"/>
                  <w:szCs w:val="24"/>
                  <w:rPrChange w:id="5058" w:author="Mohammad Nayeem" w:date="2020-04-21T22:30:00Z">
                    <w:rPr>
                      <w:rFonts w:ascii="Times New Roman" w:hAnsi="Times New Roman" w:cs="Times New Roman"/>
                    </w:rPr>
                  </w:rPrChange>
                </w:rPr>
                <w:delText>[0.</w:delText>
              </w:r>
            </w:del>
            <w:del w:id="5059" w:author="Mohammad Nayeem" w:date="2020-04-20T21:14:00Z">
              <w:r w:rsidRPr="004E6C2C" w:rsidDel="00734CF2">
                <w:rPr>
                  <w:rFonts w:ascii="Times New Roman" w:hAnsi="Times New Roman" w:cs="Times New Roman"/>
                  <w:sz w:val="24"/>
                  <w:szCs w:val="24"/>
                  <w:rPrChange w:id="5060" w:author="Mohammad Nayeem" w:date="2020-04-21T22:30:00Z">
                    <w:rPr>
                      <w:rFonts w:ascii="Times New Roman" w:hAnsi="Times New Roman" w:cs="Times New Roman"/>
                    </w:rPr>
                  </w:rPrChange>
                </w:rPr>
                <w:delText>61</w:delText>
              </w:r>
            </w:del>
            <w:del w:id="5061" w:author="Mohammad Nayeem" w:date="2020-04-21T21:17:00Z">
              <w:r w:rsidRPr="004E6C2C" w:rsidDel="00207654">
                <w:rPr>
                  <w:rFonts w:ascii="Times New Roman" w:hAnsi="Times New Roman" w:cs="Times New Roman"/>
                  <w:sz w:val="24"/>
                  <w:szCs w:val="24"/>
                  <w:rPrChange w:id="5062" w:author="Mohammad Nayeem" w:date="2020-04-21T22:30:00Z">
                    <w:rPr>
                      <w:rFonts w:ascii="Times New Roman" w:hAnsi="Times New Roman" w:cs="Times New Roman"/>
                    </w:rPr>
                  </w:rPrChange>
                </w:rPr>
                <w:delText>,</w:delText>
              </w:r>
            </w:del>
            <w:del w:id="5063" w:author="Mohammad Nayeem" w:date="2020-04-20T21:15:00Z">
              <w:r w:rsidRPr="004E6C2C" w:rsidDel="00734CF2">
                <w:rPr>
                  <w:rFonts w:ascii="Times New Roman" w:hAnsi="Times New Roman" w:cs="Times New Roman"/>
                  <w:sz w:val="24"/>
                  <w:szCs w:val="24"/>
                  <w:rPrChange w:id="5064" w:author="Mohammad Nayeem" w:date="2020-04-21T22:30:00Z">
                    <w:rPr>
                      <w:rFonts w:ascii="Times New Roman" w:hAnsi="Times New Roman" w:cs="Times New Roman"/>
                    </w:rPr>
                  </w:rPrChange>
                </w:rPr>
                <w:delText>1.26</w:delText>
              </w:r>
            </w:del>
            <w:del w:id="5065" w:author="Mohammad Nayeem" w:date="2020-04-21T21:17:00Z">
              <w:r w:rsidRPr="004E6C2C" w:rsidDel="00207654">
                <w:rPr>
                  <w:rFonts w:ascii="Times New Roman" w:hAnsi="Times New Roman" w:cs="Times New Roman"/>
                  <w:sz w:val="24"/>
                  <w:szCs w:val="24"/>
                  <w:rPrChange w:id="5066" w:author="Mohammad Nayeem" w:date="2020-04-21T22:30:00Z">
                    <w:rPr>
                      <w:rFonts w:ascii="Times New Roman" w:hAnsi="Times New Roman" w:cs="Times New Roman"/>
                    </w:rPr>
                  </w:rPrChange>
                </w:rPr>
                <w:delText>]</w:delText>
              </w:r>
            </w:del>
          </w:p>
        </w:tc>
        <w:tc>
          <w:tcPr>
            <w:tcW w:w="879" w:type="pct"/>
          </w:tcPr>
          <w:p w14:paraId="1DA63F70" w14:textId="766674B8"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067" w:author="Mohammad Nayeem" w:date="2020-04-21T21:17:00Z"/>
                <w:rFonts w:ascii="Times New Roman" w:hAnsi="Times New Roman" w:cs="Times New Roman"/>
                <w:sz w:val="24"/>
                <w:szCs w:val="24"/>
                <w:rPrChange w:id="5068" w:author="Mohammad Nayeem" w:date="2020-04-21T22:30:00Z">
                  <w:rPr>
                    <w:del w:id="5069" w:author="Mohammad Nayeem" w:date="2020-04-21T21:17:00Z"/>
                    <w:rFonts w:ascii="Times New Roman" w:hAnsi="Times New Roman" w:cs="Times New Roman"/>
                  </w:rPr>
                </w:rPrChange>
              </w:rPr>
              <w:pPrChange w:id="507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071" w:author="Mohammad Nayeem" w:date="2020-04-21T21:17:00Z">
              <w:r w:rsidRPr="004E6C2C" w:rsidDel="00207654">
                <w:rPr>
                  <w:rFonts w:ascii="Times New Roman" w:hAnsi="Times New Roman" w:cs="Times New Roman"/>
                  <w:sz w:val="24"/>
                  <w:szCs w:val="24"/>
                  <w:rPrChange w:id="5072" w:author="Mohammad Nayeem" w:date="2020-04-21T22:30:00Z">
                    <w:rPr>
                      <w:rFonts w:ascii="Times New Roman" w:hAnsi="Times New Roman" w:cs="Times New Roman"/>
                    </w:rPr>
                  </w:rPrChange>
                </w:rPr>
                <w:delText>0.</w:delText>
              </w:r>
            </w:del>
            <w:del w:id="5073" w:author="Mohammad Nayeem" w:date="2020-04-20T23:35:00Z">
              <w:r w:rsidRPr="004E6C2C" w:rsidDel="00D95DC3">
                <w:rPr>
                  <w:rFonts w:ascii="Times New Roman" w:hAnsi="Times New Roman" w:cs="Times New Roman"/>
                  <w:sz w:val="24"/>
                  <w:szCs w:val="24"/>
                  <w:rPrChange w:id="5074" w:author="Mohammad Nayeem" w:date="2020-04-21T22:30:00Z">
                    <w:rPr>
                      <w:rFonts w:ascii="Times New Roman" w:hAnsi="Times New Roman" w:cs="Times New Roman"/>
                    </w:rPr>
                  </w:rPrChange>
                </w:rPr>
                <w:delText>489</w:delText>
              </w:r>
            </w:del>
          </w:p>
        </w:tc>
      </w:tr>
      <w:tr w:rsidR="0007114E" w:rsidRPr="004E6C2C" w:rsidDel="00207654" w14:paraId="6E0D3FDB" w14:textId="0A3B7791" w:rsidTr="008B2677">
        <w:trPr>
          <w:cnfStyle w:val="000000100000" w:firstRow="0" w:lastRow="0" w:firstColumn="0" w:lastColumn="0" w:oddVBand="0" w:evenVBand="0" w:oddHBand="1" w:evenHBand="0" w:firstRowFirstColumn="0" w:firstRowLastColumn="0" w:lastRowFirstColumn="0" w:lastRowLastColumn="0"/>
          <w:del w:id="5075"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B247574" w14:textId="3EB26E84" w:rsidR="0007114E" w:rsidRPr="004E6C2C" w:rsidDel="00207654" w:rsidRDefault="0007114E">
            <w:pPr>
              <w:spacing w:line="480" w:lineRule="auto"/>
              <w:jc w:val="both"/>
              <w:rPr>
                <w:del w:id="5076" w:author="Mohammad Nayeem" w:date="2020-04-21T21:17:00Z"/>
                <w:rFonts w:ascii="Times New Roman" w:hAnsi="Times New Roman" w:cs="Times New Roman"/>
                <w:b w:val="0"/>
                <w:bCs w:val="0"/>
                <w:sz w:val="24"/>
                <w:szCs w:val="24"/>
                <w:rPrChange w:id="5077" w:author="Mohammad Nayeem" w:date="2020-04-21T22:30:00Z">
                  <w:rPr>
                    <w:del w:id="5078" w:author="Mohammad Nayeem" w:date="2020-04-21T21:17:00Z"/>
                    <w:rFonts w:ascii="Times New Roman" w:hAnsi="Times New Roman" w:cs="Times New Roman"/>
                    <w:b w:val="0"/>
                    <w:bCs w:val="0"/>
                  </w:rPr>
                </w:rPrChange>
              </w:rPr>
              <w:pPrChange w:id="5079" w:author="nayeem hasan" w:date="2020-04-22T17:14:00Z">
                <w:pPr>
                  <w:spacing w:line="480" w:lineRule="auto"/>
                </w:pPr>
              </w:pPrChange>
            </w:pPr>
            <w:del w:id="5080" w:author="Mohammad Nayeem" w:date="2020-04-20T21:13:00Z">
              <w:r w:rsidRPr="004E6C2C" w:rsidDel="00932C18">
                <w:rPr>
                  <w:rFonts w:ascii="Times New Roman" w:hAnsi="Times New Roman" w:cs="Times New Roman"/>
                  <w:sz w:val="24"/>
                  <w:szCs w:val="24"/>
                  <w:rPrChange w:id="5081" w:author="Mohammad Nayeem" w:date="2020-04-21T22:30:00Z">
                    <w:rPr>
                      <w:rFonts w:ascii="Times New Roman" w:hAnsi="Times New Roman" w:cs="Times New Roman"/>
                    </w:rPr>
                  </w:rPrChange>
                </w:rPr>
                <w:delText>Primary</w:delText>
              </w:r>
            </w:del>
          </w:p>
        </w:tc>
        <w:tc>
          <w:tcPr>
            <w:tcW w:w="1230" w:type="pct"/>
          </w:tcPr>
          <w:p w14:paraId="389747D8" w14:textId="54A49F24"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082" w:author="Mohammad Nayeem" w:date="2020-04-21T21:17:00Z"/>
                <w:rFonts w:ascii="Times New Roman" w:hAnsi="Times New Roman" w:cs="Times New Roman"/>
                <w:sz w:val="24"/>
                <w:szCs w:val="24"/>
                <w:rPrChange w:id="5083" w:author="Mohammad Nayeem" w:date="2020-04-21T22:30:00Z">
                  <w:rPr>
                    <w:del w:id="5084" w:author="Mohammad Nayeem" w:date="2020-04-21T21:17:00Z"/>
                    <w:rFonts w:ascii="Times New Roman" w:hAnsi="Times New Roman" w:cs="Times New Roman"/>
                  </w:rPr>
                </w:rPrChange>
              </w:rPr>
              <w:pPrChange w:id="508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086" w:author="Mohammad Nayeem" w:date="2020-04-20T21:15:00Z">
              <w:r w:rsidRPr="004E6C2C" w:rsidDel="00734CF2">
                <w:rPr>
                  <w:rFonts w:ascii="Times New Roman" w:hAnsi="Times New Roman" w:cs="Times New Roman"/>
                  <w:sz w:val="24"/>
                  <w:szCs w:val="24"/>
                  <w:rPrChange w:id="5087" w:author="Mohammad Nayeem" w:date="2020-04-21T22:30:00Z">
                    <w:rPr>
                      <w:rFonts w:ascii="Times New Roman" w:hAnsi="Times New Roman" w:cs="Times New Roman"/>
                    </w:rPr>
                  </w:rPrChange>
                </w:rPr>
                <w:delText>0.93</w:delText>
              </w:r>
            </w:del>
          </w:p>
        </w:tc>
        <w:tc>
          <w:tcPr>
            <w:tcW w:w="1249" w:type="pct"/>
          </w:tcPr>
          <w:p w14:paraId="1EAC0AE1" w14:textId="07E32623"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088" w:author="Mohammad Nayeem" w:date="2020-04-21T21:17:00Z"/>
                <w:rFonts w:ascii="Times New Roman" w:hAnsi="Times New Roman" w:cs="Times New Roman"/>
                <w:sz w:val="24"/>
                <w:szCs w:val="24"/>
                <w:rPrChange w:id="5089" w:author="Mohammad Nayeem" w:date="2020-04-21T22:30:00Z">
                  <w:rPr>
                    <w:del w:id="5090" w:author="Mohammad Nayeem" w:date="2020-04-21T21:17:00Z"/>
                    <w:rFonts w:ascii="Times New Roman" w:hAnsi="Times New Roman" w:cs="Times New Roman"/>
                  </w:rPr>
                </w:rPrChange>
              </w:rPr>
              <w:pPrChange w:id="509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092" w:author="Mohammad Nayeem" w:date="2020-04-21T21:17:00Z">
              <w:r w:rsidRPr="004E6C2C" w:rsidDel="00207654">
                <w:rPr>
                  <w:rFonts w:ascii="Times New Roman" w:hAnsi="Times New Roman" w:cs="Times New Roman"/>
                  <w:sz w:val="24"/>
                  <w:szCs w:val="24"/>
                  <w:rPrChange w:id="5093" w:author="Mohammad Nayeem" w:date="2020-04-21T22:30:00Z">
                    <w:rPr>
                      <w:rFonts w:ascii="Times New Roman" w:hAnsi="Times New Roman" w:cs="Times New Roman"/>
                    </w:rPr>
                  </w:rPrChange>
                </w:rPr>
                <w:delText>[0.</w:delText>
              </w:r>
            </w:del>
            <w:del w:id="5094" w:author="Mohammad Nayeem" w:date="2020-04-20T21:16:00Z">
              <w:r w:rsidRPr="004E6C2C" w:rsidDel="00734CF2">
                <w:rPr>
                  <w:rFonts w:ascii="Times New Roman" w:hAnsi="Times New Roman" w:cs="Times New Roman"/>
                  <w:sz w:val="24"/>
                  <w:szCs w:val="24"/>
                  <w:rPrChange w:id="5095" w:author="Mohammad Nayeem" w:date="2020-04-21T22:30:00Z">
                    <w:rPr>
                      <w:rFonts w:ascii="Times New Roman" w:hAnsi="Times New Roman" w:cs="Times New Roman"/>
                    </w:rPr>
                  </w:rPrChange>
                </w:rPr>
                <w:delText>65</w:delText>
              </w:r>
            </w:del>
            <w:del w:id="5096" w:author="Mohammad Nayeem" w:date="2020-04-21T21:17:00Z">
              <w:r w:rsidRPr="004E6C2C" w:rsidDel="00207654">
                <w:rPr>
                  <w:rFonts w:ascii="Times New Roman" w:hAnsi="Times New Roman" w:cs="Times New Roman"/>
                  <w:sz w:val="24"/>
                  <w:szCs w:val="24"/>
                  <w:rPrChange w:id="5097" w:author="Mohammad Nayeem" w:date="2020-04-21T22:30:00Z">
                    <w:rPr>
                      <w:rFonts w:ascii="Times New Roman" w:hAnsi="Times New Roman" w:cs="Times New Roman"/>
                    </w:rPr>
                  </w:rPrChange>
                </w:rPr>
                <w:delText>,1.</w:delText>
              </w:r>
            </w:del>
            <w:del w:id="5098" w:author="Mohammad Nayeem" w:date="2020-04-20T21:16:00Z">
              <w:r w:rsidRPr="004E6C2C" w:rsidDel="00734CF2">
                <w:rPr>
                  <w:rFonts w:ascii="Times New Roman" w:hAnsi="Times New Roman" w:cs="Times New Roman"/>
                  <w:sz w:val="24"/>
                  <w:szCs w:val="24"/>
                  <w:rPrChange w:id="5099" w:author="Mohammad Nayeem" w:date="2020-04-21T22:30:00Z">
                    <w:rPr>
                      <w:rFonts w:ascii="Times New Roman" w:hAnsi="Times New Roman" w:cs="Times New Roman"/>
                    </w:rPr>
                  </w:rPrChange>
                </w:rPr>
                <w:delText>34</w:delText>
              </w:r>
            </w:del>
            <w:del w:id="5100" w:author="Mohammad Nayeem" w:date="2020-04-21T21:17:00Z">
              <w:r w:rsidRPr="004E6C2C" w:rsidDel="00207654">
                <w:rPr>
                  <w:rFonts w:ascii="Times New Roman" w:hAnsi="Times New Roman" w:cs="Times New Roman"/>
                  <w:sz w:val="24"/>
                  <w:szCs w:val="24"/>
                  <w:rPrChange w:id="5101" w:author="Mohammad Nayeem" w:date="2020-04-21T22:30:00Z">
                    <w:rPr>
                      <w:rFonts w:ascii="Times New Roman" w:hAnsi="Times New Roman" w:cs="Times New Roman"/>
                    </w:rPr>
                  </w:rPrChange>
                </w:rPr>
                <w:delText>]</w:delText>
              </w:r>
            </w:del>
          </w:p>
        </w:tc>
        <w:tc>
          <w:tcPr>
            <w:tcW w:w="879" w:type="pct"/>
          </w:tcPr>
          <w:p w14:paraId="492A124F" w14:textId="541379FB"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102" w:author="Mohammad Nayeem" w:date="2020-04-21T21:17:00Z"/>
                <w:rFonts w:ascii="Times New Roman" w:hAnsi="Times New Roman" w:cs="Times New Roman"/>
                <w:sz w:val="24"/>
                <w:szCs w:val="24"/>
                <w:rPrChange w:id="5103" w:author="Mohammad Nayeem" w:date="2020-04-21T22:30:00Z">
                  <w:rPr>
                    <w:del w:id="5104" w:author="Mohammad Nayeem" w:date="2020-04-21T21:17:00Z"/>
                    <w:rFonts w:ascii="Times New Roman" w:hAnsi="Times New Roman" w:cs="Times New Roman"/>
                  </w:rPr>
                </w:rPrChange>
              </w:rPr>
              <w:pPrChange w:id="510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106" w:author="Mohammad Nayeem" w:date="2020-04-21T21:17:00Z">
              <w:r w:rsidRPr="004E6C2C" w:rsidDel="00207654">
                <w:rPr>
                  <w:rFonts w:ascii="Times New Roman" w:hAnsi="Times New Roman" w:cs="Times New Roman"/>
                  <w:sz w:val="24"/>
                  <w:szCs w:val="24"/>
                  <w:rPrChange w:id="5107" w:author="Mohammad Nayeem" w:date="2020-04-21T22:30:00Z">
                    <w:rPr>
                      <w:rFonts w:ascii="Times New Roman" w:hAnsi="Times New Roman" w:cs="Times New Roman"/>
                    </w:rPr>
                  </w:rPrChange>
                </w:rPr>
                <w:delText>0.</w:delText>
              </w:r>
            </w:del>
            <w:del w:id="5108" w:author="Mohammad Nayeem" w:date="2020-04-20T23:35:00Z">
              <w:r w:rsidRPr="004E6C2C" w:rsidDel="00D95DC3">
                <w:rPr>
                  <w:rFonts w:ascii="Times New Roman" w:hAnsi="Times New Roman" w:cs="Times New Roman"/>
                  <w:sz w:val="24"/>
                  <w:szCs w:val="24"/>
                  <w:rPrChange w:id="5109" w:author="Mohammad Nayeem" w:date="2020-04-21T22:30:00Z">
                    <w:rPr>
                      <w:rFonts w:ascii="Times New Roman" w:hAnsi="Times New Roman" w:cs="Times New Roman"/>
                    </w:rPr>
                  </w:rPrChange>
                </w:rPr>
                <w:delText>714</w:delText>
              </w:r>
            </w:del>
          </w:p>
        </w:tc>
      </w:tr>
      <w:tr w:rsidR="0007114E" w:rsidRPr="004E6C2C" w:rsidDel="00207654" w14:paraId="35C4E1EE" w14:textId="74870EB5" w:rsidTr="008B2677">
        <w:trPr>
          <w:del w:id="5110"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0D57A8A0" w14:textId="4A127EBF" w:rsidR="0007114E" w:rsidRPr="004E6C2C" w:rsidDel="00207654" w:rsidRDefault="0007114E">
            <w:pPr>
              <w:spacing w:line="480" w:lineRule="auto"/>
              <w:jc w:val="both"/>
              <w:rPr>
                <w:del w:id="5111" w:author="Mohammad Nayeem" w:date="2020-04-21T21:17:00Z"/>
                <w:rFonts w:ascii="Times New Roman" w:hAnsi="Times New Roman" w:cs="Times New Roman"/>
                <w:b w:val="0"/>
                <w:bCs w:val="0"/>
                <w:sz w:val="24"/>
                <w:szCs w:val="24"/>
                <w:rPrChange w:id="5112" w:author="Mohammad Nayeem" w:date="2020-04-21T22:30:00Z">
                  <w:rPr>
                    <w:del w:id="5113" w:author="Mohammad Nayeem" w:date="2020-04-21T21:17:00Z"/>
                    <w:rFonts w:ascii="Times New Roman" w:hAnsi="Times New Roman" w:cs="Times New Roman"/>
                    <w:b w:val="0"/>
                    <w:bCs w:val="0"/>
                  </w:rPr>
                </w:rPrChange>
              </w:rPr>
              <w:pPrChange w:id="5114" w:author="nayeem hasan" w:date="2020-04-22T17:14:00Z">
                <w:pPr>
                  <w:spacing w:line="480" w:lineRule="auto"/>
                </w:pPr>
              </w:pPrChange>
            </w:pPr>
            <w:commentRangeStart w:id="5115"/>
            <w:commentRangeStart w:id="5116"/>
            <w:del w:id="5117" w:author="Mohammad Nayeem" w:date="2020-04-20T21:13:00Z">
              <w:r w:rsidRPr="004E6C2C" w:rsidDel="00932C18">
                <w:rPr>
                  <w:rFonts w:ascii="Times New Roman" w:hAnsi="Times New Roman" w:cs="Times New Roman"/>
                  <w:sz w:val="24"/>
                  <w:szCs w:val="24"/>
                  <w:rPrChange w:id="5118" w:author="Mohammad Nayeem" w:date="2020-04-21T22:30:00Z">
                    <w:rPr>
                      <w:rFonts w:ascii="Times New Roman" w:hAnsi="Times New Roman" w:cs="Times New Roman"/>
                    </w:rPr>
                  </w:rPrChange>
                </w:rPr>
                <w:delText>No education</w:delText>
              </w:r>
              <w:commentRangeEnd w:id="5115"/>
              <w:r w:rsidRPr="004E6C2C" w:rsidDel="00932C18">
                <w:rPr>
                  <w:rStyle w:val="CommentReference"/>
                  <w:rFonts w:ascii="Times New Roman" w:hAnsi="Times New Roman" w:cs="Times New Roman"/>
                  <w:noProof/>
                  <w:sz w:val="24"/>
                  <w:szCs w:val="24"/>
                  <w:lang w:val="en-GB"/>
                  <w:rPrChange w:id="5119" w:author="Mohammad Nayeem" w:date="2020-04-21T22:30:00Z">
                    <w:rPr>
                      <w:rStyle w:val="CommentReference"/>
                      <w:noProof/>
                      <w:lang w:val="en-GB"/>
                    </w:rPr>
                  </w:rPrChange>
                </w:rPr>
                <w:commentReference w:id="5115"/>
              </w:r>
              <w:commentRangeEnd w:id="5116"/>
              <w:r w:rsidRPr="004E6C2C" w:rsidDel="00932C18">
                <w:rPr>
                  <w:rStyle w:val="CommentReference"/>
                  <w:rFonts w:ascii="Times New Roman" w:hAnsi="Times New Roman" w:cs="Times New Roman"/>
                  <w:noProof/>
                  <w:sz w:val="24"/>
                  <w:szCs w:val="24"/>
                  <w:lang w:val="en-GB"/>
                  <w:rPrChange w:id="5120" w:author="Mohammad Nayeem" w:date="2020-04-21T22:30:00Z">
                    <w:rPr>
                      <w:rStyle w:val="CommentReference"/>
                      <w:noProof/>
                      <w:lang w:val="en-GB"/>
                    </w:rPr>
                  </w:rPrChange>
                </w:rPr>
                <w:commentReference w:id="5116"/>
              </w:r>
            </w:del>
          </w:p>
        </w:tc>
        <w:tc>
          <w:tcPr>
            <w:tcW w:w="1230" w:type="pct"/>
          </w:tcPr>
          <w:p w14:paraId="74164E8F" w14:textId="73CF786B"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121" w:author="Mohammad Nayeem" w:date="2020-04-21T21:17:00Z"/>
                <w:rFonts w:ascii="Times New Roman" w:hAnsi="Times New Roman" w:cs="Times New Roman"/>
                <w:sz w:val="24"/>
                <w:szCs w:val="24"/>
                <w:rPrChange w:id="5122" w:author="Mohammad Nayeem" w:date="2020-04-21T22:30:00Z">
                  <w:rPr>
                    <w:del w:id="5123" w:author="Mohammad Nayeem" w:date="2020-04-21T21:17:00Z"/>
                    <w:rFonts w:ascii="Times New Roman" w:hAnsi="Times New Roman" w:cs="Times New Roman"/>
                  </w:rPr>
                </w:rPrChange>
              </w:rPr>
              <w:pPrChange w:id="512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125" w:author="Mohammad Nayeem" w:date="2020-04-21T21:17:00Z">
              <w:r w:rsidRPr="004E6C2C" w:rsidDel="00207654">
                <w:rPr>
                  <w:rFonts w:ascii="Times New Roman" w:hAnsi="Times New Roman" w:cs="Times New Roman"/>
                  <w:sz w:val="24"/>
                  <w:szCs w:val="24"/>
                  <w:rPrChange w:id="5126" w:author="Mohammad Nayeem" w:date="2020-04-21T22:30:00Z">
                    <w:rPr>
                      <w:rFonts w:ascii="Times New Roman" w:hAnsi="Times New Roman" w:cs="Times New Roman"/>
                    </w:rPr>
                  </w:rPrChange>
                </w:rPr>
                <w:delText>Ref.</w:delText>
              </w:r>
            </w:del>
          </w:p>
        </w:tc>
        <w:tc>
          <w:tcPr>
            <w:tcW w:w="1249" w:type="pct"/>
          </w:tcPr>
          <w:p w14:paraId="16D0C474" w14:textId="64FF0C9E"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127" w:author="Mohammad Nayeem" w:date="2020-04-21T21:17:00Z"/>
                <w:rFonts w:ascii="Times New Roman" w:hAnsi="Times New Roman" w:cs="Times New Roman"/>
                <w:sz w:val="24"/>
                <w:szCs w:val="24"/>
                <w:rPrChange w:id="5128" w:author="Mohammad Nayeem" w:date="2020-04-21T22:30:00Z">
                  <w:rPr>
                    <w:del w:id="5129" w:author="Mohammad Nayeem" w:date="2020-04-21T21:17:00Z"/>
                    <w:rFonts w:ascii="Times New Roman" w:hAnsi="Times New Roman" w:cs="Times New Roman"/>
                  </w:rPr>
                </w:rPrChange>
              </w:rPr>
              <w:pPrChange w:id="513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131" w:author="Mohammad Nayeem" w:date="2020-04-21T21:17:00Z">
              <w:r w:rsidRPr="004E6C2C" w:rsidDel="00207654">
                <w:rPr>
                  <w:rFonts w:ascii="Times New Roman" w:hAnsi="Times New Roman" w:cs="Times New Roman"/>
                  <w:sz w:val="24"/>
                  <w:szCs w:val="24"/>
                  <w:rPrChange w:id="5132" w:author="Mohammad Nayeem" w:date="2020-04-21T22:30:00Z">
                    <w:rPr>
                      <w:rFonts w:ascii="Times New Roman" w:hAnsi="Times New Roman" w:cs="Times New Roman"/>
                    </w:rPr>
                  </w:rPrChange>
                </w:rPr>
                <w:delText>-</w:delText>
              </w:r>
            </w:del>
          </w:p>
        </w:tc>
        <w:tc>
          <w:tcPr>
            <w:tcW w:w="879" w:type="pct"/>
          </w:tcPr>
          <w:p w14:paraId="620D5D65" w14:textId="7089E0EE"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133" w:author="Mohammad Nayeem" w:date="2020-04-21T21:17:00Z"/>
                <w:rFonts w:ascii="Times New Roman" w:hAnsi="Times New Roman" w:cs="Times New Roman"/>
                <w:sz w:val="24"/>
                <w:szCs w:val="24"/>
                <w:rPrChange w:id="5134" w:author="Mohammad Nayeem" w:date="2020-04-21T22:30:00Z">
                  <w:rPr>
                    <w:del w:id="5135" w:author="Mohammad Nayeem" w:date="2020-04-21T21:17:00Z"/>
                    <w:rFonts w:ascii="Times New Roman" w:hAnsi="Times New Roman" w:cs="Times New Roman"/>
                  </w:rPr>
                </w:rPrChange>
              </w:rPr>
              <w:pPrChange w:id="513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137" w:author="Mohammad Nayeem" w:date="2020-04-21T21:17:00Z">
              <w:r w:rsidRPr="004E6C2C" w:rsidDel="00207654">
                <w:rPr>
                  <w:rFonts w:ascii="Times New Roman" w:hAnsi="Times New Roman" w:cs="Times New Roman"/>
                  <w:sz w:val="24"/>
                  <w:szCs w:val="24"/>
                  <w:rPrChange w:id="5138" w:author="Mohammad Nayeem" w:date="2020-04-21T22:30:00Z">
                    <w:rPr>
                      <w:rFonts w:ascii="Times New Roman" w:hAnsi="Times New Roman" w:cs="Times New Roman"/>
                    </w:rPr>
                  </w:rPrChange>
                </w:rPr>
                <w:delText>-</w:delText>
              </w:r>
            </w:del>
          </w:p>
        </w:tc>
      </w:tr>
      <w:tr w:rsidR="0007114E" w:rsidRPr="004E6C2C" w:rsidDel="00207654" w14:paraId="03E94D12" w14:textId="09A17161" w:rsidTr="008B2677">
        <w:trPr>
          <w:cnfStyle w:val="000000100000" w:firstRow="0" w:lastRow="0" w:firstColumn="0" w:lastColumn="0" w:oddVBand="0" w:evenVBand="0" w:oddHBand="1" w:evenHBand="0" w:firstRowFirstColumn="0" w:firstRowLastColumn="0" w:lastRowFirstColumn="0" w:lastRowLastColumn="0"/>
          <w:del w:id="5139"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41F7DF2C" w14:textId="7FA575B4" w:rsidR="0007114E" w:rsidRPr="004E6C2C" w:rsidDel="00207654" w:rsidRDefault="0007114E">
            <w:pPr>
              <w:spacing w:line="480" w:lineRule="auto"/>
              <w:jc w:val="both"/>
              <w:rPr>
                <w:del w:id="5140" w:author="Mohammad Nayeem" w:date="2020-04-21T21:17:00Z"/>
                <w:rFonts w:ascii="Times New Roman" w:hAnsi="Times New Roman" w:cs="Times New Roman"/>
                <w:sz w:val="24"/>
                <w:szCs w:val="24"/>
                <w:rPrChange w:id="5141" w:author="Mohammad Nayeem" w:date="2020-04-21T22:30:00Z">
                  <w:rPr>
                    <w:del w:id="5142" w:author="Mohammad Nayeem" w:date="2020-04-21T21:17:00Z"/>
                    <w:rFonts w:ascii="Times New Roman" w:hAnsi="Times New Roman" w:cs="Times New Roman"/>
                  </w:rPr>
                </w:rPrChange>
              </w:rPr>
              <w:pPrChange w:id="5143" w:author="nayeem hasan" w:date="2020-04-22T17:14:00Z">
                <w:pPr>
                  <w:spacing w:line="480" w:lineRule="auto"/>
                </w:pPr>
              </w:pPrChange>
            </w:pPr>
            <w:del w:id="5144" w:author="Mohammad Nayeem" w:date="2020-04-20T23:36:00Z">
              <w:r w:rsidRPr="004E6C2C" w:rsidDel="00B87C50">
                <w:rPr>
                  <w:rFonts w:ascii="Times New Roman" w:hAnsi="Times New Roman" w:cs="Times New Roman"/>
                  <w:sz w:val="24"/>
                  <w:szCs w:val="24"/>
                  <w:rPrChange w:id="5145" w:author="Mohammad Nayeem" w:date="2020-04-21T22:30:00Z">
                    <w:rPr>
                      <w:rFonts w:ascii="Times New Roman" w:hAnsi="Times New Roman" w:cs="Times New Roman"/>
                    </w:rPr>
                  </w:rPrChange>
                </w:rPr>
                <w:delText xml:space="preserve">Current </w:delText>
              </w:r>
            </w:del>
            <w:del w:id="5146" w:author="Mohammad Nayeem" w:date="2020-04-21T21:17:00Z">
              <w:r w:rsidRPr="004E6C2C" w:rsidDel="00207654">
                <w:rPr>
                  <w:rFonts w:ascii="Times New Roman" w:hAnsi="Times New Roman" w:cs="Times New Roman"/>
                  <w:sz w:val="24"/>
                  <w:szCs w:val="24"/>
                  <w:rPrChange w:id="5147" w:author="Mohammad Nayeem" w:date="2020-04-21T22:30:00Z">
                    <w:rPr>
                      <w:rFonts w:ascii="Times New Roman" w:hAnsi="Times New Roman" w:cs="Times New Roman"/>
                    </w:rPr>
                  </w:rPrChange>
                </w:rPr>
                <w:delText>employment status</w:delText>
              </w:r>
            </w:del>
          </w:p>
        </w:tc>
      </w:tr>
      <w:tr w:rsidR="0007114E" w:rsidRPr="004E6C2C" w:rsidDel="00207654" w14:paraId="60B2BA16" w14:textId="631EC11B" w:rsidTr="008B2677">
        <w:trPr>
          <w:del w:id="5148"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283E5B6C" w14:textId="10B325AB" w:rsidR="0007114E" w:rsidRPr="004E6C2C" w:rsidDel="00207654" w:rsidRDefault="0007114E">
            <w:pPr>
              <w:spacing w:line="480" w:lineRule="auto"/>
              <w:jc w:val="both"/>
              <w:rPr>
                <w:del w:id="5149" w:author="Mohammad Nayeem" w:date="2020-04-21T21:17:00Z"/>
                <w:rFonts w:ascii="Times New Roman" w:hAnsi="Times New Roman" w:cs="Times New Roman"/>
                <w:b w:val="0"/>
                <w:bCs w:val="0"/>
                <w:sz w:val="24"/>
                <w:szCs w:val="24"/>
                <w:rPrChange w:id="5150" w:author="Mohammad Nayeem" w:date="2020-04-21T22:30:00Z">
                  <w:rPr>
                    <w:del w:id="5151" w:author="Mohammad Nayeem" w:date="2020-04-21T21:17:00Z"/>
                    <w:rFonts w:ascii="Times New Roman" w:hAnsi="Times New Roman" w:cs="Times New Roman"/>
                    <w:b w:val="0"/>
                    <w:bCs w:val="0"/>
                  </w:rPr>
                </w:rPrChange>
              </w:rPr>
              <w:pPrChange w:id="5152" w:author="nayeem hasan" w:date="2020-04-22T17:14:00Z">
                <w:pPr>
                  <w:spacing w:line="480" w:lineRule="auto"/>
                </w:pPr>
              </w:pPrChange>
            </w:pPr>
            <w:del w:id="5153" w:author="Mohammad Nayeem" w:date="2020-04-21T21:17:00Z">
              <w:r w:rsidRPr="004E6C2C" w:rsidDel="00207654">
                <w:rPr>
                  <w:rFonts w:ascii="Times New Roman" w:hAnsi="Times New Roman" w:cs="Times New Roman"/>
                  <w:sz w:val="24"/>
                  <w:szCs w:val="24"/>
                  <w:rPrChange w:id="5154" w:author="Mohammad Nayeem" w:date="2020-04-21T22:30:00Z">
                    <w:rPr>
                      <w:rFonts w:ascii="Times New Roman" w:hAnsi="Times New Roman" w:cs="Times New Roman"/>
                    </w:rPr>
                  </w:rPrChange>
                </w:rPr>
                <w:delText>Yes</w:delText>
              </w:r>
            </w:del>
          </w:p>
        </w:tc>
        <w:tc>
          <w:tcPr>
            <w:tcW w:w="1230" w:type="pct"/>
          </w:tcPr>
          <w:p w14:paraId="45BB4043" w14:textId="000FEE3C"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155" w:author="Mohammad Nayeem" w:date="2020-04-21T21:17:00Z"/>
                <w:rFonts w:ascii="Times New Roman" w:hAnsi="Times New Roman" w:cs="Times New Roman"/>
                <w:sz w:val="24"/>
                <w:szCs w:val="24"/>
                <w:rPrChange w:id="5156" w:author="Mohammad Nayeem" w:date="2020-04-21T22:30:00Z">
                  <w:rPr>
                    <w:del w:id="5157" w:author="Mohammad Nayeem" w:date="2020-04-21T21:17:00Z"/>
                    <w:rFonts w:ascii="Times New Roman" w:hAnsi="Times New Roman" w:cs="Times New Roman"/>
                  </w:rPr>
                </w:rPrChange>
              </w:rPr>
              <w:pPrChange w:id="515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159" w:author="Mohammad Nayeem" w:date="2020-04-21T21:17:00Z">
              <w:r w:rsidRPr="004E6C2C" w:rsidDel="00207654">
                <w:rPr>
                  <w:rFonts w:ascii="Times New Roman" w:hAnsi="Times New Roman" w:cs="Times New Roman"/>
                  <w:sz w:val="24"/>
                  <w:szCs w:val="24"/>
                  <w:rPrChange w:id="5160" w:author="Mohammad Nayeem" w:date="2020-04-21T22:30:00Z">
                    <w:rPr>
                      <w:rFonts w:ascii="Times New Roman" w:hAnsi="Times New Roman" w:cs="Times New Roman"/>
                    </w:rPr>
                  </w:rPrChange>
                </w:rPr>
                <w:delText>1.0</w:delText>
              </w:r>
            </w:del>
            <w:del w:id="5161" w:author="Mohammad Nayeem" w:date="2020-04-20T21:21:00Z">
              <w:r w:rsidRPr="004E6C2C" w:rsidDel="00565210">
                <w:rPr>
                  <w:rFonts w:ascii="Times New Roman" w:hAnsi="Times New Roman" w:cs="Times New Roman"/>
                  <w:sz w:val="24"/>
                  <w:szCs w:val="24"/>
                  <w:rPrChange w:id="5162" w:author="Mohammad Nayeem" w:date="2020-04-21T22:30:00Z">
                    <w:rPr>
                      <w:rFonts w:ascii="Times New Roman" w:hAnsi="Times New Roman" w:cs="Times New Roman"/>
                    </w:rPr>
                  </w:rPrChange>
                </w:rPr>
                <w:delText>2</w:delText>
              </w:r>
            </w:del>
          </w:p>
        </w:tc>
        <w:tc>
          <w:tcPr>
            <w:tcW w:w="1249" w:type="pct"/>
          </w:tcPr>
          <w:p w14:paraId="3B9D2D05" w14:textId="3B7300AA"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163" w:author="Mohammad Nayeem" w:date="2020-04-21T21:17:00Z"/>
                <w:rFonts w:ascii="Times New Roman" w:hAnsi="Times New Roman" w:cs="Times New Roman"/>
                <w:sz w:val="24"/>
                <w:szCs w:val="24"/>
                <w:rPrChange w:id="5164" w:author="Mohammad Nayeem" w:date="2020-04-21T22:30:00Z">
                  <w:rPr>
                    <w:del w:id="5165" w:author="Mohammad Nayeem" w:date="2020-04-21T21:17:00Z"/>
                    <w:rFonts w:ascii="Times New Roman" w:hAnsi="Times New Roman" w:cs="Times New Roman"/>
                  </w:rPr>
                </w:rPrChange>
              </w:rPr>
              <w:pPrChange w:id="516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167" w:author="Mohammad Nayeem" w:date="2020-04-21T21:17:00Z">
              <w:r w:rsidRPr="004E6C2C" w:rsidDel="00207654">
                <w:rPr>
                  <w:rFonts w:ascii="Times New Roman" w:hAnsi="Times New Roman" w:cs="Times New Roman"/>
                  <w:sz w:val="24"/>
                  <w:szCs w:val="24"/>
                  <w:rPrChange w:id="5168" w:author="Mohammad Nayeem" w:date="2020-04-21T22:30:00Z">
                    <w:rPr>
                      <w:rFonts w:ascii="Times New Roman" w:hAnsi="Times New Roman" w:cs="Times New Roman"/>
                    </w:rPr>
                  </w:rPrChange>
                </w:rPr>
                <w:delText>[0.7</w:delText>
              </w:r>
            </w:del>
            <w:del w:id="5169" w:author="Mohammad Nayeem" w:date="2020-04-20T21:21:00Z">
              <w:r w:rsidRPr="004E6C2C" w:rsidDel="00565210">
                <w:rPr>
                  <w:rFonts w:ascii="Times New Roman" w:hAnsi="Times New Roman" w:cs="Times New Roman"/>
                  <w:sz w:val="24"/>
                  <w:szCs w:val="24"/>
                  <w:rPrChange w:id="5170" w:author="Mohammad Nayeem" w:date="2020-04-21T22:30:00Z">
                    <w:rPr>
                      <w:rFonts w:ascii="Times New Roman" w:hAnsi="Times New Roman" w:cs="Times New Roman"/>
                    </w:rPr>
                  </w:rPrChange>
                </w:rPr>
                <w:delText>5</w:delText>
              </w:r>
            </w:del>
            <w:del w:id="5171" w:author="Mohammad Nayeem" w:date="2020-04-21T21:17:00Z">
              <w:r w:rsidRPr="004E6C2C" w:rsidDel="00207654">
                <w:rPr>
                  <w:rFonts w:ascii="Times New Roman" w:hAnsi="Times New Roman" w:cs="Times New Roman"/>
                  <w:sz w:val="24"/>
                  <w:szCs w:val="24"/>
                  <w:rPrChange w:id="5172" w:author="Mohammad Nayeem" w:date="2020-04-21T22:30:00Z">
                    <w:rPr>
                      <w:rFonts w:ascii="Times New Roman" w:hAnsi="Times New Roman" w:cs="Times New Roman"/>
                    </w:rPr>
                  </w:rPrChange>
                </w:rPr>
                <w:delText>,1.3</w:delText>
              </w:r>
            </w:del>
            <w:del w:id="5173" w:author="Mohammad Nayeem" w:date="2020-04-20T21:21:00Z">
              <w:r w:rsidRPr="004E6C2C" w:rsidDel="00565210">
                <w:rPr>
                  <w:rFonts w:ascii="Times New Roman" w:hAnsi="Times New Roman" w:cs="Times New Roman"/>
                  <w:sz w:val="24"/>
                  <w:szCs w:val="24"/>
                  <w:rPrChange w:id="5174" w:author="Mohammad Nayeem" w:date="2020-04-21T22:30:00Z">
                    <w:rPr>
                      <w:rFonts w:ascii="Times New Roman" w:hAnsi="Times New Roman" w:cs="Times New Roman"/>
                    </w:rPr>
                  </w:rPrChange>
                </w:rPr>
                <w:delText>8</w:delText>
              </w:r>
            </w:del>
            <w:del w:id="5175" w:author="Mohammad Nayeem" w:date="2020-04-21T21:17:00Z">
              <w:r w:rsidRPr="004E6C2C" w:rsidDel="00207654">
                <w:rPr>
                  <w:rFonts w:ascii="Times New Roman" w:hAnsi="Times New Roman" w:cs="Times New Roman"/>
                  <w:sz w:val="24"/>
                  <w:szCs w:val="24"/>
                  <w:rPrChange w:id="5176" w:author="Mohammad Nayeem" w:date="2020-04-21T22:30:00Z">
                    <w:rPr>
                      <w:rFonts w:ascii="Times New Roman" w:hAnsi="Times New Roman" w:cs="Times New Roman"/>
                    </w:rPr>
                  </w:rPrChange>
                </w:rPr>
                <w:delText>]</w:delText>
              </w:r>
            </w:del>
          </w:p>
        </w:tc>
        <w:tc>
          <w:tcPr>
            <w:tcW w:w="879" w:type="pct"/>
          </w:tcPr>
          <w:p w14:paraId="17D4FB20" w14:textId="4E425E0C"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177" w:author="Mohammad Nayeem" w:date="2020-04-21T21:17:00Z"/>
                <w:rFonts w:ascii="Times New Roman" w:hAnsi="Times New Roman" w:cs="Times New Roman"/>
                <w:sz w:val="24"/>
                <w:szCs w:val="24"/>
                <w:rPrChange w:id="5178" w:author="Mohammad Nayeem" w:date="2020-04-21T22:30:00Z">
                  <w:rPr>
                    <w:del w:id="5179" w:author="Mohammad Nayeem" w:date="2020-04-21T21:17:00Z"/>
                    <w:rFonts w:ascii="Times New Roman" w:hAnsi="Times New Roman" w:cs="Times New Roman"/>
                  </w:rPr>
                </w:rPrChange>
              </w:rPr>
              <w:pPrChange w:id="518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181" w:author="Mohammad Nayeem" w:date="2020-04-21T21:17:00Z">
              <w:r w:rsidRPr="004E6C2C" w:rsidDel="00207654">
                <w:rPr>
                  <w:rFonts w:ascii="Times New Roman" w:hAnsi="Times New Roman" w:cs="Times New Roman"/>
                  <w:sz w:val="24"/>
                  <w:szCs w:val="24"/>
                  <w:rPrChange w:id="5182" w:author="Mohammad Nayeem" w:date="2020-04-21T22:30:00Z">
                    <w:rPr>
                      <w:rFonts w:ascii="Times New Roman" w:hAnsi="Times New Roman" w:cs="Times New Roman"/>
                    </w:rPr>
                  </w:rPrChange>
                </w:rPr>
                <w:delText>0.</w:delText>
              </w:r>
            </w:del>
            <w:del w:id="5183" w:author="Mohammad Nayeem" w:date="2020-04-20T23:36:00Z">
              <w:r w:rsidRPr="004E6C2C" w:rsidDel="00E62F25">
                <w:rPr>
                  <w:rFonts w:ascii="Times New Roman" w:hAnsi="Times New Roman" w:cs="Times New Roman"/>
                  <w:sz w:val="24"/>
                  <w:szCs w:val="24"/>
                  <w:rPrChange w:id="5184" w:author="Mohammad Nayeem" w:date="2020-04-21T22:30:00Z">
                    <w:rPr>
                      <w:rFonts w:ascii="Times New Roman" w:hAnsi="Times New Roman" w:cs="Times New Roman"/>
                    </w:rPr>
                  </w:rPrChange>
                </w:rPr>
                <w:delText>906</w:delText>
              </w:r>
            </w:del>
          </w:p>
        </w:tc>
      </w:tr>
      <w:tr w:rsidR="0007114E" w:rsidRPr="004E6C2C" w:rsidDel="00207654" w14:paraId="654121E8" w14:textId="69C51B37" w:rsidTr="008B2677">
        <w:trPr>
          <w:cnfStyle w:val="000000100000" w:firstRow="0" w:lastRow="0" w:firstColumn="0" w:lastColumn="0" w:oddVBand="0" w:evenVBand="0" w:oddHBand="1" w:evenHBand="0" w:firstRowFirstColumn="0" w:firstRowLastColumn="0" w:lastRowFirstColumn="0" w:lastRowLastColumn="0"/>
          <w:del w:id="5185"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4399D86D" w14:textId="7E1C5018" w:rsidR="0007114E" w:rsidRPr="004E6C2C" w:rsidDel="00207654" w:rsidRDefault="0007114E">
            <w:pPr>
              <w:spacing w:line="480" w:lineRule="auto"/>
              <w:jc w:val="both"/>
              <w:rPr>
                <w:del w:id="5186" w:author="Mohammad Nayeem" w:date="2020-04-21T21:17:00Z"/>
                <w:rFonts w:ascii="Times New Roman" w:hAnsi="Times New Roman" w:cs="Times New Roman"/>
                <w:b w:val="0"/>
                <w:bCs w:val="0"/>
                <w:sz w:val="24"/>
                <w:szCs w:val="24"/>
                <w:rPrChange w:id="5187" w:author="Mohammad Nayeem" w:date="2020-04-21T22:30:00Z">
                  <w:rPr>
                    <w:del w:id="5188" w:author="Mohammad Nayeem" w:date="2020-04-21T21:17:00Z"/>
                    <w:rFonts w:ascii="Times New Roman" w:hAnsi="Times New Roman" w:cs="Times New Roman"/>
                    <w:b w:val="0"/>
                    <w:bCs w:val="0"/>
                  </w:rPr>
                </w:rPrChange>
              </w:rPr>
              <w:pPrChange w:id="5189" w:author="nayeem hasan" w:date="2020-04-22T17:14:00Z">
                <w:pPr>
                  <w:spacing w:line="480" w:lineRule="auto"/>
                </w:pPr>
              </w:pPrChange>
            </w:pPr>
            <w:del w:id="5190" w:author="Mohammad Nayeem" w:date="2020-04-21T21:17:00Z">
              <w:r w:rsidRPr="004E6C2C" w:rsidDel="00207654">
                <w:rPr>
                  <w:rFonts w:ascii="Times New Roman" w:hAnsi="Times New Roman" w:cs="Times New Roman"/>
                  <w:sz w:val="24"/>
                  <w:szCs w:val="24"/>
                  <w:rPrChange w:id="5191" w:author="Mohammad Nayeem" w:date="2020-04-21T22:30:00Z">
                    <w:rPr>
                      <w:rFonts w:ascii="Times New Roman" w:hAnsi="Times New Roman" w:cs="Times New Roman"/>
                    </w:rPr>
                  </w:rPrChange>
                </w:rPr>
                <w:delText>No</w:delText>
              </w:r>
            </w:del>
          </w:p>
        </w:tc>
        <w:tc>
          <w:tcPr>
            <w:tcW w:w="1230" w:type="pct"/>
          </w:tcPr>
          <w:p w14:paraId="18CF128E" w14:textId="038506BA"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192" w:author="Mohammad Nayeem" w:date="2020-04-21T21:17:00Z"/>
                <w:rFonts w:ascii="Times New Roman" w:hAnsi="Times New Roman" w:cs="Times New Roman"/>
                <w:sz w:val="24"/>
                <w:szCs w:val="24"/>
                <w:rPrChange w:id="5193" w:author="Mohammad Nayeem" w:date="2020-04-21T22:30:00Z">
                  <w:rPr>
                    <w:del w:id="5194" w:author="Mohammad Nayeem" w:date="2020-04-21T21:17:00Z"/>
                    <w:rFonts w:ascii="Times New Roman" w:hAnsi="Times New Roman" w:cs="Times New Roman"/>
                  </w:rPr>
                </w:rPrChange>
              </w:rPr>
              <w:pPrChange w:id="519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196" w:author="Mohammad Nayeem" w:date="2020-04-21T21:17:00Z">
              <w:r w:rsidRPr="004E6C2C" w:rsidDel="00207654">
                <w:rPr>
                  <w:rFonts w:ascii="Times New Roman" w:hAnsi="Times New Roman" w:cs="Times New Roman"/>
                  <w:sz w:val="24"/>
                  <w:szCs w:val="24"/>
                  <w:rPrChange w:id="5197" w:author="Mohammad Nayeem" w:date="2020-04-21T22:30:00Z">
                    <w:rPr>
                      <w:rFonts w:ascii="Times New Roman" w:hAnsi="Times New Roman" w:cs="Times New Roman"/>
                    </w:rPr>
                  </w:rPrChange>
                </w:rPr>
                <w:delText>Ref.</w:delText>
              </w:r>
            </w:del>
          </w:p>
        </w:tc>
        <w:tc>
          <w:tcPr>
            <w:tcW w:w="1249" w:type="pct"/>
          </w:tcPr>
          <w:p w14:paraId="5B0782F7" w14:textId="723E525D"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198" w:author="Mohammad Nayeem" w:date="2020-04-21T21:17:00Z"/>
                <w:rFonts w:ascii="Times New Roman" w:hAnsi="Times New Roman" w:cs="Times New Roman"/>
                <w:sz w:val="24"/>
                <w:szCs w:val="24"/>
                <w:rPrChange w:id="5199" w:author="Mohammad Nayeem" w:date="2020-04-21T22:30:00Z">
                  <w:rPr>
                    <w:del w:id="5200" w:author="Mohammad Nayeem" w:date="2020-04-21T21:17:00Z"/>
                    <w:rFonts w:ascii="Times New Roman" w:hAnsi="Times New Roman" w:cs="Times New Roman"/>
                  </w:rPr>
                </w:rPrChange>
              </w:rPr>
              <w:pPrChange w:id="520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202" w:author="Mohammad Nayeem" w:date="2020-04-21T21:17:00Z">
              <w:r w:rsidRPr="004E6C2C" w:rsidDel="00207654">
                <w:rPr>
                  <w:rFonts w:ascii="Times New Roman" w:hAnsi="Times New Roman" w:cs="Times New Roman"/>
                  <w:sz w:val="24"/>
                  <w:szCs w:val="24"/>
                  <w:rPrChange w:id="5203" w:author="Mohammad Nayeem" w:date="2020-04-21T22:30:00Z">
                    <w:rPr>
                      <w:rFonts w:ascii="Times New Roman" w:hAnsi="Times New Roman" w:cs="Times New Roman"/>
                    </w:rPr>
                  </w:rPrChange>
                </w:rPr>
                <w:delText>-</w:delText>
              </w:r>
            </w:del>
          </w:p>
        </w:tc>
        <w:tc>
          <w:tcPr>
            <w:tcW w:w="879" w:type="pct"/>
          </w:tcPr>
          <w:p w14:paraId="4A3819C3" w14:textId="55BA5E6B"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204" w:author="Mohammad Nayeem" w:date="2020-04-21T21:17:00Z"/>
                <w:rFonts w:ascii="Times New Roman" w:hAnsi="Times New Roman" w:cs="Times New Roman"/>
                <w:sz w:val="24"/>
                <w:szCs w:val="24"/>
                <w:rPrChange w:id="5205" w:author="Mohammad Nayeem" w:date="2020-04-21T22:30:00Z">
                  <w:rPr>
                    <w:del w:id="5206" w:author="Mohammad Nayeem" w:date="2020-04-21T21:17:00Z"/>
                    <w:rFonts w:ascii="Times New Roman" w:hAnsi="Times New Roman" w:cs="Times New Roman"/>
                  </w:rPr>
                </w:rPrChange>
              </w:rPr>
              <w:pPrChange w:id="520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208" w:author="Mohammad Nayeem" w:date="2020-04-21T21:17:00Z">
              <w:r w:rsidRPr="004E6C2C" w:rsidDel="00207654">
                <w:rPr>
                  <w:rFonts w:ascii="Times New Roman" w:hAnsi="Times New Roman" w:cs="Times New Roman"/>
                  <w:sz w:val="24"/>
                  <w:szCs w:val="24"/>
                  <w:rPrChange w:id="5209" w:author="Mohammad Nayeem" w:date="2020-04-21T22:30:00Z">
                    <w:rPr>
                      <w:rFonts w:ascii="Times New Roman" w:hAnsi="Times New Roman" w:cs="Times New Roman"/>
                    </w:rPr>
                  </w:rPrChange>
                </w:rPr>
                <w:delText>-</w:delText>
              </w:r>
            </w:del>
          </w:p>
        </w:tc>
      </w:tr>
      <w:tr w:rsidR="0007114E" w:rsidRPr="004E6C2C" w:rsidDel="00207654" w14:paraId="3F957C58" w14:textId="3A77F93D" w:rsidTr="008B2677">
        <w:trPr>
          <w:del w:id="5210"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750E378C" w14:textId="4CB0ECC4" w:rsidR="0007114E" w:rsidRPr="004E6C2C" w:rsidDel="00207654" w:rsidRDefault="0007114E">
            <w:pPr>
              <w:spacing w:line="480" w:lineRule="auto"/>
              <w:jc w:val="both"/>
              <w:rPr>
                <w:del w:id="5211" w:author="Mohammad Nayeem" w:date="2020-04-21T21:17:00Z"/>
                <w:rFonts w:ascii="Times New Roman" w:hAnsi="Times New Roman" w:cs="Times New Roman"/>
                <w:sz w:val="24"/>
                <w:szCs w:val="24"/>
                <w:rPrChange w:id="5212" w:author="Mohammad Nayeem" w:date="2020-04-21T22:30:00Z">
                  <w:rPr>
                    <w:del w:id="5213" w:author="Mohammad Nayeem" w:date="2020-04-21T21:17:00Z"/>
                    <w:rFonts w:ascii="Times New Roman" w:hAnsi="Times New Roman" w:cs="Times New Roman"/>
                  </w:rPr>
                </w:rPrChange>
              </w:rPr>
              <w:pPrChange w:id="5214" w:author="nayeem hasan" w:date="2020-04-22T17:14:00Z">
                <w:pPr>
                  <w:spacing w:line="480" w:lineRule="auto"/>
                </w:pPr>
              </w:pPrChange>
            </w:pPr>
            <w:del w:id="5215" w:author="Mohammad Nayeem" w:date="2020-04-21T21:17:00Z">
              <w:r w:rsidRPr="004E6C2C" w:rsidDel="00207654">
                <w:rPr>
                  <w:rFonts w:ascii="Times New Roman" w:hAnsi="Times New Roman" w:cs="Times New Roman"/>
                  <w:sz w:val="24"/>
                  <w:szCs w:val="24"/>
                  <w:rPrChange w:id="5216" w:author="Mohammad Nayeem" w:date="2020-04-21T22:30:00Z">
                    <w:rPr>
                      <w:rFonts w:ascii="Times New Roman" w:hAnsi="Times New Roman" w:cs="Times New Roman"/>
                    </w:rPr>
                  </w:rPrChange>
                </w:rPr>
                <w:delText>Fathers’ occupation</w:delText>
              </w:r>
            </w:del>
          </w:p>
        </w:tc>
      </w:tr>
      <w:tr w:rsidR="0007114E" w:rsidRPr="004E6C2C" w:rsidDel="00207654" w14:paraId="4D4157E9" w14:textId="73C7ED2B" w:rsidTr="008B2677">
        <w:trPr>
          <w:cnfStyle w:val="000000100000" w:firstRow="0" w:lastRow="0" w:firstColumn="0" w:lastColumn="0" w:oddVBand="0" w:evenVBand="0" w:oddHBand="1" w:evenHBand="0" w:firstRowFirstColumn="0" w:firstRowLastColumn="0" w:lastRowFirstColumn="0" w:lastRowLastColumn="0"/>
          <w:del w:id="5217"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64D01D99" w14:textId="77893B62" w:rsidR="0007114E" w:rsidRPr="004E6C2C" w:rsidDel="00207654" w:rsidRDefault="0007114E">
            <w:pPr>
              <w:spacing w:line="480" w:lineRule="auto"/>
              <w:jc w:val="both"/>
              <w:rPr>
                <w:del w:id="5218" w:author="Mohammad Nayeem" w:date="2020-04-21T21:17:00Z"/>
                <w:rFonts w:ascii="Times New Roman" w:hAnsi="Times New Roman" w:cs="Times New Roman"/>
                <w:b w:val="0"/>
                <w:bCs w:val="0"/>
                <w:sz w:val="24"/>
                <w:szCs w:val="24"/>
                <w:rPrChange w:id="5219" w:author="Mohammad Nayeem" w:date="2020-04-21T22:30:00Z">
                  <w:rPr>
                    <w:del w:id="5220" w:author="Mohammad Nayeem" w:date="2020-04-21T21:17:00Z"/>
                    <w:rFonts w:ascii="Times New Roman" w:hAnsi="Times New Roman" w:cs="Times New Roman"/>
                    <w:b w:val="0"/>
                    <w:bCs w:val="0"/>
                  </w:rPr>
                </w:rPrChange>
              </w:rPr>
              <w:pPrChange w:id="5221" w:author="nayeem hasan" w:date="2020-04-22T17:14:00Z">
                <w:pPr>
                  <w:spacing w:line="480" w:lineRule="auto"/>
                </w:pPr>
              </w:pPrChange>
            </w:pPr>
            <w:del w:id="5222" w:author="Mohammad Nayeem" w:date="2020-04-21T21:17:00Z">
              <w:r w:rsidRPr="004E6C2C" w:rsidDel="00207654">
                <w:rPr>
                  <w:rFonts w:ascii="Times New Roman" w:hAnsi="Times New Roman" w:cs="Times New Roman"/>
                  <w:sz w:val="24"/>
                  <w:szCs w:val="24"/>
                  <w:rPrChange w:id="5223" w:author="Mohammad Nayeem" w:date="2020-04-21T22:30:00Z">
                    <w:rPr>
                      <w:rFonts w:ascii="Times New Roman" w:hAnsi="Times New Roman" w:cs="Times New Roman"/>
                    </w:rPr>
                  </w:rPrChange>
                </w:rPr>
                <w:delText>Farmer</w:delText>
              </w:r>
            </w:del>
          </w:p>
        </w:tc>
        <w:tc>
          <w:tcPr>
            <w:tcW w:w="1230" w:type="pct"/>
          </w:tcPr>
          <w:p w14:paraId="3A5B8408" w14:textId="453686F3"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224" w:author="Mohammad Nayeem" w:date="2020-04-21T21:17:00Z"/>
                <w:rFonts w:ascii="Times New Roman" w:hAnsi="Times New Roman" w:cs="Times New Roman"/>
                <w:sz w:val="24"/>
                <w:szCs w:val="24"/>
                <w:rPrChange w:id="5225" w:author="Mohammad Nayeem" w:date="2020-04-21T22:30:00Z">
                  <w:rPr>
                    <w:del w:id="5226" w:author="Mohammad Nayeem" w:date="2020-04-21T21:17:00Z"/>
                    <w:rFonts w:ascii="Times New Roman" w:hAnsi="Times New Roman" w:cs="Times New Roman"/>
                  </w:rPr>
                </w:rPrChange>
              </w:rPr>
              <w:pPrChange w:id="522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228" w:author="Mohammad Nayeem" w:date="2020-04-21T21:17:00Z">
              <w:r w:rsidRPr="004E6C2C" w:rsidDel="00207654">
                <w:rPr>
                  <w:rFonts w:ascii="Times New Roman" w:hAnsi="Times New Roman" w:cs="Times New Roman"/>
                  <w:sz w:val="24"/>
                  <w:szCs w:val="24"/>
                  <w:rPrChange w:id="5229" w:author="Mohammad Nayeem" w:date="2020-04-21T22:30:00Z">
                    <w:rPr>
                      <w:rFonts w:ascii="Times New Roman" w:hAnsi="Times New Roman" w:cs="Times New Roman"/>
                    </w:rPr>
                  </w:rPrChange>
                </w:rPr>
                <w:delText>1.0</w:delText>
              </w:r>
            </w:del>
            <w:del w:id="5230" w:author="Mohammad Nayeem" w:date="2020-04-20T21:58:00Z">
              <w:r w:rsidRPr="004E6C2C" w:rsidDel="00F07882">
                <w:rPr>
                  <w:rFonts w:ascii="Times New Roman" w:hAnsi="Times New Roman" w:cs="Times New Roman"/>
                  <w:sz w:val="24"/>
                  <w:szCs w:val="24"/>
                  <w:rPrChange w:id="5231" w:author="Mohammad Nayeem" w:date="2020-04-21T22:30:00Z">
                    <w:rPr>
                      <w:rFonts w:ascii="Times New Roman" w:hAnsi="Times New Roman" w:cs="Times New Roman"/>
                    </w:rPr>
                  </w:rPrChange>
                </w:rPr>
                <w:delText>0</w:delText>
              </w:r>
            </w:del>
          </w:p>
        </w:tc>
        <w:tc>
          <w:tcPr>
            <w:tcW w:w="1249" w:type="pct"/>
          </w:tcPr>
          <w:p w14:paraId="63E4F5BB" w14:textId="0EFD3DAC"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232" w:author="Mohammad Nayeem" w:date="2020-04-21T21:17:00Z"/>
                <w:rFonts w:ascii="Times New Roman" w:hAnsi="Times New Roman" w:cs="Times New Roman"/>
                <w:sz w:val="24"/>
                <w:szCs w:val="24"/>
                <w:rPrChange w:id="5233" w:author="Mohammad Nayeem" w:date="2020-04-21T22:30:00Z">
                  <w:rPr>
                    <w:del w:id="5234" w:author="Mohammad Nayeem" w:date="2020-04-21T21:17:00Z"/>
                    <w:rFonts w:ascii="Times New Roman" w:hAnsi="Times New Roman" w:cs="Times New Roman"/>
                  </w:rPr>
                </w:rPrChange>
              </w:rPr>
              <w:pPrChange w:id="523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236" w:author="Mohammad Nayeem" w:date="2020-04-21T21:17:00Z">
              <w:r w:rsidRPr="004E6C2C" w:rsidDel="00207654">
                <w:rPr>
                  <w:rFonts w:ascii="Times New Roman" w:hAnsi="Times New Roman" w:cs="Times New Roman"/>
                  <w:sz w:val="24"/>
                  <w:szCs w:val="24"/>
                  <w:rPrChange w:id="5237" w:author="Mohammad Nayeem" w:date="2020-04-21T22:30:00Z">
                    <w:rPr>
                      <w:rFonts w:ascii="Times New Roman" w:hAnsi="Times New Roman" w:cs="Times New Roman"/>
                    </w:rPr>
                  </w:rPrChange>
                </w:rPr>
                <w:delText>[0.72,1.4</w:delText>
              </w:r>
            </w:del>
            <w:del w:id="5238" w:author="Mohammad Nayeem" w:date="2020-04-20T21:58:00Z">
              <w:r w:rsidRPr="004E6C2C" w:rsidDel="00F07882">
                <w:rPr>
                  <w:rFonts w:ascii="Times New Roman" w:hAnsi="Times New Roman" w:cs="Times New Roman"/>
                  <w:sz w:val="24"/>
                  <w:szCs w:val="24"/>
                  <w:rPrChange w:id="5239" w:author="Mohammad Nayeem" w:date="2020-04-21T22:30:00Z">
                    <w:rPr>
                      <w:rFonts w:ascii="Times New Roman" w:hAnsi="Times New Roman" w:cs="Times New Roman"/>
                    </w:rPr>
                  </w:rPrChange>
                </w:rPr>
                <w:delText>1</w:delText>
              </w:r>
            </w:del>
            <w:del w:id="5240" w:author="Mohammad Nayeem" w:date="2020-04-21T21:17:00Z">
              <w:r w:rsidRPr="004E6C2C" w:rsidDel="00207654">
                <w:rPr>
                  <w:rFonts w:ascii="Times New Roman" w:hAnsi="Times New Roman" w:cs="Times New Roman"/>
                  <w:sz w:val="24"/>
                  <w:szCs w:val="24"/>
                  <w:rPrChange w:id="5241" w:author="Mohammad Nayeem" w:date="2020-04-21T22:30:00Z">
                    <w:rPr>
                      <w:rFonts w:ascii="Times New Roman" w:hAnsi="Times New Roman" w:cs="Times New Roman"/>
                    </w:rPr>
                  </w:rPrChange>
                </w:rPr>
                <w:delText>]</w:delText>
              </w:r>
            </w:del>
          </w:p>
        </w:tc>
        <w:tc>
          <w:tcPr>
            <w:tcW w:w="879" w:type="pct"/>
          </w:tcPr>
          <w:p w14:paraId="61B3E411" w14:textId="75FC86AF"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242" w:author="Mohammad Nayeem" w:date="2020-04-21T21:17:00Z"/>
                <w:rFonts w:ascii="Times New Roman" w:hAnsi="Times New Roman" w:cs="Times New Roman"/>
                <w:sz w:val="24"/>
                <w:szCs w:val="24"/>
                <w:rPrChange w:id="5243" w:author="Mohammad Nayeem" w:date="2020-04-21T22:30:00Z">
                  <w:rPr>
                    <w:del w:id="5244" w:author="Mohammad Nayeem" w:date="2020-04-21T21:17:00Z"/>
                    <w:rFonts w:ascii="Times New Roman" w:hAnsi="Times New Roman" w:cs="Times New Roman"/>
                  </w:rPr>
                </w:rPrChange>
              </w:rPr>
              <w:pPrChange w:id="524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246" w:author="Mohammad Nayeem" w:date="2020-04-21T21:17:00Z">
              <w:r w:rsidRPr="004E6C2C" w:rsidDel="00207654">
                <w:rPr>
                  <w:rFonts w:ascii="Times New Roman" w:hAnsi="Times New Roman" w:cs="Times New Roman"/>
                  <w:color w:val="000000"/>
                  <w:sz w:val="24"/>
                  <w:szCs w:val="24"/>
                  <w:rPrChange w:id="5247" w:author="Mohammad Nayeem" w:date="2020-04-21T22:30:00Z">
                    <w:rPr>
                      <w:rFonts w:ascii="Times New Roman" w:hAnsi="Times New Roman" w:cs="Times New Roman"/>
                      <w:color w:val="000000"/>
                    </w:rPr>
                  </w:rPrChange>
                </w:rPr>
                <w:delText>0.9</w:delText>
              </w:r>
            </w:del>
            <w:del w:id="5248" w:author="Mohammad Nayeem" w:date="2020-04-21T00:56:00Z">
              <w:r w:rsidRPr="004E6C2C" w:rsidDel="00B6590E">
                <w:rPr>
                  <w:rFonts w:ascii="Times New Roman" w:hAnsi="Times New Roman" w:cs="Times New Roman"/>
                  <w:color w:val="000000"/>
                  <w:sz w:val="24"/>
                  <w:szCs w:val="24"/>
                  <w:rPrChange w:id="5249" w:author="Mohammad Nayeem" w:date="2020-04-21T22:30:00Z">
                    <w:rPr>
                      <w:rFonts w:ascii="Times New Roman" w:hAnsi="Times New Roman" w:cs="Times New Roman"/>
                      <w:color w:val="000000"/>
                    </w:rPr>
                  </w:rPrChange>
                </w:rPr>
                <w:delText>81</w:delText>
              </w:r>
            </w:del>
          </w:p>
        </w:tc>
      </w:tr>
      <w:tr w:rsidR="0007114E" w:rsidRPr="004E6C2C" w:rsidDel="00207654" w14:paraId="5FC63001" w14:textId="04DB3E15" w:rsidTr="008B2677">
        <w:trPr>
          <w:trHeight w:val="70"/>
          <w:del w:id="5250"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ED66986" w14:textId="28311B32" w:rsidR="0007114E" w:rsidRPr="004E6C2C" w:rsidDel="00207654" w:rsidRDefault="0007114E">
            <w:pPr>
              <w:spacing w:line="480" w:lineRule="auto"/>
              <w:jc w:val="both"/>
              <w:rPr>
                <w:del w:id="5251" w:author="Mohammad Nayeem" w:date="2020-04-21T21:17:00Z"/>
                <w:rFonts w:ascii="Times New Roman" w:hAnsi="Times New Roman" w:cs="Times New Roman"/>
                <w:b w:val="0"/>
                <w:bCs w:val="0"/>
                <w:sz w:val="24"/>
                <w:szCs w:val="24"/>
                <w:rPrChange w:id="5252" w:author="Mohammad Nayeem" w:date="2020-04-21T22:30:00Z">
                  <w:rPr>
                    <w:del w:id="5253" w:author="Mohammad Nayeem" w:date="2020-04-21T21:17:00Z"/>
                    <w:rFonts w:ascii="Times New Roman" w:hAnsi="Times New Roman" w:cs="Times New Roman"/>
                    <w:b w:val="0"/>
                    <w:bCs w:val="0"/>
                  </w:rPr>
                </w:rPrChange>
              </w:rPr>
              <w:pPrChange w:id="5254" w:author="nayeem hasan" w:date="2020-04-22T17:14:00Z">
                <w:pPr>
                  <w:spacing w:line="480" w:lineRule="auto"/>
                </w:pPr>
              </w:pPrChange>
            </w:pPr>
            <w:del w:id="5255" w:author="Mohammad Nayeem" w:date="2020-04-21T21:17:00Z">
              <w:r w:rsidRPr="004E6C2C" w:rsidDel="00207654">
                <w:rPr>
                  <w:rFonts w:ascii="Times New Roman" w:hAnsi="Times New Roman" w:cs="Times New Roman"/>
                  <w:sz w:val="24"/>
                  <w:szCs w:val="24"/>
                  <w:rPrChange w:id="5256" w:author="Mohammad Nayeem" w:date="2020-04-21T22:30:00Z">
                    <w:rPr>
                      <w:rFonts w:ascii="Times New Roman" w:hAnsi="Times New Roman" w:cs="Times New Roman"/>
                    </w:rPr>
                  </w:rPrChange>
                </w:rPr>
                <w:delText>Agriculture Worker</w:delText>
              </w:r>
            </w:del>
          </w:p>
        </w:tc>
        <w:tc>
          <w:tcPr>
            <w:tcW w:w="1230" w:type="pct"/>
          </w:tcPr>
          <w:p w14:paraId="73037E94" w14:textId="67F8E5D2"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257" w:author="Mohammad Nayeem" w:date="2020-04-21T21:17:00Z"/>
                <w:rFonts w:ascii="Times New Roman" w:hAnsi="Times New Roman" w:cs="Times New Roman"/>
                <w:sz w:val="24"/>
                <w:szCs w:val="24"/>
                <w:rPrChange w:id="5258" w:author="Mohammad Nayeem" w:date="2020-04-21T22:30:00Z">
                  <w:rPr>
                    <w:del w:id="5259" w:author="Mohammad Nayeem" w:date="2020-04-21T21:17:00Z"/>
                    <w:rFonts w:ascii="Times New Roman" w:hAnsi="Times New Roman" w:cs="Times New Roman"/>
                  </w:rPr>
                </w:rPrChange>
              </w:rPr>
              <w:pPrChange w:id="526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261" w:author="Mohammad Nayeem" w:date="2020-04-21T21:17:00Z">
              <w:r w:rsidRPr="004E6C2C" w:rsidDel="00207654">
                <w:rPr>
                  <w:rFonts w:ascii="Times New Roman" w:hAnsi="Times New Roman" w:cs="Times New Roman"/>
                  <w:sz w:val="24"/>
                  <w:szCs w:val="24"/>
                  <w:rPrChange w:id="5262" w:author="Mohammad Nayeem" w:date="2020-04-21T22:30:00Z">
                    <w:rPr>
                      <w:rFonts w:ascii="Times New Roman" w:hAnsi="Times New Roman" w:cs="Times New Roman"/>
                    </w:rPr>
                  </w:rPrChange>
                </w:rPr>
                <w:delText>0.88</w:delText>
              </w:r>
            </w:del>
          </w:p>
        </w:tc>
        <w:tc>
          <w:tcPr>
            <w:tcW w:w="1249" w:type="pct"/>
          </w:tcPr>
          <w:p w14:paraId="681BF431" w14:textId="51ED5FF2"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263" w:author="Mohammad Nayeem" w:date="2020-04-21T21:17:00Z"/>
                <w:rFonts w:ascii="Times New Roman" w:hAnsi="Times New Roman" w:cs="Times New Roman"/>
                <w:sz w:val="24"/>
                <w:szCs w:val="24"/>
                <w:rPrChange w:id="5264" w:author="Mohammad Nayeem" w:date="2020-04-21T22:30:00Z">
                  <w:rPr>
                    <w:del w:id="5265" w:author="Mohammad Nayeem" w:date="2020-04-21T21:17:00Z"/>
                    <w:rFonts w:ascii="Times New Roman" w:hAnsi="Times New Roman" w:cs="Times New Roman"/>
                  </w:rPr>
                </w:rPrChange>
              </w:rPr>
              <w:pPrChange w:id="526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267" w:author="Mohammad Nayeem" w:date="2020-04-21T21:17:00Z">
              <w:r w:rsidRPr="004E6C2C" w:rsidDel="00207654">
                <w:rPr>
                  <w:rFonts w:ascii="Times New Roman" w:hAnsi="Times New Roman" w:cs="Times New Roman"/>
                  <w:sz w:val="24"/>
                  <w:szCs w:val="24"/>
                  <w:rPrChange w:id="5268" w:author="Mohammad Nayeem" w:date="2020-04-21T22:30:00Z">
                    <w:rPr>
                      <w:rFonts w:ascii="Times New Roman" w:hAnsi="Times New Roman" w:cs="Times New Roman"/>
                    </w:rPr>
                  </w:rPrChange>
                </w:rPr>
                <w:delText>[0.59,1.31]</w:delText>
              </w:r>
            </w:del>
          </w:p>
        </w:tc>
        <w:tc>
          <w:tcPr>
            <w:tcW w:w="879" w:type="pct"/>
          </w:tcPr>
          <w:p w14:paraId="1373E288" w14:textId="0204952B"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269" w:author="Mohammad Nayeem" w:date="2020-04-21T21:17:00Z"/>
                <w:rFonts w:ascii="Times New Roman" w:hAnsi="Times New Roman" w:cs="Times New Roman"/>
                <w:sz w:val="24"/>
                <w:szCs w:val="24"/>
                <w:rPrChange w:id="5270" w:author="Mohammad Nayeem" w:date="2020-04-21T22:30:00Z">
                  <w:rPr>
                    <w:del w:id="5271" w:author="Mohammad Nayeem" w:date="2020-04-21T21:17:00Z"/>
                    <w:rFonts w:ascii="Times New Roman" w:hAnsi="Times New Roman" w:cs="Times New Roman"/>
                  </w:rPr>
                </w:rPrChange>
              </w:rPr>
              <w:pPrChange w:id="527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273" w:author="Mohammad Nayeem" w:date="2020-04-21T21:17:00Z">
              <w:r w:rsidRPr="004E6C2C" w:rsidDel="00207654">
                <w:rPr>
                  <w:rFonts w:ascii="Times New Roman" w:hAnsi="Times New Roman" w:cs="Times New Roman"/>
                  <w:color w:val="000000"/>
                  <w:sz w:val="24"/>
                  <w:szCs w:val="24"/>
                  <w:rPrChange w:id="5274" w:author="Mohammad Nayeem" w:date="2020-04-21T22:30:00Z">
                    <w:rPr>
                      <w:rFonts w:ascii="Times New Roman" w:hAnsi="Times New Roman" w:cs="Times New Roman"/>
                      <w:color w:val="000000"/>
                    </w:rPr>
                  </w:rPrChange>
                </w:rPr>
                <w:delText>0.5</w:delText>
              </w:r>
            </w:del>
            <w:del w:id="5275" w:author="Mohammad Nayeem" w:date="2020-04-21T00:56:00Z">
              <w:r w:rsidRPr="004E6C2C" w:rsidDel="00B6590E">
                <w:rPr>
                  <w:rFonts w:ascii="Times New Roman" w:hAnsi="Times New Roman" w:cs="Times New Roman"/>
                  <w:color w:val="000000"/>
                  <w:sz w:val="24"/>
                  <w:szCs w:val="24"/>
                  <w:rPrChange w:id="5276" w:author="Mohammad Nayeem" w:date="2020-04-21T22:30:00Z">
                    <w:rPr>
                      <w:rFonts w:ascii="Times New Roman" w:hAnsi="Times New Roman" w:cs="Times New Roman"/>
                      <w:color w:val="000000"/>
                    </w:rPr>
                  </w:rPrChange>
                </w:rPr>
                <w:delText>30</w:delText>
              </w:r>
            </w:del>
          </w:p>
        </w:tc>
      </w:tr>
      <w:tr w:rsidR="0007114E" w:rsidRPr="004E6C2C" w:rsidDel="00207654" w14:paraId="35EC3E73" w14:textId="41B4A8CC" w:rsidTr="008B2677">
        <w:trPr>
          <w:cnfStyle w:val="000000100000" w:firstRow="0" w:lastRow="0" w:firstColumn="0" w:lastColumn="0" w:oddVBand="0" w:evenVBand="0" w:oddHBand="1" w:evenHBand="0" w:firstRowFirstColumn="0" w:firstRowLastColumn="0" w:lastRowFirstColumn="0" w:lastRowLastColumn="0"/>
          <w:del w:id="5277"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12C83D5" w14:textId="3AF7E032" w:rsidR="0007114E" w:rsidRPr="004E6C2C" w:rsidDel="00207654" w:rsidRDefault="0007114E">
            <w:pPr>
              <w:spacing w:line="480" w:lineRule="auto"/>
              <w:jc w:val="both"/>
              <w:rPr>
                <w:del w:id="5278" w:author="Mohammad Nayeem" w:date="2020-04-21T21:17:00Z"/>
                <w:rFonts w:ascii="Times New Roman" w:hAnsi="Times New Roman" w:cs="Times New Roman"/>
                <w:b w:val="0"/>
                <w:bCs w:val="0"/>
                <w:sz w:val="24"/>
                <w:szCs w:val="24"/>
                <w:rPrChange w:id="5279" w:author="Mohammad Nayeem" w:date="2020-04-21T22:30:00Z">
                  <w:rPr>
                    <w:del w:id="5280" w:author="Mohammad Nayeem" w:date="2020-04-21T21:17:00Z"/>
                    <w:rFonts w:ascii="Times New Roman" w:hAnsi="Times New Roman" w:cs="Times New Roman"/>
                    <w:b w:val="0"/>
                    <w:bCs w:val="0"/>
                  </w:rPr>
                </w:rPrChange>
              </w:rPr>
              <w:pPrChange w:id="5281" w:author="nayeem hasan" w:date="2020-04-22T17:14:00Z">
                <w:pPr>
                  <w:spacing w:line="480" w:lineRule="auto"/>
                </w:pPr>
              </w:pPrChange>
            </w:pPr>
            <w:del w:id="5282" w:author="Mohammad Nayeem" w:date="2020-04-21T21:17:00Z">
              <w:r w:rsidRPr="004E6C2C" w:rsidDel="00207654">
                <w:rPr>
                  <w:rFonts w:ascii="Times New Roman" w:hAnsi="Times New Roman" w:cs="Times New Roman"/>
                  <w:sz w:val="24"/>
                  <w:szCs w:val="24"/>
                  <w:rPrChange w:id="5283" w:author="Mohammad Nayeem" w:date="2020-04-21T22:30:00Z">
                    <w:rPr>
                      <w:rFonts w:ascii="Times New Roman" w:hAnsi="Times New Roman" w:cs="Times New Roman"/>
                    </w:rPr>
                  </w:rPrChange>
                </w:rPr>
                <w:delText>Businessman</w:delText>
              </w:r>
            </w:del>
          </w:p>
        </w:tc>
        <w:tc>
          <w:tcPr>
            <w:tcW w:w="1230" w:type="pct"/>
          </w:tcPr>
          <w:p w14:paraId="776B690D" w14:textId="6399AEDF"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284" w:author="Mohammad Nayeem" w:date="2020-04-21T21:17:00Z"/>
                <w:rFonts w:ascii="Times New Roman" w:hAnsi="Times New Roman" w:cs="Times New Roman"/>
                <w:sz w:val="24"/>
                <w:szCs w:val="24"/>
                <w:rPrChange w:id="5285" w:author="Mohammad Nayeem" w:date="2020-04-21T22:30:00Z">
                  <w:rPr>
                    <w:del w:id="5286" w:author="Mohammad Nayeem" w:date="2020-04-21T21:17:00Z"/>
                    <w:rFonts w:ascii="Times New Roman" w:hAnsi="Times New Roman" w:cs="Times New Roman"/>
                  </w:rPr>
                </w:rPrChange>
              </w:rPr>
              <w:pPrChange w:id="528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288" w:author="Mohammad Nayeem" w:date="2020-04-21T21:17:00Z">
              <w:r w:rsidRPr="004E6C2C" w:rsidDel="00207654">
                <w:rPr>
                  <w:rFonts w:ascii="Times New Roman" w:hAnsi="Times New Roman" w:cs="Times New Roman"/>
                  <w:sz w:val="24"/>
                  <w:szCs w:val="24"/>
                  <w:rPrChange w:id="5289" w:author="Mohammad Nayeem" w:date="2020-04-21T22:30:00Z">
                    <w:rPr>
                      <w:rFonts w:ascii="Times New Roman" w:hAnsi="Times New Roman" w:cs="Times New Roman"/>
                    </w:rPr>
                  </w:rPrChange>
                </w:rPr>
                <w:delText>0.81</w:delText>
              </w:r>
            </w:del>
          </w:p>
        </w:tc>
        <w:tc>
          <w:tcPr>
            <w:tcW w:w="1249" w:type="pct"/>
          </w:tcPr>
          <w:p w14:paraId="6EAA21BD" w14:textId="54536D72"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290" w:author="Mohammad Nayeem" w:date="2020-04-21T21:17:00Z"/>
                <w:rFonts w:ascii="Times New Roman" w:hAnsi="Times New Roman" w:cs="Times New Roman"/>
                <w:sz w:val="24"/>
                <w:szCs w:val="24"/>
                <w:rPrChange w:id="5291" w:author="Mohammad Nayeem" w:date="2020-04-21T22:30:00Z">
                  <w:rPr>
                    <w:del w:id="5292" w:author="Mohammad Nayeem" w:date="2020-04-21T21:17:00Z"/>
                    <w:rFonts w:ascii="Times New Roman" w:hAnsi="Times New Roman" w:cs="Times New Roman"/>
                  </w:rPr>
                </w:rPrChange>
              </w:rPr>
              <w:pPrChange w:id="529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294" w:author="Mohammad Nayeem" w:date="2020-04-21T21:17:00Z">
              <w:r w:rsidRPr="004E6C2C" w:rsidDel="00207654">
                <w:rPr>
                  <w:rFonts w:ascii="Times New Roman" w:hAnsi="Times New Roman" w:cs="Times New Roman"/>
                  <w:sz w:val="24"/>
                  <w:szCs w:val="24"/>
                  <w:rPrChange w:id="5295" w:author="Mohammad Nayeem" w:date="2020-04-21T22:30:00Z">
                    <w:rPr>
                      <w:rFonts w:ascii="Times New Roman" w:hAnsi="Times New Roman" w:cs="Times New Roman"/>
                    </w:rPr>
                  </w:rPrChange>
                </w:rPr>
                <w:delText>[0.62,1.07]</w:delText>
              </w:r>
            </w:del>
          </w:p>
        </w:tc>
        <w:tc>
          <w:tcPr>
            <w:tcW w:w="879" w:type="pct"/>
          </w:tcPr>
          <w:p w14:paraId="0FDD3FFB" w14:textId="050591BD"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296" w:author="Mohammad Nayeem" w:date="2020-04-21T21:17:00Z"/>
                <w:rFonts w:ascii="Times New Roman" w:hAnsi="Times New Roman" w:cs="Times New Roman"/>
                <w:sz w:val="24"/>
                <w:szCs w:val="24"/>
                <w:rPrChange w:id="5297" w:author="Mohammad Nayeem" w:date="2020-04-21T22:30:00Z">
                  <w:rPr>
                    <w:del w:id="5298" w:author="Mohammad Nayeem" w:date="2020-04-21T21:17:00Z"/>
                    <w:rFonts w:ascii="Times New Roman" w:hAnsi="Times New Roman" w:cs="Times New Roman"/>
                  </w:rPr>
                </w:rPrChange>
              </w:rPr>
              <w:pPrChange w:id="529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300" w:author="Mohammad Nayeem" w:date="2020-04-21T21:17:00Z">
              <w:r w:rsidRPr="004E6C2C" w:rsidDel="00207654">
                <w:rPr>
                  <w:rFonts w:ascii="Times New Roman" w:hAnsi="Times New Roman" w:cs="Times New Roman"/>
                  <w:color w:val="000000"/>
                  <w:sz w:val="24"/>
                  <w:szCs w:val="24"/>
                  <w:rPrChange w:id="5301" w:author="Mohammad Nayeem" w:date="2020-04-21T22:30:00Z">
                    <w:rPr>
                      <w:rFonts w:ascii="Times New Roman" w:hAnsi="Times New Roman" w:cs="Times New Roman"/>
                      <w:color w:val="000000"/>
                    </w:rPr>
                  </w:rPrChange>
                </w:rPr>
                <w:delText>0.1</w:delText>
              </w:r>
            </w:del>
            <w:del w:id="5302" w:author="Mohammad Nayeem" w:date="2020-04-21T00:56:00Z">
              <w:r w:rsidRPr="004E6C2C" w:rsidDel="00B6590E">
                <w:rPr>
                  <w:rFonts w:ascii="Times New Roman" w:hAnsi="Times New Roman" w:cs="Times New Roman"/>
                  <w:color w:val="000000"/>
                  <w:sz w:val="24"/>
                  <w:szCs w:val="24"/>
                  <w:rPrChange w:id="5303" w:author="Mohammad Nayeem" w:date="2020-04-21T22:30:00Z">
                    <w:rPr>
                      <w:rFonts w:ascii="Times New Roman" w:hAnsi="Times New Roman" w:cs="Times New Roman"/>
                      <w:color w:val="000000"/>
                    </w:rPr>
                  </w:rPrChange>
                </w:rPr>
                <w:delText>37</w:delText>
              </w:r>
            </w:del>
          </w:p>
        </w:tc>
      </w:tr>
      <w:tr w:rsidR="0007114E" w:rsidRPr="004E6C2C" w:rsidDel="00207654" w14:paraId="185679FE" w14:textId="146D7772" w:rsidTr="008B2677">
        <w:trPr>
          <w:del w:id="5304"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43249972" w14:textId="391DF572" w:rsidR="0007114E" w:rsidRPr="004E6C2C" w:rsidDel="00207654" w:rsidRDefault="0007114E">
            <w:pPr>
              <w:spacing w:line="480" w:lineRule="auto"/>
              <w:jc w:val="both"/>
              <w:rPr>
                <w:del w:id="5305" w:author="Mohammad Nayeem" w:date="2020-04-21T21:17:00Z"/>
                <w:rFonts w:ascii="Times New Roman" w:hAnsi="Times New Roman" w:cs="Times New Roman"/>
                <w:b w:val="0"/>
                <w:bCs w:val="0"/>
                <w:sz w:val="24"/>
                <w:szCs w:val="24"/>
                <w:rPrChange w:id="5306" w:author="Mohammad Nayeem" w:date="2020-04-21T22:30:00Z">
                  <w:rPr>
                    <w:del w:id="5307" w:author="Mohammad Nayeem" w:date="2020-04-21T21:17:00Z"/>
                    <w:rFonts w:ascii="Times New Roman" w:hAnsi="Times New Roman" w:cs="Times New Roman"/>
                    <w:b w:val="0"/>
                    <w:bCs w:val="0"/>
                  </w:rPr>
                </w:rPrChange>
              </w:rPr>
              <w:pPrChange w:id="5308" w:author="nayeem hasan" w:date="2020-04-22T17:14:00Z">
                <w:pPr>
                  <w:spacing w:line="480" w:lineRule="auto"/>
                </w:pPr>
              </w:pPrChange>
            </w:pPr>
            <w:del w:id="5309" w:author="Mohammad Nayeem" w:date="2020-04-21T21:17:00Z">
              <w:r w:rsidRPr="004E6C2C" w:rsidDel="00207654">
                <w:rPr>
                  <w:rFonts w:ascii="Times New Roman" w:hAnsi="Times New Roman" w:cs="Times New Roman"/>
                  <w:sz w:val="24"/>
                  <w:szCs w:val="24"/>
                  <w:rPrChange w:id="5310" w:author="Mohammad Nayeem" w:date="2020-04-21T22:30:00Z">
                    <w:rPr>
                      <w:rFonts w:ascii="Times New Roman" w:hAnsi="Times New Roman" w:cs="Times New Roman"/>
                    </w:rPr>
                  </w:rPrChange>
                </w:rPr>
                <w:delText>Others (Labor, Driver, Entrepreneur, etc.)</w:delText>
              </w:r>
            </w:del>
          </w:p>
        </w:tc>
        <w:tc>
          <w:tcPr>
            <w:tcW w:w="1230" w:type="pct"/>
          </w:tcPr>
          <w:p w14:paraId="475E6319" w14:textId="24198A5A"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311" w:author="Mohammad Nayeem" w:date="2020-04-21T21:17:00Z"/>
                <w:rFonts w:ascii="Times New Roman" w:hAnsi="Times New Roman" w:cs="Times New Roman"/>
                <w:sz w:val="24"/>
                <w:szCs w:val="24"/>
                <w:rPrChange w:id="5312" w:author="Mohammad Nayeem" w:date="2020-04-21T22:30:00Z">
                  <w:rPr>
                    <w:del w:id="5313" w:author="Mohammad Nayeem" w:date="2020-04-21T21:17:00Z"/>
                    <w:rFonts w:ascii="Times New Roman" w:hAnsi="Times New Roman" w:cs="Times New Roman"/>
                  </w:rPr>
                </w:rPrChange>
              </w:rPr>
              <w:pPrChange w:id="531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315" w:author="Mohammad Nayeem" w:date="2020-04-21T21:17:00Z">
              <w:r w:rsidRPr="004E6C2C" w:rsidDel="00207654">
                <w:rPr>
                  <w:rFonts w:ascii="Times New Roman" w:hAnsi="Times New Roman" w:cs="Times New Roman"/>
                  <w:sz w:val="24"/>
                  <w:szCs w:val="24"/>
                  <w:rPrChange w:id="5316" w:author="Mohammad Nayeem" w:date="2020-04-21T22:30:00Z">
                    <w:rPr>
                      <w:rFonts w:ascii="Times New Roman" w:hAnsi="Times New Roman" w:cs="Times New Roman"/>
                    </w:rPr>
                  </w:rPrChange>
                </w:rPr>
                <w:delText>Ref.</w:delText>
              </w:r>
            </w:del>
          </w:p>
        </w:tc>
        <w:tc>
          <w:tcPr>
            <w:tcW w:w="1249" w:type="pct"/>
          </w:tcPr>
          <w:p w14:paraId="0B0C9FCF" w14:textId="0404615A"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317" w:author="Mohammad Nayeem" w:date="2020-04-21T21:17:00Z"/>
                <w:rFonts w:ascii="Times New Roman" w:hAnsi="Times New Roman" w:cs="Times New Roman"/>
                <w:sz w:val="24"/>
                <w:szCs w:val="24"/>
                <w:rPrChange w:id="5318" w:author="Mohammad Nayeem" w:date="2020-04-21T22:30:00Z">
                  <w:rPr>
                    <w:del w:id="5319" w:author="Mohammad Nayeem" w:date="2020-04-21T21:17:00Z"/>
                    <w:rFonts w:ascii="Times New Roman" w:hAnsi="Times New Roman" w:cs="Times New Roman"/>
                  </w:rPr>
                </w:rPrChange>
              </w:rPr>
              <w:pPrChange w:id="532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321" w:author="Mohammad Nayeem" w:date="2020-04-21T21:17:00Z">
              <w:r w:rsidRPr="004E6C2C" w:rsidDel="00207654">
                <w:rPr>
                  <w:rFonts w:ascii="Times New Roman" w:hAnsi="Times New Roman" w:cs="Times New Roman"/>
                  <w:sz w:val="24"/>
                  <w:szCs w:val="24"/>
                  <w:rPrChange w:id="5322" w:author="Mohammad Nayeem" w:date="2020-04-21T22:30:00Z">
                    <w:rPr>
                      <w:rFonts w:ascii="Times New Roman" w:hAnsi="Times New Roman" w:cs="Times New Roman"/>
                    </w:rPr>
                  </w:rPrChange>
                </w:rPr>
                <w:delText>-</w:delText>
              </w:r>
            </w:del>
          </w:p>
        </w:tc>
        <w:tc>
          <w:tcPr>
            <w:tcW w:w="879" w:type="pct"/>
          </w:tcPr>
          <w:p w14:paraId="7E5B86FC" w14:textId="19EC2C55"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323" w:author="Mohammad Nayeem" w:date="2020-04-21T21:17:00Z"/>
                <w:rFonts w:ascii="Times New Roman" w:hAnsi="Times New Roman" w:cs="Times New Roman"/>
                <w:sz w:val="24"/>
                <w:szCs w:val="24"/>
                <w:rPrChange w:id="5324" w:author="Mohammad Nayeem" w:date="2020-04-21T22:30:00Z">
                  <w:rPr>
                    <w:del w:id="5325" w:author="Mohammad Nayeem" w:date="2020-04-21T21:17:00Z"/>
                    <w:rFonts w:ascii="Times New Roman" w:hAnsi="Times New Roman" w:cs="Times New Roman"/>
                  </w:rPr>
                </w:rPrChange>
              </w:rPr>
              <w:pPrChange w:id="532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327" w:author="Mohammad Nayeem" w:date="2020-04-21T21:17:00Z">
              <w:r w:rsidRPr="004E6C2C" w:rsidDel="00207654">
                <w:rPr>
                  <w:rFonts w:ascii="Times New Roman" w:hAnsi="Times New Roman" w:cs="Times New Roman"/>
                  <w:sz w:val="24"/>
                  <w:szCs w:val="24"/>
                  <w:rPrChange w:id="5328" w:author="Mohammad Nayeem" w:date="2020-04-21T22:30:00Z">
                    <w:rPr>
                      <w:rFonts w:ascii="Times New Roman" w:hAnsi="Times New Roman" w:cs="Times New Roman"/>
                    </w:rPr>
                  </w:rPrChange>
                </w:rPr>
                <w:delText>-</w:delText>
              </w:r>
            </w:del>
          </w:p>
        </w:tc>
      </w:tr>
      <w:tr w:rsidR="0007114E" w:rsidRPr="004E6C2C" w:rsidDel="00207654" w14:paraId="4914E0BE" w14:textId="09D2A3FF" w:rsidTr="006B14D8">
        <w:tblPrEx>
          <w:tblW w:w="5000" w:type="pct"/>
          <w:tblLayout w:type="fixed"/>
          <w:tblPrExChange w:id="5329" w:author="Mohammad Nayeem" w:date="2020-04-20T00:26:00Z">
            <w:tblPrEx>
              <w:tblW w:w="5000" w:type="pct"/>
              <w:tblLayout w:type="fixed"/>
            </w:tblPrEx>
          </w:tblPrExChange>
        </w:tblPrEx>
        <w:trPr>
          <w:cnfStyle w:val="000000100000" w:firstRow="0" w:lastRow="0" w:firstColumn="0" w:lastColumn="0" w:oddVBand="0" w:evenVBand="0" w:oddHBand="1" w:evenHBand="0" w:firstRowFirstColumn="0" w:firstRowLastColumn="0" w:lastRowFirstColumn="0" w:lastRowLastColumn="0"/>
          <w:del w:id="5330"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Change w:id="5331" w:author="Mohammad Nayeem" w:date="2020-04-20T00:26:00Z">
              <w:tcPr>
                <w:tcW w:w="0" w:type="pct"/>
              </w:tcPr>
            </w:tcPrChange>
          </w:tcPr>
          <w:p w14:paraId="1F8E9CF8" w14:textId="08580725" w:rsidR="0007114E" w:rsidRPr="004E6C2C" w:rsidDel="00207654" w:rsidRDefault="0007114E">
            <w:pPr>
              <w:spacing w:line="480" w:lineRule="auto"/>
              <w:jc w:val="both"/>
              <w:cnfStyle w:val="001000100000" w:firstRow="0" w:lastRow="0" w:firstColumn="1" w:lastColumn="0" w:oddVBand="0" w:evenVBand="0" w:oddHBand="1" w:evenHBand="0" w:firstRowFirstColumn="0" w:firstRowLastColumn="0" w:lastRowFirstColumn="0" w:lastRowLastColumn="0"/>
              <w:rPr>
                <w:del w:id="5332" w:author="Mohammad Nayeem" w:date="2020-04-21T21:17:00Z"/>
                <w:rFonts w:ascii="Times New Roman" w:hAnsi="Times New Roman" w:cs="Times New Roman"/>
                <w:sz w:val="24"/>
                <w:szCs w:val="24"/>
                <w:rPrChange w:id="5333" w:author="Mohammad Nayeem" w:date="2020-04-21T22:30:00Z">
                  <w:rPr>
                    <w:del w:id="5334" w:author="Mohammad Nayeem" w:date="2020-04-21T21:17:00Z"/>
                    <w:rFonts w:ascii="Times New Roman" w:hAnsi="Times New Roman" w:cs="Times New Roman"/>
                  </w:rPr>
                </w:rPrChange>
              </w:rPr>
              <w:pPrChange w:id="5335" w:author="nayeem hasan" w:date="2020-04-22T17:14:00Z">
                <w:pPr>
                  <w:spacing w:line="480" w:lineRule="auto"/>
                  <w:cnfStyle w:val="001000100000" w:firstRow="0" w:lastRow="0" w:firstColumn="1" w:lastColumn="0" w:oddVBand="0" w:evenVBand="0" w:oddHBand="1" w:evenHBand="0" w:firstRowFirstColumn="0" w:firstRowLastColumn="0" w:lastRowFirstColumn="0" w:lastRowLastColumn="0"/>
                </w:pPr>
              </w:pPrChange>
            </w:pPr>
            <w:del w:id="5336" w:author="Mohammad Nayeem" w:date="2020-04-21T21:17:00Z">
              <w:r w:rsidRPr="004E6C2C" w:rsidDel="00207654">
                <w:rPr>
                  <w:rFonts w:ascii="Times New Roman" w:hAnsi="Times New Roman" w:cs="Times New Roman"/>
                  <w:sz w:val="24"/>
                  <w:szCs w:val="24"/>
                  <w:rPrChange w:id="5337" w:author="Mohammad Nayeem" w:date="2020-04-21T22:30:00Z">
                    <w:rPr>
                      <w:rFonts w:ascii="Times New Roman" w:hAnsi="Times New Roman" w:cs="Times New Roman"/>
                    </w:rPr>
                  </w:rPrChange>
                </w:rPr>
                <w:delText>Religion</w:delText>
              </w:r>
            </w:del>
          </w:p>
        </w:tc>
        <w:tc>
          <w:tcPr>
            <w:tcW w:w="1230" w:type="pct"/>
            <w:tcPrChange w:id="5338" w:author="Mohammad Nayeem" w:date="2020-04-20T00:26:00Z">
              <w:tcPr>
                <w:tcW w:w="0" w:type="pct"/>
              </w:tcPr>
            </w:tcPrChange>
          </w:tcPr>
          <w:p w14:paraId="3D289170" w14:textId="3416CF63"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339" w:author="Mohammad Nayeem" w:date="2020-04-21T21:17:00Z"/>
                <w:rFonts w:ascii="Times New Roman" w:hAnsi="Times New Roman" w:cs="Times New Roman"/>
                <w:sz w:val="24"/>
                <w:szCs w:val="24"/>
                <w:rPrChange w:id="5340" w:author="Mohammad Nayeem" w:date="2020-04-21T22:30:00Z">
                  <w:rPr>
                    <w:del w:id="5341" w:author="Mohammad Nayeem" w:date="2020-04-21T21:17:00Z"/>
                    <w:rFonts w:ascii="Times New Roman" w:hAnsi="Times New Roman" w:cs="Times New Roman"/>
                  </w:rPr>
                </w:rPrChange>
              </w:rPr>
              <w:pPrChange w:id="534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p>
        </w:tc>
        <w:tc>
          <w:tcPr>
            <w:tcW w:w="1249" w:type="pct"/>
            <w:tcPrChange w:id="5343" w:author="Mohammad Nayeem" w:date="2020-04-20T00:26:00Z">
              <w:tcPr>
                <w:tcW w:w="0" w:type="pct"/>
              </w:tcPr>
            </w:tcPrChange>
          </w:tcPr>
          <w:p w14:paraId="58604A21" w14:textId="6A1EE49A"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344" w:author="Mohammad Nayeem" w:date="2020-04-21T21:17:00Z"/>
                <w:rFonts w:ascii="Times New Roman" w:hAnsi="Times New Roman" w:cs="Times New Roman"/>
                <w:sz w:val="24"/>
                <w:szCs w:val="24"/>
                <w:rPrChange w:id="5345" w:author="Mohammad Nayeem" w:date="2020-04-21T22:30:00Z">
                  <w:rPr>
                    <w:del w:id="5346" w:author="Mohammad Nayeem" w:date="2020-04-21T21:17:00Z"/>
                    <w:rFonts w:ascii="Times New Roman" w:hAnsi="Times New Roman" w:cs="Times New Roman"/>
                  </w:rPr>
                </w:rPrChange>
              </w:rPr>
              <w:pPrChange w:id="534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p>
        </w:tc>
        <w:tc>
          <w:tcPr>
            <w:tcW w:w="879" w:type="pct"/>
            <w:tcPrChange w:id="5348" w:author="Mohammad Nayeem" w:date="2020-04-20T00:26:00Z">
              <w:tcPr>
                <w:tcW w:w="0" w:type="pct"/>
              </w:tcPr>
            </w:tcPrChange>
          </w:tcPr>
          <w:p w14:paraId="0108C908" w14:textId="3E34C768"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349" w:author="Mohammad Nayeem" w:date="2020-04-21T21:17:00Z"/>
                <w:rFonts w:ascii="Times New Roman" w:hAnsi="Times New Roman" w:cs="Times New Roman"/>
                <w:sz w:val="24"/>
                <w:szCs w:val="24"/>
                <w:rPrChange w:id="5350" w:author="Mohammad Nayeem" w:date="2020-04-21T22:30:00Z">
                  <w:rPr>
                    <w:del w:id="5351" w:author="Mohammad Nayeem" w:date="2020-04-21T21:17:00Z"/>
                    <w:rFonts w:ascii="Times New Roman" w:hAnsi="Times New Roman" w:cs="Times New Roman"/>
                  </w:rPr>
                </w:rPrChange>
              </w:rPr>
              <w:pPrChange w:id="535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p>
        </w:tc>
      </w:tr>
      <w:tr w:rsidR="0007114E" w:rsidRPr="004E6C2C" w:rsidDel="00207654" w14:paraId="3A406141" w14:textId="2B7FC282" w:rsidTr="006B14D8">
        <w:tblPrEx>
          <w:tblW w:w="5000" w:type="pct"/>
          <w:tblLayout w:type="fixed"/>
          <w:tblPrExChange w:id="5353" w:author="Mohammad Nayeem" w:date="2020-04-20T00:26:00Z">
            <w:tblPrEx>
              <w:tblW w:w="5000" w:type="pct"/>
              <w:tblLayout w:type="fixed"/>
            </w:tblPrEx>
          </w:tblPrExChange>
        </w:tblPrEx>
        <w:trPr>
          <w:del w:id="5354"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Change w:id="5355" w:author="Mohammad Nayeem" w:date="2020-04-20T00:26:00Z">
              <w:tcPr>
                <w:tcW w:w="0" w:type="pct"/>
              </w:tcPr>
            </w:tcPrChange>
          </w:tcPr>
          <w:p w14:paraId="1114A90B" w14:textId="60A08BBB" w:rsidR="0007114E" w:rsidRPr="004E6C2C" w:rsidDel="00207654" w:rsidRDefault="0007114E">
            <w:pPr>
              <w:spacing w:line="480" w:lineRule="auto"/>
              <w:jc w:val="both"/>
              <w:rPr>
                <w:del w:id="5356" w:author="Mohammad Nayeem" w:date="2020-04-21T21:17:00Z"/>
                <w:rFonts w:ascii="Times New Roman" w:hAnsi="Times New Roman" w:cs="Times New Roman"/>
                <w:b w:val="0"/>
                <w:bCs w:val="0"/>
                <w:sz w:val="24"/>
                <w:szCs w:val="24"/>
                <w:rPrChange w:id="5357" w:author="Mohammad Nayeem" w:date="2020-04-21T22:30:00Z">
                  <w:rPr>
                    <w:del w:id="5358" w:author="Mohammad Nayeem" w:date="2020-04-21T21:17:00Z"/>
                    <w:rFonts w:ascii="Times New Roman" w:hAnsi="Times New Roman" w:cs="Times New Roman"/>
                    <w:b w:val="0"/>
                    <w:bCs w:val="0"/>
                  </w:rPr>
                </w:rPrChange>
              </w:rPr>
              <w:pPrChange w:id="5359" w:author="nayeem hasan" w:date="2020-04-22T17:14:00Z">
                <w:pPr>
                  <w:spacing w:line="480" w:lineRule="auto"/>
                </w:pPr>
              </w:pPrChange>
            </w:pPr>
            <w:del w:id="5360" w:author="Mohammad Nayeem" w:date="2020-04-21T21:17:00Z">
              <w:r w:rsidRPr="004E6C2C" w:rsidDel="00207654">
                <w:rPr>
                  <w:rFonts w:ascii="Times New Roman" w:hAnsi="Times New Roman" w:cs="Times New Roman"/>
                  <w:sz w:val="24"/>
                  <w:szCs w:val="24"/>
                  <w:rPrChange w:id="5361" w:author="Mohammad Nayeem" w:date="2020-04-21T22:30:00Z">
                    <w:rPr>
                      <w:rFonts w:ascii="Times New Roman" w:hAnsi="Times New Roman" w:cs="Times New Roman"/>
                    </w:rPr>
                  </w:rPrChange>
                </w:rPr>
                <w:delText>Islam</w:delText>
              </w:r>
            </w:del>
          </w:p>
        </w:tc>
        <w:tc>
          <w:tcPr>
            <w:tcW w:w="1230" w:type="pct"/>
            <w:tcPrChange w:id="5362" w:author="Mohammad Nayeem" w:date="2020-04-20T00:26:00Z">
              <w:tcPr>
                <w:tcW w:w="0" w:type="pct"/>
              </w:tcPr>
            </w:tcPrChange>
          </w:tcPr>
          <w:p w14:paraId="60A5C656" w14:textId="7334FA59"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363" w:author="Mohammad Nayeem" w:date="2020-04-21T21:17:00Z"/>
                <w:rFonts w:ascii="Times New Roman" w:hAnsi="Times New Roman" w:cs="Times New Roman"/>
                <w:sz w:val="24"/>
                <w:szCs w:val="24"/>
                <w:rPrChange w:id="5364" w:author="Mohammad Nayeem" w:date="2020-04-21T22:30:00Z">
                  <w:rPr>
                    <w:del w:id="5365" w:author="Mohammad Nayeem" w:date="2020-04-21T21:17:00Z"/>
                    <w:rFonts w:ascii="Times New Roman" w:hAnsi="Times New Roman" w:cs="Times New Roman"/>
                  </w:rPr>
                </w:rPrChange>
              </w:rPr>
              <w:pPrChange w:id="536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367" w:author="Mohammad Nayeem" w:date="2020-04-21T21:17:00Z">
              <w:r w:rsidRPr="004E6C2C" w:rsidDel="00207654">
                <w:rPr>
                  <w:rFonts w:ascii="Times New Roman" w:hAnsi="Times New Roman" w:cs="Times New Roman"/>
                  <w:sz w:val="24"/>
                  <w:szCs w:val="24"/>
                  <w:rPrChange w:id="5368" w:author="Mohammad Nayeem" w:date="2020-04-21T22:30:00Z">
                    <w:rPr>
                      <w:rFonts w:ascii="Times New Roman" w:hAnsi="Times New Roman" w:cs="Times New Roman"/>
                    </w:rPr>
                  </w:rPrChange>
                </w:rPr>
                <w:delText>1.</w:delText>
              </w:r>
            </w:del>
            <w:del w:id="5369" w:author="Mohammad Nayeem" w:date="2020-04-20T21:58:00Z">
              <w:r w:rsidRPr="004E6C2C" w:rsidDel="00F07882">
                <w:rPr>
                  <w:rFonts w:ascii="Times New Roman" w:hAnsi="Times New Roman" w:cs="Times New Roman"/>
                  <w:sz w:val="24"/>
                  <w:szCs w:val="24"/>
                  <w:rPrChange w:id="5370" w:author="Mohammad Nayeem" w:date="2020-04-21T22:30:00Z">
                    <w:rPr>
                      <w:rFonts w:ascii="Times New Roman" w:hAnsi="Times New Roman" w:cs="Times New Roman"/>
                    </w:rPr>
                  </w:rPrChange>
                </w:rPr>
                <w:delText>39</w:delText>
              </w:r>
            </w:del>
          </w:p>
        </w:tc>
        <w:tc>
          <w:tcPr>
            <w:tcW w:w="1249" w:type="pct"/>
            <w:tcPrChange w:id="5371" w:author="Mohammad Nayeem" w:date="2020-04-20T00:26:00Z">
              <w:tcPr>
                <w:tcW w:w="0" w:type="pct"/>
              </w:tcPr>
            </w:tcPrChange>
          </w:tcPr>
          <w:p w14:paraId="52B6CC0D" w14:textId="1C088265"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372" w:author="Mohammad Nayeem" w:date="2020-04-21T21:17:00Z"/>
                <w:rFonts w:ascii="Times New Roman" w:hAnsi="Times New Roman" w:cs="Times New Roman"/>
                <w:sz w:val="24"/>
                <w:szCs w:val="24"/>
                <w:rPrChange w:id="5373" w:author="Mohammad Nayeem" w:date="2020-04-21T22:30:00Z">
                  <w:rPr>
                    <w:del w:id="5374" w:author="Mohammad Nayeem" w:date="2020-04-21T21:17:00Z"/>
                    <w:rFonts w:ascii="Times New Roman" w:hAnsi="Times New Roman" w:cs="Times New Roman"/>
                  </w:rPr>
                </w:rPrChange>
              </w:rPr>
              <w:pPrChange w:id="5375"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376" w:author="Mohammad Nayeem" w:date="2020-04-21T21:17:00Z">
              <w:r w:rsidRPr="004E6C2C" w:rsidDel="00207654">
                <w:rPr>
                  <w:rFonts w:ascii="Times New Roman" w:hAnsi="Times New Roman" w:cs="Times New Roman"/>
                  <w:sz w:val="24"/>
                  <w:szCs w:val="24"/>
                  <w:rPrChange w:id="5377" w:author="Mohammad Nayeem" w:date="2020-04-21T22:30:00Z">
                    <w:rPr>
                      <w:rFonts w:ascii="Times New Roman" w:hAnsi="Times New Roman" w:cs="Times New Roman"/>
                    </w:rPr>
                  </w:rPrChange>
                </w:rPr>
                <w:delText>[0.</w:delText>
              </w:r>
            </w:del>
            <w:del w:id="5378" w:author="Mohammad Nayeem" w:date="2020-04-20T21:58:00Z">
              <w:r w:rsidRPr="004E6C2C" w:rsidDel="00F07882">
                <w:rPr>
                  <w:rFonts w:ascii="Times New Roman" w:hAnsi="Times New Roman" w:cs="Times New Roman"/>
                  <w:sz w:val="24"/>
                  <w:szCs w:val="24"/>
                  <w:rPrChange w:id="5379" w:author="Mohammad Nayeem" w:date="2020-04-21T22:30:00Z">
                    <w:rPr>
                      <w:rFonts w:ascii="Times New Roman" w:hAnsi="Times New Roman" w:cs="Times New Roman"/>
                    </w:rPr>
                  </w:rPrChange>
                </w:rPr>
                <w:delText>86</w:delText>
              </w:r>
            </w:del>
            <w:del w:id="5380" w:author="Mohammad Nayeem" w:date="2020-04-21T21:17:00Z">
              <w:r w:rsidRPr="004E6C2C" w:rsidDel="00207654">
                <w:rPr>
                  <w:rFonts w:ascii="Times New Roman" w:hAnsi="Times New Roman" w:cs="Times New Roman"/>
                  <w:sz w:val="24"/>
                  <w:szCs w:val="24"/>
                  <w:rPrChange w:id="5381" w:author="Mohammad Nayeem" w:date="2020-04-21T22:30:00Z">
                    <w:rPr>
                      <w:rFonts w:ascii="Times New Roman" w:hAnsi="Times New Roman" w:cs="Times New Roman"/>
                    </w:rPr>
                  </w:rPrChange>
                </w:rPr>
                <w:delText>-2.1</w:delText>
              </w:r>
            </w:del>
            <w:del w:id="5382" w:author="Mohammad Nayeem" w:date="2020-04-20T21:59:00Z">
              <w:r w:rsidRPr="004E6C2C" w:rsidDel="00F07882">
                <w:rPr>
                  <w:rFonts w:ascii="Times New Roman" w:hAnsi="Times New Roman" w:cs="Times New Roman"/>
                  <w:sz w:val="24"/>
                  <w:szCs w:val="24"/>
                  <w:rPrChange w:id="5383" w:author="Mohammad Nayeem" w:date="2020-04-21T22:30:00Z">
                    <w:rPr>
                      <w:rFonts w:ascii="Times New Roman" w:hAnsi="Times New Roman" w:cs="Times New Roman"/>
                    </w:rPr>
                  </w:rPrChange>
                </w:rPr>
                <w:delText>8</w:delText>
              </w:r>
            </w:del>
            <w:del w:id="5384" w:author="Mohammad Nayeem" w:date="2020-04-21T21:17:00Z">
              <w:r w:rsidRPr="004E6C2C" w:rsidDel="00207654">
                <w:rPr>
                  <w:rFonts w:ascii="Times New Roman" w:hAnsi="Times New Roman" w:cs="Times New Roman"/>
                  <w:sz w:val="24"/>
                  <w:szCs w:val="24"/>
                  <w:rPrChange w:id="5385" w:author="Mohammad Nayeem" w:date="2020-04-21T22:30:00Z">
                    <w:rPr>
                      <w:rFonts w:ascii="Times New Roman" w:hAnsi="Times New Roman" w:cs="Times New Roman"/>
                    </w:rPr>
                  </w:rPrChange>
                </w:rPr>
                <w:delText>]</w:delText>
              </w:r>
            </w:del>
          </w:p>
        </w:tc>
        <w:tc>
          <w:tcPr>
            <w:tcW w:w="879" w:type="pct"/>
            <w:tcPrChange w:id="5386" w:author="Mohammad Nayeem" w:date="2020-04-20T00:26:00Z">
              <w:tcPr>
                <w:tcW w:w="0" w:type="pct"/>
              </w:tcPr>
            </w:tcPrChange>
          </w:tcPr>
          <w:p w14:paraId="49BEDD66" w14:textId="7C823D8A"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387" w:author="Mohammad Nayeem" w:date="2020-04-21T21:17:00Z"/>
                <w:rFonts w:ascii="Times New Roman" w:hAnsi="Times New Roman" w:cs="Times New Roman"/>
                <w:sz w:val="24"/>
                <w:szCs w:val="24"/>
                <w:rPrChange w:id="5388" w:author="Mohammad Nayeem" w:date="2020-04-21T22:30:00Z">
                  <w:rPr>
                    <w:del w:id="5389" w:author="Mohammad Nayeem" w:date="2020-04-21T21:17:00Z"/>
                    <w:rFonts w:ascii="Times New Roman" w:hAnsi="Times New Roman" w:cs="Times New Roman"/>
                  </w:rPr>
                </w:rPrChange>
              </w:rPr>
              <w:pPrChange w:id="539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391" w:author="Mohammad Nayeem" w:date="2020-04-21T21:17:00Z">
              <w:r w:rsidRPr="004E6C2C" w:rsidDel="00207654">
                <w:rPr>
                  <w:rFonts w:ascii="Times New Roman" w:hAnsi="Times New Roman" w:cs="Times New Roman"/>
                  <w:sz w:val="24"/>
                  <w:szCs w:val="24"/>
                  <w:rPrChange w:id="5392" w:author="Mohammad Nayeem" w:date="2020-04-21T22:30:00Z">
                    <w:rPr>
                      <w:rFonts w:ascii="Times New Roman" w:hAnsi="Times New Roman" w:cs="Times New Roman"/>
                    </w:rPr>
                  </w:rPrChange>
                </w:rPr>
                <w:delText>0.1</w:delText>
              </w:r>
            </w:del>
            <w:del w:id="5393" w:author="Mohammad Nayeem" w:date="2020-04-21T01:02:00Z">
              <w:r w:rsidRPr="004E6C2C" w:rsidDel="004B6CCF">
                <w:rPr>
                  <w:rFonts w:ascii="Times New Roman" w:hAnsi="Times New Roman" w:cs="Times New Roman"/>
                  <w:sz w:val="24"/>
                  <w:szCs w:val="24"/>
                  <w:rPrChange w:id="5394" w:author="Mohammad Nayeem" w:date="2020-04-21T22:30:00Z">
                    <w:rPr>
                      <w:rFonts w:ascii="Times New Roman" w:hAnsi="Times New Roman" w:cs="Times New Roman"/>
                    </w:rPr>
                  </w:rPrChange>
                </w:rPr>
                <w:delText>45</w:delText>
              </w:r>
            </w:del>
          </w:p>
        </w:tc>
      </w:tr>
      <w:tr w:rsidR="0007114E" w:rsidRPr="004E6C2C" w:rsidDel="00207654" w14:paraId="06617FB1" w14:textId="4E230A35" w:rsidTr="006B14D8">
        <w:tblPrEx>
          <w:tblW w:w="5000" w:type="pct"/>
          <w:tblLayout w:type="fixed"/>
          <w:tblPrExChange w:id="5395" w:author="Mohammad Nayeem" w:date="2020-04-20T00:26:00Z">
            <w:tblPrEx>
              <w:tblW w:w="5000" w:type="pct"/>
              <w:tblLayout w:type="fixed"/>
            </w:tblPrEx>
          </w:tblPrExChange>
        </w:tblPrEx>
        <w:trPr>
          <w:cnfStyle w:val="000000100000" w:firstRow="0" w:lastRow="0" w:firstColumn="0" w:lastColumn="0" w:oddVBand="0" w:evenVBand="0" w:oddHBand="1" w:evenHBand="0" w:firstRowFirstColumn="0" w:firstRowLastColumn="0" w:lastRowFirstColumn="0" w:lastRowLastColumn="0"/>
          <w:del w:id="5396"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Change w:id="5397" w:author="Mohammad Nayeem" w:date="2020-04-20T00:26:00Z">
              <w:tcPr>
                <w:tcW w:w="0" w:type="pct"/>
              </w:tcPr>
            </w:tcPrChange>
          </w:tcPr>
          <w:p w14:paraId="6C2EA708" w14:textId="75E4FFA9" w:rsidR="0007114E" w:rsidRPr="004E6C2C" w:rsidDel="00207654" w:rsidRDefault="0007114E">
            <w:pPr>
              <w:spacing w:line="480" w:lineRule="auto"/>
              <w:jc w:val="both"/>
              <w:cnfStyle w:val="001000100000" w:firstRow="0" w:lastRow="0" w:firstColumn="1" w:lastColumn="0" w:oddVBand="0" w:evenVBand="0" w:oddHBand="1" w:evenHBand="0" w:firstRowFirstColumn="0" w:firstRowLastColumn="0" w:lastRowFirstColumn="0" w:lastRowLastColumn="0"/>
              <w:rPr>
                <w:del w:id="5398" w:author="Mohammad Nayeem" w:date="2020-04-21T21:17:00Z"/>
                <w:rFonts w:ascii="Times New Roman" w:hAnsi="Times New Roman" w:cs="Times New Roman"/>
                <w:b w:val="0"/>
                <w:bCs w:val="0"/>
                <w:sz w:val="24"/>
                <w:szCs w:val="24"/>
                <w:rPrChange w:id="5399" w:author="Mohammad Nayeem" w:date="2020-04-21T22:30:00Z">
                  <w:rPr>
                    <w:del w:id="5400" w:author="Mohammad Nayeem" w:date="2020-04-21T21:17:00Z"/>
                    <w:rFonts w:ascii="Times New Roman" w:hAnsi="Times New Roman" w:cs="Times New Roman"/>
                    <w:b w:val="0"/>
                    <w:bCs w:val="0"/>
                  </w:rPr>
                </w:rPrChange>
              </w:rPr>
              <w:pPrChange w:id="5401" w:author="nayeem hasan" w:date="2020-04-22T17:14:00Z">
                <w:pPr>
                  <w:spacing w:line="480" w:lineRule="auto"/>
                  <w:cnfStyle w:val="001000100000" w:firstRow="0" w:lastRow="0" w:firstColumn="1" w:lastColumn="0" w:oddVBand="0" w:evenVBand="0" w:oddHBand="1" w:evenHBand="0" w:firstRowFirstColumn="0" w:firstRowLastColumn="0" w:lastRowFirstColumn="0" w:lastRowLastColumn="0"/>
                </w:pPr>
              </w:pPrChange>
            </w:pPr>
            <w:del w:id="5402" w:author="Mohammad Nayeem" w:date="2020-04-21T21:17:00Z">
              <w:r w:rsidRPr="004E6C2C" w:rsidDel="00207654">
                <w:rPr>
                  <w:rFonts w:ascii="Times New Roman" w:hAnsi="Times New Roman" w:cs="Times New Roman"/>
                  <w:sz w:val="24"/>
                  <w:szCs w:val="24"/>
                  <w:rPrChange w:id="5403" w:author="Mohammad Nayeem" w:date="2020-04-21T22:30:00Z">
                    <w:rPr>
                      <w:rFonts w:ascii="Times New Roman" w:hAnsi="Times New Roman" w:cs="Times New Roman"/>
                    </w:rPr>
                  </w:rPrChange>
                </w:rPr>
                <w:delText>Others</w:delText>
              </w:r>
            </w:del>
          </w:p>
        </w:tc>
        <w:tc>
          <w:tcPr>
            <w:tcW w:w="1230" w:type="pct"/>
            <w:tcPrChange w:id="5404" w:author="Mohammad Nayeem" w:date="2020-04-20T00:26:00Z">
              <w:tcPr>
                <w:tcW w:w="0" w:type="pct"/>
              </w:tcPr>
            </w:tcPrChange>
          </w:tcPr>
          <w:p w14:paraId="54CADF75" w14:textId="09B9259C"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405" w:author="Mohammad Nayeem" w:date="2020-04-21T21:17:00Z"/>
                <w:rFonts w:ascii="Times New Roman" w:hAnsi="Times New Roman" w:cs="Times New Roman"/>
                <w:sz w:val="24"/>
                <w:szCs w:val="24"/>
                <w:rPrChange w:id="5406" w:author="Mohammad Nayeem" w:date="2020-04-21T22:30:00Z">
                  <w:rPr>
                    <w:del w:id="5407" w:author="Mohammad Nayeem" w:date="2020-04-21T21:17:00Z"/>
                    <w:rFonts w:ascii="Times New Roman" w:hAnsi="Times New Roman" w:cs="Times New Roman"/>
                  </w:rPr>
                </w:rPrChange>
              </w:rPr>
              <w:pPrChange w:id="5408"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409" w:author="Mohammad Nayeem" w:date="2020-04-21T21:17:00Z">
              <w:r w:rsidRPr="004E6C2C" w:rsidDel="00207654">
                <w:rPr>
                  <w:rFonts w:ascii="Times New Roman" w:hAnsi="Times New Roman" w:cs="Times New Roman"/>
                  <w:sz w:val="24"/>
                  <w:szCs w:val="24"/>
                  <w:rPrChange w:id="5410" w:author="Mohammad Nayeem" w:date="2020-04-21T22:30:00Z">
                    <w:rPr>
                      <w:rFonts w:ascii="Times New Roman" w:hAnsi="Times New Roman" w:cs="Times New Roman"/>
                    </w:rPr>
                  </w:rPrChange>
                </w:rPr>
                <w:delText>Ref.</w:delText>
              </w:r>
            </w:del>
          </w:p>
        </w:tc>
        <w:tc>
          <w:tcPr>
            <w:tcW w:w="1249" w:type="pct"/>
            <w:tcPrChange w:id="5411" w:author="Mohammad Nayeem" w:date="2020-04-20T00:26:00Z">
              <w:tcPr>
                <w:tcW w:w="0" w:type="pct"/>
              </w:tcPr>
            </w:tcPrChange>
          </w:tcPr>
          <w:p w14:paraId="05EB6798" w14:textId="4019D15F"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412" w:author="Mohammad Nayeem" w:date="2020-04-21T21:17:00Z"/>
                <w:rFonts w:ascii="Times New Roman" w:hAnsi="Times New Roman" w:cs="Times New Roman"/>
                <w:sz w:val="24"/>
                <w:szCs w:val="24"/>
                <w:rPrChange w:id="5413" w:author="Mohammad Nayeem" w:date="2020-04-21T22:30:00Z">
                  <w:rPr>
                    <w:del w:id="5414" w:author="Mohammad Nayeem" w:date="2020-04-21T21:17:00Z"/>
                    <w:rFonts w:ascii="Times New Roman" w:hAnsi="Times New Roman" w:cs="Times New Roman"/>
                  </w:rPr>
                </w:rPrChange>
              </w:rPr>
              <w:pPrChange w:id="541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416" w:author="Mohammad Nayeem" w:date="2020-04-21T21:17:00Z">
              <w:r w:rsidRPr="004E6C2C" w:rsidDel="00207654">
                <w:rPr>
                  <w:rFonts w:ascii="Times New Roman" w:hAnsi="Times New Roman" w:cs="Times New Roman"/>
                  <w:sz w:val="24"/>
                  <w:szCs w:val="24"/>
                  <w:rPrChange w:id="5417" w:author="Mohammad Nayeem" w:date="2020-04-21T22:30:00Z">
                    <w:rPr>
                      <w:rFonts w:ascii="Times New Roman" w:hAnsi="Times New Roman" w:cs="Times New Roman"/>
                    </w:rPr>
                  </w:rPrChange>
                </w:rPr>
                <w:delText>-</w:delText>
              </w:r>
            </w:del>
          </w:p>
        </w:tc>
        <w:tc>
          <w:tcPr>
            <w:tcW w:w="879" w:type="pct"/>
            <w:tcPrChange w:id="5418" w:author="Mohammad Nayeem" w:date="2020-04-20T00:26:00Z">
              <w:tcPr>
                <w:tcW w:w="0" w:type="pct"/>
              </w:tcPr>
            </w:tcPrChange>
          </w:tcPr>
          <w:p w14:paraId="32F1EEC3" w14:textId="39821316"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419" w:author="Mohammad Nayeem" w:date="2020-04-21T21:17:00Z"/>
                <w:rFonts w:ascii="Times New Roman" w:hAnsi="Times New Roman" w:cs="Times New Roman"/>
                <w:sz w:val="24"/>
                <w:szCs w:val="24"/>
                <w:rPrChange w:id="5420" w:author="Mohammad Nayeem" w:date="2020-04-21T22:30:00Z">
                  <w:rPr>
                    <w:del w:id="5421" w:author="Mohammad Nayeem" w:date="2020-04-21T21:17:00Z"/>
                    <w:rFonts w:ascii="Times New Roman" w:hAnsi="Times New Roman" w:cs="Times New Roman"/>
                  </w:rPr>
                </w:rPrChange>
              </w:rPr>
              <w:pPrChange w:id="542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p>
        </w:tc>
      </w:tr>
      <w:tr w:rsidR="0007114E" w:rsidRPr="004E6C2C" w:rsidDel="00207654" w14:paraId="0CC6B7A3" w14:textId="5B02ECAA" w:rsidTr="008B2677">
        <w:trPr>
          <w:del w:id="5423"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47727C8B" w14:textId="381D66F1" w:rsidR="0007114E" w:rsidRPr="004E6C2C" w:rsidDel="00207654" w:rsidRDefault="0007114E">
            <w:pPr>
              <w:spacing w:line="480" w:lineRule="auto"/>
              <w:jc w:val="both"/>
              <w:rPr>
                <w:del w:id="5424" w:author="Mohammad Nayeem" w:date="2020-04-21T21:17:00Z"/>
                <w:rFonts w:ascii="Times New Roman" w:hAnsi="Times New Roman" w:cs="Times New Roman"/>
                <w:sz w:val="24"/>
                <w:szCs w:val="24"/>
                <w:rPrChange w:id="5425" w:author="Mohammad Nayeem" w:date="2020-04-21T22:30:00Z">
                  <w:rPr>
                    <w:del w:id="5426" w:author="Mohammad Nayeem" w:date="2020-04-21T21:17:00Z"/>
                    <w:rFonts w:ascii="Times New Roman" w:hAnsi="Times New Roman" w:cs="Times New Roman"/>
                  </w:rPr>
                </w:rPrChange>
              </w:rPr>
              <w:pPrChange w:id="5427" w:author="nayeem hasan" w:date="2020-04-22T17:14:00Z">
                <w:pPr>
                  <w:spacing w:line="480" w:lineRule="auto"/>
                </w:pPr>
              </w:pPrChange>
            </w:pPr>
            <w:del w:id="5428" w:author="Mohammad Nayeem" w:date="2020-04-21T21:17:00Z">
              <w:r w:rsidRPr="004E6C2C" w:rsidDel="00207654">
                <w:rPr>
                  <w:rFonts w:ascii="Times New Roman" w:hAnsi="Times New Roman" w:cs="Times New Roman"/>
                  <w:sz w:val="24"/>
                  <w:szCs w:val="24"/>
                  <w:rPrChange w:id="5429" w:author="Mohammad Nayeem" w:date="2020-04-21T22:30:00Z">
                    <w:rPr>
                      <w:rFonts w:ascii="Times New Roman" w:hAnsi="Times New Roman" w:cs="Times New Roman"/>
                    </w:rPr>
                  </w:rPrChange>
                </w:rPr>
                <w:delText>Mass media (at least once in a week)</w:delText>
              </w:r>
            </w:del>
          </w:p>
        </w:tc>
      </w:tr>
      <w:tr w:rsidR="0007114E" w:rsidRPr="004E6C2C" w:rsidDel="00207654" w14:paraId="2D7AC7F4" w14:textId="7059457D" w:rsidTr="008B2677">
        <w:trPr>
          <w:cnfStyle w:val="000000100000" w:firstRow="0" w:lastRow="0" w:firstColumn="0" w:lastColumn="0" w:oddVBand="0" w:evenVBand="0" w:oddHBand="1" w:evenHBand="0" w:firstRowFirstColumn="0" w:firstRowLastColumn="0" w:lastRowFirstColumn="0" w:lastRowLastColumn="0"/>
          <w:del w:id="5430"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3E7FA3A2" w14:textId="59061C78" w:rsidR="0007114E" w:rsidRPr="004E6C2C" w:rsidDel="00207654" w:rsidRDefault="0007114E">
            <w:pPr>
              <w:spacing w:line="480" w:lineRule="auto"/>
              <w:jc w:val="both"/>
              <w:rPr>
                <w:del w:id="5431" w:author="Mohammad Nayeem" w:date="2020-04-21T21:17:00Z"/>
                <w:rFonts w:ascii="Times New Roman" w:hAnsi="Times New Roman" w:cs="Times New Roman"/>
                <w:b w:val="0"/>
                <w:bCs w:val="0"/>
                <w:sz w:val="24"/>
                <w:szCs w:val="24"/>
                <w:rPrChange w:id="5432" w:author="Mohammad Nayeem" w:date="2020-04-21T22:30:00Z">
                  <w:rPr>
                    <w:del w:id="5433" w:author="Mohammad Nayeem" w:date="2020-04-21T21:17:00Z"/>
                    <w:rFonts w:ascii="Times New Roman" w:hAnsi="Times New Roman" w:cs="Times New Roman"/>
                    <w:b w:val="0"/>
                    <w:bCs w:val="0"/>
                  </w:rPr>
                </w:rPrChange>
              </w:rPr>
              <w:pPrChange w:id="5434" w:author="nayeem hasan" w:date="2020-04-22T17:14:00Z">
                <w:pPr>
                  <w:spacing w:line="480" w:lineRule="auto"/>
                </w:pPr>
              </w:pPrChange>
            </w:pPr>
            <w:del w:id="5435" w:author="Mohammad Nayeem" w:date="2020-04-20T21:59:00Z">
              <w:r w:rsidRPr="004E6C2C" w:rsidDel="00180BEE">
                <w:rPr>
                  <w:rFonts w:ascii="Times New Roman" w:hAnsi="Times New Roman" w:cs="Times New Roman"/>
                  <w:sz w:val="24"/>
                  <w:szCs w:val="24"/>
                  <w:rPrChange w:id="5436" w:author="Mohammad Nayeem" w:date="2020-04-21T22:30:00Z">
                    <w:rPr>
                      <w:rFonts w:ascii="Times New Roman" w:hAnsi="Times New Roman" w:cs="Times New Roman"/>
                    </w:rPr>
                  </w:rPrChange>
                </w:rPr>
                <w:delText>Yes</w:delText>
              </w:r>
            </w:del>
          </w:p>
        </w:tc>
        <w:tc>
          <w:tcPr>
            <w:tcW w:w="1230" w:type="pct"/>
          </w:tcPr>
          <w:p w14:paraId="652E5041" w14:textId="58215192"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437" w:author="Mohammad Nayeem" w:date="2020-04-21T21:17:00Z"/>
                <w:rFonts w:ascii="Times New Roman" w:hAnsi="Times New Roman" w:cs="Times New Roman"/>
                <w:sz w:val="24"/>
                <w:szCs w:val="24"/>
                <w:rPrChange w:id="5438" w:author="Mohammad Nayeem" w:date="2020-04-21T22:30:00Z">
                  <w:rPr>
                    <w:del w:id="5439" w:author="Mohammad Nayeem" w:date="2020-04-21T21:17:00Z"/>
                    <w:rFonts w:ascii="Times New Roman" w:hAnsi="Times New Roman" w:cs="Times New Roman"/>
                  </w:rPr>
                </w:rPrChange>
              </w:rPr>
              <w:pPrChange w:id="5440"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441" w:author="Mohammad Nayeem" w:date="2020-04-20T21:59:00Z">
              <w:r w:rsidRPr="004E6C2C" w:rsidDel="00180BEE">
                <w:rPr>
                  <w:rFonts w:ascii="Times New Roman" w:hAnsi="Times New Roman" w:cs="Times New Roman"/>
                  <w:sz w:val="24"/>
                  <w:szCs w:val="24"/>
                  <w:rPrChange w:id="5442" w:author="Mohammad Nayeem" w:date="2020-04-21T22:30:00Z">
                    <w:rPr>
                      <w:rFonts w:ascii="Times New Roman" w:hAnsi="Times New Roman" w:cs="Times New Roman"/>
                    </w:rPr>
                  </w:rPrChange>
                </w:rPr>
                <w:delText>0.77</w:delText>
              </w:r>
            </w:del>
          </w:p>
        </w:tc>
        <w:tc>
          <w:tcPr>
            <w:tcW w:w="1249" w:type="pct"/>
          </w:tcPr>
          <w:p w14:paraId="3CC9C38D" w14:textId="362DB0D4"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443" w:author="Mohammad Nayeem" w:date="2020-04-21T21:17:00Z"/>
                <w:rFonts w:ascii="Times New Roman" w:hAnsi="Times New Roman" w:cs="Times New Roman"/>
                <w:sz w:val="24"/>
                <w:szCs w:val="24"/>
                <w:rPrChange w:id="5444" w:author="Mohammad Nayeem" w:date="2020-04-21T22:30:00Z">
                  <w:rPr>
                    <w:del w:id="5445" w:author="Mohammad Nayeem" w:date="2020-04-21T21:17:00Z"/>
                    <w:rFonts w:ascii="Times New Roman" w:hAnsi="Times New Roman" w:cs="Times New Roman"/>
                  </w:rPr>
                </w:rPrChange>
              </w:rPr>
              <w:pPrChange w:id="5446"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447" w:author="Mohammad Nayeem" w:date="2020-04-21T21:17:00Z">
              <w:r w:rsidRPr="004E6C2C" w:rsidDel="00207654">
                <w:rPr>
                  <w:rFonts w:ascii="Times New Roman" w:hAnsi="Times New Roman" w:cs="Times New Roman"/>
                  <w:sz w:val="24"/>
                  <w:szCs w:val="24"/>
                  <w:rPrChange w:id="5448" w:author="Mohammad Nayeem" w:date="2020-04-21T22:30:00Z">
                    <w:rPr>
                      <w:rFonts w:ascii="Times New Roman" w:hAnsi="Times New Roman" w:cs="Times New Roman"/>
                    </w:rPr>
                  </w:rPrChange>
                </w:rPr>
                <w:delText>[0.</w:delText>
              </w:r>
            </w:del>
            <w:del w:id="5449" w:author="Mohammad Nayeem" w:date="2020-04-20T22:00:00Z">
              <w:r w:rsidRPr="004E6C2C" w:rsidDel="00003501">
                <w:rPr>
                  <w:rFonts w:ascii="Times New Roman" w:hAnsi="Times New Roman" w:cs="Times New Roman"/>
                  <w:sz w:val="24"/>
                  <w:szCs w:val="24"/>
                  <w:rPrChange w:id="5450" w:author="Mohammad Nayeem" w:date="2020-04-21T22:30:00Z">
                    <w:rPr>
                      <w:rFonts w:ascii="Times New Roman" w:hAnsi="Times New Roman" w:cs="Times New Roman"/>
                    </w:rPr>
                  </w:rPrChange>
                </w:rPr>
                <w:delText>59</w:delText>
              </w:r>
            </w:del>
            <w:del w:id="5451" w:author="Mohammad Nayeem" w:date="2020-04-21T21:17:00Z">
              <w:r w:rsidRPr="004E6C2C" w:rsidDel="00207654">
                <w:rPr>
                  <w:rFonts w:ascii="Times New Roman" w:hAnsi="Times New Roman" w:cs="Times New Roman"/>
                  <w:sz w:val="24"/>
                  <w:szCs w:val="24"/>
                  <w:rPrChange w:id="5452" w:author="Mohammad Nayeem" w:date="2020-04-21T22:30:00Z">
                    <w:rPr>
                      <w:rFonts w:ascii="Times New Roman" w:hAnsi="Times New Roman" w:cs="Times New Roman"/>
                    </w:rPr>
                  </w:rPrChange>
                </w:rPr>
                <w:delText>,1.</w:delText>
              </w:r>
            </w:del>
            <w:del w:id="5453" w:author="Mohammad Nayeem" w:date="2020-04-20T22:00:00Z">
              <w:r w:rsidRPr="004E6C2C" w:rsidDel="00003501">
                <w:rPr>
                  <w:rFonts w:ascii="Times New Roman" w:hAnsi="Times New Roman" w:cs="Times New Roman"/>
                  <w:sz w:val="24"/>
                  <w:szCs w:val="24"/>
                  <w:rPrChange w:id="5454" w:author="Mohammad Nayeem" w:date="2020-04-21T22:30:00Z">
                    <w:rPr>
                      <w:rFonts w:ascii="Times New Roman" w:hAnsi="Times New Roman" w:cs="Times New Roman"/>
                    </w:rPr>
                  </w:rPrChange>
                </w:rPr>
                <w:delText>01</w:delText>
              </w:r>
            </w:del>
            <w:del w:id="5455" w:author="Mohammad Nayeem" w:date="2020-04-21T21:17:00Z">
              <w:r w:rsidRPr="004E6C2C" w:rsidDel="00207654">
                <w:rPr>
                  <w:rFonts w:ascii="Times New Roman" w:hAnsi="Times New Roman" w:cs="Times New Roman"/>
                  <w:sz w:val="24"/>
                  <w:szCs w:val="24"/>
                  <w:rPrChange w:id="5456" w:author="Mohammad Nayeem" w:date="2020-04-21T22:30:00Z">
                    <w:rPr>
                      <w:rFonts w:ascii="Times New Roman" w:hAnsi="Times New Roman" w:cs="Times New Roman"/>
                    </w:rPr>
                  </w:rPrChange>
                </w:rPr>
                <w:delText>]</w:delText>
              </w:r>
            </w:del>
          </w:p>
        </w:tc>
        <w:tc>
          <w:tcPr>
            <w:tcW w:w="879" w:type="pct"/>
          </w:tcPr>
          <w:p w14:paraId="235FCE51" w14:textId="71BCBADB"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457" w:author="Mohammad Nayeem" w:date="2020-04-21T21:17:00Z"/>
                <w:rFonts w:ascii="Times New Roman" w:hAnsi="Times New Roman" w:cs="Times New Roman"/>
                <w:sz w:val="24"/>
                <w:szCs w:val="24"/>
                <w:rPrChange w:id="5458" w:author="Mohammad Nayeem" w:date="2020-04-21T22:30:00Z">
                  <w:rPr>
                    <w:del w:id="5459" w:author="Mohammad Nayeem" w:date="2020-04-21T21:17:00Z"/>
                    <w:rFonts w:ascii="Times New Roman" w:hAnsi="Times New Roman" w:cs="Times New Roman"/>
                  </w:rPr>
                </w:rPrChange>
              </w:rPr>
              <w:pPrChange w:id="5460"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461" w:author="Mohammad Nayeem" w:date="2020-04-21T21:17:00Z">
              <w:r w:rsidRPr="004E6C2C" w:rsidDel="00207654">
                <w:rPr>
                  <w:rFonts w:ascii="Times New Roman" w:hAnsi="Times New Roman" w:cs="Times New Roman"/>
                  <w:sz w:val="24"/>
                  <w:szCs w:val="24"/>
                  <w:rPrChange w:id="5462" w:author="Mohammad Nayeem" w:date="2020-04-21T22:30:00Z">
                    <w:rPr>
                      <w:rFonts w:ascii="Times New Roman" w:hAnsi="Times New Roman" w:cs="Times New Roman"/>
                    </w:rPr>
                  </w:rPrChange>
                </w:rPr>
                <w:delText>0.0</w:delText>
              </w:r>
            </w:del>
            <w:del w:id="5463" w:author="Mohammad Nayeem" w:date="2020-04-21T00:57:00Z">
              <w:r w:rsidRPr="004E6C2C" w:rsidDel="00B6590E">
                <w:rPr>
                  <w:rFonts w:ascii="Times New Roman" w:hAnsi="Times New Roman" w:cs="Times New Roman"/>
                  <w:sz w:val="24"/>
                  <w:szCs w:val="24"/>
                  <w:rPrChange w:id="5464" w:author="Mohammad Nayeem" w:date="2020-04-21T22:30:00Z">
                    <w:rPr>
                      <w:rFonts w:ascii="Times New Roman" w:hAnsi="Times New Roman" w:cs="Times New Roman"/>
                    </w:rPr>
                  </w:rPrChange>
                </w:rPr>
                <w:delText>62</w:delText>
              </w:r>
            </w:del>
          </w:p>
        </w:tc>
      </w:tr>
      <w:tr w:rsidR="0007114E" w:rsidRPr="004E6C2C" w:rsidDel="00207654" w14:paraId="418F9290" w14:textId="5AC19829" w:rsidTr="008B2677">
        <w:trPr>
          <w:del w:id="5465"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A559CE7" w14:textId="410B9C19" w:rsidR="0007114E" w:rsidRPr="004E6C2C" w:rsidDel="00207654" w:rsidRDefault="0007114E">
            <w:pPr>
              <w:spacing w:line="480" w:lineRule="auto"/>
              <w:jc w:val="both"/>
              <w:rPr>
                <w:del w:id="5466" w:author="Mohammad Nayeem" w:date="2020-04-21T21:17:00Z"/>
                <w:rFonts w:ascii="Times New Roman" w:hAnsi="Times New Roman" w:cs="Times New Roman"/>
                <w:b w:val="0"/>
                <w:bCs w:val="0"/>
                <w:sz w:val="24"/>
                <w:szCs w:val="24"/>
                <w:rPrChange w:id="5467" w:author="Mohammad Nayeem" w:date="2020-04-21T22:30:00Z">
                  <w:rPr>
                    <w:del w:id="5468" w:author="Mohammad Nayeem" w:date="2020-04-21T21:17:00Z"/>
                    <w:rFonts w:ascii="Times New Roman" w:hAnsi="Times New Roman" w:cs="Times New Roman"/>
                    <w:b w:val="0"/>
                    <w:bCs w:val="0"/>
                  </w:rPr>
                </w:rPrChange>
              </w:rPr>
              <w:pPrChange w:id="5469" w:author="nayeem hasan" w:date="2020-04-22T17:14:00Z">
                <w:pPr>
                  <w:spacing w:line="480" w:lineRule="auto"/>
                </w:pPr>
              </w:pPrChange>
            </w:pPr>
            <w:commentRangeStart w:id="5470"/>
            <w:commentRangeStart w:id="5471"/>
            <w:del w:id="5472" w:author="Mohammad Nayeem" w:date="2020-04-20T21:59:00Z">
              <w:r w:rsidRPr="004E6C2C" w:rsidDel="00180BEE">
                <w:rPr>
                  <w:rFonts w:ascii="Times New Roman" w:hAnsi="Times New Roman" w:cs="Times New Roman"/>
                  <w:sz w:val="24"/>
                  <w:szCs w:val="24"/>
                  <w:rPrChange w:id="5473" w:author="Mohammad Nayeem" w:date="2020-04-21T22:30:00Z">
                    <w:rPr>
                      <w:rFonts w:ascii="Times New Roman" w:hAnsi="Times New Roman" w:cs="Times New Roman"/>
                    </w:rPr>
                  </w:rPrChange>
                </w:rPr>
                <w:delText>No</w:delText>
              </w:r>
            </w:del>
          </w:p>
        </w:tc>
        <w:tc>
          <w:tcPr>
            <w:tcW w:w="1230" w:type="pct"/>
          </w:tcPr>
          <w:p w14:paraId="0DA92D50" w14:textId="1035F21D"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474" w:author="Mohammad Nayeem" w:date="2020-04-21T21:17:00Z"/>
                <w:rFonts w:ascii="Times New Roman" w:hAnsi="Times New Roman" w:cs="Times New Roman"/>
                <w:sz w:val="24"/>
                <w:szCs w:val="24"/>
                <w:rPrChange w:id="5475" w:author="Mohammad Nayeem" w:date="2020-04-21T22:30:00Z">
                  <w:rPr>
                    <w:del w:id="5476" w:author="Mohammad Nayeem" w:date="2020-04-21T21:17:00Z"/>
                    <w:rFonts w:ascii="Times New Roman" w:hAnsi="Times New Roman" w:cs="Times New Roman"/>
                  </w:rPr>
                </w:rPrChange>
              </w:rPr>
              <w:pPrChange w:id="547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478" w:author="Mohammad Nayeem" w:date="2020-04-21T21:17:00Z">
              <w:r w:rsidRPr="004E6C2C" w:rsidDel="00207654">
                <w:rPr>
                  <w:rFonts w:ascii="Times New Roman" w:hAnsi="Times New Roman" w:cs="Times New Roman"/>
                  <w:sz w:val="24"/>
                  <w:szCs w:val="24"/>
                  <w:rPrChange w:id="5479" w:author="Mohammad Nayeem" w:date="2020-04-21T22:30:00Z">
                    <w:rPr>
                      <w:rFonts w:ascii="Times New Roman" w:hAnsi="Times New Roman" w:cs="Times New Roman"/>
                    </w:rPr>
                  </w:rPrChange>
                </w:rPr>
                <w:delText>Ref.</w:delText>
              </w:r>
              <w:commentRangeEnd w:id="5470"/>
              <w:r w:rsidRPr="004E6C2C" w:rsidDel="00207654">
                <w:rPr>
                  <w:rStyle w:val="CommentReference"/>
                  <w:rFonts w:ascii="Times New Roman" w:hAnsi="Times New Roman" w:cs="Times New Roman"/>
                  <w:noProof/>
                  <w:sz w:val="24"/>
                  <w:szCs w:val="24"/>
                  <w:lang w:val="en-GB"/>
                  <w:rPrChange w:id="5480" w:author="Mohammad Nayeem" w:date="2020-04-21T22:30:00Z">
                    <w:rPr>
                      <w:rStyle w:val="CommentReference"/>
                      <w:noProof/>
                      <w:lang w:val="en-GB"/>
                    </w:rPr>
                  </w:rPrChange>
                </w:rPr>
                <w:commentReference w:id="5470"/>
              </w:r>
              <w:r w:rsidRPr="004E6C2C" w:rsidDel="00207654">
                <w:rPr>
                  <w:rStyle w:val="CommentReference"/>
                  <w:rFonts w:ascii="Times New Roman" w:hAnsi="Times New Roman" w:cs="Times New Roman"/>
                  <w:noProof/>
                  <w:sz w:val="24"/>
                  <w:szCs w:val="24"/>
                  <w:lang w:val="en-GB"/>
                  <w:rPrChange w:id="5481" w:author="Mohammad Nayeem" w:date="2020-04-21T22:30:00Z">
                    <w:rPr>
                      <w:rStyle w:val="CommentReference"/>
                      <w:noProof/>
                      <w:lang w:val="en-GB"/>
                    </w:rPr>
                  </w:rPrChange>
                </w:rPr>
                <w:commentReference w:id="5471"/>
              </w:r>
            </w:del>
          </w:p>
        </w:tc>
        <w:tc>
          <w:tcPr>
            <w:tcW w:w="1249" w:type="pct"/>
          </w:tcPr>
          <w:p w14:paraId="2E3C1C7F" w14:textId="13568AEA"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482" w:author="Mohammad Nayeem" w:date="2020-04-21T21:17:00Z"/>
                <w:rFonts w:ascii="Times New Roman" w:hAnsi="Times New Roman" w:cs="Times New Roman"/>
                <w:sz w:val="24"/>
                <w:szCs w:val="24"/>
                <w:rPrChange w:id="5483" w:author="Mohammad Nayeem" w:date="2020-04-21T22:30:00Z">
                  <w:rPr>
                    <w:del w:id="5484" w:author="Mohammad Nayeem" w:date="2020-04-21T21:17:00Z"/>
                    <w:rFonts w:ascii="Times New Roman" w:hAnsi="Times New Roman" w:cs="Times New Roman"/>
                  </w:rPr>
                </w:rPrChange>
              </w:rPr>
              <w:pPrChange w:id="5485"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486" w:author="Mohammad Nayeem" w:date="2020-04-21T21:17:00Z">
              <w:r w:rsidRPr="004E6C2C" w:rsidDel="00207654">
                <w:rPr>
                  <w:rFonts w:ascii="Times New Roman" w:hAnsi="Times New Roman" w:cs="Times New Roman"/>
                  <w:sz w:val="24"/>
                  <w:szCs w:val="24"/>
                  <w:rPrChange w:id="5487" w:author="Mohammad Nayeem" w:date="2020-04-21T22:30:00Z">
                    <w:rPr>
                      <w:rFonts w:ascii="Times New Roman" w:hAnsi="Times New Roman" w:cs="Times New Roman"/>
                    </w:rPr>
                  </w:rPrChange>
                </w:rPr>
                <w:delText>-</w:delText>
              </w:r>
            </w:del>
          </w:p>
        </w:tc>
        <w:tc>
          <w:tcPr>
            <w:tcW w:w="879" w:type="pct"/>
          </w:tcPr>
          <w:p w14:paraId="531E0416" w14:textId="19FEB063"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488" w:author="Mohammad Nayeem" w:date="2020-04-21T21:17:00Z"/>
                <w:rFonts w:ascii="Times New Roman" w:hAnsi="Times New Roman" w:cs="Times New Roman"/>
                <w:sz w:val="24"/>
                <w:szCs w:val="24"/>
                <w:rPrChange w:id="5489" w:author="Mohammad Nayeem" w:date="2020-04-21T22:30:00Z">
                  <w:rPr>
                    <w:del w:id="5490" w:author="Mohammad Nayeem" w:date="2020-04-21T21:17:00Z"/>
                    <w:rFonts w:ascii="Times New Roman" w:hAnsi="Times New Roman" w:cs="Times New Roman"/>
                  </w:rPr>
                </w:rPrChange>
              </w:rPr>
              <w:pPrChange w:id="5491"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492" w:author="Mohammad Nayeem" w:date="2020-04-21T21:17:00Z">
              <w:r w:rsidRPr="004E6C2C" w:rsidDel="00207654">
                <w:rPr>
                  <w:rFonts w:ascii="Times New Roman" w:hAnsi="Times New Roman" w:cs="Times New Roman"/>
                  <w:sz w:val="24"/>
                  <w:szCs w:val="24"/>
                  <w:rPrChange w:id="5493" w:author="Mohammad Nayeem" w:date="2020-04-21T22:30:00Z">
                    <w:rPr>
                      <w:rFonts w:ascii="Times New Roman" w:hAnsi="Times New Roman" w:cs="Times New Roman"/>
                    </w:rPr>
                  </w:rPrChange>
                </w:rPr>
                <w:delText>-</w:delText>
              </w:r>
            </w:del>
          </w:p>
        </w:tc>
      </w:tr>
      <w:commentRangeEnd w:id="5471"/>
      <w:tr w:rsidR="0007114E" w:rsidRPr="004E6C2C" w:rsidDel="00207654" w14:paraId="32E8B8F5" w14:textId="6F3055F0" w:rsidTr="008B2677">
        <w:trPr>
          <w:cnfStyle w:val="000000100000" w:firstRow="0" w:lastRow="0" w:firstColumn="0" w:lastColumn="0" w:oddVBand="0" w:evenVBand="0" w:oddHBand="1" w:evenHBand="0" w:firstRowFirstColumn="0" w:firstRowLastColumn="0" w:lastRowFirstColumn="0" w:lastRowLastColumn="0"/>
          <w:del w:id="5494"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0807E6C3" w14:textId="5B79EAC4" w:rsidR="0007114E" w:rsidRPr="004E6C2C" w:rsidDel="00207654" w:rsidRDefault="0007114E">
            <w:pPr>
              <w:spacing w:line="480" w:lineRule="auto"/>
              <w:jc w:val="both"/>
              <w:rPr>
                <w:del w:id="5495" w:author="Mohammad Nayeem" w:date="2020-04-21T21:17:00Z"/>
                <w:rFonts w:ascii="Times New Roman" w:hAnsi="Times New Roman" w:cs="Times New Roman"/>
                <w:bCs w:val="0"/>
                <w:sz w:val="24"/>
                <w:szCs w:val="24"/>
                <w:rPrChange w:id="5496" w:author="Mohammad Nayeem" w:date="2020-04-21T22:30:00Z">
                  <w:rPr>
                    <w:del w:id="5497" w:author="Mohammad Nayeem" w:date="2020-04-21T21:17:00Z"/>
                    <w:rFonts w:ascii="Times New Roman" w:hAnsi="Times New Roman" w:cs="Times New Roman"/>
                    <w:bCs w:val="0"/>
                  </w:rPr>
                </w:rPrChange>
              </w:rPr>
              <w:pPrChange w:id="5498" w:author="nayeem hasan" w:date="2020-04-22T17:14:00Z">
                <w:pPr>
                  <w:spacing w:line="480" w:lineRule="auto"/>
                </w:pPr>
              </w:pPrChange>
            </w:pPr>
            <w:del w:id="5499" w:author="Mohammad Nayeem" w:date="2020-04-21T21:17:00Z">
              <w:r w:rsidRPr="004E6C2C" w:rsidDel="00207654">
                <w:rPr>
                  <w:rFonts w:ascii="Times New Roman" w:hAnsi="Times New Roman" w:cs="Times New Roman"/>
                  <w:sz w:val="24"/>
                  <w:szCs w:val="24"/>
                  <w:rPrChange w:id="5500" w:author="Mohammad Nayeem" w:date="2020-04-21T22:30:00Z">
                    <w:rPr>
                      <w:rFonts w:ascii="Times New Roman" w:hAnsi="Times New Roman" w:cs="Times New Roman"/>
                    </w:rPr>
                  </w:rPrChange>
                </w:rPr>
                <w:delText>Wealth status</w:delText>
              </w:r>
            </w:del>
          </w:p>
        </w:tc>
      </w:tr>
      <w:tr w:rsidR="0007114E" w:rsidRPr="004E6C2C" w:rsidDel="00207654" w14:paraId="50DAD7D9" w14:textId="0AFDC3D6" w:rsidTr="008B2677">
        <w:trPr>
          <w:del w:id="5501"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41D80B9A" w14:textId="273D8656" w:rsidR="0007114E" w:rsidRPr="004E6C2C" w:rsidDel="00207654" w:rsidRDefault="0007114E">
            <w:pPr>
              <w:spacing w:line="480" w:lineRule="auto"/>
              <w:jc w:val="both"/>
              <w:rPr>
                <w:del w:id="5502" w:author="Mohammad Nayeem" w:date="2020-04-21T21:17:00Z"/>
                <w:rFonts w:ascii="Times New Roman" w:hAnsi="Times New Roman" w:cs="Times New Roman"/>
                <w:b w:val="0"/>
                <w:bCs w:val="0"/>
                <w:sz w:val="24"/>
                <w:szCs w:val="24"/>
                <w:rPrChange w:id="5503" w:author="Mohammad Nayeem" w:date="2020-04-21T22:30:00Z">
                  <w:rPr>
                    <w:del w:id="5504" w:author="Mohammad Nayeem" w:date="2020-04-21T21:17:00Z"/>
                    <w:rFonts w:ascii="Times New Roman" w:hAnsi="Times New Roman" w:cs="Times New Roman"/>
                    <w:b w:val="0"/>
                    <w:bCs w:val="0"/>
                  </w:rPr>
                </w:rPrChange>
              </w:rPr>
              <w:pPrChange w:id="5505" w:author="nayeem hasan" w:date="2020-04-22T17:14:00Z">
                <w:pPr>
                  <w:spacing w:line="480" w:lineRule="auto"/>
                </w:pPr>
              </w:pPrChange>
            </w:pPr>
            <w:del w:id="5506" w:author="Mohammad Nayeem" w:date="2020-04-21T21:17:00Z">
              <w:r w:rsidRPr="004E6C2C" w:rsidDel="00207654">
                <w:rPr>
                  <w:rFonts w:ascii="Times New Roman" w:hAnsi="Times New Roman" w:cs="Times New Roman"/>
                  <w:sz w:val="24"/>
                  <w:szCs w:val="24"/>
                  <w:rPrChange w:id="5507" w:author="Mohammad Nayeem" w:date="2020-04-21T22:30:00Z">
                    <w:rPr>
                      <w:rFonts w:ascii="Times New Roman" w:hAnsi="Times New Roman" w:cs="Times New Roman"/>
                    </w:rPr>
                  </w:rPrChange>
                </w:rPr>
                <w:delText>Poorest</w:delText>
              </w:r>
            </w:del>
          </w:p>
        </w:tc>
        <w:tc>
          <w:tcPr>
            <w:tcW w:w="1230" w:type="pct"/>
          </w:tcPr>
          <w:p w14:paraId="1841FC4C" w14:textId="48F5EB16"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508" w:author="Mohammad Nayeem" w:date="2020-04-21T21:17:00Z"/>
                <w:rFonts w:ascii="Times New Roman" w:hAnsi="Times New Roman" w:cs="Times New Roman"/>
                <w:sz w:val="24"/>
                <w:szCs w:val="24"/>
                <w:rPrChange w:id="5509" w:author="Mohammad Nayeem" w:date="2020-04-21T22:30:00Z">
                  <w:rPr>
                    <w:del w:id="5510" w:author="Mohammad Nayeem" w:date="2020-04-21T21:17:00Z"/>
                    <w:rFonts w:ascii="Times New Roman" w:hAnsi="Times New Roman" w:cs="Times New Roman"/>
                  </w:rPr>
                </w:rPrChange>
              </w:rPr>
              <w:pPrChange w:id="5511"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512" w:author="Mohammad Nayeem" w:date="2020-04-21T21:17:00Z">
              <w:r w:rsidRPr="004E6C2C" w:rsidDel="00207654">
                <w:rPr>
                  <w:rFonts w:ascii="Times New Roman" w:hAnsi="Times New Roman" w:cs="Times New Roman"/>
                  <w:sz w:val="24"/>
                  <w:szCs w:val="24"/>
                  <w:rPrChange w:id="5513" w:author="Mohammad Nayeem" w:date="2020-04-21T22:30:00Z">
                    <w:rPr>
                      <w:rFonts w:ascii="Times New Roman" w:hAnsi="Times New Roman" w:cs="Times New Roman"/>
                    </w:rPr>
                  </w:rPrChange>
                </w:rPr>
                <w:delText>1.</w:delText>
              </w:r>
            </w:del>
            <w:del w:id="5514" w:author="Mohammad Nayeem" w:date="2020-04-20T22:00:00Z">
              <w:r w:rsidRPr="004E6C2C" w:rsidDel="00366E7B">
                <w:rPr>
                  <w:rFonts w:ascii="Times New Roman" w:hAnsi="Times New Roman" w:cs="Times New Roman"/>
                  <w:sz w:val="24"/>
                  <w:szCs w:val="24"/>
                  <w:rPrChange w:id="5515" w:author="Mohammad Nayeem" w:date="2020-04-21T22:30:00Z">
                    <w:rPr>
                      <w:rFonts w:ascii="Times New Roman" w:hAnsi="Times New Roman" w:cs="Times New Roman"/>
                    </w:rPr>
                  </w:rPrChange>
                </w:rPr>
                <w:delText>3</w:delText>
              </w:r>
            </w:del>
            <w:del w:id="5516" w:author="Mohammad Nayeem" w:date="2020-04-21T21:17:00Z">
              <w:r w:rsidRPr="004E6C2C" w:rsidDel="00207654">
                <w:rPr>
                  <w:rFonts w:ascii="Times New Roman" w:hAnsi="Times New Roman" w:cs="Times New Roman"/>
                  <w:sz w:val="24"/>
                  <w:szCs w:val="24"/>
                  <w:rPrChange w:id="5517" w:author="Mohammad Nayeem" w:date="2020-04-21T22:30:00Z">
                    <w:rPr>
                      <w:rFonts w:ascii="Times New Roman" w:hAnsi="Times New Roman" w:cs="Times New Roman"/>
                    </w:rPr>
                  </w:rPrChange>
                </w:rPr>
                <w:delText>8</w:delText>
              </w:r>
            </w:del>
          </w:p>
        </w:tc>
        <w:tc>
          <w:tcPr>
            <w:tcW w:w="1249" w:type="pct"/>
          </w:tcPr>
          <w:p w14:paraId="3678B1EC" w14:textId="03BBC921"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518" w:author="Mohammad Nayeem" w:date="2020-04-21T21:17:00Z"/>
                <w:rFonts w:ascii="Times New Roman" w:hAnsi="Times New Roman" w:cs="Times New Roman"/>
                <w:sz w:val="24"/>
                <w:szCs w:val="24"/>
                <w:rPrChange w:id="5519" w:author="Mohammad Nayeem" w:date="2020-04-21T22:30:00Z">
                  <w:rPr>
                    <w:del w:id="5520" w:author="Mohammad Nayeem" w:date="2020-04-21T21:17:00Z"/>
                    <w:rFonts w:ascii="Times New Roman" w:hAnsi="Times New Roman" w:cs="Times New Roman"/>
                  </w:rPr>
                </w:rPrChange>
              </w:rPr>
              <w:pPrChange w:id="5521"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522" w:author="Mohammad Nayeem" w:date="2020-04-21T21:17:00Z">
              <w:r w:rsidRPr="004E6C2C" w:rsidDel="00207654">
                <w:rPr>
                  <w:rFonts w:ascii="Times New Roman" w:hAnsi="Times New Roman" w:cs="Times New Roman"/>
                  <w:sz w:val="24"/>
                  <w:szCs w:val="24"/>
                  <w:rPrChange w:id="5523" w:author="Mohammad Nayeem" w:date="2020-04-21T22:30:00Z">
                    <w:rPr>
                      <w:rFonts w:ascii="Times New Roman" w:hAnsi="Times New Roman" w:cs="Times New Roman"/>
                    </w:rPr>
                  </w:rPrChange>
                </w:rPr>
                <w:delText>[</w:delText>
              </w:r>
            </w:del>
            <w:del w:id="5524" w:author="Mohammad Nayeem" w:date="2020-04-20T22:01:00Z">
              <w:r w:rsidRPr="004E6C2C" w:rsidDel="00366E7B">
                <w:rPr>
                  <w:rFonts w:ascii="Times New Roman" w:hAnsi="Times New Roman" w:cs="Times New Roman"/>
                  <w:sz w:val="24"/>
                  <w:szCs w:val="24"/>
                  <w:rPrChange w:id="5525" w:author="Mohammad Nayeem" w:date="2020-04-21T22:30:00Z">
                    <w:rPr>
                      <w:rFonts w:ascii="Times New Roman" w:hAnsi="Times New Roman" w:cs="Times New Roman"/>
                    </w:rPr>
                  </w:rPrChange>
                </w:rPr>
                <w:delText>0.88</w:delText>
              </w:r>
            </w:del>
            <w:del w:id="5526" w:author="Mohammad Nayeem" w:date="2020-04-21T21:17:00Z">
              <w:r w:rsidRPr="004E6C2C" w:rsidDel="00207654">
                <w:rPr>
                  <w:rFonts w:ascii="Times New Roman" w:hAnsi="Times New Roman" w:cs="Times New Roman"/>
                  <w:sz w:val="24"/>
                  <w:szCs w:val="24"/>
                  <w:rPrChange w:id="5527" w:author="Mohammad Nayeem" w:date="2020-04-21T22:30:00Z">
                    <w:rPr>
                      <w:rFonts w:ascii="Times New Roman" w:hAnsi="Times New Roman" w:cs="Times New Roman"/>
                    </w:rPr>
                  </w:rPrChange>
                </w:rPr>
                <w:delText>,2.1</w:delText>
              </w:r>
            </w:del>
            <w:del w:id="5528" w:author="Mohammad Nayeem" w:date="2020-04-20T22:01:00Z">
              <w:r w:rsidRPr="004E6C2C" w:rsidDel="00366E7B">
                <w:rPr>
                  <w:rFonts w:ascii="Times New Roman" w:hAnsi="Times New Roman" w:cs="Times New Roman"/>
                  <w:sz w:val="24"/>
                  <w:szCs w:val="24"/>
                  <w:rPrChange w:id="5529" w:author="Mohammad Nayeem" w:date="2020-04-21T22:30:00Z">
                    <w:rPr>
                      <w:rFonts w:ascii="Times New Roman" w:hAnsi="Times New Roman" w:cs="Times New Roman"/>
                    </w:rPr>
                  </w:rPrChange>
                </w:rPr>
                <w:delText>6</w:delText>
              </w:r>
            </w:del>
            <w:del w:id="5530" w:author="Mohammad Nayeem" w:date="2020-04-21T21:17:00Z">
              <w:r w:rsidRPr="004E6C2C" w:rsidDel="00207654">
                <w:rPr>
                  <w:rFonts w:ascii="Times New Roman" w:hAnsi="Times New Roman" w:cs="Times New Roman"/>
                  <w:sz w:val="24"/>
                  <w:szCs w:val="24"/>
                  <w:rPrChange w:id="5531" w:author="Mohammad Nayeem" w:date="2020-04-21T22:30:00Z">
                    <w:rPr>
                      <w:rFonts w:ascii="Times New Roman" w:hAnsi="Times New Roman" w:cs="Times New Roman"/>
                    </w:rPr>
                  </w:rPrChange>
                </w:rPr>
                <w:delText>]</w:delText>
              </w:r>
            </w:del>
          </w:p>
        </w:tc>
        <w:tc>
          <w:tcPr>
            <w:tcW w:w="879" w:type="pct"/>
          </w:tcPr>
          <w:p w14:paraId="4F4E7B0F" w14:textId="2A5E9EC5"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532" w:author="Mohammad Nayeem" w:date="2020-04-21T21:17:00Z"/>
                <w:rFonts w:ascii="Times New Roman" w:hAnsi="Times New Roman" w:cs="Times New Roman"/>
                <w:sz w:val="24"/>
                <w:szCs w:val="24"/>
                <w:rPrChange w:id="5533" w:author="Mohammad Nayeem" w:date="2020-04-21T22:30:00Z">
                  <w:rPr>
                    <w:del w:id="5534" w:author="Mohammad Nayeem" w:date="2020-04-21T21:17:00Z"/>
                    <w:rFonts w:ascii="Times New Roman" w:hAnsi="Times New Roman" w:cs="Times New Roman"/>
                  </w:rPr>
                </w:rPrChange>
              </w:rPr>
              <w:pPrChange w:id="5535"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536" w:author="Mohammad Nayeem" w:date="2020-04-21T21:17:00Z">
              <w:r w:rsidRPr="004E6C2C" w:rsidDel="00207654">
                <w:rPr>
                  <w:rFonts w:ascii="Times New Roman" w:hAnsi="Times New Roman" w:cs="Times New Roman"/>
                  <w:sz w:val="24"/>
                  <w:szCs w:val="24"/>
                  <w:rPrChange w:id="5537" w:author="Mohammad Nayeem" w:date="2020-04-21T22:30:00Z">
                    <w:rPr>
                      <w:rFonts w:ascii="Times New Roman" w:hAnsi="Times New Roman" w:cs="Times New Roman"/>
                    </w:rPr>
                  </w:rPrChange>
                </w:rPr>
                <w:delText>0.</w:delText>
              </w:r>
            </w:del>
            <w:del w:id="5538" w:author="Mohammad Nayeem" w:date="2020-04-21T00:58:00Z">
              <w:r w:rsidRPr="004E6C2C" w:rsidDel="00B6590E">
                <w:rPr>
                  <w:rFonts w:ascii="Times New Roman" w:hAnsi="Times New Roman" w:cs="Times New Roman"/>
                  <w:sz w:val="24"/>
                  <w:szCs w:val="24"/>
                  <w:rPrChange w:id="5539" w:author="Mohammad Nayeem" w:date="2020-04-21T22:30:00Z">
                    <w:rPr>
                      <w:rFonts w:ascii="Times New Roman" w:hAnsi="Times New Roman" w:cs="Times New Roman"/>
                    </w:rPr>
                  </w:rPrChange>
                </w:rPr>
                <w:delText>164</w:delText>
              </w:r>
            </w:del>
          </w:p>
        </w:tc>
      </w:tr>
      <w:tr w:rsidR="0007114E" w:rsidRPr="004E6C2C" w:rsidDel="00207654" w14:paraId="60789622" w14:textId="378BA86A" w:rsidTr="008B2677">
        <w:trPr>
          <w:cnfStyle w:val="000000100000" w:firstRow="0" w:lastRow="0" w:firstColumn="0" w:lastColumn="0" w:oddVBand="0" w:evenVBand="0" w:oddHBand="1" w:evenHBand="0" w:firstRowFirstColumn="0" w:firstRowLastColumn="0" w:lastRowFirstColumn="0" w:lastRowLastColumn="0"/>
          <w:trHeight w:val="170"/>
          <w:del w:id="5540"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4FA89572" w14:textId="16A3A3D4" w:rsidR="0007114E" w:rsidRPr="004E6C2C" w:rsidDel="00207654" w:rsidRDefault="0007114E">
            <w:pPr>
              <w:spacing w:line="480" w:lineRule="auto"/>
              <w:jc w:val="both"/>
              <w:rPr>
                <w:del w:id="5541" w:author="Mohammad Nayeem" w:date="2020-04-21T21:17:00Z"/>
                <w:rFonts w:ascii="Times New Roman" w:hAnsi="Times New Roman" w:cs="Times New Roman"/>
                <w:b w:val="0"/>
                <w:bCs w:val="0"/>
                <w:sz w:val="24"/>
                <w:szCs w:val="24"/>
                <w:rPrChange w:id="5542" w:author="Mohammad Nayeem" w:date="2020-04-21T22:30:00Z">
                  <w:rPr>
                    <w:del w:id="5543" w:author="Mohammad Nayeem" w:date="2020-04-21T21:17:00Z"/>
                    <w:rFonts w:ascii="Times New Roman" w:hAnsi="Times New Roman" w:cs="Times New Roman"/>
                    <w:b w:val="0"/>
                    <w:bCs w:val="0"/>
                  </w:rPr>
                </w:rPrChange>
              </w:rPr>
              <w:pPrChange w:id="5544" w:author="nayeem hasan" w:date="2020-04-22T17:14:00Z">
                <w:pPr>
                  <w:spacing w:line="480" w:lineRule="auto"/>
                </w:pPr>
              </w:pPrChange>
            </w:pPr>
            <w:del w:id="5545" w:author="Mohammad Nayeem" w:date="2020-04-21T21:17:00Z">
              <w:r w:rsidRPr="004E6C2C" w:rsidDel="00207654">
                <w:rPr>
                  <w:rFonts w:ascii="Times New Roman" w:hAnsi="Times New Roman" w:cs="Times New Roman"/>
                  <w:sz w:val="24"/>
                  <w:szCs w:val="24"/>
                  <w:rPrChange w:id="5546" w:author="Mohammad Nayeem" w:date="2020-04-21T22:30:00Z">
                    <w:rPr>
                      <w:rFonts w:ascii="Times New Roman" w:hAnsi="Times New Roman" w:cs="Times New Roman"/>
                    </w:rPr>
                  </w:rPrChange>
                </w:rPr>
                <w:delText>Poorer</w:delText>
              </w:r>
            </w:del>
          </w:p>
        </w:tc>
        <w:tc>
          <w:tcPr>
            <w:tcW w:w="1230" w:type="pct"/>
          </w:tcPr>
          <w:p w14:paraId="117A2370" w14:textId="0B909941"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547" w:author="Mohammad Nayeem" w:date="2020-04-21T21:17:00Z"/>
                <w:rFonts w:ascii="Times New Roman" w:hAnsi="Times New Roman" w:cs="Times New Roman"/>
                <w:sz w:val="24"/>
                <w:szCs w:val="24"/>
                <w:rPrChange w:id="5548" w:author="Mohammad Nayeem" w:date="2020-04-21T22:30:00Z">
                  <w:rPr>
                    <w:del w:id="5549" w:author="Mohammad Nayeem" w:date="2020-04-21T21:17:00Z"/>
                    <w:rFonts w:ascii="Times New Roman" w:hAnsi="Times New Roman" w:cs="Times New Roman"/>
                  </w:rPr>
                </w:rPrChange>
              </w:rPr>
              <w:pPrChange w:id="5550"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551" w:author="Mohammad Nayeem" w:date="2020-04-21T21:17:00Z">
              <w:r w:rsidRPr="004E6C2C" w:rsidDel="00207654">
                <w:rPr>
                  <w:rFonts w:ascii="Times New Roman" w:hAnsi="Times New Roman" w:cs="Times New Roman"/>
                  <w:sz w:val="24"/>
                  <w:szCs w:val="24"/>
                  <w:rPrChange w:id="5552" w:author="Mohammad Nayeem" w:date="2020-04-21T22:30:00Z">
                    <w:rPr>
                      <w:rFonts w:ascii="Times New Roman" w:hAnsi="Times New Roman" w:cs="Times New Roman"/>
                    </w:rPr>
                  </w:rPrChange>
                </w:rPr>
                <w:delText>1.</w:delText>
              </w:r>
            </w:del>
            <w:del w:id="5553" w:author="Mohammad Nayeem" w:date="2020-04-20T22:05:00Z">
              <w:r w:rsidRPr="004E6C2C" w:rsidDel="00DB15E8">
                <w:rPr>
                  <w:rFonts w:ascii="Times New Roman" w:hAnsi="Times New Roman" w:cs="Times New Roman"/>
                  <w:sz w:val="24"/>
                  <w:szCs w:val="24"/>
                  <w:rPrChange w:id="5554" w:author="Mohammad Nayeem" w:date="2020-04-21T22:30:00Z">
                    <w:rPr>
                      <w:rFonts w:ascii="Times New Roman" w:hAnsi="Times New Roman" w:cs="Times New Roman"/>
                    </w:rPr>
                  </w:rPrChange>
                </w:rPr>
                <w:delText>26</w:delText>
              </w:r>
            </w:del>
          </w:p>
        </w:tc>
        <w:tc>
          <w:tcPr>
            <w:tcW w:w="1249" w:type="pct"/>
          </w:tcPr>
          <w:p w14:paraId="15AE3E2E" w14:textId="239BA7B9"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555" w:author="Mohammad Nayeem" w:date="2020-04-21T21:17:00Z"/>
                <w:rFonts w:ascii="Times New Roman" w:hAnsi="Times New Roman" w:cs="Times New Roman"/>
                <w:sz w:val="24"/>
                <w:szCs w:val="24"/>
                <w:rPrChange w:id="5556" w:author="Mohammad Nayeem" w:date="2020-04-21T22:30:00Z">
                  <w:rPr>
                    <w:del w:id="5557" w:author="Mohammad Nayeem" w:date="2020-04-21T21:17:00Z"/>
                    <w:rFonts w:ascii="Times New Roman" w:hAnsi="Times New Roman" w:cs="Times New Roman"/>
                  </w:rPr>
                </w:rPrChange>
              </w:rPr>
              <w:pPrChange w:id="5558"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559" w:author="Mohammad Nayeem" w:date="2020-04-21T21:17:00Z">
              <w:r w:rsidRPr="004E6C2C" w:rsidDel="00207654">
                <w:rPr>
                  <w:rFonts w:ascii="Times New Roman" w:hAnsi="Times New Roman" w:cs="Times New Roman"/>
                  <w:sz w:val="24"/>
                  <w:szCs w:val="24"/>
                  <w:rPrChange w:id="5560" w:author="Mohammad Nayeem" w:date="2020-04-21T22:30:00Z">
                    <w:rPr>
                      <w:rFonts w:ascii="Times New Roman" w:hAnsi="Times New Roman" w:cs="Times New Roman"/>
                    </w:rPr>
                  </w:rPrChange>
                </w:rPr>
                <w:delText>[0.</w:delText>
              </w:r>
            </w:del>
            <w:del w:id="5561" w:author="Mohammad Nayeem" w:date="2020-04-20T22:05:00Z">
              <w:r w:rsidRPr="004E6C2C" w:rsidDel="00DB15E8">
                <w:rPr>
                  <w:rFonts w:ascii="Times New Roman" w:hAnsi="Times New Roman" w:cs="Times New Roman"/>
                  <w:sz w:val="24"/>
                  <w:szCs w:val="24"/>
                  <w:rPrChange w:id="5562" w:author="Mohammad Nayeem" w:date="2020-04-21T22:30:00Z">
                    <w:rPr>
                      <w:rFonts w:ascii="Times New Roman" w:hAnsi="Times New Roman" w:cs="Times New Roman"/>
                    </w:rPr>
                  </w:rPrChange>
                </w:rPr>
                <w:delText>83</w:delText>
              </w:r>
            </w:del>
            <w:del w:id="5563" w:author="Mohammad Nayeem" w:date="2020-04-21T21:17:00Z">
              <w:r w:rsidRPr="004E6C2C" w:rsidDel="00207654">
                <w:rPr>
                  <w:rFonts w:ascii="Times New Roman" w:hAnsi="Times New Roman" w:cs="Times New Roman"/>
                  <w:sz w:val="24"/>
                  <w:szCs w:val="24"/>
                  <w:rPrChange w:id="5564" w:author="Mohammad Nayeem" w:date="2020-04-21T22:30:00Z">
                    <w:rPr>
                      <w:rFonts w:ascii="Times New Roman" w:hAnsi="Times New Roman" w:cs="Times New Roman"/>
                    </w:rPr>
                  </w:rPrChange>
                </w:rPr>
                <w:delText>,1.</w:delText>
              </w:r>
            </w:del>
            <w:del w:id="5565" w:author="Mohammad Nayeem" w:date="2020-04-20T22:05:00Z">
              <w:r w:rsidRPr="004E6C2C" w:rsidDel="00DB15E8">
                <w:rPr>
                  <w:rFonts w:ascii="Times New Roman" w:hAnsi="Times New Roman" w:cs="Times New Roman"/>
                  <w:sz w:val="24"/>
                  <w:szCs w:val="24"/>
                  <w:rPrChange w:id="5566" w:author="Mohammad Nayeem" w:date="2020-04-21T22:30:00Z">
                    <w:rPr>
                      <w:rFonts w:ascii="Times New Roman" w:hAnsi="Times New Roman" w:cs="Times New Roman"/>
                    </w:rPr>
                  </w:rPrChange>
                </w:rPr>
                <w:delText>90</w:delText>
              </w:r>
            </w:del>
            <w:del w:id="5567" w:author="Mohammad Nayeem" w:date="2020-04-21T21:17:00Z">
              <w:r w:rsidRPr="004E6C2C" w:rsidDel="00207654">
                <w:rPr>
                  <w:rFonts w:ascii="Times New Roman" w:hAnsi="Times New Roman" w:cs="Times New Roman"/>
                  <w:sz w:val="24"/>
                  <w:szCs w:val="24"/>
                  <w:rPrChange w:id="5568" w:author="Mohammad Nayeem" w:date="2020-04-21T22:30:00Z">
                    <w:rPr>
                      <w:rFonts w:ascii="Times New Roman" w:hAnsi="Times New Roman" w:cs="Times New Roman"/>
                    </w:rPr>
                  </w:rPrChange>
                </w:rPr>
                <w:delText>]</w:delText>
              </w:r>
            </w:del>
          </w:p>
        </w:tc>
        <w:tc>
          <w:tcPr>
            <w:tcW w:w="879" w:type="pct"/>
          </w:tcPr>
          <w:p w14:paraId="589430EB" w14:textId="0969B684"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569" w:author="Mohammad Nayeem" w:date="2020-04-21T21:17:00Z"/>
                <w:rFonts w:ascii="Times New Roman" w:hAnsi="Times New Roman" w:cs="Times New Roman"/>
                <w:sz w:val="24"/>
                <w:szCs w:val="24"/>
                <w:rPrChange w:id="5570" w:author="Mohammad Nayeem" w:date="2020-04-21T22:30:00Z">
                  <w:rPr>
                    <w:del w:id="5571" w:author="Mohammad Nayeem" w:date="2020-04-21T21:17:00Z"/>
                    <w:rFonts w:ascii="Times New Roman" w:hAnsi="Times New Roman" w:cs="Times New Roman"/>
                  </w:rPr>
                </w:rPrChange>
              </w:rPr>
              <w:pPrChange w:id="557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573" w:author="Mohammad Nayeem" w:date="2020-04-21T21:17:00Z">
              <w:r w:rsidRPr="004E6C2C" w:rsidDel="00207654">
                <w:rPr>
                  <w:rFonts w:ascii="Times New Roman" w:hAnsi="Times New Roman" w:cs="Times New Roman"/>
                  <w:sz w:val="24"/>
                  <w:szCs w:val="24"/>
                  <w:rPrChange w:id="5574" w:author="Mohammad Nayeem" w:date="2020-04-21T22:30:00Z">
                    <w:rPr>
                      <w:rFonts w:ascii="Times New Roman" w:hAnsi="Times New Roman" w:cs="Times New Roman"/>
                    </w:rPr>
                  </w:rPrChange>
                </w:rPr>
                <w:delText>0.</w:delText>
              </w:r>
            </w:del>
            <w:del w:id="5575" w:author="Mohammad Nayeem" w:date="2020-04-21T00:58:00Z">
              <w:r w:rsidRPr="004E6C2C" w:rsidDel="00B6590E">
                <w:rPr>
                  <w:rFonts w:ascii="Times New Roman" w:hAnsi="Times New Roman" w:cs="Times New Roman"/>
                  <w:sz w:val="24"/>
                  <w:szCs w:val="24"/>
                  <w:rPrChange w:id="5576" w:author="Mohammad Nayeem" w:date="2020-04-21T22:30:00Z">
                    <w:rPr>
                      <w:rFonts w:ascii="Times New Roman" w:hAnsi="Times New Roman" w:cs="Times New Roman"/>
                    </w:rPr>
                  </w:rPrChange>
                </w:rPr>
                <w:delText>2</w:delText>
              </w:r>
            </w:del>
            <w:del w:id="5577" w:author="Mohammad Nayeem" w:date="2020-04-21T00:57:00Z">
              <w:r w:rsidRPr="004E6C2C" w:rsidDel="00B6590E">
                <w:rPr>
                  <w:rFonts w:ascii="Times New Roman" w:hAnsi="Times New Roman" w:cs="Times New Roman"/>
                  <w:sz w:val="24"/>
                  <w:szCs w:val="24"/>
                  <w:rPrChange w:id="5578" w:author="Mohammad Nayeem" w:date="2020-04-21T22:30:00Z">
                    <w:rPr>
                      <w:rFonts w:ascii="Times New Roman" w:hAnsi="Times New Roman" w:cs="Times New Roman"/>
                    </w:rPr>
                  </w:rPrChange>
                </w:rPr>
                <w:delText>73</w:delText>
              </w:r>
            </w:del>
          </w:p>
        </w:tc>
      </w:tr>
      <w:tr w:rsidR="0007114E" w:rsidRPr="004E6C2C" w:rsidDel="00207654" w14:paraId="6D6C5D11" w14:textId="5F03DD2B" w:rsidTr="008B2677">
        <w:trPr>
          <w:del w:id="5579"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250C518B" w14:textId="48CAF460" w:rsidR="0007114E" w:rsidRPr="004E6C2C" w:rsidDel="00207654" w:rsidRDefault="0007114E">
            <w:pPr>
              <w:spacing w:line="480" w:lineRule="auto"/>
              <w:jc w:val="both"/>
              <w:rPr>
                <w:del w:id="5580" w:author="Mohammad Nayeem" w:date="2020-04-21T21:17:00Z"/>
                <w:rFonts w:ascii="Times New Roman" w:hAnsi="Times New Roman" w:cs="Times New Roman"/>
                <w:b w:val="0"/>
                <w:bCs w:val="0"/>
                <w:sz w:val="24"/>
                <w:szCs w:val="24"/>
                <w:rPrChange w:id="5581" w:author="Mohammad Nayeem" w:date="2020-04-21T22:30:00Z">
                  <w:rPr>
                    <w:del w:id="5582" w:author="Mohammad Nayeem" w:date="2020-04-21T21:17:00Z"/>
                    <w:rFonts w:ascii="Times New Roman" w:hAnsi="Times New Roman" w:cs="Times New Roman"/>
                    <w:b w:val="0"/>
                    <w:bCs w:val="0"/>
                  </w:rPr>
                </w:rPrChange>
              </w:rPr>
              <w:pPrChange w:id="5583" w:author="nayeem hasan" w:date="2020-04-22T17:14:00Z">
                <w:pPr>
                  <w:spacing w:line="480" w:lineRule="auto"/>
                </w:pPr>
              </w:pPrChange>
            </w:pPr>
            <w:del w:id="5584" w:author="Mohammad Nayeem" w:date="2020-04-21T21:17:00Z">
              <w:r w:rsidRPr="004E6C2C" w:rsidDel="00207654">
                <w:rPr>
                  <w:rFonts w:ascii="Times New Roman" w:hAnsi="Times New Roman" w:cs="Times New Roman"/>
                  <w:sz w:val="24"/>
                  <w:szCs w:val="24"/>
                  <w:rPrChange w:id="5585" w:author="Mohammad Nayeem" w:date="2020-04-21T22:30:00Z">
                    <w:rPr>
                      <w:rFonts w:ascii="Times New Roman" w:hAnsi="Times New Roman" w:cs="Times New Roman"/>
                    </w:rPr>
                  </w:rPrChange>
                </w:rPr>
                <w:delText>Middle</w:delText>
              </w:r>
            </w:del>
          </w:p>
        </w:tc>
        <w:tc>
          <w:tcPr>
            <w:tcW w:w="1230" w:type="pct"/>
          </w:tcPr>
          <w:p w14:paraId="0F97B27A" w14:textId="14EE0D22"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586" w:author="Mohammad Nayeem" w:date="2020-04-21T21:17:00Z"/>
                <w:rFonts w:ascii="Times New Roman" w:hAnsi="Times New Roman" w:cs="Times New Roman"/>
                <w:sz w:val="24"/>
                <w:szCs w:val="24"/>
                <w:rPrChange w:id="5587" w:author="Mohammad Nayeem" w:date="2020-04-21T22:30:00Z">
                  <w:rPr>
                    <w:del w:id="5588" w:author="Mohammad Nayeem" w:date="2020-04-21T21:17:00Z"/>
                    <w:rFonts w:ascii="Times New Roman" w:hAnsi="Times New Roman" w:cs="Times New Roman"/>
                  </w:rPr>
                </w:rPrChange>
              </w:rPr>
              <w:pPrChange w:id="5589"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590" w:author="Mohammad Nayeem" w:date="2020-04-21T21:17:00Z">
              <w:r w:rsidRPr="004E6C2C" w:rsidDel="00207654">
                <w:rPr>
                  <w:rFonts w:ascii="Times New Roman" w:hAnsi="Times New Roman" w:cs="Times New Roman"/>
                  <w:sz w:val="24"/>
                  <w:szCs w:val="24"/>
                  <w:rPrChange w:id="5591" w:author="Mohammad Nayeem" w:date="2020-04-21T22:30:00Z">
                    <w:rPr>
                      <w:rFonts w:ascii="Times New Roman" w:hAnsi="Times New Roman" w:cs="Times New Roman"/>
                    </w:rPr>
                  </w:rPrChange>
                </w:rPr>
                <w:delText>1.</w:delText>
              </w:r>
            </w:del>
            <w:del w:id="5592" w:author="Mohammad Nayeem" w:date="2020-04-20T22:05:00Z">
              <w:r w:rsidRPr="004E6C2C" w:rsidDel="00DB15E8">
                <w:rPr>
                  <w:rFonts w:ascii="Times New Roman" w:hAnsi="Times New Roman" w:cs="Times New Roman"/>
                  <w:sz w:val="24"/>
                  <w:szCs w:val="24"/>
                  <w:rPrChange w:id="5593" w:author="Mohammad Nayeem" w:date="2020-04-21T22:30:00Z">
                    <w:rPr>
                      <w:rFonts w:ascii="Times New Roman" w:hAnsi="Times New Roman" w:cs="Times New Roman"/>
                    </w:rPr>
                  </w:rPrChange>
                </w:rPr>
                <w:delText>26</w:delText>
              </w:r>
            </w:del>
          </w:p>
        </w:tc>
        <w:tc>
          <w:tcPr>
            <w:tcW w:w="1249" w:type="pct"/>
          </w:tcPr>
          <w:p w14:paraId="49A698C2" w14:textId="5C534E8B"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594" w:author="Mohammad Nayeem" w:date="2020-04-21T21:17:00Z"/>
                <w:rFonts w:ascii="Times New Roman" w:hAnsi="Times New Roman" w:cs="Times New Roman"/>
                <w:sz w:val="24"/>
                <w:szCs w:val="24"/>
                <w:rPrChange w:id="5595" w:author="Mohammad Nayeem" w:date="2020-04-21T22:30:00Z">
                  <w:rPr>
                    <w:del w:id="5596" w:author="Mohammad Nayeem" w:date="2020-04-21T21:17:00Z"/>
                    <w:rFonts w:ascii="Times New Roman" w:hAnsi="Times New Roman" w:cs="Times New Roman"/>
                  </w:rPr>
                </w:rPrChange>
              </w:rPr>
              <w:pPrChange w:id="559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598" w:author="Mohammad Nayeem" w:date="2020-04-21T21:17:00Z">
              <w:r w:rsidRPr="004E6C2C" w:rsidDel="00207654">
                <w:rPr>
                  <w:rFonts w:ascii="Times New Roman" w:hAnsi="Times New Roman" w:cs="Times New Roman"/>
                  <w:sz w:val="24"/>
                  <w:szCs w:val="24"/>
                  <w:rPrChange w:id="5599" w:author="Mohammad Nayeem" w:date="2020-04-21T22:30:00Z">
                    <w:rPr>
                      <w:rFonts w:ascii="Times New Roman" w:hAnsi="Times New Roman" w:cs="Times New Roman"/>
                    </w:rPr>
                  </w:rPrChange>
                </w:rPr>
                <w:delText>[0.</w:delText>
              </w:r>
            </w:del>
            <w:del w:id="5600" w:author="Mohammad Nayeem" w:date="2020-04-20T22:06:00Z">
              <w:r w:rsidRPr="004E6C2C" w:rsidDel="00DB15E8">
                <w:rPr>
                  <w:rFonts w:ascii="Times New Roman" w:hAnsi="Times New Roman" w:cs="Times New Roman"/>
                  <w:sz w:val="24"/>
                  <w:szCs w:val="24"/>
                  <w:rPrChange w:id="5601" w:author="Mohammad Nayeem" w:date="2020-04-21T22:30:00Z">
                    <w:rPr>
                      <w:rFonts w:ascii="Times New Roman" w:hAnsi="Times New Roman" w:cs="Times New Roman"/>
                    </w:rPr>
                  </w:rPrChange>
                </w:rPr>
                <w:delText>87</w:delText>
              </w:r>
            </w:del>
            <w:del w:id="5602" w:author="Mohammad Nayeem" w:date="2020-04-21T21:17:00Z">
              <w:r w:rsidRPr="004E6C2C" w:rsidDel="00207654">
                <w:rPr>
                  <w:rFonts w:ascii="Times New Roman" w:hAnsi="Times New Roman" w:cs="Times New Roman"/>
                  <w:sz w:val="24"/>
                  <w:szCs w:val="24"/>
                  <w:rPrChange w:id="5603" w:author="Mohammad Nayeem" w:date="2020-04-21T22:30:00Z">
                    <w:rPr>
                      <w:rFonts w:ascii="Times New Roman" w:hAnsi="Times New Roman" w:cs="Times New Roman"/>
                    </w:rPr>
                  </w:rPrChange>
                </w:rPr>
                <w:delText>,1.83]</w:delText>
              </w:r>
            </w:del>
          </w:p>
        </w:tc>
        <w:tc>
          <w:tcPr>
            <w:tcW w:w="879" w:type="pct"/>
          </w:tcPr>
          <w:p w14:paraId="173F2B49" w14:textId="4C0B0D23"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604" w:author="Mohammad Nayeem" w:date="2020-04-21T21:17:00Z"/>
                <w:rFonts w:ascii="Times New Roman" w:hAnsi="Times New Roman" w:cs="Times New Roman"/>
                <w:sz w:val="24"/>
                <w:szCs w:val="24"/>
                <w:rPrChange w:id="5605" w:author="Mohammad Nayeem" w:date="2020-04-21T22:30:00Z">
                  <w:rPr>
                    <w:del w:id="5606" w:author="Mohammad Nayeem" w:date="2020-04-21T21:17:00Z"/>
                    <w:rFonts w:ascii="Times New Roman" w:hAnsi="Times New Roman" w:cs="Times New Roman"/>
                  </w:rPr>
                </w:rPrChange>
              </w:rPr>
              <w:pPrChange w:id="560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608" w:author="Mohammad Nayeem" w:date="2020-04-21T21:17:00Z">
              <w:r w:rsidRPr="004E6C2C" w:rsidDel="00207654">
                <w:rPr>
                  <w:rFonts w:ascii="Times New Roman" w:hAnsi="Times New Roman" w:cs="Times New Roman"/>
                  <w:sz w:val="24"/>
                  <w:szCs w:val="24"/>
                  <w:rPrChange w:id="5609" w:author="Mohammad Nayeem" w:date="2020-04-21T22:30:00Z">
                    <w:rPr>
                      <w:rFonts w:ascii="Times New Roman" w:hAnsi="Times New Roman" w:cs="Times New Roman"/>
                    </w:rPr>
                  </w:rPrChange>
                </w:rPr>
                <w:delText>0.</w:delText>
              </w:r>
            </w:del>
            <w:del w:id="5610" w:author="Mohammad Nayeem" w:date="2020-04-21T00:57:00Z">
              <w:r w:rsidRPr="004E6C2C" w:rsidDel="00B6590E">
                <w:rPr>
                  <w:rFonts w:ascii="Times New Roman" w:hAnsi="Times New Roman" w:cs="Times New Roman"/>
                  <w:sz w:val="24"/>
                  <w:szCs w:val="24"/>
                  <w:rPrChange w:id="5611" w:author="Mohammad Nayeem" w:date="2020-04-21T22:30:00Z">
                    <w:rPr>
                      <w:rFonts w:ascii="Times New Roman" w:hAnsi="Times New Roman" w:cs="Times New Roman"/>
                    </w:rPr>
                  </w:rPrChange>
                </w:rPr>
                <w:delText>216</w:delText>
              </w:r>
            </w:del>
          </w:p>
        </w:tc>
      </w:tr>
      <w:tr w:rsidR="0007114E" w:rsidRPr="004E6C2C" w:rsidDel="00207654" w14:paraId="3512F7D7" w14:textId="5716C4B3" w:rsidTr="008B2677">
        <w:trPr>
          <w:cnfStyle w:val="000000100000" w:firstRow="0" w:lastRow="0" w:firstColumn="0" w:lastColumn="0" w:oddVBand="0" w:evenVBand="0" w:oddHBand="1" w:evenHBand="0" w:firstRowFirstColumn="0" w:firstRowLastColumn="0" w:lastRowFirstColumn="0" w:lastRowLastColumn="0"/>
          <w:del w:id="5612"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713B554D" w14:textId="251E086C" w:rsidR="0007114E" w:rsidRPr="004E6C2C" w:rsidDel="00207654" w:rsidRDefault="0007114E">
            <w:pPr>
              <w:spacing w:line="480" w:lineRule="auto"/>
              <w:jc w:val="both"/>
              <w:rPr>
                <w:del w:id="5613" w:author="Mohammad Nayeem" w:date="2020-04-21T21:17:00Z"/>
                <w:rFonts w:ascii="Times New Roman" w:hAnsi="Times New Roman" w:cs="Times New Roman"/>
                <w:b w:val="0"/>
                <w:bCs w:val="0"/>
                <w:sz w:val="24"/>
                <w:szCs w:val="24"/>
                <w:rPrChange w:id="5614" w:author="Mohammad Nayeem" w:date="2020-04-21T22:30:00Z">
                  <w:rPr>
                    <w:del w:id="5615" w:author="Mohammad Nayeem" w:date="2020-04-21T21:17:00Z"/>
                    <w:rFonts w:ascii="Times New Roman" w:hAnsi="Times New Roman" w:cs="Times New Roman"/>
                    <w:b w:val="0"/>
                    <w:bCs w:val="0"/>
                  </w:rPr>
                </w:rPrChange>
              </w:rPr>
              <w:pPrChange w:id="5616" w:author="nayeem hasan" w:date="2020-04-22T17:14:00Z">
                <w:pPr>
                  <w:spacing w:line="480" w:lineRule="auto"/>
                </w:pPr>
              </w:pPrChange>
            </w:pPr>
            <w:del w:id="5617" w:author="Mohammad Nayeem" w:date="2020-04-21T21:17:00Z">
              <w:r w:rsidRPr="004E6C2C" w:rsidDel="00207654">
                <w:rPr>
                  <w:rFonts w:ascii="Times New Roman" w:hAnsi="Times New Roman" w:cs="Times New Roman"/>
                  <w:sz w:val="24"/>
                  <w:szCs w:val="24"/>
                  <w:rPrChange w:id="5618" w:author="Mohammad Nayeem" w:date="2020-04-21T22:30:00Z">
                    <w:rPr>
                      <w:rFonts w:ascii="Times New Roman" w:hAnsi="Times New Roman" w:cs="Times New Roman"/>
                    </w:rPr>
                  </w:rPrChange>
                </w:rPr>
                <w:delText>Rich</w:delText>
              </w:r>
            </w:del>
            <w:del w:id="5619" w:author="Mohammad Nayeem" w:date="2020-04-20T22:06:00Z">
              <w:r w:rsidRPr="004E6C2C" w:rsidDel="00DB15E8">
                <w:rPr>
                  <w:rFonts w:ascii="Times New Roman" w:hAnsi="Times New Roman" w:cs="Times New Roman"/>
                  <w:sz w:val="24"/>
                  <w:szCs w:val="24"/>
                  <w:rPrChange w:id="5620" w:author="Mohammad Nayeem" w:date="2020-04-21T22:30:00Z">
                    <w:rPr>
                      <w:rFonts w:ascii="Times New Roman" w:hAnsi="Times New Roman" w:cs="Times New Roman"/>
                    </w:rPr>
                  </w:rPrChange>
                </w:rPr>
                <w:delText xml:space="preserve">er </w:delText>
              </w:r>
            </w:del>
          </w:p>
        </w:tc>
        <w:tc>
          <w:tcPr>
            <w:tcW w:w="1230" w:type="pct"/>
          </w:tcPr>
          <w:p w14:paraId="359188F6" w14:textId="07E4EBD3"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621" w:author="Mohammad Nayeem" w:date="2020-04-21T21:17:00Z"/>
                <w:rFonts w:ascii="Times New Roman" w:hAnsi="Times New Roman" w:cs="Times New Roman"/>
                <w:sz w:val="24"/>
                <w:szCs w:val="24"/>
                <w:rPrChange w:id="5622" w:author="Mohammad Nayeem" w:date="2020-04-21T22:30:00Z">
                  <w:rPr>
                    <w:del w:id="5623" w:author="Mohammad Nayeem" w:date="2020-04-21T21:17:00Z"/>
                    <w:rFonts w:ascii="Times New Roman" w:hAnsi="Times New Roman" w:cs="Times New Roman"/>
                  </w:rPr>
                </w:rPrChange>
              </w:rPr>
              <w:pPrChange w:id="562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625" w:author="Mohammad Nayeem" w:date="2020-04-20T00:26:00Z">
              <w:r w:rsidRPr="004E6C2C" w:rsidDel="006B14D8">
                <w:rPr>
                  <w:rFonts w:ascii="Times New Roman" w:hAnsi="Times New Roman" w:cs="Times New Roman"/>
                  <w:sz w:val="24"/>
                  <w:szCs w:val="24"/>
                  <w:rPrChange w:id="5626" w:author="Mohammad Nayeem" w:date="2020-04-21T22:30:00Z">
                    <w:rPr>
                      <w:rFonts w:ascii="Times New Roman" w:hAnsi="Times New Roman" w:cs="Times New Roman"/>
                    </w:rPr>
                  </w:rPrChange>
                </w:rPr>
                <w:delText>1.10</w:delText>
              </w:r>
            </w:del>
          </w:p>
        </w:tc>
        <w:tc>
          <w:tcPr>
            <w:tcW w:w="1249" w:type="pct"/>
          </w:tcPr>
          <w:p w14:paraId="2B4011F2" w14:textId="19CC370E"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627" w:author="Mohammad Nayeem" w:date="2020-04-21T21:17:00Z"/>
                <w:rFonts w:ascii="Times New Roman" w:hAnsi="Times New Roman" w:cs="Times New Roman"/>
                <w:sz w:val="24"/>
                <w:szCs w:val="24"/>
                <w:rPrChange w:id="5628" w:author="Mohammad Nayeem" w:date="2020-04-21T22:30:00Z">
                  <w:rPr>
                    <w:del w:id="5629" w:author="Mohammad Nayeem" w:date="2020-04-21T21:17:00Z"/>
                    <w:rFonts w:ascii="Times New Roman" w:hAnsi="Times New Roman" w:cs="Times New Roman"/>
                  </w:rPr>
                </w:rPrChange>
              </w:rPr>
              <w:pPrChange w:id="5630"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631" w:author="Mohammad Nayeem" w:date="2020-04-20T00:26:00Z">
              <w:r w:rsidRPr="004E6C2C" w:rsidDel="007D0297">
                <w:rPr>
                  <w:rFonts w:ascii="Times New Roman" w:hAnsi="Times New Roman" w:cs="Times New Roman"/>
                  <w:sz w:val="24"/>
                  <w:szCs w:val="24"/>
                  <w:rPrChange w:id="5632" w:author="Mohammad Nayeem" w:date="2020-04-21T22:30:00Z">
                    <w:rPr>
                      <w:rFonts w:ascii="Times New Roman" w:hAnsi="Times New Roman" w:cs="Times New Roman"/>
                    </w:rPr>
                  </w:rPrChange>
                </w:rPr>
                <w:delText xml:space="preserve">[0.64,1.37] </w:delText>
              </w:r>
            </w:del>
          </w:p>
        </w:tc>
        <w:tc>
          <w:tcPr>
            <w:tcW w:w="879" w:type="pct"/>
          </w:tcPr>
          <w:p w14:paraId="53FD3CD1" w14:textId="34DE8165"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633" w:author="Mohammad Nayeem" w:date="2020-04-21T21:17:00Z"/>
                <w:rFonts w:ascii="Times New Roman" w:hAnsi="Times New Roman" w:cs="Times New Roman"/>
                <w:sz w:val="24"/>
                <w:szCs w:val="24"/>
                <w:rPrChange w:id="5634" w:author="Mohammad Nayeem" w:date="2020-04-21T22:30:00Z">
                  <w:rPr>
                    <w:del w:id="5635" w:author="Mohammad Nayeem" w:date="2020-04-21T21:17:00Z"/>
                    <w:rFonts w:ascii="Times New Roman" w:hAnsi="Times New Roman" w:cs="Times New Roman"/>
                  </w:rPr>
                </w:rPrChange>
              </w:rPr>
              <w:pPrChange w:id="5636"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637" w:author="Mohammad Nayeem" w:date="2020-04-20T00:26:00Z">
              <w:r w:rsidRPr="004E6C2C" w:rsidDel="007D0297">
                <w:rPr>
                  <w:rFonts w:ascii="Times New Roman" w:hAnsi="Times New Roman" w:cs="Times New Roman"/>
                  <w:sz w:val="24"/>
                  <w:szCs w:val="24"/>
                  <w:rPrChange w:id="5638" w:author="Mohammad Nayeem" w:date="2020-04-21T22:30:00Z">
                    <w:rPr>
                      <w:rFonts w:ascii="Times New Roman" w:hAnsi="Times New Roman" w:cs="Times New Roman"/>
                    </w:rPr>
                  </w:rPrChange>
                </w:rPr>
                <w:delText>0.542</w:delText>
              </w:r>
            </w:del>
          </w:p>
        </w:tc>
      </w:tr>
      <w:tr w:rsidR="0007114E" w:rsidRPr="004E6C2C" w:rsidDel="006B14D8" w14:paraId="27E53A8B" w14:textId="66CFCC88" w:rsidTr="008B2677">
        <w:trPr>
          <w:trHeight w:val="70"/>
          <w:del w:id="5639" w:author="Mohammad Nayeem" w:date="2020-04-20T00:26:00Z"/>
        </w:trPr>
        <w:tc>
          <w:tcPr>
            <w:cnfStyle w:val="001000000000" w:firstRow="0" w:lastRow="0" w:firstColumn="1" w:lastColumn="0" w:oddVBand="0" w:evenVBand="0" w:oddHBand="0" w:evenHBand="0" w:firstRowFirstColumn="0" w:firstRowLastColumn="0" w:lastRowFirstColumn="0" w:lastRowLastColumn="0"/>
            <w:tcW w:w="1642" w:type="pct"/>
          </w:tcPr>
          <w:p w14:paraId="33BACBBF" w14:textId="38BFBFB9" w:rsidR="0007114E" w:rsidRPr="004E6C2C" w:rsidDel="006B14D8" w:rsidRDefault="0007114E">
            <w:pPr>
              <w:spacing w:line="480" w:lineRule="auto"/>
              <w:jc w:val="both"/>
              <w:rPr>
                <w:del w:id="5640" w:author="Mohammad Nayeem" w:date="2020-04-20T00:26:00Z"/>
                <w:rFonts w:ascii="Times New Roman" w:hAnsi="Times New Roman" w:cs="Times New Roman"/>
                <w:b w:val="0"/>
                <w:bCs w:val="0"/>
                <w:sz w:val="24"/>
                <w:szCs w:val="24"/>
                <w:rPrChange w:id="5641" w:author="Mohammad Nayeem" w:date="2020-04-21T22:30:00Z">
                  <w:rPr>
                    <w:del w:id="5642" w:author="Mohammad Nayeem" w:date="2020-04-20T00:26:00Z"/>
                    <w:rFonts w:ascii="Times New Roman" w:hAnsi="Times New Roman" w:cs="Times New Roman"/>
                    <w:b w:val="0"/>
                    <w:bCs w:val="0"/>
                  </w:rPr>
                </w:rPrChange>
              </w:rPr>
              <w:pPrChange w:id="5643" w:author="nayeem hasan" w:date="2020-04-22T17:14:00Z">
                <w:pPr>
                  <w:spacing w:line="480" w:lineRule="auto"/>
                </w:pPr>
              </w:pPrChange>
            </w:pPr>
            <w:del w:id="5644" w:author="Mohammad Nayeem" w:date="2020-04-20T00:26:00Z">
              <w:r w:rsidRPr="004E6C2C" w:rsidDel="006B14D8">
                <w:rPr>
                  <w:rFonts w:ascii="Times New Roman" w:hAnsi="Times New Roman" w:cs="Times New Roman"/>
                  <w:sz w:val="24"/>
                  <w:szCs w:val="24"/>
                  <w:rPrChange w:id="5645" w:author="Mohammad Nayeem" w:date="2020-04-21T22:30:00Z">
                    <w:rPr>
                      <w:rFonts w:ascii="Times New Roman" w:hAnsi="Times New Roman" w:cs="Times New Roman"/>
                    </w:rPr>
                  </w:rPrChange>
                </w:rPr>
                <w:delText>Richest</w:delText>
              </w:r>
            </w:del>
          </w:p>
        </w:tc>
        <w:tc>
          <w:tcPr>
            <w:tcW w:w="1230" w:type="pct"/>
          </w:tcPr>
          <w:p w14:paraId="1AF582A2" w14:textId="127D9028" w:rsidR="0007114E" w:rsidRPr="004E6C2C" w:rsidDel="006B14D8"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646" w:author="Mohammad Nayeem" w:date="2020-04-20T00:26:00Z"/>
                <w:rFonts w:ascii="Times New Roman" w:hAnsi="Times New Roman" w:cs="Times New Roman"/>
                <w:sz w:val="24"/>
                <w:szCs w:val="24"/>
                <w:rPrChange w:id="5647" w:author="Mohammad Nayeem" w:date="2020-04-21T22:30:00Z">
                  <w:rPr>
                    <w:del w:id="5648" w:author="Mohammad Nayeem" w:date="2020-04-20T00:26:00Z"/>
                    <w:rFonts w:ascii="Times New Roman" w:hAnsi="Times New Roman" w:cs="Times New Roman"/>
                  </w:rPr>
                </w:rPrChange>
              </w:rPr>
              <w:pPrChange w:id="5649"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650" w:author="Mohammad Nayeem" w:date="2020-04-20T00:26:00Z">
              <w:r w:rsidRPr="004E6C2C" w:rsidDel="006B14D8">
                <w:rPr>
                  <w:rFonts w:ascii="Times New Roman" w:hAnsi="Times New Roman" w:cs="Times New Roman"/>
                  <w:sz w:val="24"/>
                  <w:szCs w:val="24"/>
                  <w:rPrChange w:id="5651" w:author="Mohammad Nayeem" w:date="2020-04-21T22:30:00Z">
                    <w:rPr>
                      <w:rFonts w:ascii="Times New Roman" w:hAnsi="Times New Roman" w:cs="Times New Roman"/>
                    </w:rPr>
                  </w:rPrChange>
                </w:rPr>
                <w:delText>Ref.</w:delText>
              </w:r>
            </w:del>
          </w:p>
        </w:tc>
        <w:tc>
          <w:tcPr>
            <w:tcW w:w="1249" w:type="pct"/>
          </w:tcPr>
          <w:p w14:paraId="57A14915" w14:textId="6237B538" w:rsidR="0007114E" w:rsidRPr="004E6C2C" w:rsidDel="006B14D8"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652" w:author="Mohammad Nayeem" w:date="2020-04-20T00:26:00Z"/>
                <w:rFonts w:ascii="Times New Roman" w:hAnsi="Times New Roman" w:cs="Times New Roman"/>
                <w:sz w:val="24"/>
                <w:szCs w:val="24"/>
                <w:rPrChange w:id="5653" w:author="Mohammad Nayeem" w:date="2020-04-21T22:30:00Z">
                  <w:rPr>
                    <w:del w:id="5654" w:author="Mohammad Nayeem" w:date="2020-04-20T00:26:00Z"/>
                    <w:rFonts w:ascii="Times New Roman" w:hAnsi="Times New Roman" w:cs="Times New Roman"/>
                  </w:rPr>
                </w:rPrChange>
              </w:rPr>
              <w:pPrChange w:id="5655"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656" w:author="Mohammad Nayeem" w:date="2020-04-20T00:26:00Z">
              <w:r w:rsidRPr="004E6C2C" w:rsidDel="006B14D8">
                <w:rPr>
                  <w:rFonts w:ascii="Times New Roman" w:hAnsi="Times New Roman" w:cs="Times New Roman"/>
                  <w:sz w:val="24"/>
                  <w:szCs w:val="24"/>
                  <w:rPrChange w:id="5657" w:author="Mohammad Nayeem" w:date="2020-04-21T22:30:00Z">
                    <w:rPr>
                      <w:rFonts w:ascii="Times New Roman" w:hAnsi="Times New Roman" w:cs="Times New Roman"/>
                    </w:rPr>
                  </w:rPrChange>
                </w:rPr>
                <w:delText>-</w:delText>
              </w:r>
            </w:del>
          </w:p>
        </w:tc>
        <w:tc>
          <w:tcPr>
            <w:tcW w:w="879" w:type="pct"/>
          </w:tcPr>
          <w:p w14:paraId="617D885D" w14:textId="0E301CDC" w:rsidR="0007114E" w:rsidRPr="004E6C2C" w:rsidDel="006B14D8"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658" w:author="Mohammad Nayeem" w:date="2020-04-20T00:26:00Z"/>
                <w:rFonts w:ascii="Times New Roman" w:hAnsi="Times New Roman" w:cs="Times New Roman"/>
                <w:sz w:val="24"/>
                <w:szCs w:val="24"/>
                <w:rPrChange w:id="5659" w:author="Mohammad Nayeem" w:date="2020-04-21T22:30:00Z">
                  <w:rPr>
                    <w:del w:id="5660" w:author="Mohammad Nayeem" w:date="2020-04-20T00:26:00Z"/>
                    <w:rFonts w:ascii="Times New Roman" w:hAnsi="Times New Roman" w:cs="Times New Roman"/>
                  </w:rPr>
                </w:rPrChange>
              </w:rPr>
              <w:pPrChange w:id="5661"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p>
        </w:tc>
      </w:tr>
      <w:tr w:rsidR="0007114E" w:rsidRPr="004E6C2C" w:rsidDel="00207654" w14:paraId="39FAA6EB" w14:textId="79CAA2E2" w:rsidTr="008B2677">
        <w:trPr>
          <w:cnfStyle w:val="000000100000" w:firstRow="0" w:lastRow="0" w:firstColumn="0" w:lastColumn="0" w:oddVBand="0" w:evenVBand="0" w:oddHBand="1" w:evenHBand="0" w:firstRowFirstColumn="0" w:firstRowLastColumn="0" w:lastRowFirstColumn="0" w:lastRowLastColumn="0"/>
          <w:del w:id="5662"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7153B18C" w14:textId="495FC30D" w:rsidR="0007114E" w:rsidRPr="004E6C2C" w:rsidDel="00207654" w:rsidRDefault="0007114E">
            <w:pPr>
              <w:spacing w:line="480" w:lineRule="auto"/>
              <w:jc w:val="both"/>
              <w:rPr>
                <w:del w:id="5663" w:author="Mohammad Nayeem" w:date="2020-04-21T21:17:00Z"/>
                <w:rFonts w:ascii="Times New Roman" w:hAnsi="Times New Roman" w:cs="Times New Roman"/>
                <w:bCs w:val="0"/>
                <w:sz w:val="24"/>
                <w:szCs w:val="24"/>
                <w:rPrChange w:id="5664" w:author="Mohammad Nayeem" w:date="2020-04-21T22:30:00Z">
                  <w:rPr>
                    <w:del w:id="5665" w:author="Mohammad Nayeem" w:date="2020-04-21T21:17:00Z"/>
                    <w:rFonts w:ascii="Times New Roman" w:hAnsi="Times New Roman" w:cs="Times New Roman"/>
                    <w:bCs w:val="0"/>
                  </w:rPr>
                </w:rPrChange>
              </w:rPr>
              <w:pPrChange w:id="5666" w:author="nayeem hasan" w:date="2020-04-22T17:14:00Z">
                <w:pPr>
                  <w:spacing w:line="480" w:lineRule="auto"/>
                </w:pPr>
              </w:pPrChange>
            </w:pPr>
            <w:del w:id="5667" w:author="Mohammad Nayeem" w:date="2020-04-21T21:17:00Z">
              <w:r w:rsidRPr="004E6C2C" w:rsidDel="00207654">
                <w:rPr>
                  <w:rFonts w:ascii="Times New Roman" w:hAnsi="Times New Roman" w:cs="Times New Roman"/>
                  <w:sz w:val="24"/>
                  <w:szCs w:val="24"/>
                  <w:rPrChange w:id="5668" w:author="Mohammad Nayeem" w:date="2020-04-21T22:30:00Z">
                    <w:rPr>
                      <w:rFonts w:ascii="Times New Roman" w:hAnsi="Times New Roman" w:cs="Times New Roman"/>
                    </w:rPr>
                  </w:rPrChange>
                </w:rPr>
                <w:delText>Body mass index</w:delText>
              </w:r>
            </w:del>
          </w:p>
        </w:tc>
      </w:tr>
      <w:tr w:rsidR="0007114E" w:rsidRPr="004E6C2C" w:rsidDel="00207654" w14:paraId="1629948F" w14:textId="2EA4B0D1" w:rsidTr="008B2677">
        <w:trPr>
          <w:del w:id="5669"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FE269E3" w14:textId="08A69000" w:rsidR="0007114E" w:rsidRPr="004E6C2C" w:rsidDel="00207654" w:rsidRDefault="0007114E">
            <w:pPr>
              <w:spacing w:line="480" w:lineRule="auto"/>
              <w:jc w:val="both"/>
              <w:rPr>
                <w:del w:id="5670" w:author="Mohammad Nayeem" w:date="2020-04-21T21:17:00Z"/>
                <w:rFonts w:ascii="Times New Roman" w:hAnsi="Times New Roman" w:cs="Times New Roman"/>
                <w:b w:val="0"/>
                <w:bCs w:val="0"/>
                <w:sz w:val="24"/>
                <w:szCs w:val="24"/>
                <w:rPrChange w:id="5671" w:author="Mohammad Nayeem" w:date="2020-04-21T22:30:00Z">
                  <w:rPr>
                    <w:del w:id="5672" w:author="Mohammad Nayeem" w:date="2020-04-21T21:17:00Z"/>
                    <w:rFonts w:ascii="Times New Roman" w:hAnsi="Times New Roman" w:cs="Times New Roman"/>
                    <w:b w:val="0"/>
                    <w:bCs w:val="0"/>
                  </w:rPr>
                </w:rPrChange>
              </w:rPr>
              <w:pPrChange w:id="5673" w:author="nayeem hasan" w:date="2020-04-22T17:14:00Z">
                <w:pPr>
                  <w:spacing w:line="480" w:lineRule="auto"/>
                </w:pPr>
              </w:pPrChange>
            </w:pPr>
            <w:del w:id="5674" w:author="Mohammad Nayeem" w:date="2020-04-21T21:17:00Z">
              <w:r w:rsidRPr="004E6C2C" w:rsidDel="00207654">
                <w:rPr>
                  <w:rFonts w:ascii="Times New Roman" w:hAnsi="Times New Roman" w:cs="Times New Roman"/>
                  <w:sz w:val="24"/>
                  <w:szCs w:val="24"/>
                  <w:rPrChange w:id="5675" w:author="Mohammad Nayeem" w:date="2020-04-21T22:30:00Z">
                    <w:rPr>
                      <w:rFonts w:ascii="Times New Roman" w:hAnsi="Times New Roman" w:cs="Times New Roman"/>
                    </w:rPr>
                  </w:rPrChange>
                </w:rPr>
                <w:delText>Over weight</w:delText>
              </w:r>
            </w:del>
          </w:p>
        </w:tc>
        <w:tc>
          <w:tcPr>
            <w:tcW w:w="1230" w:type="pct"/>
          </w:tcPr>
          <w:p w14:paraId="3856ADC2" w14:textId="03347EB4"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676" w:author="Mohammad Nayeem" w:date="2020-04-21T21:17:00Z"/>
                <w:rFonts w:ascii="Times New Roman" w:hAnsi="Times New Roman" w:cs="Times New Roman"/>
                <w:sz w:val="24"/>
                <w:szCs w:val="24"/>
                <w:rPrChange w:id="5677" w:author="Mohammad Nayeem" w:date="2020-04-21T22:30:00Z">
                  <w:rPr>
                    <w:del w:id="5678" w:author="Mohammad Nayeem" w:date="2020-04-21T21:17:00Z"/>
                    <w:rFonts w:ascii="Times New Roman" w:hAnsi="Times New Roman" w:cs="Times New Roman"/>
                  </w:rPr>
                </w:rPrChange>
              </w:rPr>
              <w:pPrChange w:id="5679"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680" w:author="Mohammad Nayeem" w:date="2020-04-21T21:17:00Z">
              <w:r w:rsidRPr="004E6C2C" w:rsidDel="00207654">
                <w:rPr>
                  <w:rFonts w:ascii="Times New Roman" w:hAnsi="Times New Roman" w:cs="Times New Roman"/>
                  <w:sz w:val="24"/>
                  <w:szCs w:val="24"/>
                  <w:rPrChange w:id="5681" w:author="Mohammad Nayeem" w:date="2020-04-21T22:30:00Z">
                    <w:rPr>
                      <w:rFonts w:ascii="Times New Roman" w:hAnsi="Times New Roman" w:cs="Times New Roman"/>
                    </w:rPr>
                  </w:rPrChange>
                </w:rPr>
                <w:delText>1.53</w:delText>
              </w:r>
            </w:del>
          </w:p>
        </w:tc>
        <w:tc>
          <w:tcPr>
            <w:tcW w:w="1249" w:type="pct"/>
          </w:tcPr>
          <w:p w14:paraId="7054B79A" w14:textId="2584677E"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682" w:author="Mohammad Nayeem" w:date="2020-04-21T21:17:00Z"/>
                <w:rFonts w:ascii="Times New Roman" w:hAnsi="Times New Roman" w:cs="Times New Roman"/>
                <w:sz w:val="24"/>
                <w:szCs w:val="24"/>
                <w:rPrChange w:id="5683" w:author="Mohammad Nayeem" w:date="2020-04-21T22:30:00Z">
                  <w:rPr>
                    <w:del w:id="5684" w:author="Mohammad Nayeem" w:date="2020-04-21T21:17:00Z"/>
                    <w:rFonts w:ascii="Times New Roman" w:hAnsi="Times New Roman" w:cs="Times New Roman"/>
                  </w:rPr>
                </w:rPrChange>
              </w:rPr>
              <w:pPrChange w:id="5685"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686" w:author="Mohammad Nayeem" w:date="2020-04-21T21:17:00Z">
              <w:r w:rsidRPr="004E6C2C" w:rsidDel="00207654">
                <w:rPr>
                  <w:rFonts w:ascii="Times New Roman" w:hAnsi="Times New Roman" w:cs="Times New Roman"/>
                  <w:sz w:val="24"/>
                  <w:szCs w:val="24"/>
                  <w:rPrChange w:id="5687" w:author="Mohammad Nayeem" w:date="2020-04-21T22:30:00Z">
                    <w:rPr>
                      <w:rFonts w:ascii="Times New Roman" w:hAnsi="Times New Roman" w:cs="Times New Roman"/>
                    </w:rPr>
                  </w:rPrChange>
                </w:rPr>
                <w:delText>[1.16,2.01]</w:delText>
              </w:r>
            </w:del>
          </w:p>
        </w:tc>
        <w:tc>
          <w:tcPr>
            <w:tcW w:w="879" w:type="pct"/>
          </w:tcPr>
          <w:p w14:paraId="7D147DC3" w14:textId="7C38EB38"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688" w:author="Mohammad Nayeem" w:date="2020-04-21T21:17:00Z"/>
                <w:rFonts w:ascii="Times New Roman" w:hAnsi="Times New Roman" w:cs="Times New Roman"/>
                <w:sz w:val="24"/>
                <w:szCs w:val="24"/>
                <w:rPrChange w:id="5689" w:author="Mohammad Nayeem" w:date="2020-04-21T22:30:00Z">
                  <w:rPr>
                    <w:del w:id="5690" w:author="Mohammad Nayeem" w:date="2020-04-21T21:17:00Z"/>
                    <w:rFonts w:ascii="Times New Roman" w:hAnsi="Times New Roman" w:cs="Times New Roman"/>
                  </w:rPr>
                </w:rPrChange>
              </w:rPr>
              <w:pPrChange w:id="5691"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692" w:author="Mohammad Nayeem" w:date="2020-04-21T21:17:00Z">
              <w:r w:rsidRPr="004E6C2C" w:rsidDel="00207654">
                <w:rPr>
                  <w:rFonts w:ascii="Times New Roman" w:hAnsi="Times New Roman" w:cs="Times New Roman"/>
                  <w:sz w:val="24"/>
                  <w:szCs w:val="24"/>
                  <w:rPrChange w:id="5693" w:author="Mohammad Nayeem" w:date="2020-04-21T22:30:00Z">
                    <w:rPr>
                      <w:rFonts w:ascii="Times New Roman" w:hAnsi="Times New Roman" w:cs="Times New Roman"/>
                    </w:rPr>
                  </w:rPrChange>
                </w:rPr>
                <w:delText>0.00</w:delText>
              </w:r>
            </w:del>
            <w:del w:id="5694" w:author="Mohammad Nayeem" w:date="2020-04-21T01:00:00Z">
              <w:r w:rsidRPr="004E6C2C" w:rsidDel="00C837A6">
                <w:rPr>
                  <w:rFonts w:ascii="Times New Roman" w:hAnsi="Times New Roman" w:cs="Times New Roman"/>
                  <w:sz w:val="24"/>
                  <w:szCs w:val="24"/>
                  <w:rPrChange w:id="5695" w:author="Mohammad Nayeem" w:date="2020-04-21T22:30:00Z">
                    <w:rPr>
                      <w:rFonts w:ascii="Times New Roman" w:hAnsi="Times New Roman" w:cs="Times New Roman"/>
                    </w:rPr>
                  </w:rPrChange>
                </w:rPr>
                <w:delText>3</w:delText>
              </w:r>
            </w:del>
          </w:p>
        </w:tc>
      </w:tr>
      <w:tr w:rsidR="0007114E" w:rsidRPr="004E6C2C" w:rsidDel="00207654" w14:paraId="5B12F26C" w14:textId="6EAC4432" w:rsidTr="008B2677">
        <w:trPr>
          <w:cnfStyle w:val="000000100000" w:firstRow="0" w:lastRow="0" w:firstColumn="0" w:lastColumn="0" w:oddVBand="0" w:evenVBand="0" w:oddHBand="1" w:evenHBand="0" w:firstRowFirstColumn="0" w:firstRowLastColumn="0" w:lastRowFirstColumn="0" w:lastRowLastColumn="0"/>
          <w:del w:id="5696"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434E905" w14:textId="0A43E901" w:rsidR="0007114E" w:rsidRPr="004E6C2C" w:rsidDel="00207654" w:rsidRDefault="0007114E">
            <w:pPr>
              <w:spacing w:line="480" w:lineRule="auto"/>
              <w:jc w:val="both"/>
              <w:rPr>
                <w:del w:id="5697" w:author="Mohammad Nayeem" w:date="2020-04-21T21:17:00Z"/>
                <w:rFonts w:ascii="Times New Roman" w:hAnsi="Times New Roman" w:cs="Times New Roman"/>
                <w:b w:val="0"/>
                <w:bCs w:val="0"/>
                <w:sz w:val="24"/>
                <w:szCs w:val="24"/>
                <w:rPrChange w:id="5698" w:author="Mohammad Nayeem" w:date="2020-04-21T22:30:00Z">
                  <w:rPr>
                    <w:del w:id="5699" w:author="Mohammad Nayeem" w:date="2020-04-21T21:17:00Z"/>
                    <w:rFonts w:ascii="Times New Roman" w:hAnsi="Times New Roman" w:cs="Times New Roman"/>
                    <w:b w:val="0"/>
                    <w:bCs w:val="0"/>
                  </w:rPr>
                </w:rPrChange>
              </w:rPr>
              <w:pPrChange w:id="5700" w:author="nayeem hasan" w:date="2020-04-22T17:14:00Z">
                <w:pPr>
                  <w:spacing w:line="480" w:lineRule="auto"/>
                </w:pPr>
              </w:pPrChange>
            </w:pPr>
            <w:del w:id="5701" w:author="Mohammad Nayeem" w:date="2020-04-21T21:17:00Z">
              <w:r w:rsidRPr="004E6C2C" w:rsidDel="00207654">
                <w:rPr>
                  <w:rFonts w:ascii="Times New Roman" w:hAnsi="Times New Roman" w:cs="Times New Roman"/>
                  <w:sz w:val="24"/>
                  <w:szCs w:val="24"/>
                  <w:rPrChange w:id="5702" w:author="Mohammad Nayeem" w:date="2020-04-21T22:30:00Z">
                    <w:rPr>
                      <w:rFonts w:ascii="Times New Roman" w:hAnsi="Times New Roman" w:cs="Times New Roman"/>
                    </w:rPr>
                  </w:rPrChange>
                </w:rPr>
                <w:delText>Under weight</w:delText>
              </w:r>
            </w:del>
          </w:p>
        </w:tc>
        <w:tc>
          <w:tcPr>
            <w:tcW w:w="1230" w:type="pct"/>
          </w:tcPr>
          <w:p w14:paraId="7B450334" w14:textId="613F45F2"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703" w:author="Mohammad Nayeem" w:date="2020-04-21T21:17:00Z"/>
                <w:rFonts w:ascii="Times New Roman" w:hAnsi="Times New Roman" w:cs="Times New Roman"/>
                <w:sz w:val="24"/>
                <w:szCs w:val="24"/>
                <w:rPrChange w:id="5704" w:author="Mohammad Nayeem" w:date="2020-04-21T22:30:00Z">
                  <w:rPr>
                    <w:del w:id="5705" w:author="Mohammad Nayeem" w:date="2020-04-21T21:17:00Z"/>
                    <w:rFonts w:ascii="Times New Roman" w:hAnsi="Times New Roman" w:cs="Times New Roman"/>
                  </w:rPr>
                </w:rPrChange>
              </w:rPr>
              <w:pPrChange w:id="5706"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707" w:author="Mohammad Nayeem" w:date="2020-04-21T21:17:00Z">
              <w:r w:rsidRPr="004E6C2C" w:rsidDel="00207654">
                <w:rPr>
                  <w:rFonts w:ascii="Times New Roman" w:hAnsi="Times New Roman" w:cs="Times New Roman"/>
                  <w:sz w:val="24"/>
                  <w:szCs w:val="24"/>
                  <w:rPrChange w:id="5708" w:author="Mohammad Nayeem" w:date="2020-04-21T22:30:00Z">
                    <w:rPr>
                      <w:rFonts w:ascii="Times New Roman" w:hAnsi="Times New Roman" w:cs="Times New Roman"/>
                    </w:rPr>
                  </w:rPrChange>
                </w:rPr>
                <w:delText>1.07</w:delText>
              </w:r>
            </w:del>
          </w:p>
        </w:tc>
        <w:tc>
          <w:tcPr>
            <w:tcW w:w="1249" w:type="pct"/>
          </w:tcPr>
          <w:p w14:paraId="2198E877" w14:textId="56AA7D35"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709" w:author="Mohammad Nayeem" w:date="2020-04-21T21:17:00Z"/>
                <w:rFonts w:ascii="Times New Roman" w:hAnsi="Times New Roman" w:cs="Times New Roman"/>
                <w:sz w:val="24"/>
                <w:szCs w:val="24"/>
                <w:rPrChange w:id="5710" w:author="Mohammad Nayeem" w:date="2020-04-21T22:30:00Z">
                  <w:rPr>
                    <w:del w:id="5711" w:author="Mohammad Nayeem" w:date="2020-04-21T21:17:00Z"/>
                    <w:rFonts w:ascii="Times New Roman" w:hAnsi="Times New Roman" w:cs="Times New Roman"/>
                  </w:rPr>
                </w:rPrChange>
              </w:rPr>
              <w:pPrChange w:id="571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713" w:author="Mohammad Nayeem" w:date="2020-04-21T21:17:00Z">
              <w:r w:rsidRPr="004E6C2C" w:rsidDel="00207654">
                <w:rPr>
                  <w:rFonts w:ascii="Times New Roman" w:hAnsi="Times New Roman" w:cs="Times New Roman"/>
                  <w:sz w:val="24"/>
                  <w:szCs w:val="24"/>
                  <w:rPrChange w:id="5714" w:author="Mohammad Nayeem" w:date="2020-04-21T22:30:00Z">
                    <w:rPr>
                      <w:rFonts w:ascii="Times New Roman" w:hAnsi="Times New Roman" w:cs="Times New Roman"/>
                    </w:rPr>
                  </w:rPrChange>
                </w:rPr>
                <w:delText>[0.74,1.55]</w:delText>
              </w:r>
            </w:del>
          </w:p>
        </w:tc>
        <w:tc>
          <w:tcPr>
            <w:tcW w:w="879" w:type="pct"/>
          </w:tcPr>
          <w:p w14:paraId="021AD967" w14:textId="186826FC"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715" w:author="Mohammad Nayeem" w:date="2020-04-21T21:17:00Z"/>
                <w:rFonts w:ascii="Times New Roman" w:hAnsi="Times New Roman" w:cs="Times New Roman"/>
                <w:sz w:val="24"/>
                <w:szCs w:val="24"/>
                <w:rPrChange w:id="5716" w:author="Mohammad Nayeem" w:date="2020-04-21T22:30:00Z">
                  <w:rPr>
                    <w:del w:id="5717" w:author="Mohammad Nayeem" w:date="2020-04-21T21:17:00Z"/>
                    <w:rFonts w:ascii="Times New Roman" w:hAnsi="Times New Roman" w:cs="Times New Roman"/>
                  </w:rPr>
                </w:rPrChange>
              </w:rPr>
              <w:pPrChange w:id="5718"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719" w:author="Mohammad Nayeem" w:date="2020-04-21T21:17:00Z">
              <w:r w:rsidRPr="004E6C2C" w:rsidDel="00207654">
                <w:rPr>
                  <w:rFonts w:ascii="Times New Roman" w:hAnsi="Times New Roman" w:cs="Times New Roman"/>
                  <w:sz w:val="24"/>
                  <w:szCs w:val="24"/>
                  <w:rPrChange w:id="5720" w:author="Mohammad Nayeem" w:date="2020-04-21T22:30:00Z">
                    <w:rPr>
                      <w:rFonts w:ascii="Times New Roman" w:hAnsi="Times New Roman" w:cs="Times New Roman"/>
                    </w:rPr>
                  </w:rPrChange>
                </w:rPr>
                <w:delText>0.</w:delText>
              </w:r>
            </w:del>
            <w:del w:id="5721" w:author="Mohammad Nayeem" w:date="2020-04-21T01:01:00Z">
              <w:r w:rsidRPr="004E6C2C" w:rsidDel="00C837A6">
                <w:rPr>
                  <w:rFonts w:ascii="Times New Roman" w:hAnsi="Times New Roman" w:cs="Times New Roman"/>
                  <w:sz w:val="24"/>
                  <w:szCs w:val="24"/>
                  <w:rPrChange w:id="5722" w:author="Mohammad Nayeem" w:date="2020-04-21T22:30:00Z">
                    <w:rPr>
                      <w:rFonts w:ascii="Times New Roman" w:hAnsi="Times New Roman" w:cs="Times New Roman"/>
                    </w:rPr>
                  </w:rPrChange>
                </w:rPr>
                <w:delText>7</w:delText>
              </w:r>
            </w:del>
            <w:del w:id="5723" w:author="Mohammad Nayeem" w:date="2020-04-21T01:00:00Z">
              <w:r w:rsidRPr="004E6C2C" w:rsidDel="00C837A6">
                <w:rPr>
                  <w:rFonts w:ascii="Times New Roman" w:hAnsi="Times New Roman" w:cs="Times New Roman"/>
                  <w:sz w:val="24"/>
                  <w:szCs w:val="24"/>
                  <w:rPrChange w:id="5724" w:author="Mohammad Nayeem" w:date="2020-04-21T22:30:00Z">
                    <w:rPr>
                      <w:rFonts w:ascii="Times New Roman" w:hAnsi="Times New Roman" w:cs="Times New Roman"/>
                    </w:rPr>
                  </w:rPrChange>
                </w:rPr>
                <w:delText>24</w:delText>
              </w:r>
            </w:del>
          </w:p>
        </w:tc>
      </w:tr>
      <w:tr w:rsidR="0007114E" w:rsidRPr="004E6C2C" w:rsidDel="00207654" w14:paraId="021D11E4" w14:textId="0ACC1D94" w:rsidTr="008B2677">
        <w:trPr>
          <w:del w:id="5725"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00EB0750" w14:textId="4A7F9FDD" w:rsidR="0007114E" w:rsidRPr="004E6C2C" w:rsidDel="00207654" w:rsidRDefault="0007114E">
            <w:pPr>
              <w:spacing w:line="480" w:lineRule="auto"/>
              <w:jc w:val="both"/>
              <w:rPr>
                <w:del w:id="5726" w:author="Mohammad Nayeem" w:date="2020-04-21T21:17:00Z"/>
                <w:rFonts w:ascii="Times New Roman" w:hAnsi="Times New Roman" w:cs="Times New Roman"/>
                <w:b w:val="0"/>
                <w:bCs w:val="0"/>
                <w:sz w:val="24"/>
                <w:szCs w:val="24"/>
                <w:rPrChange w:id="5727" w:author="Mohammad Nayeem" w:date="2020-04-21T22:30:00Z">
                  <w:rPr>
                    <w:del w:id="5728" w:author="Mohammad Nayeem" w:date="2020-04-21T21:17:00Z"/>
                    <w:rFonts w:ascii="Times New Roman" w:hAnsi="Times New Roman" w:cs="Times New Roman"/>
                    <w:b w:val="0"/>
                    <w:bCs w:val="0"/>
                  </w:rPr>
                </w:rPrChange>
              </w:rPr>
              <w:pPrChange w:id="5729" w:author="nayeem hasan" w:date="2020-04-22T17:14:00Z">
                <w:pPr>
                  <w:spacing w:line="480" w:lineRule="auto"/>
                </w:pPr>
              </w:pPrChange>
            </w:pPr>
            <w:del w:id="5730" w:author="Mohammad Nayeem" w:date="2020-04-21T21:17:00Z">
              <w:r w:rsidRPr="004E6C2C" w:rsidDel="00207654">
                <w:rPr>
                  <w:rFonts w:ascii="Times New Roman" w:hAnsi="Times New Roman" w:cs="Times New Roman"/>
                  <w:sz w:val="24"/>
                  <w:szCs w:val="24"/>
                  <w:rPrChange w:id="5731" w:author="Mohammad Nayeem" w:date="2020-04-21T22:30:00Z">
                    <w:rPr>
                      <w:rFonts w:ascii="Times New Roman" w:hAnsi="Times New Roman" w:cs="Times New Roman"/>
                    </w:rPr>
                  </w:rPrChange>
                </w:rPr>
                <w:delText xml:space="preserve">Normal weight </w:delText>
              </w:r>
            </w:del>
          </w:p>
        </w:tc>
        <w:tc>
          <w:tcPr>
            <w:tcW w:w="1230" w:type="pct"/>
          </w:tcPr>
          <w:p w14:paraId="0FA59492" w14:textId="23DB3B6E"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732" w:author="Mohammad Nayeem" w:date="2020-04-21T21:17:00Z"/>
                <w:rFonts w:ascii="Times New Roman" w:hAnsi="Times New Roman" w:cs="Times New Roman"/>
                <w:sz w:val="24"/>
                <w:szCs w:val="24"/>
                <w:rPrChange w:id="5733" w:author="Mohammad Nayeem" w:date="2020-04-21T22:30:00Z">
                  <w:rPr>
                    <w:del w:id="5734" w:author="Mohammad Nayeem" w:date="2020-04-21T21:17:00Z"/>
                    <w:rFonts w:ascii="Times New Roman" w:hAnsi="Times New Roman" w:cs="Times New Roman"/>
                  </w:rPr>
                </w:rPrChange>
              </w:rPr>
              <w:pPrChange w:id="5735"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736" w:author="Mohammad Nayeem" w:date="2020-04-21T21:17:00Z">
              <w:r w:rsidRPr="004E6C2C" w:rsidDel="00207654">
                <w:rPr>
                  <w:rFonts w:ascii="Times New Roman" w:hAnsi="Times New Roman" w:cs="Times New Roman"/>
                  <w:sz w:val="24"/>
                  <w:szCs w:val="24"/>
                  <w:rPrChange w:id="5737" w:author="Mohammad Nayeem" w:date="2020-04-21T22:30:00Z">
                    <w:rPr>
                      <w:rFonts w:ascii="Times New Roman" w:hAnsi="Times New Roman" w:cs="Times New Roman"/>
                    </w:rPr>
                  </w:rPrChange>
                </w:rPr>
                <w:delText>Ref.</w:delText>
              </w:r>
            </w:del>
          </w:p>
        </w:tc>
        <w:tc>
          <w:tcPr>
            <w:tcW w:w="1249" w:type="pct"/>
          </w:tcPr>
          <w:p w14:paraId="5E41719D" w14:textId="53953B80"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738" w:author="Mohammad Nayeem" w:date="2020-04-21T21:17:00Z"/>
                <w:rFonts w:ascii="Times New Roman" w:hAnsi="Times New Roman" w:cs="Times New Roman"/>
                <w:sz w:val="24"/>
                <w:szCs w:val="24"/>
                <w:rPrChange w:id="5739" w:author="Mohammad Nayeem" w:date="2020-04-21T22:30:00Z">
                  <w:rPr>
                    <w:del w:id="5740" w:author="Mohammad Nayeem" w:date="2020-04-21T21:17:00Z"/>
                    <w:rFonts w:ascii="Times New Roman" w:hAnsi="Times New Roman" w:cs="Times New Roman"/>
                  </w:rPr>
                </w:rPrChange>
              </w:rPr>
              <w:pPrChange w:id="5741"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742" w:author="Mohammad Nayeem" w:date="2020-04-21T21:17:00Z">
              <w:r w:rsidRPr="004E6C2C" w:rsidDel="00207654">
                <w:rPr>
                  <w:rFonts w:ascii="Times New Roman" w:hAnsi="Times New Roman" w:cs="Times New Roman"/>
                  <w:sz w:val="24"/>
                  <w:szCs w:val="24"/>
                  <w:rPrChange w:id="5743" w:author="Mohammad Nayeem" w:date="2020-04-21T22:30:00Z">
                    <w:rPr>
                      <w:rFonts w:ascii="Times New Roman" w:hAnsi="Times New Roman" w:cs="Times New Roman"/>
                    </w:rPr>
                  </w:rPrChange>
                </w:rPr>
                <w:delText>-</w:delText>
              </w:r>
            </w:del>
          </w:p>
        </w:tc>
        <w:tc>
          <w:tcPr>
            <w:tcW w:w="879" w:type="pct"/>
          </w:tcPr>
          <w:p w14:paraId="0FB0864E" w14:textId="1F1885A7"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744" w:author="Mohammad Nayeem" w:date="2020-04-21T21:17:00Z"/>
                <w:rFonts w:ascii="Times New Roman" w:hAnsi="Times New Roman" w:cs="Times New Roman"/>
                <w:sz w:val="24"/>
                <w:szCs w:val="24"/>
                <w:rPrChange w:id="5745" w:author="Mohammad Nayeem" w:date="2020-04-21T22:30:00Z">
                  <w:rPr>
                    <w:del w:id="5746" w:author="Mohammad Nayeem" w:date="2020-04-21T21:17:00Z"/>
                    <w:rFonts w:ascii="Times New Roman" w:hAnsi="Times New Roman" w:cs="Times New Roman"/>
                  </w:rPr>
                </w:rPrChange>
              </w:rPr>
              <w:pPrChange w:id="574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p>
        </w:tc>
      </w:tr>
      <w:tr w:rsidR="0007114E" w:rsidRPr="004E6C2C" w:rsidDel="00207654" w14:paraId="6FCBB3F6" w14:textId="0BB26D35" w:rsidTr="008B2677">
        <w:trPr>
          <w:cnfStyle w:val="000000100000" w:firstRow="0" w:lastRow="0" w:firstColumn="0" w:lastColumn="0" w:oddVBand="0" w:evenVBand="0" w:oddHBand="1" w:evenHBand="0" w:firstRowFirstColumn="0" w:firstRowLastColumn="0" w:lastRowFirstColumn="0" w:lastRowLastColumn="0"/>
          <w:del w:id="5748"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313CADCA" w14:textId="75885F06" w:rsidR="0007114E" w:rsidRPr="004E6C2C" w:rsidDel="00207654" w:rsidRDefault="0007114E">
            <w:pPr>
              <w:spacing w:line="480" w:lineRule="auto"/>
              <w:jc w:val="both"/>
              <w:rPr>
                <w:del w:id="5749" w:author="Mohammad Nayeem" w:date="2020-04-21T21:17:00Z"/>
                <w:rFonts w:ascii="Times New Roman" w:hAnsi="Times New Roman" w:cs="Times New Roman"/>
                <w:sz w:val="24"/>
                <w:szCs w:val="24"/>
                <w:rPrChange w:id="5750" w:author="Mohammad Nayeem" w:date="2020-04-21T22:30:00Z">
                  <w:rPr>
                    <w:del w:id="5751" w:author="Mohammad Nayeem" w:date="2020-04-21T21:17:00Z"/>
                    <w:rFonts w:ascii="Times New Roman" w:hAnsi="Times New Roman" w:cs="Times New Roman"/>
                  </w:rPr>
                </w:rPrChange>
              </w:rPr>
              <w:pPrChange w:id="5752" w:author="nayeem hasan" w:date="2020-04-22T17:14:00Z">
                <w:pPr>
                  <w:spacing w:line="480" w:lineRule="auto"/>
                </w:pPr>
              </w:pPrChange>
            </w:pPr>
            <w:del w:id="5753" w:author="Mohammad Nayeem" w:date="2020-04-21T21:17:00Z">
              <w:r w:rsidRPr="004E6C2C" w:rsidDel="00207654">
                <w:rPr>
                  <w:rFonts w:ascii="Times New Roman" w:hAnsi="Times New Roman" w:cs="Times New Roman"/>
                  <w:sz w:val="24"/>
                  <w:szCs w:val="24"/>
                  <w:rPrChange w:id="5754" w:author="Mohammad Nayeem" w:date="2020-04-21T22:30:00Z">
                    <w:rPr>
                      <w:rFonts w:ascii="Times New Roman" w:hAnsi="Times New Roman" w:cs="Times New Roman"/>
                    </w:rPr>
                  </w:rPrChange>
                </w:rPr>
                <w:delText>Household members</w:delText>
              </w:r>
            </w:del>
          </w:p>
        </w:tc>
      </w:tr>
      <w:tr w:rsidR="0007114E" w:rsidRPr="004E6C2C" w:rsidDel="00207654" w14:paraId="6BB7D0B3" w14:textId="2FD1CA7D" w:rsidTr="008B2677">
        <w:trPr>
          <w:del w:id="5755"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74C3C6AC" w14:textId="3EE17CFC" w:rsidR="0007114E" w:rsidRPr="004E6C2C" w:rsidDel="00207654" w:rsidRDefault="0007114E">
            <w:pPr>
              <w:spacing w:line="480" w:lineRule="auto"/>
              <w:jc w:val="both"/>
              <w:rPr>
                <w:del w:id="5756" w:author="Mohammad Nayeem" w:date="2020-04-21T21:17:00Z"/>
                <w:rFonts w:ascii="Times New Roman" w:hAnsi="Times New Roman" w:cs="Times New Roman"/>
                <w:b w:val="0"/>
                <w:bCs w:val="0"/>
                <w:sz w:val="24"/>
                <w:szCs w:val="24"/>
                <w:rPrChange w:id="5757" w:author="Mohammad Nayeem" w:date="2020-04-21T22:30:00Z">
                  <w:rPr>
                    <w:del w:id="5758" w:author="Mohammad Nayeem" w:date="2020-04-21T21:17:00Z"/>
                    <w:rFonts w:ascii="Times New Roman" w:hAnsi="Times New Roman" w:cs="Times New Roman"/>
                    <w:b w:val="0"/>
                    <w:bCs w:val="0"/>
                  </w:rPr>
                </w:rPrChange>
              </w:rPr>
              <w:pPrChange w:id="5759" w:author="nayeem hasan" w:date="2020-04-22T17:14:00Z">
                <w:pPr>
                  <w:spacing w:line="480" w:lineRule="auto"/>
                </w:pPr>
              </w:pPrChange>
            </w:pPr>
            <w:del w:id="5760" w:author="Mohammad Nayeem" w:date="2020-04-20T22:09:00Z">
              <w:r w:rsidRPr="004E6C2C" w:rsidDel="0074309A">
                <w:rPr>
                  <w:rFonts w:ascii="Times New Roman" w:hAnsi="Times New Roman" w:cs="Times New Roman"/>
                  <w:sz w:val="24"/>
                  <w:szCs w:val="24"/>
                  <w:rPrChange w:id="5761" w:author="Mohammad Nayeem" w:date="2020-04-21T22:30:00Z">
                    <w:rPr>
                      <w:rFonts w:ascii="Times New Roman" w:hAnsi="Times New Roman" w:cs="Times New Roman"/>
                    </w:rPr>
                  </w:rPrChange>
                </w:rPr>
                <w:delText>≤ 5</w:delText>
              </w:r>
            </w:del>
          </w:p>
        </w:tc>
        <w:tc>
          <w:tcPr>
            <w:tcW w:w="1230" w:type="pct"/>
          </w:tcPr>
          <w:p w14:paraId="2691C335" w14:textId="5B464DEE"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762" w:author="Mohammad Nayeem" w:date="2020-04-21T21:17:00Z"/>
                <w:rFonts w:ascii="Times New Roman" w:hAnsi="Times New Roman" w:cs="Times New Roman"/>
                <w:sz w:val="24"/>
                <w:szCs w:val="24"/>
                <w:rPrChange w:id="5763" w:author="Mohammad Nayeem" w:date="2020-04-21T22:30:00Z">
                  <w:rPr>
                    <w:del w:id="5764" w:author="Mohammad Nayeem" w:date="2020-04-21T21:17:00Z"/>
                    <w:rFonts w:ascii="Times New Roman" w:hAnsi="Times New Roman" w:cs="Times New Roman"/>
                  </w:rPr>
                </w:rPrChange>
              </w:rPr>
              <w:pPrChange w:id="5765"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766" w:author="Mohammad Nayeem" w:date="2020-04-20T22:10:00Z">
              <w:r w:rsidRPr="004E6C2C" w:rsidDel="000808A1">
                <w:rPr>
                  <w:rFonts w:ascii="Times New Roman" w:hAnsi="Times New Roman" w:cs="Times New Roman"/>
                  <w:sz w:val="24"/>
                  <w:szCs w:val="24"/>
                  <w:rPrChange w:id="5767" w:author="Mohammad Nayeem" w:date="2020-04-21T22:30:00Z">
                    <w:rPr>
                      <w:rFonts w:ascii="Times New Roman" w:hAnsi="Times New Roman" w:cs="Times New Roman"/>
                    </w:rPr>
                  </w:rPrChange>
                </w:rPr>
                <w:delText>0.94</w:delText>
              </w:r>
            </w:del>
          </w:p>
        </w:tc>
        <w:tc>
          <w:tcPr>
            <w:tcW w:w="1249" w:type="pct"/>
          </w:tcPr>
          <w:p w14:paraId="40FAA16B" w14:textId="39FADE4C"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768" w:author="Mohammad Nayeem" w:date="2020-04-21T21:17:00Z"/>
                <w:rFonts w:ascii="Times New Roman" w:hAnsi="Times New Roman" w:cs="Times New Roman"/>
                <w:sz w:val="24"/>
                <w:szCs w:val="24"/>
                <w:rPrChange w:id="5769" w:author="Mohammad Nayeem" w:date="2020-04-21T22:30:00Z">
                  <w:rPr>
                    <w:del w:id="5770" w:author="Mohammad Nayeem" w:date="2020-04-21T21:17:00Z"/>
                    <w:rFonts w:ascii="Times New Roman" w:hAnsi="Times New Roman" w:cs="Times New Roman"/>
                  </w:rPr>
                </w:rPrChange>
              </w:rPr>
              <w:pPrChange w:id="5771"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772" w:author="Mohammad Nayeem" w:date="2020-04-21T21:17:00Z">
              <w:r w:rsidRPr="004E6C2C" w:rsidDel="00207654">
                <w:rPr>
                  <w:rFonts w:ascii="Times New Roman" w:hAnsi="Times New Roman" w:cs="Times New Roman"/>
                  <w:sz w:val="24"/>
                  <w:szCs w:val="24"/>
                  <w:rPrChange w:id="5773" w:author="Mohammad Nayeem" w:date="2020-04-21T22:30:00Z">
                    <w:rPr>
                      <w:rFonts w:ascii="Times New Roman" w:hAnsi="Times New Roman" w:cs="Times New Roman"/>
                    </w:rPr>
                  </w:rPrChange>
                </w:rPr>
                <w:delText>[0.</w:delText>
              </w:r>
            </w:del>
            <w:del w:id="5774" w:author="Mohammad Nayeem" w:date="2020-04-20T22:10:00Z">
              <w:r w:rsidRPr="004E6C2C" w:rsidDel="000808A1">
                <w:rPr>
                  <w:rFonts w:ascii="Times New Roman" w:hAnsi="Times New Roman" w:cs="Times New Roman"/>
                  <w:sz w:val="24"/>
                  <w:szCs w:val="24"/>
                  <w:rPrChange w:id="5775" w:author="Mohammad Nayeem" w:date="2020-04-21T22:30:00Z">
                    <w:rPr>
                      <w:rFonts w:ascii="Times New Roman" w:hAnsi="Times New Roman" w:cs="Times New Roman"/>
                    </w:rPr>
                  </w:rPrChange>
                </w:rPr>
                <w:delText>76</w:delText>
              </w:r>
            </w:del>
            <w:del w:id="5776" w:author="Mohammad Nayeem" w:date="2020-04-21T21:17:00Z">
              <w:r w:rsidRPr="004E6C2C" w:rsidDel="00207654">
                <w:rPr>
                  <w:rFonts w:ascii="Times New Roman" w:hAnsi="Times New Roman" w:cs="Times New Roman"/>
                  <w:sz w:val="24"/>
                  <w:szCs w:val="24"/>
                  <w:rPrChange w:id="5777" w:author="Mohammad Nayeem" w:date="2020-04-21T22:30:00Z">
                    <w:rPr>
                      <w:rFonts w:ascii="Times New Roman" w:hAnsi="Times New Roman" w:cs="Times New Roman"/>
                    </w:rPr>
                  </w:rPrChange>
                </w:rPr>
                <w:delText>,1.</w:delText>
              </w:r>
            </w:del>
            <w:del w:id="5778" w:author="Mohammad Nayeem" w:date="2020-04-20T22:10:00Z">
              <w:r w:rsidRPr="004E6C2C" w:rsidDel="000808A1">
                <w:rPr>
                  <w:rFonts w:ascii="Times New Roman" w:hAnsi="Times New Roman" w:cs="Times New Roman"/>
                  <w:sz w:val="24"/>
                  <w:szCs w:val="24"/>
                  <w:rPrChange w:id="5779" w:author="Mohammad Nayeem" w:date="2020-04-21T22:30:00Z">
                    <w:rPr>
                      <w:rFonts w:ascii="Times New Roman" w:hAnsi="Times New Roman" w:cs="Times New Roman"/>
                    </w:rPr>
                  </w:rPrChange>
                </w:rPr>
                <w:delText>17</w:delText>
              </w:r>
            </w:del>
            <w:del w:id="5780" w:author="Mohammad Nayeem" w:date="2020-04-21T21:17:00Z">
              <w:r w:rsidRPr="004E6C2C" w:rsidDel="00207654">
                <w:rPr>
                  <w:rFonts w:ascii="Times New Roman" w:hAnsi="Times New Roman" w:cs="Times New Roman"/>
                  <w:sz w:val="24"/>
                  <w:szCs w:val="24"/>
                  <w:rPrChange w:id="5781" w:author="Mohammad Nayeem" w:date="2020-04-21T22:30:00Z">
                    <w:rPr>
                      <w:rFonts w:ascii="Times New Roman" w:hAnsi="Times New Roman" w:cs="Times New Roman"/>
                    </w:rPr>
                  </w:rPrChange>
                </w:rPr>
                <w:delText>]</w:delText>
              </w:r>
            </w:del>
          </w:p>
        </w:tc>
        <w:tc>
          <w:tcPr>
            <w:tcW w:w="879" w:type="pct"/>
          </w:tcPr>
          <w:p w14:paraId="6A0F658D" w14:textId="329C4362"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782" w:author="Mohammad Nayeem" w:date="2020-04-21T21:17:00Z"/>
                <w:rFonts w:ascii="Times New Roman" w:hAnsi="Times New Roman" w:cs="Times New Roman"/>
                <w:sz w:val="24"/>
                <w:szCs w:val="24"/>
                <w:rPrChange w:id="5783" w:author="Mohammad Nayeem" w:date="2020-04-21T22:30:00Z">
                  <w:rPr>
                    <w:del w:id="5784" w:author="Mohammad Nayeem" w:date="2020-04-21T21:17:00Z"/>
                    <w:rFonts w:ascii="Times New Roman" w:hAnsi="Times New Roman" w:cs="Times New Roman"/>
                  </w:rPr>
                </w:rPrChange>
              </w:rPr>
              <w:pPrChange w:id="5785"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786" w:author="Mohammad Nayeem" w:date="2020-04-21T21:17:00Z">
              <w:r w:rsidRPr="004E6C2C" w:rsidDel="00207654">
                <w:rPr>
                  <w:rFonts w:ascii="Times New Roman" w:hAnsi="Times New Roman" w:cs="Times New Roman"/>
                  <w:sz w:val="24"/>
                  <w:szCs w:val="24"/>
                  <w:rPrChange w:id="5787" w:author="Mohammad Nayeem" w:date="2020-04-21T22:30:00Z">
                    <w:rPr>
                      <w:rFonts w:ascii="Times New Roman" w:hAnsi="Times New Roman" w:cs="Times New Roman"/>
                    </w:rPr>
                  </w:rPrChange>
                </w:rPr>
                <w:delText>0.5</w:delText>
              </w:r>
            </w:del>
            <w:del w:id="5788" w:author="Mohammad Nayeem" w:date="2020-04-21T01:01:00Z">
              <w:r w:rsidRPr="004E6C2C" w:rsidDel="005C5B48">
                <w:rPr>
                  <w:rFonts w:ascii="Times New Roman" w:hAnsi="Times New Roman" w:cs="Times New Roman"/>
                  <w:sz w:val="24"/>
                  <w:szCs w:val="24"/>
                  <w:rPrChange w:id="5789" w:author="Mohammad Nayeem" w:date="2020-04-21T22:30:00Z">
                    <w:rPr>
                      <w:rFonts w:ascii="Times New Roman" w:hAnsi="Times New Roman" w:cs="Times New Roman"/>
                    </w:rPr>
                  </w:rPrChange>
                </w:rPr>
                <w:delText>91</w:delText>
              </w:r>
            </w:del>
          </w:p>
        </w:tc>
      </w:tr>
      <w:tr w:rsidR="0007114E" w:rsidRPr="004E6C2C" w:rsidDel="00207654" w14:paraId="3223B8B5" w14:textId="6A5E40BA" w:rsidTr="008B2677">
        <w:trPr>
          <w:cnfStyle w:val="000000100000" w:firstRow="0" w:lastRow="0" w:firstColumn="0" w:lastColumn="0" w:oddVBand="0" w:evenVBand="0" w:oddHBand="1" w:evenHBand="0" w:firstRowFirstColumn="0" w:firstRowLastColumn="0" w:lastRowFirstColumn="0" w:lastRowLastColumn="0"/>
          <w:del w:id="5790"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05CE543F" w14:textId="470900A2" w:rsidR="0007114E" w:rsidRPr="004E6C2C" w:rsidDel="00207654" w:rsidRDefault="0007114E">
            <w:pPr>
              <w:spacing w:line="480" w:lineRule="auto"/>
              <w:jc w:val="both"/>
              <w:rPr>
                <w:del w:id="5791" w:author="Mohammad Nayeem" w:date="2020-04-21T21:17:00Z"/>
                <w:rFonts w:ascii="Times New Roman" w:hAnsi="Times New Roman" w:cs="Times New Roman"/>
                <w:b w:val="0"/>
                <w:bCs w:val="0"/>
                <w:sz w:val="24"/>
                <w:szCs w:val="24"/>
                <w:rPrChange w:id="5792" w:author="Mohammad Nayeem" w:date="2020-04-21T22:30:00Z">
                  <w:rPr>
                    <w:del w:id="5793" w:author="Mohammad Nayeem" w:date="2020-04-21T21:17:00Z"/>
                    <w:rFonts w:ascii="Times New Roman" w:hAnsi="Times New Roman" w:cs="Times New Roman"/>
                    <w:b w:val="0"/>
                    <w:bCs w:val="0"/>
                  </w:rPr>
                </w:rPrChange>
              </w:rPr>
              <w:pPrChange w:id="5794" w:author="nayeem hasan" w:date="2020-04-22T17:14:00Z">
                <w:pPr>
                  <w:spacing w:line="480" w:lineRule="auto"/>
                </w:pPr>
              </w:pPrChange>
            </w:pPr>
            <w:del w:id="5795" w:author="Mohammad Nayeem" w:date="2020-04-20T22:09:00Z">
              <w:r w:rsidRPr="004E6C2C" w:rsidDel="0074309A">
                <w:rPr>
                  <w:rFonts w:ascii="Times New Roman" w:hAnsi="Times New Roman" w:cs="Times New Roman"/>
                  <w:sz w:val="24"/>
                  <w:szCs w:val="24"/>
                  <w:rPrChange w:id="5796" w:author="Mohammad Nayeem" w:date="2020-04-21T22:30:00Z">
                    <w:rPr>
                      <w:rFonts w:ascii="Times New Roman" w:hAnsi="Times New Roman" w:cs="Times New Roman"/>
                    </w:rPr>
                  </w:rPrChange>
                </w:rPr>
                <w:delText>&gt; 5</w:delText>
              </w:r>
            </w:del>
          </w:p>
        </w:tc>
        <w:tc>
          <w:tcPr>
            <w:tcW w:w="1230" w:type="pct"/>
          </w:tcPr>
          <w:p w14:paraId="4D282AF0" w14:textId="648382D6"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797" w:author="Mohammad Nayeem" w:date="2020-04-21T21:17:00Z"/>
                <w:rFonts w:ascii="Times New Roman" w:hAnsi="Times New Roman" w:cs="Times New Roman"/>
                <w:sz w:val="24"/>
                <w:szCs w:val="24"/>
                <w:rPrChange w:id="5798" w:author="Mohammad Nayeem" w:date="2020-04-21T22:30:00Z">
                  <w:rPr>
                    <w:del w:id="5799" w:author="Mohammad Nayeem" w:date="2020-04-21T21:17:00Z"/>
                    <w:rFonts w:ascii="Times New Roman" w:hAnsi="Times New Roman" w:cs="Times New Roman"/>
                  </w:rPr>
                </w:rPrChange>
              </w:rPr>
              <w:pPrChange w:id="5800"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801" w:author="Mohammad Nayeem" w:date="2020-04-21T21:17:00Z">
              <w:r w:rsidRPr="004E6C2C" w:rsidDel="00207654">
                <w:rPr>
                  <w:rFonts w:ascii="Times New Roman" w:hAnsi="Times New Roman" w:cs="Times New Roman"/>
                  <w:sz w:val="24"/>
                  <w:szCs w:val="24"/>
                  <w:rPrChange w:id="5802" w:author="Mohammad Nayeem" w:date="2020-04-21T22:30:00Z">
                    <w:rPr>
                      <w:rFonts w:ascii="Times New Roman" w:hAnsi="Times New Roman" w:cs="Times New Roman"/>
                    </w:rPr>
                  </w:rPrChange>
                </w:rPr>
                <w:delText>Ref.</w:delText>
              </w:r>
            </w:del>
          </w:p>
        </w:tc>
        <w:tc>
          <w:tcPr>
            <w:tcW w:w="1249" w:type="pct"/>
          </w:tcPr>
          <w:p w14:paraId="19040518" w14:textId="25A2D607"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803" w:author="Mohammad Nayeem" w:date="2020-04-21T21:17:00Z"/>
                <w:rFonts w:ascii="Times New Roman" w:hAnsi="Times New Roman" w:cs="Times New Roman"/>
                <w:sz w:val="24"/>
                <w:szCs w:val="24"/>
                <w:rPrChange w:id="5804" w:author="Mohammad Nayeem" w:date="2020-04-21T22:30:00Z">
                  <w:rPr>
                    <w:del w:id="5805" w:author="Mohammad Nayeem" w:date="2020-04-21T21:17:00Z"/>
                    <w:rFonts w:ascii="Times New Roman" w:hAnsi="Times New Roman" w:cs="Times New Roman"/>
                  </w:rPr>
                </w:rPrChange>
              </w:rPr>
              <w:pPrChange w:id="5806"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807" w:author="Mohammad Nayeem" w:date="2020-04-21T21:17:00Z">
              <w:r w:rsidRPr="004E6C2C" w:rsidDel="00207654">
                <w:rPr>
                  <w:rFonts w:ascii="Times New Roman" w:hAnsi="Times New Roman" w:cs="Times New Roman"/>
                  <w:sz w:val="24"/>
                  <w:szCs w:val="24"/>
                  <w:rPrChange w:id="5808" w:author="Mohammad Nayeem" w:date="2020-04-21T22:30:00Z">
                    <w:rPr>
                      <w:rFonts w:ascii="Times New Roman" w:hAnsi="Times New Roman" w:cs="Times New Roman"/>
                    </w:rPr>
                  </w:rPrChange>
                </w:rPr>
                <w:delText>-</w:delText>
              </w:r>
            </w:del>
          </w:p>
        </w:tc>
        <w:tc>
          <w:tcPr>
            <w:tcW w:w="879" w:type="pct"/>
          </w:tcPr>
          <w:p w14:paraId="4A441D45" w14:textId="72F98B34"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809" w:author="Mohammad Nayeem" w:date="2020-04-21T21:17:00Z"/>
                <w:rFonts w:ascii="Times New Roman" w:hAnsi="Times New Roman" w:cs="Times New Roman"/>
                <w:sz w:val="24"/>
                <w:szCs w:val="24"/>
                <w:rPrChange w:id="5810" w:author="Mohammad Nayeem" w:date="2020-04-21T22:30:00Z">
                  <w:rPr>
                    <w:del w:id="5811" w:author="Mohammad Nayeem" w:date="2020-04-21T21:17:00Z"/>
                    <w:rFonts w:ascii="Times New Roman" w:hAnsi="Times New Roman" w:cs="Times New Roman"/>
                  </w:rPr>
                </w:rPrChange>
              </w:rPr>
              <w:pPrChange w:id="581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p>
        </w:tc>
      </w:tr>
      <w:tr w:rsidR="0007114E" w:rsidRPr="004E6C2C" w:rsidDel="00207654" w14:paraId="5C98AD94" w14:textId="402DEB93" w:rsidTr="008B2677">
        <w:trPr>
          <w:del w:id="5813"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794A0314" w14:textId="05F91882" w:rsidR="0007114E" w:rsidRPr="004E6C2C" w:rsidDel="00207654" w:rsidRDefault="0007114E">
            <w:pPr>
              <w:spacing w:line="480" w:lineRule="auto"/>
              <w:jc w:val="both"/>
              <w:rPr>
                <w:del w:id="5814" w:author="Mohammad Nayeem" w:date="2020-04-21T21:17:00Z"/>
                <w:rFonts w:ascii="Times New Roman" w:hAnsi="Times New Roman" w:cs="Times New Roman"/>
                <w:bCs w:val="0"/>
                <w:sz w:val="24"/>
                <w:szCs w:val="24"/>
                <w:rPrChange w:id="5815" w:author="Mohammad Nayeem" w:date="2020-04-21T22:30:00Z">
                  <w:rPr>
                    <w:del w:id="5816" w:author="Mohammad Nayeem" w:date="2020-04-21T21:17:00Z"/>
                    <w:rFonts w:ascii="Times New Roman" w:hAnsi="Times New Roman" w:cs="Times New Roman"/>
                    <w:bCs w:val="0"/>
                  </w:rPr>
                </w:rPrChange>
              </w:rPr>
              <w:pPrChange w:id="5817" w:author="nayeem hasan" w:date="2020-04-22T17:14:00Z">
                <w:pPr>
                  <w:spacing w:line="480" w:lineRule="auto"/>
                </w:pPr>
              </w:pPrChange>
            </w:pPr>
            <w:del w:id="5818" w:author="Mohammad Nayeem" w:date="2020-04-21T21:17:00Z">
              <w:r w:rsidRPr="004E6C2C" w:rsidDel="00207654">
                <w:rPr>
                  <w:rFonts w:ascii="Times New Roman" w:hAnsi="Times New Roman" w:cs="Times New Roman"/>
                  <w:sz w:val="24"/>
                  <w:szCs w:val="24"/>
                  <w:rPrChange w:id="5819" w:author="Mohammad Nayeem" w:date="2020-04-21T22:30:00Z">
                    <w:rPr>
                      <w:rFonts w:ascii="Times New Roman" w:hAnsi="Times New Roman" w:cs="Times New Roman"/>
                    </w:rPr>
                  </w:rPrChange>
                </w:rPr>
                <w:delText>C-section</w:delText>
              </w:r>
            </w:del>
          </w:p>
        </w:tc>
      </w:tr>
      <w:tr w:rsidR="0007114E" w:rsidRPr="004E6C2C" w:rsidDel="00207654" w14:paraId="0170C647" w14:textId="3B8B16B8" w:rsidTr="008B2677">
        <w:trPr>
          <w:cnfStyle w:val="000000100000" w:firstRow="0" w:lastRow="0" w:firstColumn="0" w:lastColumn="0" w:oddVBand="0" w:evenVBand="0" w:oddHBand="1" w:evenHBand="0" w:firstRowFirstColumn="0" w:firstRowLastColumn="0" w:lastRowFirstColumn="0" w:lastRowLastColumn="0"/>
          <w:del w:id="5820"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6847F668" w14:textId="415E7718" w:rsidR="0007114E" w:rsidRPr="004E6C2C" w:rsidDel="00207654" w:rsidRDefault="0007114E">
            <w:pPr>
              <w:spacing w:line="480" w:lineRule="auto"/>
              <w:jc w:val="both"/>
              <w:rPr>
                <w:del w:id="5821" w:author="Mohammad Nayeem" w:date="2020-04-21T21:17:00Z"/>
                <w:rFonts w:ascii="Times New Roman" w:hAnsi="Times New Roman" w:cs="Times New Roman"/>
                <w:b w:val="0"/>
                <w:bCs w:val="0"/>
                <w:sz w:val="24"/>
                <w:szCs w:val="24"/>
                <w:rPrChange w:id="5822" w:author="Mohammad Nayeem" w:date="2020-04-21T22:30:00Z">
                  <w:rPr>
                    <w:del w:id="5823" w:author="Mohammad Nayeem" w:date="2020-04-21T21:17:00Z"/>
                    <w:rFonts w:ascii="Times New Roman" w:hAnsi="Times New Roman" w:cs="Times New Roman"/>
                    <w:b w:val="0"/>
                    <w:bCs w:val="0"/>
                  </w:rPr>
                </w:rPrChange>
              </w:rPr>
              <w:pPrChange w:id="5824" w:author="nayeem hasan" w:date="2020-04-22T17:14:00Z">
                <w:pPr>
                  <w:spacing w:line="480" w:lineRule="auto"/>
                </w:pPr>
              </w:pPrChange>
            </w:pPr>
            <w:del w:id="5825" w:author="Mohammad Nayeem" w:date="2020-04-21T21:17:00Z">
              <w:r w:rsidRPr="004E6C2C" w:rsidDel="00207654">
                <w:rPr>
                  <w:rFonts w:ascii="Times New Roman" w:hAnsi="Times New Roman" w:cs="Times New Roman"/>
                  <w:sz w:val="24"/>
                  <w:szCs w:val="24"/>
                  <w:rPrChange w:id="5826" w:author="Mohammad Nayeem" w:date="2020-04-21T22:30:00Z">
                    <w:rPr>
                      <w:rFonts w:ascii="Times New Roman" w:hAnsi="Times New Roman" w:cs="Times New Roman"/>
                    </w:rPr>
                  </w:rPrChange>
                </w:rPr>
                <w:delText>Yes</w:delText>
              </w:r>
            </w:del>
          </w:p>
        </w:tc>
        <w:tc>
          <w:tcPr>
            <w:tcW w:w="1230" w:type="pct"/>
          </w:tcPr>
          <w:p w14:paraId="3BC5B3C2" w14:textId="6195B690"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827" w:author="Mohammad Nayeem" w:date="2020-04-21T21:17:00Z"/>
                <w:rFonts w:ascii="Times New Roman" w:hAnsi="Times New Roman" w:cs="Times New Roman"/>
                <w:sz w:val="24"/>
                <w:szCs w:val="24"/>
                <w:rPrChange w:id="5828" w:author="Mohammad Nayeem" w:date="2020-04-21T22:30:00Z">
                  <w:rPr>
                    <w:del w:id="5829" w:author="Mohammad Nayeem" w:date="2020-04-21T21:17:00Z"/>
                    <w:rFonts w:ascii="Times New Roman" w:hAnsi="Times New Roman" w:cs="Times New Roman"/>
                  </w:rPr>
                </w:rPrChange>
              </w:rPr>
              <w:pPrChange w:id="5830"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831" w:author="Mohammad Nayeem" w:date="2020-04-21T21:17:00Z">
              <w:r w:rsidRPr="004E6C2C" w:rsidDel="00207654">
                <w:rPr>
                  <w:rFonts w:ascii="Times New Roman" w:hAnsi="Times New Roman" w:cs="Times New Roman"/>
                  <w:sz w:val="24"/>
                  <w:szCs w:val="24"/>
                  <w:rPrChange w:id="5832" w:author="Mohammad Nayeem" w:date="2020-04-21T22:30:00Z">
                    <w:rPr>
                      <w:rFonts w:ascii="Times New Roman" w:hAnsi="Times New Roman" w:cs="Times New Roman"/>
                    </w:rPr>
                  </w:rPrChange>
                </w:rPr>
                <w:delText>1.0</w:delText>
              </w:r>
            </w:del>
            <w:del w:id="5833" w:author="Mohammad Nayeem" w:date="2020-04-20T22:10:00Z">
              <w:r w:rsidRPr="004E6C2C" w:rsidDel="005A49BB">
                <w:rPr>
                  <w:rFonts w:ascii="Times New Roman" w:hAnsi="Times New Roman" w:cs="Times New Roman"/>
                  <w:sz w:val="24"/>
                  <w:szCs w:val="24"/>
                  <w:rPrChange w:id="5834" w:author="Mohammad Nayeem" w:date="2020-04-21T22:30:00Z">
                    <w:rPr>
                      <w:rFonts w:ascii="Times New Roman" w:hAnsi="Times New Roman" w:cs="Times New Roman"/>
                    </w:rPr>
                  </w:rPrChange>
                </w:rPr>
                <w:delText>3</w:delText>
              </w:r>
            </w:del>
          </w:p>
        </w:tc>
        <w:tc>
          <w:tcPr>
            <w:tcW w:w="1249" w:type="pct"/>
          </w:tcPr>
          <w:p w14:paraId="2A8DE1A2" w14:textId="053B2CFE"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835" w:author="Mohammad Nayeem" w:date="2020-04-21T21:17:00Z"/>
                <w:rFonts w:ascii="Times New Roman" w:hAnsi="Times New Roman" w:cs="Times New Roman"/>
                <w:sz w:val="24"/>
                <w:szCs w:val="24"/>
                <w:rPrChange w:id="5836" w:author="Mohammad Nayeem" w:date="2020-04-21T22:30:00Z">
                  <w:rPr>
                    <w:del w:id="5837" w:author="Mohammad Nayeem" w:date="2020-04-21T21:17:00Z"/>
                    <w:rFonts w:ascii="Times New Roman" w:hAnsi="Times New Roman" w:cs="Times New Roman"/>
                  </w:rPr>
                </w:rPrChange>
              </w:rPr>
              <w:pPrChange w:id="5838"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839" w:author="Mohammad Nayeem" w:date="2020-04-21T21:17:00Z">
              <w:r w:rsidRPr="004E6C2C" w:rsidDel="00207654">
                <w:rPr>
                  <w:rFonts w:ascii="Times New Roman" w:hAnsi="Times New Roman" w:cs="Times New Roman"/>
                  <w:sz w:val="24"/>
                  <w:szCs w:val="24"/>
                  <w:rPrChange w:id="5840" w:author="Mohammad Nayeem" w:date="2020-04-21T22:30:00Z">
                    <w:rPr>
                      <w:rFonts w:ascii="Times New Roman" w:hAnsi="Times New Roman" w:cs="Times New Roman"/>
                    </w:rPr>
                  </w:rPrChange>
                </w:rPr>
                <w:delText>[0.8</w:delText>
              </w:r>
            </w:del>
            <w:del w:id="5841" w:author="Mohammad Nayeem" w:date="2020-04-20T22:10:00Z">
              <w:r w:rsidRPr="004E6C2C" w:rsidDel="005A49BB">
                <w:rPr>
                  <w:rFonts w:ascii="Times New Roman" w:hAnsi="Times New Roman" w:cs="Times New Roman"/>
                  <w:sz w:val="24"/>
                  <w:szCs w:val="24"/>
                  <w:rPrChange w:id="5842" w:author="Mohammad Nayeem" w:date="2020-04-21T22:30:00Z">
                    <w:rPr>
                      <w:rFonts w:ascii="Times New Roman" w:hAnsi="Times New Roman" w:cs="Times New Roman"/>
                    </w:rPr>
                  </w:rPrChange>
                </w:rPr>
                <w:delText>0</w:delText>
              </w:r>
            </w:del>
            <w:del w:id="5843" w:author="Mohammad Nayeem" w:date="2020-04-21T21:17:00Z">
              <w:r w:rsidRPr="004E6C2C" w:rsidDel="00207654">
                <w:rPr>
                  <w:rFonts w:ascii="Times New Roman" w:hAnsi="Times New Roman" w:cs="Times New Roman"/>
                  <w:sz w:val="24"/>
                  <w:szCs w:val="24"/>
                  <w:rPrChange w:id="5844" w:author="Mohammad Nayeem" w:date="2020-04-21T22:30:00Z">
                    <w:rPr>
                      <w:rFonts w:ascii="Times New Roman" w:hAnsi="Times New Roman" w:cs="Times New Roman"/>
                    </w:rPr>
                  </w:rPrChange>
                </w:rPr>
                <w:delText>,1.3</w:delText>
              </w:r>
            </w:del>
            <w:del w:id="5845" w:author="Mohammad Nayeem" w:date="2020-04-20T22:10:00Z">
              <w:r w:rsidRPr="004E6C2C" w:rsidDel="005A49BB">
                <w:rPr>
                  <w:rFonts w:ascii="Times New Roman" w:hAnsi="Times New Roman" w:cs="Times New Roman"/>
                  <w:sz w:val="24"/>
                  <w:szCs w:val="24"/>
                  <w:rPrChange w:id="5846" w:author="Mohammad Nayeem" w:date="2020-04-21T22:30:00Z">
                    <w:rPr>
                      <w:rFonts w:ascii="Times New Roman" w:hAnsi="Times New Roman" w:cs="Times New Roman"/>
                    </w:rPr>
                  </w:rPrChange>
                </w:rPr>
                <w:delText>2</w:delText>
              </w:r>
            </w:del>
            <w:del w:id="5847" w:author="Mohammad Nayeem" w:date="2020-04-21T21:17:00Z">
              <w:r w:rsidRPr="004E6C2C" w:rsidDel="00207654">
                <w:rPr>
                  <w:rFonts w:ascii="Times New Roman" w:hAnsi="Times New Roman" w:cs="Times New Roman"/>
                  <w:sz w:val="24"/>
                  <w:szCs w:val="24"/>
                  <w:rPrChange w:id="5848" w:author="Mohammad Nayeem" w:date="2020-04-21T22:30:00Z">
                    <w:rPr>
                      <w:rFonts w:ascii="Times New Roman" w:hAnsi="Times New Roman" w:cs="Times New Roman"/>
                    </w:rPr>
                  </w:rPrChange>
                </w:rPr>
                <w:delText>]</w:delText>
              </w:r>
            </w:del>
          </w:p>
        </w:tc>
        <w:tc>
          <w:tcPr>
            <w:tcW w:w="879" w:type="pct"/>
          </w:tcPr>
          <w:p w14:paraId="2015DA9F" w14:textId="56C415F4"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849" w:author="Mohammad Nayeem" w:date="2020-04-21T21:17:00Z"/>
                <w:rFonts w:ascii="Times New Roman" w:hAnsi="Times New Roman" w:cs="Times New Roman"/>
                <w:sz w:val="24"/>
                <w:szCs w:val="24"/>
                <w:rPrChange w:id="5850" w:author="Mohammad Nayeem" w:date="2020-04-21T22:30:00Z">
                  <w:rPr>
                    <w:del w:id="5851" w:author="Mohammad Nayeem" w:date="2020-04-21T21:17:00Z"/>
                    <w:rFonts w:ascii="Times New Roman" w:hAnsi="Times New Roman" w:cs="Times New Roman"/>
                  </w:rPr>
                </w:rPrChange>
              </w:rPr>
              <w:pPrChange w:id="585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853" w:author="Mohammad Nayeem" w:date="2020-04-21T21:17:00Z">
              <w:r w:rsidRPr="004E6C2C" w:rsidDel="00207654">
                <w:rPr>
                  <w:rFonts w:ascii="Times New Roman" w:hAnsi="Times New Roman" w:cs="Times New Roman"/>
                  <w:sz w:val="24"/>
                  <w:szCs w:val="24"/>
                  <w:rPrChange w:id="5854" w:author="Mohammad Nayeem" w:date="2020-04-21T22:30:00Z">
                    <w:rPr>
                      <w:rFonts w:ascii="Times New Roman" w:hAnsi="Times New Roman" w:cs="Times New Roman"/>
                    </w:rPr>
                  </w:rPrChange>
                </w:rPr>
                <w:delText>0.</w:delText>
              </w:r>
            </w:del>
            <w:del w:id="5855" w:author="Mohammad Nayeem" w:date="2020-04-21T01:01:00Z">
              <w:r w:rsidRPr="004E6C2C" w:rsidDel="00997892">
                <w:rPr>
                  <w:rFonts w:ascii="Times New Roman" w:hAnsi="Times New Roman" w:cs="Times New Roman"/>
                  <w:sz w:val="24"/>
                  <w:szCs w:val="24"/>
                  <w:rPrChange w:id="5856" w:author="Mohammad Nayeem" w:date="2020-04-21T22:30:00Z">
                    <w:rPr>
                      <w:rFonts w:ascii="Times New Roman" w:hAnsi="Times New Roman" w:cs="Times New Roman"/>
                    </w:rPr>
                  </w:rPrChange>
                </w:rPr>
                <w:delText>804</w:delText>
              </w:r>
            </w:del>
          </w:p>
        </w:tc>
      </w:tr>
      <w:tr w:rsidR="0007114E" w:rsidRPr="004E6C2C" w:rsidDel="00207654" w14:paraId="5FBE391A" w14:textId="5B5E6A74" w:rsidTr="008B2677">
        <w:trPr>
          <w:del w:id="5857"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E735454" w14:textId="52816B0C" w:rsidR="0007114E" w:rsidRPr="004E6C2C" w:rsidDel="00207654" w:rsidRDefault="0007114E">
            <w:pPr>
              <w:spacing w:line="480" w:lineRule="auto"/>
              <w:jc w:val="both"/>
              <w:rPr>
                <w:del w:id="5858" w:author="Mohammad Nayeem" w:date="2020-04-21T21:17:00Z"/>
                <w:rFonts w:ascii="Times New Roman" w:hAnsi="Times New Roman" w:cs="Times New Roman"/>
                <w:b w:val="0"/>
                <w:bCs w:val="0"/>
                <w:sz w:val="24"/>
                <w:szCs w:val="24"/>
                <w:rPrChange w:id="5859" w:author="Mohammad Nayeem" w:date="2020-04-21T22:30:00Z">
                  <w:rPr>
                    <w:del w:id="5860" w:author="Mohammad Nayeem" w:date="2020-04-21T21:17:00Z"/>
                    <w:rFonts w:ascii="Times New Roman" w:hAnsi="Times New Roman" w:cs="Times New Roman"/>
                    <w:b w:val="0"/>
                    <w:bCs w:val="0"/>
                  </w:rPr>
                </w:rPrChange>
              </w:rPr>
              <w:pPrChange w:id="5861" w:author="nayeem hasan" w:date="2020-04-22T17:14:00Z">
                <w:pPr>
                  <w:spacing w:line="480" w:lineRule="auto"/>
                </w:pPr>
              </w:pPrChange>
            </w:pPr>
            <w:del w:id="5862" w:author="Mohammad Nayeem" w:date="2020-04-21T21:17:00Z">
              <w:r w:rsidRPr="004E6C2C" w:rsidDel="00207654">
                <w:rPr>
                  <w:rFonts w:ascii="Times New Roman" w:hAnsi="Times New Roman" w:cs="Times New Roman"/>
                  <w:sz w:val="24"/>
                  <w:szCs w:val="24"/>
                  <w:rPrChange w:id="5863" w:author="Mohammad Nayeem" w:date="2020-04-21T22:30:00Z">
                    <w:rPr>
                      <w:rFonts w:ascii="Times New Roman" w:hAnsi="Times New Roman" w:cs="Times New Roman"/>
                    </w:rPr>
                  </w:rPrChange>
                </w:rPr>
                <w:delText xml:space="preserve">No </w:delText>
              </w:r>
            </w:del>
          </w:p>
        </w:tc>
        <w:tc>
          <w:tcPr>
            <w:tcW w:w="1230" w:type="pct"/>
          </w:tcPr>
          <w:p w14:paraId="353E108A" w14:textId="45955C77"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864" w:author="Mohammad Nayeem" w:date="2020-04-21T21:17:00Z"/>
                <w:rFonts w:ascii="Times New Roman" w:hAnsi="Times New Roman" w:cs="Times New Roman"/>
                <w:sz w:val="24"/>
                <w:szCs w:val="24"/>
                <w:rPrChange w:id="5865" w:author="Mohammad Nayeem" w:date="2020-04-21T22:30:00Z">
                  <w:rPr>
                    <w:del w:id="5866" w:author="Mohammad Nayeem" w:date="2020-04-21T21:17:00Z"/>
                    <w:rFonts w:ascii="Times New Roman" w:hAnsi="Times New Roman" w:cs="Times New Roman"/>
                  </w:rPr>
                </w:rPrChange>
              </w:rPr>
              <w:pPrChange w:id="586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868" w:author="Mohammad Nayeem" w:date="2020-04-21T21:17:00Z">
              <w:r w:rsidRPr="004E6C2C" w:rsidDel="00207654">
                <w:rPr>
                  <w:rFonts w:ascii="Times New Roman" w:hAnsi="Times New Roman" w:cs="Times New Roman"/>
                  <w:sz w:val="24"/>
                  <w:szCs w:val="24"/>
                  <w:rPrChange w:id="5869" w:author="Mohammad Nayeem" w:date="2020-04-21T22:30:00Z">
                    <w:rPr>
                      <w:rFonts w:ascii="Times New Roman" w:hAnsi="Times New Roman" w:cs="Times New Roman"/>
                    </w:rPr>
                  </w:rPrChange>
                </w:rPr>
                <w:delText>Ref.</w:delText>
              </w:r>
            </w:del>
          </w:p>
        </w:tc>
        <w:tc>
          <w:tcPr>
            <w:tcW w:w="1249" w:type="pct"/>
          </w:tcPr>
          <w:p w14:paraId="290D42EB" w14:textId="0ECAAE6E"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870" w:author="Mohammad Nayeem" w:date="2020-04-21T21:17:00Z"/>
                <w:rFonts w:ascii="Times New Roman" w:hAnsi="Times New Roman" w:cs="Times New Roman"/>
                <w:sz w:val="24"/>
                <w:szCs w:val="24"/>
                <w:rPrChange w:id="5871" w:author="Mohammad Nayeem" w:date="2020-04-21T22:30:00Z">
                  <w:rPr>
                    <w:del w:id="5872" w:author="Mohammad Nayeem" w:date="2020-04-21T21:17:00Z"/>
                    <w:rFonts w:ascii="Times New Roman" w:hAnsi="Times New Roman" w:cs="Times New Roman"/>
                  </w:rPr>
                </w:rPrChange>
              </w:rPr>
              <w:pPrChange w:id="5873"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874" w:author="Mohammad Nayeem" w:date="2020-04-21T21:17:00Z">
              <w:r w:rsidRPr="004E6C2C" w:rsidDel="00207654">
                <w:rPr>
                  <w:rFonts w:ascii="Times New Roman" w:hAnsi="Times New Roman" w:cs="Times New Roman"/>
                  <w:sz w:val="24"/>
                  <w:szCs w:val="24"/>
                  <w:rPrChange w:id="5875" w:author="Mohammad Nayeem" w:date="2020-04-21T22:30:00Z">
                    <w:rPr>
                      <w:rFonts w:ascii="Times New Roman" w:hAnsi="Times New Roman" w:cs="Times New Roman"/>
                    </w:rPr>
                  </w:rPrChange>
                </w:rPr>
                <w:delText>-</w:delText>
              </w:r>
            </w:del>
          </w:p>
        </w:tc>
        <w:tc>
          <w:tcPr>
            <w:tcW w:w="879" w:type="pct"/>
          </w:tcPr>
          <w:p w14:paraId="7CCD0177" w14:textId="109265F7"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876" w:author="Mohammad Nayeem" w:date="2020-04-21T21:17:00Z"/>
                <w:rFonts w:ascii="Times New Roman" w:hAnsi="Times New Roman" w:cs="Times New Roman"/>
                <w:sz w:val="24"/>
                <w:szCs w:val="24"/>
                <w:rPrChange w:id="5877" w:author="Mohammad Nayeem" w:date="2020-04-21T22:30:00Z">
                  <w:rPr>
                    <w:del w:id="5878" w:author="Mohammad Nayeem" w:date="2020-04-21T21:17:00Z"/>
                    <w:rFonts w:ascii="Times New Roman" w:hAnsi="Times New Roman" w:cs="Times New Roman"/>
                  </w:rPr>
                </w:rPrChange>
              </w:rPr>
              <w:pPrChange w:id="5879"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p>
        </w:tc>
      </w:tr>
      <w:tr w:rsidR="0007114E" w:rsidRPr="004E6C2C" w:rsidDel="00207654" w14:paraId="0041F2D6" w14:textId="230F12B8" w:rsidTr="008B2677">
        <w:trPr>
          <w:cnfStyle w:val="000000100000" w:firstRow="0" w:lastRow="0" w:firstColumn="0" w:lastColumn="0" w:oddVBand="0" w:evenVBand="0" w:oddHBand="1" w:evenHBand="0" w:firstRowFirstColumn="0" w:firstRowLastColumn="0" w:lastRowFirstColumn="0" w:lastRowLastColumn="0"/>
          <w:del w:id="5880"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69FBA2EA" w14:textId="7AAEE834" w:rsidR="0007114E" w:rsidRPr="004E6C2C" w:rsidDel="00207654" w:rsidRDefault="0007114E">
            <w:pPr>
              <w:spacing w:line="480" w:lineRule="auto"/>
              <w:jc w:val="both"/>
              <w:rPr>
                <w:del w:id="5881" w:author="Mohammad Nayeem" w:date="2020-04-21T21:17:00Z"/>
                <w:rFonts w:ascii="Times New Roman" w:hAnsi="Times New Roman" w:cs="Times New Roman"/>
                <w:sz w:val="24"/>
                <w:szCs w:val="24"/>
                <w:rPrChange w:id="5882" w:author="Mohammad Nayeem" w:date="2020-04-21T22:30:00Z">
                  <w:rPr>
                    <w:del w:id="5883" w:author="Mohammad Nayeem" w:date="2020-04-21T21:17:00Z"/>
                    <w:rFonts w:ascii="Times New Roman" w:hAnsi="Times New Roman" w:cs="Times New Roman"/>
                  </w:rPr>
                </w:rPrChange>
              </w:rPr>
              <w:pPrChange w:id="5884" w:author="nayeem hasan" w:date="2020-04-22T17:14:00Z">
                <w:pPr>
                  <w:spacing w:line="480" w:lineRule="auto"/>
                </w:pPr>
              </w:pPrChange>
            </w:pPr>
            <w:del w:id="5885" w:author="Mohammad Nayeem" w:date="2020-04-21T21:17:00Z">
              <w:r w:rsidRPr="004E6C2C" w:rsidDel="00207654">
                <w:rPr>
                  <w:rFonts w:ascii="Times New Roman" w:hAnsi="Times New Roman" w:cs="Times New Roman"/>
                  <w:sz w:val="24"/>
                  <w:szCs w:val="24"/>
                  <w:rPrChange w:id="5886" w:author="Mohammad Nayeem" w:date="2020-04-21T22:30:00Z">
                    <w:rPr>
                      <w:rFonts w:ascii="Times New Roman" w:hAnsi="Times New Roman" w:cs="Times New Roman"/>
                    </w:rPr>
                  </w:rPrChange>
                </w:rPr>
                <w:delText>Sex of child</w:delText>
              </w:r>
            </w:del>
          </w:p>
        </w:tc>
      </w:tr>
      <w:tr w:rsidR="0007114E" w:rsidRPr="004E6C2C" w:rsidDel="00207654" w14:paraId="2B660438" w14:textId="5C837F7E" w:rsidTr="008B2677">
        <w:trPr>
          <w:del w:id="5887"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7D0DAFAA" w14:textId="753A9DD5" w:rsidR="0007114E" w:rsidRPr="004E6C2C" w:rsidDel="00207654" w:rsidRDefault="0007114E">
            <w:pPr>
              <w:spacing w:line="480" w:lineRule="auto"/>
              <w:jc w:val="both"/>
              <w:rPr>
                <w:del w:id="5888" w:author="Mohammad Nayeem" w:date="2020-04-21T21:17:00Z"/>
                <w:rFonts w:ascii="Times New Roman" w:hAnsi="Times New Roman" w:cs="Times New Roman"/>
                <w:b w:val="0"/>
                <w:bCs w:val="0"/>
                <w:sz w:val="24"/>
                <w:szCs w:val="24"/>
                <w:rPrChange w:id="5889" w:author="Mohammad Nayeem" w:date="2020-04-21T22:30:00Z">
                  <w:rPr>
                    <w:del w:id="5890" w:author="Mohammad Nayeem" w:date="2020-04-21T21:17:00Z"/>
                    <w:rFonts w:ascii="Times New Roman" w:hAnsi="Times New Roman" w:cs="Times New Roman"/>
                    <w:b w:val="0"/>
                    <w:bCs w:val="0"/>
                  </w:rPr>
                </w:rPrChange>
              </w:rPr>
              <w:pPrChange w:id="5891" w:author="nayeem hasan" w:date="2020-04-22T17:14:00Z">
                <w:pPr>
                  <w:spacing w:line="480" w:lineRule="auto"/>
                </w:pPr>
              </w:pPrChange>
            </w:pPr>
            <w:del w:id="5892" w:author="Mohammad Nayeem" w:date="2020-04-20T22:11:00Z">
              <w:r w:rsidRPr="004E6C2C" w:rsidDel="00E27B76">
                <w:rPr>
                  <w:rFonts w:ascii="Times New Roman" w:hAnsi="Times New Roman" w:cs="Times New Roman"/>
                  <w:sz w:val="24"/>
                  <w:szCs w:val="24"/>
                  <w:rPrChange w:id="5893" w:author="Mohammad Nayeem" w:date="2020-04-21T22:30:00Z">
                    <w:rPr>
                      <w:rFonts w:ascii="Times New Roman" w:hAnsi="Times New Roman" w:cs="Times New Roman"/>
                    </w:rPr>
                  </w:rPrChange>
                </w:rPr>
                <w:delText>Female</w:delText>
              </w:r>
            </w:del>
          </w:p>
        </w:tc>
        <w:tc>
          <w:tcPr>
            <w:tcW w:w="1230" w:type="pct"/>
          </w:tcPr>
          <w:p w14:paraId="085E0194" w14:textId="0CAC2AA2"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894" w:author="Mohammad Nayeem" w:date="2020-04-21T21:17:00Z"/>
                <w:rFonts w:ascii="Times New Roman" w:hAnsi="Times New Roman" w:cs="Times New Roman"/>
                <w:sz w:val="24"/>
                <w:szCs w:val="24"/>
                <w:rPrChange w:id="5895" w:author="Mohammad Nayeem" w:date="2020-04-21T22:30:00Z">
                  <w:rPr>
                    <w:del w:id="5896" w:author="Mohammad Nayeem" w:date="2020-04-21T21:17:00Z"/>
                    <w:rFonts w:ascii="Times New Roman" w:hAnsi="Times New Roman" w:cs="Times New Roman"/>
                  </w:rPr>
                </w:rPrChange>
              </w:rPr>
              <w:pPrChange w:id="589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898" w:author="Mohammad Nayeem" w:date="2020-04-20T22:11:00Z">
              <w:r w:rsidRPr="004E6C2C" w:rsidDel="00E27B76">
                <w:rPr>
                  <w:rFonts w:ascii="Times New Roman" w:hAnsi="Times New Roman" w:cs="Times New Roman"/>
                  <w:sz w:val="24"/>
                  <w:szCs w:val="24"/>
                  <w:rPrChange w:id="5899" w:author="Mohammad Nayeem" w:date="2020-04-21T22:30:00Z">
                    <w:rPr>
                      <w:rFonts w:ascii="Times New Roman" w:hAnsi="Times New Roman" w:cs="Times New Roman"/>
                    </w:rPr>
                  </w:rPrChange>
                </w:rPr>
                <w:delText>0.91</w:delText>
              </w:r>
            </w:del>
          </w:p>
        </w:tc>
        <w:tc>
          <w:tcPr>
            <w:tcW w:w="1249" w:type="pct"/>
          </w:tcPr>
          <w:p w14:paraId="196F3015" w14:textId="5463789B"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900" w:author="Mohammad Nayeem" w:date="2020-04-21T21:17:00Z"/>
                <w:rFonts w:ascii="Times New Roman" w:hAnsi="Times New Roman" w:cs="Times New Roman"/>
                <w:sz w:val="24"/>
                <w:szCs w:val="24"/>
                <w:rPrChange w:id="5901" w:author="Mohammad Nayeem" w:date="2020-04-21T22:30:00Z">
                  <w:rPr>
                    <w:del w:id="5902" w:author="Mohammad Nayeem" w:date="2020-04-21T21:17:00Z"/>
                    <w:rFonts w:ascii="Times New Roman" w:hAnsi="Times New Roman" w:cs="Times New Roman"/>
                  </w:rPr>
                </w:rPrChange>
              </w:rPr>
              <w:pPrChange w:id="5903"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904" w:author="Mohammad Nayeem" w:date="2020-04-21T21:17:00Z">
              <w:r w:rsidRPr="004E6C2C" w:rsidDel="00207654">
                <w:rPr>
                  <w:rFonts w:ascii="Times New Roman" w:hAnsi="Times New Roman" w:cs="Times New Roman"/>
                  <w:sz w:val="24"/>
                  <w:szCs w:val="24"/>
                  <w:rPrChange w:id="5905" w:author="Mohammad Nayeem" w:date="2020-04-21T22:30:00Z">
                    <w:rPr>
                      <w:rFonts w:ascii="Times New Roman" w:hAnsi="Times New Roman" w:cs="Times New Roman"/>
                    </w:rPr>
                  </w:rPrChange>
                </w:rPr>
                <w:delText>[0.</w:delText>
              </w:r>
            </w:del>
            <w:del w:id="5906" w:author="Mohammad Nayeem" w:date="2020-04-20T22:11:00Z">
              <w:r w:rsidRPr="004E6C2C" w:rsidDel="0022012A">
                <w:rPr>
                  <w:rFonts w:ascii="Times New Roman" w:hAnsi="Times New Roman" w:cs="Times New Roman"/>
                  <w:sz w:val="24"/>
                  <w:szCs w:val="24"/>
                  <w:rPrChange w:id="5907" w:author="Mohammad Nayeem" w:date="2020-04-21T22:30:00Z">
                    <w:rPr>
                      <w:rFonts w:ascii="Times New Roman" w:hAnsi="Times New Roman" w:cs="Times New Roman"/>
                    </w:rPr>
                  </w:rPrChange>
                </w:rPr>
                <w:delText>74</w:delText>
              </w:r>
            </w:del>
            <w:del w:id="5908" w:author="Mohammad Nayeem" w:date="2020-04-21T21:17:00Z">
              <w:r w:rsidRPr="004E6C2C" w:rsidDel="00207654">
                <w:rPr>
                  <w:rFonts w:ascii="Times New Roman" w:hAnsi="Times New Roman" w:cs="Times New Roman"/>
                  <w:sz w:val="24"/>
                  <w:szCs w:val="24"/>
                  <w:rPrChange w:id="5909" w:author="Mohammad Nayeem" w:date="2020-04-21T22:30:00Z">
                    <w:rPr>
                      <w:rFonts w:ascii="Times New Roman" w:hAnsi="Times New Roman" w:cs="Times New Roman"/>
                    </w:rPr>
                  </w:rPrChange>
                </w:rPr>
                <w:delText>,1.</w:delText>
              </w:r>
            </w:del>
            <w:del w:id="5910" w:author="Mohammad Nayeem" w:date="2020-04-20T22:11:00Z">
              <w:r w:rsidRPr="004E6C2C" w:rsidDel="0022012A">
                <w:rPr>
                  <w:rFonts w:ascii="Times New Roman" w:hAnsi="Times New Roman" w:cs="Times New Roman"/>
                  <w:sz w:val="24"/>
                  <w:szCs w:val="24"/>
                  <w:rPrChange w:id="5911" w:author="Mohammad Nayeem" w:date="2020-04-21T22:30:00Z">
                    <w:rPr>
                      <w:rFonts w:ascii="Times New Roman" w:hAnsi="Times New Roman" w:cs="Times New Roman"/>
                    </w:rPr>
                  </w:rPrChange>
                </w:rPr>
                <w:delText>12</w:delText>
              </w:r>
            </w:del>
            <w:del w:id="5912" w:author="Mohammad Nayeem" w:date="2020-04-21T21:17:00Z">
              <w:r w:rsidRPr="004E6C2C" w:rsidDel="00207654">
                <w:rPr>
                  <w:rFonts w:ascii="Times New Roman" w:hAnsi="Times New Roman" w:cs="Times New Roman"/>
                  <w:sz w:val="24"/>
                  <w:szCs w:val="24"/>
                  <w:rPrChange w:id="5913" w:author="Mohammad Nayeem" w:date="2020-04-21T22:30:00Z">
                    <w:rPr>
                      <w:rFonts w:ascii="Times New Roman" w:hAnsi="Times New Roman" w:cs="Times New Roman"/>
                    </w:rPr>
                  </w:rPrChange>
                </w:rPr>
                <w:delText>]</w:delText>
              </w:r>
            </w:del>
          </w:p>
        </w:tc>
        <w:tc>
          <w:tcPr>
            <w:tcW w:w="879" w:type="pct"/>
          </w:tcPr>
          <w:p w14:paraId="59945AA3" w14:textId="7CE446F7"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914" w:author="Mohammad Nayeem" w:date="2020-04-21T21:17:00Z"/>
                <w:rFonts w:ascii="Times New Roman" w:hAnsi="Times New Roman" w:cs="Times New Roman"/>
                <w:sz w:val="24"/>
                <w:szCs w:val="24"/>
                <w:rPrChange w:id="5915" w:author="Mohammad Nayeem" w:date="2020-04-21T22:30:00Z">
                  <w:rPr>
                    <w:del w:id="5916" w:author="Mohammad Nayeem" w:date="2020-04-21T21:17:00Z"/>
                    <w:rFonts w:ascii="Times New Roman" w:hAnsi="Times New Roman" w:cs="Times New Roman"/>
                  </w:rPr>
                </w:rPrChange>
              </w:rPr>
              <w:pPrChange w:id="591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918" w:author="Mohammad Nayeem" w:date="2020-04-21T21:17:00Z">
              <w:r w:rsidRPr="004E6C2C" w:rsidDel="00207654">
                <w:rPr>
                  <w:rFonts w:ascii="Times New Roman" w:hAnsi="Times New Roman" w:cs="Times New Roman"/>
                  <w:sz w:val="24"/>
                  <w:szCs w:val="24"/>
                  <w:rPrChange w:id="5919" w:author="Mohammad Nayeem" w:date="2020-04-21T22:30:00Z">
                    <w:rPr>
                      <w:rFonts w:ascii="Times New Roman" w:hAnsi="Times New Roman" w:cs="Times New Roman"/>
                    </w:rPr>
                  </w:rPrChange>
                </w:rPr>
                <w:delText>0.3</w:delText>
              </w:r>
            </w:del>
            <w:del w:id="5920" w:author="Mohammad Nayeem" w:date="2020-04-21T01:02:00Z">
              <w:r w:rsidRPr="004E6C2C" w:rsidDel="004B6CCF">
                <w:rPr>
                  <w:rFonts w:ascii="Times New Roman" w:hAnsi="Times New Roman" w:cs="Times New Roman"/>
                  <w:sz w:val="24"/>
                  <w:szCs w:val="24"/>
                  <w:rPrChange w:id="5921" w:author="Mohammad Nayeem" w:date="2020-04-21T22:30:00Z">
                    <w:rPr>
                      <w:rFonts w:ascii="Times New Roman" w:hAnsi="Times New Roman" w:cs="Times New Roman"/>
                    </w:rPr>
                  </w:rPrChange>
                </w:rPr>
                <w:delText>6</w:delText>
              </w:r>
            </w:del>
            <w:del w:id="5922" w:author="Mohammad Nayeem" w:date="2020-04-21T01:01:00Z">
              <w:r w:rsidRPr="004E6C2C" w:rsidDel="004B6CCF">
                <w:rPr>
                  <w:rFonts w:ascii="Times New Roman" w:hAnsi="Times New Roman" w:cs="Times New Roman"/>
                  <w:sz w:val="24"/>
                  <w:szCs w:val="24"/>
                  <w:rPrChange w:id="5923" w:author="Mohammad Nayeem" w:date="2020-04-21T22:30:00Z">
                    <w:rPr>
                      <w:rFonts w:ascii="Times New Roman" w:hAnsi="Times New Roman" w:cs="Times New Roman"/>
                    </w:rPr>
                  </w:rPrChange>
                </w:rPr>
                <w:delText>8</w:delText>
              </w:r>
            </w:del>
          </w:p>
        </w:tc>
      </w:tr>
      <w:tr w:rsidR="0007114E" w:rsidRPr="004E6C2C" w:rsidDel="00207654" w14:paraId="60C3FB84" w14:textId="4FDF706C" w:rsidTr="008B2677">
        <w:trPr>
          <w:cnfStyle w:val="000000100000" w:firstRow="0" w:lastRow="0" w:firstColumn="0" w:lastColumn="0" w:oddVBand="0" w:evenVBand="0" w:oddHBand="1" w:evenHBand="0" w:firstRowFirstColumn="0" w:firstRowLastColumn="0" w:lastRowFirstColumn="0" w:lastRowLastColumn="0"/>
          <w:del w:id="5924"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03BCAC7E" w14:textId="46B2E1F8" w:rsidR="0007114E" w:rsidRPr="004E6C2C" w:rsidDel="00207654" w:rsidRDefault="0007114E">
            <w:pPr>
              <w:spacing w:line="480" w:lineRule="auto"/>
              <w:jc w:val="both"/>
              <w:rPr>
                <w:del w:id="5925" w:author="Mohammad Nayeem" w:date="2020-04-21T21:17:00Z"/>
                <w:rFonts w:ascii="Times New Roman" w:hAnsi="Times New Roman" w:cs="Times New Roman"/>
                <w:b w:val="0"/>
                <w:bCs w:val="0"/>
                <w:sz w:val="24"/>
                <w:szCs w:val="24"/>
                <w:rPrChange w:id="5926" w:author="Mohammad Nayeem" w:date="2020-04-21T22:30:00Z">
                  <w:rPr>
                    <w:del w:id="5927" w:author="Mohammad Nayeem" w:date="2020-04-21T21:17:00Z"/>
                    <w:rFonts w:ascii="Times New Roman" w:hAnsi="Times New Roman" w:cs="Times New Roman"/>
                    <w:b w:val="0"/>
                    <w:bCs w:val="0"/>
                  </w:rPr>
                </w:rPrChange>
              </w:rPr>
              <w:pPrChange w:id="5928" w:author="nayeem hasan" w:date="2020-04-22T17:14:00Z">
                <w:pPr>
                  <w:spacing w:line="480" w:lineRule="auto"/>
                </w:pPr>
              </w:pPrChange>
            </w:pPr>
            <w:del w:id="5929" w:author="Mohammad Nayeem" w:date="2020-04-20T22:10:00Z">
              <w:r w:rsidRPr="004E6C2C" w:rsidDel="00E27B76">
                <w:rPr>
                  <w:rFonts w:ascii="Times New Roman" w:hAnsi="Times New Roman" w:cs="Times New Roman"/>
                  <w:sz w:val="24"/>
                  <w:szCs w:val="24"/>
                  <w:rPrChange w:id="5930" w:author="Mohammad Nayeem" w:date="2020-04-21T22:30:00Z">
                    <w:rPr>
                      <w:rFonts w:ascii="Times New Roman" w:hAnsi="Times New Roman" w:cs="Times New Roman"/>
                    </w:rPr>
                  </w:rPrChange>
                </w:rPr>
                <w:delText>Male</w:delText>
              </w:r>
            </w:del>
          </w:p>
        </w:tc>
        <w:tc>
          <w:tcPr>
            <w:tcW w:w="1230" w:type="pct"/>
          </w:tcPr>
          <w:p w14:paraId="33B2B716" w14:textId="5A774155"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931" w:author="Mohammad Nayeem" w:date="2020-04-21T21:17:00Z"/>
                <w:rFonts w:ascii="Times New Roman" w:hAnsi="Times New Roman" w:cs="Times New Roman"/>
                <w:sz w:val="24"/>
                <w:szCs w:val="24"/>
                <w:rPrChange w:id="5932" w:author="Mohammad Nayeem" w:date="2020-04-21T22:30:00Z">
                  <w:rPr>
                    <w:del w:id="5933" w:author="Mohammad Nayeem" w:date="2020-04-21T21:17:00Z"/>
                    <w:rFonts w:ascii="Times New Roman" w:hAnsi="Times New Roman" w:cs="Times New Roman"/>
                  </w:rPr>
                </w:rPrChange>
              </w:rPr>
              <w:pPrChange w:id="593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935" w:author="Mohammad Nayeem" w:date="2020-04-21T21:17:00Z">
              <w:r w:rsidRPr="004E6C2C" w:rsidDel="00207654">
                <w:rPr>
                  <w:rFonts w:ascii="Times New Roman" w:hAnsi="Times New Roman" w:cs="Times New Roman"/>
                  <w:sz w:val="24"/>
                  <w:szCs w:val="24"/>
                  <w:rPrChange w:id="5936" w:author="Mohammad Nayeem" w:date="2020-04-21T22:30:00Z">
                    <w:rPr>
                      <w:rFonts w:ascii="Times New Roman" w:hAnsi="Times New Roman" w:cs="Times New Roman"/>
                    </w:rPr>
                  </w:rPrChange>
                </w:rPr>
                <w:delText>Ref.</w:delText>
              </w:r>
            </w:del>
          </w:p>
        </w:tc>
        <w:tc>
          <w:tcPr>
            <w:tcW w:w="1249" w:type="pct"/>
          </w:tcPr>
          <w:p w14:paraId="6A269F2E" w14:textId="51768A18"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937" w:author="Mohammad Nayeem" w:date="2020-04-21T21:17:00Z"/>
                <w:rFonts w:ascii="Times New Roman" w:hAnsi="Times New Roman" w:cs="Times New Roman"/>
                <w:sz w:val="24"/>
                <w:szCs w:val="24"/>
                <w:rPrChange w:id="5938" w:author="Mohammad Nayeem" w:date="2020-04-21T22:30:00Z">
                  <w:rPr>
                    <w:del w:id="5939" w:author="Mohammad Nayeem" w:date="2020-04-21T21:17:00Z"/>
                    <w:rFonts w:ascii="Times New Roman" w:hAnsi="Times New Roman" w:cs="Times New Roman"/>
                  </w:rPr>
                </w:rPrChange>
              </w:rPr>
              <w:pPrChange w:id="5940"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941" w:author="Mohammad Nayeem" w:date="2020-04-21T21:17:00Z">
              <w:r w:rsidRPr="004E6C2C" w:rsidDel="00207654">
                <w:rPr>
                  <w:rFonts w:ascii="Times New Roman" w:hAnsi="Times New Roman" w:cs="Times New Roman"/>
                  <w:sz w:val="24"/>
                  <w:szCs w:val="24"/>
                  <w:rPrChange w:id="5942" w:author="Mohammad Nayeem" w:date="2020-04-21T22:30:00Z">
                    <w:rPr>
                      <w:rFonts w:ascii="Times New Roman" w:hAnsi="Times New Roman" w:cs="Times New Roman"/>
                    </w:rPr>
                  </w:rPrChange>
                </w:rPr>
                <w:delText>-</w:delText>
              </w:r>
            </w:del>
          </w:p>
        </w:tc>
        <w:tc>
          <w:tcPr>
            <w:tcW w:w="879" w:type="pct"/>
          </w:tcPr>
          <w:p w14:paraId="66B59FE5" w14:textId="4B9C8D24"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943" w:author="Mohammad Nayeem" w:date="2020-04-21T21:17:00Z"/>
                <w:rFonts w:ascii="Times New Roman" w:hAnsi="Times New Roman" w:cs="Times New Roman"/>
                <w:sz w:val="24"/>
                <w:szCs w:val="24"/>
                <w:rPrChange w:id="5944" w:author="Mohammad Nayeem" w:date="2020-04-21T22:30:00Z">
                  <w:rPr>
                    <w:del w:id="5945" w:author="Mohammad Nayeem" w:date="2020-04-21T21:17:00Z"/>
                    <w:rFonts w:ascii="Times New Roman" w:hAnsi="Times New Roman" w:cs="Times New Roman"/>
                  </w:rPr>
                </w:rPrChange>
              </w:rPr>
              <w:pPrChange w:id="5946"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p>
        </w:tc>
      </w:tr>
      <w:tr w:rsidR="0007114E" w:rsidRPr="004E6C2C" w:rsidDel="00207654" w14:paraId="21F5791F" w14:textId="07109EC1" w:rsidTr="008B2677">
        <w:trPr>
          <w:del w:id="5947"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4A456469" w14:textId="50166AEB" w:rsidR="0007114E" w:rsidRPr="004E6C2C" w:rsidDel="00207654" w:rsidRDefault="0007114E">
            <w:pPr>
              <w:spacing w:line="480" w:lineRule="auto"/>
              <w:jc w:val="both"/>
              <w:rPr>
                <w:del w:id="5948" w:author="Mohammad Nayeem" w:date="2020-04-21T21:17:00Z"/>
                <w:rFonts w:ascii="Times New Roman" w:hAnsi="Times New Roman" w:cs="Times New Roman"/>
                <w:sz w:val="24"/>
                <w:szCs w:val="24"/>
                <w:rPrChange w:id="5949" w:author="Mohammad Nayeem" w:date="2020-04-21T22:30:00Z">
                  <w:rPr>
                    <w:del w:id="5950" w:author="Mohammad Nayeem" w:date="2020-04-21T21:17:00Z"/>
                    <w:rFonts w:ascii="Times New Roman" w:hAnsi="Times New Roman" w:cs="Times New Roman"/>
                  </w:rPr>
                </w:rPrChange>
              </w:rPr>
              <w:pPrChange w:id="5951" w:author="nayeem hasan" w:date="2020-04-22T17:14:00Z">
                <w:pPr>
                  <w:spacing w:line="480" w:lineRule="auto"/>
                </w:pPr>
              </w:pPrChange>
            </w:pPr>
            <w:commentRangeStart w:id="5952"/>
            <w:commentRangeStart w:id="5953"/>
            <w:del w:id="5954" w:author="Mohammad Nayeem" w:date="2020-04-21T21:17:00Z">
              <w:r w:rsidRPr="004E6C2C" w:rsidDel="00207654">
                <w:rPr>
                  <w:rFonts w:ascii="Times New Roman" w:hAnsi="Times New Roman" w:cs="Times New Roman"/>
                  <w:sz w:val="24"/>
                  <w:szCs w:val="24"/>
                  <w:rPrChange w:id="5955" w:author="Mohammad Nayeem" w:date="2020-04-21T22:30:00Z">
                    <w:rPr>
                      <w:rFonts w:ascii="Times New Roman" w:hAnsi="Times New Roman" w:cs="Times New Roman"/>
                    </w:rPr>
                  </w:rPrChange>
                </w:rPr>
                <w:delText>Size of child (at birth)</w:delText>
              </w:r>
              <w:commentRangeEnd w:id="5952"/>
              <w:r w:rsidRPr="004E6C2C" w:rsidDel="00207654">
                <w:rPr>
                  <w:rStyle w:val="CommentReference"/>
                  <w:rFonts w:ascii="Times New Roman" w:hAnsi="Times New Roman" w:cs="Times New Roman"/>
                  <w:noProof/>
                  <w:sz w:val="24"/>
                  <w:szCs w:val="24"/>
                  <w:lang w:val="en-GB"/>
                  <w:rPrChange w:id="5956" w:author="Mohammad Nayeem" w:date="2020-04-21T22:30:00Z">
                    <w:rPr>
                      <w:rStyle w:val="CommentReference"/>
                      <w:noProof/>
                      <w:lang w:val="en-GB"/>
                    </w:rPr>
                  </w:rPrChange>
                </w:rPr>
                <w:commentReference w:id="5952"/>
              </w:r>
              <w:commentRangeEnd w:id="5953"/>
              <w:r w:rsidRPr="004E6C2C" w:rsidDel="00207654">
                <w:rPr>
                  <w:rStyle w:val="CommentReference"/>
                  <w:rFonts w:ascii="Times New Roman" w:hAnsi="Times New Roman" w:cs="Times New Roman"/>
                  <w:noProof/>
                  <w:sz w:val="24"/>
                  <w:szCs w:val="24"/>
                  <w:lang w:val="en-GB"/>
                  <w:rPrChange w:id="5957" w:author="Mohammad Nayeem" w:date="2020-04-21T22:30:00Z">
                    <w:rPr>
                      <w:rStyle w:val="CommentReference"/>
                      <w:noProof/>
                      <w:lang w:val="en-GB"/>
                    </w:rPr>
                  </w:rPrChange>
                </w:rPr>
                <w:commentReference w:id="5953"/>
              </w:r>
            </w:del>
          </w:p>
        </w:tc>
      </w:tr>
      <w:tr w:rsidR="0007114E" w:rsidRPr="004E6C2C" w:rsidDel="00BC2386" w14:paraId="6E55FA69" w14:textId="14E7562A" w:rsidTr="008B2677">
        <w:trPr>
          <w:cnfStyle w:val="000000100000" w:firstRow="0" w:lastRow="0" w:firstColumn="0" w:lastColumn="0" w:oddVBand="0" w:evenVBand="0" w:oddHBand="1" w:evenHBand="0" w:firstRowFirstColumn="0" w:firstRowLastColumn="0" w:lastRowFirstColumn="0" w:lastRowLastColumn="0"/>
          <w:del w:id="5958" w:author="Mohammad Nayeem" w:date="2020-04-20T00:35:00Z"/>
        </w:trPr>
        <w:tc>
          <w:tcPr>
            <w:cnfStyle w:val="001000000000" w:firstRow="0" w:lastRow="0" w:firstColumn="1" w:lastColumn="0" w:oddVBand="0" w:evenVBand="0" w:oddHBand="0" w:evenHBand="0" w:firstRowFirstColumn="0" w:firstRowLastColumn="0" w:lastRowFirstColumn="0" w:lastRowLastColumn="0"/>
            <w:tcW w:w="1642" w:type="pct"/>
          </w:tcPr>
          <w:p w14:paraId="3E80C34A" w14:textId="64ED1059" w:rsidR="0007114E" w:rsidRPr="004E6C2C" w:rsidDel="00BC2386" w:rsidRDefault="0007114E">
            <w:pPr>
              <w:spacing w:line="480" w:lineRule="auto"/>
              <w:jc w:val="both"/>
              <w:rPr>
                <w:del w:id="5959" w:author="Mohammad Nayeem" w:date="2020-04-20T00:35:00Z"/>
                <w:rFonts w:ascii="Times New Roman" w:hAnsi="Times New Roman" w:cs="Times New Roman"/>
                <w:b w:val="0"/>
                <w:bCs w:val="0"/>
                <w:sz w:val="24"/>
                <w:szCs w:val="24"/>
                <w:rPrChange w:id="5960" w:author="Mohammad Nayeem" w:date="2020-04-21T22:30:00Z">
                  <w:rPr>
                    <w:del w:id="5961" w:author="Mohammad Nayeem" w:date="2020-04-20T00:35:00Z"/>
                    <w:rFonts w:ascii="Times New Roman" w:hAnsi="Times New Roman" w:cs="Times New Roman"/>
                    <w:b w:val="0"/>
                    <w:bCs w:val="0"/>
                  </w:rPr>
                </w:rPrChange>
              </w:rPr>
              <w:pPrChange w:id="5962" w:author="nayeem hasan" w:date="2020-04-22T17:14:00Z">
                <w:pPr>
                  <w:spacing w:line="480" w:lineRule="auto"/>
                </w:pPr>
              </w:pPrChange>
            </w:pPr>
            <w:del w:id="5963" w:author="Mohammad Nayeem" w:date="2020-04-20T00:35:00Z">
              <w:r w:rsidRPr="004E6C2C" w:rsidDel="00BC2386">
                <w:rPr>
                  <w:rFonts w:ascii="Times New Roman" w:hAnsi="Times New Roman" w:cs="Times New Roman"/>
                  <w:sz w:val="24"/>
                  <w:szCs w:val="24"/>
                  <w:rPrChange w:id="5964" w:author="Mohammad Nayeem" w:date="2020-04-21T22:30:00Z">
                    <w:rPr>
                      <w:rFonts w:ascii="Times New Roman" w:hAnsi="Times New Roman" w:cs="Times New Roman"/>
                    </w:rPr>
                  </w:rPrChange>
                </w:rPr>
                <w:delText>Very large</w:delText>
              </w:r>
            </w:del>
          </w:p>
        </w:tc>
        <w:tc>
          <w:tcPr>
            <w:tcW w:w="1230" w:type="pct"/>
          </w:tcPr>
          <w:p w14:paraId="6CD0CC71" w14:textId="260F487F" w:rsidR="0007114E" w:rsidRPr="004E6C2C" w:rsidDel="00BC2386"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965" w:author="Mohammad Nayeem" w:date="2020-04-20T00:35:00Z"/>
                <w:rFonts w:ascii="Times New Roman" w:hAnsi="Times New Roman" w:cs="Times New Roman"/>
                <w:sz w:val="24"/>
                <w:szCs w:val="24"/>
                <w:rPrChange w:id="5966" w:author="Mohammad Nayeem" w:date="2020-04-21T22:30:00Z">
                  <w:rPr>
                    <w:del w:id="5967" w:author="Mohammad Nayeem" w:date="2020-04-20T00:35:00Z"/>
                    <w:rFonts w:ascii="Times New Roman" w:hAnsi="Times New Roman" w:cs="Times New Roman"/>
                  </w:rPr>
                </w:rPrChange>
              </w:rPr>
              <w:pPrChange w:id="5968"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969" w:author="Mohammad Nayeem" w:date="2020-04-20T00:35:00Z">
              <w:r w:rsidRPr="004E6C2C" w:rsidDel="00BC2386">
                <w:rPr>
                  <w:rFonts w:ascii="Times New Roman" w:hAnsi="Times New Roman" w:cs="Times New Roman"/>
                  <w:sz w:val="24"/>
                  <w:szCs w:val="24"/>
                  <w:rPrChange w:id="5970" w:author="Mohammad Nayeem" w:date="2020-04-21T22:30:00Z">
                    <w:rPr>
                      <w:rFonts w:ascii="Times New Roman" w:hAnsi="Times New Roman" w:cs="Times New Roman"/>
                    </w:rPr>
                  </w:rPrChange>
                </w:rPr>
                <w:delText>0.93</w:delText>
              </w:r>
            </w:del>
          </w:p>
        </w:tc>
        <w:tc>
          <w:tcPr>
            <w:tcW w:w="1249" w:type="pct"/>
          </w:tcPr>
          <w:p w14:paraId="213FEDBC" w14:textId="10B10BE3" w:rsidR="0007114E" w:rsidRPr="004E6C2C" w:rsidDel="00BC2386"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971" w:author="Mohammad Nayeem" w:date="2020-04-20T00:35:00Z"/>
                <w:rFonts w:ascii="Times New Roman" w:hAnsi="Times New Roman" w:cs="Times New Roman"/>
                <w:sz w:val="24"/>
                <w:szCs w:val="24"/>
                <w:rPrChange w:id="5972" w:author="Mohammad Nayeem" w:date="2020-04-21T22:30:00Z">
                  <w:rPr>
                    <w:del w:id="5973" w:author="Mohammad Nayeem" w:date="2020-04-20T00:35:00Z"/>
                    <w:rFonts w:ascii="Times New Roman" w:hAnsi="Times New Roman" w:cs="Times New Roman"/>
                  </w:rPr>
                </w:rPrChange>
              </w:rPr>
              <w:pPrChange w:id="597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975" w:author="Mohammad Nayeem" w:date="2020-04-20T00:35:00Z">
              <w:r w:rsidRPr="004E6C2C" w:rsidDel="00BC2386">
                <w:rPr>
                  <w:rFonts w:ascii="Times New Roman" w:hAnsi="Times New Roman" w:cs="Times New Roman"/>
                  <w:sz w:val="24"/>
                  <w:szCs w:val="24"/>
                  <w:rPrChange w:id="5976" w:author="Mohammad Nayeem" w:date="2020-04-21T22:30:00Z">
                    <w:rPr>
                      <w:rFonts w:ascii="Times New Roman" w:hAnsi="Times New Roman" w:cs="Times New Roman"/>
                    </w:rPr>
                  </w:rPrChange>
                </w:rPr>
                <w:delText>[0.62,1.41]</w:delText>
              </w:r>
            </w:del>
          </w:p>
        </w:tc>
        <w:tc>
          <w:tcPr>
            <w:tcW w:w="879" w:type="pct"/>
          </w:tcPr>
          <w:p w14:paraId="2C900151" w14:textId="70CA1DD5" w:rsidR="0007114E" w:rsidRPr="004E6C2C" w:rsidDel="00BC2386"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977" w:author="Mohammad Nayeem" w:date="2020-04-20T00:35:00Z"/>
                <w:rFonts w:ascii="Times New Roman" w:hAnsi="Times New Roman" w:cs="Times New Roman"/>
                <w:sz w:val="24"/>
                <w:szCs w:val="24"/>
                <w:rPrChange w:id="5978" w:author="Mohammad Nayeem" w:date="2020-04-21T22:30:00Z">
                  <w:rPr>
                    <w:del w:id="5979" w:author="Mohammad Nayeem" w:date="2020-04-20T00:35:00Z"/>
                    <w:rFonts w:ascii="Times New Roman" w:hAnsi="Times New Roman" w:cs="Times New Roman"/>
                  </w:rPr>
                </w:rPrChange>
              </w:rPr>
              <w:pPrChange w:id="5980"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981" w:author="Mohammad Nayeem" w:date="2020-04-20T00:35:00Z">
              <w:r w:rsidRPr="004E6C2C" w:rsidDel="00BC2386">
                <w:rPr>
                  <w:rFonts w:ascii="Times New Roman" w:hAnsi="Times New Roman" w:cs="Times New Roman"/>
                  <w:sz w:val="24"/>
                  <w:szCs w:val="24"/>
                  <w:rPrChange w:id="5982" w:author="Mohammad Nayeem" w:date="2020-04-21T22:30:00Z">
                    <w:rPr>
                      <w:rFonts w:ascii="Times New Roman" w:hAnsi="Times New Roman" w:cs="Times New Roman"/>
                    </w:rPr>
                  </w:rPrChange>
                </w:rPr>
                <w:delText>0.743</w:delText>
              </w:r>
            </w:del>
          </w:p>
        </w:tc>
      </w:tr>
      <w:tr w:rsidR="0007114E" w:rsidRPr="004E6C2C" w:rsidDel="00207654" w14:paraId="647B0746" w14:textId="297A727C" w:rsidTr="006B14D8">
        <w:tblPrEx>
          <w:tblW w:w="5000" w:type="pct"/>
          <w:tblLayout w:type="fixed"/>
          <w:tblPrExChange w:id="5983" w:author="Mohammad Nayeem" w:date="2020-04-20T00:26:00Z">
            <w:tblPrEx>
              <w:tblW w:w="5000" w:type="pct"/>
              <w:tblLayout w:type="fixed"/>
            </w:tblPrEx>
          </w:tblPrExChange>
        </w:tblPrEx>
        <w:trPr>
          <w:del w:id="5984"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Change w:id="5985" w:author="Mohammad Nayeem" w:date="2020-04-20T00:26:00Z">
              <w:tcPr>
                <w:tcW w:w="0" w:type="pct"/>
              </w:tcPr>
            </w:tcPrChange>
          </w:tcPr>
          <w:p w14:paraId="613454B4" w14:textId="45EC8AE1" w:rsidR="0007114E" w:rsidRPr="004E6C2C" w:rsidDel="00207654" w:rsidRDefault="0007114E">
            <w:pPr>
              <w:spacing w:line="480" w:lineRule="auto"/>
              <w:jc w:val="both"/>
              <w:rPr>
                <w:del w:id="5986" w:author="Mohammad Nayeem" w:date="2020-04-21T21:17:00Z"/>
                <w:rFonts w:ascii="Times New Roman" w:hAnsi="Times New Roman" w:cs="Times New Roman"/>
                <w:b w:val="0"/>
                <w:bCs w:val="0"/>
                <w:sz w:val="24"/>
                <w:szCs w:val="24"/>
                <w:rPrChange w:id="5987" w:author="Mohammad Nayeem" w:date="2020-04-21T22:30:00Z">
                  <w:rPr>
                    <w:del w:id="5988" w:author="Mohammad Nayeem" w:date="2020-04-21T21:17:00Z"/>
                    <w:rFonts w:ascii="Times New Roman" w:hAnsi="Times New Roman" w:cs="Times New Roman"/>
                    <w:b w:val="0"/>
                    <w:bCs w:val="0"/>
                  </w:rPr>
                </w:rPrChange>
              </w:rPr>
              <w:pPrChange w:id="5989" w:author="nayeem hasan" w:date="2020-04-22T17:14:00Z">
                <w:pPr>
                  <w:spacing w:line="480" w:lineRule="auto"/>
                </w:pPr>
              </w:pPrChange>
            </w:pPr>
            <w:del w:id="5990" w:author="Mohammad Nayeem" w:date="2020-04-20T22:21:00Z">
              <w:r w:rsidRPr="004E6C2C" w:rsidDel="00D36445">
                <w:rPr>
                  <w:rFonts w:ascii="Times New Roman" w:hAnsi="Times New Roman" w:cs="Times New Roman"/>
                  <w:sz w:val="24"/>
                  <w:szCs w:val="24"/>
                  <w:rPrChange w:id="5991" w:author="Mohammad Nayeem" w:date="2020-04-21T22:30:00Z">
                    <w:rPr>
                      <w:rFonts w:ascii="Times New Roman" w:hAnsi="Times New Roman" w:cs="Times New Roman"/>
                    </w:rPr>
                  </w:rPrChange>
                </w:rPr>
                <w:delText>Large</w:delText>
              </w:r>
            </w:del>
          </w:p>
        </w:tc>
        <w:tc>
          <w:tcPr>
            <w:tcW w:w="1230" w:type="pct"/>
            <w:tcPrChange w:id="5992" w:author="Mohammad Nayeem" w:date="2020-04-20T00:26:00Z">
              <w:tcPr>
                <w:tcW w:w="0" w:type="pct"/>
              </w:tcPr>
            </w:tcPrChange>
          </w:tcPr>
          <w:p w14:paraId="05E1971B" w14:textId="66082596"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993" w:author="Mohammad Nayeem" w:date="2020-04-21T21:17:00Z"/>
                <w:rFonts w:ascii="Times New Roman" w:hAnsi="Times New Roman" w:cs="Times New Roman"/>
                <w:sz w:val="24"/>
                <w:szCs w:val="24"/>
                <w:rPrChange w:id="5994" w:author="Mohammad Nayeem" w:date="2020-04-21T22:30:00Z">
                  <w:rPr>
                    <w:del w:id="5995" w:author="Mohammad Nayeem" w:date="2020-04-21T21:17:00Z"/>
                    <w:rFonts w:ascii="Times New Roman" w:hAnsi="Times New Roman" w:cs="Times New Roman"/>
                  </w:rPr>
                </w:rPrChange>
              </w:rPr>
              <w:pPrChange w:id="599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997" w:author="Mohammad Nayeem" w:date="2020-04-20T22:21:00Z">
              <w:r w:rsidRPr="004E6C2C" w:rsidDel="007134D1">
                <w:rPr>
                  <w:rFonts w:ascii="Times New Roman" w:hAnsi="Times New Roman" w:cs="Times New Roman"/>
                  <w:sz w:val="24"/>
                  <w:szCs w:val="24"/>
                  <w:rPrChange w:id="5998" w:author="Mohammad Nayeem" w:date="2020-04-21T22:30:00Z">
                    <w:rPr>
                      <w:rFonts w:ascii="Times New Roman" w:hAnsi="Times New Roman" w:cs="Times New Roman"/>
                    </w:rPr>
                  </w:rPrChange>
                </w:rPr>
                <w:delText>0.85</w:delText>
              </w:r>
            </w:del>
          </w:p>
        </w:tc>
        <w:tc>
          <w:tcPr>
            <w:tcW w:w="1249" w:type="pct"/>
            <w:tcPrChange w:id="5999" w:author="Mohammad Nayeem" w:date="2020-04-20T00:26:00Z">
              <w:tcPr>
                <w:tcW w:w="0" w:type="pct"/>
              </w:tcPr>
            </w:tcPrChange>
          </w:tcPr>
          <w:p w14:paraId="3A6E8B26" w14:textId="61B590E7"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6000" w:author="Mohammad Nayeem" w:date="2020-04-21T21:17:00Z"/>
                <w:rFonts w:ascii="Times New Roman" w:hAnsi="Times New Roman" w:cs="Times New Roman"/>
                <w:sz w:val="24"/>
                <w:szCs w:val="24"/>
                <w:rPrChange w:id="6001" w:author="Mohammad Nayeem" w:date="2020-04-21T22:30:00Z">
                  <w:rPr>
                    <w:del w:id="6002" w:author="Mohammad Nayeem" w:date="2020-04-21T21:17:00Z"/>
                    <w:rFonts w:ascii="Times New Roman" w:hAnsi="Times New Roman" w:cs="Times New Roman"/>
                  </w:rPr>
                </w:rPrChange>
              </w:rPr>
              <w:pPrChange w:id="6003"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6004" w:author="Mohammad Nayeem" w:date="2020-04-21T21:17:00Z">
              <w:r w:rsidRPr="004E6C2C" w:rsidDel="00207654">
                <w:rPr>
                  <w:rFonts w:ascii="Times New Roman" w:hAnsi="Times New Roman" w:cs="Times New Roman"/>
                  <w:sz w:val="24"/>
                  <w:szCs w:val="24"/>
                  <w:rPrChange w:id="6005" w:author="Mohammad Nayeem" w:date="2020-04-21T22:30:00Z">
                    <w:rPr>
                      <w:rFonts w:ascii="Times New Roman" w:hAnsi="Times New Roman" w:cs="Times New Roman"/>
                    </w:rPr>
                  </w:rPrChange>
                </w:rPr>
                <w:delText>[0.</w:delText>
              </w:r>
            </w:del>
            <w:del w:id="6006" w:author="Mohammad Nayeem" w:date="2020-04-20T22:22:00Z">
              <w:r w:rsidRPr="004E6C2C" w:rsidDel="007134D1">
                <w:rPr>
                  <w:rFonts w:ascii="Times New Roman" w:hAnsi="Times New Roman" w:cs="Times New Roman"/>
                  <w:sz w:val="24"/>
                  <w:szCs w:val="24"/>
                  <w:rPrChange w:id="6007" w:author="Mohammad Nayeem" w:date="2020-04-21T22:30:00Z">
                    <w:rPr>
                      <w:rFonts w:ascii="Times New Roman" w:hAnsi="Times New Roman" w:cs="Times New Roman"/>
                    </w:rPr>
                  </w:rPrChange>
                </w:rPr>
                <w:delText>5</w:delText>
              </w:r>
            </w:del>
            <w:del w:id="6008" w:author="Mohammad Nayeem" w:date="2020-04-20T22:21:00Z">
              <w:r w:rsidRPr="004E6C2C" w:rsidDel="007134D1">
                <w:rPr>
                  <w:rFonts w:ascii="Times New Roman" w:hAnsi="Times New Roman" w:cs="Times New Roman"/>
                  <w:sz w:val="24"/>
                  <w:szCs w:val="24"/>
                  <w:rPrChange w:id="6009" w:author="Mohammad Nayeem" w:date="2020-04-21T22:30:00Z">
                    <w:rPr>
                      <w:rFonts w:ascii="Times New Roman" w:hAnsi="Times New Roman" w:cs="Times New Roman"/>
                    </w:rPr>
                  </w:rPrChange>
                </w:rPr>
                <w:delText>1</w:delText>
              </w:r>
            </w:del>
            <w:del w:id="6010" w:author="Mohammad Nayeem" w:date="2020-04-21T21:17:00Z">
              <w:r w:rsidRPr="004E6C2C" w:rsidDel="00207654">
                <w:rPr>
                  <w:rFonts w:ascii="Times New Roman" w:hAnsi="Times New Roman" w:cs="Times New Roman"/>
                  <w:sz w:val="24"/>
                  <w:szCs w:val="24"/>
                  <w:rPrChange w:id="6011" w:author="Mohammad Nayeem" w:date="2020-04-21T22:30:00Z">
                    <w:rPr>
                      <w:rFonts w:ascii="Times New Roman" w:hAnsi="Times New Roman" w:cs="Times New Roman"/>
                    </w:rPr>
                  </w:rPrChange>
                </w:rPr>
                <w:delText>,1.</w:delText>
              </w:r>
            </w:del>
            <w:del w:id="6012" w:author="Mohammad Nayeem" w:date="2020-04-20T22:22:00Z">
              <w:r w:rsidRPr="004E6C2C" w:rsidDel="007134D1">
                <w:rPr>
                  <w:rFonts w:ascii="Times New Roman" w:hAnsi="Times New Roman" w:cs="Times New Roman"/>
                  <w:sz w:val="24"/>
                  <w:szCs w:val="24"/>
                  <w:rPrChange w:id="6013" w:author="Mohammad Nayeem" w:date="2020-04-21T22:30:00Z">
                    <w:rPr>
                      <w:rFonts w:ascii="Times New Roman" w:hAnsi="Times New Roman" w:cs="Times New Roman"/>
                    </w:rPr>
                  </w:rPrChange>
                </w:rPr>
                <w:delText>4</w:delText>
              </w:r>
            </w:del>
            <w:del w:id="6014" w:author="Mohammad Nayeem" w:date="2020-04-21T21:17:00Z">
              <w:r w:rsidRPr="004E6C2C" w:rsidDel="00207654">
                <w:rPr>
                  <w:rFonts w:ascii="Times New Roman" w:hAnsi="Times New Roman" w:cs="Times New Roman"/>
                  <w:sz w:val="24"/>
                  <w:szCs w:val="24"/>
                  <w:rPrChange w:id="6015" w:author="Mohammad Nayeem" w:date="2020-04-21T22:30:00Z">
                    <w:rPr>
                      <w:rFonts w:ascii="Times New Roman" w:hAnsi="Times New Roman" w:cs="Times New Roman"/>
                    </w:rPr>
                  </w:rPrChange>
                </w:rPr>
                <w:delText>1]</w:delText>
              </w:r>
            </w:del>
          </w:p>
        </w:tc>
        <w:tc>
          <w:tcPr>
            <w:tcW w:w="879" w:type="pct"/>
            <w:tcPrChange w:id="6016" w:author="Mohammad Nayeem" w:date="2020-04-20T00:26:00Z">
              <w:tcPr>
                <w:tcW w:w="0" w:type="pct"/>
              </w:tcPr>
            </w:tcPrChange>
          </w:tcPr>
          <w:p w14:paraId="3DDD0E51" w14:textId="74F30101"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6017" w:author="Mohammad Nayeem" w:date="2020-04-21T21:17:00Z"/>
                <w:rFonts w:ascii="Times New Roman" w:hAnsi="Times New Roman" w:cs="Times New Roman"/>
                <w:sz w:val="24"/>
                <w:szCs w:val="24"/>
                <w:rPrChange w:id="6018" w:author="Mohammad Nayeem" w:date="2020-04-21T22:30:00Z">
                  <w:rPr>
                    <w:del w:id="6019" w:author="Mohammad Nayeem" w:date="2020-04-21T21:17:00Z"/>
                    <w:rFonts w:ascii="Times New Roman" w:hAnsi="Times New Roman" w:cs="Times New Roman"/>
                  </w:rPr>
                </w:rPrChange>
              </w:rPr>
              <w:pPrChange w:id="602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6021" w:author="Mohammad Nayeem" w:date="2020-04-21T21:17:00Z">
              <w:r w:rsidRPr="004E6C2C" w:rsidDel="00207654">
                <w:rPr>
                  <w:rFonts w:ascii="Times New Roman" w:hAnsi="Times New Roman" w:cs="Times New Roman"/>
                  <w:sz w:val="24"/>
                  <w:szCs w:val="24"/>
                  <w:rPrChange w:id="6022" w:author="Mohammad Nayeem" w:date="2020-04-21T22:30:00Z">
                    <w:rPr>
                      <w:rFonts w:ascii="Times New Roman" w:hAnsi="Times New Roman" w:cs="Times New Roman"/>
                    </w:rPr>
                  </w:rPrChange>
                </w:rPr>
                <w:delText>0.</w:delText>
              </w:r>
            </w:del>
            <w:del w:id="6023" w:author="Mohammad Nayeem" w:date="2020-04-21T01:02:00Z">
              <w:r w:rsidRPr="004E6C2C" w:rsidDel="004B6CCF">
                <w:rPr>
                  <w:rFonts w:ascii="Times New Roman" w:hAnsi="Times New Roman" w:cs="Times New Roman"/>
                  <w:sz w:val="24"/>
                  <w:szCs w:val="24"/>
                  <w:rPrChange w:id="6024" w:author="Mohammad Nayeem" w:date="2020-04-21T22:30:00Z">
                    <w:rPr>
                      <w:rFonts w:ascii="Times New Roman" w:hAnsi="Times New Roman" w:cs="Times New Roman"/>
                    </w:rPr>
                  </w:rPrChange>
                </w:rPr>
                <w:delText>523</w:delText>
              </w:r>
            </w:del>
          </w:p>
        </w:tc>
      </w:tr>
      <w:tr w:rsidR="0007114E" w:rsidRPr="004E6C2C" w:rsidDel="00207654" w14:paraId="40DDF11E" w14:textId="58FDEE46" w:rsidTr="008B2677">
        <w:trPr>
          <w:cnfStyle w:val="000000100000" w:firstRow="0" w:lastRow="0" w:firstColumn="0" w:lastColumn="0" w:oddVBand="0" w:evenVBand="0" w:oddHBand="1" w:evenHBand="0" w:firstRowFirstColumn="0" w:firstRowLastColumn="0" w:lastRowFirstColumn="0" w:lastRowLastColumn="0"/>
          <w:del w:id="6025"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ED2FE11" w14:textId="172D1118" w:rsidR="0007114E" w:rsidRPr="004E6C2C" w:rsidDel="00207654" w:rsidRDefault="0007114E">
            <w:pPr>
              <w:spacing w:line="480" w:lineRule="auto"/>
              <w:jc w:val="both"/>
              <w:rPr>
                <w:del w:id="6026" w:author="Mohammad Nayeem" w:date="2020-04-21T21:17:00Z"/>
                <w:rFonts w:ascii="Times New Roman" w:hAnsi="Times New Roman" w:cs="Times New Roman"/>
                <w:b w:val="0"/>
                <w:bCs w:val="0"/>
                <w:sz w:val="24"/>
                <w:szCs w:val="24"/>
                <w:rPrChange w:id="6027" w:author="Mohammad Nayeem" w:date="2020-04-21T22:30:00Z">
                  <w:rPr>
                    <w:del w:id="6028" w:author="Mohammad Nayeem" w:date="2020-04-21T21:17:00Z"/>
                    <w:rFonts w:ascii="Times New Roman" w:hAnsi="Times New Roman" w:cs="Times New Roman"/>
                    <w:b w:val="0"/>
                    <w:bCs w:val="0"/>
                  </w:rPr>
                </w:rPrChange>
              </w:rPr>
              <w:pPrChange w:id="6029" w:author="nayeem hasan" w:date="2020-04-22T17:14:00Z">
                <w:pPr>
                  <w:spacing w:line="480" w:lineRule="auto"/>
                </w:pPr>
              </w:pPrChange>
            </w:pPr>
            <w:del w:id="6030" w:author="Mohammad Nayeem" w:date="2020-04-21T21:17:00Z">
              <w:r w:rsidRPr="004E6C2C" w:rsidDel="00207654">
                <w:rPr>
                  <w:rFonts w:ascii="Times New Roman" w:hAnsi="Times New Roman" w:cs="Times New Roman"/>
                  <w:sz w:val="24"/>
                  <w:szCs w:val="24"/>
                  <w:rPrChange w:id="6031" w:author="Mohammad Nayeem" w:date="2020-04-21T22:30:00Z">
                    <w:rPr>
                      <w:rFonts w:ascii="Times New Roman" w:hAnsi="Times New Roman" w:cs="Times New Roman"/>
                    </w:rPr>
                  </w:rPrChange>
                </w:rPr>
                <w:delText xml:space="preserve">Average </w:delText>
              </w:r>
            </w:del>
          </w:p>
        </w:tc>
        <w:tc>
          <w:tcPr>
            <w:tcW w:w="1230" w:type="pct"/>
          </w:tcPr>
          <w:p w14:paraId="74FB9B7C" w14:textId="05817EF3"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032" w:author="Mohammad Nayeem" w:date="2020-04-21T21:17:00Z"/>
                <w:rFonts w:ascii="Times New Roman" w:hAnsi="Times New Roman" w:cs="Times New Roman"/>
                <w:sz w:val="24"/>
                <w:szCs w:val="24"/>
                <w:rPrChange w:id="6033" w:author="Mohammad Nayeem" w:date="2020-04-21T22:30:00Z">
                  <w:rPr>
                    <w:del w:id="6034" w:author="Mohammad Nayeem" w:date="2020-04-21T21:17:00Z"/>
                    <w:rFonts w:ascii="Times New Roman" w:hAnsi="Times New Roman" w:cs="Times New Roman"/>
                  </w:rPr>
                </w:rPrChange>
              </w:rPr>
              <w:pPrChange w:id="603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6036" w:author="Mohammad Nayeem" w:date="2020-04-20T22:22:00Z">
              <w:r w:rsidRPr="004E6C2C" w:rsidDel="007134D1">
                <w:rPr>
                  <w:rFonts w:ascii="Times New Roman" w:hAnsi="Times New Roman" w:cs="Times New Roman"/>
                  <w:sz w:val="24"/>
                  <w:szCs w:val="24"/>
                  <w:rPrChange w:id="6037" w:author="Mohammad Nayeem" w:date="2020-04-21T22:30:00Z">
                    <w:rPr>
                      <w:rFonts w:ascii="Times New Roman" w:hAnsi="Times New Roman" w:cs="Times New Roman"/>
                    </w:rPr>
                  </w:rPrChange>
                </w:rPr>
                <w:delText>0.79</w:delText>
              </w:r>
            </w:del>
          </w:p>
        </w:tc>
        <w:tc>
          <w:tcPr>
            <w:tcW w:w="1249" w:type="pct"/>
          </w:tcPr>
          <w:p w14:paraId="7388CA2C" w14:textId="206A7721"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038" w:author="Mohammad Nayeem" w:date="2020-04-21T21:17:00Z"/>
                <w:rFonts w:ascii="Times New Roman" w:hAnsi="Times New Roman" w:cs="Times New Roman"/>
                <w:sz w:val="24"/>
                <w:szCs w:val="24"/>
                <w:rPrChange w:id="6039" w:author="Mohammad Nayeem" w:date="2020-04-21T22:30:00Z">
                  <w:rPr>
                    <w:del w:id="6040" w:author="Mohammad Nayeem" w:date="2020-04-21T21:17:00Z"/>
                    <w:rFonts w:ascii="Times New Roman" w:hAnsi="Times New Roman" w:cs="Times New Roman"/>
                  </w:rPr>
                </w:rPrChange>
              </w:rPr>
              <w:pPrChange w:id="604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6042" w:author="Mohammad Nayeem" w:date="2020-04-21T21:17:00Z">
              <w:r w:rsidRPr="004E6C2C" w:rsidDel="00207654">
                <w:rPr>
                  <w:rFonts w:ascii="Times New Roman" w:hAnsi="Times New Roman" w:cs="Times New Roman"/>
                  <w:sz w:val="24"/>
                  <w:szCs w:val="24"/>
                  <w:rPrChange w:id="6043" w:author="Mohammad Nayeem" w:date="2020-04-21T22:30:00Z">
                    <w:rPr>
                      <w:rFonts w:ascii="Times New Roman" w:hAnsi="Times New Roman" w:cs="Times New Roman"/>
                    </w:rPr>
                  </w:rPrChange>
                </w:rPr>
                <w:delText>[0.</w:delText>
              </w:r>
            </w:del>
            <w:del w:id="6044" w:author="Mohammad Nayeem" w:date="2020-04-20T22:22:00Z">
              <w:r w:rsidRPr="004E6C2C" w:rsidDel="007134D1">
                <w:rPr>
                  <w:rFonts w:ascii="Times New Roman" w:hAnsi="Times New Roman" w:cs="Times New Roman"/>
                  <w:sz w:val="24"/>
                  <w:szCs w:val="24"/>
                  <w:rPrChange w:id="6045" w:author="Mohammad Nayeem" w:date="2020-04-21T22:30:00Z">
                    <w:rPr>
                      <w:rFonts w:ascii="Times New Roman" w:hAnsi="Times New Roman" w:cs="Times New Roman"/>
                    </w:rPr>
                  </w:rPrChange>
                </w:rPr>
                <w:delText>22</w:delText>
              </w:r>
            </w:del>
            <w:del w:id="6046" w:author="Mohammad Nayeem" w:date="2020-04-21T21:17:00Z">
              <w:r w:rsidRPr="004E6C2C" w:rsidDel="00207654">
                <w:rPr>
                  <w:rFonts w:ascii="Times New Roman" w:hAnsi="Times New Roman" w:cs="Times New Roman"/>
                  <w:sz w:val="24"/>
                  <w:szCs w:val="24"/>
                  <w:rPrChange w:id="6047" w:author="Mohammad Nayeem" w:date="2020-04-21T22:30:00Z">
                    <w:rPr>
                      <w:rFonts w:ascii="Times New Roman" w:hAnsi="Times New Roman" w:cs="Times New Roman"/>
                    </w:rPr>
                  </w:rPrChange>
                </w:rPr>
                <w:delText>,</w:delText>
              </w:r>
            </w:del>
            <w:del w:id="6048" w:author="Mohammad Nayeem" w:date="2020-04-20T22:22:00Z">
              <w:r w:rsidRPr="004E6C2C" w:rsidDel="007134D1">
                <w:rPr>
                  <w:rFonts w:ascii="Times New Roman" w:hAnsi="Times New Roman" w:cs="Times New Roman"/>
                  <w:sz w:val="24"/>
                  <w:szCs w:val="24"/>
                  <w:rPrChange w:id="6049" w:author="Mohammad Nayeem" w:date="2020-04-21T22:30:00Z">
                    <w:rPr>
                      <w:rFonts w:ascii="Times New Roman" w:hAnsi="Times New Roman" w:cs="Times New Roman"/>
                    </w:rPr>
                  </w:rPrChange>
                </w:rPr>
                <w:delText>2.80</w:delText>
              </w:r>
            </w:del>
            <w:del w:id="6050" w:author="Mohammad Nayeem" w:date="2020-04-21T21:17:00Z">
              <w:r w:rsidRPr="004E6C2C" w:rsidDel="00207654">
                <w:rPr>
                  <w:rFonts w:ascii="Times New Roman" w:hAnsi="Times New Roman" w:cs="Times New Roman"/>
                  <w:sz w:val="24"/>
                  <w:szCs w:val="24"/>
                  <w:rPrChange w:id="6051" w:author="Mohammad Nayeem" w:date="2020-04-21T22:30:00Z">
                    <w:rPr>
                      <w:rFonts w:ascii="Times New Roman" w:hAnsi="Times New Roman" w:cs="Times New Roman"/>
                    </w:rPr>
                  </w:rPrChange>
                </w:rPr>
                <w:delText>]</w:delText>
              </w:r>
            </w:del>
          </w:p>
        </w:tc>
        <w:tc>
          <w:tcPr>
            <w:tcW w:w="879" w:type="pct"/>
          </w:tcPr>
          <w:p w14:paraId="61C0EA00" w14:textId="0169F58E"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052" w:author="Mohammad Nayeem" w:date="2020-04-21T21:17:00Z"/>
                <w:rFonts w:ascii="Times New Roman" w:hAnsi="Times New Roman" w:cs="Times New Roman"/>
                <w:sz w:val="24"/>
                <w:szCs w:val="24"/>
                <w:rPrChange w:id="6053" w:author="Mohammad Nayeem" w:date="2020-04-21T22:30:00Z">
                  <w:rPr>
                    <w:del w:id="6054" w:author="Mohammad Nayeem" w:date="2020-04-21T21:17:00Z"/>
                    <w:rFonts w:ascii="Times New Roman" w:hAnsi="Times New Roman" w:cs="Times New Roman"/>
                  </w:rPr>
                </w:rPrChange>
              </w:rPr>
              <w:pPrChange w:id="605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6056" w:author="Mohammad Nayeem" w:date="2020-04-21T21:17:00Z">
              <w:r w:rsidRPr="004E6C2C" w:rsidDel="00207654">
                <w:rPr>
                  <w:rFonts w:ascii="Times New Roman" w:hAnsi="Times New Roman" w:cs="Times New Roman"/>
                  <w:sz w:val="24"/>
                  <w:szCs w:val="24"/>
                  <w:rPrChange w:id="6057" w:author="Mohammad Nayeem" w:date="2020-04-21T22:30:00Z">
                    <w:rPr>
                      <w:rFonts w:ascii="Times New Roman" w:hAnsi="Times New Roman" w:cs="Times New Roman"/>
                    </w:rPr>
                  </w:rPrChange>
                </w:rPr>
                <w:delText>0.</w:delText>
              </w:r>
            </w:del>
            <w:del w:id="6058" w:author="Mohammad Nayeem" w:date="2020-04-21T01:02:00Z">
              <w:r w:rsidRPr="004E6C2C" w:rsidDel="004B6CCF">
                <w:rPr>
                  <w:rFonts w:ascii="Times New Roman" w:hAnsi="Times New Roman" w:cs="Times New Roman"/>
                  <w:sz w:val="24"/>
                  <w:szCs w:val="24"/>
                  <w:rPrChange w:id="6059" w:author="Mohammad Nayeem" w:date="2020-04-21T22:30:00Z">
                    <w:rPr>
                      <w:rFonts w:ascii="Times New Roman" w:hAnsi="Times New Roman" w:cs="Times New Roman"/>
                    </w:rPr>
                  </w:rPrChange>
                </w:rPr>
                <w:delText>717</w:delText>
              </w:r>
            </w:del>
          </w:p>
        </w:tc>
      </w:tr>
      <w:tr w:rsidR="0007114E" w:rsidRPr="004E6C2C" w:rsidDel="00207654" w14:paraId="531AF492" w14:textId="76E22A31" w:rsidTr="006B14D8">
        <w:tblPrEx>
          <w:tblW w:w="5000" w:type="pct"/>
          <w:tblLayout w:type="fixed"/>
          <w:tblPrExChange w:id="6060" w:author="Mohammad Nayeem" w:date="2020-04-20T00:26:00Z">
            <w:tblPrEx>
              <w:tblW w:w="5000" w:type="pct"/>
              <w:tblLayout w:type="fixed"/>
            </w:tblPrEx>
          </w:tblPrExChange>
        </w:tblPrEx>
        <w:trPr>
          <w:del w:id="6061"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Borders>
              <w:top w:val="single" w:sz="4" w:space="0" w:color="7F7F7F" w:themeColor="text1" w:themeTint="80"/>
              <w:bottom w:val="single" w:sz="4" w:space="0" w:color="7F7F7F" w:themeColor="text1" w:themeTint="80"/>
            </w:tcBorders>
            <w:tcPrChange w:id="6062" w:author="Mohammad Nayeem" w:date="2020-04-20T00:26:00Z">
              <w:tcPr>
                <w:tcW w:w="0" w:type="pct"/>
                <w:tcBorders>
                  <w:top w:val="single" w:sz="4" w:space="0" w:color="7F7F7F" w:themeColor="text1" w:themeTint="80"/>
                  <w:bottom w:val="single" w:sz="4" w:space="0" w:color="7F7F7F" w:themeColor="text1" w:themeTint="80"/>
                </w:tcBorders>
              </w:tcPr>
            </w:tcPrChange>
          </w:tcPr>
          <w:p w14:paraId="6EEA55FD" w14:textId="55AB3504" w:rsidR="0007114E" w:rsidRPr="004E6C2C" w:rsidDel="00207654" w:rsidRDefault="0007114E">
            <w:pPr>
              <w:spacing w:line="480" w:lineRule="auto"/>
              <w:jc w:val="both"/>
              <w:rPr>
                <w:del w:id="6063" w:author="Mohammad Nayeem" w:date="2020-04-21T21:17:00Z"/>
                <w:rFonts w:ascii="Times New Roman" w:hAnsi="Times New Roman" w:cs="Times New Roman"/>
                <w:b w:val="0"/>
                <w:bCs w:val="0"/>
                <w:sz w:val="24"/>
                <w:szCs w:val="24"/>
                <w:rPrChange w:id="6064" w:author="Mohammad Nayeem" w:date="2020-04-21T22:30:00Z">
                  <w:rPr>
                    <w:del w:id="6065" w:author="Mohammad Nayeem" w:date="2020-04-21T21:17:00Z"/>
                    <w:rFonts w:ascii="Times New Roman" w:hAnsi="Times New Roman" w:cs="Times New Roman"/>
                    <w:b w:val="0"/>
                    <w:bCs w:val="0"/>
                  </w:rPr>
                </w:rPrChange>
              </w:rPr>
              <w:pPrChange w:id="6066" w:author="nayeem hasan" w:date="2020-04-22T17:14:00Z">
                <w:pPr>
                  <w:spacing w:line="480" w:lineRule="auto"/>
                </w:pPr>
              </w:pPrChange>
            </w:pPr>
            <w:del w:id="6067" w:author="Mohammad Nayeem" w:date="2020-04-20T22:21:00Z">
              <w:r w:rsidRPr="004E6C2C" w:rsidDel="00D36445">
                <w:rPr>
                  <w:rFonts w:ascii="Times New Roman" w:hAnsi="Times New Roman" w:cs="Times New Roman"/>
                  <w:sz w:val="24"/>
                  <w:szCs w:val="24"/>
                  <w:rPrChange w:id="6068" w:author="Mohammad Nayeem" w:date="2020-04-21T22:30:00Z">
                    <w:rPr>
                      <w:rFonts w:ascii="Times New Roman" w:hAnsi="Times New Roman" w:cs="Times New Roman"/>
                    </w:rPr>
                  </w:rPrChange>
                </w:rPr>
                <w:delText>Small</w:delText>
              </w:r>
            </w:del>
          </w:p>
        </w:tc>
        <w:tc>
          <w:tcPr>
            <w:tcW w:w="1230" w:type="pct"/>
            <w:tcBorders>
              <w:top w:val="single" w:sz="4" w:space="0" w:color="7F7F7F" w:themeColor="text1" w:themeTint="80"/>
              <w:bottom w:val="single" w:sz="4" w:space="0" w:color="7F7F7F" w:themeColor="text1" w:themeTint="80"/>
            </w:tcBorders>
            <w:tcPrChange w:id="6069" w:author="Mohammad Nayeem" w:date="2020-04-20T00:26:00Z">
              <w:tcPr>
                <w:tcW w:w="0" w:type="pct"/>
                <w:tcBorders>
                  <w:top w:val="single" w:sz="4" w:space="0" w:color="7F7F7F" w:themeColor="text1" w:themeTint="80"/>
                  <w:bottom w:val="single" w:sz="4" w:space="0" w:color="7F7F7F" w:themeColor="text1" w:themeTint="80"/>
                </w:tcBorders>
              </w:tcPr>
            </w:tcPrChange>
          </w:tcPr>
          <w:p w14:paraId="2EF1B888" w14:textId="26940523"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6070" w:author="Mohammad Nayeem" w:date="2020-04-21T21:17:00Z"/>
                <w:rFonts w:ascii="Times New Roman" w:hAnsi="Times New Roman" w:cs="Times New Roman"/>
                <w:sz w:val="24"/>
                <w:szCs w:val="24"/>
                <w:rPrChange w:id="6071" w:author="Mohammad Nayeem" w:date="2020-04-21T22:30:00Z">
                  <w:rPr>
                    <w:del w:id="6072" w:author="Mohammad Nayeem" w:date="2020-04-21T21:17:00Z"/>
                    <w:rFonts w:ascii="Times New Roman" w:hAnsi="Times New Roman" w:cs="Times New Roman"/>
                  </w:rPr>
                </w:rPrChange>
              </w:rPr>
              <w:pPrChange w:id="6073"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6074" w:author="Mohammad Nayeem" w:date="2020-04-20T00:36:00Z">
              <w:r w:rsidRPr="004E6C2C" w:rsidDel="00BC2386">
                <w:rPr>
                  <w:rFonts w:ascii="Times New Roman" w:hAnsi="Times New Roman" w:cs="Times New Roman"/>
                  <w:sz w:val="24"/>
                  <w:szCs w:val="24"/>
                  <w:rPrChange w:id="6075" w:author="Mohammad Nayeem" w:date="2020-04-21T22:30:00Z">
                    <w:rPr>
                      <w:rFonts w:ascii="Times New Roman" w:hAnsi="Times New Roman" w:cs="Times New Roman"/>
                    </w:rPr>
                  </w:rPrChange>
                </w:rPr>
                <w:delText>0.96</w:delText>
              </w:r>
            </w:del>
          </w:p>
        </w:tc>
        <w:tc>
          <w:tcPr>
            <w:tcW w:w="1249" w:type="pct"/>
            <w:tcBorders>
              <w:top w:val="single" w:sz="4" w:space="0" w:color="7F7F7F" w:themeColor="text1" w:themeTint="80"/>
              <w:bottom w:val="single" w:sz="4" w:space="0" w:color="7F7F7F" w:themeColor="text1" w:themeTint="80"/>
            </w:tcBorders>
            <w:tcPrChange w:id="6076" w:author="Mohammad Nayeem" w:date="2020-04-20T00:26:00Z">
              <w:tcPr>
                <w:tcW w:w="0" w:type="pct"/>
                <w:tcBorders>
                  <w:top w:val="single" w:sz="4" w:space="0" w:color="7F7F7F" w:themeColor="text1" w:themeTint="80"/>
                  <w:bottom w:val="single" w:sz="4" w:space="0" w:color="7F7F7F" w:themeColor="text1" w:themeTint="80"/>
                </w:tcBorders>
              </w:tcPr>
            </w:tcPrChange>
          </w:tcPr>
          <w:p w14:paraId="0A41095C" w14:textId="6CF440D8"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6077" w:author="Mohammad Nayeem" w:date="2020-04-21T21:17:00Z"/>
                <w:rFonts w:ascii="Times New Roman" w:hAnsi="Times New Roman" w:cs="Times New Roman"/>
                <w:sz w:val="24"/>
                <w:szCs w:val="24"/>
                <w:rPrChange w:id="6078" w:author="Mohammad Nayeem" w:date="2020-04-21T22:30:00Z">
                  <w:rPr>
                    <w:del w:id="6079" w:author="Mohammad Nayeem" w:date="2020-04-21T21:17:00Z"/>
                    <w:rFonts w:ascii="Times New Roman" w:hAnsi="Times New Roman" w:cs="Times New Roman"/>
                  </w:rPr>
                </w:rPrChange>
              </w:rPr>
              <w:pPrChange w:id="608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6081" w:author="Mohammad Nayeem" w:date="2020-04-20T00:36:00Z">
              <w:r w:rsidRPr="004E6C2C" w:rsidDel="00BC2386">
                <w:rPr>
                  <w:rFonts w:ascii="Times New Roman" w:hAnsi="Times New Roman" w:cs="Times New Roman"/>
                  <w:sz w:val="24"/>
                  <w:szCs w:val="24"/>
                  <w:rPrChange w:id="6082" w:author="Mohammad Nayeem" w:date="2020-04-21T22:30:00Z">
                    <w:rPr>
                      <w:rFonts w:ascii="Times New Roman" w:hAnsi="Times New Roman" w:cs="Times New Roman"/>
                    </w:rPr>
                  </w:rPrChange>
                </w:rPr>
                <w:delText>[0.61,1.52]</w:delText>
              </w:r>
            </w:del>
          </w:p>
        </w:tc>
        <w:tc>
          <w:tcPr>
            <w:tcW w:w="879" w:type="pct"/>
            <w:tcBorders>
              <w:top w:val="single" w:sz="4" w:space="0" w:color="7F7F7F" w:themeColor="text1" w:themeTint="80"/>
              <w:bottom w:val="single" w:sz="4" w:space="0" w:color="7F7F7F" w:themeColor="text1" w:themeTint="80"/>
            </w:tcBorders>
            <w:tcPrChange w:id="6083" w:author="Mohammad Nayeem" w:date="2020-04-20T00:26:00Z">
              <w:tcPr>
                <w:tcW w:w="0" w:type="pct"/>
                <w:tcBorders>
                  <w:top w:val="single" w:sz="4" w:space="0" w:color="7F7F7F" w:themeColor="text1" w:themeTint="80"/>
                  <w:bottom w:val="single" w:sz="4" w:space="0" w:color="7F7F7F" w:themeColor="text1" w:themeTint="80"/>
                </w:tcBorders>
              </w:tcPr>
            </w:tcPrChange>
          </w:tcPr>
          <w:p w14:paraId="7C10BAA0" w14:textId="50A57764"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6084" w:author="Mohammad Nayeem" w:date="2020-04-21T21:17:00Z"/>
                <w:rFonts w:ascii="Times New Roman" w:hAnsi="Times New Roman" w:cs="Times New Roman"/>
                <w:sz w:val="24"/>
                <w:szCs w:val="24"/>
                <w:rPrChange w:id="6085" w:author="Mohammad Nayeem" w:date="2020-04-21T22:30:00Z">
                  <w:rPr>
                    <w:del w:id="6086" w:author="Mohammad Nayeem" w:date="2020-04-21T21:17:00Z"/>
                    <w:rFonts w:ascii="Times New Roman" w:hAnsi="Times New Roman" w:cs="Times New Roman"/>
                  </w:rPr>
                </w:rPrChange>
              </w:rPr>
              <w:pPrChange w:id="608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6088" w:author="Mohammad Nayeem" w:date="2020-04-20T00:36:00Z">
              <w:r w:rsidRPr="004E6C2C" w:rsidDel="00BC2386">
                <w:rPr>
                  <w:rFonts w:ascii="Times New Roman" w:hAnsi="Times New Roman" w:cs="Times New Roman"/>
                  <w:sz w:val="24"/>
                  <w:szCs w:val="24"/>
                  <w:rPrChange w:id="6089" w:author="Mohammad Nayeem" w:date="2020-04-21T22:30:00Z">
                    <w:rPr>
                      <w:rFonts w:ascii="Times New Roman" w:hAnsi="Times New Roman" w:cs="Times New Roman"/>
                    </w:rPr>
                  </w:rPrChange>
                </w:rPr>
                <w:delText>0.872</w:delText>
              </w:r>
            </w:del>
          </w:p>
        </w:tc>
      </w:tr>
      <w:tr w:rsidR="0007114E" w:rsidRPr="004E6C2C" w:rsidDel="00BC2386" w14:paraId="59D45C1B" w14:textId="18810924" w:rsidTr="008B2677">
        <w:trPr>
          <w:cnfStyle w:val="000000100000" w:firstRow="0" w:lastRow="0" w:firstColumn="0" w:lastColumn="0" w:oddVBand="0" w:evenVBand="0" w:oddHBand="1" w:evenHBand="0" w:firstRowFirstColumn="0" w:firstRowLastColumn="0" w:lastRowFirstColumn="0" w:lastRowLastColumn="0"/>
          <w:del w:id="6090" w:author="Mohammad Nayeem" w:date="2020-04-20T00:36:00Z"/>
        </w:trPr>
        <w:tc>
          <w:tcPr>
            <w:cnfStyle w:val="001000000000" w:firstRow="0" w:lastRow="0" w:firstColumn="1" w:lastColumn="0" w:oddVBand="0" w:evenVBand="0" w:oddHBand="0" w:evenHBand="0" w:firstRowFirstColumn="0" w:firstRowLastColumn="0" w:lastRowFirstColumn="0" w:lastRowLastColumn="0"/>
            <w:tcW w:w="1642" w:type="pct"/>
          </w:tcPr>
          <w:p w14:paraId="1D77F40D" w14:textId="21230720" w:rsidR="0007114E" w:rsidRPr="004E6C2C" w:rsidDel="00BC2386" w:rsidRDefault="0007114E">
            <w:pPr>
              <w:spacing w:line="480" w:lineRule="auto"/>
              <w:jc w:val="both"/>
              <w:rPr>
                <w:del w:id="6091" w:author="Mohammad Nayeem" w:date="2020-04-20T00:36:00Z"/>
                <w:rFonts w:ascii="Times New Roman" w:hAnsi="Times New Roman" w:cs="Times New Roman"/>
                <w:b w:val="0"/>
                <w:bCs w:val="0"/>
                <w:sz w:val="24"/>
                <w:szCs w:val="24"/>
                <w:rPrChange w:id="6092" w:author="Mohammad Nayeem" w:date="2020-04-21T22:30:00Z">
                  <w:rPr>
                    <w:del w:id="6093" w:author="Mohammad Nayeem" w:date="2020-04-20T00:36:00Z"/>
                    <w:rFonts w:ascii="Times New Roman" w:hAnsi="Times New Roman" w:cs="Times New Roman"/>
                    <w:b w:val="0"/>
                    <w:bCs w:val="0"/>
                  </w:rPr>
                </w:rPrChange>
              </w:rPr>
              <w:pPrChange w:id="6094" w:author="nayeem hasan" w:date="2020-04-22T17:14:00Z">
                <w:pPr>
                  <w:spacing w:line="480" w:lineRule="auto"/>
                </w:pPr>
              </w:pPrChange>
            </w:pPr>
            <w:del w:id="6095" w:author="Mohammad Nayeem" w:date="2020-04-20T00:36:00Z">
              <w:r w:rsidRPr="004E6C2C" w:rsidDel="00BC2386">
                <w:rPr>
                  <w:rFonts w:ascii="Times New Roman" w:hAnsi="Times New Roman" w:cs="Times New Roman"/>
                  <w:sz w:val="24"/>
                  <w:szCs w:val="24"/>
                  <w:rPrChange w:id="6096" w:author="Mohammad Nayeem" w:date="2020-04-21T22:30:00Z">
                    <w:rPr>
                      <w:rFonts w:ascii="Times New Roman" w:hAnsi="Times New Roman" w:cs="Times New Roman"/>
                    </w:rPr>
                  </w:rPrChange>
                </w:rPr>
                <w:delText>Very small</w:delText>
              </w:r>
            </w:del>
          </w:p>
        </w:tc>
        <w:tc>
          <w:tcPr>
            <w:tcW w:w="1230" w:type="pct"/>
          </w:tcPr>
          <w:p w14:paraId="5D207862" w14:textId="26892FBC" w:rsidR="0007114E" w:rsidRPr="004E6C2C" w:rsidDel="00BC2386"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097" w:author="Mohammad Nayeem" w:date="2020-04-20T00:36:00Z"/>
                <w:rFonts w:ascii="Times New Roman" w:hAnsi="Times New Roman" w:cs="Times New Roman"/>
                <w:sz w:val="24"/>
                <w:szCs w:val="24"/>
                <w:rPrChange w:id="6098" w:author="Mohammad Nayeem" w:date="2020-04-21T22:30:00Z">
                  <w:rPr>
                    <w:del w:id="6099" w:author="Mohammad Nayeem" w:date="2020-04-20T00:36:00Z"/>
                    <w:rFonts w:ascii="Times New Roman" w:hAnsi="Times New Roman" w:cs="Times New Roman"/>
                  </w:rPr>
                </w:rPrChange>
              </w:rPr>
              <w:pPrChange w:id="6100"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6101" w:author="Mohammad Nayeem" w:date="2020-04-20T00:36:00Z">
              <w:r w:rsidRPr="004E6C2C" w:rsidDel="00BC2386">
                <w:rPr>
                  <w:rFonts w:ascii="Times New Roman" w:hAnsi="Times New Roman" w:cs="Times New Roman"/>
                  <w:sz w:val="24"/>
                  <w:szCs w:val="24"/>
                  <w:rPrChange w:id="6102" w:author="Mohammad Nayeem" w:date="2020-04-21T22:30:00Z">
                    <w:rPr>
                      <w:rFonts w:ascii="Times New Roman" w:hAnsi="Times New Roman" w:cs="Times New Roman"/>
                    </w:rPr>
                  </w:rPrChange>
                </w:rPr>
                <w:delText>Ref.</w:delText>
              </w:r>
            </w:del>
          </w:p>
        </w:tc>
        <w:tc>
          <w:tcPr>
            <w:tcW w:w="1249" w:type="pct"/>
          </w:tcPr>
          <w:p w14:paraId="41B73705" w14:textId="280CFEFF" w:rsidR="0007114E" w:rsidRPr="004E6C2C" w:rsidDel="00BC2386"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103" w:author="Mohammad Nayeem" w:date="2020-04-20T00:36:00Z"/>
                <w:rFonts w:ascii="Times New Roman" w:hAnsi="Times New Roman" w:cs="Times New Roman"/>
                <w:sz w:val="24"/>
                <w:szCs w:val="24"/>
                <w:rPrChange w:id="6104" w:author="Mohammad Nayeem" w:date="2020-04-21T22:30:00Z">
                  <w:rPr>
                    <w:del w:id="6105" w:author="Mohammad Nayeem" w:date="2020-04-20T00:36:00Z"/>
                    <w:rFonts w:ascii="Times New Roman" w:hAnsi="Times New Roman" w:cs="Times New Roman"/>
                  </w:rPr>
                </w:rPrChange>
              </w:rPr>
              <w:pPrChange w:id="6106"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6107" w:author="Mohammad Nayeem" w:date="2020-04-20T00:36:00Z">
              <w:r w:rsidRPr="004E6C2C" w:rsidDel="00BC2386">
                <w:rPr>
                  <w:rFonts w:ascii="Times New Roman" w:hAnsi="Times New Roman" w:cs="Times New Roman"/>
                  <w:sz w:val="24"/>
                  <w:szCs w:val="24"/>
                  <w:rPrChange w:id="6108" w:author="Mohammad Nayeem" w:date="2020-04-21T22:30:00Z">
                    <w:rPr>
                      <w:rFonts w:ascii="Times New Roman" w:hAnsi="Times New Roman" w:cs="Times New Roman"/>
                    </w:rPr>
                  </w:rPrChange>
                </w:rPr>
                <w:delText>-</w:delText>
              </w:r>
            </w:del>
          </w:p>
        </w:tc>
        <w:tc>
          <w:tcPr>
            <w:tcW w:w="879" w:type="pct"/>
          </w:tcPr>
          <w:p w14:paraId="2CC6987A" w14:textId="159F3A02" w:rsidR="0007114E" w:rsidRPr="004E6C2C" w:rsidDel="00BC2386"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109" w:author="Mohammad Nayeem" w:date="2020-04-20T00:36:00Z"/>
                <w:rFonts w:ascii="Times New Roman" w:hAnsi="Times New Roman" w:cs="Times New Roman"/>
                <w:sz w:val="24"/>
                <w:szCs w:val="24"/>
                <w:rPrChange w:id="6110" w:author="Mohammad Nayeem" w:date="2020-04-21T22:30:00Z">
                  <w:rPr>
                    <w:del w:id="6111" w:author="Mohammad Nayeem" w:date="2020-04-20T00:36:00Z"/>
                    <w:rFonts w:ascii="Times New Roman" w:hAnsi="Times New Roman" w:cs="Times New Roman"/>
                  </w:rPr>
                </w:rPrChange>
              </w:rPr>
              <w:pPrChange w:id="611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p>
        </w:tc>
      </w:tr>
      <w:tr w:rsidR="0007114E" w:rsidRPr="004E6C2C" w:rsidDel="00207654" w14:paraId="7E39AA43" w14:textId="7CE6B890" w:rsidTr="008B2677">
        <w:trPr>
          <w:del w:id="6113"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7F7F7F" w:themeColor="text1" w:themeTint="80"/>
              <w:bottom w:val="single" w:sz="4" w:space="0" w:color="7F7F7F" w:themeColor="text1" w:themeTint="80"/>
            </w:tcBorders>
          </w:tcPr>
          <w:p w14:paraId="5EE36A76" w14:textId="0C859D0D" w:rsidR="0007114E" w:rsidRPr="004E6C2C" w:rsidDel="00207654" w:rsidRDefault="0007114E">
            <w:pPr>
              <w:spacing w:line="480" w:lineRule="auto"/>
              <w:jc w:val="both"/>
              <w:rPr>
                <w:del w:id="6114" w:author="Mohammad Nayeem" w:date="2020-04-21T21:17:00Z"/>
                <w:rFonts w:ascii="Times New Roman" w:hAnsi="Times New Roman" w:cs="Times New Roman"/>
                <w:sz w:val="24"/>
                <w:szCs w:val="24"/>
                <w:rPrChange w:id="6115" w:author="Mohammad Nayeem" w:date="2020-04-21T22:30:00Z">
                  <w:rPr>
                    <w:del w:id="6116" w:author="Mohammad Nayeem" w:date="2020-04-21T21:17:00Z"/>
                    <w:rFonts w:ascii="Times New Roman" w:hAnsi="Times New Roman" w:cs="Times New Roman"/>
                  </w:rPr>
                </w:rPrChange>
              </w:rPr>
              <w:pPrChange w:id="6117" w:author="nayeem hasan" w:date="2020-04-22T17:14:00Z">
                <w:pPr>
                  <w:spacing w:line="480" w:lineRule="auto"/>
                </w:pPr>
              </w:pPrChange>
            </w:pPr>
            <w:commentRangeStart w:id="6118"/>
            <w:commentRangeStart w:id="6119"/>
            <w:del w:id="6120" w:author="Mohammad Nayeem" w:date="2020-04-21T21:17:00Z">
              <w:r w:rsidRPr="004E6C2C" w:rsidDel="00207654">
                <w:rPr>
                  <w:rFonts w:ascii="Times New Roman" w:hAnsi="Times New Roman" w:cs="Times New Roman"/>
                  <w:sz w:val="24"/>
                  <w:szCs w:val="24"/>
                  <w:rPrChange w:id="6121" w:author="Mohammad Nayeem" w:date="2020-04-21T22:30:00Z">
                    <w:rPr>
                      <w:rFonts w:ascii="Times New Roman" w:hAnsi="Times New Roman" w:cs="Times New Roman"/>
                    </w:rPr>
                  </w:rPrChange>
                </w:rPr>
                <w:delText>Age of child (months)</w:delText>
              </w:r>
              <w:commentRangeEnd w:id="6118"/>
              <w:r w:rsidRPr="004E6C2C" w:rsidDel="00207654">
                <w:rPr>
                  <w:rStyle w:val="CommentReference"/>
                  <w:rFonts w:ascii="Times New Roman" w:hAnsi="Times New Roman" w:cs="Times New Roman"/>
                  <w:noProof/>
                  <w:sz w:val="24"/>
                  <w:szCs w:val="24"/>
                  <w:lang w:val="en-GB"/>
                  <w:rPrChange w:id="6122" w:author="Mohammad Nayeem" w:date="2020-04-21T22:30:00Z">
                    <w:rPr>
                      <w:rStyle w:val="CommentReference"/>
                      <w:noProof/>
                      <w:lang w:val="en-GB"/>
                    </w:rPr>
                  </w:rPrChange>
                </w:rPr>
                <w:commentReference w:id="6118"/>
              </w:r>
              <w:commentRangeEnd w:id="6119"/>
              <w:r w:rsidR="00FE7C42" w:rsidRPr="004E6C2C" w:rsidDel="00207654">
                <w:rPr>
                  <w:rStyle w:val="CommentReference"/>
                  <w:rFonts w:ascii="Times New Roman" w:hAnsi="Times New Roman" w:cs="Times New Roman"/>
                  <w:noProof/>
                  <w:sz w:val="24"/>
                  <w:szCs w:val="24"/>
                  <w:lang w:val="en-GB"/>
                  <w:rPrChange w:id="6123" w:author="Mohammad Nayeem" w:date="2020-04-21T22:30:00Z">
                    <w:rPr>
                      <w:rStyle w:val="CommentReference"/>
                      <w:noProof/>
                      <w:lang w:val="en-GB"/>
                    </w:rPr>
                  </w:rPrChange>
                </w:rPr>
                <w:commentReference w:id="6119"/>
              </w:r>
            </w:del>
          </w:p>
        </w:tc>
      </w:tr>
      <w:tr w:rsidR="0007114E" w:rsidRPr="004E6C2C" w:rsidDel="00207654" w14:paraId="692468E3" w14:textId="32462184" w:rsidTr="008B2677">
        <w:trPr>
          <w:cnfStyle w:val="000000100000" w:firstRow="0" w:lastRow="0" w:firstColumn="0" w:lastColumn="0" w:oddVBand="0" w:evenVBand="0" w:oddHBand="1" w:evenHBand="0" w:firstRowFirstColumn="0" w:firstRowLastColumn="0" w:lastRowFirstColumn="0" w:lastRowLastColumn="0"/>
          <w:del w:id="6124"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0545C9C6" w14:textId="44BB7753" w:rsidR="0007114E" w:rsidRPr="004E6C2C" w:rsidDel="00207654" w:rsidRDefault="0007114E">
            <w:pPr>
              <w:spacing w:line="480" w:lineRule="auto"/>
              <w:jc w:val="both"/>
              <w:rPr>
                <w:del w:id="6125" w:author="Mohammad Nayeem" w:date="2020-04-21T21:17:00Z"/>
                <w:rFonts w:ascii="Times New Roman" w:hAnsi="Times New Roman" w:cs="Times New Roman"/>
                <w:b w:val="0"/>
                <w:bCs w:val="0"/>
                <w:sz w:val="24"/>
                <w:szCs w:val="24"/>
                <w:rPrChange w:id="6126" w:author="Mohammad Nayeem" w:date="2020-04-21T22:30:00Z">
                  <w:rPr>
                    <w:del w:id="6127" w:author="Mohammad Nayeem" w:date="2020-04-21T21:17:00Z"/>
                    <w:rFonts w:ascii="Times New Roman" w:hAnsi="Times New Roman" w:cs="Times New Roman"/>
                    <w:b w:val="0"/>
                    <w:bCs w:val="0"/>
                  </w:rPr>
                </w:rPrChange>
              </w:rPr>
              <w:pPrChange w:id="6128" w:author="nayeem hasan" w:date="2020-04-22T17:14:00Z">
                <w:pPr>
                  <w:spacing w:line="480" w:lineRule="auto"/>
                </w:pPr>
              </w:pPrChange>
            </w:pPr>
            <w:del w:id="6129" w:author="Mohammad Nayeem" w:date="2020-04-21T21:17:00Z">
              <w:r w:rsidRPr="004E6C2C" w:rsidDel="00207654">
                <w:rPr>
                  <w:rFonts w:ascii="Times New Roman" w:hAnsi="Times New Roman" w:cs="Times New Roman"/>
                  <w:sz w:val="24"/>
                  <w:szCs w:val="24"/>
                  <w:rPrChange w:id="6130" w:author="Mohammad Nayeem" w:date="2020-04-21T22:30:00Z">
                    <w:rPr>
                      <w:rFonts w:ascii="Times New Roman" w:hAnsi="Times New Roman" w:cs="Times New Roman"/>
                    </w:rPr>
                  </w:rPrChange>
                </w:rPr>
                <w:delText>4-5</w:delText>
              </w:r>
            </w:del>
          </w:p>
        </w:tc>
        <w:tc>
          <w:tcPr>
            <w:tcW w:w="1230" w:type="pct"/>
          </w:tcPr>
          <w:p w14:paraId="643236CC" w14:textId="4C7A96BA"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131" w:author="Mohammad Nayeem" w:date="2020-04-21T21:17:00Z"/>
                <w:rFonts w:ascii="Times New Roman" w:hAnsi="Times New Roman" w:cs="Times New Roman"/>
                <w:sz w:val="24"/>
                <w:szCs w:val="24"/>
                <w:rPrChange w:id="6132" w:author="Mohammad Nayeem" w:date="2020-04-21T22:30:00Z">
                  <w:rPr>
                    <w:del w:id="6133" w:author="Mohammad Nayeem" w:date="2020-04-21T21:17:00Z"/>
                    <w:rFonts w:ascii="Times New Roman" w:hAnsi="Times New Roman" w:cs="Times New Roman"/>
                  </w:rPr>
                </w:rPrChange>
              </w:rPr>
              <w:pPrChange w:id="613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6135" w:author="Mohammad Nayeem" w:date="2020-04-21T21:17:00Z">
              <w:r w:rsidRPr="004E6C2C" w:rsidDel="00207654">
                <w:rPr>
                  <w:rFonts w:ascii="Times New Roman" w:hAnsi="Times New Roman" w:cs="Times New Roman"/>
                  <w:sz w:val="24"/>
                  <w:szCs w:val="24"/>
                  <w:rPrChange w:id="6136" w:author="Mohammad Nayeem" w:date="2020-04-21T22:30:00Z">
                    <w:rPr>
                      <w:rFonts w:ascii="Times New Roman" w:hAnsi="Times New Roman" w:cs="Times New Roman"/>
                    </w:rPr>
                  </w:rPrChange>
                </w:rPr>
                <w:delText>1.9</w:delText>
              </w:r>
            </w:del>
            <w:del w:id="6137" w:author="Mohammad Nayeem" w:date="2020-04-20T23:22:00Z">
              <w:r w:rsidRPr="004E6C2C" w:rsidDel="00A4211D">
                <w:rPr>
                  <w:rFonts w:ascii="Times New Roman" w:hAnsi="Times New Roman" w:cs="Times New Roman"/>
                  <w:sz w:val="24"/>
                  <w:szCs w:val="24"/>
                  <w:rPrChange w:id="6138" w:author="Mohammad Nayeem" w:date="2020-04-21T22:30:00Z">
                    <w:rPr>
                      <w:rFonts w:ascii="Times New Roman" w:hAnsi="Times New Roman" w:cs="Times New Roman"/>
                    </w:rPr>
                  </w:rPrChange>
                </w:rPr>
                <w:delText>7</w:delText>
              </w:r>
            </w:del>
          </w:p>
        </w:tc>
        <w:tc>
          <w:tcPr>
            <w:tcW w:w="1249" w:type="pct"/>
          </w:tcPr>
          <w:p w14:paraId="756D0E97" w14:textId="4EA7E9BF"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139" w:author="Mohammad Nayeem" w:date="2020-04-21T21:17:00Z"/>
                <w:rFonts w:ascii="Times New Roman" w:hAnsi="Times New Roman" w:cs="Times New Roman"/>
                <w:sz w:val="24"/>
                <w:szCs w:val="24"/>
                <w:rPrChange w:id="6140" w:author="Mohammad Nayeem" w:date="2020-04-21T22:30:00Z">
                  <w:rPr>
                    <w:del w:id="6141" w:author="Mohammad Nayeem" w:date="2020-04-21T21:17:00Z"/>
                    <w:rFonts w:ascii="Times New Roman" w:hAnsi="Times New Roman" w:cs="Times New Roman"/>
                  </w:rPr>
                </w:rPrChange>
              </w:rPr>
              <w:pPrChange w:id="614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6143" w:author="Mohammad Nayeem" w:date="2020-04-21T21:17:00Z">
              <w:r w:rsidRPr="004E6C2C" w:rsidDel="00207654">
                <w:rPr>
                  <w:rFonts w:ascii="Times New Roman" w:hAnsi="Times New Roman" w:cs="Times New Roman"/>
                  <w:sz w:val="24"/>
                  <w:szCs w:val="24"/>
                  <w:rPrChange w:id="6144" w:author="Mohammad Nayeem" w:date="2020-04-21T22:30:00Z">
                    <w:rPr>
                      <w:rFonts w:ascii="Times New Roman" w:hAnsi="Times New Roman" w:cs="Times New Roman"/>
                    </w:rPr>
                  </w:rPrChange>
                </w:rPr>
                <w:delText>[1.4</w:delText>
              </w:r>
            </w:del>
            <w:del w:id="6145" w:author="Mohammad Nayeem" w:date="2020-04-20T23:22:00Z">
              <w:r w:rsidRPr="004E6C2C" w:rsidDel="00A4211D">
                <w:rPr>
                  <w:rFonts w:ascii="Times New Roman" w:hAnsi="Times New Roman" w:cs="Times New Roman"/>
                  <w:sz w:val="24"/>
                  <w:szCs w:val="24"/>
                  <w:rPrChange w:id="6146" w:author="Mohammad Nayeem" w:date="2020-04-21T22:30:00Z">
                    <w:rPr>
                      <w:rFonts w:ascii="Times New Roman" w:hAnsi="Times New Roman" w:cs="Times New Roman"/>
                    </w:rPr>
                  </w:rPrChange>
                </w:rPr>
                <w:delText>2</w:delText>
              </w:r>
            </w:del>
            <w:del w:id="6147" w:author="Mohammad Nayeem" w:date="2020-04-21T21:17:00Z">
              <w:r w:rsidRPr="004E6C2C" w:rsidDel="00207654">
                <w:rPr>
                  <w:rFonts w:ascii="Times New Roman" w:hAnsi="Times New Roman" w:cs="Times New Roman"/>
                  <w:sz w:val="24"/>
                  <w:szCs w:val="24"/>
                  <w:rPrChange w:id="6148" w:author="Mohammad Nayeem" w:date="2020-04-21T22:30:00Z">
                    <w:rPr>
                      <w:rFonts w:ascii="Times New Roman" w:hAnsi="Times New Roman" w:cs="Times New Roman"/>
                    </w:rPr>
                  </w:rPrChange>
                </w:rPr>
                <w:delText>,2.7</w:delText>
              </w:r>
            </w:del>
            <w:del w:id="6149" w:author="Mohammad Nayeem" w:date="2020-04-20T23:22:00Z">
              <w:r w:rsidRPr="004E6C2C" w:rsidDel="00A4211D">
                <w:rPr>
                  <w:rFonts w:ascii="Times New Roman" w:hAnsi="Times New Roman" w:cs="Times New Roman"/>
                  <w:sz w:val="24"/>
                  <w:szCs w:val="24"/>
                  <w:rPrChange w:id="6150" w:author="Mohammad Nayeem" w:date="2020-04-21T22:30:00Z">
                    <w:rPr>
                      <w:rFonts w:ascii="Times New Roman" w:hAnsi="Times New Roman" w:cs="Times New Roman"/>
                    </w:rPr>
                  </w:rPrChange>
                </w:rPr>
                <w:delText>4</w:delText>
              </w:r>
            </w:del>
            <w:del w:id="6151" w:author="Mohammad Nayeem" w:date="2020-04-21T21:17:00Z">
              <w:r w:rsidRPr="004E6C2C" w:rsidDel="00207654">
                <w:rPr>
                  <w:rFonts w:ascii="Times New Roman" w:hAnsi="Times New Roman" w:cs="Times New Roman"/>
                  <w:sz w:val="24"/>
                  <w:szCs w:val="24"/>
                  <w:rPrChange w:id="6152" w:author="Mohammad Nayeem" w:date="2020-04-21T22:30:00Z">
                    <w:rPr>
                      <w:rFonts w:ascii="Times New Roman" w:hAnsi="Times New Roman" w:cs="Times New Roman"/>
                    </w:rPr>
                  </w:rPrChange>
                </w:rPr>
                <w:delText>]</w:delText>
              </w:r>
            </w:del>
          </w:p>
        </w:tc>
        <w:tc>
          <w:tcPr>
            <w:tcW w:w="879" w:type="pct"/>
          </w:tcPr>
          <w:p w14:paraId="73D5B8EE" w14:textId="4DF45AA4"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153" w:author="Mohammad Nayeem" w:date="2020-04-21T21:17:00Z"/>
                <w:rFonts w:ascii="Times New Roman" w:hAnsi="Times New Roman" w:cs="Times New Roman"/>
                <w:sz w:val="24"/>
                <w:szCs w:val="24"/>
                <w:rPrChange w:id="6154" w:author="Mohammad Nayeem" w:date="2020-04-21T22:30:00Z">
                  <w:rPr>
                    <w:del w:id="6155" w:author="Mohammad Nayeem" w:date="2020-04-21T21:17:00Z"/>
                    <w:rFonts w:ascii="Times New Roman" w:hAnsi="Times New Roman" w:cs="Times New Roman"/>
                  </w:rPr>
                </w:rPrChange>
              </w:rPr>
              <w:pPrChange w:id="6156"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6157" w:author="Mohammad Nayeem" w:date="2020-04-21T21:17:00Z">
              <w:r w:rsidRPr="004E6C2C" w:rsidDel="00207654">
                <w:rPr>
                  <w:rFonts w:ascii="Times New Roman" w:hAnsi="Times New Roman" w:cs="Times New Roman"/>
                  <w:sz w:val="24"/>
                  <w:szCs w:val="24"/>
                  <w:rPrChange w:id="6158" w:author="Mohammad Nayeem" w:date="2020-04-21T22:30:00Z">
                    <w:rPr>
                      <w:rFonts w:ascii="Times New Roman" w:hAnsi="Times New Roman" w:cs="Times New Roman"/>
                    </w:rPr>
                  </w:rPrChange>
                </w:rPr>
                <w:delText>0.00</w:delText>
              </w:r>
            </w:del>
            <w:del w:id="6159" w:author="Mohammad Nayeem" w:date="2020-04-21T01:02:00Z">
              <w:r w:rsidRPr="004E6C2C" w:rsidDel="004B6CCF">
                <w:rPr>
                  <w:rFonts w:ascii="Times New Roman" w:hAnsi="Times New Roman" w:cs="Times New Roman"/>
                  <w:sz w:val="24"/>
                  <w:szCs w:val="24"/>
                  <w:rPrChange w:id="6160" w:author="Mohammad Nayeem" w:date="2020-04-21T22:30:00Z">
                    <w:rPr>
                      <w:rFonts w:ascii="Times New Roman" w:hAnsi="Times New Roman" w:cs="Times New Roman"/>
                    </w:rPr>
                  </w:rPrChange>
                </w:rPr>
                <w:delText>0</w:delText>
              </w:r>
            </w:del>
          </w:p>
        </w:tc>
      </w:tr>
      <w:tr w:rsidR="0007114E" w:rsidRPr="004E6C2C" w:rsidDel="00207654" w14:paraId="666BAC21" w14:textId="0E0ECECE" w:rsidTr="006B14D8">
        <w:tblPrEx>
          <w:tblW w:w="5000" w:type="pct"/>
          <w:tblLayout w:type="fixed"/>
          <w:tblPrExChange w:id="6161" w:author="Mohammad Nayeem" w:date="2020-04-20T00:26:00Z">
            <w:tblPrEx>
              <w:tblW w:w="5000" w:type="pct"/>
              <w:tblLayout w:type="fixed"/>
            </w:tblPrEx>
          </w:tblPrExChange>
        </w:tblPrEx>
        <w:trPr>
          <w:del w:id="6162"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Borders>
              <w:top w:val="single" w:sz="4" w:space="0" w:color="7F7F7F" w:themeColor="text1" w:themeTint="80"/>
              <w:bottom w:val="single" w:sz="4" w:space="0" w:color="7F7F7F" w:themeColor="text1" w:themeTint="80"/>
            </w:tcBorders>
            <w:tcPrChange w:id="6163" w:author="Mohammad Nayeem" w:date="2020-04-20T00:26:00Z">
              <w:tcPr>
                <w:tcW w:w="0" w:type="pct"/>
                <w:tcBorders>
                  <w:top w:val="single" w:sz="4" w:space="0" w:color="7F7F7F" w:themeColor="text1" w:themeTint="80"/>
                  <w:bottom w:val="single" w:sz="4" w:space="0" w:color="7F7F7F" w:themeColor="text1" w:themeTint="80"/>
                </w:tcBorders>
              </w:tcPr>
            </w:tcPrChange>
          </w:tcPr>
          <w:p w14:paraId="0CF16DF8" w14:textId="2B9DCBD3" w:rsidR="0007114E" w:rsidRPr="004E6C2C" w:rsidDel="00207654" w:rsidRDefault="0007114E">
            <w:pPr>
              <w:spacing w:line="480" w:lineRule="auto"/>
              <w:jc w:val="both"/>
              <w:rPr>
                <w:del w:id="6164" w:author="Mohammad Nayeem" w:date="2020-04-21T21:17:00Z"/>
                <w:rFonts w:ascii="Times New Roman" w:hAnsi="Times New Roman" w:cs="Times New Roman"/>
                <w:b w:val="0"/>
                <w:bCs w:val="0"/>
                <w:sz w:val="24"/>
                <w:szCs w:val="24"/>
                <w:rPrChange w:id="6165" w:author="Mohammad Nayeem" w:date="2020-04-21T22:30:00Z">
                  <w:rPr>
                    <w:del w:id="6166" w:author="Mohammad Nayeem" w:date="2020-04-21T21:17:00Z"/>
                    <w:rFonts w:ascii="Times New Roman" w:hAnsi="Times New Roman" w:cs="Times New Roman"/>
                    <w:b w:val="0"/>
                    <w:bCs w:val="0"/>
                  </w:rPr>
                </w:rPrChange>
              </w:rPr>
              <w:pPrChange w:id="6167" w:author="nayeem hasan" w:date="2020-04-22T17:14:00Z">
                <w:pPr>
                  <w:spacing w:line="480" w:lineRule="auto"/>
                </w:pPr>
              </w:pPrChange>
            </w:pPr>
            <w:del w:id="6168" w:author="Mohammad Nayeem" w:date="2020-04-21T21:17:00Z">
              <w:r w:rsidRPr="004E6C2C" w:rsidDel="00207654">
                <w:rPr>
                  <w:rFonts w:ascii="Times New Roman" w:hAnsi="Times New Roman" w:cs="Times New Roman"/>
                  <w:sz w:val="24"/>
                  <w:szCs w:val="24"/>
                  <w:rPrChange w:id="6169" w:author="Mohammad Nayeem" w:date="2020-04-21T22:30:00Z">
                    <w:rPr>
                      <w:rFonts w:ascii="Times New Roman" w:hAnsi="Times New Roman" w:cs="Times New Roman"/>
                    </w:rPr>
                  </w:rPrChange>
                </w:rPr>
                <w:delText>2-3</w:delText>
              </w:r>
            </w:del>
          </w:p>
        </w:tc>
        <w:tc>
          <w:tcPr>
            <w:tcW w:w="1230" w:type="pct"/>
            <w:tcBorders>
              <w:top w:val="single" w:sz="4" w:space="0" w:color="7F7F7F" w:themeColor="text1" w:themeTint="80"/>
              <w:bottom w:val="single" w:sz="4" w:space="0" w:color="7F7F7F" w:themeColor="text1" w:themeTint="80"/>
            </w:tcBorders>
            <w:tcPrChange w:id="6170" w:author="Mohammad Nayeem" w:date="2020-04-20T00:26:00Z">
              <w:tcPr>
                <w:tcW w:w="0" w:type="pct"/>
                <w:tcBorders>
                  <w:top w:val="single" w:sz="4" w:space="0" w:color="7F7F7F" w:themeColor="text1" w:themeTint="80"/>
                  <w:bottom w:val="single" w:sz="4" w:space="0" w:color="7F7F7F" w:themeColor="text1" w:themeTint="80"/>
                </w:tcBorders>
              </w:tcPr>
            </w:tcPrChange>
          </w:tcPr>
          <w:p w14:paraId="25146EA1" w14:textId="46AF9063"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6171" w:author="Mohammad Nayeem" w:date="2020-04-21T21:17:00Z"/>
                <w:rFonts w:ascii="Times New Roman" w:hAnsi="Times New Roman" w:cs="Times New Roman"/>
                <w:sz w:val="24"/>
                <w:szCs w:val="24"/>
                <w:rPrChange w:id="6172" w:author="Mohammad Nayeem" w:date="2020-04-21T22:30:00Z">
                  <w:rPr>
                    <w:del w:id="6173" w:author="Mohammad Nayeem" w:date="2020-04-21T21:17:00Z"/>
                    <w:rFonts w:ascii="Times New Roman" w:hAnsi="Times New Roman" w:cs="Times New Roman"/>
                  </w:rPr>
                </w:rPrChange>
              </w:rPr>
              <w:pPrChange w:id="617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6175" w:author="Mohammad Nayeem" w:date="2020-04-21T21:17:00Z">
              <w:r w:rsidRPr="004E6C2C" w:rsidDel="00207654">
                <w:rPr>
                  <w:rFonts w:ascii="Times New Roman" w:hAnsi="Times New Roman" w:cs="Times New Roman"/>
                  <w:sz w:val="24"/>
                  <w:szCs w:val="24"/>
                  <w:rPrChange w:id="6176" w:author="Mohammad Nayeem" w:date="2020-04-21T22:30:00Z">
                    <w:rPr>
                      <w:rFonts w:ascii="Times New Roman" w:hAnsi="Times New Roman" w:cs="Times New Roman"/>
                    </w:rPr>
                  </w:rPrChange>
                </w:rPr>
                <w:delText>1.69</w:delText>
              </w:r>
            </w:del>
          </w:p>
        </w:tc>
        <w:tc>
          <w:tcPr>
            <w:tcW w:w="1249" w:type="pct"/>
            <w:tcBorders>
              <w:top w:val="single" w:sz="4" w:space="0" w:color="7F7F7F" w:themeColor="text1" w:themeTint="80"/>
              <w:bottom w:val="single" w:sz="4" w:space="0" w:color="7F7F7F" w:themeColor="text1" w:themeTint="80"/>
            </w:tcBorders>
            <w:tcPrChange w:id="6177" w:author="Mohammad Nayeem" w:date="2020-04-20T00:26:00Z">
              <w:tcPr>
                <w:tcW w:w="0" w:type="pct"/>
                <w:tcBorders>
                  <w:top w:val="single" w:sz="4" w:space="0" w:color="7F7F7F" w:themeColor="text1" w:themeTint="80"/>
                  <w:bottom w:val="single" w:sz="4" w:space="0" w:color="7F7F7F" w:themeColor="text1" w:themeTint="80"/>
                </w:tcBorders>
              </w:tcPr>
            </w:tcPrChange>
          </w:tcPr>
          <w:p w14:paraId="1BE4DE6C" w14:textId="795E7AE4"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6178" w:author="Mohammad Nayeem" w:date="2020-04-21T21:17:00Z"/>
                <w:rFonts w:ascii="Times New Roman" w:hAnsi="Times New Roman" w:cs="Times New Roman"/>
                <w:sz w:val="24"/>
                <w:szCs w:val="24"/>
                <w:rPrChange w:id="6179" w:author="Mohammad Nayeem" w:date="2020-04-21T22:30:00Z">
                  <w:rPr>
                    <w:del w:id="6180" w:author="Mohammad Nayeem" w:date="2020-04-21T21:17:00Z"/>
                    <w:rFonts w:ascii="Times New Roman" w:hAnsi="Times New Roman" w:cs="Times New Roman"/>
                  </w:rPr>
                </w:rPrChange>
              </w:rPr>
              <w:pPrChange w:id="6181"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6182" w:author="Mohammad Nayeem" w:date="2020-04-21T21:17:00Z">
              <w:r w:rsidRPr="004E6C2C" w:rsidDel="00207654">
                <w:rPr>
                  <w:rFonts w:ascii="Times New Roman" w:hAnsi="Times New Roman" w:cs="Times New Roman"/>
                  <w:sz w:val="24"/>
                  <w:szCs w:val="24"/>
                  <w:rPrChange w:id="6183" w:author="Mohammad Nayeem" w:date="2020-04-21T22:30:00Z">
                    <w:rPr>
                      <w:rFonts w:ascii="Times New Roman" w:hAnsi="Times New Roman" w:cs="Times New Roman"/>
                    </w:rPr>
                  </w:rPrChange>
                </w:rPr>
                <w:delText>[1.2</w:delText>
              </w:r>
            </w:del>
            <w:del w:id="6184" w:author="Mohammad Nayeem" w:date="2020-04-20T23:22:00Z">
              <w:r w:rsidRPr="004E6C2C" w:rsidDel="00A4211D">
                <w:rPr>
                  <w:rFonts w:ascii="Times New Roman" w:hAnsi="Times New Roman" w:cs="Times New Roman"/>
                  <w:sz w:val="24"/>
                  <w:szCs w:val="24"/>
                  <w:rPrChange w:id="6185" w:author="Mohammad Nayeem" w:date="2020-04-21T22:30:00Z">
                    <w:rPr>
                      <w:rFonts w:ascii="Times New Roman" w:hAnsi="Times New Roman" w:cs="Times New Roman"/>
                    </w:rPr>
                  </w:rPrChange>
                </w:rPr>
                <w:delText>0</w:delText>
              </w:r>
            </w:del>
            <w:del w:id="6186" w:author="Mohammad Nayeem" w:date="2020-04-21T21:17:00Z">
              <w:r w:rsidRPr="004E6C2C" w:rsidDel="00207654">
                <w:rPr>
                  <w:rFonts w:ascii="Times New Roman" w:hAnsi="Times New Roman" w:cs="Times New Roman"/>
                  <w:sz w:val="24"/>
                  <w:szCs w:val="24"/>
                  <w:rPrChange w:id="6187" w:author="Mohammad Nayeem" w:date="2020-04-21T22:30:00Z">
                    <w:rPr>
                      <w:rFonts w:ascii="Times New Roman" w:hAnsi="Times New Roman" w:cs="Times New Roman"/>
                    </w:rPr>
                  </w:rPrChange>
                </w:rPr>
                <w:delText>,2.3</w:delText>
              </w:r>
            </w:del>
            <w:del w:id="6188" w:author="Mohammad Nayeem" w:date="2020-04-20T23:22:00Z">
              <w:r w:rsidRPr="004E6C2C" w:rsidDel="00A4211D">
                <w:rPr>
                  <w:rFonts w:ascii="Times New Roman" w:hAnsi="Times New Roman" w:cs="Times New Roman"/>
                  <w:sz w:val="24"/>
                  <w:szCs w:val="24"/>
                  <w:rPrChange w:id="6189" w:author="Mohammad Nayeem" w:date="2020-04-21T22:30:00Z">
                    <w:rPr>
                      <w:rFonts w:ascii="Times New Roman" w:hAnsi="Times New Roman" w:cs="Times New Roman"/>
                    </w:rPr>
                  </w:rPrChange>
                </w:rPr>
                <w:delText>7</w:delText>
              </w:r>
            </w:del>
            <w:del w:id="6190" w:author="Mohammad Nayeem" w:date="2020-04-21T21:17:00Z">
              <w:r w:rsidRPr="004E6C2C" w:rsidDel="00207654">
                <w:rPr>
                  <w:rFonts w:ascii="Times New Roman" w:hAnsi="Times New Roman" w:cs="Times New Roman"/>
                  <w:sz w:val="24"/>
                  <w:szCs w:val="24"/>
                  <w:rPrChange w:id="6191" w:author="Mohammad Nayeem" w:date="2020-04-21T22:30:00Z">
                    <w:rPr>
                      <w:rFonts w:ascii="Times New Roman" w:hAnsi="Times New Roman" w:cs="Times New Roman"/>
                    </w:rPr>
                  </w:rPrChange>
                </w:rPr>
                <w:delText>]</w:delText>
              </w:r>
            </w:del>
          </w:p>
        </w:tc>
        <w:tc>
          <w:tcPr>
            <w:tcW w:w="879" w:type="pct"/>
            <w:tcBorders>
              <w:top w:val="single" w:sz="4" w:space="0" w:color="7F7F7F" w:themeColor="text1" w:themeTint="80"/>
              <w:bottom w:val="single" w:sz="4" w:space="0" w:color="7F7F7F" w:themeColor="text1" w:themeTint="80"/>
            </w:tcBorders>
            <w:tcPrChange w:id="6192" w:author="Mohammad Nayeem" w:date="2020-04-20T00:26:00Z">
              <w:tcPr>
                <w:tcW w:w="0" w:type="pct"/>
                <w:tcBorders>
                  <w:top w:val="single" w:sz="4" w:space="0" w:color="7F7F7F" w:themeColor="text1" w:themeTint="80"/>
                  <w:bottom w:val="single" w:sz="4" w:space="0" w:color="7F7F7F" w:themeColor="text1" w:themeTint="80"/>
                </w:tcBorders>
              </w:tcPr>
            </w:tcPrChange>
          </w:tcPr>
          <w:p w14:paraId="36359719" w14:textId="563D706C"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6193" w:author="Mohammad Nayeem" w:date="2020-04-21T21:17:00Z"/>
                <w:rFonts w:ascii="Times New Roman" w:hAnsi="Times New Roman" w:cs="Times New Roman"/>
                <w:sz w:val="24"/>
                <w:szCs w:val="24"/>
                <w:rPrChange w:id="6194" w:author="Mohammad Nayeem" w:date="2020-04-21T22:30:00Z">
                  <w:rPr>
                    <w:del w:id="6195" w:author="Mohammad Nayeem" w:date="2020-04-21T21:17:00Z"/>
                    <w:rFonts w:ascii="Times New Roman" w:hAnsi="Times New Roman" w:cs="Times New Roman"/>
                  </w:rPr>
                </w:rPrChange>
              </w:rPr>
              <w:pPrChange w:id="619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6197" w:author="Mohammad Nayeem" w:date="2020-04-21T21:17:00Z">
              <w:r w:rsidRPr="004E6C2C" w:rsidDel="00207654">
                <w:rPr>
                  <w:rFonts w:ascii="Times New Roman" w:hAnsi="Times New Roman" w:cs="Times New Roman"/>
                  <w:sz w:val="24"/>
                  <w:szCs w:val="24"/>
                  <w:rPrChange w:id="6198" w:author="Mohammad Nayeem" w:date="2020-04-21T22:30:00Z">
                    <w:rPr>
                      <w:rFonts w:ascii="Times New Roman" w:hAnsi="Times New Roman" w:cs="Times New Roman"/>
                    </w:rPr>
                  </w:rPrChange>
                </w:rPr>
                <w:delText>0.00</w:delText>
              </w:r>
            </w:del>
            <w:del w:id="6199" w:author="Mohammad Nayeem" w:date="2020-04-21T01:03:00Z">
              <w:r w:rsidRPr="004E6C2C" w:rsidDel="004B6CCF">
                <w:rPr>
                  <w:rFonts w:ascii="Times New Roman" w:hAnsi="Times New Roman" w:cs="Times New Roman"/>
                  <w:sz w:val="24"/>
                  <w:szCs w:val="24"/>
                  <w:rPrChange w:id="6200" w:author="Mohammad Nayeem" w:date="2020-04-21T22:30:00Z">
                    <w:rPr>
                      <w:rFonts w:ascii="Times New Roman" w:hAnsi="Times New Roman" w:cs="Times New Roman"/>
                    </w:rPr>
                  </w:rPrChange>
                </w:rPr>
                <w:delText>3</w:delText>
              </w:r>
            </w:del>
          </w:p>
        </w:tc>
      </w:tr>
      <w:tr w:rsidR="0007114E" w:rsidRPr="004E6C2C" w:rsidDel="00207654" w14:paraId="47AA6283" w14:textId="6F4C82BE" w:rsidTr="008B2677">
        <w:trPr>
          <w:cnfStyle w:val="000000100000" w:firstRow="0" w:lastRow="0" w:firstColumn="0" w:lastColumn="0" w:oddVBand="0" w:evenVBand="0" w:oddHBand="1" w:evenHBand="0" w:firstRowFirstColumn="0" w:firstRowLastColumn="0" w:lastRowFirstColumn="0" w:lastRowLastColumn="0"/>
          <w:del w:id="6201"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34D8B1FE" w14:textId="1DF7D816" w:rsidR="0007114E" w:rsidRPr="004E6C2C" w:rsidDel="00207654" w:rsidRDefault="0007114E">
            <w:pPr>
              <w:spacing w:line="480" w:lineRule="auto"/>
              <w:jc w:val="both"/>
              <w:rPr>
                <w:del w:id="6202" w:author="Mohammad Nayeem" w:date="2020-04-21T21:17:00Z"/>
                <w:rFonts w:ascii="Times New Roman" w:hAnsi="Times New Roman" w:cs="Times New Roman"/>
                <w:b w:val="0"/>
                <w:bCs w:val="0"/>
                <w:sz w:val="24"/>
                <w:szCs w:val="24"/>
                <w:rPrChange w:id="6203" w:author="Mohammad Nayeem" w:date="2020-04-21T22:30:00Z">
                  <w:rPr>
                    <w:del w:id="6204" w:author="Mohammad Nayeem" w:date="2020-04-21T21:17:00Z"/>
                    <w:rFonts w:ascii="Times New Roman" w:hAnsi="Times New Roman" w:cs="Times New Roman"/>
                    <w:b w:val="0"/>
                    <w:bCs w:val="0"/>
                  </w:rPr>
                </w:rPrChange>
              </w:rPr>
              <w:pPrChange w:id="6205" w:author="nayeem hasan" w:date="2020-04-22T17:14:00Z">
                <w:pPr>
                  <w:spacing w:line="480" w:lineRule="auto"/>
                </w:pPr>
              </w:pPrChange>
            </w:pPr>
            <w:del w:id="6206" w:author="Mohammad Nayeem" w:date="2020-04-21T21:17:00Z">
              <w:r w:rsidRPr="004E6C2C" w:rsidDel="00207654">
                <w:rPr>
                  <w:rFonts w:ascii="Times New Roman" w:hAnsi="Times New Roman" w:cs="Times New Roman"/>
                  <w:sz w:val="24"/>
                  <w:szCs w:val="24"/>
                  <w:rPrChange w:id="6207" w:author="Mohammad Nayeem" w:date="2020-04-21T22:30:00Z">
                    <w:rPr>
                      <w:rFonts w:ascii="Times New Roman" w:hAnsi="Times New Roman" w:cs="Times New Roman"/>
                    </w:rPr>
                  </w:rPrChange>
                </w:rPr>
                <w:delText>0-1</w:delText>
              </w:r>
            </w:del>
          </w:p>
        </w:tc>
        <w:tc>
          <w:tcPr>
            <w:tcW w:w="1230" w:type="pct"/>
          </w:tcPr>
          <w:p w14:paraId="13D13D10" w14:textId="7CE40537"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208" w:author="Mohammad Nayeem" w:date="2020-04-21T21:17:00Z"/>
                <w:rFonts w:ascii="Times New Roman" w:hAnsi="Times New Roman" w:cs="Times New Roman"/>
                <w:sz w:val="24"/>
                <w:szCs w:val="24"/>
                <w:rPrChange w:id="6209" w:author="Mohammad Nayeem" w:date="2020-04-21T22:30:00Z">
                  <w:rPr>
                    <w:del w:id="6210" w:author="Mohammad Nayeem" w:date="2020-04-21T21:17:00Z"/>
                    <w:rFonts w:ascii="Times New Roman" w:hAnsi="Times New Roman" w:cs="Times New Roman"/>
                  </w:rPr>
                </w:rPrChange>
              </w:rPr>
              <w:pPrChange w:id="621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6212" w:author="Mohammad Nayeem" w:date="2020-04-21T21:17:00Z">
              <w:r w:rsidRPr="004E6C2C" w:rsidDel="00207654">
                <w:rPr>
                  <w:rFonts w:ascii="Times New Roman" w:hAnsi="Times New Roman" w:cs="Times New Roman"/>
                  <w:sz w:val="24"/>
                  <w:szCs w:val="24"/>
                  <w:rPrChange w:id="6213" w:author="Mohammad Nayeem" w:date="2020-04-21T22:30:00Z">
                    <w:rPr>
                      <w:rFonts w:ascii="Times New Roman" w:hAnsi="Times New Roman" w:cs="Times New Roman"/>
                    </w:rPr>
                  </w:rPrChange>
                </w:rPr>
                <w:delText>Ref.</w:delText>
              </w:r>
            </w:del>
          </w:p>
        </w:tc>
        <w:tc>
          <w:tcPr>
            <w:tcW w:w="1249" w:type="pct"/>
          </w:tcPr>
          <w:p w14:paraId="5D204AD4" w14:textId="3A0337E5"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214" w:author="Mohammad Nayeem" w:date="2020-04-21T21:17:00Z"/>
                <w:rFonts w:ascii="Times New Roman" w:hAnsi="Times New Roman" w:cs="Times New Roman"/>
                <w:sz w:val="24"/>
                <w:szCs w:val="24"/>
                <w:rPrChange w:id="6215" w:author="Mohammad Nayeem" w:date="2020-04-21T22:30:00Z">
                  <w:rPr>
                    <w:del w:id="6216" w:author="Mohammad Nayeem" w:date="2020-04-21T21:17:00Z"/>
                    <w:rFonts w:ascii="Times New Roman" w:hAnsi="Times New Roman" w:cs="Times New Roman"/>
                  </w:rPr>
                </w:rPrChange>
              </w:rPr>
              <w:pPrChange w:id="621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6218" w:author="Mohammad Nayeem" w:date="2020-04-21T21:17:00Z">
              <w:r w:rsidRPr="004E6C2C" w:rsidDel="00207654">
                <w:rPr>
                  <w:rFonts w:ascii="Times New Roman" w:hAnsi="Times New Roman" w:cs="Times New Roman"/>
                  <w:sz w:val="24"/>
                  <w:szCs w:val="24"/>
                  <w:rPrChange w:id="6219" w:author="Mohammad Nayeem" w:date="2020-04-21T22:30:00Z">
                    <w:rPr>
                      <w:rFonts w:ascii="Times New Roman" w:hAnsi="Times New Roman" w:cs="Times New Roman"/>
                    </w:rPr>
                  </w:rPrChange>
                </w:rPr>
                <w:delText>-</w:delText>
              </w:r>
            </w:del>
          </w:p>
        </w:tc>
        <w:tc>
          <w:tcPr>
            <w:tcW w:w="879" w:type="pct"/>
          </w:tcPr>
          <w:p w14:paraId="3AE393D0" w14:textId="28841CAB"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220" w:author="Mohammad Nayeem" w:date="2020-04-21T21:17:00Z"/>
                <w:rFonts w:ascii="Times New Roman" w:hAnsi="Times New Roman" w:cs="Times New Roman"/>
                <w:sz w:val="24"/>
                <w:szCs w:val="24"/>
                <w:rPrChange w:id="6221" w:author="Mohammad Nayeem" w:date="2020-04-21T22:30:00Z">
                  <w:rPr>
                    <w:del w:id="6222" w:author="Mohammad Nayeem" w:date="2020-04-21T21:17:00Z"/>
                    <w:rFonts w:ascii="Times New Roman" w:hAnsi="Times New Roman" w:cs="Times New Roman"/>
                  </w:rPr>
                </w:rPrChange>
              </w:rPr>
              <w:pPrChange w:id="622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p>
        </w:tc>
      </w:tr>
    </w:tbl>
    <w:p w14:paraId="0964DAED" w14:textId="35718644" w:rsidR="005F7198" w:rsidRPr="004E6C2C" w:rsidRDefault="005F7198">
      <w:pPr>
        <w:spacing w:after="0" w:line="480" w:lineRule="auto"/>
        <w:jc w:val="both"/>
        <w:rPr>
          <w:rFonts w:ascii="Times New Roman" w:hAnsi="Times New Roman" w:cs="Times New Roman"/>
          <w:sz w:val="24"/>
          <w:szCs w:val="24"/>
          <w:rPrChange w:id="6224" w:author="Mohammad Nayeem" w:date="2020-04-21T22:30:00Z">
            <w:rPr>
              <w:rFonts w:ascii="Times New Roman" w:hAnsi="Times New Roman" w:cs="Times New Roman"/>
            </w:rPr>
          </w:rPrChange>
        </w:rPr>
      </w:pPr>
    </w:p>
    <w:p w14:paraId="04AD4416" w14:textId="7E383E8F" w:rsidR="00A0067C" w:rsidRPr="004E6C2C" w:rsidRDefault="00A0067C">
      <w:pPr>
        <w:spacing w:after="0" w:line="480" w:lineRule="auto"/>
        <w:jc w:val="both"/>
        <w:rPr>
          <w:rFonts w:ascii="Times New Roman" w:hAnsi="Times New Roman" w:cs="Times New Roman"/>
          <w:sz w:val="24"/>
          <w:szCs w:val="24"/>
          <w:rPrChange w:id="6225" w:author="Mohammad Nayeem" w:date="2020-04-21T22:30:00Z">
            <w:rPr>
              <w:rFonts w:ascii="Times New Roman" w:hAnsi="Times New Roman" w:cs="Times New Roman"/>
            </w:rPr>
          </w:rPrChange>
        </w:rPr>
      </w:pPr>
      <w:commentRangeStart w:id="6226"/>
      <w:commentRangeStart w:id="6227"/>
      <w:r w:rsidRPr="004E6C2C">
        <w:rPr>
          <w:rFonts w:ascii="Times New Roman" w:hAnsi="Times New Roman" w:cs="Times New Roman"/>
          <w:b/>
          <w:bCs/>
          <w:sz w:val="24"/>
          <w:szCs w:val="24"/>
          <w:rPrChange w:id="6228" w:author="Mohammad Nayeem" w:date="2020-04-21T22:30:00Z">
            <w:rPr>
              <w:rFonts w:ascii="Times New Roman" w:hAnsi="Times New Roman" w:cs="Times New Roman"/>
              <w:b/>
              <w:bCs/>
            </w:rPr>
          </w:rPrChange>
        </w:rPr>
        <w:lastRenderedPageBreak/>
        <w:t>Discussion:</w:t>
      </w:r>
      <w:commentRangeEnd w:id="6226"/>
      <w:r w:rsidR="00463229" w:rsidRPr="004E6C2C">
        <w:rPr>
          <w:rStyle w:val="CommentReference"/>
          <w:rFonts w:ascii="Times New Roman" w:hAnsi="Times New Roman" w:cs="Times New Roman"/>
          <w:noProof/>
          <w:sz w:val="24"/>
          <w:szCs w:val="24"/>
          <w:lang w:val="en-GB"/>
          <w:rPrChange w:id="6229" w:author="Mohammad Nayeem" w:date="2020-04-21T22:30:00Z">
            <w:rPr>
              <w:rStyle w:val="CommentReference"/>
              <w:noProof/>
              <w:lang w:val="en-GB"/>
            </w:rPr>
          </w:rPrChange>
        </w:rPr>
        <w:commentReference w:id="6226"/>
      </w:r>
      <w:commentRangeEnd w:id="6227"/>
      <w:r w:rsidR="00FE7C42" w:rsidRPr="004E6C2C">
        <w:rPr>
          <w:rStyle w:val="CommentReference"/>
          <w:rFonts w:ascii="Times New Roman" w:hAnsi="Times New Roman" w:cs="Times New Roman"/>
          <w:noProof/>
          <w:sz w:val="24"/>
          <w:szCs w:val="24"/>
          <w:lang w:val="en-GB"/>
          <w:rPrChange w:id="6230" w:author="Mohammad Nayeem" w:date="2020-04-21T22:30:00Z">
            <w:rPr>
              <w:rStyle w:val="CommentReference"/>
              <w:noProof/>
              <w:lang w:val="en-GB"/>
            </w:rPr>
          </w:rPrChange>
        </w:rPr>
        <w:commentReference w:id="6227"/>
      </w:r>
    </w:p>
    <w:p w14:paraId="7C3D79A5" w14:textId="5FD13F77" w:rsidR="008A4C9A" w:rsidRPr="004E6C2C" w:rsidDel="00E30105" w:rsidRDefault="00146F2D">
      <w:pPr>
        <w:spacing w:after="0" w:line="480" w:lineRule="auto"/>
        <w:jc w:val="both"/>
        <w:rPr>
          <w:del w:id="6231" w:author="Mohammad Nayeem" w:date="2020-04-21T01:51:00Z"/>
          <w:rFonts w:ascii="Times New Roman" w:hAnsi="Times New Roman" w:cs="Times New Roman"/>
          <w:sz w:val="24"/>
          <w:szCs w:val="24"/>
          <w:rPrChange w:id="6232" w:author="Mohammad Nayeem" w:date="2020-04-21T22:30:00Z">
            <w:rPr>
              <w:del w:id="6233" w:author="Mohammad Nayeem" w:date="2020-04-21T01:51:00Z"/>
              <w:rFonts w:ascii="Times New Roman" w:hAnsi="Times New Roman" w:cs="Times New Roman"/>
            </w:rPr>
          </w:rPrChange>
        </w:rPr>
      </w:pPr>
      <w:bookmarkStart w:id="6234" w:name="_Hlk20699574"/>
      <w:r w:rsidRPr="004E6C2C">
        <w:rPr>
          <w:rFonts w:ascii="Times New Roman" w:hAnsi="Times New Roman" w:cs="Times New Roman"/>
          <w:sz w:val="24"/>
          <w:szCs w:val="24"/>
          <w:rPrChange w:id="6235" w:author="Mohammad Nayeem" w:date="2020-04-21T22:30:00Z">
            <w:rPr>
              <w:rFonts w:ascii="Times New Roman" w:hAnsi="Times New Roman" w:cs="Times New Roman"/>
            </w:rPr>
          </w:rPrChange>
        </w:rPr>
        <w:t xml:space="preserve">Based on the study, </w:t>
      </w:r>
      <w:r w:rsidR="007002FE" w:rsidRPr="004E6C2C">
        <w:rPr>
          <w:rFonts w:ascii="Times New Roman" w:hAnsi="Times New Roman" w:cs="Times New Roman"/>
          <w:sz w:val="24"/>
          <w:szCs w:val="24"/>
          <w:rPrChange w:id="6236" w:author="Mohammad Nayeem" w:date="2020-04-21T22:30:00Z">
            <w:rPr>
              <w:rFonts w:ascii="Times New Roman" w:hAnsi="Times New Roman" w:cs="Times New Roman"/>
            </w:rPr>
          </w:rPrChange>
        </w:rPr>
        <w:t>greater</w:t>
      </w:r>
      <w:r w:rsidR="00955979" w:rsidRPr="004E6C2C">
        <w:rPr>
          <w:rFonts w:ascii="Times New Roman" w:hAnsi="Times New Roman" w:cs="Times New Roman"/>
          <w:sz w:val="24"/>
          <w:szCs w:val="24"/>
          <w:rPrChange w:id="6237" w:author="Mohammad Nayeem" w:date="2020-04-21T22:30:00Z">
            <w:rPr>
              <w:rFonts w:ascii="Times New Roman" w:hAnsi="Times New Roman" w:cs="Times New Roman"/>
            </w:rPr>
          </w:rPrChange>
        </w:rPr>
        <w:t xml:space="preserve"> than five out of every ten newborns </w:t>
      </w:r>
      <w:r w:rsidR="00225D93" w:rsidRPr="004E6C2C">
        <w:rPr>
          <w:rFonts w:ascii="Times New Roman" w:hAnsi="Times New Roman" w:cs="Times New Roman"/>
          <w:sz w:val="24"/>
          <w:szCs w:val="24"/>
          <w:rPrChange w:id="6238" w:author="Mohammad Nayeem" w:date="2020-04-21T22:30:00Z">
            <w:rPr>
              <w:rFonts w:ascii="Times New Roman" w:hAnsi="Times New Roman" w:cs="Times New Roman"/>
            </w:rPr>
          </w:rPrChange>
        </w:rPr>
        <w:t>has</w:t>
      </w:r>
      <w:r w:rsidR="00955979" w:rsidRPr="004E6C2C">
        <w:rPr>
          <w:rFonts w:ascii="Times New Roman" w:hAnsi="Times New Roman" w:cs="Times New Roman"/>
          <w:sz w:val="24"/>
          <w:szCs w:val="24"/>
          <w:rPrChange w:id="6239" w:author="Mohammad Nayeem" w:date="2020-04-21T22:30:00Z">
            <w:rPr>
              <w:rFonts w:ascii="Times New Roman" w:hAnsi="Times New Roman" w:cs="Times New Roman"/>
            </w:rPr>
          </w:rPrChange>
        </w:rPr>
        <w:t xml:space="preserve"> exclusive</w:t>
      </w:r>
      <w:r w:rsidR="002D462C" w:rsidRPr="004E6C2C">
        <w:rPr>
          <w:rFonts w:ascii="Times New Roman" w:hAnsi="Times New Roman" w:cs="Times New Roman"/>
          <w:sz w:val="24"/>
          <w:szCs w:val="24"/>
          <w:rPrChange w:id="6240" w:author="Mohammad Nayeem" w:date="2020-04-21T22:30:00Z">
            <w:rPr>
              <w:rFonts w:ascii="Times New Roman" w:hAnsi="Times New Roman" w:cs="Times New Roman"/>
            </w:rPr>
          </w:rPrChange>
        </w:rPr>
        <w:t>ly</w:t>
      </w:r>
      <w:r w:rsidR="00955979" w:rsidRPr="004E6C2C">
        <w:rPr>
          <w:rFonts w:ascii="Times New Roman" w:hAnsi="Times New Roman" w:cs="Times New Roman"/>
          <w:sz w:val="24"/>
          <w:szCs w:val="24"/>
          <w:rPrChange w:id="6241" w:author="Mohammad Nayeem" w:date="2020-04-21T22:30:00Z">
            <w:rPr>
              <w:rFonts w:ascii="Times New Roman" w:hAnsi="Times New Roman" w:cs="Times New Roman"/>
            </w:rPr>
          </w:rPrChange>
        </w:rPr>
        <w:t xml:space="preserve"> breastfed</w:t>
      </w:r>
      <w:r w:rsidR="000B4B65" w:rsidRPr="004E6C2C">
        <w:rPr>
          <w:rFonts w:ascii="Times New Roman" w:hAnsi="Times New Roman" w:cs="Times New Roman"/>
          <w:sz w:val="24"/>
          <w:szCs w:val="24"/>
          <w:rPrChange w:id="6242" w:author="Mohammad Nayeem" w:date="2020-04-21T22:30:00Z">
            <w:rPr>
              <w:rFonts w:ascii="Times New Roman" w:hAnsi="Times New Roman" w:cs="Times New Roman"/>
            </w:rPr>
          </w:rPrChange>
        </w:rPr>
        <w:t xml:space="preserve">, </w:t>
      </w:r>
      <w:ins w:id="6243" w:author="Mohammad Nayeem" w:date="2020-04-22T15:47:00Z">
        <w:r w:rsidR="00D14F47">
          <w:rPr>
            <w:rFonts w:ascii="Times New Roman" w:hAnsi="Times New Roman" w:cs="Times New Roman"/>
            <w:sz w:val="24"/>
            <w:szCs w:val="24"/>
          </w:rPr>
          <w:t xml:space="preserve">an </w:t>
        </w:r>
      </w:ins>
      <w:r w:rsidR="000B4B65" w:rsidRPr="004E6C2C">
        <w:rPr>
          <w:rFonts w:ascii="Times New Roman" w:hAnsi="Times New Roman" w:cs="Times New Roman"/>
          <w:sz w:val="24"/>
          <w:szCs w:val="24"/>
          <w:rPrChange w:id="6244" w:author="Mohammad Nayeem" w:date="2020-04-21T22:30:00Z">
            <w:rPr>
              <w:rFonts w:ascii="Times New Roman" w:hAnsi="Times New Roman" w:cs="Times New Roman"/>
            </w:rPr>
          </w:rPrChange>
        </w:rPr>
        <w:t>approximately</w:t>
      </w:r>
      <w:r w:rsidR="00F91D6D" w:rsidRPr="004E6C2C">
        <w:rPr>
          <w:rFonts w:ascii="Times New Roman" w:hAnsi="Times New Roman" w:cs="Times New Roman"/>
          <w:sz w:val="24"/>
          <w:szCs w:val="24"/>
          <w:rPrChange w:id="6245" w:author="Mohammad Nayeem" w:date="2020-04-21T22:30:00Z">
            <w:rPr>
              <w:rFonts w:ascii="Times New Roman" w:hAnsi="Times New Roman" w:cs="Times New Roman"/>
            </w:rPr>
          </w:rPrChange>
        </w:rPr>
        <w:t xml:space="preserve"> similar result was observed</w:t>
      </w:r>
      <w:r w:rsidR="000A1D10" w:rsidRPr="004E6C2C">
        <w:rPr>
          <w:rFonts w:ascii="Times New Roman" w:hAnsi="Times New Roman" w:cs="Times New Roman"/>
          <w:sz w:val="24"/>
          <w:szCs w:val="24"/>
          <w:rPrChange w:id="6246" w:author="Mohammad Nayeem" w:date="2020-04-21T22:30:00Z">
            <w:rPr>
              <w:rFonts w:ascii="Times New Roman" w:hAnsi="Times New Roman" w:cs="Times New Roman"/>
            </w:rPr>
          </w:rPrChange>
        </w:rPr>
        <w:t xml:space="preserve"> </w:t>
      </w:r>
      <w:r w:rsidR="0032156D" w:rsidRPr="004E6C2C">
        <w:rPr>
          <w:rFonts w:ascii="Times New Roman" w:hAnsi="Times New Roman" w:cs="Times New Roman"/>
          <w:sz w:val="24"/>
          <w:szCs w:val="24"/>
          <w:rPrChange w:id="6247" w:author="Mohammad Nayeem" w:date="2020-04-21T22:30:00Z">
            <w:rPr>
              <w:rFonts w:ascii="Times New Roman" w:hAnsi="Times New Roman" w:cs="Times New Roman"/>
            </w:rPr>
          </w:rPrChange>
        </w:rPr>
        <w:t xml:space="preserve">in </w:t>
      </w:r>
      <w:r w:rsidR="000A1D10" w:rsidRPr="004E6C2C">
        <w:rPr>
          <w:rFonts w:ascii="Times New Roman" w:hAnsi="Times New Roman" w:cs="Times New Roman"/>
          <w:sz w:val="24"/>
          <w:szCs w:val="24"/>
          <w:rPrChange w:id="6248" w:author="Mohammad Nayeem" w:date="2020-04-21T22:30:00Z">
            <w:rPr>
              <w:rFonts w:ascii="Times New Roman" w:hAnsi="Times New Roman" w:cs="Times New Roman"/>
            </w:rPr>
          </w:rPrChange>
        </w:rPr>
        <w:t xml:space="preserve">a previous cross-sectional study was conducted in Popular Medical College, Dhanmondi, Dhaka, were found that the exclusive breastfeeding was exactly </w:t>
      </w:r>
      <w:r w:rsidR="00C67573" w:rsidRPr="004E6C2C">
        <w:rPr>
          <w:rFonts w:ascii="Times New Roman" w:hAnsi="Times New Roman" w:cs="Times New Roman"/>
          <w:sz w:val="24"/>
          <w:szCs w:val="24"/>
          <w:rPrChange w:id="6249" w:author="Mohammad Nayeem" w:date="2020-04-21T22:30:00Z">
            <w:rPr>
              <w:rFonts w:ascii="Times New Roman" w:hAnsi="Times New Roman" w:cs="Times New Roman"/>
            </w:rPr>
          </w:rPrChange>
        </w:rPr>
        <w:t>half of their sample</w:t>
      </w:r>
      <w:del w:id="6250" w:author="Mohammad Nayeem" w:date="2020-04-21T01:43:00Z">
        <w:r w:rsidR="00FB3BD6" w:rsidRPr="004E6C2C" w:rsidDel="00E30105">
          <w:rPr>
            <w:rFonts w:ascii="Times New Roman" w:hAnsi="Times New Roman" w:cs="Times New Roman"/>
            <w:sz w:val="24"/>
            <w:szCs w:val="24"/>
            <w:rPrChange w:id="6251" w:author="Mohammad Nayeem" w:date="2020-04-21T22:30:00Z">
              <w:rPr>
                <w:rFonts w:ascii="Times New Roman" w:hAnsi="Times New Roman" w:cs="Times New Roman"/>
              </w:rPr>
            </w:rPrChange>
          </w:rPr>
          <w:delText xml:space="preserve"> </w:delText>
        </w:r>
      </w:del>
      <w:ins w:id="6252" w:author="Mohammad Nayeem" w:date="2020-04-21T01:43:00Z">
        <w:r w:rsidR="00E30105" w:rsidRPr="004E6C2C">
          <w:rPr>
            <w:rFonts w:ascii="Times New Roman" w:hAnsi="Times New Roman" w:cs="Times New Roman"/>
            <w:sz w:val="24"/>
            <w:szCs w:val="24"/>
            <w:rPrChange w:id="6253" w:author="Mohammad Nayeem" w:date="2020-04-21T22:30:00Z">
              <w:rPr>
                <w:rFonts w:ascii="Times New Roman" w:hAnsi="Times New Roman" w:cs="Times New Roman"/>
              </w:rPr>
            </w:rPrChange>
          </w:rPr>
          <w:t xml:space="preserve"> </w:t>
        </w:r>
      </w:ins>
      <w:ins w:id="6254" w:author="Mohammad Nayeem" w:date="2020-04-21T01:44:00Z">
        <w:r w:rsidR="00E30105" w:rsidRPr="004E6C2C">
          <w:rPr>
            <w:rFonts w:ascii="Times New Roman" w:hAnsi="Times New Roman" w:cs="Times New Roman"/>
            <w:sz w:val="24"/>
            <w:szCs w:val="24"/>
            <w:rPrChange w:id="6255" w:author="Mohammad Nayeem" w:date="2020-04-21T22:30:00Z">
              <w:rPr>
                <w:rFonts w:ascii="Times New Roman" w:hAnsi="Times New Roman" w:cs="Times New Roman"/>
              </w:rPr>
            </w:rPrChange>
          </w:rPr>
          <w:fldChar w:fldCharType="begin" w:fldLock="1"/>
        </w:r>
      </w:ins>
      <w:r w:rsidR="00020588" w:rsidRPr="004E6C2C">
        <w:rPr>
          <w:rFonts w:ascii="Times New Roman" w:hAnsi="Times New Roman" w:cs="Times New Roman"/>
          <w:sz w:val="24"/>
          <w:szCs w:val="24"/>
          <w:rPrChange w:id="6256" w:author="Mohammad Nayeem" w:date="2020-04-21T22:30:00Z">
            <w:rPr>
              <w:rFonts w:ascii="Times New Roman" w:hAnsi="Times New Roman" w:cs="Times New Roman"/>
            </w:rPr>
          </w:rPrChange>
        </w:rPr>
        <w:instrText>ADDIN CSL_CITATION {"citationItems":[{"id":"ITEM-1","itemData":{"DOI":"10.3329/nimcj.v10i1.39329","ISSN":"2221-0377","abstract":"Back ground : Exclusive breastfeeding (EBF) means that the infant receives only breast milk for the first six months of life after birth. In Bangladesh, 55% of children less than 6 months of age are exclusively breastfed according to BDHS 2014.\r Objectives : To assess the exclusive breast feeding practice and associated factors among children in an urban area ofBangladesh.\r Method : This cross-sectional study was conducted in Popular Medical College, Dhanmondi, Dhaka, among 80 mothers having infants aged 7-12 months, attending the outpatient department were selected purposively for the study during the period of 1st August 2017 to 31st December 2017. Sample were selected purpasively for the study and predesigned questionnaire were used for data collection. Data analysis was done by using SPSS software version 22.\r Result : It was found that only 30(37.5%) mother went for regular antenatal checkup and remaining 50 (62.5%) had irregular antenatal check up. But none of them got breastfeeding advice during antenatal visit. Breastfeeding was initiated with in 1 hour of birth in 36(40%) cases and 44 (60%) cases after 1hour of birth. Exclusive breastfeeding (EBF)was found in 40 (50%) children. Among them 30 (75%) were children of housewife mothers. Mixed feeding (breast milk plus formula/ cow’s milk) was given to 30 children among them18 (60%) were the children of housewife mothers.Only formula milk was given to 10 children of them 8(80%) were the children of housewife mothers.Exclusive breast milk was not given by 18(45%) mothers due to job or other occupation whereas 22 (55%) mother did not give EBF due to insufficient breast milk.\r Conclusion : In the study rate of exclusive breast feeding was 50%. This study also showed that frequency of exclusive breast feeding practice was lower in working mothers than housewife mothers. This study also showed that the speculation of not getting sufficient milk was one of the main reasons for not giving exclusive breastfeeding.\r Northern International Medical College Journal Vol.10(1) Jul 2018: 343-346","author":[{"dropping-particle":"","family":"Chowdhury","given":"Farzana Rahman","non-dropping-particle":"","parse-names":false,"suffix":""},{"dropping-particle":"","family":"Yasmeen","given":"BH Nazma","non-dropping-particle":"","parse-names":false,"suffix":""},{"dropping-particle":"","family":"Rahman","given":"Shabnam","non-dropping-particle":"","parse-names":false,"suffix":""}],"container-title":"Northern International Medical College Journal","id":"ITEM-1","issue":"1","issued":{"date-parts":[["2018","12","20"]]},"page":"343-346","publisher":"Bangladesh Journals Online (JOL)","title":"Study on Exclusive Breastfeeding practice and related factors among mothers attending in a tertiary care hospital of Bangladesh","type":"article-journal","volume":"10"},"uris":["http://www.mendeley.com/documents/?uuid=c3daad99-bc59-3da8-b424-22b8be655644"]}],"mendeley":{"formattedCitation":"(F. R. Chowdhury et al., 2018)","plainTextFormattedCitation":"(F. R. Chowdhury et al., 2018)","previouslyFormattedCitation":"(F. R. Chowdhury et al., 2018)"},"properties":{"noteIndex":0},"schema":"https://github.com/citation-style-language/schema/raw/master/csl-citation.json"}</w:instrText>
      </w:r>
      <w:r w:rsidR="00E30105" w:rsidRPr="004E6C2C">
        <w:rPr>
          <w:rFonts w:ascii="Times New Roman" w:hAnsi="Times New Roman" w:cs="Times New Roman"/>
          <w:sz w:val="24"/>
          <w:szCs w:val="24"/>
          <w:rPrChange w:id="6257" w:author="Mohammad Nayeem" w:date="2020-04-21T22:30:00Z">
            <w:rPr>
              <w:rFonts w:ascii="Times New Roman" w:hAnsi="Times New Roman" w:cs="Times New Roman"/>
            </w:rPr>
          </w:rPrChange>
        </w:rPr>
        <w:fldChar w:fldCharType="separate"/>
      </w:r>
      <w:r w:rsidR="00E30105" w:rsidRPr="004E6C2C">
        <w:rPr>
          <w:rFonts w:ascii="Times New Roman" w:hAnsi="Times New Roman" w:cs="Times New Roman"/>
          <w:noProof/>
          <w:sz w:val="24"/>
          <w:szCs w:val="24"/>
          <w:rPrChange w:id="6258" w:author="Mohammad Nayeem" w:date="2020-04-21T22:30:00Z">
            <w:rPr>
              <w:rFonts w:ascii="Times New Roman" w:hAnsi="Times New Roman" w:cs="Times New Roman"/>
              <w:noProof/>
            </w:rPr>
          </w:rPrChange>
        </w:rPr>
        <w:t>(F. R. Chowdhury et al., 2018)</w:t>
      </w:r>
      <w:ins w:id="6259" w:author="Mohammad Nayeem" w:date="2020-04-21T01:44:00Z">
        <w:r w:rsidR="00E30105" w:rsidRPr="004E6C2C">
          <w:rPr>
            <w:rFonts w:ascii="Times New Roman" w:hAnsi="Times New Roman" w:cs="Times New Roman"/>
            <w:sz w:val="24"/>
            <w:szCs w:val="24"/>
            <w:rPrChange w:id="6260" w:author="Mohammad Nayeem" w:date="2020-04-21T22:30:00Z">
              <w:rPr>
                <w:rFonts w:ascii="Times New Roman" w:hAnsi="Times New Roman" w:cs="Times New Roman"/>
              </w:rPr>
            </w:rPrChange>
          </w:rPr>
          <w:fldChar w:fldCharType="end"/>
        </w:r>
      </w:ins>
      <w:del w:id="6261" w:author="Mohammad Nayeem" w:date="2020-04-21T01:43:00Z">
        <w:r w:rsidR="00FB3BD6" w:rsidRPr="004E6C2C" w:rsidDel="00E30105">
          <w:rPr>
            <w:rFonts w:ascii="Times New Roman" w:hAnsi="Times New Roman" w:cs="Times New Roman"/>
            <w:sz w:val="24"/>
            <w:szCs w:val="24"/>
            <w:rPrChange w:id="6262" w:author="Mohammad Nayeem" w:date="2020-04-21T22:30:00Z">
              <w:rPr>
                <w:rFonts w:ascii="Times New Roman" w:hAnsi="Times New Roman" w:cs="Times New Roman"/>
              </w:rPr>
            </w:rPrChange>
          </w:rPr>
          <w:fldChar w:fldCharType="begin" w:fldLock="1"/>
        </w:r>
        <w:r w:rsidR="00946020" w:rsidRPr="004E6C2C" w:rsidDel="00E30105">
          <w:rPr>
            <w:rFonts w:ascii="Times New Roman" w:hAnsi="Times New Roman" w:cs="Times New Roman"/>
            <w:sz w:val="24"/>
            <w:szCs w:val="24"/>
            <w:rPrChange w:id="6263" w:author="Mohammad Nayeem" w:date="2020-04-21T22:30:00Z">
              <w:rPr>
                <w:rFonts w:ascii="Times New Roman" w:hAnsi="Times New Roman" w:cs="Times New Roman"/>
              </w:rPr>
            </w:rPrChange>
          </w:rPr>
          <w:delInstrText>ADDIN CSL_CITATION {"citationItems":[{"id":"ITEM-1","itemData":{"DOI":"10.3329/nimcj.v10i1.39329","ISSN":"2221-0377","abstract":"Back ground : Exclusive breastfeeding (EBF) means that the infant receives only breast milk for the first six months of life after birth. In Bangladesh, 55% of children less than 6 months of age are exclusively breastfed according to BDHS 2014. Objectives : To assess the exclusive breast feeding practice and associated factors among children in an urban area ofBangladesh. Method : This cross-sectional study was conducted in Popular Medical College, Dhanmondi, Dhaka, among 80 mothers having infants aged 7-12 months, attending the outpatient department were selected purposively for the study during the period of 1st August 2017 to 31st December 2017. Sample were selected purpasively for the study and predesigned questionnaire were used for data collection. Data analysis was done by using SPSS software version 22. Result : It was found that only 30(37.5%) mother went for regular antenatal checkup and remaining 50 (62.5%) had irregular antenatal check up. But none of them got breastfeeding advice during antenatal visit. Breastfeeding was initiated with in 1 hour of birth in 36(40%) cases and 44 (60%) cases after 1hour of birth. Exclusive breastfeeding (EBF)was found in 40 (50%) children. Among them 30 (75%) were children of housewife mothers. Mixed feeding (breast milk plus formula/ cow’s milk) was given to 30 children among them18 (60%) were the children of housewife mothers.Only formula milk was given to 10 children of them 8(80%) were the children of housewife mothers.Exclusive breast milk was not given by 18(45%) mothers due to job or other occupation whereas 22 (55%) mother did not give EBF due to insufficient breast milk. Conclusion : In the study rate of exclusive breast feeding was 50%. This study also showed that frequency of exclusive breast feeding practice was lower in working mothers than housewife mothers. This study also showed that the speculation of not getting sufficient milk was one of the main reasons for not giving exclusive breastfeeding. Northern International Medical College Journal Vol.10(1) Jul 2018: 343-346","author":[{"dropping-particle":"","family":"Chowdhury","given":"Farzana Rahman","non-dropping-particle":"","parse-names":false,"suffix":""},{"dropping-particle":"","family":"Yasmeen","given":"BH Nazma","non-dropping-particle":"","parse-names":false,"suffix":""},{"dropping-particle":"","family":"Rahman","given":"Shabnam","non-dropping-particle":"","parse-names":false,"suffix":""}],"container-title":"Northern International Medical College Journal","id":"ITEM-1","issue":"1","issued":{"date-parts":[["2018","12","20"]]},"page":"343-346","title":"Study on Exclusive Breastfeeding practice and related factors among mothers attending in a tertiary care hospital of Bangladesh","type":"article-journal","volume":"10"},"uris":["http://www.mendeley.com/documents/?uuid=dc55f05a-e13c-3fc4-a406-772feb7ba2f7"]}],"mendeley":{"formattedCitation":"(F. R. Chowdhury et al., 2018b)","plainTextFormattedCitation":"(F. R. Chowdhury et al., 2018b)","previouslyFormattedCitation":"(F. R. Chowdhury et al., 2018b)"},"properties":{"noteIndex":0},"schema":"https://github.com/citation-style-language/schema/raw/master/csl-citation.json"}</w:delInstrText>
        </w:r>
        <w:r w:rsidR="00FB3BD6" w:rsidRPr="004E6C2C" w:rsidDel="00E30105">
          <w:rPr>
            <w:rFonts w:ascii="Times New Roman" w:hAnsi="Times New Roman" w:cs="Times New Roman"/>
            <w:sz w:val="24"/>
            <w:szCs w:val="24"/>
            <w:rPrChange w:id="6264" w:author="Mohammad Nayeem" w:date="2020-04-21T22:30:00Z">
              <w:rPr>
                <w:rFonts w:ascii="Times New Roman" w:hAnsi="Times New Roman" w:cs="Times New Roman"/>
              </w:rPr>
            </w:rPrChange>
          </w:rPr>
          <w:fldChar w:fldCharType="separate"/>
        </w:r>
        <w:r w:rsidR="00946020" w:rsidRPr="004E6C2C" w:rsidDel="00E30105">
          <w:rPr>
            <w:rFonts w:ascii="Times New Roman" w:hAnsi="Times New Roman" w:cs="Times New Roman"/>
            <w:noProof/>
            <w:sz w:val="24"/>
            <w:szCs w:val="24"/>
            <w:rPrChange w:id="6265" w:author="Mohammad Nayeem" w:date="2020-04-21T22:30:00Z">
              <w:rPr>
                <w:rFonts w:ascii="Times New Roman" w:hAnsi="Times New Roman" w:cs="Times New Roman"/>
                <w:noProof/>
              </w:rPr>
            </w:rPrChange>
          </w:rPr>
          <w:delText>(F. R. Chowdhury et al., 2018b)</w:delText>
        </w:r>
        <w:r w:rsidR="00FB3BD6" w:rsidRPr="004E6C2C" w:rsidDel="00E30105">
          <w:rPr>
            <w:rFonts w:ascii="Times New Roman" w:hAnsi="Times New Roman" w:cs="Times New Roman"/>
            <w:sz w:val="24"/>
            <w:szCs w:val="24"/>
            <w:rPrChange w:id="6266" w:author="Mohammad Nayeem" w:date="2020-04-21T22:30:00Z">
              <w:rPr>
                <w:rFonts w:ascii="Times New Roman" w:hAnsi="Times New Roman" w:cs="Times New Roman"/>
              </w:rPr>
            </w:rPrChange>
          </w:rPr>
          <w:fldChar w:fldCharType="end"/>
        </w:r>
      </w:del>
      <w:r w:rsidR="00273FB8" w:rsidRPr="004E6C2C">
        <w:rPr>
          <w:rFonts w:ascii="Times New Roman" w:hAnsi="Times New Roman" w:cs="Times New Roman"/>
          <w:sz w:val="24"/>
          <w:szCs w:val="24"/>
          <w:rPrChange w:id="6267" w:author="Mohammad Nayeem" w:date="2020-04-21T22:30:00Z">
            <w:rPr>
              <w:rFonts w:ascii="Times New Roman" w:hAnsi="Times New Roman" w:cs="Times New Roman"/>
            </w:rPr>
          </w:rPrChange>
        </w:rPr>
        <w:t>.</w:t>
      </w:r>
      <w:r w:rsidR="000A1D10" w:rsidRPr="004E6C2C">
        <w:rPr>
          <w:rFonts w:ascii="Times New Roman" w:hAnsi="Times New Roman" w:cs="Times New Roman"/>
          <w:sz w:val="24"/>
          <w:szCs w:val="24"/>
          <w:rPrChange w:id="6268" w:author="Mohammad Nayeem" w:date="2020-04-21T22:30:00Z">
            <w:rPr>
              <w:rFonts w:ascii="Times New Roman" w:hAnsi="Times New Roman" w:cs="Times New Roman"/>
            </w:rPr>
          </w:rPrChange>
        </w:rPr>
        <w:t xml:space="preserve"> </w:t>
      </w:r>
      <w:r w:rsidR="00683B1F" w:rsidRPr="004E6C2C">
        <w:rPr>
          <w:rFonts w:ascii="Times New Roman" w:hAnsi="Times New Roman" w:cs="Times New Roman"/>
          <w:sz w:val="24"/>
          <w:szCs w:val="24"/>
          <w:rPrChange w:id="6269" w:author="Mohammad Nayeem" w:date="2020-04-21T22:30:00Z">
            <w:rPr>
              <w:rFonts w:ascii="Times New Roman" w:hAnsi="Times New Roman" w:cs="Times New Roman"/>
            </w:rPr>
          </w:rPrChange>
        </w:rPr>
        <w:t>This finding is comparable with studies done</w:t>
      </w:r>
      <w:r w:rsidR="005335F2" w:rsidRPr="004E6C2C">
        <w:rPr>
          <w:rFonts w:ascii="Times New Roman" w:hAnsi="Times New Roman" w:cs="Times New Roman"/>
          <w:sz w:val="24"/>
          <w:szCs w:val="24"/>
          <w:rPrChange w:id="6270" w:author="Mohammad Nayeem" w:date="2020-04-21T22:30:00Z">
            <w:rPr>
              <w:rFonts w:ascii="Times New Roman" w:hAnsi="Times New Roman" w:cs="Times New Roman"/>
            </w:rPr>
          </w:rPrChange>
        </w:rPr>
        <w:t xml:space="preserve"> in Chittagong, Bangladesh (61.4%)</w:t>
      </w:r>
      <w:r w:rsidR="00FB3BD6" w:rsidRPr="004E6C2C">
        <w:rPr>
          <w:rFonts w:ascii="Times New Roman" w:hAnsi="Times New Roman" w:cs="Times New Roman"/>
          <w:sz w:val="24"/>
          <w:szCs w:val="24"/>
          <w:rPrChange w:id="6271" w:author="Mohammad Nayeem" w:date="2020-04-21T22:30:00Z">
            <w:rPr>
              <w:rFonts w:ascii="Times New Roman" w:hAnsi="Times New Roman" w:cs="Times New Roman"/>
            </w:rPr>
          </w:rPrChange>
        </w:rPr>
        <w:t xml:space="preserve"> </w:t>
      </w:r>
      <w:r w:rsidR="00FB3BD6" w:rsidRPr="004E6C2C">
        <w:rPr>
          <w:rFonts w:ascii="Times New Roman" w:hAnsi="Times New Roman" w:cs="Times New Roman"/>
          <w:sz w:val="24"/>
          <w:szCs w:val="24"/>
          <w:rPrChange w:id="6272" w:author="Mohammad Nayeem" w:date="2020-04-21T22:30:00Z">
            <w:rPr>
              <w:rFonts w:ascii="Times New Roman" w:hAnsi="Times New Roman" w:cs="Times New Roman"/>
            </w:rPr>
          </w:rPrChange>
        </w:rPr>
        <w:fldChar w:fldCharType="begin" w:fldLock="1"/>
      </w:r>
      <w:r w:rsidR="00FB3BD6" w:rsidRPr="004E6C2C">
        <w:rPr>
          <w:rFonts w:ascii="Times New Roman" w:hAnsi="Times New Roman" w:cs="Times New Roman"/>
          <w:sz w:val="24"/>
          <w:szCs w:val="24"/>
          <w:rPrChange w:id="6273" w:author="Mohammad Nayeem" w:date="2020-04-21T22:30:00Z">
            <w:rPr>
              <w:rFonts w:ascii="Times New Roman" w:hAnsi="Times New Roman" w:cs="Times New Roman"/>
            </w:rPr>
          </w:rPrChange>
        </w:rPr>
        <w:instrText>ADDIN CSL_CITATION {"citationItems":[{"id":"ITEM-1","itemData":{"DOI":"10.1186/1746-4358-3-28","ISSN":"1746-4358","abstract":"In developing countries, infectious diseases such as diarrhoea and acute respiratory infections are the main cause of mortality and morbidity in infants aged less than one year. The importance of exclusive breastfeeding in the prevention of infectious diseases during infancy is well known. Although breastfeeding is almost universal in Bangladesh, the rates of exclusive breastfeeding remain low. This cohort study was designed to compare the prevalence of diarrhoea and acute respiratory infection (ARI) in infants according to their breastfeeding status in a prospective cohort of infants from birth to six months of age. A total of 351 pregnant women were recruited in the Anowara subdistrict of Chittagong. Breastfeeding practices and the 7-day prevalence of diarrhoea and ARI were recorded at monthly home visits. Prevalences were compared using chi-squared tests and logistic regression. A total of 272 mother-infant pairs completed the study to six months. Infants who were exclusively breastfed for six months had a significantly lower 7-day prevalence of diarrhoea [AOR for lack of EBF = 2.50 (95%CI 1.10, 5.69), p = 0.03] and a significantly lower 7-day prevalence of ARI [AOR for lack of EBF = 2.31 (95%CI 1.33, 4.00), p &lt; 0.01] than infants who were not exclusively breastfed. However, when the association between patterns of infant feeding (exclusive, predominant and partial breastfeeding) and illness was investigated in more detail, there was no significant difference in the prevalence of diarrhoea between exclusively [6.6% (95% CI 2.8, 10.4)] and predominantly breastfed infants [3.7% (95% CI 0.09, 18.3), (p = 0.56)]. Partially breastfed infants had a higher prevalence of diarrhoea than the others [19.2% (95% CI 10.4, 27.9), (p = 0.01)]. Similarly, although there was a large difference in prevalence in acute respiratory illness between exclusively [54.2% (95%CI 46.6, 61.8)] and predominantly breastfed infants [70.4% (95%CI 53.2, 87.6)] there was no significant difference in the prevalence (p = 0.17). The findings suggest that exclusive or predominant breastfeeding can reduce rates of morbidity significantly in this region of rural Bangladesh.","author":[{"dropping-particle":"","family":"Mihrshahi","given":"Seema","non-dropping-particle":"","parse-names":false,"suffix":""},{"dropping-particle":"","family":"Oddy","given":"Wendy H","non-dropping-particle":"","parse-names":false,"suffix":""},{"dropping-particle":"","family":"Peat","given":"Jennifer K","non-dropping-particle":"","parse-names":false,"suffix":""},{"dropping-particle":"","family":"Kabir","given":"Iqbal","non-dropping-particle":"","parse-names":false,"suffix":""}],"container-title":"International Breastfeeding Journal","id":"ITEM-1","issue":"1","issued":{"date-parts":[["2008","11","24"]]},"page":"28","publisher":"BioMed Central","title":"Association between infant feeding patterns and diarrhoeal and respiratory illness: A cohort study in Chittagong, Bangladesh","type":"article-journal","volume":"3"},"uris":["http://www.mendeley.com/documents/?uuid=7db13b93-6966-3778-b674-e17f1da5a4e9"]}],"mendeley":{"formattedCitation":"(Mihrshahi et al., 2008)","plainTextFormattedCitation":"(Mihrshahi et al., 2008)","previouslyFormattedCitation":"(Mihrshahi et al., 2008)"},"properties":{"noteIndex":0},"schema":"https://github.com/citation-style-language/schema/raw/master/csl-citation.json"}</w:instrText>
      </w:r>
      <w:r w:rsidR="00FB3BD6" w:rsidRPr="004E6C2C">
        <w:rPr>
          <w:rFonts w:ascii="Times New Roman" w:hAnsi="Times New Roman" w:cs="Times New Roman"/>
          <w:sz w:val="24"/>
          <w:szCs w:val="24"/>
          <w:rPrChange w:id="6274" w:author="Mohammad Nayeem" w:date="2020-04-21T22:30:00Z">
            <w:rPr>
              <w:rFonts w:ascii="Times New Roman" w:hAnsi="Times New Roman" w:cs="Times New Roman"/>
            </w:rPr>
          </w:rPrChange>
        </w:rPr>
        <w:fldChar w:fldCharType="separate"/>
      </w:r>
      <w:r w:rsidR="00FB3BD6" w:rsidRPr="004E6C2C">
        <w:rPr>
          <w:rFonts w:ascii="Times New Roman" w:hAnsi="Times New Roman" w:cs="Times New Roman"/>
          <w:noProof/>
          <w:sz w:val="24"/>
          <w:szCs w:val="24"/>
          <w:rPrChange w:id="6275" w:author="Mohammad Nayeem" w:date="2020-04-21T22:30:00Z">
            <w:rPr>
              <w:rFonts w:ascii="Times New Roman" w:hAnsi="Times New Roman" w:cs="Times New Roman"/>
              <w:noProof/>
            </w:rPr>
          </w:rPrChange>
        </w:rPr>
        <w:t>(Mihrshahi et al., 2008)</w:t>
      </w:r>
      <w:r w:rsidR="00FB3BD6" w:rsidRPr="004E6C2C">
        <w:rPr>
          <w:rFonts w:ascii="Times New Roman" w:hAnsi="Times New Roman" w:cs="Times New Roman"/>
          <w:sz w:val="24"/>
          <w:szCs w:val="24"/>
          <w:rPrChange w:id="6276" w:author="Mohammad Nayeem" w:date="2020-04-21T22:30:00Z">
            <w:rPr>
              <w:rFonts w:ascii="Times New Roman" w:hAnsi="Times New Roman" w:cs="Times New Roman"/>
            </w:rPr>
          </w:rPrChange>
        </w:rPr>
        <w:fldChar w:fldCharType="end"/>
      </w:r>
      <w:r w:rsidR="005335F2" w:rsidRPr="004E6C2C">
        <w:rPr>
          <w:rFonts w:ascii="Times New Roman" w:hAnsi="Times New Roman" w:cs="Times New Roman"/>
          <w:sz w:val="24"/>
          <w:szCs w:val="24"/>
          <w:rPrChange w:id="6277" w:author="Mohammad Nayeem" w:date="2020-04-21T22:30:00Z">
            <w:rPr>
              <w:rFonts w:ascii="Times New Roman" w:hAnsi="Times New Roman" w:cs="Times New Roman"/>
            </w:rPr>
          </w:rPrChange>
        </w:rPr>
        <w:t>, Pakistan (38</w:t>
      </w:r>
      <w:r w:rsidR="00214BBD" w:rsidRPr="004E6C2C">
        <w:rPr>
          <w:rFonts w:ascii="Times New Roman" w:hAnsi="Times New Roman" w:cs="Times New Roman"/>
          <w:sz w:val="24"/>
          <w:szCs w:val="24"/>
          <w:rPrChange w:id="6278" w:author="Mohammad Nayeem" w:date="2020-04-21T22:30:00Z">
            <w:rPr>
              <w:rFonts w:ascii="Times New Roman" w:hAnsi="Times New Roman" w:cs="Times New Roman"/>
            </w:rPr>
          </w:rPrChange>
        </w:rPr>
        <w:t xml:space="preserve">%) </w:t>
      </w:r>
      <w:r w:rsidR="00214BBD" w:rsidRPr="004E6C2C">
        <w:rPr>
          <w:rFonts w:ascii="Times New Roman" w:hAnsi="Times New Roman" w:cs="Times New Roman"/>
          <w:sz w:val="24"/>
          <w:szCs w:val="24"/>
          <w:rPrChange w:id="6279" w:author="Mohammad Nayeem" w:date="2020-04-21T22:30:00Z">
            <w:rPr>
              <w:rFonts w:ascii="Times New Roman" w:hAnsi="Times New Roman" w:cs="Times New Roman"/>
            </w:rPr>
          </w:rPrChange>
        </w:rPr>
        <w:fldChar w:fldCharType="begin" w:fldLock="1"/>
      </w:r>
      <w:r w:rsidR="00D96BDE" w:rsidRPr="004E6C2C">
        <w:rPr>
          <w:rFonts w:ascii="Times New Roman" w:hAnsi="Times New Roman" w:cs="Times New Roman"/>
          <w:sz w:val="24"/>
          <w:szCs w:val="24"/>
          <w:rPrChange w:id="6280" w:author="Mohammad Nayeem" w:date="2020-04-21T22:30:00Z">
            <w:rPr>
              <w:rFonts w:ascii="Times New Roman" w:hAnsi="Times New Roman" w:cs="Times New Roman"/>
            </w:rPr>
          </w:rPrChange>
        </w:rPr>
        <w:instrText>ADDIN CSL_CITATION {"citationItems":[{"id":"ITEM-1","itemData":{"DOI":"10.3390/ijerph16101689","ISSN":"1660-4601","PMID":"31091768","abstract":"&lt;p&gt;Breastfeeding practices are critical for child health and growth. This paper investigates demographic factors, socioeconomic status, and information sources that affect breastfeeding practices in Sindh Province, Pakistan. A secondary analysis was performed of data on 10,028 women with a birth in the preceding two years who had participated in the 2013–14 Maternal and Child Health Program Indicator Survey. Multiple logistic regressions were used to test the association between breastfeeding status (ever breastfed and still breastfeeding) and age, number of living children, residence, education, wealth, information sources about breastfeeding, assistance during delivery, and place of delivery. Of the 9955 women included in the analysis, 97.9% had breastfed and 83.9% were still breastfeeding at the time of the survey. Being in the second, third, or fourth wealth quintiles and receiving breastfeeding information from relatives and friends were associated with ever breastfeeding. Women who were 35 years or older, living in a town/small city, higher maternal education, middle wealth quintile, and receiving breastfeeding information from the media were associated with still breastfeeding. The findings suggest the need to develop interventions considering maternal socioeconomic status and peer counseling interventions. Mass media campaigns to promote breastfeeding practices should be accompanied by governmental restrictions on the marketing of infant formula.&lt;/p&gt;","author":[{"dropping-particle":"","family":"Noh","given":"Jin-Won","non-dropping-particle":"","parse-names":false,"suffix":""},{"dropping-particle":"","family":"Kim","given":"Young-mi","non-dropping-particle":"","parse-names":false,"suffix":""},{"dropping-particle":"","family":"Akram","given":"Nabeel","non-dropping-particle":"","parse-names":false,"suffix":""},{"dropping-particle":"","family":"Yoo","given":"Ki-Bong","non-dropping-particle":"","parse-names":false,"suffix":""},{"dropping-particle":"","family":"Cheon","given":"Jooyoung","non-dropping-particle":"","parse-names":false,"suffix":""},{"dropping-particle":"","family":"Lee","given":"Lena J.","non-dropping-particle":"","parse-names":false,"suffix":""},{"dropping-particle":"","family":"Kwon","given":"Young Dae","non-dropping-particle":"","parse-names":false,"suffix":""},{"dropping-particle":"","family":"Stekelenburg","given":"Jelle","non-dropping-particle":"","parse-names":false,"suffix":""}],"container-title":"International Journal of Environmental Research and Public Health","id":"ITEM-1","issue":"10","issued":{"date-parts":[["2019","5","14"]]},"page":"1689","title":"Factors Affecting Breastfeeding Practices in Sindh Province, Pakistan: A Secondary Analysis of Cross-Sectional Survey Data","type":"article-journal","volume":"16"},"uris":["http://www.mendeley.com/documents/?uuid=47d20bdb-26ad-3fda-8acc-acdf25c7afb4"]}],"mendeley":{"formattedCitation":"(Noh et al., 2019)","plainTextFormattedCitation":"(Noh et al., 2019)","previouslyFormattedCitation":"(Noh et al., 2019)"},"properties":{"noteIndex":0},"schema":"https://github.com/citation-style-language/schema/raw/master/csl-citation.json"}</w:instrText>
      </w:r>
      <w:r w:rsidR="00214BBD" w:rsidRPr="004E6C2C">
        <w:rPr>
          <w:rFonts w:ascii="Times New Roman" w:hAnsi="Times New Roman" w:cs="Times New Roman"/>
          <w:sz w:val="24"/>
          <w:szCs w:val="24"/>
          <w:rPrChange w:id="6281" w:author="Mohammad Nayeem" w:date="2020-04-21T22:30:00Z">
            <w:rPr>
              <w:rFonts w:ascii="Times New Roman" w:hAnsi="Times New Roman" w:cs="Times New Roman"/>
            </w:rPr>
          </w:rPrChange>
        </w:rPr>
        <w:fldChar w:fldCharType="separate"/>
      </w:r>
      <w:r w:rsidR="00214BBD" w:rsidRPr="004E6C2C">
        <w:rPr>
          <w:rFonts w:ascii="Times New Roman" w:hAnsi="Times New Roman" w:cs="Times New Roman"/>
          <w:noProof/>
          <w:sz w:val="24"/>
          <w:szCs w:val="24"/>
          <w:rPrChange w:id="6282" w:author="Mohammad Nayeem" w:date="2020-04-21T22:30:00Z">
            <w:rPr>
              <w:rFonts w:ascii="Times New Roman" w:hAnsi="Times New Roman" w:cs="Times New Roman"/>
              <w:noProof/>
            </w:rPr>
          </w:rPrChange>
        </w:rPr>
        <w:t>(Noh et al., 2019)</w:t>
      </w:r>
      <w:r w:rsidR="00214BBD" w:rsidRPr="004E6C2C">
        <w:rPr>
          <w:rFonts w:ascii="Times New Roman" w:hAnsi="Times New Roman" w:cs="Times New Roman"/>
          <w:sz w:val="24"/>
          <w:szCs w:val="24"/>
          <w:rPrChange w:id="6283" w:author="Mohammad Nayeem" w:date="2020-04-21T22:30:00Z">
            <w:rPr>
              <w:rFonts w:ascii="Times New Roman" w:hAnsi="Times New Roman" w:cs="Times New Roman"/>
            </w:rPr>
          </w:rPrChange>
        </w:rPr>
        <w:fldChar w:fldCharType="end"/>
      </w:r>
      <w:ins w:id="6284" w:author="Mohammad Nayeem" w:date="2020-04-22T15:47:00Z">
        <w:r w:rsidR="00D14F47">
          <w:rPr>
            <w:rFonts w:ascii="Times New Roman" w:hAnsi="Times New Roman" w:cs="Times New Roman"/>
            <w:sz w:val="24"/>
            <w:szCs w:val="24"/>
          </w:rPr>
          <w:t>,</w:t>
        </w:r>
      </w:ins>
      <w:r w:rsidR="00214BBD" w:rsidRPr="004E6C2C">
        <w:rPr>
          <w:rFonts w:ascii="Times New Roman" w:hAnsi="Times New Roman" w:cs="Times New Roman"/>
          <w:sz w:val="24"/>
          <w:szCs w:val="24"/>
          <w:rPrChange w:id="6285" w:author="Mohammad Nayeem" w:date="2020-04-21T22:30:00Z">
            <w:rPr>
              <w:rFonts w:ascii="Times New Roman" w:hAnsi="Times New Roman" w:cs="Times New Roman"/>
            </w:rPr>
          </w:rPrChange>
        </w:rPr>
        <w:t xml:space="preserve"> and India (56.0%)</w:t>
      </w:r>
      <w:r w:rsidR="00FB3BD6" w:rsidRPr="004E6C2C">
        <w:rPr>
          <w:rFonts w:ascii="Times New Roman" w:hAnsi="Times New Roman" w:cs="Times New Roman"/>
          <w:sz w:val="24"/>
          <w:szCs w:val="24"/>
          <w:rPrChange w:id="6286" w:author="Mohammad Nayeem" w:date="2020-04-21T22:30:00Z">
            <w:rPr>
              <w:rFonts w:ascii="Times New Roman" w:hAnsi="Times New Roman" w:cs="Times New Roman"/>
            </w:rPr>
          </w:rPrChange>
        </w:rPr>
        <w:t xml:space="preserve"> </w:t>
      </w:r>
      <w:r w:rsidR="00FB3BD6" w:rsidRPr="004E6C2C">
        <w:rPr>
          <w:rFonts w:ascii="Times New Roman" w:hAnsi="Times New Roman" w:cs="Times New Roman"/>
          <w:sz w:val="24"/>
          <w:szCs w:val="24"/>
          <w:rPrChange w:id="6287" w:author="Mohammad Nayeem" w:date="2020-04-21T22:30:00Z">
            <w:rPr>
              <w:rFonts w:ascii="Times New Roman" w:hAnsi="Times New Roman" w:cs="Times New Roman"/>
            </w:rPr>
          </w:rPrChange>
        </w:rPr>
        <w:fldChar w:fldCharType="begin" w:fldLock="1"/>
      </w:r>
      <w:r w:rsidR="00FB3BD6" w:rsidRPr="004E6C2C">
        <w:rPr>
          <w:rFonts w:ascii="Times New Roman" w:hAnsi="Times New Roman" w:cs="Times New Roman"/>
          <w:sz w:val="24"/>
          <w:szCs w:val="24"/>
          <w:rPrChange w:id="6288" w:author="Mohammad Nayeem" w:date="2020-04-21T22:30:00Z">
            <w:rPr>
              <w:rFonts w:ascii="Times New Roman" w:hAnsi="Times New Roman" w:cs="Times New Roman"/>
            </w:rPr>
          </w:rPrChange>
        </w:rPr>
        <w:instrText>ADDIN CSL_CITATION {"citationItems":[{"id":"ITEM-1","itemData":{"DOI":"10.1186/s13006-018-0178-5","ISSN":"1746-4358","abstract":"While breastfeeding rates have improved globally, disparities in breastfeeding practices persist particularly in rural and low resource settings. In India, only 56% of Indian mothers practice exclusive breastfeeding (EBF) for the recommended six months. As India leads the world in the number of preterm births, under 5 years of age malnutrition and neonatal mortality, understanding the factors associated with EBF can help improve the nutritional status for millions of infants. We assessed the factors associated with EBF in rural Mysore, India. This cross-sectional analysis was nested within a cohort study assessing the feasibility and uptake of mobile prenatal care and HIV counseling and testing intervention in Mysore District. Multivariable logistic regression was used to identify the factors associated with EBF for infants between birth and six months. Exclusive breastfeeding was defined as breastfeeding with no other liquids or breastfeeding substitutes given to infants exceptfor medicine or oral rehydration solution, between birth and 6 months and was assessed at six months postpartum. We surveyed mothers who delivered in rural Mysore taluk between 2008 and March 2011. A total of 1292 mothers participated in the study. The overall breastfeeding rate at six months postpartum was 74.9% and the EBF rate was 48.5%. Factors associated with EBF included higher maternal age (Adjusted Odds Ratio[aOR] 1.04; 95% Confidence Interval [CI] 1.00, 1.09), lower maternal education (aOR1.56, 95% CI 1.10, 2.21), and 7–10 antenatal visits (aOR 1.57; 95% CI 1.09, 2.27). The most common reason for non-exclusive breastfeeding was the mother’s feeling that she did not have enough milk (23.7%). Infants that were not exclusively breastfed were most commonly fed formula/animal milk (42.6%) or castor oil/ghee (18.4%). Less than half of the mothers in our sample reported exclusive breastfeeding in a rural region of Karnataka, India in the first six months, a rate lower than national and state level rates. Future interventions should evaluate whether antenatal education can improve breastfeeding outcomes. The only modifiable factor was number of antenatal visits. Breastfeeding education should be emphasized at every antenatal visit so that even mothers with fewer than 7–10 antenatal visits can learn the best techniques and benefits of breastfeeding.","author":[{"dropping-particle":"","family":"Nishimura","given":"Holly","non-dropping-particle":"","parse-names":false,"suffix":""},{"dropping-particle":"","family":"Krupp","given":"Karl","non-dropping-particle":"","parse-names":false,"suffix":""},{"dropping-particle":"","family":"Gowda","given":"Savitha","non-dropping-particle":"","parse-names":false,"suffix":""},{"dropping-particle":"","family":"Srinivas","given":"Vijaya","non-dropping-particle":"","parse-names":false,"suffix":""},{"dropping-particle":"","family":"Arun","given":"Anjali","non-dropping-particle":"","parse-names":false,"suffix":""},{"dropping-particle":"","family":"Madhivanan","given":"Purnima","non-dropping-particle":"","parse-names":false,"suffix":""}],"container-title":"International Breastfeeding Journal","id":"ITEM-1","issue":"1","issued":{"date-parts":[["2018","12","29"]]},"page":"40","publisher":"BioMed Central","title":"Determinants of exclusive breastfeeding in rural South India","type":"article-journal","volume":"13"},"uris":["http://www.mendeley.com/documents/?uuid=3bb992a0-dea5-3626-96ff-84e3b66a8dc9"]}],"mendeley":{"formattedCitation":"(Nishimura et al., 2018)","plainTextFormattedCitation":"(Nishimura et al., 2018)","previouslyFormattedCitation":"(Nishimura et al., 2018)"},"properties":{"noteIndex":0},"schema":"https://github.com/citation-style-language/schema/raw/master/csl-citation.json"}</w:instrText>
      </w:r>
      <w:r w:rsidR="00FB3BD6" w:rsidRPr="004E6C2C">
        <w:rPr>
          <w:rFonts w:ascii="Times New Roman" w:hAnsi="Times New Roman" w:cs="Times New Roman"/>
          <w:sz w:val="24"/>
          <w:szCs w:val="24"/>
          <w:rPrChange w:id="6289" w:author="Mohammad Nayeem" w:date="2020-04-21T22:30:00Z">
            <w:rPr>
              <w:rFonts w:ascii="Times New Roman" w:hAnsi="Times New Roman" w:cs="Times New Roman"/>
            </w:rPr>
          </w:rPrChange>
        </w:rPr>
        <w:fldChar w:fldCharType="separate"/>
      </w:r>
      <w:r w:rsidR="00FB3BD6" w:rsidRPr="004E6C2C">
        <w:rPr>
          <w:rFonts w:ascii="Times New Roman" w:hAnsi="Times New Roman" w:cs="Times New Roman"/>
          <w:noProof/>
          <w:sz w:val="24"/>
          <w:szCs w:val="24"/>
          <w:rPrChange w:id="6290" w:author="Mohammad Nayeem" w:date="2020-04-21T22:30:00Z">
            <w:rPr>
              <w:rFonts w:ascii="Times New Roman" w:hAnsi="Times New Roman" w:cs="Times New Roman"/>
              <w:noProof/>
            </w:rPr>
          </w:rPrChange>
        </w:rPr>
        <w:t>(Nishimura et al., 2018)</w:t>
      </w:r>
      <w:r w:rsidR="00FB3BD6" w:rsidRPr="004E6C2C">
        <w:rPr>
          <w:rFonts w:ascii="Times New Roman" w:hAnsi="Times New Roman" w:cs="Times New Roman"/>
          <w:sz w:val="24"/>
          <w:szCs w:val="24"/>
          <w:rPrChange w:id="6291" w:author="Mohammad Nayeem" w:date="2020-04-21T22:30:00Z">
            <w:rPr>
              <w:rFonts w:ascii="Times New Roman" w:hAnsi="Times New Roman" w:cs="Times New Roman"/>
            </w:rPr>
          </w:rPrChange>
        </w:rPr>
        <w:fldChar w:fldCharType="end"/>
      </w:r>
      <w:r w:rsidR="00214BBD" w:rsidRPr="004E6C2C">
        <w:rPr>
          <w:rFonts w:ascii="Times New Roman" w:hAnsi="Times New Roman" w:cs="Times New Roman"/>
          <w:sz w:val="24"/>
          <w:szCs w:val="24"/>
          <w:rPrChange w:id="6292" w:author="Mohammad Nayeem" w:date="2020-04-21T22:30:00Z">
            <w:rPr>
              <w:rFonts w:ascii="Times New Roman" w:hAnsi="Times New Roman" w:cs="Times New Roman"/>
            </w:rPr>
          </w:rPrChange>
        </w:rPr>
        <w:t xml:space="preserve">. </w:t>
      </w:r>
    </w:p>
    <w:p w14:paraId="455B2304" w14:textId="77777777" w:rsidR="008A4C9A" w:rsidRPr="004E6C2C" w:rsidRDefault="008A4C9A">
      <w:pPr>
        <w:spacing w:after="0" w:line="480" w:lineRule="auto"/>
        <w:jc w:val="both"/>
        <w:rPr>
          <w:rFonts w:ascii="Times New Roman" w:hAnsi="Times New Roman" w:cs="Times New Roman"/>
          <w:sz w:val="24"/>
          <w:szCs w:val="24"/>
          <w:rPrChange w:id="6293" w:author="Mohammad Nayeem" w:date="2020-04-21T22:30:00Z">
            <w:rPr>
              <w:rFonts w:ascii="Times New Roman" w:hAnsi="Times New Roman" w:cs="Times New Roman"/>
            </w:rPr>
          </w:rPrChange>
        </w:rPr>
      </w:pPr>
    </w:p>
    <w:p w14:paraId="6CDF68F6" w14:textId="6F99C46B" w:rsidR="002A425C" w:rsidRPr="004E6C2C" w:rsidRDefault="00971984">
      <w:pPr>
        <w:spacing w:after="0" w:line="480" w:lineRule="auto"/>
        <w:jc w:val="both"/>
        <w:rPr>
          <w:rFonts w:ascii="Times New Roman" w:hAnsi="Times New Roman" w:cs="Times New Roman"/>
          <w:sz w:val="24"/>
          <w:szCs w:val="24"/>
          <w:rPrChange w:id="6294" w:author="Mohammad Nayeem" w:date="2020-04-21T22:30:00Z">
            <w:rPr>
              <w:rFonts w:ascii="Times New Roman" w:hAnsi="Times New Roman" w:cs="Times New Roman"/>
            </w:rPr>
          </w:rPrChange>
        </w:rPr>
      </w:pPr>
      <w:r w:rsidRPr="004E6C2C">
        <w:rPr>
          <w:rFonts w:ascii="Times New Roman" w:hAnsi="Times New Roman" w:cs="Times New Roman"/>
          <w:sz w:val="24"/>
          <w:szCs w:val="24"/>
          <w:rPrChange w:id="6295" w:author="Mohammad Nayeem" w:date="2020-04-21T22:30:00Z">
            <w:rPr>
              <w:rFonts w:ascii="Times New Roman" w:hAnsi="Times New Roman" w:cs="Times New Roman"/>
            </w:rPr>
          </w:rPrChange>
        </w:rPr>
        <w:t>Once he/she was born, a symbolic procedure was done with the baby, and people strongly believe that only breast milk is not enough for growth without giving porridge. Common reasons for starting a supplemental diet were inadequate breast milk, and mothers' perceptions that the child was thirsty, given to women, were observed in different settings. The result of the bivariate analysis showed that exclusive breastfeeding practice was associated with division, age of child</w:t>
      </w:r>
      <w:ins w:id="6296" w:author="Mohammad Nayeem" w:date="2020-04-22T15:48:00Z">
        <w:r w:rsidR="00D14F47">
          <w:rPr>
            <w:rFonts w:ascii="Times New Roman" w:hAnsi="Times New Roman" w:cs="Times New Roman"/>
            <w:sz w:val="24"/>
            <w:szCs w:val="24"/>
          </w:rPr>
          <w:t>,</w:t>
        </w:r>
      </w:ins>
      <w:r w:rsidRPr="004E6C2C">
        <w:rPr>
          <w:rFonts w:ascii="Times New Roman" w:hAnsi="Times New Roman" w:cs="Times New Roman"/>
          <w:sz w:val="24"/>
          <w:szCs w:val="24"/>
          <w:rPrChange w:id="6297" w:author="Mohammad Nayeem" w:date="2020-04-21T22:30:00Z">
            <w:rPr>
              <w:rFonts w:ascii="Times New Roman" w:hAnsi="Times New Roman" w:cs="Times New Roman"/>
            </w:rPr>
          </w:rPrChange>
        </w:rPr>
        <w:t xml:space="preserve"> and childhood diseases. In this study of mother-infant pairs from an urban region of Bangladesh, more than half of the mothers exclusive</w:t>
      </w:r>
      <w:ins w:id="6298" w:author="Mohammad Nayeem" w:date="2020-04-21T20:53:00Z">
        <w:r w:rsidR="00103470" w:rsidRPr="004E6C2C">
          <w:rPr>
            <w:rFonts w:ascii="Times New Roman" w:hAnsi="Times New Roman" w:cs="Times New Roman"/>
            <w:sz w:val="24"/>
            <w:szCs w:val="24"/>
            <w:rPrChange w:id="6299" w:author="Mohammad Nayeem" w:date="2020-04-21T22:30:00Z">
              <w:rPr>
                <w:rFonts w:ascii="Times New Roman" w:hAnsi="Times New Roman" w:cs="Times New Roman"/>
              </w:rPr>
            </w:rPrChange>
          </w:rPr>
          <w:t>ly</w:t>
        </w:r>
      </w:ins>
      <w:r w:rsidRPr="004E6C2C">
        <w:rPr>
          <w:rFonts w:ascii="Times New Roman" w:hAnsi="Times New Roman" w:cs="Times New Roman"/>
          <w:sz w:val="24"/>
          <w:szCs w:val="24"/>
          <w:rPrChange w:id="6300" w:author="Mohammad Nayeem" w:date="2020-04-21T22:30:00Z">
            <w:rPr>
              <w:rFonts w:ascii="Times New Roman" w:hAnsi="Times New Roman" w:cs="Times New Roman"/>
            </w:rPr>
          </w:rPrChange>
        </w:rPr>
        <w:t xml:space="preserve"> breastfed to their child, which is similar to the national rate of 55.0% represented by the global population </w:t>
      </w:r>
      <w:r w:rsidR="00FB3BD6" w:rsidRPr="004E6C2C">
        <w:rPr>
          <w:rFonts w:ascii="Times New Roman" w:hAnsi="Times New Roman" w:cs="Times New Roman"/>
          <w:sz w:val="24"/>
          <w:szCs w:val="24"/>
          <w:rPrChange w:id="6301" w:author="Mohammad Nayeem" w:date="2020-04-21T22:30:00Z">
            <w:rPr>
              <w:rFonts w:ascii="Times New Roman" w:hAnsi="Times New Roman" w:cs="Times New Roman"/>
            </w:rPr>
          </w:rPrChange>
        </w:rPr>
        <w:fldChar w:fldCharType="begin" w:fldLock="1"/>
      </w:r>
      <w:r w:rsidR="00F84193" w:rsidRPr="004E6C2C">
        <w:rPr>
          <w:rFonts w:ascii="Times New Roman" w:hAnsi="Times New Roman" w:cs="Times New Roman"/>
          <w:sz w:val="24"/>
          <w:szCs w:val="24"/>
          <w:rPrChange w:id="6302" w:author="Mohammad Nayeem" w:date="2020-04-21T22:30:00Z">
            <w:rPr>
              <w:rFonts w:ascii="Times New Roman" w:hAnsi="Times New Roman" w:cs="Times New Roman"/>
            </w:rPr>
          </w:rPrChange>
        </w:rPr>
        <w:instrText>ADDIN CSL_CITATION {"citationItems":[{"id":"ITEM-1","itemData":{"ISSN":"10030034","PMID":"24416898","abstract":"To evaluate the clinical outcome of arthroscopy techniques for the treatment of tibial intercondylar eminence fractures through patellofemoral joint space.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Treatment of tibial intercondylar eminence fractures under arthroscopy through patellofemoral joint space has follow advantages: simple reduction and fixation, easy operation and good clinical outcome.","author":[{"dropping-particle":"","family":"Yun","given":"Xiang Dong","non-dropping-particle":"","parse-names":false,"suffix":""},{"dropping-particle":"","family":"An","given":"Li Ping","non-dropping-particle":"","parse-names":false,"suffix":""},{"dropping-particle":"","family":"Cheng","given":"Peng","non-dropping-particle":"","parse-names":false,"suffix":""},{"dropping-particle":"","family":"Wu","given":"Meng","non-dropping-particle":"","parse-names":false,"suffix":""},{"dropping-particle":"","family":"Xia","given":"Ya Yi","non-dropping-particle":"","parse-names":false,"suffix":""}],"container-title":"Zhongguo gu shang = China journal of orthopaedics and traumatology","id":"ITEM-1","issue":"9","issued":{"date-parts":[["2013","3"]]},"page":"714-716","title":"[Treatment of tibial intercondylar eminence fracture under arthroscopy through patellofemoral joint space].","type":"article-journal","volume":"26"},"uris":["http://www.mendeley.com/documents/?uuid=925f6fb6-5854-33fb-9967-776220d81c55"]}],"mendeley":{"formattedCitation":"(Yun et al., 2013)","plainTextFormattedCitation":"(Yun et al., 2013)","previouslyFormattedCitation":"(Yun et al., 2013)"},"properties":{"noteIndex":0},"schema":"https://github.com/citation-style-language/schema/raw/master/csl-citation.json"}</w:instrText>
      </w:r>
      <w:r w:rsidR="00FB3BD6" w:rsidRPr="004E6C2C">
        <w:rPr>
          <w:rFonts w:ascii="Times New Roman" w:hAnsi="Times New Roman" w:cs="Times New Roman"/>
          <w:sz w:val="24"/>
          <w:szCs w:val="24"/>
          <w:rPrChange w:id="6303" w:author="Mohammad Nayeem" w:date="2020-04-21T22:30:00Z">
            <w:rPr>
              <w:rFonts w:ascii="Times New Roman" w:hAnsi="Times New Roman" w:cs="Times New Roman"/>
            </w:rPr>
          </w:rPrChange>
        </w:rPr>
        <w:fldChar w:fldCharType="separate"/>
      </w:r>
      <w:r w:rsidR="00F84193" w:rsidRPr="004E6C2C">
        <w:rPr>
          <w:rFonts w:ascii="Times New Roman" w:hAnsi="Times New Roman" w:cs="Times New Roman"/>
          <w:noProof/>
          <w:sz w:val="24"/>
          <w:szCs w:val="24"/>
          <w:rPrChange w:id="6304" w:author="Mohammad Nayeem" w:date="2020-04-21T22:30:00Z">
            <w:rPr>
              <w:rFonts w:ascii="Times New Roman" w:hAnsi="Times New Roman" w:cs="Times New Roman"/>
              <w:noProof/>
            </w:rPr>
          </w:rPrChange>
        </w:rPr>
        <w:t>(Yun et al., 2013)</w:t>
      </w:r>
      <w:r w:rsidR="00FB3BD6" w:rsidRPr="004E6C2C">
        <w:rPr>
          <w:rFonts w:ascii="Times New Roman" w:hAnsi="Times New Roman" w:cs="Times New Roman"/>
          <w:sz w:val="24"/>
          <w:szCs w:val="24"/>
          <w:rPrChange w:id="6305" w:author="Mohammad Nayeem" w:date="2020-04-21T22:30:00Z">
            <w:rPr>
              <w:rFonts w:ascii="Times New Roman" w:hAnsi="Times New Roman" w:cs="Times New Roman"/>
            </w:rPr>
          </w:rPrChange>
        </w:rPr>
        <w:fldChar w:fldCharType="end"/>
      </w:r>
      <w:r w:rsidR="00403CF3" w:rsidRPr="004E6C2C">
        <w:rPr>
          <w:rFonts w:ascii="Times New Roman" w:hAnsi="Times New Roman" w:cs="Times New Roman"/>
          <w:sz w:val="24"/>
          <w:szCs w:val="24"/>
          <w:rPrChange w:id="6306" w:author="Mohammad Nayeem" w:date="2020-04-21T22:30:00Z">
            <w:rPr>
              <w:rFonts w:ascii="Times New Roman" w:hAnsi="Times New Roman" w:cs="Times New Roman"/>
            </w:rPr>
          </w:rPrChange>
        </w:rPr>
        <w:t>.</w:t>
      </w:r>
      <w:r w:rsidR="00471FFB" w:rsidRPr="004E6C2C">
        <w:rPr>
          <w:rFonts w:ascii="Times New Roman" w:hAnsi="Times New Roman" w:cs="Times New Roman"/>
          <w:sz w:val="24"/>
          <w:szCs w:val="24"/>
          <w:rPrChange w:id="6307" w:author="Mohammad Nayeem" w:date="2020-04-21T22:30:00Z">
            <w:rPr>
              <w:rFonts w:ascii="Times New Roman" w:hAnsi="Times New Roman" w:cs="Times New Roman"/>
            </w:rPr>
          </w:rPrChange>
        </w:rPr>
        <w:t xml:space="preserve"> </w:t>
      </w:r>
      <w:bookmarkEnd w:id="6234"/>
      <w:r w:rsidRPr="004E6C2C">
        <w:rPr>
          <w:rFonts w:ascii="Times New Roman" w:hAnsi="Times New Roman" w:cs="Times New Roman"/>
          <w:sz w:val="24"/>
          <w:szCs w:val="24"/>
          <w:rPrChange w:id="6308" w:author="Mohammad Nayeem" w:date="2020-04-21T22:30:00Z">
            <w:rPr>
              <w:rFonts w:ascii="Times New Roman" w:hAnsi="Times New Roman" w:cs="Times New Roman"/>
            </w:rPr>
          </w:rPrChange>
        </w:rPr>
        <w:t xml:space="preserve">The variations persisting in </w:t>
      </w:r>
      <w:ins w:id="6309" w:author="Mohammad Nayeem" w:date="2020-04-22T15:48:00Z">
        <w:r w:rsidR="00D14F47">
          <w:rPr>
            <w:rFonts w:ascii="Times New Roman" w:hAnsi="Times New Roman" w:cs="Times New Roman"/>
            <w:sz w:val="24"/>
            <w:szCs w:val="24"/>
          </w:rPr>
          <w:t xml:space="preserve">the </w:t>
        </w:r>
      </w:ins>
      <w:r w:rsidRPr="004E6C2C">
        <w:rPr>
          <w:rFonts w:ascii="Times New Roman" w:hAnsi="Times New Roman" w:cs="Times New Roman"/>
          <w:sz w:val="24"/>
          <w:szCs w:val="24"/>
          <w:rPrChange w:id="6310" w:author="Mohammad Nayeem" w:date="2020-04-21T22:30:00Z">
            <w:rPr>
              <w:rFonts w:ascii="Times New Roman" w:hAnsi="Times New Roman" w:cs="Times New Roman"/>
            </w:rPr>
          </w:rPrChange>
        </w:rPr>
        <w:t>EBF rate in different regions worldwide might be due to cultural, economic</w:t>
      </w:r>
      <w:ins w:id="6311" w:author="Mohammad Nayeem" w:date="2020-04-22T15:48:00Z">
        <w:r w:rsidR="00D14F47">
          <w:rPr>
            <w:rFonts w:ascii="Times New Roman" w:hAnsi="Times New Roman" w:cs="Times New Roman"/>
            <w:sz w:val="24"/>
            <w:szCs w:val="24"/>
          </w:rPr>
          <w:t>,</w:t>
        </w:r>
      </w:ins>
      <w:r w:rsidRPr="004E6C2C">
        <w:rPr>
          <w:rFonts w:ascii="Times New Roman" w:hAnsi="Times New Roman" w:cs="Times New Roman"/>
          <w:sz w:val="24"/>
          <w:szCs w:val="24"/>
          <w:rPrChange w:id="6312" w:author="Mohammad Nayeem" w:date="2020-04-21T22:30:00Z">
            <w:rPr>
              <w:rFonts w:ascii="Times New Roman" w:hAnsi="Times New Roman" w:cs="Times New Roman"/>
            </w:rPr>
          </w:rPrChange>
        </w:rPr>
        <w:t xml:space="preserve"> and socio-demographic differences across areas.</w:t>
      </w:r>
    </w:p>
    <w:p w14:paraId="6165DD12" w14:textId="77777777" w:rsidR="00971984" w:rsidRPr="004E6C2C" w:rsidDel="00E30105" w:rsidRDefault="00971984">
      <w:pPr>
        <w:spacing w:after="0" w:line="480" w:lineRule="auto"/>
        <w:jc w:val="both"/>
        <w:rPr>
          <w:del w:id="6313" w:author="Mohammad Nayeem" w:date="2020-04-21T01:49:00Z"/>
          <w:rFonts w:ascii="Times New Roman" w:hAnsi="Times New Roman" w:cs="Times New Roman"/>
          <w:sz w:val="24"/>
          <w:szCs w:val="24"/>
          <w:rPrChange w:id="6314" w:author="Mohammad Nayeem" w:date="2020-04-21T22:30:00Z">
            <w:rPr>
              <w:del w:id="6315" w:author="Mohammad Nayeem" w:date="2020-04-21T01:49:00Z"/>
              <w:rFonts w:ascii="Times New Roman" w:hAnsi="Times New Roman" w:cs="Times New Roman"/>
            </w:rPr>
          </w:rPrChange>
        </w:rPr>
      </w:pPr>
    </w:p>
    <w:p w14:paraId="2006A557" w14:textId="4F6A861A" w:rsidR="00E51044" w:rsidRPr="004E6C2C" w:rsidDel="00E30105" w:rsidRDefault="00592F0F">
      <w:pPr>
        <w:spacing w:after="0" w:line="480" w:lineRule="auto"/>
        <w:jc w:val="both"/>
        <w:rPr>
          <w:del w:id="6316" w:author="Mohammad Nayeem" w:date="2020-04-21T01:49:00Z"/>
          <w:rFonts w:ascii="Times New Roman" w:hAnsi="Times New Roman" w:cs="Times New Roman"/>
          <w:sz w:val="24"/>
          <w:szCs w:val="24"/>
          <w:rPrChange w:id="6317" w:author="Mohammad Nayeem" w:date="2020-04-21T22:30:00Z">
            <w:rPr>
              <w:del w:id="6318" w:author="Mohammad Nayeem" w:date="2020-04-21T01:49:00Z"/>
              <w:rFonts w:ascii="Times New Roman" w:hAnsi="Times New Roman" w:cs="Times New Roman"/>
            </w:rPr>
          </w:rPrChange>
        </w:rPr>
      </w:pPr>
      <w:bookmarkStart w:id="6319" w:name="_Hlk20699599"/>
      <w:del w:id="6320" w:author="Mohammad Nayeem" w:date="2020-04-21T01:49:00Z">
        <w:r w:rsidRPr="004E6C2C" w:rsidDel="00E30105">
          <w:rPr>
            <w:rFonts w:ascii="Times New Roman" w:hAnsi="Times New Roman" w:cs="Times New Roman"/>
            <w:sz w:val="24"/>
            <w:szCs w:val="24"/>
            <w:rPrChange w:id="6321" w:author="Mohammad Nayeem" w:date="2020-04-21T22:30:00Z">
              <w:rPr>
                <w:rFonts w:ascii="Times New Roman" w:hAnsi="Times New Roman" w:cs="Times New Roman"/>
              </w:rPr>
            </w:rPrChange>
          </w:rPr>
          <w:delText>Mothers over 25 years of age had higher EBF practice</w:delText>
        </w:r>
        <w:r w:rsidR="001A2923" w:rsidRPr="004E6C2C" w:rsidDel="00E30105">
          <w:rPr>
            <w:rFonts w:ascii="Times New Roman" w:hAnsi="Times New Roman" w:cs="Times New Roman"/>
            <w:sz w:val="24"/>
            <w:szCs w:val="24"/>
            <w:rPrChange w:id="6322" w:author="Mohammad Nayeem" w:date="2020-04-21T22:30:00Z">
              <w:rPr>
                <w:rFonts w:ascii="Times New Roman" w:hAnsi="Times New Roman" w:cs="Times New Roman"/>
              </w:rPr>
            </w:rPrChange>
          </w:rPr>
          <w:delText xml:space="preserve">. </w:delText>
        </w:r>
        <w:r w:rsidRPr="004E6C2C" w:rsidDel="00E30105">
          <w:rPr>
            <w:rFonts w:ascii="Times New Roman" w:hAnsi="Times New Roman" w:cs="Times New Roman"/>
            <w:sz w:val="24"/>
            <w:szCs w:val="24"/>
            <w:rPrChange w:id="6323" w:author="Mohammad Nayeem" w:date="2020-04-21T22:30:00Z">
              <w:rPr>
                <w:rFonts w:ascii="Times New Roman" w:hAnsi="Times New Roman" w:cs="Times New Roman"/>
              </w:rPr>
            </w:rPrChange>
          </w:rPr>
          <w:delText>However, maternal age was not significantly associated with EBF as was also found in other studies</w:delText>
        </w:r>
        <w:r w:rsidR="00542FB6" w:rsidRPr="004E6C2C" w:rsidDel="00E30105">
          <w:rPr>
            <w:rFonts w:ascii="Times New Roman" w:hAnsi="Times New Roman" w:cs="Times New Roman"/>
            <w:sz w:val="24"/>
            <w:szCs w:val="24"/>
            <w:rPrChange w:id="6324" w:author="Mohammad Nayeem" w:date="2020-04-21T22:30:00Z">
              <w:rPr>
                <w:rFonts w:ascii="Times New Roman" w:hAnsi="Times New Roman" w:cs="Times New Roman"/>
              </w:rPr>
            </w:rPrChange>
          </w:rPr>
          <w:delText xml:space="preserve">. </w:delText>
        </w:r>
        <w:r w:rsidRPr="004E6C2C" w:rsidDel="00E30105">
          <w:rPr>
            <w:rFonts w:ascii="Times New Roman" w:hAnsi="Times New Roman" w:cs="Times New Roman"/>
            <w:sz w:val="24"/>
            <w:szCs w:val="24"/>
            <w:rPrChange w:id="6325" w:author="Mohammad Nayeem" w:date="2020-04-21T22:30:00Z">
              <w:rPr>
                <w:rFonts w:ascii="Times New Roman" w:hAnsi="Times New Roman" w:cs="Times New Roman"/>
              </w:rPr>
            </w:rPrChange>
          </w:rPr>
          <w:delText xml:space="preserve">These studies were similar to other studies that proved that maternal age was not related to EBF practice </w:delText>
        </w:r>
        <w:r w:rsidR="005A5814" w:rsidRPr="004E6C2C" w:rsidDel="00E30105">
          <w:rPr>
            <w:rFonts w:ascii="Times New Roman" w:hAnsi="Times New Roman" w:cs="Times New Roman"/>
            <w:sz w:val="24"/>
            <w:szCs w:val="24"/>
            <w:rPrChange w:id="6326" w:author="Mohammad Nayeem" w:date="2020-04-21T22:30:00Z">
              <w:rPr>
                <w:rFonts w:ascii="Times New Roman" w:hAnsi="Times New Roman" w:cs="Times New Roman"/>
              </w:rPr>
            </w:rPrChange>
          </w:rPr>
          <w:fldChar w:fldCharType="begin" w:fldLock="1"/>
        </w:r>
        <w:r w:rsidR="00071273" w:rsidRPr="00D21643" w:rsidDel="00E30105">
          <w:rPr>
            <w:rFonts w:ascii="Times New Roman" w:hAnsi="Times New Roman" w:cs="Times New Roman"/>
            <w:sz w:val="24"/>
            <w:szCs w:val="24"/>
            <w:rPrChange w:id="6327" w:author="Mohammad Nayeem" w:date="2020-04-22T17:09:00Z">
              <w:rPr>
                <w:rFonts w:ascii="Times New Roman" w:hAnsi="Times New Roman" w:cs="Times New Roman"/>
              </w:rPr>
            </w:rPrChange>
          </w:rPr>
          <w:delInstrText>ADDIN CSL_CITATION {"citationItems":[{"id":"ITEM-1","itemData":{"DOI":"10.1542/peds.2011-0841","ISSN":"00314005","PMID":"22123898","abstract":"OBJECTIVES: To estimate the proportions of US infants who were breastfed exclusively for 6 months, according to characteristics of the mother, child, and household environment, and to compare associations between those characteristics and exclusive breastfeeding with associations between those characteristics and breastfeeding initiation. METHODS: Data were obtained from the 2007 National Survey of Children's Health, a nationally representative, cross-sectional survey. Multivariate logistic regression was used to calculate the adjusted odds ratios for breastfeeding among all infants and for breastfeeding exclusively for 6 months among infants who had initiated breastfeeding. All analyses were limited to children aged 6 months through 5 years for whom breastfeeding data were available (N = 25 197). RESULTS: Of the nearly 75% of children in the study who had ever been breastfed, 16.8% had been breastfed exclusively for 6 months. Non- Hispanic black children were significantly less likely to have ever been breastfed compared with their non-Hispanic white counterparts (adjusted odds ratio: 0.54 [95% confidence interval: 0.44-0.66]). However, no significant differences in the odds of exclusive breastfeeding according to race were observed. Children with birth weights of &lt;1500 g were most likely to have ever been breastfed and least likely to have been breastfed exclusively. Maternal age was significantly associated with exclusive breastfeeding; however, maternal age was not associated with breastfeeding initiation. CONCLUSIONS: In the United States, the prevalence of exclusive breastfeeding for 6 months remains low among those who initiate breastfeeding. Factors associated with breastfeeding exclusively for 6 months differ from those associated with breastfeeding initiation. Copyright © 2011 by the American Academy of Pediatrics.","author":[{"dropping-particle":"","family":"Jones","given":"Jessica R.","non-dropping-particle":"","parse-names":false,"suffix":""},{"dropping-particle":"","family":"Kogan","given":"Michael D.","non-dropping-particle":"","parse-names":false,"suffix":""},{"dropping-particle":"","family":"Singh","given":"Gopal K.","non-dropping-particle":"","parse-names":false,"suffix":""},{"dropping-particle":"","family":"Dee","given":"Deborah L.","non-dropping-particle":"","parse-names":false,"suffix":""},{"dropping-particle":"","family":"Grummer-Strawn","given":"Laurence M.","non-dropping-particle":"","parse-names":false,"suffix":""}],"container-title":"Pediatrics","id":"ITEM-1","issue":"6","issued":{"date-parts":[["2011","12","1"]]},"page":"1117-1125","title":"Factors associated with exclusive breastfeeding in the United States","type":"article-journal","volume":"128"},"uris":["http://www.mendeley.com/documents/?uuid=24df03e1-01cf-34d4-9451-663ae71569ed"]}],"mendeley":{"formattedCitation":"(Jones et al., 2011)","plainTextFormattedCitation":"(Jones et al., 2011)","previouslyFormattedCitation":"(Jones et al., 2011)"},"properties":{"noteIndex":0},"schema":"https://github.com/citation-style-language/schema/raw/master/csl-citation.json"}</w:delInstrText>
        </w:r>
        <w:r w:rsidR="005A5814" w:rsidRPr="004E6C2C" w:rsidDel="00E30105">
          <w:rPr>
            <w:rFonts w:ascii="Times New Roman" w:hAnsi="Times New Roman" w:cs="Times New Roman"/>
            <w:sz w:val="24"/>
            <w:szCs w:val="24"/>
            <w:rPrChange w:id="6328" w:author="Mohammad Nayeem" w:date="2020-04-21T22:30:00Z">
              <w:rPr>
                <w:rFonts w:ascii="Times New Roman" w:hAnsi="Times New Roman" w:cs="Times New Roman"/>
              </w:rPr>
            </w:rPrChange>
          </w:rPr>
          <w:fldChar w:fldCharType="separate"/>
        </w:r>
        <w:r w:rsidR="00071273" w:rsidRPr="004E6C2C" w:rsidDel="00E30105">
          <w:rPr>
            <w:rFonts w:ascii="Times New Roman" w:hAnsi="Times New Roman" w:cs="Times New Roman"/>
            <w:noProof/>
            <w:sz w:val="24"/>
            <w:szCs w:val="24"/>
            <w:rPrChange w:id="6329" w:author="Mohammad Nayeem" w:date="2020-04-21T22:30:00Z">
              <w:rPr>
                <w:rFonts w:ascii="Times New Roman" w:hAnsi="Times New Roman" w:cs="Times New Roman"/>
                <w:noProof/>
              </w:rPr>
            </w:rPrChange>
          </w:rPr>
          <w:delText>(Jones et al., 2011)</w:delText>
        </w:r>
        <w:r w:rsidR="005A5814" w:rsidRPr="004E6C2C" w:rsidDel="00E30105">
          <w:rPr>
            <w:rFonts w:ascii="Times New Roman" w:hAnsi="Times New Roman" w:cs="Times New Roman"/>
            <w:sz w:val="24"/>
            <w:szCs w:val="24"/>
            <w:rPrChange w:id="6330" w:author="Mohammad Nayeem" w:date="2020-04-21T22:30:00Z">
              <w:rPr>
                <w:rFonts w:ascii="Times New Roman" w:hAnsi="Times New Roman" w:cs="Times New Roman"/>
              </w:rPr>
            </w:rPrChange>
          </w:rPr>
          <w:fldChar w:fldCharType="end"/>
        </w:r>
        <w:r w:rsidR="00542FB6" w:rsidRPr="004E6C2C" w:rsidDel="00E30105">
          <w:rPr>
            <w:rFonts w:ascii="Times New Roman" w:hAnsi="Times New Roman" w:cs="Times New Roman"/>
            <w:sz w:val="24"/>
            <w:szCs w:val="24"/>
            <w:rPrChange w:id="6331" w:author="Mohammad Nayeem" w:date="2020-04-21T22:30:00Z">
              <w:rPr>
                <w:rFonts w:ascii="Times New Roman" w:hAnsi="Times New Roman" w:cs="Times New Roman"/>
              </w:rPr>
            </w:rPrChange>
          </w:rPr>
          <w:delText>.</w:delText>
        </w:r>
        <w:r w:rsidR="006731D4" w:rsidRPr="004E6C2C" w:rsidDel="00E30105">
          <w:rPr>
            <w:rFonts w:ascii="Times New Roman" w:hAnsi="Times New Roman" w:cs="Times New Roman"/>
            <w:sz w:val="24"/>
            <w:szCs w:val="24"/>
            <w:rPrChange w:id="6332" w:author="Mohammad Nayeem" w:date="2020-04-21T22:30:00Z">
              <w:rPr>
                <w:rFonts w:ascii="Times New Roman" w:hAnsi="Times New Roman" w:cs="Times New Roman"/>
              </w:rPr>
            </w:rPrChange>
          </w:rPr>
          <w:delText xml:space="preserve"> </w:delText>
        </w:r>
        <w:r w:rsidR="00971984" w:rsidRPr="004E6C2C" w:rsidDel="00E30105">
          <w:rPr>
            <w:rFonts w:ascii="Times New Roman" w:hAnsi="Times New Roman" w:cs="Times New Roman"/>
            <w:sz w:val="24"/>
            <w:szCs w:val="24"/>
            <w:rPrChange w:id="6333" w:author="Mohammad Nayeem" w:date="2020-04-21T22:30:00Z">
              <w:rPr>
                <w:rFonts w:ascii="Times New Roman" w:hAnsi="Times New Roman" w:cs="Times New Roman"/>
              </w:rPr>
            </w:rPrChange>
          </w:rPr>
          <w:delText xml:space="preserve">The study found that EBF practice is less in C-section delivery compared to a child who had not delivered by C-section, and this type of delivery impacted early initiation of breastfeeding, colostrum administration, and exclusive breastfeeding. </w:delText>
        </w:r>
        <w:r w:rsidRPr="004E6C2C" w:rsidDel="00E30105">
          <w:rPr>
            <w:rFonts w:ascii="Times New Roman" w:hAnsi="Times New Roman" w:cs="Times New Roman"/>
            <w:sz w:val="24"/>
            <w:szCs w:val="24"/>
            <w:rPrChange w:id="6334" w:author="Mohammad Nayeem" w:date="2020-04-21T22:30:00Z">
              <w:rPr>
                <w:rFonts w:ascii="Times New Roman" w:hAnsi="Times New Roman" w:cs="Times New Roman"/>
              </w:rPr>
            </w:rPrChange>
          </w:rPr>
          <w:delText>In addition, mothers who delivered by C-section qualitatively explained their inability to feed early-stage infants due to ignorance, illness, pain, and post-surgical treatment of prescription drugs and delayed or inadequate milk production.</w:delText>
        </w:r>
        <w:r w:rsidR="00970477" w:rsidRPr="004E6C2C" w:rsidDel="00E30105">
          <w:rPr>
            <w:rFonts w:ascii="Times New Roman" w:hAnsi="Times New Roman" w:cs="Times New Roman"/>
            <w:sz w:val="24"/>
            <w:szCs w:val="24"/>
            <w:rPrChange w:id="6335" w:author="Mohammad Nayeem" w:date="2020-04-21T22:30:00Z">
              <w:rPr>
                <w:rFonts w:ascii="Times New Roman" w:hAnsi="Times New Roman" w:cs="Times New Roman"/>
              </w:rPr>
            </w:rPrChange>
          </w:rPr>
          <w:delText xml:space="preserve"> </w:delText>
        </w:r>
        <w:r w:rsidRPr="004E6C2C" w:rsidDel="00E30105">
          <w:rPr>
            <w:rFonts w:ascii="Times New Roman" w:hAnsi="Times New Roman" w:cs="Times New Roman"/>
            <w:sz w:val="24"/>
            <w:szCs w:val="24"/>
            <w:rPrChange w:id="6336" w:author="Mohammad Nayeem" w:date="2020-04-21T22:30:00Z">
              <w:rPr>
                <w:rFonts w:ascii="Times New Roman" w:hAnsi="Times New Roman" w:cs="Times New Roman"/>
              </w:rPr>
            </w:rPrChange>
          </w:rPr>
          <w:delText>An analysis conducted in the Dhaka slum area showed that cesarean delivery was one of the risk factors for delayed breast</w:delText>
        </w:r>
        <w:r w:rsidR="00970477" w:rsidRPr="004E6C2C" w:rsidDel="00E30105">
          <w:rPr>
            <w:rFonts w:ascii="Times New Roman" w:hAnsi="Times New Roman" w:cs="Times New Roman"/>
            <w:sz w:val="24"/>
            <w:szCs w:val="24"/>
            <w:rPrChange w:id="6337" w:author="Mohammad Nayeem" w:date="2020-04-21T22:30:00Z">
              <w:rPr>
                <w:rFonts w:ascii="Times New Roman" w:hAnsi="Times New Roman" w:cs="Times New Roman"/>
              </w:rPr>
            </w:rPrChange>
          </w:rPr>
          <w:delText>f</w:delText>
        </w:r>
        <w:r w:rsidRPr="004E6C2C" w:rsidDel="00E30105">
          <w:rPr>
            <w:rFonts w:ascii="Times New Roman" w:hAnsi="Times New Roman" w:cs="Times New Roman"/>
            <w:sz w:val="24"/>
            <w:szCs w:val="24"/>
            <w:rPrChange w:id="6338" w:author="Mohammad Nayeem" w:date="2020-04-21T22:30:00Z">
              <w:rPr>
                <w:rFonts w:ascii="Times New Roman" w:hAnsi="Times New Roman" w:cs="Times New Roman"/>
              </w:rPr>
            </w:rPrChange>
          </w:rPr>
          <w:delText xml:space="preserve">eeding. </w:delText>
        </w:r>
        <w:r w:rsidR="005A5814" w:rsidRPr="004E6C2C" w:rsidDel="00E30105">
          <w:rPr>
            <w:rFonts w:ascii="Times New Roman" w:hAnsi="Times New Roman" w:cs="Times New Roman"/>
            <w:sz w:val="24"/>
            <w:szCs w:val="24"/>
            <w:rPrChange w:id="6339" w:author="Mohammad Nayeem" w:date="2020-04-21T22:30:00Z">
              <w:rPr>
                <w:rFonts w:ascii="Times New Roman" w:hAnsi="Times New Roman" w:cs="Times New Roman"/>
              </w:rPr>
            </w:rPrChange>
          </w:rPr>
          <w:fldChar w:fldCharType="begin" w:fldLock="1"/>
        </w:r>
        <w:r w:rsidR="005A5814" w:rsidRPr="004E6C2C" w:rsidDel="00E30105">
          <w:rPr>
            <w:rFonts w:ascii="Times New Roman" w:hAnsi="Times New Roman" w:cs="Times New Roman"/>
            <w:sz w:val="24"/>
            <w:szCs w:val="24"/>
            <w:rPrChange w:id="6340" w:author="Mohammad Nayeem" w:date="2020-04-21T22:30:00Z">
              <w:rPr>
                <w:rFonts w:ascii="Times New Roman" w:hAnsi="Times New Roman" w:cs="Times New Roman"/>
              </w:rPr>
            </w:rPrChange>
          </w:rPr>
          <w:delInstrText>ADDIN CSL_CITATION {"citationItems":[{"id":"ITEM-1","itemData":{"DOI":"10.1186/s13006-018-0186-5","ISSN":"1746-4358","abstract":"Despite the substantial impact on child and maternal health, breastfeeding practices for infants remain at the suboptimum level in Bangladesh. Yet the understanding of why these practices are suboptimal, especially surrounding urban slum dwelling mothers, is unclear. The purpose of this study was to assess early infant feeding practices, examine associations with maternal factors, and uncover the facilitators and barriers to early feeding practices in selected slums of Dhaka, Bangladesh. A mixed method study was conducted from June to September 2016 using both quantitative and qualitative methods among mothers with children under the age of 6 months. The survey included 342 mother-infant pairs and 18 in-depth interviews were conducted. Univariate and multiple logistic regression was used to determine status of early infant feeding practices and factors associated with exclusive breastfeeding (EBF) within the previous 24 h. Transcripts were coded to uncover the facilitators and barriers surrounding early infant feeding practices. Sixty four percent (220/342) of mothers initiated breastfeeding within 1 h, 96.5% (330/342) reported feeding colostrum, and 36.3% (124/342) infants were EBF in the last 24 h. After adjusting for child gender, maternal age, education, diet and household income; infant’s age (adjusted odds ratio (AOR) for 61–120 days 6.42; 95% CI 3.42, 12.1; AOR for 121–180 days 45.6; 95% CI 18.33, 113.45), prelacteal feeding (AOR 2.53; 95% CI 1.14, 4.58), lack of planning for EBF during pregnancy (AOR 4.06; 95% CI 1.09, 15.12) and infants delivered by cesarean section (AOR 2.76; 95% CI 1.34, 5.67) were negatively associated with EBF. During the 18 interviews, eight mothers reported a cesarean delivery and none of these mothers initiated breastfeeding within 1 h or exclusively breastfed. Moreover, all eight mothers gave their infants prelacteal feeds. The status of early infant feeding practices in Dhaka’s slums was poor. The negative impact of cesarean section on all early infant feeding practices was evident in both quantitative and qualitative analysis.","author":[{"dropping-particle":"","family":"Khatun","given":"Halima","non-dropping-particle":"","parse-names":false,"suffix":""},{"dropping-particle":"","family":"Comins","given":"Carly A","non-dropping-particle":"","parse-names":false,"suffix":""},{"dropping-particle":"","family":"Shah","given":"Rajesh","non-dropping-particle":"","parse-names":false,"suffix":""},{"dropping-particle":"","family":"Munirul Islam","given":"M","non-dropping-particle":"","parse-names":false,"suffix":""},{"dropping-particle":"","family":"Choudhury","given":"Nuzhat","non-dropping-particle":"","parse-names":false,"suffix":""},{"dropping-particle":"","family":"Ahmed","given":"Tahmeed","non-dropping-particle":"","parse-names":false,"suffix":""}],"container-title":"International Breastfeeding Journal","id":"ITEM-1","issue":"1","issued":{"date-parts":[["2018","12","26"]]},"page":"44","publisher":"BioMed Central","title":"Uncovering the barriers to exclusive breastfeeding for mothers living in Dhaka’s slums: a mixed method study","type":"article-journal","volume":"13"},"uris":["http://www.mendeley.com/documents/?uuid=9269d06f-b9c4-36dc-98a1-b4cd7b1c7652"]}],"mendeley":{"formattedCitation":"(Khatun et al., 2018)","plainTextFormattedCitation":"(Khatun et al., 2018)","previouslyFormattedCitation":"(Khatun et al., 2018)"},"properties":{"noteIndex":0},"schema":"https://github.com/citation-style-language/schema/raw/master/csl-citation.json"}</w:delInstrText>
        </w:r>
        <w:r w:rsidR="005A5814" w:rsidRPr="004E6C2C" w:rsidDel="00E30105">
          <w:rPr>
            <w:rFonts w:ascii="Times New Roman" w:hAnsi="Times New Roman" w:cs="Times New Roman"/>
            <w:sz w:val="24"/>
            <w:szCs w:val="24"/>
            <w:rPrChange w:id="6341" w:author="Mohammad Nayeem" w:date="2020-04-21T22:30:00Z">
              <w:rPr>
                <w:rFonts w:ascii="Times New Roman" w:hAnsi="Times New Roman" w:cs="Times New Roman"/>
              </w:rPr>
            </w:rPrChange>
          </w:rPr>
          <w:fldChar w:fldCharType="separate"/>
        </w:r>
        <w:r w:rsidR="005A5814" w:rsidRPr="004E6C2C" w:rsidDel="00E30105">
          <w:rPr>
            <w:rFonts w:ascii="Times New Roman" w:hAnsi="Times New Roman" w:cs="Times New Roman"/>
            <w:noProof/>
            <w:sz w:val="24"/>
            <w:szCs w:val="24"/>
            <w:rPrChange w:id="6342" w:author="Mohammad Nayeem" w:date="2020-04-21T22:30:00Z">
              <w:rPr>
                <w:rFonts w:ascii="Times New Roman" w:hAnsi="Times New Roman" w:cs="Times New Roman"/>
                <w:noProof/>
              </w:rPr>
            </w:rPrChange>
          </w:rPr>
          <w:delText>(Khatun et al., 2018)</w:delText>
        </w:r>
        <w:r w:rsidR="005A5814" w:rsidRPr="004E6C2C" w:rsidDel="00E30105">
          <w:rPr>
            <w:rFonts w:ascii="Times New Roman" w:hAnsi="Times New Roman" w:cs="Times New Roman"/>
            <w:sz w:val="24"/>
            <w:szCs w:val="24"/>
            <w:rPrChange w:id="6343" w:author="Mohammad Nayeem" w:date="2020-04-21T22:30:00Z">
              <w:rPr>
                <w:rFonts w:ascii="Times New Roman" w:hAnsi="Times New Roman" w:cs="Times New Roman"/>
              </w:rPr>
            </w:rPrChange>
          </w:rPr>
          <w:fldChar w:fldCharType="end"/>
        </w:r>
        <w:r w:rsidR="006731D4" w:rsidRPr="004E6C2C" w:rsidDel="00E30105">
          <w:rPr>
            <w:rFonts w:ascii="Times New Roman" w:hAnsi="Times New Roman" w:cs="Times New Roman"/>
            <w:sz w:val="24"/>
            <w:szCs w:val="24"/>
            <w:rPrChange w:id="6344" w:author="Mohammad Nayeem" w:date="2020-04-21T22:30:00Z">
              <w:rPr>
                <w:rFonts w:ascii="Times New Roman" w:hAnsi="Times New Roman" w:cs="Times New Roman"/>
              </w:rPr>
            </w:rPrChange>
          </w:rPr>
          <w:delText>.</w:delText>
        </w:r>
      </w:del>
    </w:p>
    <w:bookmarkEnd w:id="6319"/>
    <w:p w14:paraId="4970B81E" w14:textId="0454286D" w:rsidR="00B16623" w:rsidRPr="004E6C2C" w:rsidDel="00E30105" w:rsidRDefault="00B16623">
      <w:pPr>
        <w:spacing w:after="0" w:line="480" w:lineRule="auto"/>
        <w:jc w:val="both"/>
        <w:rPr>
          <w:del w:id="6345" w:author="Mohammad Nayeem" w:date="2020-04-21T01:51:00Z"/>
          <w:rFonts w:ascii="Times New Roman" w:hAnsi="Times New Roman" w:cs="Times New Roman"/>
          <w:sz w:val="24"/>
          <w:szCs w:val="24"/>
          <w:rPrChange w:id="6346" w:author="Mohammad Nayeem" w:date="2020-04-21T22:30:00Z">
            <w:rPr>
              <w:del w:id="6347" w:author="Mohammad Nayeem" w:date="2020-04-21T01:51:00Z"/>
              <w:rFonts w:ascii="Times New Roman" w:hAnsi="Times New Roman" w:cs="Times New Roman"/>
            </w:rPr>
          </w:rPrChange>
        </w:rPr>
      </w:pPr>
    </w:p>
    <w:p w14:paraId="36E23919" w14:textId="5046188C" w:rsidR="009E1204" w:rsidRPr="004E6C2C" w:rsidRDefault="00683632">
      <w:pPr>
        <w:spacing w:after="0" w:line="480" w:lineRule="auto"/>
        <w:jc w:val="both"/>
        <w:rPr>
          <w:rFonts w:ascii="Times New Roman" w:hAnsi="Times New Roman" w:cs="Times New Roman"/>
          <w:sz w:val="24"/>
          <w:szCs w:val="24"/>
          <w:lang w:bidi="bn-IN"/>
          <w:rPrChange w:id="6348" w:author="Mohammad Nayeem" w:date="2020-04-21T22:30:00Z">
            <w:rPr>
              <w:rFonts w:ascii="Times New Roman" w:hAnsi="Times New Roman" w:cs="Times New Roman"/>
              <w:lang w:bidi="bn-IN"/>
            </w:rPr>
          </w:rPrChange>
        </w:rPr>
      </w:pPr>
      <w:moveFromRangeStart w:id="6349" w:author="Mohammad Nayeem" w:date="2020-04-21T02:08:00Z" w:name="move38326318"/>
      <w:moveFrom w:id="6350" w:author="Mohammad Nayeem" w:date="2020-04-21T02:08:00Z">
        <w:r w:rsidRPr="004E6C2C" w:rsidDel="00E30105">
          <w:rPr>
            <w:rFonts w:ascii="Times New Roman" w:hAnsi="Times New Roman" w:cs="Times New Roman"/>
            <w:sz w:val="24"/>
            <w:szCs w:val="24"/>
            <w:lang w:bidi="bn-IN"/>
            <w:rPrChange w:id="6351" w:author="Mohammad Nayeem" w:date="2020-04-21T22:30:00Z">
              <w:rPr>
                <w:rFonts w:ascii="Times New Roman" w:hAnsi="Times New Roman" w:cs="Times New Roman"/>
                <w:lang w:bidi="bn-IN"/>
              </w:rPr>
            </w:rPrChange>
          </w:rPr>
          <w:t xml:space="preserve">This study found that childhood diseases were significantly associated with EBF, division, mother’s education level, father’s occupation, mother’s age, mother’s BMI, mode of delivery, child’s gender and age of the child. </w:t>
        </w:r>
      </w:moveFrom>
      <w:moveFromRangeEnd w:id="6349"/>
      <w:r w:rsidRPr="004E6C2C">
        <w:rPr>
          <w:rFonts w:ascii="Times New Roman" w:hAnsi="Times New Roman" w:cs="Times New Roman"/>
          <w:sz w:val="24"/>
          <w:szCs w:val="24"/>
          <w:lang w:bidi="bn-IN"/>
          <w:rPrChange w:id="6352" w:author="Mohammad Nayeem" w:date="2020-04-21T22:30:00Z">
            <w:rPr>
              <w:rFonts w:ascii="Times New Roman" w:hAnsi="Times New Roman" w:cs="Times New Roman"/>
              <w:lang w:bidi="bn-IN"/>
            </w:rPr>
          </w:rPrChange>
        </w:rPr>
        <w:t xml:space="preserve">This study has shown that infants of Bangladesh who were </w:t>
      </w:r>
      <w:ins w:id="6353" w:author="Mohammad Nayeem" w:date="2020-04-21T01:54:00Z">
        <w:r w:rsidR="00EB5BE0" w:rsidRPr="004E6C2C">
          <w:rPr>
            <w:rFonts w:ascii="Times New Roman" w:hAnsi="Times New Roman" w:cs="Times New Roman"/>
            <w:sz w:val="24"/>
            <w:szCs w:val="24"/>
            <w:lang w:bidi="bn-IN"/>
            <w:rPrChange w:id="6354" w:author="Mohammad Nayeem" w:date="2020-04-21T22:30:00Z">
              <w:rPr>
                <w:rFonts w:ascii="Times New Roman" w:hAnsi="Times New Roman" w:cs="Times New Roman"/>
                <w:lang w:bidi="bn-IN"/>
              </w:rPr>
            </w:rPrChange>
          </w:rPr>
          <w:t xml:space="preserve">not </w:t>
        </w:r>
      </w:ins>
      <w:r w:rsidRPr="004E6C2C">
        <w:rPr>
          <w:rFonts w:ascii="Times New Roman" w:hAnsi="Times New Roman" w:cs="Times New Roman"/>
          <w:sz w:val="24"/>
          <w:szCs w:val="24"/>
          <w:lang w:bidi="bn-IN"/>
          <w:rPrChange w:id="6355" w:author="Mohammad Nayeem" w:date="2020-04-21T22:30:00Z">
            <w:rPr>
              <w:rFonts w:ascii="Times New Roman" w:hAnsi="Times New Roman" w:cs="Times New Roman"/>
              <w:lang w:bidi="bn-IN"/>
            </w:rPr>
          </w:rPrChange>
        </w:rPr>
        <w:t xml:space="preserve">exclusively breastfed </w:t>
      </w:r>
      <w:del w:id="6356" w:author="Mohammad Nayeem" w:date="2020-04-21T01:54:00Z">
        <w:r w:rsidRPr="004E6C2C" w:rsidDel="00EB5BE0">
          <w:rPr>
            <w:rFonts w:ascii="Times New Roman" w:hAnsi="Times New Roman" w:cs="Times New Roman"/>
            <w:sz w:val="24"/>
            <w:szCs w:val="24"/>
            <w:lang w:bidi="bn-IN"/>
            <w:rPrChange w:id="6357" w:author="Mohammad Nayeem" w:date="2020-04-21T22:30:00Z">
              <w:rPr>
                <w:rFonts w:ascii="Times New Roman" w:hAnsi="Times New Roman" w:cs="Times New Roman"/>
                <w:lang w:bidi="bn-IN"/>
              </w:rPr>
            </w:rPrChange>
          </w:rPr>
          <w:delText xml:space="preserve">for six months </w:delText>
        </w:r>
      </w:del>
      <w:r w:rsidRPr="004E6C2C">
        <w:rPr>
          <w:rFonts w:ascii="Times New Roman" w:hAnsi="Times New Roman" w:cs="Times New Roman"/>
          <w:sz w:val="24"/>
          <w:szCs w:val="24"/>
          <w:lang w:bidi="bn-IN"/>
          <w:rPrChange w:id="6358" w:author="Mohammad Nayeem" w:date="2020-04-21T22:30:00Z">
            <w:rPr>
              <w:rFonts w:ascii="Times New Roman" w:hAnsi="Times New Roman" w:cs="Times New Roman"/>
              <w:lang w:bidi="bn-IN"/>
            </w:rPr>
          </w:rPrChange>
        </w:rPr>
        <w:t xml:space="preserve">had a significantly </w:t>
      </w:r>
      <w:del w:id="6359" w:author="Mohammad Nayeem" w:date="2020-04-21T01:54:00Z">
        <w:r w:rsidRPr="004E6C2C" w:rsidDel="00EB5BE0">
          <w:rPr>
            <w:rFonts w:ascii="Times New Roman" w:hAnsi="Times New Roman" w:cs="Times New Roman"/>
            <w:sz w:val="24"/>
            <w:szCs w:val="24"/>
            <w:lang w:bidi="bn-IN"/>
            <w:rPrChange w:id="6360" w:author="Mohammad Nayeem" w:date="2020-04-21T22:30:00Z">
              <w:rPr>
                <w:rFonts w:ascii="Times New Roman" w:hAnsi="Times New Roman" w:cs="Times New Roman"/>
                <w:lang w:bidi="bn-IN"/>
              </w:rPr>
            </w:rPrChange>
          </w:rPr>
          <w:delText xml:space="preserve">lower </w:delText>
        </w:r>
      </w:del>
      <w:ins w:id="6361" w:author="Mohammad Nayeem" w:date="2020-04-21T01:54:00Z">
        <w:r w:rsidR="00EB5BE0" w:rsidRPr="004E6C2C">
          <w:rPr>
            <w:rFonts w:ascii="Times New Roman" w:hAnsi="Times New Roman" w:cs="Times New Roman"/>
            <w:sz w:val="24"/>
            <w:szCs w:val="24"/>
            <w:lang w:bidi="bn-IN"/>
            <w:rPrChange w:id="6362" w:author="Mohammad Nayeem" w:date="2020-04-21T22:30:00Z">
              <w:rPr>
                <w:rFonts w:ascii="Times New Roman" w:hAnsi="Times New Roman" w:cs="Times New Roman"/>
                <w:lang w:bidi="bn-IN"/>
              </w:rPr>
            </w:rPrChange>
          </w:rPr>
          <w:t xml:space="preserve">higher </w:t>
        </w:r>
      </w:ins>
      <w:r w:rsidRPr="004E6C2C">
        <w:rPr>
          <w:rFonts w:ascii="Times New Roman" w:hAnsi="Times New Roman" w:cs="Times New Roman"/>
          <w:sz w:val="24"/>
          <w:szCs w:val="24"/>
          <w:lang w:bidi="bn-IN"/>
          <w:rPrChange w:id="6363" w:author="Mohammad Nayeem" w:date="2020-04-21T22:30:00Z">
            <w:rPr>
              <w:rFonts w:ascii="Times New Roman" w:hAnsi="Times New Roman" w:cs="Times New Roman"/>
              <w:lang w:bidi="bn-IN"/>
            </w:rPr>
          </w:rPrChange>
        </w:rPr>
        <w:t xml:space="preserve">chance of diseases than infants who were </w:t>
      </w:r>
      <w:del w:id="6364" w:author="Mohammad Nayeem" w:date="2020-04-21T01:55:00Z">
        <w:r w:rsidRPr="004E6C2C" w:rsidDel="006F7F7D">
          <w:rPr>
            <w:rFonts w:ascii="Times New Roman" w:hAnsi="Times New Roman" w:cs="Times New Roman"/>
            <w:sz w:val="24"/>
            <w:szCs w:val="24"/>
            <w:lang w:bidi="bn-IN"/>
            <w:rPrChange w:id="6365" w:author="Mohammad Nayeem" w:date="2020-04-21T22:30:00Z">
              <w:rPr>
                <w:rFonts w:ascii="Times New Roman" w:hAnsi="Times New Roman" w:cs="Times New Roman"/>
                <w:lang w:bidi="bn-IN"/>
              </w:rPr>
            </w:rPrChange>
          </w:rPr>
          <w:delText xml:space="preserve">not </w:delText>
        </w:r>
      </w:del>
      <w:r w:rsidRPr="004E6C2C">
        <w:rPr>
          <w:rFonts w:ascii="Times New Roman" w:hAnsi="Times New Roman" w:cs="Times New Roman"/>
          <w:sz w:val="24"/>
          <w:szCs w:val="24"/>
          <w:lang w:bidi="bn-IN"/>
          <w:rPrChange w:id="6366" w:author="Mohammad Nayeem" w:date="2020-04-21T22:30:00Z">
            <w:rPr>
              <w:rFonts w:ascii="Times New Roman" w:hAnsi="Times New Roman" w:cs="Times New Roman"/>
              <w:lang w:bidi="bn-IN"/>
            </w:rPr>
          </w:rPrChange>
        </w:rPr>
        <w:t xml:space="preserve">exclusively breastfed. After adjusting several confounders this effect was significant and remained high. In a recent study with data from India, Peru and Ghana showed that non-exclusive breastfed infants were substantially higher risk of getting diseases and dying compared with those who had been exclusively breastfed, with the most common causes being diarrhea, ARI </w:t>
      </w:r>
      <w:r w:rsidR="005A5814" w:rsidRPr="004E6C2C">
        <w:rPr>
          <w:rFonts w:ascii="Times New Roman" w:hAnsi="Times New Roman" w:cs="Times New Roman"/>
          <w:sz w:val="24"/>
          <w:szCs w:val="24"/>
          <w:lang w:bidi="bn-IN"/>
          <w:rPrChange w:id="6367" w:author="Mohammad Nayeem" w:date="2020-04-21T22:30:00Z">
            <w:rPr>
              <w:rFonts w:ascii="Times New Roman" w:hAnsi="Times New Roman" w:cs="Times New Roman"/>
              <w:lang w:bidi="bn-IN"/>
            </w:rPr>
          </w:rPrChange>
        </w:rPr>
        <w:fldChar w:fldCharType="begin" w:fldLock="1"/>
      </w:r>
      <w:r w:rsidR="005A5814" w:rsidRPr="004E6C2C">
        <w:rPr>
          <w:rFonts w:ascii="Times New Roman" w:hAnsi="Times New Roman" w:cs="Times New Roman"/>
          <w:sz w:val="24"/>
          <w:szCs w:val="24"/>
          <w:lang w:bidi="bn-IN"/>
          <w:rPrChange w:id="6368" w:author="Mohammad Nayeem" w:date="2020-04-21T22:30:00Z">
            <w:rPr>
              <w:rFonts w:ascii="Times New Roman" w:hAnsi="Times New Roman" w:cs="Times New Roman"/>
              <w:lang w:bidi="bn-IN"/>
            </w:rPr>
          </w:rPrChange>
        </w:rPr>
        <w:instrText>ADDIN CSL_CITATION {"citationItems":[{"id":"ITEM-1","itemData":{"DOI":"/S0042-96862005000600009","ISSN":"0042-9686","PMID":"15976892","abstract":"OBJECTIVE To determine the association of different feeding patterns for infants (exclusive breastfeeding, predominant breastfeeding, partial breastfeeding and no breastfeeding) with mortality and hospital admissions during the first half of infancy. METHODS This paper is based on a secondary analysis of data from a multicentre randomized controlled trial on immunization-linked vitamin A supplementation. Altogether, 9424 infants and their mothers (2919 in Ghana, 4000 in India and 2505 in Peru) were enrolled when infants were 18-42 days old in two urban slums in New Delhi, India, a periurban shanty town in Lima, Peru, and 37 villages in the Kintampo district of Ghana. Mother-infant pairs were visited at home every 4 weeks from the time the infant received the first dose of oral polio vaccine and diphtheria-pertussis-tetanus at the age of 6 weeks in Ghana and India and at the age of 10 weeks in Peru. At each visit, mothers were queried about what they had offered their infant to eat or drink during the past week. Information was also collected on hospital admissions and deaths occurring between the ages of 6 weeks and 6 months. The main outcome measures were all-cause mortality, diarrhoea-specific mortality, mortality caused by acute lower respiratory infections, and hospital admissions. FINDINGS There was no significant difference in the risk of death between children who were exclusively breastfed and those who were predominantly breastfed (adjusted hazard ratio (HR) = 1.46; 95% confidence interval (CI) = 0.75-2.86). Non-breastfed infants had a higher risk of dying when compared with those who had been predominantly breastfed (HR = 10.5; 95% CI = 5.0-22.0; P &lt; 0.001) as did partially breastfed infants (HR = 2.46; 95% CI = 1.44-4.18; P = 0.001). CONCLUSION There are two major implications of these findings. First, the extremely high risks of infant mortality associated with not being breastfed need to be taken into account when informing HIV-infected mothers about options for feeding their infants. Second, our finding that the risks of death are similar for infants who are predominantly breastfed and those who are exclusively breastfed suggests that in settings where rates of predominant breastfeeding are already high, promotion efforts should focus on sustaining these high rates rather than on attempting to achieve a shift from predominant breastfeeding to exclusive breastfeeding.","author":[{"dropping-particle":"","family":"Bahl","given":"Rajiv","non-dropping-particle":"","parse-names":false,"suffix":""},{"dropping-particle":"","family":"Frost","given":"Chris","non-dropping-particle":"","parse-names":false,"suffix":""},{"dropping-particle":"","family":"Kirkwood","given":"Betty R","non-dropping-particle":"","parse-names":false,"suffix":""},{"dropping-particle":"","family":"Edmond","given":"Karen","non-dropping-particle":"","parse-names":false,"suffix":""},{"dropping-particle":"","family":"Martines","given":"Jose","non-dropping-particle":"","parse-names":false,"suffix":""},{"dropping-particle":"","family":"Bhandari","given":"Nita","non-dropping-particle":"","parse-names":false,"suffix":""},{"dropping-particle":"","family":"Arthur","given":"Paul","non-dropping-particle":"","parse-names":false,"suffix":""}],"container-title":"Bulletin of the World Health Organization","id":"ITEM-1","issue":"6","issued":{"date-parts":[["2005","6"]]},"page":"418-26","title":"Infant feeding patterns and risks of death and hospitalization in the first half of infancy: multicentre cohort study.","type":"article-journal","volume":"83"},"uris":["http://www.mendeley.com/documents/?uuid=a42825ce-4a40-30a0-9f26-6688aa080edf"]}],"mendeley":{"formattedCitation":"(Bahl et al., 2005)","plainTextFormattedCitation":"(Bahl et al., 2005)","previouslyFormattedCitation":"(Bahl et al., 2005)"},"properties":{"noteIndex":0},"schema":"https://github.com/citation-style-language/schema/raw/master/csl-citation.json"}</w:instrText>
      </w:r>
      <w:r w:rsidR="005A5814" w:rsidRPr="004E6C2C">
        <w:rPr>
          <w:rFonts w:ascii="Times New Roman" w:hAnsi="Times New Roman" w:cs="Times New Roman"/>
          <w:sz w:val="24"/>
          <w:szCs w:val="24"/>
          <w:lang w:bidi="bn-IN"/>
          <w:rPrChange w:id="6369" w:author="Mohammad Nayeem" w:date="2020-04-21T22:30:00Z">
            <w:rPr>
              <w:rFonts w:ascii="Times New Roman" w:hAnsi="Times New Roman" w:cs="Times New Roman"/>
              <w:lang w:bidi="bn-IN"/>
            </w:rPr>
          </w:rPrChange>
        </w:rPr>
        <w:fldChar w:fldCharType="separate"/>
      </w:r>
      <w:r w:rsidR="005A5814" w:rsidRPr="004E6C2C">
        <w:rPr>
          <w:rFonts w:ascii="Times New Roman" w:hAnsi="Times New Roman" w:cs="Times New Roman"/>
          <w:noProof/>
          <w:sz w:val="24"/>
          <w:szCs w:val="24"/>
          <w:lang w:bidi="bn-IN"/>
          <w:rPrChange w:id="6370" w:author="Mohammad Nayeem" w:date="2020-04-21T22:30:00Z">
            <w:rPr>
              <w:rFonts w:ascii="Times New Roman" w:hAnsi="Times New Roman" w:cs="Times New Roman"/>
              <w:noProof/>
              <w:lang w:bidi="bn-IN"/>
            </w:rPr>
          </w:rPrChange>
        </w:rPr>
        <w:t>(Bahl et al., 2005)</w:t>
      </w:r>
      <w:r w:rsidR="005A5814" w:rsidRPr="004E6C2C">
        <w:rPr>
          <w:rFonts w:ascii="Times New Roman" w:hAnsi="Times New Roman" w:cs="Times New Roman"/>
          <w:sz w:val="24"/>
          <w:szCs w:val="24"/>
          <w:lang w:bidi="bn-IN"/>
          <w:rPrChange w:id="6371" w:author="Mohammad Nayeem" w:date="2020-04-21T22:30:00Z">
            <w:rPr>
              <w:rFonts w:ascii="Times New Roman" w:hAnsi="Times New Roman" w:cs="Times New Roman"/>
              <w:lang w:bidi="bn-IN"/>
            </w:rPr>
          </w:rPrChange>
        </w:rPr>
        <w:fldChar w:fldCharType="end"/>
      </w:r>
      <w:r w:rsidR="00FE3CFA" w:rsidRPr="004E6C2C">
        <w:rPr>
          <w:rFonts w:ascii="Times New Roman" w:hAnsi="Times New Roman" w:cs="Times New Roman"/>
          <w:sz w:val="24"/>
          <w:szCs w:val="24"/>
          <w:lang w:bidi="bn-IN"/>
          <w:rPrChange w:id="6372" w:author="Mohammad Nayeem" w:date="2020-04-21T22:30:00Z">
            <w:rPr>
              <w:rFonts w:ascii="Times New Roman" w:hAnsi="Times New Roman" w:cs="Times New Roman"/>
              <w:lang w:bidi="bn-IN"/>
            </w:rPr>
          </w:rPrChange>
        </w:rPr>
        <w:t>.</w:t>
      </w:r>
      <w:r w:rsidR="006731D4" w:rsidRPr="004E6C2C">
        <w:rPr>
          <w:rFonts w:ascii="Times New Roman" w:hAnsi="Times New Roman" w:cs="Times New Roman"/>
          <w:sz w:val="24"/>
          <w:szCs w:val="24"/>
          <w:lang w:bidi="bn-IN"/>
          <w:rPrChange w:id="6373" w:author="Mohammad Nayeem" w:date="2020-04-21T22:30:00Z">
            <w:rPr>
              <w:rFonts w:ascii="Times New Roman" w:hAnsi="Times New Roman" w:cs="Times New Roman"/>
              <w:lang w:bidi="bn-IN"/>
            </w:rPr>
          </w:rPrChange>
        </w:rPr>
        <w:t xml:space="preserve"> </w:t>
      </w:r>
    </w:p>
    <w:p w14:paraId="61057A4B" w14:textId="77777777" w:rsidR="0011165A" w:rsidRPr="004E6C2C" w:rsidDel="006F7F7D" w:rsidRDefault="0011165A">
      <w:pPr>
        <w:spacing w:after="0" w:line="480" w:lineRule="auto"/>
        <w:jc w:val="both"/>
        <w:rPr>
          <w:del w:id="6374" w:author="Mohammad Nayeem" w:date="2020-04-21T01:57:00Z"/>
          <w:rFonts w:ascii="Times New Roman" w:hAnsi="Times New Roman" w:cs="Times New Roman"/>
          <w:sz w:val="24"/>
          <w:szCs w:val="24"/>
          <w:lang w:bidi="bn-IN"/>
          <w:rPrChange w:id="6375" w:author="Mohammad Nayeem" w:date="2020-04-21T22:30:00Z">
            <w:rPr>
              <w:del w:id="6376" w:author="Mohammad Nayeem" w:date="2020-04-21T01:57:00Z"/>
              <w:rFonts w:ascii="Times New Roman" w:hAnsi="Times New Roman" w:cs="Times New Roman"/>
              <w:lang w:bidi="bn-IN"/>
            </w:rPr>
          </w:rPrChange>
        </w:rPr>
      </w:pPr>
    </w:p>
    <w:p w14:paraId="16C34617" w14:textId="30EC4672" w:rsidR="001F158F" w:rsidRPr="004E6C2C" w:rsidDel="00504DEC" w:rsidRDefault="00683632">
      <w:pPr>
        <w:spacing w:after="0" w:line="480" w:lineRule="auto"/>
        <w:jc w:val="both"/>
        <w:rPr>
          <w:del w:id="6377" w:author="Mohammad Nayeem" w:date="2020-04-21T01:58:00Z"/>
          <w:rFonts w:ascii="Times New Roman" w:hAnsi="Times New Roman" w:cs="Times New Roman"/>
          <w:sz w:val="24"/>
          <w:szCs w:val="24"/>
          <w:rPrChange w:id="6378" w:author="Mohammad Nayeem" w:date="2020-04-21T22:30:00Z">
            <w:rPr>
              <w:del w:id="6379" w:author="Mohammad Nayeem" w:date="2020-04-21T01:58:00Z"/>
              <w:rFonts w:ascii="Times New Roman" w:hAnsi="Times New Roman" w:cs="Times New Roman"/>
            </w:rPr>
          </w:rPrChange>
        </w:rPr>
      </w:pPr>
      <w:bookmarkStart w:id="6380" w:name="_Hlk20699628"/>
      <w:del w:id="6381" w:author="Mohammad Nayeem" w:date="2020-04-21T01:57:00Z">
        <w:r w:rsidRPr="004E6C2C" w:rsidDel="006F7F7D">
          <w:rPr>
            <w:rFonts w:ascii="Times New Roman" w:hAnsi="Times New Roman" w:cs="Times New Roman"/>
            <w:sz w:val="24"/>
            <w:szCs w:val="24"/>
            <w:rPrChange w:id="6382" w:author="Mohammad Nayeem" w:date="2020-04-21T22:30:00Z">
              <w:rPr>
                <w:rFonts w:ascii="Times New Roman" w:hAnsi="Times New Roman" w:cs="Times New Roman"/>
              </w:rPr>
            </w:rPrChange>
          </w:rPr>
          <w:delText xml:space="preserve">Not surprisingly, this analysis showed that children were more likely to have diseases whose mothers were older. The reason for these findings is easily explained. Most mothers usually continued exclusive breastfeeding up to six months but with the increasing of infant age, they give other food rather than breastfeed which increases the risk to get diseases. This provides evidence that not only breastfeeding but also the short duration of breastfeeding provides some protection against childhood diseases. These findings are in line with a study conducted by </w:delText>
        </w:r>
        <w:r w:rsidR="004B6918" w:rsidRPr="004E6C2C" w:rsidDel="006F7F7D">
          <w:rPr>
            <w:rFonts w:ascii="Times New Roman" w:hAnsi="Times New Roman" w:cs="Times New Roman"/>
            <w:sz w:val="24"/>
            <w:szCs w:val="24"/>
            <w:rPrChange w:id="6383" w:author="Mohammad Nayeem" w:date="2020-04-21T22:30:00Z">
              <w:rPr>
                <w:rFonts w:ascii="Times New Roman" w:hAnsi="Times New Roman" w:cs="Times New Roman"/>
              </w:rPr>
            </w:rPrChange>
          </w:rPr>
          <w:fldChar w:fldCharType="begin" w:fldLock="1"/>
        </w:r>
        <w:r w:rsidR="00D96BDE" w:rsidRPr="00D21643" w:rsidDel="006F7F7D">
          <w:rPr>
            <w:rFonts w:ascii="Times New Roman" w:hAnsi="Times New Roman" w:cs="Times New Roman"/>
            <w:sz w:val="24"/>
            <w:szCs w:val="24"/>
            <w:rPrChange w:id="6384" w:author="Mohammad Nayeem" w:date="2020-04-22T17:10:00Z">
              <w:rPr>
                <w:rFonts w:ascii="Times New Roman" w:hAnsi="Times New Roman" w:cs="Times New Roman"/>
              </w:rPr>
            </w:rPrChange>
          </w:rPr>
          <w:delInstrText>ADDIN CSL_CITATION {"citationItems":[{"id":"ITEM-1","itemData":{"DOI":"10.1111/apa.13151","ISSN":"08035253","author":[{"dropping-particle":"","family":"Bowatte","given":"G","non-dropping-particle":"","parse-names":false,"suffix":""},{"dropping-particle":"","family":"Tham","given":"R","non-dropping-particle":"","parse-names":false,"suffix":""},{"dropping-particle":"","family":"Allen","given":"KJ","non-dropping-particle":"","parse-names":false,"suffix":""},{"dropping-particle":"","family":"Tan","given":"DJ","non-dropping-particle":"","parse-names":false,"suffix":""},{"dropping-particle":"","family":"Lau","given":"MXZ","non-dropping-particle":"","parse-names":false,"suffix":""},{"dropping-particle":"","family":"Dai","given":"X","non-dropping-particle":"","parse-names":false,"suffix":""},{"dropping-particle":"","family":"Lodge","given":"CJ","non-dropping-particle":"","parse-names":false,"suffix":""}],"container-title":"Acta Paediatrica","id":"ITEM-1","issued":{"date-parts":[["2015","12"]]},"page":"85-95","publisher":"John Wiley &amp; Sons, Ltd (10.1111)","title":"Breastfeeding and childhood acute otitis media: a systematic review and meta-analysis","type":"article-journal","volume":"104"},"uris":["http://www.mendeley.com/documents/?uuid=bf857d36-71e8-347e-87b5-d24185503ac6"]}],"mendeley":{"formattedCitation":"(Bowatte et al., 2015)","manualFormatting":"Bowatte et al., (2015)","plainTextFormattedCitation":"(Bowatte et al., 2015)","previouslyFormattedCitation":"(Bowatte et al., 2015)"},"properties":{"noteIndex":0},"schema":"https://github.com/citation-style-language/schema/raw/master/csl-citation.json"}</w:delInstrText>
        </w:r>
        <w:r w:rsidR="004B6918" w:rsidRPr="004E6C2C" w:rsidDel="006F7F7D">
          <w:rPr>
            <w:rFonts w:ascii="Times New Roman" w:hAnsi="Times New Roman" w:cs="Times New Roman"/>
            <w:sz w:val="24"/>
            <w:szCs w:val="24"/>
            <w:rPrChange w:id="6385" w:author="Mohammad Nayeem" w:date="2020-04-21T22:30:00Z">
              <w:rPr>
                <w:rFonts w:ascii="Times New Roman" w:hAnsi="Times New Roman" w:cs="Times New Roman"/>
              </w:rPr>
            </w:rPrChange>
          </w:rPr>
          <w:fldChar w:fldCharType="separate"/>
        </w:r>
        <w:r w:rsidR="004B6918" w:rsidRPr="004E6C2C" w:rsidDel="006F7F7D">
          <w:rPr>
            <w:rFonts w:ascii="Times New Roman" w:hAnsi="Times New Roman" w:cs="Times New Roman"/>
            <w:noProof/>
            <w:sz w:val="24"/>
            <w:szCs w:val="24"/>
            <w:rPrChange w:id="6386" w:author="Mohammad Nayeem" w:date="2020-04-21T22:30:00Z">
              <w:rPr>
                <w:rFonts w:ascii="Times New Roman" w:hAnsi="Times New Roman" w:cs="Times New Roman"/>
                <w:noProof/>
              </w:rPr>
            </w:rPrChange>
          </w:rPr>
          <w:delText>Bowatte et al., (2015)</w:delText>
        </w:r>
        <w:r w:rsidR="004B6918" w:rsidRPr="004E6C2C" w:rsidDel="006F7F7D">
          <w:rPr>
            <w:rFonts w:ascii="Times New Roman" w:hAnsi="Times New Roman" w:cs="Times New Roman"/>
            <w:sz w:val="24"/>
            <w:szCs w:val="24"/>
            <w:rPrChange w:id="6387" w:author="Mohammad Nayeem" w:date="2020-04-21T22:30:00Z">
              <w:rPr>
                <w:rFonts w:ascii="Times New Roman" w:hAnsi="Times New Roman" w:cs="Times New Roman"/>
              </w:rPr>
            </w:rPrChange>
          </w:rPr>
          <w:fldChar w:fldCharType="end"/>
        </w:r>
        <w:r w:rsidR="004B6918" w:rsidRPr="004E6C2C" w:rsidDel="006F7F7D">
          <w:rPr>
            <w:rFonts w:ascii="Times New Roman" w:hAnsi="Times New Roman" w:cs="Times New Roman"/>
            <w:sz w:val="24"/>
            <w:szCs w:val="24"/>
            <w:rPrChange w:id="6388" w:author="Mohammad Nayeem" w:date="2020-04-21T22:30:00Z">
              <w:rPr>
                <w:rFonts w:ascii="Times New Roman" w:hAnsi="Times New Roman" w:cs="Times New Roman"/>
              </w:rPr>
            </w:rPrChange>
          </w:rPr>
          <w:delText xml:space="preserve"> </w:delText>
        </w:r>
        <w:r w:rsidRPr="004E6C2C" w:rsidDel="006F7F7D">
          <w:rPr>
            <w:rFonts w:ascii="Times New Roman" w:hAnsi="Times New Roman" w:cs="Times New Roman"/>
            <w:sz w:val="24"/>
            <w:szCs w:val="24"/>
            <w:rPrChange w:id="6389" w:author="Mohammad Nayeem" w:date="2020-04-21T22:30:00Z">
              <w:rPr>
                <w:rFonts w:ascii="Times New Roman" w:hAnsi="Times New Roman" w:cs="Times New Roman"/>
              </w:rPr>
            </w:rPrChange>
          </w:rPr>
          <w:delText xml:space="preserve">on infants’ acute otitis media (AOM) which showed that the majority of the infants who were less given exclusive breastfeeding have a higher risk to getting that diseases. </w:delText>
        </w:r>
      </w:del>
      <w:r w:rsidRPr="004E6C2C">
        <w:rPr>
          <w:rFonts w:ascii="Times New Roman" w:hAnsi="Times New Roman" w:cs="Times New Roman"/>
          <w:sz w:val="24"/>
          <w:szCs w:val="24"/>
          <w:rPrChange w:id="6390" w:author="Mohammad Nayeem" w:date="2020-04-21T22:30:00Z">
            <w:rPr>
              <w:rFonts w:ascii="Times New Roman" w:hAnsi="Times New Roman" w:cs="Times New Roman"/>
            </w:rPr>
          </w:rPrChange>
        </w:rPr>
        <w:t xml:space="preserve">Infants with </w:t>
      </w:r>
      <w:del w:id="6391" w:author="Mohammad Nayeem" w:date="2020-04-21T01:58:00Z">
        <w:r w:rsidRPr="004E6C2C" w:rsidDel="00504DEC">
          <w:rPr>
            <w:rFonts w:ascii="Times New Roman" w:hAnsi="Times New Roman" w:cs="Times New Roman"/>
            <w:sz w:val="24"/>
            <w:szCs w:val="24"/>
            <w:rPrChange w:id="6392" w:author="Mohammad Nayeem" w:date="2020-04-21T22:30:00Z">
              <w:rPr>
                <w:rFonts w:ascii="Times New Roman" w:hAnsi="Times New Roman" w:cs="Times New Roman"/>
              </w:rPr>
            </w:rPrChange>
          </w:rPr>
          <w:delText>higher educated</w:delText>
        </w:r>
      </w:del>
      <w:ins w:id="6393" w:author="Mohammad Nayeem" w:date="2020-04-21T01:58:00Z">
        <w:r w:rsidR="00504DEC" w:rsidRPr="004E6C2C">
          <w:rPr>
            <w:rFonts w:ascii="Times New Roman" w:hAnsi="Times New Roman" w:cs="Times New Roman"/>
            <w:sz w:val="24"/>
            <w:szCs w:val="24"/>
            <w:rPrChange w:id="6394" w:author="Mohammad Nayeem" w:date="2020-04-21T22:30:00Z">
              <w:rPr>
                <w:rFonts w:ascii="Times New Roman" w:hAnsi="Times New Roman" w:cs="Times New Roman"/>
              </w:rPr>
            </w:rPrChange>
          </w:rPr>
          <w:t>illiterate</w:t>
        </w:r>
      </w:ins>
      <w:r w:rsidRPr="004E6C2C">
        <w:rPr>
          <w:rFonts w:ascii="Times New Roman" w:hAnsi="Times New Roman" w:cs="Times New Roman"/>
          <w:sz w:val="24"/>
          <w:szCs w:val="24"/>
          <w:rPrChange w:id="6395" w:author="Mohammad Nayeem" w:date="2020-04-21T22:30:00Z">
            <w:rPr>
              <w:rFonts w:ascii="Times New Roman" w:hAnsi="Times New Roman" w:cs="Times New Roman"/>
            </w:rPr>
          </w:rPrChange>
        </w:rPr>
        <w:t xml:space="preserve"> mothers will </w:t>
      </w:r>
      <w:ins w:id="6396" w:author="Mohammad Nayeem" w:date="2020-04-21T01:58:00Z">
        <w:r w:rsidR="00504DEC" w:rsidRPr="004E6C2C">
          <w:rPr>
            <w:rFonts w:ascii="Times New Roman" w:hAnsi="Times New Roman" w:cs="Times New Roman"/>
            <w:sz w:val="24"/>
            <w:szCs w:val="24"/>
            <w:rPrChange w:id="6397" w:author="Mohammad Nayeem" w:date="2020-04-21T22:30:00Z">
              <w:rPr>
                <w:rFonts w:ascii="Times New Roman" w:hAnsi="Times New Roman" w:cs="Times New Roman"/>
              </w:rPr>
            </w:rPrChange>
          </w:rPr>
          <w:t>more</w:t>
        </w:r>
      </w:ins>
      <w:del w:id="6398" w:author="Mohammad Nayeem" w:date="2020-04-21T01:58:00Z">
        <w:r w:rsidRPr="004E6C2C" w:rsidDel="00504DEC">
          <w:rPr>
            <w:rFonts w:ascii="Times New Roman" w:hAnsi="Times New Roman" w:cs="Times New Roman"/>
            <w:sz w:val="24"/>
            <w:szCs w:val="24"/>
            <w:rPrChange w:id="6399" w:author="Mohammad Nayeem" w:date="2020-04-21T22:30:00Z">
              <w:rPr>
                <w:rFonts w:ascii="Times New Roman" w:hAnsi="Times New Roman" w:cs="Times New Roman"/>
              </w:rPr>
            </w:rPrChange>
          </w:rPr>
          <w:delText>less</w:delText>
        </w:r>
      </w:del>
      <w:r w:rsidRPr="004E6C2C">
        <w:rPr>
          <w:rFonts w:ascii="Times New Roman" w:hAnsi="Times New Roman" w:cs="Times New Roman"/>
          <w:sz w:val="24"/>
          <w:szCs w:val="24"/>
          <w:rPrChange w:id="6400" w:author="Mohammad Nayeem" w:date="2020-04-21T22:30:00Z">
            <w:rPr>
              <w:rFonts w:ascii="Times New Roman" w:hAnsi="Times New Roman" w:cs="Times New Roman"/>
            </w:rPr>
          </w:rPrChange>
        </w:rPr>
        <w:t xml:space="preserve"> likely to get childhood diseases compared to mothers with </w:t>
      </w:r>
      <w:del w:id="6401" w:author="Mohammad Nayeem" w:date="2020-04-21T01:58:00Z">
        <w:r w:rsidRPr="004E6C2C" w:rsidDel="00504DEC">
          <w:rPr>
            <w:rFonts w:ascii="Times New Roman" w:hAnsi="Times New Roman" w:cs="Times New Roman"/>
            <w:sz w:val="24"/>
            <w:szCs w:val="24"/>
            <w:rPrChange w:id="6402" w:author="Mohammad Nayeem" w:date="2020-04-21T22:30:00Z">
              <w:rPr>
                <w:rFonts w:ascii="Times New Roman" w:hAnsi="Times New Roman" w:cs="Times New Roman"/>
              </w:rPr>
            </w:rPrChange>
          </w:rPr>
          <w:delText xml:space="preserve">lower </w:delText>
        </w:r>
      </w:del>
      <w:ins w:id="6403" w:author="Mohammad Nayeem" w:date="2020-04-21T01:58:00Z">
        <w:r w:rsidR="00504DEC" w:rsidRPr="004E6C2C">
          <w:rPr>
            <w:rFonts w:ascii="Times New Roman" w:hAnsi="Times New Roman" w:cs="Times New Roman"/>
            <w:sz w:val="24"/>
            <w:szCs w:val="24"/>
            <w:rPrChange w:id="6404" w:author="Mohammad Nayeem" w:date="2020-04-21T22:30:00Z">
              <w:rPr>
                <w:rFonts w:ascii="Times New Roman" w:hAnsi="Times New Roman" w:cs="Times New Roman"/>
              </w:rPr>
            </w:rPrChange>
          </w:rPr>
          <w:t xml:space="preserve">higher </w:t>
        </w:r>
      </w:ins>
      <w:r w:rsidRPr="004E6C2C">
        <w:rPr>
          <w:rFonts w:ascii="Times New Roman" w:hAnsi="Times New Roman" w:cs="Times New Roman"/>
          <w:sz w:val="24"/>
          <w:szCs w:val="24"/>
          <w:rPrChange w:id="6405" w:author="Mohammad Nayeem" w:date="2020-04-21T22:30:00Z">
            <w:rPr>
              <w:rFonts w:ascii="Times New Roman" w:hAnsi="Times New Roman" w:cs="Times New Roman"/>
            </w:rPr>
          </w:rPrChange>
        </w:rPr>
        <w:t>educational attainment</w:t>
      </w:r>
      <w:del w:id="6406" w:author="Mohammad Nayeem" w:date="2020-04-21T01:58:00Z">
        <w:r w:rsidRPr="004E6C2C" w:rsidDel="00504DEC">
          <w:rPr>
            <w:rFonts w:ascii="Times New Roman" w:hAnsi="Times New Roman" w:cs="Times New Roman"/>
            <w:sz w:val="24"/>
            <w:szCs w:val="24"/>
            <w:rPrChange w:id="6407" w:author="Mohammad Nayeem" w:date="2020-04-21T22:30:00Z">
              <w:rPr>
                <w:rFonts w:ascii="Times New Roman" w:hAnsi="Times New Roman" w:cs="Times New Roman"/>
              </w:rPr>
            </w:rPrChange>
          </w:rPr>
          <w:delText xml:space="preserve"> or no education</w:delText>
        </w:r>
      </w:del>
      <w:r w:rsidRPr="004E6C2C">
        <w:rPr>
          <w:rFonts w:ascii="Times New Roman" w:hAnsi="Times New Roman" w:cs="Times New Roman"/>
          <w:sz w:val="24"/>
          <w:szCs w:val="24"/>
          <w:rPrChange w:id="6408" w:author="Mohammad Nayeem" w:date="2020-04-21T22:30:00Z">
            <w:rPr>
              <w:rFonts w:ascii="Times New Roman" w:hAnsi="Times New Roman" w:cs="Times New Roman"/>
            </w:rPr>
          </w:rPrChange>
        </w:rPr>
        <w:t xml:space="preserve">. This might happen as educated mothers understand and be better informed of the benefits of EBF thus delay the introduction of other feeds. This study clearly showed that mothers with higher levels of education were more likely to practice EBF compared to lower education levels. This was similar to a study conducted in Ibadan, southwestern Nigeria </w:t>
      </w:r>
      <w:r w:rsidR="005A5814" w:rsidRPr="004E6C2C">
        <w:rPr>
          <w:rFonts w:ascii="Times New Roman" w:hAnsi="Times New Roman" w:cs="Times New Roman"/>
          <w:sz w:val="24"/>
          <w:szCs w:val="24"/>
          <w:rPrChange w:id="6409" w:author="Mohammad Nayeem" w:date="2020-04-21T22:30:00Z">
            <w:rPr>
              <w:rFonts w:ascii="Times New Roman" w:hAnsi="Times New Roman" w:cs="Times New Roman"/>
            </w:rPr>
          </w:rPrChange>
        </w:rPr>
        <w:fldChar w:fldCharType="begin" w:fldLock="1"/>
      </w:r>
      <w:r w:rsidR="00071273" w:rsidRPr="004E6C2C">
        <w:rPr>
          <w:rFonts w:ascii="Times New Roman" w:hAnsi="Times New Roman" w:cs="Times New Roman"/>
          <w:sz w:val="24"/>
          <w:szCs w:val="24"/>
          <w:rPrChange w:id="6410" w:author="Mohammad Nayeem" w:date="2020-04-21T22:30:00Z">
            <w:rPr>
              <w:rFonts w:ascii="Times New Roman" w:hAnsi="Times New Roman" w:cs="Times New Roman"/>
            </w:rPr>
          </w:rPrChange>
        </w:rPr>
        <w:instrText>ADDIN CSL_CITATION {"citationItems":[{"id":"ITEM-1","itemData":{"DOI":"10.1177/089033440101700406","ISSN":"08903344","PMID":"11847901","abstract":"Although nationwide efforts to promote exclusive breastfeeding began in Nigeria in 1992, data on this type of infant feeding are still generally scarce. Current status breastfeeding data were obtained from 2794 mothers, enrolled from randomly selected infant welfare clinics in Ibadan, Nigeria, to evaluate factors that are associated with exclusive breastfeeding. The exclusive breastfeeding rate dropped from 57.4% at 1 month to 23.4% at 6 months. Using multiple regression analysis, younger age of infant (P &lt; .0001), higher maternal occupation (P &lt; .05), and delivery in tertiary (P &lt; .0001) or secondary (P &lt; .0001) health facility were predictive of exclusive breastfeeding. Mothers 24 years or younger and primiparous mothers were less likely to breastfeed their babies exclusively (P &lt; .01 and P &lt; .05, respectively). Additional programs are needed to meet the needs of at-risk mothers, who should be identified and counseled.","author":[{"dropping-particle":"","family":"Lawoyin","given":"T. O.","non-dropping-particle":"","parse-names":false,"suffix":""},{"dropping-particle":"","family":"Olawuyi","given":"J. F.","non-dropping-particle":"","parse-names":false,"suffix":""},{"dropping-particle":"","family":"Onadeko","given":"M. O.","non-dropping-particle":"","parse-names":false,"suffix":""}],"container-title":"Journal of Human Lactation","id":"ITEM-1","issue":"4","issued":{"date-parts":[["2001","11"]]},"page":"321-325","title":"Factors Associated with Exclusive Breastfeeding in Ibadan, Nigeria","type":"article-journal","volume":"17"},"uris":["http://www.mendeley.com/documents/?uuid=19e6e2f9-ac00-32ba-8dff-0ad544fca2ff"]}],"mendeley":{"formattedCitation":"(Lawoyin et al., 2001)","plainTextFormattedCitation":"(Lawoyin et al., 2001)","previouslyFormattedCitation":"(Lawoyin et al., 2001)"},"properties":{"noteIndex":0},"schema":"https://github.com/citation-style-language/schema/raw/master/csl-citation.json"}</w:instrText>
      </w:r>
      <w:r w:rsidR="005A5814" w:rsidRPr="004E6C2C">
        <w:rPr>
          <w:rFonts w:ascii="Times New Roman" w:hAnsi="Times New Roman" w:cs="Times New Roman"/>
          <w:sz w:val="24"/>
          <w:szCs w:val="24"/>
          <w:rPrChange w:id="6411" w:author="Mohammad Nayeem" w:date="2020-04-21T22:30:00Z">
            <w:rPr>
              <w:rFonts w:ascii="Times New Roman" w:hAnsi="Times New Roman" w:cs="Times New Roman"/>
            </w:rPr>
          </w:rPrChange>
        </w:rPr>
        <w:fldChar w:fldCharType="separate"/>
      </w:r>
      <w:r w:rsidR="00071273" w:rsidRPr="004E6C2C">
        <w:rPr>
          <w:rFonts w:ascii="Times New Roman" w:hAnsi="Times New Roman" w:cs="Times New Roman"/>
          <w:noProof/>
          <w:sz w:val="24"/>
          <w:szCs w:val="24"/>
          <w:rPrChange w:id="6412" w:author="Mohammad Nayeem" w:date="2020-04-21T22:30:00Z">
            <w:rPr>
              <w:rFonts w:ascii="Times New Roman" w:hAnsi="Times New Roman" w:cs="Times New Roman"/>
              <w:noProof/>
            </w:rPr>
          </w:rPrChange>
        </w:rPr>
        <w:t>(Lawoyin et al., 2001)</w:t>
      </w:r>
      <w:r w:rsidR="005A5814" w:rsidRPr="004E6C2C">
        <w:rPr>
          <w:rFonts w:ascii="Times New Roman" w:hAnsi="Times New Roman" w:cs="Times New Roman"/>
          <w:sz w:val="24"/>
          <w:szCs w:val="24"/>
          <w:rPrChange w:id="6413" w:author="Mohammad Nayeem" w:date="2020-04-21T22:30:00Z">
            <w:rPr>
              <w:rFonts w:ascii="Times New Roman" w:hAnsi="Times New Roman" w:cs="Times New Roman"/>
            </w:rPr>
          </w:rPrChange>
        </w:rPr>
        <w:fldChar w:fldCharType="end"/>
      </w:r>
      <w:r w:rsidR="00A574C2" w:rsidRPr="004E6C2C">
        <w:rPr>
          <w:rFonts w:ascii="Times New Roman" w:hAnsi="Times New Roman" w:cs="Times New Roman"/>
          <w:sz w:val="24"/>
          <w:szCs w:val="24"/>
          <w:rPrChange w:id="6414" w:author="Mohammad Nayeem" w:date="2020-04-21T22:30:00Z">
            <w:rPr>
              <w:rFonts w:ascii="Times New Roman" w:hAnsi="Times New Roman" w:cs="Times New Roman"/>
            </w:rPr>
          </w:rPrChange>
        </w:rPr>
        <w:t>.</w:t>
      </w:r>
    </w:p>
    <w:bookmarkEnd w:id="6380"/>
    <w:p w14:paraId="6E551658" w14:textId="77777777" w:rsidR="008719B4" w:rsidRPr="004E6C2C" w:rsidDel="00504DEC" w:rsidRDefault="008719B4">
      <w:pPr>
        <w:spacing w:after="0" w:line="480" w:lineRule="auto"/>
        <w:jc w:val="both"/>
        <w:rPr>
          <w:del w:id="6415" w:author="Mohammad Nayeem" w:date="2020-04-21T01:59:00Z"/>
          <w:rFonts w:ascii="Times New Roman" w:hAnsi="Times New Roman" w:cs="Times New Roman"/>
          <w:sz w:val="24"/>
          <w:szCs w:val="24"/>
          <w:rPrChange w:id="6416" w:author="Mohammad Nayeem" w:date="2020-04-21T22:30:00Z">
            <w:rPr>
              <w:del w:id="6417" w:author="Mohammad Nayeem" w:date="2020-04-21T01:59:00Z"/>
              <w:rFonts w:ascii="Times New Roman" w:hAnsi="Times New Roman" w:cs="Times New Roman"/>
            </w:rPr>
          </w:rPrChange>
        </w:rPr>
      </w:pPr>
    </w:p>
    <w:p w14:paraId="7746D9FA" w14:textId="3A80A712" w:rsidR="00FE6914" w:rsidRPr="004E6C2C" w:rsidDel="00504DEC" w:rsidRDefault="00B76AC3">
      <w:pPr>
        <w:spacing w:after="0" w:line="480" w:lineRule="auto"/>
        <w:jc w:val="both"/>
        <w:rPr>
          <w:del w:id="6418" w:author="Mohammad Nayeem" w:date="2020-04-21T01:59:00Z"/>
          <w:rFonts w:ascii="Times New Roman" w:hAnsi="Times New Roman" w:cs="Times New Roman"/>
          <w:sz w:val="24"/>
          <w:szCs w:val="24"/>
          <w:rPrChange w:id="6419" w:author="Mohammad Nayeem" w:date="2020-04-21T22:30:00Z">
            <w:rPr>
              <w:del w:id="6420" w:author="Mohammad Nayeem" w:date="2020-04-21T01:59:00Z"/>
              <w:rFonts w:ascii="Times New Roman" w:hAnsi="Times New Roman" w:cs="Times New Roman"/>
            </w:rPr>
          </w:rPrChange>
        </w:rPr>
      </w:pPr>
      <w:bookmarkStart w:id="6421" w:name="_Hlk20699657"/>
      <w:del w:id="6422" w:author="Mohammad Nayeem" w:date="2020-04-21T01:59:00Z">
        <w:r w:rsidRPr="004E6C2C" w:rsidDel="00504DEC">
          <w:rPr>
            <w:rFonts w:ascii="Times New Roman" w:hAnsi="Times New Roman" w:cs="Times New Roman"/>
            <w:sz w:val="24"/>
            <w:szCs w:val="24"/>
            <w:rPrChange w:id="6423" w:author="Mohammad Nayeem" w:date="2020-04-21T22:30:00Z">
              <w:rPr>
                <w:rFonts w:ascii="Times New Roman" w:hAnsi="Times New Roman" w:cs="Times New Roman"/>
              </w:rPr>
            </w:rPrChange>
          </w:rPr>
          <w:delText xml:space="preserve">Mode of delivery also had a strong influence on childhood diseases. Delivery by cesarean section was associated with more diseases. It will not be related to the limited co-morbidities associated with such a procedure. These mothers usually take a long time to recover from anesthesia before thinking about the recommended infant feeding practice. Also, increased maternal stress after operative delivery may delay the onset time for lactation </w:delText>
        </w:r>
        <w:r w:rsidR="0040494D" w:rsidRPr="004E6C2C" w:rsidDel="00504DEC">
          <w:rPr>
            <w:rFonts w:ascii="Times New Roman" w:hAnsi="Times New Roman" w:cs="Times New Roman"/>
            <w:sz w:val="24"/>
            <w:szCs w:val="24"/>
            <w:rPrChange w:id="6424" w:author="Mohammad Nayeem" w:date="2020-04-21T22:30:00Z">
              <w:rPr>
                <w:rFonts w:ascii="Times New Roman" w:hAnsi="Times New Roman" w:cs="Times New Roman"/>
              </w:rPr>
            </w:rPrChange>
          </w:rPr>
          <w:fldChar w:fldCharType="begin" w:fldLock="1"/>
        </w:r>
        <w:r w:rsidR="00D96BDE" w:rsidRPr="004E6C2C" w:rsidDel="00504DEC">
          <w:rPr>
            <w:rFonts w:ascii="Times New Roman" w:hAnsi="Times New Roman" w:cs="Times New Roman"/>
            <w:sz w:val="24"/>
            <w:szCs w:val="24"/>
            <w:rPrChange w:id="6425" w:author="Mohammad Nayeem" w:date="2020-04-21T22:30:00Z">
              <w:rPr>
                <w:rFonts w:ascii="Times New Roman" w:hAnsi="Times New Roman" w:cs="Times New Roman"/>
              </w:rPr>
            </w:rPrChange>
          </w:rPr>
          <w:delInstrText>ADDIN CSL_CITATION {"citationItems":[{"id":"ITEM-1","itemData":{"author":[{"dropping-particle":"","family":"Sakha","given":"K","non-dropping-particle":"","parse-names":false,"suffix":""},{"dropping-particle":"","family":"Behbahan","given":"AGG","non-dropping-particle":"","parse-names":false,"suffix":""}],"id":"ITEM-1","issue":"2","issued":{"date-parts":[["2005"]]},"page":"135-139","title":"The onset time of lactation after delivery","type":"article-journal","volume":"19"},"uris":["http://www.mendeley.com/documents/?uuid=0d8deee9-fc34-3020-a76a-0f6b34a0bdc4"]}],"mendeley":{"formattedCitation":"(Sakha &amp; Behbahan, 2005)","plainTextFormattedCitation":"(Sakha &amp; Behbahan, 2005)","previouslyFormattedCitation":"(Sakha &amp; Behbahan, 2005)"},"properties":{"noteIndex":0},"schema":"https://github.com/citation-style-language/schema/raw/master/csl-citation.json"}</w:delInstrText>
        </w:r>
        <w:r w:rsidR="0040494D" w:rsidRPr="004E6C2C" w:rsidDel="00504DEC">
          <w:rPr>
            <w:rFonts w:ascii="Times New Roman" w:hAnsi="Times New Roman" w:cs="Times New Roman"/>
            <w:sz w:val="24"/>
            <w:szCs w:val="24"/>
            <w:rPrChange w:id="6426" w:author="Mohammad Nayeem" w:date="2020-04-21T22:30:00Z">
              <w:rPr>
                <w:rFonts w:ascii="Times New Roman" w:hAnsi="Times New Roman" w:cs="Times New Roman"/>
              </w:rPr>
            </w:rPrChange>
          </w:rPr>
          <w:fldChar w:fldCharType="separate"/>
        </w:r>
        <w:r w:rsidR="0040494D" w:rsidRPr="004E6C2C" w:rsidDel="00504DEC">
          <w:rPr>
            <w:rFonts w:ascii="Times New Roman" w:hAnsi="Times New Roman" w:cs="Times New Roman"/>
            <w:noProof/>
            <w:sz w:val="24"/>
            <w:szCs w:val="24"/>
            <w:rPrChange w:id="6427" w:author="Mohammad Nayeem" w:date="2020-04-21T22:30:00Z">
              <w:rPr>
                <w:rFonts w:ascii="Times New Roman" w:hAnsi="Times New Roman" w:cs="Times New Roman"/>
                <w:noProof/>
              </w:rPr>
            </w:rPrChange>
          </w:rPr>
          <w:delText>(Sakha &amp; Behbahan, 2005)</w:delText>
        </w:r>
        <w:r w:rsidR="0040494D" w:rsidRPr="004E6C2C" w:rsidDel="00504DEC">
          <w:rPr>
            <w:rFonts w:ascii="Times New Roman" w:hAnsi="Times New Roman" w:cs="Times New Roman"/>
            <w:sz w:val="24"/>
            <w:szCs w:val="24"/>
            <w:rPrChange w:id="6428" w:author="Mohammad Nayeem" w:date="2020-04-21T22:30:00Z">
              <w:rPr>
                <w:rFonts w:ascii="Times New Roman" w:hAnsi="Times New Roman" w:cs="Times New Roman"/>
              </w:rPr>
            </w:rPrChange>
          </w:rPr>
          <w:fldChar w:fldCharType="end"/>
        </w:r>
        <w:r w:rsidR="0040494D" w:rsidRPr="004E6C2C" w:rsidDel="00504DEC">
          <w:rPr>
            <w:rFonts w:ascii="Times New Roman" w:hAnsi="Times New Roman" w:cs="Times New Roman"/>
            <w:sz w:val="24"/>
            <w:szCs w:val="24"/>
            <w:rPrChange w:id="6429" w:author="Mohammad Nayeem" w:date="2020-04-21T22:30:00Z">
              <w:rPr>
                <w:rFonts w:ascii="Times New Roman" w:hAnsi="Times New Roman" w:cs="Times New Roman"/>
              </w:rPr>
            </w:rPrChange>
          </w:rPr>
          <w:delText>.</w:delText>
        </w:r>
        <w:r w:rsidR="0086738A" w:rsidRPr="004E6C2C" w:rsidDel="00504DEC">
          <w:rPr>
            <w:rFonts w:ascii="Times New Roman" w:hAnsi="Times New Roman" w:cs="Times New Roman"/>
            <w:sz w:val="24"/>
            <w:szCs w:val="24"/>
            <w:rPrChange w:id="6430" w:author="Mohammad Nayeem" w:date="2020-04-21T22:30:00Z">
              <w:rPr>
                <w:rFonts w:ascii="Times New Roman" w:hAnsi="Times New Roman" w:cs="Times New Roman"/>
              </w:rPr>
            </w:rPrChange>
          </w:rPr>
          <w:delText xml:space="preserve"> </w:delText>
        </w:r>
      </w:del>
    </w:p>
    <w:bookmarkEnd w:id="6421"/>
    <w:p w14:paraId="39BBB735" w14:textId="61F77522" w:rsidR="007D5E1E" w:rsidRPr="004E6C2C" w:rsidDel="002A425C" w:rsidRDefault="002A425C">
      <w:pPr>
        <w:spacing w:after="0" w:line="480" w:lineRule="auto"/>
        <w:jc w:val="both"/>
        <w:rPr>
          <w:del w:id="6431" w:author="Mohammad Nayeem" w:date="2020-04-21T21:20:00Z"/>
          <w:rFonts w:ascii="Times New Roman" w:hAnsi="Times New Roman" w:cs="Times New Roman"/>
          <w:sz w:val="24"/>
          <w:szCs w:val="24"/>
          <w:rPrChange w:id="6432" w:author="Mohammad Nayeem" w:date="2020-04-21T22:30:00Z">
            <w:rPr>
              <w:del w:id="6433" w:author="Mohammad Nayeem" w:date="2020-04-21T21:20:00Z"/>
              <w:rFonts w:ascii="Times New Roman" w:hAnsi="Times New Roman" w:cs="Times New Roman"/>
            </w:rPr>
          </w:rPrChange>
        </w:rPr>
      </w:pPr>
      <w:ins w:id="6434" w:author="Mohammad Nayeem" w:date="2020-04-21T21:20:00Z">
        <w:r w:rsidRPr="004E6C2C">
          <w:rPr>
            <w:rFonts w:ascii="Times New Roman" w:hAnsi="Times New Roman" w:cs="Times New Roman"/>
            <w:sz w:val="24"/>
            <w:szCs w:val="24"/>
            <w:rPrChange w:id="6435" w:author="Mohammad Nayeem" w:date="2020-04-21T22:30:00Z">
              <w:rPr>
                <w:rFonts w:ascii="Times New Roman" w:hAnsi="Times New Roman" w:cs="Times New Roman"/>
              </w:rPr>
            </w:rPrChange>
          </w:rPr>
          <w:t xml:space="preserve"> </w:t>
        </w:r>
      </w:ins>
    </w:p>
    <w:p w14:paraId="5117CE77" w14:textId="6EBBF6E3" w:rsidR="00693363" w:rsidRPr="004E6C2C" w:rsidDel="00103470" w:rsidRDefault="00504DEC">
      <w:pPr>
        <w:spacing w:after="0" w:line="480" w:lineRule="auto"/>
        <w:jc w:val="both"/>
        <w:rPr>
          <w:del w:id="6436" w:author="Mohammad Nayeem" w:date="2020-04-21T20:51:00Z"/>
          <w:rFonts w:ascii="Times New Roman" w:hAnsi="Times New Roman" w:cs="Times New Roman"/>
          <w:sz w:val="24"/>
          <w:szCs w:val="24"/>
          <w:rPrChange w:id="6437" w:author="Mohammad Nayeem" w:date="2020-04-21T22:30:00Z">
            <w:rPr>
              <w:del w:id="6438" w:author="Mohammad Nayeem" w:date="2020-04-21T20:51:00Z"/>
              <w:rFonts w:ascii="Times New Roman" w:hAnsi="Times New Roman" w:cs="Times New Roman"/>
            </w:rPr>
          </w:rPrChange>
        </w:rPr>
      </w:pPr>
      <w:ins w:id="6439" w:author="Mohammad Nayeem" w:date="2020-04-21T01:59:00Z">
        <w:r w:rsidRPr="004E6C2C">
          <w:rPr>
            <w:rFonts w:ascii="Times New Roman" w:hAnsi="Times New Roman" w:cs="Times New Roman"/>
            <w:sz w:val="24"/>
            <w:szCs w:val="24"/>
            <w:rPrChange w:id="6440" w:author="Mohammad Nayeem" w:date="2020-04-21T22:30:00Z">
              <w:rPr>
                <w:rFonts w:ascii="Times New Roman" w:hAnsi="Times New Roman" w:cs="Times New Roman"/>
              </w:rPr>
            </w:rPrChange>
          </w:rPr>
          <w:t>T</w:t>
        </w:r>
      </w:ins>
      <w:del w:id="6441" w:author="Mohammad Nayeem" w:date="2020-04-21T01:59:00Z">
        <w:r w:rsidR="00B76AC3" w:rsidRPr="004E6C2C" w:rsidDel="00504DEC">
          <w:rPr>
            <w:rFonts w:ascii="Times New Roman" w:hAnsi="Times New Roman" w:cs="Times New Roman"/>
            <w:sz w:val="24"/>
            <w:szCs w:val="24"/>
            <w:rPrChange w:id="6442" w:author="Mohammad Nayeem" w:date="2020-04-21T22:30:00Z">
              <w:rPr>
                <w:rFonts w:ascii="Times New Roman" w:hAnsi="Times New Roman" w:cs="Times New Roman"/>
              </w:rPr>
            </w:rPrChange>
          </w:rPr>
          <w:delText>Interestingly, t</w:delText>
        </w:r>
      </w:del>
      <w:r w:rsidR="00B76AC3" w:rsidRPr="004E6C2C">
        <w:rPr>
          <w:rFonts w:ascii="Times New Roman" w:hAnsi="Times New Roman" w:cs="Times New Roman"/>
          <w:sz w:val="24"/>
          <w:szCs w:val="24"/>
          <w:rPrChange w:id="6443" w:author="Mohammad Nayeem" w:date="2020-04-21T22:30:00Z">
            <w:rPr>
              <w:rFonts w:ascii="Times New Roman" w:hAnsi="Times New Roman" w:cs="Times New Roman"/>
            </w:rPr>
          </w:rPrChange>
        </w:rPr>
        <w:t xml:space="preserve">his study </w:t>
      </w:r>
      <w:ins w:id="6444" w:author="Mohammad Nayeem" w:date="2020-04-21T01:59:00Z">
        <w:r w:rsidRPr="004E6C2C">
          <w:rPr>
            <w:rFonts w:ascii="Times New Roman" w:hAnsi="Times New Roman" w:cs="Times New Roman"/>
            <w:sz w:val="24"/>
            <w:szCs w:val="24"/>
            <w:rPrChange w:id="6445" w:author="Mohammad Nayeem" w:date="2020-04-21T22:30:00Z">
              <w:rPr>
                <w:rFonts w:ascii="Times New Roman" w:hAnsi="Times New Roman" w:cs="Times New Roman"/>
              </w:rPr>
            </w:rPrChange>
          </w:rPr>
          <w:t xml:space="preserve">also </w:t>
        </w:r>
      </w:ins>
      <w:r w:rsidR="00B76AC3" w:rsidRPr="004E6C2C">
        <w:rPr>
          <w:rFonts w:ascii="Times New Roman" w:hAnsi="Times New Roman" w:cs="Times New Roman"/>
          <w:sz w:val="24"/>
          <w:szCs w:val="24"/>
          <w:rPrChange w:id="6446" w:author="Mohammad Nayeem" w:date="2020-04-21T22:30:00Z">
            <w:rPr>
              <w:rFonts w:ascii="Times New Roman" w:hAnsi="Times New Roman" w:cs="Times New Roman"/>
            </w:rPr>
          </w:rPrChange>
        </w:rPr>
        <w:t xml:space="preserve">observed that women in the poorest, poor, middle wealth status were more likely associated with childhood diseases than the richest. Infants who lived with the poorest mothers will more likely </w:t>
      </w:r>
      <w:ins w:id="6447" w:author="Mohammad Nayeem" w:date="2020-04-22T17:11:00Z">
        <w:r w:rsidR="00D21643">
          <w:rPr>
            <w:rFonts w:ascii="Times New Roman" w:hAnsi="Times New Roman" w:cs="Times New Roman"/>
            <w:sz w:val="24"/>
            <w:szCs w:val="24"/>
          </w:rPr>
          <w:t>getting</w:t>
        </w:r>
      </w:ins>
      <w:del w:id="6448" w:author="Mohammad Nayeem" w:date="2020-04-22T17:11:00Z">
        <w:r w:rsidR="00B76AC3" w:rsidRPr="004E6C2C" w:rsidDel="00D21643">
          <w:rPr>
            <w:rFonts w:ascii="Times New Roman" w:hAnsi="Times New Roman" w:cs="Times New Roman"/>
            <w:sz w:val="24"/>
            <w:szCs w:val="24"/>
            <w:rPrChange w:id="6449" w:author="Mohammad Nayeem" w:date="2020-04-21T22:30:00Z">
              <w:rPr>
                <w:rFonts w:ascii="Times New Roman" w:hAnsi="Times New Roman" w:cs="Times New Roman"/>
              </w:rPr>
            </w:rPrChange>
          </w:rPr>
          <w:delText xml:space="preserve">to </w:delText>
        </w:r>
      </w:del>
      <w:del w:id="6450" w:author="Mohammad Nayeem" w:date="2020-04-22T17:10:00Z">
        <w:r w:rsidR="00B76AC3" w:rsidRPr="004E6C2C" w:rsidDel="00D21643">
          <w:rPr>
            <w:rFonts w:ascii="Times New Roman" w:hAnsi="Times New Roman" w:cs="Times New Roman"/>
            <w:sz w:val="24"/>
            <w:szCs w:val="24"/>
            <w:rPrChange w:id="6451" w:author="Mohammad Nayeem" w:date="2020-04-21T22:30:00Z">
              <w:rPr>
                <w:rFonts w:ascii="Times New Roman" w:hAnsi="Times New Roman" w:cs="Times New Roman"/>
              </w:rPr>
            </w:rPrChange>
          </w:rPr>
          <w:delText>get</w:delText>
        </w:r>
      </w:del>
      <w:r w:rsidR="00B76AC3" w:rsidRPr="004E6C2C">
        <w:rPr>
          <w:rFonts w:ascii="Times New Roman" w:hAnsi="Times New Roman" w:cs="Times New Roman"/>
          <w:sz w:val="24"/>
          <w:szCs w:val="24"/>
          <w:rPrChange w:id="6452" w:author="Mohammad Nayeem" w:date="2020-04-21T22:30:00Z">
            <w:rPr>
              <w:rFonts w:ascii="Times New Roman" w:hAnsi="Times New Roman" w:cs="Times New Roman"/>
            </w:rPr>
          </w:rPrChange>
        </w:rPr>
        <w:t xml:space="preserve"> childhood diseases compared to mothers who lived in the richest family. This may be related to the knowledge of breastfeeding practices. This poorest mother is also more likely to engage for household work thereby hampering to some extent the preconditions for EBF practice. As a result, their infant has more likely to risk to get diseases.</w:t>
      </w:r>
    </w:p>
    <w:p w14:paraId="2FE1B804" w14:textId="2C8AC819" w:rsidR="00B76AC3" w:rsidRPr="004E6C2C" w:rsidDel="00D8124C" w:rsidRDefault="00D8124C">
      <w:pPr>
        <w:spacing w:after="0" w:line="480" w:lineRule="auto"/>
        <w:jc w:val="both"/>
        <w:rPr>
          <w:del w:id="6453" w:author="Mohammad Nayeem" w:date="2020-04-21T21:07:00Z"/>
          <w:rFonts w:ascii="Times New Roman" w:hAnsi="Times New Roman" w:cs="Times New Roman"/>
          <w:sz w:val="24"/>
          <w:szCs w:val="24"/>
          <w:rPrChange w:id="6454" w:author="Mohammad Nayeem" w:date="2020-04-21T22:30:00Z">
            <w:rPr>
              <w:del w:id="6455" w:author="Mohammad Nayeem" w:date="2020-04-21T21:07:00Z"/>
              <w:rFonts w:ascii="Times New Roman" w:hAnsi="Times New Roman" w:cs="Times New Roman"/>
            </w:rPr>
          </w:rPrChange>
        </w:rPr>
      </w:pPr>
      <w:ins w:id="6456" w:author="Mohammad Nayeem" w:date="2020-04-21T21:07:00Z">
        <w:r w:rsidRPr="004E6C2C">
          <w:rPr>
            <w:rFonts w:ascii="Times New Roman" w:hAnsi="Times New Roman" w:cs="Times New Roman"/>
            <w:sz w:val="24"/>
            <w:szCs w:val="24"/>
            <w:rPrChange w:id="6457" w:author="Mohammad Nayeem" w:date="2020-04-21T22:30:00Z">
              <w:rPr>
                <w:rFonts w:ascii="Times New Roman" w:hAnsi="Times New Roman" w:cs="Times New Roman"/>
              </w:rPr>
            </w:rPrChange>
          </w:rPr>
          <w:t xml:space="preserve"> </w:t>
        </w:r>
      </w:ins>
    </w:p>
    <w:p w14:paraId="78787F8C" w14:textId="6D557DE7" w:rsidR="00542E63" w:rsidRPr="004E6C2C" w:rsidDel="002A425C" w:rsidRDefault="00B76AC3">
      <w:pPr>
        <w:spacing w:after="0" w:line="480" w:lineRule="auto"/>
        <w:jc w:val="both"/>
        <w:rPr>
          <w:del w:id="6458" w:author="Mohammad Nayeem" w:date="2020-04-21T21:03:00Z"/>
          <w:rFonts w:ascii="Times New Roman" w:hAnsi="Times New Roman" w:cs="Times New Roman"/>
          <w:sz w:val="24"/>
          <w:szCs w:val="24"/>
          <w:rPrChange w:id="6459" w:author="Mohammad Nayeem" w:date="2020-04-21T22:30:00Z">
            <w:rPr>
              <w:del w:id="6460" w:author="Mohammad Nayeem" w:date="2020-04-21T21:03:00Z"/>
              <w:rFonts w:ascii="Times New Roman" w:hAnsi="Times New Roman" w:cs="Times New Roman"/>
            </w:rPr>
          </w:rPrChange>
        </w:rPr>
        <w:pPrChange w:id="6461" w:author="Mohammad Nayeem" w:date="2020-04-22T17:14:00Z">
          <w:pPr>
            <w:spacing w:after="0" w:line="360" w:lineRule="auto"/>
            <w:jc w:val="both"/>
          </w:pPr>
        </w:pPrChange>
      </w:pPr>
      <w:r w:rsidRPr="004E6C2C">
        <w:rPr>
          <w:rFonts w:ascii="Times New Roman" w:hAnsi="Times New Roman" w:cs="Times New Roman"/>
          <w:sz w:val="24"/>
          <w:szCs w:val="24"/>
          <w:rPrChange w:id="6462" w:author="Mohammad Nayeem" w:date="2020-04-21T22:30:00Z">
            <w:rPr>
              <w:rFonts w:ascii="Times New Roman" w:hAnsi="Times New Roman" w:cs="Times New Roman"/>
            </w:rPr>
          </w:rPrChange>
        </w:rPr>
        <w:t xml:space="preserve">They may need better education on the ability of breastfeeding while they are at work or away. Poverty and rural women were cited EBF by many respondents. Many respondents in poverty and rural women identified as some of the impediments against EBF. Previous studies have shown that breastfeeding affects by wealth index or income of the household </w:t>
      </w:r>
      <w:r w:rsidR="00923FC4" w:rsidRPr="004E6C2C">
        <w:rPr>
          <w:rFonts w:ascii="Times New Roman" w:hAnsi="Times New Roman" w:cs="Times New Roman"/>
          <w:sz w:val="24"/>
          <w:szCs w:val="24"/>
          <w:rPrChange w:id="6463" w:author="Mohammad Nayeem" w:date="2020-04-21T22:30:00Z">
            <w:rPr>
              <w:rFonts w:ascii="Times New Roman" w:hAnsi="Times New Roman" w:cs="Times New Roman"/>
            </w:rPr>
          </w:rPrChange>
        </w:rPr>
        <w:fldChar w:fldCharType="begin" w:fldLock="1"/>
      </w:r>
      <w:r w:rsidR="00D96BDE" w:rsidRPr="004E6C2C">
        <w:rPr>
          <w:rFonts w:ascii="Times New Roman" w:hAnsi="Times New Roman" w:cs="Times New Roman"/>
          <w:sz w:val="24"/>
          <w:szCs w:val="24"/>
          <w:rPrChange w:id="6464" w:author="Mohammad Nayeem" w:date="2020-04-21T22:30:00Z">
            <w:rPr>
              <w:rFonts w:ascii="Times New Roman" w:hAnsi="Times New Roman" w:cs="Times New Roman"/>
            </w:rPr>
          </w:rPrChange>
        </w:rPr>
        <w:instrText>ADDIN CSL_CITATION {"citationItems":[{"id":"ITEM-1","itemData":{"ISSN":"2161-8674","PMID":"27621982","abstract":"OBJECTIVES Exclusive breast feeding (EBF) uptake in Zimbabwe is very low. Given that EBF is a physiological process which transpires in a specific socio-economic milieu, this study investigates the socio-economic factors militating against its uptake. METHODS The study used a mixed research methodology. The concurrent nested model of mixed methods was utilized using one data collection phase, during which both quantitative and qualitative data were collected simultaneously. RESULTS The research noted that factors such as low education, low income, gender inequalities, social influence, and traditional practices were hindering the uptake of exclusive breast feeding. CONCLUSIONS AND GLOBAL HEALTH IMPLICATIONS The study envisages that it is pertinent for infant feeding programs to address socio-economic barriers to EBF in order to influence a positive uptake. The potential interventions include increasing men's involvement, raising awareness on EBF, and strengthening the Village Health Worker Program.","author":[{"dropping-particle":"","family":"Muchacha","given":"Munyaradzi","non-dropping-particle":"","parse-names":false,"suffix":""},{"dropping-particle":"","family":"Mtetwa","given":"Edmos","non-dropping-particle":"","parse-names":false,"suffix":""}],"container-title":"International journal of MCH and AIDS","id":"ITEM-1","issue":"1","issued":{"date-parts":[["2015"]]},"page":"16-21","publisher":"Global Health and Education Projects, Inc.","title":"Social and Economic Barriers to Exclusive Breast Feeding In Rural Zimbabwe.","type":"article-journal","volume":"3"},"uris":["http://www.mendeley.com/documents/?uuid=dcbecb7a-6964-3ba5-aad3-e99aa1ec4244"]}],"mendeley":{"formattedCitation":"(Muchacha &amp; Mtetwa, 2015)","plainTextFormattedCitation":"(Muchacha &amp; Mtetwa, 2015)","previouslyFormattedCitation":"(Muchacha &amp; Mtetwa, 2015)"},"properties":{"noteIndex":0},"schema":"https://github.com/citation-style-language/schema/raw/master/csl-citation.json"}</w:instrText>
      </w:r>
      <w:r w:rsidR="00923FC4" w:rsidRPr="004E6C2C">
        <w:rPr>
          <w:rFonts w:ascii="Times New Roman" w:hAnsi="Times New Roman" w:cs="Times New Roman"/>
          <w:sz w:val="24"/>
          <w:szCs w:val="24"/>
          <w:rPrChange w:id="6465" w:author="Mohammad Nayeem" w:date="2020-04-21T22:30:00Z">
            <w:rPr>
              <w:rFonts w:ascii="Times New Roman" w:hAnsi="Times New Roman" w:cs="Times New Roman"/>
            </w:rPr>
          </w:rPrChange>
        </w:rPr>
        <w:fldChar w:fldCharType="separate"/>
      </w:r>
      <w:r w:rsidR="00923FC4" w:rsidRPr="004E6C2C">
        <w:rPr>
          <w:rFonts w:ascii="Times New Roman" w:hAnsi="Times New Roman" w:cs="Times New Roman"/>
          <w:noProof/>
          <w:sz w:val="24"/>
          <w:szCs w:val="24"/>
          <w:rPrChange w:id="6466" w:author="Mohammad Nayeem" w:date="2020-04-21T22:30:00Z">
            <w:rPr>
              <w:rFonts w:ascii="Times New Roman" w:hAnsi="Times New Roman" w:cs="Times New Roman"/>
              <w:noProof/>
            </w:rPr>
          </w:rPrChange>
        </w:rPr>
        <w:t>(Muchacha &amp; Mtetwa, 2015)</w:t>
      </w:r>
      <w:r w:rsidR="00923FC4" w:rsidRPr="004E6C2C">
        <w:rPr>
          <w:rFonts w:ascii="Times New Roman" w:hAnsi="Times New Roman" w:cs="Times New Roman"/>
          <w:sz w:val="24"/>
          <w:szCs w:val="24"/>
          <w:rPrChange w:id="6467" w:author="Mohammad Nayeem" w:date="2020-04-21T22:30:00Z">
            <w:rPr>
              <w:rFonts w:ascii="Times New Roman" w:hAnsi="Times New Roman" w:cs="Times New Roman"/>
            </w:rPr>
          </w:rPrChange>
        </w:rPr>
        <w:fldChar w:fldCharType="end"/>
      </w:r>
      <w:ins w:id="6468" w:author="Mohammad Nayeem" w:date="2020-04-21T21:03:00Z">
        <w:r w:rsidR="009279DC" w:rsidRPr="004E6C2C">
          <w:rPr>
            <w:rFonts w:ascii="Times New Roman" w:hAnsi="Times New Roman" w:cs="Times New Roman"/>
            <w:sz w:val="24"/>
            <w:szCs w:val="24"/>
            <w:rPrChange w:id="6469" w:author="Mohammad Nayeem" w:date="2020-04-21T22:30:00Z">
              <w:rPr>
                <w:rFonts w:ascii="Times New Roman" w:hAnsi="Times New Roman" w:cs="Times New Roman"/>
              </w:rPr>
            </w:rPrChange>
          </w:rPr>
          <w:t>.</w:t>
        </w:r>
      </w:ins>
      <w:del w:id="6470" w:author="Mohammad Nayeem" w:date="2020-04-21T21:03:00Z">
        <w:r w:rsidR="00923FC4" w:rsidRPr="004E6C2C" w:rsidDel="009279DC">
          <w:rPr>
            <w:rFonts w:ascii="Times New Roman" w:hAnsi="Times New Roman" w:cs="Times New Roman"/>
            <w:sz w:val="24"/>
            <w:szCs w:val="24"/>
            <w:rPrChange w:id="6471" w:author="Mohammad Nayeem" w:date="2020-04-21T22:30:00Z">
              <w:rPr>
                <w:rFonts w:ascii="Times New Roman" w:hAnsi="Times New Roman" w:cs="Times New Roman"/>
              </w:rPr>
            </w:rPrChange>
          </w:rPr>
          <w:delText>.</w:delText>
        </w:r>
        <w:r w:rsidR="007A2D2D" w:rsidRPr="004E6C2C" w:rsidDel="009279DC">
          <w:rPr>
            <w:rFonts w:ascii="Times New Roman" w:hAnsi="Times New Roman" w:cs="Times New Roman"/>
            <w:sz w:val="24"/>
            <w:szCs w:val="24"/>
            <w:rPrChange w:id="6472" w:author="Mohammad Nayeem" w:date="2020-04-21T22:30:00Z">
              <w:rPr>
                <w:rFonts w:ascii="Times New Roman" w:hAnsi="Times New Roman" w:cs="Times New Roman"/>
              </w:rPr>
            </w:rPrChange>
          </w:rPr>
          <w:delText xml:space="preserve"> </w:delText>
        </w:r>
        <w:r w:rsidRPr="004E6C2C" w:rsidDel="009279DC">
          <w:rPr>
            <w:rFonts w:ascii="Times New Roman" w:hAnsi="Times New Roman" w:cs="Times New Roman"/>
            <w:sz w:val="24"/>
            <w:szCs w:val="24"/>
            <w:rPrChange w:id="6473" w:author="Mohammad Nayeem" w:date="2020-04-21T22:30:00Z">
              <w:rPr>
                <w:rFonts w:ascii="Times New Roman" w:hAnsi="Times New Roman" w:cs="Times New Roman"/>
              </w:rPr>
            </w:rPrChange>
          </w:rPr>
          <w:delText xml:space="preserve">Mothers who worked after pregnancy in the time of infants’ EBF period have a higher chance to held diseases, this may occur because after giving birth for working, they didn’t get the opportunity to stay at home and compromising exclusive breastfeeding. Our findings are supported by other studies which revealed that mother’s occupation was negatively associated with EBF; thus, they may be busy with work and spend less time at home </w:delText>
        </w:r>
        <w:r w:rsidR="00A97121" w:rsidRPr="004E6C2C" w:rsidDel="009279DC">
          <w:rPr>
            <w:rFonts w:ascii="Times New Roman" w:hAnsi="Times New Roman" w:cs="Times New Roman"/>
            <w:sz w:val="24"/>
            <w:szCs w:val="24"/>
            <w:rPrChange w:id="6474" w:author="Mohammad Nayeem" w:date="2020-04-21T22:30:00Z">
              <w:rPr>
                <w:rFonts w:ascii="Times New Roman" w:hAnsi="Times New Roman" w:cs="Times New Roman"/>
              </w:rPr>
            </w:rPrChange>
          </w:rPr>
          <w:fldChar w:fldCharType="begin" w:fldLock="1"/>
        </w:r>
        <w:r w:rsidR="00071273" w:rsidRPr="004E6C2C" w:rsidDel="009279DC">
          <w:rPr>
            <w:rFonts w:ascii="Times New Roman" w:hAnsi="Times New Roman" w:cs="Times New Roman"/>
            <w:sz w:val="24"/>
            <w:szCs w:val="24"/>
            <w:rPrChange w:id="6475" w:author="Mohammad Nayeem" w:date="2020-04-21T22:30:00Z">
              <w:rPr>
                <w:rFonts w:ascii="Times New Roman" w:hAnsi="Times New Roman" w:cs="Times New Roman"/>
              </w:rPr>
            </w:rPrChange>
          </w:rPr>
          <w:delInstrText>ADDIN CSL_CITATION {"citationItems":[{"id":"ITEM-1","itemData":{"DOI":"10.1016/j.whi.2004.09.003","ISSN":"10493867","PMID":"15767196","abstract":"Despite the documented health and emotional benefits of breast-feeding to women and children, breast-feeding rates are low among subgroups of women. In this study, we examine factors associated with breast-feeding initiation in low-income women, including Theory of Planned Behavior measures of attitude, support, and perceived control, as well as sociodemographic characteristics. A mail survey, with telephone follow-up, of 733 postpartum Medicaid beneficiaries in Mississippi was conducted in 2000. The breast-feeding initiation rate in this population was 38%. Women who were older, white, non-Hispanic, college-educated, married, not certified for the Supplemental Nutrition Program for Women, Infants, and Children, and not working full-time were more likely to breast-feed than formula-feed at hospital discharge. Attitudes regarding benefits and barriers to breast-feeding, as well as health care system and social support, were associated with breast-feeding initiation at the multivariate level. Adding the health care system support variables to the regression model, and specifically support from lactation specialists and hospital nurses, explained the association between breast-feeding initiation and women's perceived control over the time and social constraints barriers to breast-feeding. The findings support the need for health care system interventions, family interventions, and public health education campaigns to promote breast-feeding in low-income women.","author":[{"dropping-particle":"","family":"Khoury","given":"Amal J.","non-dropping-particle":"","parse-names":false,"suffix":""},{"dropping-particle":"","family":"Moazzem","given":"S. Wakerul","non-dropping-particle":"","parse-names":false,"suffix":""},{"dropping-particle":"","family":"Jarjoura","given":"Chad M.","non-dropping-particle":"","parse-names":false,"suffix":""},{"dropping-particle":"","family":"Carothers","given":"Cathy","non-dropping-particle":"","parse-names":false,"suffix":""},{"dropping-particle":"","family":"Hinton","given":"Agnes","non-dropping-particle":"","parse-names":false,"suffix":""}],"container-title":"Women's Health Issues","id":"ITEM-1","issue":"2","issued":{"date-parts":[["2005","3"]]},"page":"64-72","title":"Breast-feeding initiation in low-income women: Role of attitudes, support, and perceived control","type":"article-journal","volume":"15"},"uris":["http://www.mendeley.com/documents/?uuid=dbc387c2-b015-37f1-ac3d-62f92e07f4f3"]}],"mendeley":{"formattedCitation":"(Khoury et al., 2005)","plainTextFormattedCitation":"(Khoury et al., 2005)","previouslyFormattedCitation":"(Khoury et al., 2005)"},"properties":{"noteIndex":0},"schema":"https://github.com/citation-style-language/schema/raw/master/csl-citation.json"}</w:delInstrText>
        </w:r>
        <w:r w:rsidR="00A97121" w:rsidRPr="004E6C2C" w:rsidDel="009279DC">
          <w:rPr>
            <w:rFonts w:ascii="Times New Roman" w:hAnsi="Times New Roman" w:cs="Times New Roman"/>
            <w:sz w:val="24"/>
            <w:szCs w:val="24"/>
            <w:rPrChange w:id="6476" w:author="Mohammad Nayeem" w:date="2020-04-21T22:30:00Z">
              <w:rPr>
                <w:rFonts w:ascii="Times New Roman" w:hAnsi="Times New Roman" w:cs="Times New Roman"/>
              </w:rPr>
            </w:rPrChange>
          </w:rPr>
          <w:fldChar w:fldCharType="separate"/>
        </w:r>
        <w:r w:rsidR="00071273" w:rsidRPr="004E6C2C" w:rsidDel="009279DC">
          <w:rPr>
            <w:rFonts w:ascii="Times New Roman" w:hAnsi="Times New Roman" w:cs="Times New Roman"/>
            <w:noProof/>
            <w:sz w:val="24"/>
            <w:szCs w:val="24"/>
            <w:rPrChange w:id="6477" w:author="Mohammad Nayeem" w:date="2020-04-21T22:30:00Z">
              <w:rPr>
                <w:rFonts w:ascii="Times New Roman" w:hAnsi="Times New Roman" w:cs="Times New Roman"/>
                <w:noProof/>
              </w:rPr>
            </w:rPrChange>
          </w:rPr>
          <w:delText>(Khoury et al., 2005)</w:delText>
        </w:r>
        <w:r w:rsidR="00A97121" w:rsidRPr="004E6C2C" w:rsidDel="009279DC">
          <w:rPr>
            <w:rFonts w:ascii="Times New Roman" w:hAnsi="Times New Roman" w:cs="Times New Roman"/>
            <w:sz w:val="24"/>
            <w:szCs w:val="24"/>
            <w:rPrChange w:id="6478" w:author="Mohammad Nayeem" w:date="2020-04-21T22:30:00Z">
              <w:rPr>
                <w:rFonts w:ascii="Times New Roman" w:hAnsi="Times New Roman" w:cs="Times New Roman"/>
              </w:rPr>
            </w:rPrChange>
          </w:rPr>
          <w:fldChar w:fldCharType="end"/>
        </w:r>
        <w:r w:rsidR="00A97121" w:rsidRPr="004E6C2C" w:rsidDel="009279DC">
          <w:rPr>
            <w:rFonts w:ascii="Times New Roman" w:hAnsi="Times New Roman" w:cs="Times New Roman"/>
            <w:sz w:val="24"/>
            <w:szCs w:val="24"/>
            <w:rPrChange w:id="6479" w:author="Mohammad Nayeem" w:date="2020-04-21T22:30:00Z">
              <w:rPr>
                <w:rFonts w:ascii="Times New Roman" w:hAnsi="Times New Roman" w:cs="Times New Roman"/>
              </w:rPr>
            </w:rPrChange>
          </w:rPr>
          <w:delText>.</w:delText>
        </w:r>
      </w:del>
    </w:p>
    <w:p w14:paraId="03CBFDFC" w14:textId="77777777" w:rsidR="002A425C" w:rsidRPr="004E6C2C" w:rsidRDefault="002A425C">
      <w:pPr>
        <w:spacing w:after="0" w:line="480" w:lineRule="auto"/>
        <w:jc w:val="both"/>
        <w:rPr>
          <w:ins w:id="6480" w:author="Mohammad Nayeem" w:date="2020-04-21T21:20:00Z"/>
          <w:rFonts w:ascii="Times New Roman" w:hAnsi="Times New Roman" w:cs="Times New Roman"/>
          <w:sz w:val="24"/>
          <w:szCs w:val="24"/>
          <w:rPrChange w:id="6481" w:author="Mohammad Nayeem" w:date="2020-04-21T22:30:00Z">
            <w:rPr>
              <w:ins w:id="6482" w:author="Mohammad Nayeem" w:date="2020-04-21T21:20:00Z"/>
              <w:rFonts w:ascii="Times New Roman" w:hAnsi="Times New Roman" w:cs="Times New Roman"/>
            </w:rPr>
          </w:rPrChange>
        </w:rPr>
      </w:pPr>
    </w:p>
    <w:p w14:paraId="079FF423" w14:textId="1E65893B" w:rsidR="00676871" w:rsidRPr="004E6C2C" w:rsidRDefault="00676871">
      <w:pPr>
        <w:spacing w:after="0" w:line="480" w:lineRule="auto"/>
        <w:jc w:val="both"/>
        <w:rPr>
          <w:rFonts w:ascii="Times New Roman" w:hAnsi="Times New Roman" w:cs="Times New Roman"/>
          <w:sz w:val="24"/>
          <w:szCs w:val="24"/>
          <w:rPrChange w:id="6483" w:author="Mohammad Nayeem" w:date="2020-04-21T22:30:00Z">
            <w:rPr>
              <w:rFonts w:ascii="Times New Roman" w:hAnsi="Times New Roman" w:cs="Times New Roman"/>
            </w:rPr>
          </w:rPrChange>
        </w:rPr>
      </w:pPr>
    </w:p>
    <w:p w14:paraId="43772E26" w14:textId="21540B26" w:rsidR="00092E4D" w:rsidRDefault="00B76AC3">
      <w:pPr>
        <w:spacing w:after="0" w:line="480" w:lineRule="auto"/>
        <w:jc w:val="both"/>
        <w:rPr>
          <w:ins w:id="6484" w:author="Mohammad Nayeem" w:date="2020-04-21T23:57:00Z"/>
          <w:rFonts w:ascii="Times New Roman" w:hAnsi="Times New Roman" w:cs="Times New Roman"/>
          <w:sz w:val="24"/>
          <w:szCs w:val="24"/>
        </w:rPr>
      </w:pPr>
      <w:r w:rsidRPr="004E6C2C">
        <w:rPr>
          <w:rFonts w:ascii="Times New Roman" w:hAnsi="Times New Roman" w:cs="Times New Roman"/>
          <w:sz w:val="24"/>
          <w:szCs w:val="24"/>
          <w:rPrChange w:id="6485" w:author="Mohammad Nayeem" w:date="2020-04-21T22:30:00Z">
            <w:rPr>
              <w:rFonts w:ascii="Times New Roman" w:hAnsi="Times New Roman" w:cs="Times New Roman"/>
            </w:rPr>
          </w:rPrChange>
        </w:rPr>
        <w:t>The study has several strengths. The nationally representative data used in this study w</w:t>
      </w:r>
      <w:ins w:id="6486" w:author="Mohammad Nayeem" w:date="2020-04-22T17:11:00Z">
        <w:r w:rsidR="0039023C">
          <w:rPr>
            <w:rFonts w:ascii="Times New Roman" w:hAnsi="Times New Roman" w:cs="Times New Roman"/>
            <w:sz w:val="24"/>
            <w:szCs w:val="24"/>
          </w:rPr>
          <w:t>ere</w:t>
        </w:r>
      </w:ins>
      <w:del w:id="6487" w:author="Mohammad Nayeem" w:date="2020-04-22T17:11:00Z">
        <w:r w:rsidRPr="004E6C2C" w:rsidDel="0039023C">
          <w:rPr>
            <w:rFonts w:ascii="Times New Roman" w:hAnsi="Times New Roman" w:cs="Times New Roman"/>
            <w:sz w:val="24"/>
            <w:szCs w:val="24"/>
            <w:rPrChange w:id="6488" w:author="Mohammad Nayeem" w:date="2020-04-21T22:30:00Z">
              <w:rPr>
                <w:rFonts w:ascii="Times New Roman" w:hAnsi="Times New Roman" w:cs="Times New Roman"/>
              </w:rPr>
            </w:rPrChange>
          </w:rPr>
          <w:delText>as</w:delText>
        </w:r>
      </w:del>
      <w:r w:rsidRPr="004E6C2C">
        <w:rPr>
          <w:rFonts w:ascii="Times New Roman" w:hAnsi="Times New Roman" w:cs="Times New Roman"/>
          <w:sz w:val="24"/>
          <w:szCs w:val="24"/>
          <w:rPrChange w:id="6489" w:author="Mohammad Nayeem" w:date="2020-04-21T22:30:00Z">
            <w:rPr>
              <w:rFonts w:ascii="Times New Roman" w:hAnsi="Times New Roman" w:cs="Times New Roman"/>
            </w:rPr>
          </w:rPrChange>
        </w:rPr>
        <w:t xml:space="preserve"> collected from different levels of Bangladesh. This data set is collected through a reliable and uniform procedure, which provide</w:t>
      </w:r>
      <w:ins w:id="6490" w:author="Mohammad Nayeem" w:date="2020-04-22T17:11:00Z">
        <w:r w:rsidR="0039023C">
          <w:rPr>
            <w:rFonts w:ascii="Times New Roman" w:hAnsi="Times New Roman" w:cs="Times New Roman"/>
            <w:sz w:val="24"/>
            <w:szCs w:val="24"/>
          </w:rPr>
          <w:t>s</w:t>
        </w:r>
      </w:ins>
      <w:r w:rsidRPr="004E6C2C">
        <w:rPr>
          <w:rFonts w:ascii="Times New Roman" w:hAnsi="Times New Roman" w:cs="Times New Roman"/>
          <w:sz w:val="24"/>
          <w:szCs w:val="24"/>
          <w:rPrChange w:id="6491" w:author="Mohammad Nayeem" w:date="2020-04-21T22:30:00Z">
            <w:rPr>
              <w:rFonts w:ascii="Times New Roman" w:hAnsi="Times New Roman" w:cs="Times New Roman"/>
            </w:rPr>
          </w:rPrChange>
        </w:rPr>
        <w:t xml:space="preserve"> an important source of information on infant feeding practices and infant diseases with minimiz</w:t>
      </w:r>
      <w:ins w:id="6492" w:author="Mohammad Nayeem" w:date="2020-04-22T17:11:00Z">
        <w:r w:rsidR="0039023C">
          <w:rPr>
            <w:rFonts w:ascii="Times New Roman" w:hAnsi="Times New Roman" w:cs="Times New Roman"/>
            <w:sz w:val="24"/>
            <w:szCs w:val="24"/>
          </w:rPr>
          <w:t>ing</w:t>
        </w:r>
      </w:ins>
      <w:del w:id="6493" w:author="Mohammad Nayeem" w:date="2020-04-22T17:11:00Z">
        <w:r w:rsidRPr="004E6C2C" w:rsidDel="0039023C">
          <w:rPr>
            <w:rFonts w:ascii="Times New Roman" w:hAnsi="Times New Roman" w:cs="Times New Roman"/>
            <w:sz w:val="24"/>
            <w:szCs w:val="24"/>
            <w:rPrChange w:id="6494" w:author="Mohammad Nayeem" w:date="2020-04-21T22:30:00Z">
              <w:rPr>
                <w:rFonts w:ascii="Times New Roman" w:hAnsi="Times New Roman" w:cs="Times New Roman"/>
              </w:rPr>
            </w:rPrChange>
          </w:rPr>
          <w:delText>e</w:delText>
        </w:r>
      </w:del>
      <w:r w:rsidRPr="004E6C2C">
        <w:rPr>
          <w:rFonts w:ascii="Times New Roman" w:hAnsi="Times New Roman" w:cs="Times New Roman"/>
          <w:sz w:val="24"/>
          <w:szCs w:val="24"/>
          <w:rPrChange w:id="6495" w:author="Mohammad Nayeem" w:date="2020-04-21T22:30:00Z">
            <w:rPr>
              <w:rFonts w:ascii="Times New Roman" w:hAnsi="Times New Roman" w:cs="Times New Roman"/>
            </w:rPr>
          </w:rPrChange>
        </w:rPr>
        <w:t xml:space="preserve"> the measurement error and bias. The response rates of this study were high.</w:t>
      </w:r>
      <w:del w:id="6496" w:author="Mohammad Nayeem" w:date="2020-04-21T23:58:00Z">
        <w:r w:rsidRPr="004E6C2C" w:rsidDel="00092E4D">
          <w:rPr>
            <w:rFonts w:ascii="Times New Roman" w:hAnsi="Times New Roman" w:cs="Times New Roman"/>
            <w:sz w:val="24"/>
            <w:szCs w:val="24"/>
            <w:rPrChange w:id="6497" w:author="Mohammad Nayeem" w:date="2020-04-21T22:30:00Z">
              <w:rPr>
                <w:rFonts w:ascii="Times New Roman" w:hAnsi="Times New Roman" w:cs="Times New Roman"/>
              </w:rPr>
            </w:rPrChange>
          </w:rPr>
          <w:delText xml:space="preserve"> </w:delText>
        </w:r>
        <w:r w:rsidRPr="00490372" w:rsidDel="00092E4D">
          <w:rPr>
            <w:rFonts w:ascii="Times New Roman" w:hAnsi="Times New Roman" w:cs="Times New Roman"/>
            <w:sz w:val="24"/>
            <w:szCs w:val="24"/>
            <w:highlight w:val="yellow"/>
            <w:rPrChange w:id="6498" w:author="Mohammad Nayeem" w:date="2020-04-21T23:55:00Z">
              <w:rPr>
                <w:rFonts w:ascii="Times New Roman" w:hAnsi="Times New Roman" w:cs="Times New Roman"/>
              </w:rPr>
            </w:rPrChange>
          </w:rPr>
          <w:delText>One of the strengths of the present study was to remove this clustering effect to attain accurate risk factors by considering the effect of cluster variation.</w:delText>
        </w:r>
        <w:r w:rsidRPr="004E6C2C" w:rsidDel="00092E4D">
          <w:rPr>
            <w:rFonts w:ascii="Times New Roman" w:hAnsi="Times New Roman" w:cs="Times New Roman"/>
            <w:sz w:val="24"/>
            <w:szCs w:val="24"/>
            <w:rPrChange w:id="6499" w:author="Mohammad Nayeem" w:date="2020-04-21T22:30:00Z">
              <w:rPr>
                <w:rFonts w:ascii="Times New Roman" w:hAnsi="Times New Roman" w:cs="Times New Roman"/>
              </w:rPr>
            </w:rPrChange>
          </w:rPr>
          <w:delText xml:space="preserve"> </w:delText>
        </w:r>
      </w:del>
    </w:p>
    <w:p w14:paraId="588CE603" w14:textId="756A64AB" w:rsidR="00103470" w:rsidRPr="004E6C2C" w:rsidDel="00D8124C" w:rsidRDefault="00092E4D">
      <w:pPr>
        <w:spacing w:after="0" w:line="480" w:lineRule="auto"/>
        <w:jc w:val="both"/>
        <w:rPr>
          <w:del w:id="6500" w:author="Mohammad Nayeem" w:date="2020-04-21T21:07:00Z"/>
          <w:rFonts w:ascii="Times New Roman" w:hAnsi="Times New Roman" w:cs="Times New Roman"/>
          <w:sz w:val="24"/>
          <w:szCs w:val="24"/>
          <w:rPrChange w:id="6501" w:author="Mohammad Nayeem" w:date="2020-04-21T22:30:00Z">
            <w:rPr>
              <w:del w:id="6502" w:author="Mohammad Nayeem" w:date="2020-04-21T21:07:00Z"/>
              <w:rFonts w:ascii="Times New Roman" w:hAnsi="Times New Roman" w:cs="Times New Roman"/>
            </w:rPr>
          </w:rPrChange>
        </w:rPr>
      </w:pPr>
      <w:ins w:id="6503" w:author="Mohammad Nayeem" w:date="2020-04-21T23:58:00Z">
        <w:r w:rsidRPr="00092E4D">
          <w:rPr>
            <w:rFonts w:ascii="Times New Roman" w:hAnsi="Times New Roman" w:cs="Times New Roman"/>
            <w:sz w:val="24"/>
            <w:szCs w:val="24"/>
          </w:rPr>
          <w:t>One of the strengths of the present study is to remove this clustering effect in order to obtain the correct risk factors considering the effect of cluster variation.</w:t>
        </w:r>
      </w:ins>
      <w:ins w:id="6504" w:author="Mohammad Nayeem" w:date="2020-04-21T23:59:00Z">
        <w:r>
          <w:rPr>
            <w:rFonts w:ascii="Times New Roman" w:hAnsi="Times New Roman" w:cs="Times New Roman"/>
            <w:sz w:val="24"/>
            <w:szCs w:val="24"/>
          </w:rPr>
          <w:t xml:space="preserve"> </w:t>
        </w:r>
      </w:ins>
      <w:r w:rsidR="00B76AC3" w:rsidRPr="004E6C2C">
        <w:rPr>
          <w:rFonts w:ascii="Times New Roman" w:hAnsi="Times New Roman" w:cs="Times New Roman"/>
          <w:sz w:val="24"/>
          <w:szCs w:val="24"/>
          <w:rPrChange w:id="6505" w:author="Mohammad Nayeem" w:date="2020-04-21T22:30:00Z">
            <w:rPr>
              <w:rFonts w:ascii="Times New Roman" w:hAnsi="Times New Roman" w:cs="Times New Roman"/>
            </w:rPr>
          </w:rPrChange>
        </w:rPr>
        <w:t xml:space="preserve">It is also ensuring that the standard </w:t>
      </w:r>
      <w:r w:rsidR="00B76AC3" w:rsidRPr="004E6C2C">
        <w:rPr>
          <w:rFonts w:ascii="Times New Roman" w:hAnsi="Times New Roman" w:cs="Times New Roman"/>
          <w:sz w:val="24"/>
          <w:szCs w:val="24"/>
          <w:rPrChange w:id="6506" w:author="Mohammad Nayeem" w:date="2020-04-21T22:30:00Z">
            <w:rPr>
              <w:rFonts w:ascii="Times New Roman" w:hAnsi="Times New Roman" w:cs="Times New Roman"/>
            </w:rPr>
          </w:rPrChange>
        </w:rPr>
        <w:lastRenderedPageBreak/>
        <w:t xml:space="preserve">errors of coefficients have been accurately estimated. </w:t>
      </w:r>
      <w:r w:rsidR="00B76AC3" w:rsidRPr="00092E4D">
        <w:rPr>
          <w:rFonts w:ascii="Times New Roman" w:hAnsi="Times New Roman" w:cs="Times New Roman"/>
          <w:sz w:val="24"/>
          <w:szCs w:val="24"/>
          <w:rPrChange w:id="6507" w:author="Mohammad Nayeem" w:date="2020-04-22T00:07:00Z">
            <w:rPr>
              <w:rFonts w:ascii="Times New Roman" w:hAnsi="Times New Roman" w:cs="Times New Roman"/>
            </w:rPr>
          </w:rPrChange>
        </w:rPr>
        <w:t>We used Zero-inflated negative binomial regression for analyzing the data.</w:t>
      </w:r>
    </w:p>
    <w:p w14:paraId="45793EAF" w14:textId="77777777" w:rsidR="00D8124C" w:rsidRPr="004E6C2C" w:rsidRDefault="00D8124C">
      <w:pPr>
        <w:spacing w:after="0" w:line="480" w:lineRule="auto"/>
        <w:jc w:val="both"/>
        <w:rPr>
          <w:ins w:id="6508" w:author="Mohammad Nayeem" w:date="2020-04-21T21:07:00Z"/>
          <w:rFonts w:ascii="Times New Roman" w:hAnsi="Times New Roman" w:cs="Times New Roman"/>
          <w:sz w:val="24"/>
          <w:szCs w:val="24"/>
          <w:rPrChange w:id="6509" w:author="Mohammad Nayeem" w:date="2020-04-21T22:30:00Z">
            <w:rPr>
              <w:ins w:id="6510" w:author="Mohammad Nayeem" w:date="2020-04-21T21:07:00Z"/>
              <w:rFonts w:ascii="Times New Roman" w:hAnsi="Times New Roman" w:cs="Times New Roman"/>
            </w:rPr>
          </w:rPrChange>
        </w:rPr>
      </w:pPr>
    </w:p>
    <w:p w14:paraId="48C43D6D" w14:textId="77777777" w:rsidR="00286816" w:rsidRPr="004E6C2C" w:rsidRDefault="00286816">
      <w:pPr>
        <w:spacing w:after="0" w:line="480" w:lineRule="auto"/>
        <w:jc w:val="both"/>
        <w:rPr>
          <w:rFonts w:ascii="Times New Roman" w:hAnsi="Times New Roman" w:cs="Times New Roman"/>
          <w:sz w:val="24"/>
          <w:szCs w:val="24"/>
          <w:rPrChange w:id="6511" w:author="Mohammad Nayeem" w:date="2020-04-21T22:30:00Z">
            <w:rPr>
              <w:rFonts w:ascii="Times New Roman" w:hAnsi="Times New Roman" w:cs="Times New Roman"/>
            </w:rPr>
          </w:rPrChange>
        </w:rPr>
      </w:pPr>
    </w:p>
    <w:p w14:paraId="5F98F86A" w14:textId="51489F2D" w:rsidR="00C37A62" w:rsidRPr="004E6C2C" w:rsidRDefault="00C37A62">
      <w:pPr>
        <w:spacing w:after="0" w:line="480" w:lineRule="auto"/>
        <w:jc w:val="both"/>
        <w:rPr>
          <w:rFonts w:ascii="Times New Roman" w:hAnsi="Times New Roman" w:cs="Times New Roman"/>
          <w:b/>
          <w:bCs/>
          <w:sz w:val="24"/>
          <w:szCs w:val="24"/>
          <w:rPrChange w:id="6512" w:author="Mohammad Nayeem" w:date="2020-04-21T22:30:00Z">
            <w:rPr>
              <w:rFonts w:ascii="Times New Roman" w:hAnsi="Times New Roman" w:cs="Times New Roman"/>
              <w:b/>
              <w:bCs/>
            </w:rPr>
          </w:rPrChange>
        </w:rPr>
      </w:pPr>
      <w:r w:rsidRPr="004E6C2C">
        <w:rPr>
          <w:rFonts w:ascii="Times New Roman" w:hAnsi="Times New Roman" w:cs="Times New Roman"/>
          <w:b/>
          <w:bCs/>
          <w:sz w:val="24"/>
          <w:szCs w:val="24"/>
          <w:rPrChange w:id="6513" w:author="Mohammad Nayeem" w:date="2020-04-21T22:30:00Z">
            <w:rPr>
              <w:rFonts w:ascii="Times New Roman" w:hAnsi="Times New Roman" w:cs="Times New Roman"/>
              <w:b/>
              <w:bCs/>
            </w:rPr>
          </w:rPrChange>
        </w:rPr>
        <w:t>Conclusion</w:t>
      </w:r>
      <w:r w:rsidR="004E6FFC" w:rsidRPr="004E6C2C">
        <w:rPr>
          <w:rFonts w:ascii="Times New Roman" w:hAnsi="Times New Roman" w:cs="Times New Roman"/>
          <w:b/>
          <w:bCs/>
          <w:sz w:val="24"/>
          <w:szCs w:val="24"/>
          <w:rPrChange w:id="6514" w:author="Mohammad Nayeem" w:date="2020-04-21T22:30:00Z">
            <w:rPr>
              <w:rFonts w:ascii="Times New Roman" w:hAnsi="Times New Roman" w:cs="Times New Roman"/>
              <w:b/>
              <w:bCs/>
            </w:rPr>
          </w:rPrChange>
        </w:rPr>
        <w:t>s</w:t>
      </w:r>
      <w:r w:rsidRPr="004E6C2C">
        <w:rPr>
          <w:rFonts w:ascii="Times New Roman" w:hAnsi="Times New Roman" w:cs="Times New Roman"/>
          <w:b/>
          <w:bCs/>
          <w:sz w:val="24"/>
          <w:szCs w:val="24"/>
          <w:rPrChange w:id="6515" w:author="Mohammad Nayeem" w:date="2020-04-21T22:30:00Z">
            <w:rPr>
              <w:rFonts w:ascii="Times New Roman" w:hAnsi="Times New Roman" w:cs="Times New Roman"/>
              <w:b/>
              <w:bCs/>
            </w:rPr>
          </w:rPrChange>
        </w:rPr>
        <w:t xml:space="preserve"> </w:t>
      </w:r>
      <w:r w:rsidR="004E6FFC" w:rsidRPr="004E6C2C">
        <w:rPr>
          <w:rFonts w:ascii="Times New Roman" w:hAnsi="Times New Roman" w:cs="Times New Roman"/>
          <w:b/>
          <w:bCs/>
          <w:sz w:val="24"/>
          <w:szCs w:val="24"/>
          <w:rPrChange w:id="6516" w:author="Mohammad Nayeem" w:date="2020-04-21T22:30:00Z">
            <w:rPr>
              <w:rFonts w:ascii="Times New Roman" w:hAnsi="Times New Roman" w:cs="Times New Roman"/>
              <w:b/>
              <w:bCs/>
            </w:rPr>
          </w:rPrChange>
        </w:rPr>
        <w:t>and Recommendations</w:t>
      </w:r>
    </w:p>
    <w:p w14:paraId="050029B8" w14:textId="77777777" w:rsidR="00B76AC3" w:rsidRPr="004E6C2C" w:rsidDel="004E6C2C" w:rsidRDefault="00B76AC3">
      <w:pPr>
        <w:spacing w:after="0" w:line="480" w:lineRule="auto"/>
        <w:jc w:val="both"/>
        <w:rPr>
          <w:del w:id="6517" w:author="Mohammad Nayeem" w:date="2020-04-21T22:28:00Z"/>
          <w:rFonts w:ascii="Times New Roman" w:hAnsi="Times New Roman" w:cs="Times New Roman"/>
          <w:sz w:val="24"/>
          <w:szCs w:val="24"/>
          <w:rPrChange w:id="6518" w:author="Mohammad Nayeem" w:date="2020-04-21T22:30:00Z">
            <w:rPr>
              <w:del w:id="6519" w:author="Mohammad Nayeem" w:date="2020-04-21T22:28:00Z"/>
              <w:rFonts w:ascii="Times New Roman" w:hAnsi="Times New Roman" w:cs="Times New Roman"/>
            </w:rPr>
          </w:rPrChange>
        </w:rPr>
      </w:pPr>
      <w:r w:rsidRPr="004E6C2C">
        <w:rPr>
          <w:rFonts w:ascii="Times New Roman" w:hAnsi="Times New Roman" w:cs="Times New Roman"/>
          <w:sz w:val="24"/>
          <w:szCs w:val="24"/>
          <w:rPrChange w:id="6520" w:author="Mohammad Nayeem" w:date="2020-04-21T22:30:00Z">
            <w:rPr>
              <w:rFonts w:ascii="Times New Roman" w:hAnsi="Times New Roman" w:cs="Times New Roman"/>
            </w:rPr>
          </w:rPrChange>
        </w:rPr>
        <w:t>The best starter to an infant’s life is breastfeeding. It safeguards appropriate nutrition for the baby and ensures development. Profits of breastfeeding in terms of infant nutrition, immunity, and maternal welfare are emphasized in breastfeeding counseling. This study reveals that there is an association between EBF and children's healthy development. Common childhood infectious diseases can do rare harm in infants’ bodies because of EBF other than infants who are not-EBF. So, to ensure better health for 0-6-month infants there is no alternative of EBF. Children from six to 12 months of age veteran frequent episodes of child diseases and hospitalization than children under six months of age. EBF infant offered a lower prevalence of severe childhood diseases than the non-EBF. Mother's concentration, Family’s cooperation can play a vital role to create an atmosphere for EBF.</w:t>
      </w:r>
    </w:p>
    <w:p w14:paraId="724D1A02" w14:textId="77777777" w:rsidR="00B76AC3" w:rsidRPr="004E6C2C" w:rsidRDefault="00B76AC3">
      <w:pPr>
        <w:spacing w:after="0" w:line="480" w:lineRule="auto"/>
        <w:jc w:val="both"/>
        <w:rPr>
          <w:rFonts w:ascii="Times New Roman" w:hAnsi="Times New Roman" w:cs="Times New Roman"/>
          <w:sz w:val="24"/>
          <w:szCs w:val="24"/>
          <w:rPrChange w:id="6521" w:author="Mohammad Nayeem" w:date="2020-04-21T22:30:00Z">
            <w:rPr>
              <w:rFonts w:ascii="Times New Roman" w:hAnsi="Times New Roman" w:cs="Times New Roman"/>
            </w:rPr>
          </w:rPrChange>
        </w:rPr>
      </w:pPr>
    </w:p>
    <w:p w14:paraId="6296603B" w14:textId="780B8D96" w:rsidR="00CE7C5D" w:rsidRPr="004E6C2C" w:rsidRDefault="00B76AC3">
      <w:pPr>
        <w:spacing w:after="0" w:line="480" w:lineRule="auto"/>
        <w:jc w:val="both"/>
        <w:rPr>
          <w:rFonts w:ascii="Times New Roman" w:hAnsi="Times New Roman" w:cs="Times New Roman"/>
          <w:sz w:val="24"/>
          <w:szCs w:val="24"/>
          <w:rPrChange w:id="6522" w:author="Mohammad Nayeem" w:date="2020-04-21T22:30:00Z">
            <w:rPr>
              <w:rFonts w:ascii="Times New Roman" w:hAnsi="Times New Roman" w:cs="Times New Roman"/>
            </w:rPr>
          </w:rPrChange>
        </w:rPr>
      </w:pPr>
      <w:r w:rsidRPr="004E6C2C">
        <w:rPr>
          <w:rFonts w:ascii="Times New Roman" w:hAnsi="Times New Roman" w:cs="Times New Roman"/>
          <w:sz w:val="24"/>
          <w:szCs w:val="24"/>
          <w:rPrChange w:id="6523" w:author="Mohammad Nayeem" w:date="2020-04-21T22:30:00Z">
            <w:rPr>
              <w:rFonts w:ascii="Times New Roman" w:hAnsi="Times New Roman" w:cs="Times New Roman"/>
            </w:rPr>
          </w:rPrChange>
        </w:rPr>
        <w:t>So, it is recommended that steps should be taken to improve the existing situation. It is so crucial that EBF has to be promoted a lot to reduce infant diseases. For this realization, the Federal Ministry of Health and Family Welfare of Bangladesh, local and international NGOs working on health areas, and health institutions should play their role to enhance exclusive breastfeeding practice of mothers with training during antenatal and postnatal visits for women. Health personnel who are working in the clinics should advise mothers to have a spontaneous vaginal delivery and should not insist on performing C-Section delivery unless and otherwise medically justified. It is high time to create a facility for breastfeeding in the workplace and to take steps for the uniform duration of maternity leave (6months) all over the country.</w:t>
      </w:r>
    </w:p>
    <w:p w14:paraId="6E43A53B" w14:textId="77777777" w:rsidR="00B76AC3" w:rsidRPr="004E6C2C" w:rsidRDefault="00B76AC3">
      <w:pPr>
        <w:spacing w:after="0" w:line="480" w:lineRule="auto"/>
        <w:jc w:val="both"/>
        <w:rPr>
          <w:rFonts w:ascii="Times New Roman" w:hAnsi="Times New Roman" w:cs="Times New Roman"/>
          <w:b/>
          <w:bCs/>
          <w:sz w:val="24"/>
          <w:szCs w:val="24"/>
          <w:rPrChange w:id="6524" w:author="Mohammad Nayeem" w:date="2020-04-21T22:30:00Z">
            <w:rPr>
              <w:rFonts w:ascii="Times New Roman" w:hAnsi="Times New Roman" w:cs="Times New Roman"/>
              <w:b/>
              <w:bCs/>
            </w:rPr>
          </w:rPrChange>
        </w:rPr>
      </w:pPr>
    </w:p>
    <w:p w14:paraId="06A20B87" w14:textId="4302EEF7" w:rsidR="00286816" w:rsidRPr="004E6C2C" w:rsidRDefault="00061AFD">
      <w:pPr>
        <w:spacing w:after="0" w:line="480" w:lineRule="auto"/>
        <w:jc w:val="both"/>
        <w:rPr>
          <w:rFonts w:ascii="Times New Roman" w:hAnsi="Times New Roman" w:cs="Times New Roman"/>
          <w:b/>
          <w:bCs/>
          <w:sz w:val="24"/>
          <w:szCs w:val="24"/>
          <w:rPrChange w:id="6525" w:author="Mohammad Nayeem" w:date="2020-04-21T22:30:00Z">
            <w:rPr>
              <w:rFonts w:ascii="Times New Roman" w:hAnsi="Times New Roman" w:cs="Times New Roman"/>
              <w:b/>
              <w:bCs/>
            </w:rPr>
          </w:rPrChange>
        </w:rPr>
      </w:pPr>
      <w:r w:rsidRPr="004E6C2C">
        <w:rPr>
          <w:rFonts w:ascii="Times New Roman" w:hAnsi="Times New Roman" w:cs="Times New Roman"/>
          <w:b/>
          <w:bCs/>
          <w:sz w:val="24"/>
          <w:szCs w:val="24"/>
          <w:rPrChange w:id="6526" w:author="Mohammad Nayeem" w:date="2020-04-21T22:30:00Z">
            <w:rPr>
              <w:rFonts w:ascii="Times New Roman" w:hAnsi="Times New Roman" w:cs="Times New Roman"/>
              <w:b/>
              <w:bCs/>
            </w:rPr>
          </w:rPrChange>
        </w:rPr>
        <w:t>Limitations</w:t>
      </w:r>
    </w:p>
    <w:p w14:paraId="1FE7444F" w14:textId="1987A6D9" w:rsidR="007D0CE5" w:rsidRPr="007D0CE5" w:rsidRDefault="004E5257">
      <w:pPr>
        <w:spacing w:after="0" w:line="480" w:lineRule="auto"/>
        <w:jc w:val="both"/>
        <w:rPr>
          <w:ins w:id="6527" w:author="Mohammad Nayeem" w:date="2020-04-21T23:50:00Z"/>
          <w:rFonts w:ascii="Times New Roman" w:hAnsi="Times New Roman" w:cs="Times New Roman"/>
          <w:sz w:val="24"/>
          <w:szCs w:val="24"/>
          <w:highlight w:val="yellow"/>
          <w:rPrChange w:id="6528" w:author="Mohammad Nayeem" w:date="2020-04-21T23:50:00Z">
            <w:rPr>
              <w:ins w:id="6529" w:author="Mohammad Nayeem" w:date="2020-04-21T23:50:00Z"/>
              <w:rFonts w:ascii="Times New Roman" w:hAnsi="Times New Roman" w:cs="Times New Roman"/>
              <w:sz w:val="24"/>
              <w:szCs w:val="24"/>
            </w:rPr>
          </w:rPrChange>
        </w:rPr>
      </w:pPr>
      <w:ins w:id="6530" w:author="Mohammad Nayeem" w:date="2020-04-21T23:26:00Z">
        <w:r w:rsidRPr="004E5257">
          <w:rPr>
            <w:rFonts w:ascii="Times New Roman" w:hAnsi="Times New Roman" w:cs="Times New Roman"/>
            <w:sz w:val="24"/>
            <w:szCs w:val="24"/>
          </w:rPr>
          <w:t xml:space="preserve">BDHS </w:t>
        </w:r>
      </w:ins>
      <w:ins w:id="6531" w:author="Mohammad Nayeem" w:date="2020-04-21T23:27:00Z">
        <w:r>
          <w:rPr>
            <w:rFonts w:ascii="Times New Roman" w:hAnsi="Times New Roman" w:cs="Times New Roman"/>
            <w:sz w:val="24"/>
            <w:szCs w:val="24"/>
          </w:rPr>
          <w:t>is a n</w:t>
        </w:r>
      </w:ins>
      <w:ins w:id="6532" w:author="Mohammad Nayeem" w:date="2020-04-21T23:26:00Z">
        <w:r w:rsidRPr="004E5257">
          <w:rPr>
            <w:rFonts w:ascii="Times New Roman" w:hAnsi="Times New Roman" w:cs="Times New Roman"/>
            <w:sz w:val="24"/>
            <w:szCs w:val="24"/>
          </w:rPr>
          <w:t>ational</w:t>
        </w:r>
      </w:ins>
      <w:ins w:id="6533" w:author="Mohammad Nayeem" w:date="2020-04-21T23:27:00Z">
        <w:r w:rsidR="00C02361">
          <w:rPr>
            <w:rFonts w:ascii="Times New Roman" w:hAnsi="Times New Roman" w:cs="Times New Roman"/>
            <w:sz w:val="24"/>
            <w:szCs w:val="24"/>
          </w:rPr>
          <w:t>ly</w:t>
        </w:r>
      </w:ins>
      <w:ins w:id="6534" w:author="Mohammad Nayeem" w:date="2020-04-21T23:26:00Z">
        <w:r w:rsidRPr="004E5257">
          <w:rPr>
            <w:rFonts w:ascii="Times New Roman" w:hAnsi="Times New Roman" w:cs="Times New Roman"/>
            <w:sz w:val="24"/>
            <w:szCs w:val="24"/>
          </w:rPr>
          <w:t xml:space="preserve"> </w:t>
        </w:r>
      </w:ins>
      <w:ins w:id="6535" w:author="Mohammad Nayeem" w:date="2020-04-21T23:27:00Z">
        <w:r w:rsidR="00C02361">
          <w:rPr>
            <w:rFonts w:ascii="Times New Roman" w:hAnsi="Times New Roman" w:cs="Times New Roman"/>
            <w:sz w:val="24"/>
            <w:szCs w:val="24"/>
          </w:rPr>
          <w:t>r</w:t>
        </w:r>
      </w:ins>
      <w:ins w:id="6536" w:author="Mohammad Nayeem" w:date="2020-04-21T23:26:00Z">
        <w:r w:rsidRPr="004E5257">
          <w:rPr>
            <w:rFonts w:ascii="Times New Roman" w:hAnsi="Times New Roman" w:cs="Times New Roman"/>
            <w:sz w:val="24"/>
            <w:szCs w:val="24"/>
          </w:rPr>
          <w:t xml:space="preserve">epresentative </w:t>
        </w:r>
      </w:ins>
      <w:ins w:id="6537" w:author="Mohammad Nayeem" w:date="2020-04-21T23:27:00Z">
        <w:r w:rsidR="00C02361">
          <w:rPr>
            <w:rFonts w:ascii="Times New Roman" w:hAnsi="Times New Roman" w:cs="Times New Roman"/>
            <w:sz w:val="24"/>
            <w:szCs w:val="24"/>
          </w:rPr>
          <w:t>h</w:t>
        </w:r>
      </w:ins>
      <w:ins w:id="6538" w:author="Mohammad Nayeem" w:date="2020-04-21T23:26:00Z">
        <w:r w:rsidRPr="004E5257">
          <w:rPr>
            <w:rFonts w:ascii="Times New Roman" w:hAnsi="Times New Roman" w:cs="Times New Roman"/>
            <w:sz w:val="24"/>
            <w:szCs w:val="24"/>
          </w:rPr>
          <w:t xml:space="preserve">ousehold </w:t>
        </w:r>
      </w:ins>
      <w:ins w:id="6539" w:author="Mohammad Nayeem" w:date="2020-04-21T23:27:00Z">
        <w:r w:rsidR="00C02361">
          <w:rPr>
            <w:rFonts w:ascii="Times New Roman" w:hAnsi="Times New Roman" w:cs="Times New Roman"/>
            <w:sz w:val="24"/>
            <w:szCs w:val="24"/>
          </w:rPr>
          <w:t>s</w:t>
        </w:r>
      </w:ins>
      <w:ins w:id="6540" w:author="Mohammad Nayeem" w:date="2020-04-21T23:26:00Z">
        <w:r w:rsidRPr="004E5257">
          <w:rPr>
            <w:rFonts w:ascii="Times New Roman" w:hAnsi="Times New Roman" w:cs="Times New Roman"/>
            <w:sz w:val="24"/>
            <w:szCs w:val="24"/>
          </w:rPr>
          <w:t>urvey of Bangladesh.</w:t>
        </w:r>
        <w:r>
          <w:rPr>
            <w:rFonts w:ascii="Times New Roman" w:hAnsi="Times New Roman" w:cs="Times New Roman"/>
            <w:sz w:val="24"/>
            <w:szCs w:val="24"/>
          </w:rPr>
          <w:t xml:space="preserve"> </w:t>
        </w:r>
      </w:ins>
      <w:del w:id="6541" w:author="Mohammad Nayeem" w:date="2020-04-21T23:26:00Z">
        <w:r w:rsidR="00B76AC3" w:rsidRPr="004E6C2C" w:rsidDel="004E5257">
          <w:rPr>
            <w:rFonts w:ascii="Times New Roman" w:hAnsi="Times New Roman" w:cs="Times New Roman"/>
            <w:sz w:val="24"/>
            <w:szCs w:val="24"/>
            <w:rPrChange w:id="6542" w:author="Mohammad Nayeem" w:date="2020-04-21T22:30:00Z">
              <w:rPr>
                <w:rFonts w:ascii="Times New Roman" w:hAnsi="Times New Roman" w:cs="Times New Roman"/>
              </w:rPr>
            </w:rPrChange>
          </w:rPr>
          <w:delText xml:space="preserve">Bangladesh Demographic and Health Survey (BDHS) is the nationally representative household survey of Bangladesh. </w:delText>
        </w:r>
      </w:del>
      <w:r w:rsidR="00B76AC3" w:rsidRPr="004E6C2C">
        <w:rPr>
          <w:rFonts w:ascii="Times New Roman" w:hAnsi="Times New Roman" w:cs="Times New Roman"/>
          <w:sz w:val="24"/>
          <w:szCs w:val="24"/>
          <w:rPrChange w:id="6543" w:author="Mohammad Nayeem" w:date="2020-04-21T22:30:00Z">
            <w:rPr>
              <w:rFonts w:ascii="Times New Roman" w:hAnsi="Times New Roman" w:cs="Times New Roman"/>
            </w:rPr>
          </w:rPrChange>
        </w:rPr>
        <w:t>However, the main limitation of this paper is to use a cross-sectional study and hence it may produce selection and information bias</w:t>
      </w:r>
      <w:ins w:id="6544" w:author="Mohammad Nayeem" w:date="2020-04-22T17:13:00Z">
        <w:r w:rsidR="0039023C">
          <w:rPr>
            <w:rFonts w:ascii="Times New Roman" w:hAnsi="Times New Roman" w:cs="Times New Roman"/>
            <w:sz w:val="24"/>
            <w:szCs w:val="24"/>
          </w:rPr>
          <w:t>,</w:t>
        </w:r>
      </w:ins>
      <w:r w:rsidR="00B76AC3" w:rsidRPr="004E6C2C">
        <w:rPr>
          <w:rFonts w:ascii="Times New Roman" w:hAnsi="Times New Roman" w:cs="Times New Roman"/>
          <w:sz w:val="24"/>
          <w:szCs w:val="24"/>
          <w:rPrChange w:id="6545" w:author="Mohammad Nayeem" w:date="2020-04-21T22:30:00Z">
            <w:rPr>
              <w:rFonts w:ascii="Times New Roman" w:hAnsi="Times New Roman" w:cs="Times New Roman"/>
            </w:rPr>
          </w:rPrChange>
        </w:rPr>
        <w:t xml:space="preserve"> and this study such as the information was derived from a secondary source. Due to financial and time constraints, the paper could not add primary data in supporting the BDHS data. The definition of EBF used here according to the 24 h-recall periods is subject to bias and misreporting. We are also aware of the risk of recall bias considering the nature of some questions which may not be recorded in any document. </w:t>
      </w:r>
      <w:ins w:id="6546" w:author="Mohammad Nayeem" w:date="2020-04-21T23:30:00Z">
        <w:r w:rsidR="00C02361" w:rsidRPr="00C02361">
          <w:rPr>
            <w:rFonts w:ascii="Times New Roman" w:hAnsi="Times New Roman" w:cs="Times New Roman"/>
            <w:sz w:val="24"/>
            <w:szCs w:val="24"/>
          </w:rPr>
          <w:t xml:space="preserve">Although EBF was statistically significant, most other </w:t>
        </w:r>
        <w:r w:rsidR="00C02361">
          <w:rPr>
            <w:rFonts w:ascii="Times New Roman" w:hAnsi="Times New Roman" w:cs="Times New Roman"/>
            <w:sz w:val="24"/>
            <w:szCs w:val="24"/>
          </w:rPr>
          <w:t>fact</w:t>
        </w:r>
        <w:r w:rsidR="00C37164">
          <w:rPr>
            <w:rFonts w:ascii="Times New Roman" w:hAnsi="Times New Roman" w:cs="Times New Roman"/>
            <w:sz w:val="24"/>
            <w:szCs w:val="24"/>
          </w:rPr>
          <w:t>o</w:t>
        </w:r>
        <w:r w:rsidR="00C02361">
          <w:rPr>
            <w:rFonts w:ascii="Times New Roman" w:hAnsi="Times New Roman" w:cs="Times New Roman"/>
            <w:sz w:val="24"/>
            <w:szCs w:val="24"/>
          </w:rPr>
          <w:t>rs</w:t>
        </w:r>
        <w:r w:rsidR="00C02361" w:rsidRPr="00C02361">
          <w:rPr>
            <w:rFonts w:ascii="Times New Roman" w:hAnsi="Times New Roman" w:cs="Times New Roman"/>
            <w:sz w:val="24"/>
            <w:szCs w:val="24"/>
          </w:rPr>
          <w:t xml:space="preserve"> were not for </w:t>
        </w:r>
        <w:r w:rsidR="00C02361">
          <w:rPr>
            <w:rFonts w:ascii="Times New Roman" w:hAnsi="Times New Roman" w:cs="Times New Roman"/>
            <w:sz w:val="24"/>
            <w:szCs w:val="24"/>
          </w:rPr>
          <w:t>child</w:t>
        </w:r>
      </w:ins>
      <w:ins w:id="6547" w:author="Mohammad Nayeem" w:date="2020-04-22T17:13:00Z">
        <w:r w:rsidR="0039023C">
          <w:rPr>
            <w:rFonts w:ascii="Times New Roman" w:hAnsi="Times New Roman" w:cs="Times New Roman"/>
            <w:sz w:val="24"/>
            <w:szCs w:val="24"/>
          </w:rPr>
          <w:t>hood</w:t>
        </w:r>
      </w:ins>
      <w:ins w:id="6548" w:author="Mohammad Nayeem" w:date="2020-04-21T23:30:00Z">
        <w:r w:rsidR="00C02361" w:rsidRPr="00C02361">
          <w:rPr>
            <w:rFonts w:ascii="Times New Roman" w:hAnsi="Times New Roman" w:cs="Times New Roman"/>
            <w:sz w:val="24"/>
            <w:szCs w:val="24"/>
          </w:rPr>
          <w:t xml:space="preserve"> disease</w:t>
        </w:r>
        <w:r w:rsidR="00C02361">
          <w:rPr>
            <w:rFonts w:ascii="Times New Roman" w:hAnsi="Times New Roman" w:cs="Times New Roman"/>
            <w:sz w:val="24"/>
            <w:szCs w:val="24"/>
          </w:rPr>
          <w:t>s</w:t>
        </w:r>
        <w:r w:rsidR="00C02361" w:rsidRPr="00C02361">
          <w:rPr>
            <w:rFonts w:ascii="Times New Roman" w:hAnsi="Times New Roman" w:cs="Times New Roman"/>
            <w:sz w:val="24"/>
            <w:szCs w:val="24"/>
          </w:rPr>
          <w:t>.</w:t>
        </w:r>
        <w:r w:rsidR="00C02361">
          <w:rPr>
            <w:rFonts w:ascii="Times New Roman" w:hAnsi="Times New Roman" w:cs="Times New Roman"/>
            <w:sz w:val="24"/>
            <w:szCs w:val="24"/>
          </w:rPr>
          <w:t xml:space="preserve"> </w:t>
        </w:r>
      </w:ins>
      <w:del w:id="6549" w:author="Mohammad Nayeem" w:date="2020-04-21T23:30:00Z">
        <w:r w:rsidR="00B76AC3" w:rsidRPr="00C02361" w:rsidDel="00C02361">
          <w:rPr>
            <w:rFonts w:ascii="Times New Roman" w:hAnsi="Times New Roman" w:cs="Times New Roman"/>
            <w:sz w:val="24"/>
            <w:szCs w:val="24"/>
            <w:highlight w:val="yellow"/>
            <w:rPrChange w:id="6550" w:author="Mohammad Nayeem" w:date="2020-04-21T23:27:00Z">
              <w:rPr>
                <w:rFonts w:ascii="Times New Roman" w:hAnsi="Times New Roman" w:cs="Times New Roman"/>
              </w:rPr>
            </w:rPrChange>
          </w:rPr>
          <w:delText xml:space="preserve">Although EBF was statistically significant, most other factors were not for infant diseases. </w:delText>
        </w:r>
      </w:del>
      <w:del w:id="6551" w:author="Mohammad Nayeem" w:date="2020-04-21T23:36:00Z">
        <w:r w:rsidR="00B76AC3" w:rsidRPr="00C02361" w:rsidDel="00C37164">
          <w:rPr>
            <w:rFonts w:ascii="Times New Roman" w:hAnsi="Times New Roman" w:cs="Times New Roman"/>
            <w:sz w:val="24"/>
            <w:szCs w:val="24"/>
            <w:highlight w:val="yellow"/>
            <w:rPrChange w:id="6552" w:author="Mohammad Nayeem" w:date="2020-04-21T23:27:00Z">
              <w:rPr>
                <w:rFonts w:ascii="Times New Roman" w:hAnsi="Times New Roman" w:cs="Times New Roman"/>
              </w:rPr>
            </w:rPrChange>
          </w:rPr>
          <w:delText>The problem of reverse causality may be a limitation to this study.</w:delText>
        </w:r>
      </w:del>
      <w:ins w:id="6553" w:author="Mohammad Nayeem" w:date="2020-04-21T23:40:00Z">
        <w:r w:rsidR="00C04FDD" w:rsidRPr="00C04FDD">
          <w:rPr>
            <w:rFonts w:ascii="Times New Roman" w:hAnsi="Times New Roman" w:cs="Times New Roman"/>
            <w:sz w:val="24"/>
            <w:szCs w:val="24"/>
          </w:rPr>
          <w:t xml:space="preserve"> </w:t>
        </w:r>
        <w:r w:rsidR="00C04FDD">
          <w:rPr>
            <w:rFonts w:ascii="Times New Roman" w:hAnsi="Times New Roman" w:cs="Times New Roman"/>
            <w:sz w:val="24"/>
            <w:szCs w:val="24"/>
          </w:rPr>
          <w:t>R</w:t>
        </w:r>
        <w:r w:rsidR="00C04FDD" w:rsidRPr="00C04FDD">
          <w:rPr>
            <w:rFonts w:ascii="Times New Roman" w:hAnsi="Times New Roman" w:cs="Times New Roman"/>
            <w:sz w:val="24"/>
            <w:szCs w:val="24"/>
          </w:rPr>
          <w:t xml:space="preserve">everse causation </w:t>
        </w:r>
      </w:ins>
      <w:ins w:id="6554" w:author="Mohammad Nayeem" w:date="2020-04-22T17:14:00Z">
        <w:r w:rsidR="0039023C">
          <w:rPr>
            <w:rFonts w:ascii="Times New Roman" w:hAnsi="Times New Roman" w:cs="Times New Roman"/>
            <w:sz w:val="24"/>
            <w:szCs w:val="24"/>
          </w:rPr>
          <w:t>i</w:t>
        </w:r>
      </w:ins>
      <w:ins w:id="6555" w:author="Mohammad Nayeem" w:date="2020-04-21T23:40:00Z">
        <w:r w:rsidR="00C04FDD" w:rsidRPr="00C04FDD">
          <w:rPr>
            <w:rFonts w:ascii="Times New Roman" w:hAnsi="Times New Roman" w:cs="Times New Roman"/>
            <w:sz w:val="24"/>
            <w:szCs w:val="24"/>
          </w:rPr>
          <w:t xml:space="preserve">s a form of bias </w:t>
        </w:r>
      </w:ins>
      <w:ins w:id="6556" w:author="Mohammad Nayeem" w:date="2020-04-21T23:31:00Z">
        <w:r w:rsidR="00C37164" w:rsidRPr="00C37164">
          <w:rPr>
            <w:rFonts w:ascii="Times New Roman" w:hAnsi="Times New Roman" w:cs="Times New Roman"/>
            <w:sz w:val="24"/>
            <w:szCs w:val="24"/>
          </w:rPr>
          <w:t xml:space="preserve">problems may be a </w:t>
        </w:r>
      </w:ins>
      <w:ins w:id="6557" w:author="Mohammad Nayeem" w:date="2020-04-21T23:38:00Z">
        <w:r w:rsidR="00C04FDD">
          <w:rPr>
            <w:rFonts w:ascii="Times New Roman" w:hAnsi="Times New Roman" w:cs="Times New Roman"/>
            <w:sz w:val="24"/>
            <w:szCs w:val="24"/>
          </w:rPr>
          <w:t>threatens in the result</w:t>
        </w:r>
      </w:ins>
      <w:ins w:id="6558" w:author="Mohammad Nayeem" w:date="2020-04-21T23:31:00Z">
        <w:r w:rsidR="00C37164" w:rsidRPr="00C37164">
          <w:rPr>
            <w:rFonts w:ascii="Times New Roman" w:hAnsi="Times New Roman" w:cs="Times New Roman"/>
            <w:sz w:val="24"/>
            <w:szCs w:val="24"/>
          </w:rPr>
          <w:t xml:space="preserve"> of this study.</w:t>
        </w:r>
      </w:ins>
      <w:ins w:id="6559" w:author="Mohammad Nayeem" w:date="2020-04-21T23:42:00Z">
        <w:r w:rsidR="00417AB6">
          <w:rPr>
            <w:rFonts w:ascii="Times New Roman" w:hAnsi="Times New Roman" w:cs="Times New Roman"/>
            <w:sz w:val="24"/>
            <w:szCs w:val="24"/>
          </w:rPr>
          <w:t xml:space="preserve"> </w:t>
        </w:r>
      </w:ins>
      <w:ins w:id="6560" w:author="Mohammad Nayeem" w:date="2020-04-21T23:48:00Z">
        <w:r w:rsidR="007D0CE5" w:rsidRPr="007D0CE5">
          <w:rPr>
            <w:rFonts w:ascii="Times New Roman" w:hAnsi="Times New Roman" w:cs="Times New Roman"/>
            <w:sz w:val="24"/>
            <w:szCs w:val="24"/>
          </w:rPr>
          <w:t xml:space="preserve">For example, if mothers showed a tendency to exclusively breastfeed their babies because they were sick, the effect of exclusive breastfeeding on any illness would be </w:t>
        </w:r>
        <w:r w:rsidR="007D0CE5">
          <w:rPr>
            <w:rFonts w:ascii="Times New Roman" w:hAnsi="Times New Roman" w:cs="Times New Roman"/>
            <w:sz w:val="24"/>
            <w:szCs w:val="24"/>
          </w:rPr>
          <w:t>underestimate</w:t>
        </w:r>
      </w:ins>
      <w:ins w:id="6561" w:author="Mohammad Nayeem" w:date="2020-04-22T17:14:00Z">
        <w:r w:rsidR="00380DEE">
          <w:rPr>
            <w:rFonts w:ascii="Times New Roman" w:hAnsi="Times New Roman" w:cs="Times New Roman"/>
            <w:sz w:val="24"/>
            <w:szCs w:val="24"/>
          </w:rPr>
          <w:t>d</w:t>
        </w:r>
      </w:ins>
      <w:ins w:id="6562" w:author="Mohammad Nayeem" w:date="2020-04-21T23:48:00Z">
        <w:r w:rsidR="007D0CE5" w:rsidRPr="007D0CE5">
          <w:rPr>
            <w:rFonts w:ascii="Times New Roman" w:hAnsi="Times New Roman" w:cs="Times New Roman"/>
            <w:sz w:val="24"/>
            <w:szCs w:val="24"/>
          </w:rPr>
          <w:t>.</w:t>
        </w:r>
      </w:ins>
      <w:del w:id="6563" w:author="Mohammad Nayeem" w:date="2020-04-21T23:42:00Z">
        <w:r w:rsidR="00B76AC3" w:rsidRPr="007D0CE5" w:rsidDel="00417AB6">
          <w:rPr>
            <w:rFonts w:ascii="Times New Roman" w:hAnsi="Times New Roman" w:cs="Times New Roman"/>
            <w:sz w:val="24"/>
            <w:szCs w:val="24"/>
            <w:rPrChange w:id="6564" w:author="Mohammad Nayeem" w:date="2020-04-21T23:51:00Z">
              <w:rPr>
                <w:rFonts w:ascii="Times New Roman" w:hAnsi="Times New Roman" w:cs="Times New Roman"/>
              </w:rPr>
            </w:rPrChange>
          </w:rPr>
          <w:delText xml:space="preserve"> </w:delText>
        </w:r>
      </w:del>
      <w:del w:id="6565" w:author="Mohammad Nayeem" w:date="2020-04-21T23:44:00Z">
        <w:r w:rsidR="00B76AC3" w:rsidRPr="007D0CE5" w:rsidDel="00417AB6">
          <w:rPr>
            <w:rFonts w:ascii="Times New Roman" w:hAnsi="Times New Roman" w:cs="Times New Roman"/>
            <w:sz w:val="24"/>
            <w:szCs w:val="24"/>
            <w:rPrChange w:id="6566" w:author="Mohammad Nayeem" w:date="2020-04-21T23:51:00Z">
              <w:rPr>
                <w:rFonts w:ascii="Times New Roman" w:hAnsi="Times New Roman" w:cs="Times New Roman"/>
              </w:rPr>
            </w:rPrChange>
          </w:rPr>
          <w:delText>For example, if mothers tended to breastfeed exclusively because the child was ill, the effect of exclusive breastfeeding on an illness would have been underestimated.</w:delText>
        </w:r>
      </w:del>
      <w:ins w:id="6567" w:author="Mohammad Nayeem" w:date="2020-04-21T23:51:00Z">
        <w:r w:rsidR="007D0CE5" w:rsidRPr="007D0CE5">
          <w:rPr>
            <w:rFonts w:ascii="Times New Roman" w:hAnsi="Times New Roman" w:cs="Times New Roman"/>
            <w:sz w:val="24"/>
            <w:szCs w:val="24"/>
            <w:rPrChange w:id="6568" w:author="Mohammad Nayeem" w:date="2020-04-21T23:51:00Z">
              <w:rPr>
                <w:rFonts w:ascii="Times New Roman" w:hAnsi="Times New Roman" w:cs="Times New Roman"/>
                <w:sz w:val="24"/>
                <w:szCs w:val="24"/>
                <w:highlight w:val="yellow"/>
              </w:rPr>
            </w:rPrChange>
          </w:rPr>
          <w:t xml:space="preserve"> </w:t>
        </w:r>
      </w:ins>
      <w:del w:id="6569" w:author="Mohammad Nayeem" w:date="2020-04-21T23:44:00Z">
        <w:r w:rsidR="00B76AC3" w:rsidRPr="007D0CE5" w:rsidDel="00417AB6">
          <w:rPr>
            <w:rFonts w:ascii="Times New Roman" w:hAnsi="Times New Roman" w:cs="Times New Roman"/>
            <w:sz w:val="24"/>
            <w:szCs w:val="24"/>
            <w:rPrChange w:id="6570" w:author="Mohammad Nayeem" w:date="2020-04-21T23:51:00Z">
              <w:rPr>
                <w:rFonts w:ascii="Times New Roman" w:hAnsi="Times New Roman" w:cs="Times New Roman"/>
              </w:rPr>
            </w:rPrChange>
          </w:rPr>
          <w:delText xml:space="preserve"> </w:delText>
        </w:r>
      </w:del>
      <w:del w:id="6571" w:author="Mohammad Nayeem" w:date="2020-04-21T23:50:00Z">
        <w:r w:rsidR="00B76AC3" w:rsidRPr="007D0CE5" w:rsidDel="007D0CE5">
          <w:rPr>
            <w:rFonts w:ascii="Times New Roman" w:hAnsi="Times New Roman" w:cs="Times New Roman"/>
            <w:sz w:val="24"/>
            <w:szCs w:val="24"/>
            <w:rPrChange w:id="6572" w:author="Mohammad Nayeem" w:date="2020-04-21T23:51:00Z">
              <w:rPr>
                <w:rFonts w:ascii="Times New Roman" w:hAnsi="Times New Roman" w:cs="Times New Roman"/>
              </w:rPr>
            </w:rPrChange>
          </w:rPr>
          <w:delText>Conversely, if mothers stopped breastfeeding as a result of illness this would have biased the results towards an overestimation of an effect.</w:delText>
        </w:r>
      </w:del>
      <w:ins w:id="6573" w:author="Mohammad Nayeem" w:date="2020-04-21T23:49:00Z">
        <w:r w:rsidR="007D0CE5" w:rsidRPr="007D0CE5">
          <w:rPr>
            <w:rFonts w:ascii="Times New Roman" w:hAnsi="Times New Roman" w:cs="Times New Roman"/>
            <w:sz w:val="24"/>
            <w:szCs w:val="24"/>
          </w:rPr>
          <w:t xml:space="preserve">In contrast, if the mothers stop breastfeeding as a result of the illness, then </w:t>
        </w:r>
      </w:ins>
      <w:ins w:id="6574" w:author="Mohammad Nayeem" w:date="2020-04-21T23:50:00Z">
        <w:r w:rsidR="007D0CE5" w:rsidRPr="007D0CE5">
          <w:rPr>
            <w:rFonts w:ascii="Times New Roman" w:hAnsi="Times New Roman" w:cs="Times New Roman"/>
            <w:sz w:val="24"/>
            <w:szCs w:val="24"/>
            <w:rPrChange w:id="6575" w:author="Mohammad Nayeem" w:date="2020-04-21T23:51:00Z">
              <w:rPr>
                <w:rFonts w:ascii="Times New Roman" w:hAnsi="Times New Roman" w:cs="Times New Roman"/>
                <w:sz w:val="24"/>
                <w:szCs w:val="24"/>
                <w:highlight w:val="yellow"/>
              </w:rPr>
            </w:rPrChange>
          </w:rPr>
          <w:t>this would have biased the results towards an overestimation of an effect.</w:t>
        </w:r>
      </w:ins>
    </w:p>
    <w:p w14:paraId="51AFAB1C" w14:textId="06344C31" w:rsidR="007D0CE5" w:rsidRPr="004E6C2C" w:rsidDel="007D0CE5" w:rsidRDefault="007D0CE5">
      <w:pPr>
        <w:spacing w:after="0" w:line="480" w:lineRule="auto"/>
        <w:jc w:val="both"/>
        <w:rPr>
          <w:del w:id="6576" w:author="Mohammad Nayeem" w:date="2020-04-21T23:50:00Z"/>
          <w:rFonts w:ascii="Times New Roman" w:hAnsi="Times New Roman" w:cs="Times New Roman"/>
          <w:sz w:val="24"/>
          <w:szCs w:val="24"/>
          <w:rPrChange w:id="6577" w:author="Mohammad Nayeem" w:date="2020-04-21T22:30:00Z">
            <w:rPr>
              <w:del w:id="6578" w:author="Mohammad Nayeem" w:date="2020-04-21T23:50:00Z"/>
              <w:rFonts w:ascii="Times New Roman" w:hAnsi="Times New Roman" w:cs="Times New Roman"/>
            </w:rPr>
          </w:rPrChange>
        </w:rPr>
      </w:pPr>
    </w:p>
    <w:p w14:paraId="6619B073" w14:textId="77777777" w:rsidR="00286816" w:rsidRPr="004E6C2C" w:rsidRDefault="00286816">
      <w:pPr>
        <w:spacing w:after="0" w:line="480" w:lineRule="auto"/>
        <w:jc w:val="both"/>
        <w:rPr>
          <w:rFonts w:ascii="Times New Roman" w:hAnsi="Times New Roman" w:cs="Times New Roman"/>
          <w:b/>
          <w:bCs/>
          <w:sz w:val="24"/>
          <w:szCs w:val="24"/>
          <w:rPrChange w:id="6579" w:author="Mohammad Nayeem" w:date="2020-04-21T22:30:00Z">
            <w:rPr>
              <w:rFonts w:ascii="Times New Roman" w:hAnsi="Times New Roman" w:cs="Times New Roman"/>
              <w:b/>
              <w:bCs/>
            </w:rPr>
          </w:rPrChange>
        </w:rPr>
      </w:pPr>
    </w:p>
    <w:p w14:paraId="4EDF443E" w14:textId="6E84907B" w:rsidR="008719B4" w:rsidRPr="004E6C2C" w:rsidDel="002A425C" w:rsidRDefault="00141B23">
      <w:pPr>
        <w:spacing w:after="0" w:line="480" w:lineRule="auto"/>
        <w:jc w:val="both"/>
        <w:rPr>
          <w:del w:id="6580" w:author="Mohammad Nayeem" w:date="2020-04-21T21:21:00Z"/>
          <w:rFonts w:ascii="Times New Roman" w:hAnsi="Times New Roman" w:cs="Times New Roman"/>
          <w:b/>
          <w:bCs/>
          <w:sz w:val="24"/>
          <w:szCs w:val="24"/>
          <w:rPrChange w:id="6581" w:author="Mohammad Nayeem" w:date="2020-04-21T22:30:00Z">
            <w:rPr>
              <w:del w:id="6582" w:author="Mohammad Nayeem" w:date="2020-04-21T21:21:00Z"/>
              <w:rFonts w:ascii="Times New Roman" w:hAnsi="Times New Roman" w:cs="Times New Roman"/>
              <w:b/>
              <w:bCs/>
            </w:rPr>
          </w:rPrChange>
        </w:rPr>
      </w:pPr>
      <w:del w:id="6583" w:author="Mohammad Nayeem" w:date="2020-04-21T21:21:00Z">
        <w:r w:rsidRPr="004E6C2C" w:rsidDel="002A425C">
          <w:rPr>
            <w:rFonts w:ascii="Times New Roman" w:hAnsi="Times New Roman" w:cs="Times New Roman"/>
            <w:b/>
            <w:bCs/>
            <w:sz w:val="24"/>
            <w:szCs w:val="24"/>
            <w:rPrChange w:id="6584" w:author="Mohammad Nayeem" w:date="2020-04-21T22:30:00Z">
              <w:rPr>
                <w:rFonts w:ascii="Times New Roman" w:hAnsi="Times New Roman" w:cs="Times New Roman"/>
                <w:b/>
                <w:bCs/>
              </w:rPr>
            </w:rPrChange>
          </w:rPr>
          <w:delText>Supporting information</w:delText>
        </w:r>
      </w:del>
    </w:p>
    <w:p w14:paraId="2EB47BC0" w14:textId="6EA7A4E2" w:rsidR="004A792D" w:rsidRPr="004E6C2C" w:rsidDel="002A425C" w:rsidRDefault="004A792D">
      <w:pPr>
        <w:spacing w:after="0" w:line="480" w:lineRule="auto"/>
        <w:jc w:val="both"/>
        <w:rPr>
          <w:del w:id="6585" w:author="Mohammad Nayeem" w:date="2020-04-21T21:21:00Z"/>
          <w:rFonts w:ascii="Times New Roman" w:hAnsi="Times New Roman" w:cs="Times New Roman"/>
          <w:b/>
          <w:bCs/>
          <w:sz w:val="24"/>
          <w:szCs w:val="24"/>
          <w:rPrChange w:id="6586" w:author="Mohammad Nayeem" w:date="2020-04-21T22:30:00Z">
            <w:rPr>
              <w:del w:id="6587" w:author="Mohammad Nayeem" w:date="2020-04-21T21:21:00Z"/>
              <w:rFonts w:ascii="Times New Roman" w:hAnsi="Times New Roman" w:cs="Times New Roman"/>
              <w:b/>
              <w:bCs/>
            </w:rPr>
          </w:rPrChange>
        </w:rPr>
      </w:pPr>
    </w:p>
    <w:p w14:paraId="57A6B5FF" w14:textId="7D36F805" w:rsidR="006C20AD" w:rsidRPr="004E6C2C" w:rsidDel="002A425C" w:rsidRDefault="00141B23">
      <w:pPr>
        <w:spacing w:after="0" w:line="480" w:lineRule="auto"/>
        <w:jc w:val="both"/>
        <w:rPr>
          <w:del w:id="6588" w:author="Mohammad Nayeem" w:date="2020-04-21T21:21:00Z"/>
          <w:rFonts w:ascii="Times New Roman" w:hAnsi="Times New Roman" w:cs="Times New Roman"/>
          <w:b/>
          <w:sz w:val="24"/>
          <w:szCs w:val="24"/>
          <w:rPrChange w:id="6589" w:author="Mohammad Nayeem" w:date="2020-04-21T22:30:00Z">
            <w:rPr>
              <w:del w:id="6590" w:author="Mohammad Nayeem" w:date="2020-04-21T21:21:00Z"/>
              <w:rFonts w:ascii="Times New Roman" w:hAnsi="Times New Roman" w:cs="Times New Roman"/>
              <w:b/>
            </w:rPr>
          </w:rPrChange>
        </w:rPr>
      </w:pPr>
      <w:del w:id="6591" w:author="Mohammad Nayeem" w:date="2020-04-21T21:21:00Z">
        <w:r w:rsidRPr="004E6C2C" w:rsidDel="002A425C">
          <w:rPr>
            <w:rFonts w:ascii="Times New Roman" w:hAnsi="Times New Roman" w:cs="Times New Roman"/>
            <w:b/>
            <w:sz w:val="24"/>
            <w:szCs w:val="24"/>
            <w:rPrChange w:id="6592" w:author="Mohammad Nayeem" w:date="2020-04-21T22:30:00Z">
              <w:rPr>
                <w:rFonts w:ascii="Times New Roman" w:hAnsi="Times New Roman" w:cs="Times New Roman"/>
                <w:b/>
              </w:rPr>
            </w:rPrChange>
          </w:rPr>
          <w:delText>S1 Table</w:delText>
        </w:r>
        <w:r w:rsidR="00F151F0" w:rsidRPr="004E6C2C" w:rsidDel="002A425C">
          <w:rPr>
            <w:rFonts w:ascii="Times New Roman" w:hAnsi="Times New Roman" w:cs="Times New Roman"/>
            <w:b/>
            <w:sz w:val="24"/>
            <w:szCs w:val="24"/>
            <w:rPrChange w:id="6593" w:author="Mohammad Nayeem" w:date="2020-04-21T22:30:00Z">
              <w:rPr>
                <w:rFonts w:ascii="Times New Roman" w:hAnsi="Times New Roman" w:cs="Times New Roman"/>
                <w:b/>
              </w:rPr>
            </w:rPrChange>
          </w:rPr>
          <w:delText>:</w:delText>
        </w:r>
        <w:r w:rsidR="006C20AD" w:rsidRPr="004E6C2C" w:rsidDel="002A425C">
          <w:rPr>
            <w:rFonts w:ascii="Times New Roman" w:hAnsi="Times New Roman" w:cs="Times New Roman"/>
            <w:b/>
            <w:sz w:val="24"/>
            <w:szCs w:val="24"/>
            <w:rPrChange w:id="6594" w:author="Mohammad Nayeem" w:date="2020-04-21T22:30:00Z">
              <w:rPr>
                <w:rFonts w:ascii="Times New Roman" w:hAnsi="Times New Roman" w:cs="Times New Roman"/>
                <w:b/>
              </w:rPr>
            </w:rPrChange>
          </w:rPr>
          <w:delText xml:space="preserve"> Unadjusted LR statistics for type 3 analysis</w:delText>
        </w:r>
      </w:del>
    </w:p>
    <w:tbl>
      <w:tblPr>
        <w:tblStyle w:val="PlainTable2"/>
        <w:tblW w:w="5000" w:type="pct"/>
        <w:tblLook w:val="04A0" w:firstRow="1" w:lastRow="0" w:firstColumn="1" w:lastColumn="0" w:noHBand="0" w:noVBand="1"/>
      </w:tblPr>
      <w:tblGrid>
        <w:gridCol w:w="4180"/>
        <w:gridCol w:w="2514"/>
        <w:gridCol w:w="2666"/>
      </w:tblGrid>
      <w:tr w:rsidR="006D0C1D" w:rsidRPr="004E6C2C" w:rsidDel="002A425C" w14:paraId="5D7773FA" w14:textId="477C2003" w:rsidTr="008B2677">
        <w:trPr>
          <w:cnfStyle w:val="100000000000" w:firstRow="1" w:lastRow="0" w:firstColumn="0" w:lastColumn="0" w:oddVBand="0" w:evenVBand="0" w:oddHBand="0" w:evenHBand="0" w:firstRowFirstColumn="0" w:firstRowLastColumn="0" w:lastRowFirstColumn="0" w:lastRowLastColumn="0"/>
          <w:del w:id="6595" w:author="Mohammad Nayeem" w:date="2020-04-21T21:21:00Z"/>
        </w:trPr>
        <w:tc>
          <w:tcPr>
            <w:cnfStyle w:val="001000000000" w:firstRow="0" w:lastRow="0" w:firstColumn="1" w:lastColumn="0" w:oddVBand="0" w:evenVBand="0" w:oddHBand="0" w:evenHBand="0" w:firstRowFirstColumn="0" w:firstRowLastColumn="0" w:lastRowFirstColumn="0" w:lastRowLastColumn="0"/>
            <w:tcW w:w="2233" w:type="pct"/>
          </w:tcPr>
          <w:p w14:paraId="31A0CBEF" w14:textId="40D5C091" w:rsidR="006D0C1D" w:rsidRPr="004E6C2C" w:rsidDel="002A425C" w:rsidRDefault="006D0C1D">
            <w:pPr>
              <w:spacing w:line="480" w:lineRule="auto"/>
              <w:jc w:val="both"/>
              <w:rPr>
                <w:del w:id="6596" w:author="Mohammad Nayeem" w:date="2020-04-21T21:21:00Z"/>
                <w:rFonts w:ascii="Times New Roman" w:hAnsi="Times New Roman" w:cs="Times New Roman"/>
                <w:b w:val="0"/>
                <w:kern w:val="24"/>
                <w:sz w:val="24"/>
                <w:szCs w:val="24"/>
                <w:lang w:val="en-GB"/>
                <w:rPrChange w:id="6597" w:author="Mohammad Nayeem" w:date="2020-04-21T22:30:00Z">
                  <w:rPr>
                    <w:del w:id="6598" w:author="Mohammad Nayeem" w:date="2020-04-21T21:21:00Z"/>
                    <w:rFonts w:ascii="Times New Roman" w:hAnsi="Times New Roman" w:cs="Times New Roman"/>
                    <w:b w:val="0"/>
                    <w:kern w:val="24"/>
                    <w:lang w:val="en-GB"/>
                  </w:rPr>
                </w:rPrChange>
              </w:rPr>
            </w:pPr>
          </w:p>
        </w:tc>
        <w:tc>
          <w:tcPr>
            <w:tcW w:w="2767" w:type="pct"/>
            <w:gridSpan w:val="2"/>
          </w:tcPr>
          <w:p w14:paraId="00BC5091" w14:textId="0EE021C4" w:rsidR="006D0C1D" w:rsidRPr="004E6C2C" w:rsidDel="002A425C" w:rsidRDefault="006D0C1D">
            <w:pPr>
              <w:spacing w:line="480" w:lineRule="auto"/>
              <w:jc w:val="both"/>
              <w:cnfStyle w:val="100000000000" w:firstRow="1" w:lastRow="0" w:firstColumn="0" w:lastColumn="0" w:oddVBand="0" w:evenVBand="0" w:oddHBand="0" w:evenHBand="0" w:firstRowFirstColumn="0" w:firstRowLastColumn="0" w:lastRowFirstColumn="0" w:lastRowLastColumn="0"/>
              <w:rPr>
                <w:del w:id="6599" w:author="Mohammad Nayeem" w:date="2020-04-21T21:21:00Z"/>
                <w:rFonts w:ascii="Times New Roman" w:hAnsi="Times New Roman" w:cs="Times New Roman"/>
                <w:b w:val="0"/>
                <w:kern w:val="24"/>
                <w:sz w:val="24"/>
                <w:szCs w:val="24"/>
                <w:rPrChange w:id="6600" w:author="Mohammad Nayeem" w:date="2020-04-21T22:30:00Z">
                  <w:rPr>
                    <w:del w:id="6601" w:author="Mohammad Nayeem" w:date="2020-04-21T21:21:00Z"/>
                    <w:rFonts w:ascii="Times New Roman" w:hAnsi="Times New Roman" w:cs="Times New Roman"/>
                    <w:b w:val="0"/>
                    <w:kern w:val="24"/>
                  </w:rPr>
                </w:rPrChange>
              </w:rPr>
            </w:pPr>
            <w:del w:id="6602" w:author="Mohammad Nayeem" w:date="2020-04-21T21:21:00Z">
              <w:r w:rsidRPr="004E6C2C" w:rsidDel="002A425C">
                <w:rPr>
                  <w:rFonts w:ascii="Times New Roman" w:hAnsi="Times New Roman" w:cs="Times New Roman"/>
                  <w:sz w:val="24"/>
                  <w:szCs w:val="24"/>
                  <w:rPrChange w:id="6603" w:author="Mohammad Nayeem" w:date="2020-04-21T22:30:00Z">
                    <w:rPr>
                      <w:rFonts w:ascii="Times New Roman" w:hAnsi="Times New Roman" w:cs="Times New Roman"/>
                    </w:rPr>
                  </w:rPrChange>
                </w:rPr>
                <w:delText>Zero-inflated Negative Binomial Regression</w:delText>
              </w:r>
            </w:del>
          </w:p>
        </w:tc>
      </w:tr>
      <w:tr w:rsidR="006D0C1D" w:rsidRPr="004E6C2C" w:rsidDel="002A425C" w14:paraId="1357EEC1" w14:textId="26EE4149" w:rsidTr="008B2677">
        <w:trPr>
          <w:cnfStyle w:val="000000100000" w:firstRow="0" w:lastRow="0" w:firstColumn="0" w:lastColumn="0" w:oddVBand="0" w:evenVBand="0" w:oddHBand="1" w:evenHBand="0" w:firstRowFirstColumn="0" w:firstRowLastColumn="0" w:lastRowFirstColumn="0" w:lastRowLastColumn="0"/>
          <w:del w:id="6604" w:author="Mohammad Nayeem" w:date="2020-04-21T21:21:00Z"/>
        </w:trPr>
        <w:tc>
          <w:tcPr>
            <w:cnfStyle w:val="001000000000" w:firstRow="0" w:lastRow="0" w:firstColumn="1" w:lastColumn="0" w:oddVBand="0" w:evenVBand="0" w:oddHBand="0" w:evenHBand="0" w:firstRowFirstColumn="0" w:firstRowLastColumn="0" w:lastRowFirstColumn="0" w:lastRowLastColumn="0"/>
            <w:tcW w:w="2233" w:type="pct"/>
          </w:tcPr>
          <w:p w14:paraId="4AA93375" w14:textId="0E987EA9" w:rsidR="006D0C1D" w:rsidRPr="004E6C2C" w:rsidDel="002A425C" w:rsidRDefault="006D0C1D">
            <w:pPr>
              <w:spacing w:line="480" w:lineRule="auto"/>
              <w:jc w:val="both"/>
              <w:rPr>
                <w:del w:id="6605" w:author="Mohammad Nayeem" w:date="2020-04-21T21:21:00Z"/>
                <w:rFonts w:ascii="Times New Roman" w:hAnsi="Times New Roman" w:cs="Times New Roman"/>
                <w:sz w:val="24"/>
                <w:szCs w:val="24"/>
                <w:rPrChange w:id="6606" w:author="Mohammad Nayeem" w:date="2020-04-21T22:30:00Z">
                  <w:rPr>
                    <w:del w:id="6607" w:author="Mohammad Nayeem" w:date="2020-04-21T21:21:00Z"/>
                    <w:rFonts w:ascii="Times New Roman" w:hAnsi="Times New Roman" w:cs="Times New Roman"/>
                  </w:rPr>
                </w:rPrChange>
              </w:rPr>
            </w:pPr>
            <w:del w:id="6608" w:author="Mohammad Nayeem" w:date="2020-04-21T21:21:00Z">
              <w:r w:rsidRPr="004E6C2C" w:rsidDel="002A425C">
                <w:rPr>
                  <w:rFonts w:ascii="Times New Roman" w:hAnsi="Times New Roman" w:cs="Times New Roman"/>
                  <w:kern w:val="24"/>
                  <w:sz w:val="24"/>
                  <w:szCs w:val="24"/>
                  <w:lang w:val="da-DK"/>
                  <w:rPrChange w:id="6609" w:author="Mohammad Nayeem" w:date="2020-04-21T22:30:00Z">
                    <w:rPr>
                      <w:rFonts w:ascii="Times New Roman" w:hAnsi="Times New Roman" w:cs="Times New Roman"/>
                      <w:kern w:val="24"/>
                      <w:lang w:val="da-DK"/>
                    </w:rPr>
                  </w:rPrChange>
                </w:rPr>
                <w:delText>Source</w:delText>
              </w:r>
            </w:del>
          </w:p>
        </w:tc>
        <w:tc>
          <w:tcPr>
            <w:tcW w:w="1343" w:type="pct"/>
          </w:tcPr>
          <w:p w14:paraId="5827F016" w14:textId="28A66411" w:rsidR="006D0C1D" w:rsidRPr="004E6C2C" w:rsidDel="002A425C" w:rsidRDefault="006D0C1D">
            <w:pPr>
              <w:spacing w:line="480" w:lineRule="auto"/>
              <w:jc w:val="both"/>
              <w:cnfStyle w:val="000000100000" w:firstRow="0" w:lastRow="0" w:firstColumn="0" w:lastColumn="0" w:oddVBand="0" w:evenVBand="0" w:oddHBand="1" w:evenHBand="0" w:firstRowFirstColumn="0" w:firstRowLastColumn="0" w:lastRowFirstColumn="0" w:lastRowLastColumn="0"/>
              <w:rPr>
                <w:del w:id="6610" w:author="Mohammad Nayeem" w:date="2020-04-21T21:21:00Z"/>
                <w:rFonts w:ascii="Times New Roman" w:hAnsi="Times New Roman" w:cs="Times New Roman"/>
                <w:b/>
                <w:sz w:val="24"/>
                <w:szCs w:val="24"/>
                <w:rPrChange w:id="6611" w:author="Mohammad Nayeem" w:date="2020-04-21T22:30:00Z">
                  <w:rPr>
                    <w:del w:id="6612" w:author="Mohammad Nayeem" w:date="2020-04-21T21:21:00Z"/>
                    <w:rFonts w:ascii="Times New Roman" w:hAnsi="Times New Roman" w:cs="Times New Roman"/>
                    <w:b/>
                  </w:rPr>
                </w:rPrChange>
              </w:rPr>
            </w:pPr>
            <w:del w:id="6613" w:author="Mohammad Nayeem" w:date="2020-04-21T21:21:00Z">
              <w:r w:rsidRPr="004E6C2C" w:rsidDel="002A425C">
                <w:rPr>
                  <w:rFonts w:ascii="Times New Roman" w:hAnsi="Times New Roman" w:cs="Times New Roman"/>
                  <w:b/>
                  <w:kern w:val="24"/>
                  <w:sz w:val="24"/>
                  <w:szCs w:val="24"/>
                  <w:lang w:val="da-DK"/>
                  <w:rPrChange w:id="6614" w:author="Mohammad Nayeem" w:date="2020-04-21T22:30:00Z">
                    <w:rPr>
                      <w:rFonts w:ascii="Times New Roman" w:hAnsi="Times New Roman" w:cs="Times New Roman"/>
                      <w:b/>
                      <w:kern w:val="24"/>
                      <w:lang w:val="da-DK"/>
                    </w:rPr>
                  </w:rPrChange>
                </w:rPr>
                <w:delText>Chi-Square</w:delText>
              </w:r>
            </w:del>
          </w:p>
        </w:tc>
        <w:tc>
          <w:tcPr>
            <w:tcW w:w="1424" w:type="pct"/>
          </w:tcPr>
          <w:p w14:paraId="0F325B01" w14:textId="140BE21D" w:rsidR="006D0C1D" w:rsidRPr="004E6C2C" w:rsidDel="002A425C" w:rsidRDefault="006D0C1D">
            <w:pPr>
              <w:spacing w:line="480" w:lineRule="auto"/>
              <w:jc w:val="both"/>
              <w:cnfStyle w:val="000000100000" w:firstRow="0" w:lastRow="0" w:firstColumn="0" w:lastColumn="0" w:oddVBand="0" w:evenVBand="0" w:oddHBand="1" w:evenHBand="0" w:firstRowFirstColumn="0" w:firstRowLastColumn="0" w:lastRowFirstColumn="0" w:lastRowLastColumn="0"/>
              <w:rPr>
                <w:del w:id="6615" w:author="Mohammad Nayeem" w:date="2020-04-21T21:21:00Z"/>
                <w:rFonts w:ascii="Times New Roman" w:hAnsi="Times New Roman" w:cs="Times New Roman"/>
                <w:b/>
                <w:sz w:val="24"/>
                <w:szCs w:val="24"/>
                <w:rPrChange w:id="6616" w:author="Mohammad Nayeem" w:date="2020-04-21T22:30:00Z">
                  <w:rPr>
                    <w:del w:id="6617" w:author="Mohammad Nayeem" w:date="2020-04-21T21:21:00Z"/>
                    <w:rFonts w:ascii="Times New Roman" w:hAnsi="Times New Roman" w:cs="Times New Roman"/>
                    <w:b/>
                  </w:rPr>
                </w:rPrChange>
              </w:rPr>
            </w:pPr>
            <w:del w:id="6618" w:author="Mohammad Nayeem" w:date="2020-04-21T21:21:00Z">
              <w:r w:rsidRPr="004E6C2C" w:rsidDel="002A425C">
                <w:rPr>
                  <w:rFonts w:ascii="Times New Roman" w:hAnsi="Times New Roman" w:cs="Times New Roman"/>
                  <w:b/>
                  <w:kern w:val="24"/>
                  <w:sz w:val="24"/>
                  <w:szCs w:val="24"/>
                  <w:lang w:val="da-DK"/>
                  <w:rPrChange w:id="6619" w:author="Mohammad Nayeem" w:date="2020-04-21T22:30:00Z">
                    <w:rPr>
                      <w:rFonts w:ascii="Times New Roman" w:hAnsi="Times New Roman" w:cs="Times New Roman"/>
                      <w:b/>
                      <w:kern w:val="24"/>
                      <w:lang w:val="da-DK"/>
                    </w:rPr>
                  </w:rPrChange>
                </w:rPr>
                <w:delText>P-value</w:delText>
              </w:r>
            </w:del>
          </w:p>
        </w:tc>
      </w:tr>
      <w:tr w:rsidR="006D0C1D" w:rsidRPr="004E6C2C" w:rsidDel="002A425C" w14:paraId="23CDD27C" w14:textId="1204F2B9" w:rsidTr="008B2677">
        <w:trPr>
          <w:del w:id="6620" w:author="Mohammad Nayeem" w:date="2020-04-21T21:21:00Z"/>
        </w:trPr>
        <w:tc>
          <w:tcPr>
            <w:cnfStyle w:val="001000000000" w:firstRow="0" w:lastRow="0" w:firstColumn="1" w:lastColumn="0" w:oddVBand="0" w:evenVBand="0" w:oddHBand="0" w:evenHBand="0" w:firstRowFirstColumn="0" w:firstRowLastColumn="0" w:lastRowFirstColumn="0" w:lastRowLastColumn="0"/>
            <w:tcW w:w="2233" w:type="pct"/>
          </w:tcPr>
          <w:p w14:paraId="2F6F210E" w14:textId="703C2C6E" w:rsidR="006D0C1D" w:rsidRPr="004E6C2C" w:rsidDel="002A425C" w:rsidRDefault="006D0C1D">
            <w:pPr>
              <w:spacing w:line="480" w:lineRule="auto"/>
              <w:jc w:val="both"/>
              <w:rPr>
                <w:del w:id="6621" w:author="Mohammad Nayeem" w:date="2020-04-21T21:21:00Z"/>
                <w:rFonts w:ascii="Times New Roman" w:hAnsi="Times New Roman" w:cs="Times New Roman"/>
                <w:b w:val="0"/>
                <w:sz w:val="24"/>
                <w:szCs w:val="24"/>
                <w:rPrChange w:id="6622" w:author="Mohammad Nayeem" w:date="2020-04-21T22:30:00Z">
                  <w:rPr>
                    <w:del w:id="6623" w:author="Mohammad Nayeem" w:date="2020-04-21T21:21:00Z"/>
                    <w:rFonts w:ascii="Times New Roman" w:hAnsi="Times New Roman" w:cs="Times New Roman"/>
                    <w:b w:val="0"/>
                  </w:rPr>
                </w:rPrChange>
              </w:rPr>
            </w:pPr>
            <w:del w:id="6624" w:author="Mohammad Nayeem" w:date="2020-04-21T21:21:00Z">
              <w:r w:rsidRPr="004E6C2C" w:rsidDel="002A425C">
                <w:rPr>
                  <w:rFonts w:ascii="Times New Roman" w:hAnsi="Times New Roman" w:cs="Times New Roman"/>
                  <w:sz w:val="24"/>
                  <w:szCs w:val="24"/>
                  <w:rPrChange w:id="6625" w:author="Mohammad Nayeem" w:date="2020-04-21T22:30:00Z">
                    <w:rPr>
                      <w:rFonts w:ascii="Times New Roman" w:hAnsi="Times New Roman" w:cs="Times New Roman"/>
                    </w:rPr>
                  </w:rPrChange>
                </w:rPr>
                <w:delText>EBF</w:delText>
              </w:r>
            </w:del>
          </w:p>
        </w:tc>
        <w:tc>
          <w:tcPr>
            <w:tcW w:w="1343" w:type="pct"/>
          </w:tcPr>
          <w:p w14:paraId="5553DFBD" w14:textId="309EC676" w:rsidR="006D0C1D" w:rsidRPr="004E6C2C" w:rsidDel="002A425C" w:rsidRDefault="00535524">
            <w:pPr>
              <w:spacing w:line="480" w:lineRule="auto"/>
              <w:jc w:val="both"/>
              <w:cnfStyle w:val="000000000000" w:firstRow="0" w:lastRow="0" w:firstColumn="0" w:lastColumn="0" w:oddVBand="0" w:evenVBand="0" w:oddHBand="0" w:evenHBand="0" w:firstRowFirstColumn="0" w:firstRowLastColumn="0" w:lastRowFirstColumn="0" w:lastRowLastColumn="0"/>
              <w:rPr>
                <w:del w:id="6626" w:author="Mohammad Nayeem" w:date="2020-04-21T21:21:00Z"/>
                <w:rFonts w:ascii="Times New Roman" w:hAnsi="Times New Roman" w:cs="Times New Roman"/>
                <w:sz w:val="24"/>
                <w:szCs w:val="24"/>
                <w:rPrChange w:id="6627" w:author="Mohammad Nayeem" w:date="2020-04-21T22:30:00Z">
                  <w:rPr>
                    <w:del w:id="6628" w:author="Mohammad Nayeem" w:date="2020-04-21T21:21:00Z"/>
                    <w:rFonts w:ascii="Times New Roman" w:hAnsi="Times New Roman" w:cs="Times New Roman"/>
                  </w:rPr>
                </w:rPrChange>
              </w:rPr>
            </w:pPr>
            <w:del w:id="6629" w:author="Mohammad Nayeem" w:date="2020-04-21T21:21:00Z">
              <w:r w:rsidRPr="004E6C2C" w:rsidDel="002A425C">
                <w:rPr>
                  <w:rFonts w:ascii="Times New Roman" w:hAnsi="Times New Roman" w:cs="Times New Roman"/>
                  <w:sz w:val="24"/>
                  <w:szCs w:val="24"/>
                  <w:rPrChange w:id="6630" w:author="Mohammad Nayeem" w:date="2020-04-21T22:30:00Z">
                    <w:rPr>
                      <w:rFonts w:ascii="Times New Roman" w:hAnsi="Times New Roman" w:cs="Times New Roman"/>
                    </w:rPr>
                  </w:rPrChange>
                </w:rPr>
                <w:delText>5.45</w:delText>
              </w:r>
            </w:del>
          </w:p>
        </w:tc>
        <w:tc>
          <w:tcPr>
            <w:tcW w:w="1424" w:type="pct"/>
          </w:tcPr>
          <w:p w14:paraId="0DBB44B5" w14:textId="3FFE18A9" w:rsidR="006D0C1D" w:rsidRPr="004E6C2C" w:rsidDel="002A425C" w:rsidRDefault="006D0C1D">
            <w:pPr>
              <w:spacing w:line="480" w:lineRule="auto"/>
              <w:jc w:val="both"/>
              <w:cnfStyle w:val="000000000000" w:firstRow="0" w:lastRow="0" w:firstColumn="0" w:lastColumn="0" w:oddVBand="0" w:evenVBand="0" w:oddHBand="0" w:evenHBand="0" w:firstRowFirstColumn="0" w:firstRowLastColumn="0" w:lastRowFirstColumn="0" w:lastRowLastColumn="0"/>
              <w:rPr>
                <w:del w:id="6631" w:author="Mohammad Nayeem" w:date="2020-04-21T21:21:00Z"/>
                <w:rFonts w:ascii="Times New Roman" w:hAnsi="Times New Roman" w:cs="Times New Roman"/>
                <w:sz w:val="24"/>
                <w:szCs w:val="24"/>
                <w:rPrChange w:id="6632" w:author="Mohammad Nayeem" w:date="2020-04-21T22:30:00Z">
                  <w:rPr>
                    <w:del w:id="6633" w:author="Mohammad Nayeem" w:date="2020-04-21T21:21:00Z"/>
                    <w:rFonts w:ascii="Times New Roman" w:hAnsi="Times New Roman" w:cs="Times New Roman"/>
                  </w:rPr>
                </w:rPrChange>
              </w:rPr>
            </w:pPr>
            <w:del w:id="6634" w:author="Mohammad Nayeem" w:date="2020-04-21T21:21:00Z">
              <w:r w:rsidRPr="004E6C2C" w:rsidDel="002A425C">
                <w:rPr>
                  <w:rFonts w:ascii="Times New Roman" w:hAnsi="Times New Roman" w:cs="Times New Roman"/>
                  <w:sz w:val="24"/>
                  <w:szCs w:val="24"/>
                  <w:rPrChange w:id="6635" w:author="Mohammad Nayeem" w:date="2020-04-21T22:30:00Z">
                    <w:rPr>
                      <w:rFonts w:ascii="Times New Roman" w:hAnsi="Times New Roman" w:cs="Times New Roman"/>
                    </w:rPr>
                  </w:rPrChange>
                </w:rPr>
                <w:delText>0.0</w:delText>
              </w:r>
              <w:r w:rsidR="00A13D13" w:rsidRPr="004E6C2C" w:rsidDel="002A425C">
                <w:rPr>
                  <w:rFonts w:ascii="Times New Roman" w:hAnsi="Times New Roman" w:cs="Times New Roman"/>
                  <w:sz w:val="24"/>
                  <w:szCs w:val="24"/>
                  <w:rPrChange w:id="6636" w:author="Mohammad Nayeem" w:date="2020-04-21T22:30:00Z">
                    <w:rPr>
                      <w:rFonts w:ascii="Times New Roman" w:hAnsi="Times New Roman" w:cs="Times New Roman"/>
                    </w:rPr>
                  </w:rPrChange>
                </w:rPr>
                <w:delText>20</w:delText>
              </w:r>
            </w:del>
          </w:p>
        </w:tc>
      </w:tr>
    </w:tbl>
    <w:p w14:paraId="1EE6120E" w14:textId="62E06930" w:rsidR="006C20AD" w:rsidRPr="004E6C2C" w:rsidDel="002A425C" w:rsidRDefault="006C20AD">
      <w:pPr>
        <w:spacing w:after="0" w:line="480" w:lineRule="auto"/>
        <w:jc w:val="both"/>
        <w:rPr>
          <w:del w:id="6637" w:author="Mohammad Nayeem" w:date="2020-04-21T21:21:00Z"/>
          <w:rFonts w:ascii="Times New Roman" w:hAnsi="Times New Roman" w:cs="Times New Roman"/>
          <w:sz w:val="24"/>
          <w:szCs w:val="24"/>
          <w:rPrChange w:id="6638" w:author="Mohammad Nayeem" w:date="2020-04-21T22:30:00Z">
            <w:rPr>
              <w:del w:id="6639" w:author="Mohammad Nayeem" w:date="2020-04-21T21:21:00Z"/>
              <w:rFonts w:ascii="Times New Roman" w:hAnsi="Times New Roman" w:cs="Times New Roman"/>
            </w:rPr>
          </w:rPrChange>
        </w:rPr>
      </w:pPr>
    </w:p>
    <w:p w14:paraId="2F605361" w14:textId="16EB48B7" w:rsidR="00CC48F7" w:rsidRPr="004E6C2C" w:rsidDel="002A425C" w:rsidRDefault="00141B23">
      <w:pPr>
        <w:spacing w:after="0" w:line="480" w:lineRule="auto"/>
        <w:jc w:val="both"/>
        <w:rPr>
          <w:del w:id="6640" w:author="Mohammad Nayeem" w:date="2020-04-21T21:21:00Z"/>
          <w:rFonts w:ascii="Times New Roman" w:hAnsi="Times New Roman" w:cs="Times New Roman"/>
          <w:b/>
          <w:sz w:val="24"/>
          <w:szCs w:val="24"/>
          <w:rPrChange w:id="6641" w:author="Mohammad Nayeem" w:date="2020-04-21T22:30:00Z">
            <w:rPr>
              <w:del w:id="6642" w:author="Mohammad Nayeem" w:date="2020-04-21T21:21:00Z"/>
              <w:rFonts w:ascii="Times New Roman" w:hAnsi="Times New Roman" w:cs="Times New Roman"/>
              <w:b/>
            </w:rPr>
          </w:rPrChange>
        </w:rPr>
      </w:pPr>
      <w:del w:id="6643" w:author="Mohammad Nayeem" w:date="2020-04-21T21:21:00Z">
        <w:r w:rsidRPr="004E6C2C" w:rsidDel="002A425C">
          <w:rPr>
            <w:rFonts w:ascii="Times New Roman" w:hAnsi="Times New Roman" w:cs="Times New Roman"/>
            <w:b/>
            <w:sz w:val="24"/>
            <w:szCs w:val="24"/>
            <w:rPrChange w:id="6644" w:author="Mohammad Nayeem" w:date="2020-04-21T22:30:00Z">
              <w:rPr>
                <w:rFonts w:ascii="Times New Roman" w:hAnsi="Times New Roman" w:cs="Times New Roman"/>
                <w:b/>
              </w:rPr>
            </w:rPrChange>
          </w:rPr>
          <w:delText>S2 Table</w:delText>
        </w:r>
        <w:r w:rsidR="00CC48F7" w:rsidRPr="004E6C2C" w:rsidDel="002A425C">
          <w:rPr>
            <w:rFonts w:ascii="Times New Roman" w:hAnsi="Times New Roman" w:cs="Times New Roman"/>
            <w:b/>
            <w:sz w:val="24"/>
            <w:szCs w:val="24"/>
            <w:rPrChange w:id="6645" w:author="Mohammad Nayeem" w:date="2020-04-21T22:30:00Z">
              <w:rPr>
                <w:rFonts w:ascii="Times New Roman" w:hAnsi="Times New Roman" w:cs="Times New Roman"/>
                <w:b/>
              </w:rPr>
            </w:rPrChange>
          </w:rPr>
          <w:delText>: Adjusted LR Statistics for Type 3 Analysis</w:delText>
        </w:r>
      </w:del>
    </w:p>
    <w:tbl>
      <w:tblPr>
        <w:tblStyle w:val="PlainTable2"/>
        <w:tblW w:w="5000" w:type="pct"/>
        <w:tblLook w:val="04A0" w:firstRow="1" w:lastRow="0" w:firstColumn="1" w:lastColumn="0" w:noHBand="0" w:noVBand="1"/>
      </w:tblPr>
      <w:tblGrid>
        <w:gridCol w:w="4368"/>
        <w:gridCol w:w="2482"/>
        <w:gridCol w:w="2510"/>
      </w:tblGrid>
      <w:tr w:rsidR="006D0C1D" w:rsidRPr="004E6C2C" w:rsidDel="002A425C" w14:paraId="5CD17A73" w14:textId="75F7D9B3" w:rsidTr="008B2677">
        <w:trPr>
          <w:cnfStyle w:val="100000000000" w:firstRow="1" w:lastRow="0" w:firstColumn="0" w:lastColumn="0" w:oddVBand="0" w:evenVBand="0" w:oddHBand="0" w:evenHBand="0" w:firstRowFirstColumn="0" w:firstRowLastColumn="0" w:lastRowFirstColumn="0" w:lastRowLastColumn="0"/>
          <w:del w:id="6646"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1D6B6B36" w14:textId="5B5146E8" w:rsidR="006D0C1D" w:rsidRPr="004E6C2C" w:rsidDel="002A425C" w:rsidRDefault="006D0C1D">
            <w:pPr>
              <w:spacing w:line="480" w:lineRule="auto"/>
              <w:jc w:val="both"/>
              <w:rPr>
                <w:del w:id="6647" w:author="Mohammad Nayeem" w:date="2020-04-21T21:21:00Z"/>
                <w:rFonts w:ascii="Times New Roman" w:hAnsi="Times New Roman" w:cs="Times New Roman"/>
                <w:kern w:val="24"/>
                <w:sz w:val="24"/>
                <w:szCs w:val="24"/>
                <w:lang w:val="en-GB"/>
                <w:rPrChange w:id="6648" w:author="Mohammad Nayeem" w:date="2020-04-21T22:30:00Z">
                  <w:rPr>
                    <w:del w:id="6649" w:author="Mohammad Nayeem" w:date="2020-04-21T21:21:00Z"/>
                    <w:rFonts w:ascii="Times New Roman" w:hAnsi="Times New Roman" w:cs="Times New Roman"/>
                    <w:kern w:val="24"/>
                    <w:lang w:val="en-GB"/>
                  </w:rPr>
                </w:rPrChange>
              </w:rPr>
            </w:pPr>
          </w:p>
        </w:tc>
        <w:tc>
          <w:tcPr>
            <w:tcW w:w="2667" w:type="pct"/>
            <w:gridSpan w:val="2"/>
          </w:tcPr>
          <w:p w14:paraId="3CFCA838" w14:textId="3BBDA88C" w:rsidR="006D0C1D" w:rsidRPr="004E6C2C" w:rsidDel="002A425C" w:rsidRDefault="006D0C1D">
            <w:pPr>
              <w:spacing w:line="480" w:lineRule="auto"/>
              <w:jc w:val="both"/>
              <w:cnfStyle w:val="100000000000" w:firstRow="1" w:lastRow="0" w:firstColumn="0" w:lastColumn="0" w:oddVBand="0" w:evenVBand="0" w:oddHBand="0" w:evenHBand="0" w:firstRowFirstColumn="0" w:firstRowLastColumn="0" w:lastRowFirstColumn="0" w:lastRowLastColumn="0"/>
              <w:rPr>
                <w:del w:id="6650" w:author="Mohammad Nayeem" w:date="2020-04-21T21:21:00Z"/>
                <w:rFonts w:ascii="Times New Roman" w:hAnsi="Times New Roman" w:cs="Times New Roman"/>
                <w:kern w:val="24"/>
                <w:sz w:val="24"/>
                <w:szCs w:val="24"/>
                <w:rPrChange w:id="6651" w:author="Mohammad Nayeem" w:date="2020-04-21T22:30:00Z">
                  <w:rPr>
                    <w:del w:id="6652" w:author="Mohammad Nayeem" w:date="2020-04-21T21:21:00Z"/>
                    <w:rFonts w:ascii="Times New Roman" w:hAnsi="Times New Roman" w:cs="Times New Roman"/>
                    <w:kern w:val="24"/>
                  </w:rPr>
                </w:rPrChange>
              </w:rPr>
            </w:pPr>
            <w:del w:id="6653" w:author="Mohammad Nayeem" w:date="2020-04-21T21:21:00Z">
              <w:r w:rsidRPr="004E6C2C" w:rsidDel="002A425C">
                <w:rPr>
                  <w:rFonts w:ascii="Times New Roman" w:hAnsi="Times New Roman" w:cs="Times New Roman"/>
                  <w:sz w:val="24"/>
                  <w:szCs w:val="24"/>
                  <w:rPrChange w:id="6654" w:author="Mohammad Nayeem" w:date="2020-04-21T22:30:00Z">
                    <w:rPr>
                      <w:rFonts w:ascii="Times New Roman" w:hAnsi="Times New Roman" w:cs="Times New Roman"/>
                    </w:rPr>
                  </w:rPrChange>
                </w:rPr>
                <w:delText>Zero-inflated Negative Binomial Regression</w:delText>
              </w:r>
            </w:del>
          </w:p>
        </w:tc>
      </w:tr>
      <w:tr w:rsidR="006D0C1D" w:rsidRPr="004E6C2C" w:rsidDel="002A425C" w14:paraId="169AADE0" w14:textId="50043165" w:rsidTr="008B2677">
        <w:trPr>
          <w:cnfStyle w:val="000000100000" w:firstRow="0" w:lastRow="0" w:firstColumn="0" w:lastColumn="0" w:oddVBand="0" w:evenVBand="0" w:oddHBand="1" w:evenHBand="0" w:firstRowFirstColumn="0" w:firstRowLastColumn="0" w:lastRowFirstColumn="0" w:lastRowLastColumn="0"/>
          <w:del w:id="6655"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6B5378FF" w14:textId="10129ABB" w:rsidR="006D0C1D" w:rsidRPr="004E6C2C" w:rsidDel="002A425C" w:rsidRDefault="006D0C1D">
            <w:pPr>
              <w:spacing w:line="480" w:lineRule="auto"/>
              <w:jc w:val="both"/>
              <w:rPr>
                <w:del w:id="6656" w:author="Mohammad Nayeem" w:date="2020-04-21T21:21:00Z"/>
                <w:rFonts w:ascii="Times New Roman" w:hAnsi="Times New Roman" w:cs="Times New Roman"/>
                <w:sz w:val="24"/>
                <w:szCs w:val="24"/>
                <w:rPrChange w:id="6657" w:author="Mohammad Nayeem" w:date="2020-04-21T22:30:00Z">
                  <w:rPr>
                    <w:del w:id="6658" w:author="Mohammad Nayeem" w:date="2020-04-21T21:21:00Z"/>
                    <w:rFonts w:ascii="Times New Roman" w:hAnsi="Times New Roman" w:cs="Times New Roman"/>
                  </w:rPr>
                </w:rPrChange>
              </w:rPr>
            </w:pPr>
            <w:del w:id="6659" w:author="Mohammad Nayeem" w:date="2020-04-21T21:21:00Z">
              <w:r w:rsidRPr="004E6C2C" w:rsidDel="002A425C">
                <w:rPr>
                  <w:rFonts w:ascii="Times New Roman" w:hAnsi="Times New Roman" w:cs="Times New Roman"/>
                  <w:kern w:val="24"/>
                  <w:sz w:val="24"/>
                  <w:szCs w:val="24"/>
                  <w:lang w:val="da-DK"/>
                  <w:rPrChange w:id="6660" w:author="Mohammad Nayeem" w:date="2020-04-21T22:30:00Z">
                    <w:rPr>
                      <w:rFonts w:ascii="Times New Roman" w:hAnsi="Times New Roman" w:cs="Times New Roman"/>
                      <w:kern w:val="24"/>
                      <w:lang w:val="da-DK"/>
                    </w:rPr>
                  </w:rPrChange>
                </w:rPr>
                <w:delText>Covariates</w:delText>
              </w:r>
            </w:del>
          </w:p>
        </w:tc>
        <w:tc>
          <w:tcPr>
            <w:tcW w:w="1326" w:type="pct"/>
          </w:tcPr>
          <w:p w14:paraId="7C55CC10" w14:textId="452EE6DE" w:rsidR="006D0C1D" w:rsidRPr="004E6C2C" w:rsidDel="002A425C" w:rsidRDefault="006D0C1D">
            <w:pPr>
              <w:spacing w:line="480" w:lineRule="auto"/>
              <w:jc w:val="both"/>
              <w:cnfStyle w:val="000000100000" w:firstRow="0" w:lastRow="0" w:firstColumn="0" w:lastColumn="0" w:oddVBand="0" w:evenVBand="0" w:oddHBand="1" w:evenHBand="0" w:firstRowFirstColumn="0" w:firstRowLastColumn="0" w:lastRowFirstColumn="0" w:lastRowLastColumn="0"/>
              <w:rPr>
                <w:del w:id="6661" w:author="Mohammad Nayeem" w:date="2020-04-21T21:21:00Z"/>
                <w:rFonts w:ascii="Times New Roman" w:hAnsi="Times New Roman" w:cs="Times New Roman"/>
                <w:b/>
                <w:sz w:val="24"/>
                <w:szCs w:val="24"/>
                <w:rPrChange w:id="6662" w:author="Mohammad Nayeem" w:date="2020-04-21T22:30:00Z">
                  <w:rPr>
                    <w:del w:id="6663" w:author="Mohammad Nayeem" w:date="2020-04-21T21:21:00Z"/>
                    <w:rFonts w:ascii="Times New Roman" w:hAnsi="Times New Roman" w:cs="Times New Roman"/>
                    <w:b/>
                  </w:rPr>
                </w:rPrChange>
              </w:rPr>
            </w:pPr>
            <w:del w:id="6664" w:author="Mohammad Nayeem" w:date="2020-04-21T21:21:00Z">
              <w:r w:rsidRPr="004E6C2C" w:rsidDel="002A425C">
                <w:rPr>
                  <w:rFonts w:ascii="Times New Roman" w:hAnsi="Times New Roman" w:cs="Times New Roman"/>
                  <w:b/>
                  <w:kern w:val="24"/>
                  <w:sz w:val="24"/>
                  <w:szCs w:val="24"/>
                  <w:lang w:val="da-DK"/>
                  <w:rPrChange w:id="6665" w:author="Mohammad Nayeem" w:date="2020-04-21T22:30:00Z">
                    <w:rPr>
                      <w:rFonts w:ascii="Times New Roman" w:hAnsi="Times New Roman" w:cs="Times New Roman"/>
                      <w:b/>
                      <w:kern w:val="24"/>
                      <w:lang w:val="da-DK"/>
                    </w:rPr>
                  </w:rPrChange>
                </w:rPr>
                <w:delText>Chi-Square</w:delText>
              </w:r>
            </w:del>
          </w:p>
        </w:tc>
        <w:tc>
          <w:tcPr>
            <w:tcW w:w="1341" w:type="pct"/>
          </w:tcPr>
          <w:p w14:paraId="028284B7" w14:textId="5F3A05FA" w:rsidR="006D0C1D" w:rsidRPr="004E6C2C" w:rsidDel="002A425C" w:rsidRDefault="006D0C1D">
            <w:pPr>
              <w:spacing w:line="480" w:lineRule="auto"/>
              <w:jc w:val="both"/>
              <w:cnfStyle w:val="000000100000" w:firstRow="0" w:lastRow="0" w:firstColumn="0" w:lastColumn="0" w:oddVBand="0" w:evenVBand="0" w:oddHBand="1" w:evenHBand="0" w:firstRowFirstColumn="0" w:firstRowLastColumn="0" w:lastRowFirstColumn="0" w:lastRowLastColumn="0"/>
              <w:rPr>
                <w:del w:id="6666" w:author="Mohammad Nayeem" w:date="2020-04-21T21:21:00Z"/>
                <w:rFonts w:ascii="Times New Roman" w:hAnsi="Times New Roman" w:cs="Times New Roman"/>
                <w:b/>
                <w:sz w:val="24"/>
                <w:szCs w:val="24"/>
                <w:rPrChange w:id="6667" w:author="Mohammad Nayeem" w:date="2020-04-21T22:30:00Z">
                  <w:rPr>
                    <w:del w:id="6668" w:author="Mohammad Nayeem" w:date="2020-04-21T21:21:00Z"/>
                    <w:rFonts w:ascii="Times New Roman" w:hAnsi="Times New Roman" w:cs="Times New Roman"/>
                    <w:b/>
                  </w:rPr>
                </w:rPrChange>
              </w:rPr>
            </w:pPr>
            <w:del w:id="6669" w:author="Mohammad Nayeem" w:date="2020-04-21T21:21:00Z">
              <w:r w:rsidRPr="004E6C2C" w:rsidDel="002A425C">
                <w:rPr>
                  <w:rFonts w:ascii="Times New Roman" w:hAnsi="Times New Roman" w:cs="Times New Roman"/>
                  <w:b/>
                  <w:kern w:val="24"/>
                  <w:sz w:val="24"/>
                  <w:szCs w:val="24"/>
                  <w:lang w:val="da-DK"/>
                  <w:rPrChange w:id="6670" w:author="Mohammad Nayeem" w:date="2020-04-21T22:30:00Z">
                    <w:rPr>
                      <w:rFonts w:ascii="Times New Roman" w:hAnsi="Times New Roman" w:cs="Times New Roman"/>
                      <w:b/>
                      <w:kern w:val="24"/>
                      <w:lang w:val="da-DK"/>
                    </w:rPr>
                  </w:rPrChange>
                </w:rPr>
                <w:delText>P-value</w:delText>
              </w:r>
            </w:del>
          </w:p>
        </w:tc>
      </w:tr>
      <w:tr w:rsidR="006D0C1D" w:rsidRPr="004E6C2C" w:rsidDel="002A425C" w14:paraId="1F5E470A" w14:textId="7A5CFF9A" w:rsidTr="008B2677">
        <w:trPr>
          <w:del w:id="6671"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470D21BF" w14:textId="15C69C9B" w:rsidR="006D0C1D" w:rsidRPr="004E6C2C" w:rsidDel="002A425C" w:rsidRDefault="006D0C1D">
            <w:pPr>
              <w:spacing w:line="480" w:lineRule="auto"/>
              <w:jc w:val="both"/>
              <w:rPr>
                <w:del w:id="6672" w:author="Mohammad Nayeem" w:date="2020-04-21T21:21:00Z"/>
                <w:rFonts w:ascii="Times New Roman" w:hAnsi="Times New Roman" w:cs="Times New Roman"/>
                <w:sz w:val="24"/>
                <w:szCs w:val="24"/>
                <w:rPrChange w:id="6673" w:author="Mohammad Nayeem" w:date="2020-04-21T22:30:00Z">
                  <w:rPr>
                    <w:del w:id="6674" w:author="Mohammad Nayeem" w:date="2020-04-21T21:21:00Z"/>
                    <w:rFonts w:ascii="Times New Roman" w:hAnsi="Times New Roman" w:cs="Times New Roman"/>
                  </w:rPr>
                </w:rPrChange>
              </w:rPr>
            </w:pPr>
            <w:del w:id="6675" w:author="Mohammad Nayeem" w:date="2020-04-21T21:21:00Z">
              <w:r w:rsidRPr="004E6C2C" w:rsidDel="002A425C">
                <w:rPr>
                  <w:rFonts w:ascii="Times New Roman" w:hAnsi="Times New Roman" w:cs="Times New Roman"/>
                  <w:kern w:val="24"/>
                  <w:sz w:val="24"/>
                  <w:szCs w:val="24"/>
                  <w:lang w:val="da-DK"/>
                  <w:rPrChange w:id="6676" w:author="Mohammad Nayeem" w:date="2020-04-21T22:30:00Z">
                    <w:rPr>
                      <w:rFonts w:ascii="Times New Roman" w:hAnsi="Times New Roman" w:cs="Times New Roman"/>
                      <w:kern w:val="24"/>
                      <w:lang w:val="da-DK"/>
                    </w:rPr>
                  </w:rPrChange>
                </w:rPr>
                <w:delText>EBF</w:delText>
              </w:r>
            </w:del>
          </w:p>
        </w:tc>
        <w:tc>
          <w:tcPr>
            <w:tcW w:w="1326" w:type="pct"/>
          </w:tcPr>
          <w:p w14:paraId="5DD47F24" w14:textId="27A81CE4" w:rsidR="006D0C1D" w:rsidRPr="004E6C2C" w:rsidDel="002A425C" w:rsidRDefault="006D0C1D">
            <w:pPr>
              <w:spacing w:line="480" w:lineRule="auto"/>
              <w:jc w:val="both"/>
              <w:cnfStyle w:val="000000000000" w:firstRow="0" w:lastRow="0" w:firstColumn="0" w:lastColumn="0" w:oddVBand="0" w:evenVBand="0" w:oddHBand="0" w:evenHBand="0" w:firstRowFirstColumn="0" w:firstRowLastColumn="0" w:lastRowFirstColumn="0" w:lastRowLastColumn="0"/>
              <w:rPr>
                <w:del w:id="6677" w:author="Mohammad Nayeem" w:date="2020-04-21T21:21:00Z"/>
                <w:rFonts w:ascii="Times New Roman" w:hAnsi="Times New Roman" w:cs="Times New Roman"/>
                <w:sz w:val="24"/>
                <w:szCs w:val="24"/>
                <w:rPrChange w:id="6678" w:author="Mohammad Nayeem" w:date="2020-04-21T22:30:00Z">
                  <w:rPr>
                    <w:del w:id="6679" w:author="Mohammad Nayeem" w:date="2020-04-21T21:21:00Z"/>
                    <w:rFonts w:ascii="Times New Roman" w:hAnsi="Times New Roman" w:cs="Times New Roman"/>
                  </w:rPr>
                </w:rPrChange>
              </w:rPr>
            </w:pPr>
            <w:del w:id="6680" w:author="Mohammad Nayeem" w:date="2020-04-21T21:21:00Z">
              <w:r w:rsidRPr="004E6C2C" w:rsidDel="002A425C">
                <w:rPr>
                  <w:rFonts w:ascii="Times New Roman" w:hAnsi="Times New Roman" w:cs="Times New Roman"/>
                  <w:sz w:val="24"/>
                  <w:szCs w:val="24"/>
                  <w:rPrChange w:id="6681" w:author="Mohammad Nayeem" w:date="2020-04-21T22:30:00Z">
                    <w:rPr>
                      <w:rFonts w:ascii="Times New Roman" w:hAnsi="Times New Roman" w:cs="Times New Roman"/>
                    </w:rPr>
                  </w:rPrChange>
                </w:rPr>
                <w:delText>4.</w:delText>
              </w:r>
            </w:del>
            <w:del w:id="6682" w:author="Mohammad Nayeem" w:date="2020-04-21T01:11:00Z">
              <w:r w:rsidR="00321F51" w:rsidRPr="004E6C2C" w:rsidDel="00AA2F4F">
                <w:rPr>
                  <w:rFonts w:ascii="Times New Roman" w:hAnsi="Times New Roman" w:cs="Times New Roman"/>
                  <w:sz w:val="24"/>
                  <w:szCs w:val="24"/>
                  <w:rPrChange w:id="6683" w:author="Mohammad Nayeem" w:date="2020-04-21T22:30:00Z">
                    <w:rPr>
                      <w:rFonts w:ascii="Times New Roman" w:hAnsi="Times New Roman" w:cs="Times New Roman"/>
                    </w:rPr>
                  </w:rPrChange>
                </w:rPr>
                <w:delText>37</w:delText>
              </w:r>
            </w:del>
          </w:p>
        </w:tc>
        <w:tc>
          <w:tcPr>
            <w:tcW w:w="1341" w:type="pct"/>
          </w:tcPr>
          <w:p w14:paraId="3C1E715A" w14:textId="5592C359" w:rsidR="006D0C1D" w:rsidRPr="004E6C2C" w:rsidDel="002A425C" w:rsidRDefault="006D0C1D">
            <w:pPr>
              <w:spacing w:line="480" w:lineRule="auto"/>
              <w:jc w:val="both"/>
              <w:cnfStyle w:val="000000000000" w:firstRow="0" w:lastRow="0" w:firstColumn="0" w:lastColumn="0" w:oddVBand="0" w:evenVBand="0" w:oddHBand="0" w:evenHBand="0" w:firstRowFirstColumn="0" w:firstRowLastColumn="0" w:lastRowFirstColumn="0" w:lastRowLastColumn="0"/>
              <w:rPr>
                <w:del w:id="6684" w:author="Mohammad Nayeem" w:date="2020-04-21T21:21:00Z"/>
                <w:rFonts w:ascii="Times New Roman" w:hAnsi="Times New Roman" w:cs="Times New Roman"/>
                <w:sz w:val="24"/>
                <w:szCs w:val="24"/>
                <w:rPrChange w:id="6685" w:author="Mohammad Nayeem" w:date="2020-04-21T22:30:00Z">
                  <w:rPr>
                    <w:del w:id="6686" w:author="Mohammad Nayeem" w:date="2020-04-21T21:21:00Z"/>
                    <w:rFonts w:ascii="Times New Roman" w:hAnsi="Times New Roman" w:cs="Times New Roman"/>
                  </w:rPr>
                </w:rPrChange>
              </w:rPr>
            </w:pPr>
            <w:del w:id="6687" w:author="Mohammad Nayeem" w:date="2020-04-21T21:21:00Z">
              <w:r w:rsidRPr="004E6C2C" w:rsidDel="002A425C">
                <w:rPr>
                  <w:rFonts w:ascii="Times New Roman" w:hAnsi="Times New Roman" w:cs="Times New Roman"/>
                  <w:sz w:val="24"/>
                  <w:szCs w:val="24"/>
                  <w:rPrChange w:id="6688" w:author="Mohammad Nayeem" w:date="2020-04-21T22:30:00Z">
                    <w:rPr>
                      <w:rFonts w:ascii="Times New Roman" w:hAnsi="Times New Roman" w:cs="Times New Roman"/>
                    </w:rPr>
                  </w:rPrChange>
                </w:rPr>
                <w:delText>0.03</w:delText>
              </w:r>
            </w:del>
            <w:del w:id="6689" w:author="Mohammad Nayeem" w:date="2020-04-21T01:11:00Z">
              <w:r w:rsidR="00321F51" w:rsidRPr="004E6C2C" w:rsidDel="00AA2F4F">
                <w:rPr>
                  <w:rFonts w:ascii="Times New Roman" w:hAnsi="Times New Roman" w:cs="Times New Roman"/>
                  <w:sz w:val="24"/>
                  <w:szCs w:val="24"/>
                  <w:rPrChange w:id="6690" w:author="Mohammad Nayeem" w:date="2020-04-21T22:30:00Z">
                    <w:rPr>
                      <w:rFonts w:ascii="Times New Roman" w:hAnsi="Times New Roman" w:cs="Times New Roman"/>
                    </w:rPr>
                  </w:rPrChange>
                </w:rPr>
                <w:delText>7</w:delText>
              </w:r>
            </w:del>
          </w:p>
        </w:tc>
      </w:tr>
      <w:tr w:rsidR="00321F51" w:rsidRPr="004E6C2C" w:rsidDel="002A425C" w14:paraId="17FDD957" w14:textId="39523FD4" w:rsidTr="008B2677">
        <w:trPr>
          <w:cnfStyle w:val="000000100000" w:firstRow="0" w:lastRow="0" w:firstColumn="0" w:lastColumn="0" w:oddVBand="0" w:evenVBand="0" w:oddHBand="1" w:evenHBand="0" w:firstRowFirstColumn="0" w:firstRowLastColumn="0" w:lastRowFirstColumn="0" w:lastRowLastColumn="0"/>
          <w:del w:id="6691" w:author="Mohammad Nayeem" w:date="2020-04-21T21:21:00Z"/>
        </w:trPr>
        <w:tc>
          <w:tcPr>
            <w:cnfStyle w:val="001000000000" w:firstRow="0" w:lastRow="0" w:firstColumn="1" w:lastColumn="0" w:oddVBand="0" w:evenVBand="0" w:oddHBand="0" w:evenHBand="0" w:firstRowFirstColumn="0" w:firstRowLastColumn="0" w:lastRowFirstColumn="0" w:lastRowLastColumn="0"/>
            <w:tcW w:w="0" w:type="pct"/>
          </w:tcPr>
          <w:p w14:paraId="67E1E376" w14:textId="4B36E38A" w:rsidR="00321F51" w:rsidRPr="004E6C2C" w:rsidDel="002A425C" w:rsidRDefault="00321F51">
            <w:pPr>
              <w:spacing w:line="480" w:lineRule="auto"/>
              <w:jc w:val="both"/>
              <w:rPr>
                <w:del w:id="6692" w:author="Mohammad Nayeem" w:date="2020-04-21T21:21:00Z"/>
                <w:rFonts w:ascii="Times New Roman" w:hAnsi="Times New Roman" w:cs="Times New Roman"/>
                <w:kern w:val="24"/>
                <w:sz w:val="24"/>
                <w:szCs w:val="24"/>
                <w:lang w:val="da-DK"/>
                <w:rPrChange w:id="6693" w:author="Mohammad Nayeem" w:date="2020-04-21T22:30:00Z">
                  <w:rPr>
                    <w:del w:id="6694" w:author="Mohammad Nayeem" w:date="2020-04-21T21:21:00Z"/>
                    <w:rFonts w:ascii="Times New Roman" w:hAnsi="Times New Roman" w:cs="Times New Roman"/>
                    <w:kern w:val="24"/>
                    <w:lang w:val="da-DK"/>
                  </w:rPr>
                </w:rPrChange>
              </w:rPr>
            </w:pPr>
            <w:del w:id="6695" w:author="Mohammad Nayeem" w:date="2020-04-21T21:21:00Z">
              <w:r w:rsidRPr="004E6C2C" w:rsidDel="002A425C">
                <w:rPr>
                  <w:rFonts w:ascii="Times New Roman" w:hAnsi="Times New Roman" w:cs="Times New Roman"/>
                  <w:kern w:val="24"/>
                  <w:sz w:val="24"/>
                  <w:szCs w:val="24"/>
                  <w:lang w:val="da-DK"/>
                  <w:rPrChange w:id="6696" w:author="Mohammad Nayeem" w:date="2020-04-21T22:30:00Z">
                    <w:rPr>
                      <w:rFonts w:ascii="Times New Roman" w:hAnsi="Times New Roman" w:cs="Times New Roman"/>
                      <w:kern w:val="24"/>
                      <w:lang w:val="da-DK"/>
                    </w:rPr>
                  </w:rPrChange>
                </w:rPr>
                <w:delText xml:space="preserve">Mother’s Age </w:delText>
              </w:r>
            </w:del>
          </w:p>
        </w:tc>
        <w:tc>
          <w:tcPr>
            <w:tcW w:w="0" w:type="pct"/>
          </w:tcPr>
          <w:p w14:paraId="5FE00E8A" w14:textId="759BD363"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697" w:author="Mohammad Nayeem" w:date="2020-04-21T21:21:00Z"/>
                <w:rFonts w:ascii="Times New Roman" w:hAnsi="Times New Roman" w:cs="Times New Roman"/>
                <w:sz w:val="24"/>
                <w:szCs w:val="24"/>
                <w:rPrChange w:id="6698" w:author="Mohammad Nayeem" w:date="2020-04-21T22:30:00Z">
                  <w:rPr>
                    <w:del w:id="6699" w:author="Mohammad Nayeem" w:date="2020-04-21T21:21:00Z"/>
                    <w:rFonts w:ascii="Times New Roman" w:hAnsi="Times New Roman" w:cs="Times New Roman"/>
                  </w:rPr>
                </w:rPrChange>
              </w:rPr>
            </w:pPr>
            <w:del w:id="6700" w:author="Mohammad Nayeem" w:date="2020-04-21T21:21:00Z">
              <w:r w:rsidRPr="004E6C2C" w:rsidDel="002A425C">
                <w:rPr>
                  <w:rFonts w:ascii="Times New Roman" w:hAnsi="Times New Roman" w:cs="Times New Roman"/>
                  <w:sz w:val="24"/>
                  <w:szCs w:val="24"/>
                  <w:rPrChange w:id="6701" w:author="Mohammad Nayeem" w:date="2020-04-21T22:30:00Z">
                    <w:rPr>
                      <w:rFonts w:ascii="Times New Roman" w:hAnsi="Times New Roman" w:cs="Times New Roman"/>
                    </w:rPr>
                  </w:rPrChange>
                </w:rPr>
                <w:delText>1.</w:delText>
              </w:r>
            </w:del>
            <w:del w:id="6702" w:author="Mohammad Nayeem" w:date="2020-04-21T01:11:00Z">
              <w:r w:rsidRPr="004E6C2C" w:rsidDel="00AA2F4F">
                <w:rPr>
                  <w:rFonts w:ascii="Times New Roman" w:hAnsi="Times New Roman" w:cs="Times New Roman"/>
                  <w:sz w:val="24"/>
                  <w:szCs w:val="24"/>
                  <w:rPrChange w:id="6703" w:author="Mohammad Nayeem" w:date="2020-04-21T22:30:00Z">
                    <w:rPr>
                      <w:rFonts w:ascii="Times New Roman" w:hAnsi="Times New Roman" w:cs="Times New Roman"/>
                    </w:rPr>
                  </w:rPrChange>
                </w:rPr>
                <w:delText>39</w:delText>
              </w:r>
            </w:del>
          </w:p>
        </w:tc>
        <w:tc>
          <w:tcPr>
            <w:tcW w:w="0" w:type="pct"/>
          </w:tcPr>
          <w:p w14:paraId="319ABAD2" w14:textId="11565D9E"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704" w:author="Mohammad Nayeem" w:date="2020-04-21T21:21:00Z"/>
                <w:rFonts w:ascii="Times New Roman" w:hAnsi="Times New Roman" w:cs="Times New Roman"/>
                <w:sz w:val="24"/>
                <w:szCs w:val="24"/>
                <w:rPrChange w:id="6705" w:author="Mohammad Nayeem" w:date="2020-04-21T22:30:00Z">
                  <w:rPr>
                    <w:del w:id="6706" w:author="Mohammad Nayeem" w:date="2020-04-21T21:21:00Z"/>
                    <w:rFonts w:ascii="Times New Roman" w:hAnsi="Times New Roman" w:cs="Times New Roman"/>
                  </w:rPr>
                </w:rPrChange>
              </w:rPr>
            </w:pPr>
            <w:del w:id="6707" w:author="Mohammad Nayeem" w:date="2020-04-21T21:21:00Z">
              <w:r w:rsidRPr="004E6C2C" w:rsidDel="002A425C">
                <w:rPr>
                  <w:rFonts w:ascii="Times New Roman" w:hAnsi="Times New Roman" w:cs="Times New Roman"/>
                  <w:sz w:val="24"/>
                  <w:szCs w:val="24"/>
                  <w:rPrChange w:id="6708" w:author="Mohammad Nayeem" w:date="2020-04-21T22:30:00Z">
                    <w:rPr>
                      <w:rFonts w:ascii="Times New Roman" w:hAnsi="Times New Roman" w:cs="Times New Roman"/>
                    </w:rPr>
                  </w:rPrChange>
                </w:rPr>
                <w:delText>0.4</w:delText>
              </w:r>
            </w:del>
            <w:del w:id="6709" w:author="Mohammad Nayeem" w:date="2020-04-21T01:11:00Z">
              <w:r w:rsidRPr="004E6C2C" w:rsidDel="00AA2F4F">
                <w:rPr>
                  <w:rFonts w:ascii="Times New Roman" w:hAnsi="Times New Roman" w:cs="Times New Roman"/>
                  <w:sz w:val="24"/>
                  <w:szCs w:val="24"/>
                  <w:rPrChange w:id="6710" w:author="Mohammad Nayeem" w:date="2020-04-21T22:30:00Z">
                    <w:rPr>
                      <w:rFonts w:ascii="Times New Roman" w:hAnsi="Times New Roman" w:cs="Times New Roman"/>
                    </w:rPr>
                  </w:rPrChange>
                </w:rPr>
                <w:delText>99</w:delText>
              </w:r>
            </w:del>
          </w:p>
        </w:tc>
      </w:tr>
      <w:tr w:rsidR="00321F51" w:rsidRPr="004E6C2C" w:rsidDel="002A425C" w14:paraId="64B046B6" w14:textId="5F44DCCE" w:rsidTr="008B2677">
        <w:trPr>
          <w:del w:id="6711"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7ED7FA6F" w14:textId="54F8FFB6" w:rsidR="00321F51" w:rsidRPr="004E6C2C" w:rsidDel="002A425C" w:rsidRDefault="00321F51">
            <w:pPr>
              <w:spacing w:line="480" w:lineRule="auto"/>
              <w:jc w:val="both"/>
              <w:rPr>
                <w:del w:id="6712" w:author="Mohammad Nayeem" w:date="2020-04-21T21:21:00Z"/>
                <w:rFonts w:ascii="Times New Roman" w:hAnsi="Times New Roman" w:cs="Times New Roman"/>
                <w:sz w:val="24"/>
                <w:szCs w:val="24"/>
                <w:rPrChange w:id="6713" w:author="Mohammad Nayeem" w:date="2020-04-21T22:30:00Z">
                  <w:rPr>
                    <w:del w:id="6714" w:author="Mohammad Nayeem" w:date="2020-04-21T21:21:00Z"/>
                    <w:rFonts w:ascii="Times New Roman" w:hAnsi="Times New Roman" w:cs="Times New Roman"/>
                  </w:rPr>
                </w:rPrChange>
              </w:rPr>
            </w:pPr>
            <w:del w:id="6715" w:author="Mohammad Nayeem" w:date="2020-04-21T02:39:00Z">
              <w:r w:rsidRPr="004E6C2C" w:rsidDel="0045183D">
                <w:rPr>
                  <w:rFonts w:ascii="Times New Roman" w:hAnsi="Times New Roman" w:cs="Times New Roman"/>
                  <w:kern w:val="24"/>
                  <w:sz w:val="24"/>
                  <w:szCs w:val="24"/>
                  <w:lang w:val="da-DK"/>
                  <w:rPrChange w:id="6716" w:author="Mohammad Nayeem" w:date="2020-04-21T22:30:00Z">
                    <w:rPr>
                      <w:rFonts w:ascii="Times New Roman" w:hAnsi="Times New Roman" w:cs="Times New Roman"/>
                      <w:kern w:val="24"/>
                      <w:lang w:val="da-DK"/>
                    </w:rPr>
                  </w:rPrChange>
                </w:rPr>
                <w:delText>Division</w:delText>
              </w:r>
            </w:del>
          </w:p>
        </w:tc>
        <w:tc>
          <w:tcPr>
            <w:tcW w:w="1326" w:type="pct"/>
          </w:tcPr>
          <w:p w14:paraId="3EAF702E" w14:textId="3D581DB0"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717" w:author="Mohammad Nayeem" w:date="2020-04-21T21:21:00Z"/>
                <w:rFonts w:ascii="Times New Roman" w:hAnsi="Times New Roman" w:cs="Times New Roman"/>
                <w:sz w:val="24"/>
                <w:szCs w:val="24"/>
                <w:rPrChange w:id="6718" w:author="Mohammad Nayeem" w:date="2020-04-21T22:30:00Z">
                  <w:rPr>
                    <w:del w:id="6719" w:author="Mohammad Nayeem" w:date="2020-04-21T21:21:00Z"/>
                    <w:rFonts w:ascii="Times New Roman" w:hAnsi="Times New Roman" w:cs="Times New Roman"/>
                  </w:rPr>
                </w:rPrChange>
              </w:rPr>
            </w:pPr>
            <w:del w:id="6720" w:author="Mohammad Nayeem" w:date="2020-04-21T01:11:00Z">
              <w:r w:rsidRPr="004E6C2C" w:rsidDel="00AA2F4F">
                <w:rPr>
                  <w:rFonts w:ascii="Times New Roman" w:hAnsi="Times New Roman" w:cs="Times New Roman"/>
                  <w:sz w:val="24"/>
                  <w:szCs w:val="24"/>
                  <w:rPrChange w:id="6721" w:author="Mohammad Nayeem" w:date="2020-04-21T22:30:00Z">
                    <w:rPr>
                      <w:rFonts w:ascii="Times New Roman" w:hAnsi="Times New Roman" w:cs="Times New Roman"/>
                    </w:rPr>
                  </w:rPrChange>
                </w:rPr>
                <w:delText>9.83</w:delText>
              </w:r>
            </w:del>
          </w:p>
        </w:tc>
        <w:tc>
          <w:tcPr>
            <w:tcW w:w="1341" w:type="pct"/>
          </w:tcPr>
          <w:p w14:paraId="6B6F784A" w14:textId="218AA767"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722" w:author="Mohammad Nayeem" w:date="2020-04-21T21:21:00Z"/>
                <w:rFonts w:ascii="Times New Roman" w:hAnsi="Times New Roman" w:cs="Times New Roman"/>
                <w:sz w:val="24"/>
                <w:szCs w:val="24"/>
                <w:rPrChange w:id="6723" w:author="Mohammad Nayeem" w:date="2020-04-21T22:30:00Z">
                  <w:rPr>
                    <w:del w:id="6724" w:author="Mohammad Nayeem" w:date="2020-04-21T21:21:00Z"/>
                    <w:rFonts w:ascii="Times New Roman" w:hAnsi="Times New Roman" w:cs="Times New Roman"/>
                  </w:rPr>
                </w:rPrChange>
              </w:rPr>
            </w:pPr>
            <w:del w:id="6725" w:author="Mohammad Nayeem" w:date="2020-04-21T21:21:00Z">
              <w:r w:rsidRPr="004E6C2C" w:rsidDel="002A425C">
                <w:rPr>
                  <w:rFonts w:ascii="Times New Roman" w:hAnsi="Times New Roman" w:cs="Times New Roman"/>
                  <w:sz w:val="24"/>
                  <w:szCs w:val="24"/>
                  <w:rPrChange w:id="6726" w:author="Mohammad Nayeem" w:date="2020-04-21T22:30:00Z">
                    <w:rPr>
                      <w:rFonts w:ascii="Times New Roman" w:hAnsi="Times New Roman" w:cs="Times New Roman"/>
                    </w:rPr>
                  </w:rPrChange>
                </w:rPr>
                <w:delText>0.1</w:delText>
              </w:r>
            </w:del>
            <w:del w:id="6727" w:author="Mohammad Nayeem" w:date="2020-04-21T01:11:00Z">
              <w:r w:rsidRPr="004E6C2C" w:rsidDel="00AA2F4F">
                <w:rPr>
                  <w:rFonts w:ascii="Times New Roman" w:hAnsi="Times New Roman" w:cs="Times New Roman"/>
                  <w:sz w:val="24"/>
                  <w:szCs w:val="24"/>
                  <w:rPrChange w:id="6728" w:author="Mohammad Nayeem" w:date="2020-04-21T22:30:00Z">
                    <w:rPr>
                      <w:rFonts w:ascii="Times New Roman" w:hAnsi="Times New Roman" w:cs="Times New Roman"/>
                    </w:rPr>
                  </w:rPrChange>
                </w:rPr>
                <w:delText>32</w:delText>
              </w:r>
            </w:del>
          </w:p>
        </w:tc>
      </w:tr>
      <w:tr w:rsidR="00321F51" w:rsidRPr="004E6C2C" w:rsidDel="002A425C" w14:paraId="119D9D12" w14:textId="2C7B7B5D" w:rsidTr="008B2677">
        <w:trPr>
          <w:cnfStyle w:val="000000100000" w:firstRow="0" w:lastRow="0" w:firstColumn="0" w:lastColumn="0" w:oddVBand="0" w:evenVBand="0" w:oddHBand="1" w:evenHBand="0" w:firstRowFirstColumn="0" w:firstRowLastColumn="0" w:lastRowFirstColumn="0" w:lastRowLastColumn="0"/>
          <w:del w:id="6729"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5995A8C8" w14:textId="3E7396EB" w:rsidR="00321F51" w:rsidRPr="004E6C2C" w:rsidDel="002A425C" w:rsidRDefault="00321F51">
            <w:pPr>
              <w:spacing w:line="480" w:lineRule="auto"/>
              <w:jc w:val="both"/>
              <w:rPr>
                <w:del w:id="6730" w:author="Mohammad Nayeem" w:date="2020-04-21T21:21:00Z"/>
                <w:rFonts w:ascii="Times New Roman" w:hAnsi="Times New Roman" w:cs="Times New Roman"/>
                <w:sz w:val="24"/>
                <w:szCs w:val="24"/>
                <w:rPrChange w:id="6731" w:author="Mohammad Nayeem" w:date="2020-04-21T22:30:00Z">
                  <w:rPr>
                    <w:del w:id="6732" w:author="Mohammad Nayeem" w:date="2020-04-21T21:21:00Z"/>
                    <w:rFonts w:ascii="Times New Roman" w:hAnsi="Times New Roman" w:cs="Times New Roman"/>
                  </w:rPr>
                </w:rPrChange>
              </w:rPr>
            </w:pPr>
            <w:del w:id="6733" w:author="Mohammad Nayeem" w:date="2020-04-21T21:21:00Z">
              <w:r w:rsidRPr="004E6C2C" w:rsidDel="002A425C">
                <w:rPr>
                  <w:rFonts w:ascii="Times New Roman" w:hAnsi="Times New Roman" w:cs="Times New Roman"/>
                  <w:kern w:val="24"/>
                  <w:sz w:val="24"/>
                  <w:szCs w:val="24"/>
                  <w:lang w:val="da-DK"/>
                  <w:rPrChange w:id="6734" w:author="Mohammad Nayeem" w:date="2020-04-21T22:30:00Z">
                    <w:rPr>
                      <w:rFonts w:ascii="Times New Roman" w:hAnsi="Times New Roman" w:cs="Times New Roman"/>
                      <w:kern w:val="24"/>
                      <w:lang w:val="da-DK"/>
                    </w:rPr>
                  </w:rPrChange>
                </w:rPr>
                <w:delText>Residence</w:delText>
              </w:r>
            </w:del>
          </w:p>
        </w:tc>
        <w:tc>
          <w:tcPr>
            <w:tcW w:w="1326" w:type="pct"/>
          </w:tcPr>
          <w:p w14:paraId="5D78D360" w14:textId="7566C08A"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735" w:author="Mohammad Nayeem" w:date="2020-04-21T21:21:00Z"/>
                <w:rFonts w:ascii="Times New Roman" w:hAnsi="Times New Roman" w:cs="Times New Roman"/>
                <w:sz w:val="24"/>
                <w:szCs w:val="24"/>
                <w:rPrChange w:id="6736" w:author="Mohammad Nayeem" w:date="2020-04-21T22:30:00Z">
                  <w:rPr>
                    <w:del w:id="6737" w:author="Mohammad Nayeem" w:date="2020-04-21T21:21:00Z"/>
                    <w:rFonts w:ascii="Times New Roman" w:hAnsi="Times New Roman" w:cs="Times New Roman"/>
                  </w:rPr>
                </w:rPrChange>
              </w:rPr>
            </w:pPr>
            <w:del w:id="6738" w:author="Mohammad Nayeem" w:date="2020-04-21T21:21:00Z">
              <w:r w:rsidRPr="004E6C2C" w:rsidDel="002A425C">
                <w:rPr>
                  <w:rFonts w:ascii="Times New Roman" w:hAnsi="Times New Roman" w:cs="Times New Roman"/>
                  <w:sz w:val="24"/>
                  <w:szCs w:val="24"/>
                  <w:rPrChange w:id="6739" w:author="Mohammad Nayeem" w:date="2020-04-21T22:30:00Z">
                    <w:rPr>
                      <w:rFonts w:ascii="Times New Roman" w:hAnsi="Times New Roman" w:cs="Times New Roman"/>
                    </w:rPr>
                  </w:rPrChange>
                </w:rPr>
                <w:delText>0.0</w:delText>
              </w:r>
            </w:del>
            <w:del w:id="6740" w:author="Mohammad Nayeem" w:date="2020-04-21T01:11:00Z">
              <w:r w:rsidRPr="004E6C2C" w:rsidDel="005C31E9">
                <w:rPr>
                  <w:rFonts w:ascii="Times New Roman" w:hAnsi="Times New Roman" w:cs="Times New Roman"/>
                  <w:sz w:val="24"/>
                  <w:szCs w:val="24"/>
                  <w:rPrChange w:id="6741" w:author="Mohammad Nayeem" w:date="2020-04-21T22:30:00Z">
                    <w:rPr>
                      <w:rFonts w:ascii="Times New Roman" w:hAnsi="Times New Roman" w:cs="Times New Roman"/>
                    </w:rPr>
                  </w:rPrChange>
                </w:rPr>
                <w:delText>0</w:delText>
              </w:r>
            </w:del>
          </w:p>
        </w:tc>
        <w:tc>
          <w:tcPr>
            <w:tcW w:w="1341" w:type="pct"/>
          </w:tcPr>
          <w:p w14:paraId="7F51F817" w14:textId="3B5AFBD2"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742" w:author="Mohammad Nayeem" w:date="2020-04-21T21:21:00Z"/>
                <w:rFonts w:ascii="Times New Roman" w:hAnsi="Times New Roman" w:cs="Times New Roman"/>
                <w:sz w:val="24"/>
                <w:szCs w:val="24"/>
                <w:rPrChange w:id="6743" w:author="Mohammad Nayeem" w:date="2020-04-21T22:30:00Z">
                  <w:rPr>
                    <w:del w:id="6744" w:author="Mohammad Nayeem" w:date="2020-04-21T21:21:00Z"/>
                    <w:rFonts w:ascii="Times New Roman" w:hAnsi="Times New Roman" w:cs="Times New Roman"/>
                  </w:rPr>
                </w:rPrChange>
              </w:rPr>
            </w:pPr>
            <w:del w:id="6745" w:author="Mohammad Nayeem" w:date="2020-04-21T01:11:00Z">
              <w:r w:rsidRPr="004E6C2C" w:rsidDel="005C31E9">
                <w:rPr>
                  <w:rFonts w:ascii="Times New Roman" w:hAnsi="Times New Roman" w:cs="Times New Roman"/>
                  <w:sz w:val="24"/>
                  <w:szCs w:val="24"/>
                  <w:rPrChange w:id="6746" w:author="Mohammad Nayeem" w:date="2020-04-21T22:30:00Z">
                    <w:rPr>
                      <w:rFonts w:ascii="Times New Roman" w:hAnsi="Times New Roman" w:cs="Times New Roman"/>
                    </w:rPr>
                  </w:rPrChange>
                </w:rPr>
                <w:delText>1.000</w:delText>
              </w:r>
            </w:del>
          </w:p>
        </w:tc>
      </w:tr>
      <w:tr w:rsidR="00321F51" w:rsidRPr="004E6C2C" w:rsidDel="002A425C" w14:paraId="7914C830" w14:textId="6E2EE4A2" w:rsidTr="008B2677">
        <w:trPr>
          <w:del w:id="6747"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669F803F" w14:textId="6C286610" w:rsidR="00321F51" w:rsidRPr="004E6C2C" w:rsidDel="002A425C" w:rsidRDefault="00321F51">
            <w:pPr>
              <w:spacing w:line="480" w:lineRule="auto"/>
              <w:jc w:val="both"/>
              <w:rPr>
                <w:del w:id="6748" w:author="Mohammad Nayeem" w:date="2020-04-21T21:21:00Z"/>
                <w:rFonts w:ascii="Times New Roman" w:hAnsi="Times New Roman" w:cs="Times New Roman"/>
                <w:sz w:val="24"/>
                <w:szCs w:val="24"/>
                <w:rPrChange w:id="6749" w:author="Mohammad Nayeem" w:date="2020-04-21T22:30:00Z">
                  <w:rPr>
                    <w:del w:id="6750" w:author="Mohammad Nayeem" w:date="2020-04-21T21:21:00Z"/>
                    <w:rFonts w:ascii="Times New Roman" w:hAnsi="Times New Roman" w:cs="Times New Roman"/>
                  </w:rPr>
                </w:rPrChange>
              </w:rPr>
            </w:pPr>
            <w:del w:id="6751" w:author="Mohammad Nayeem" w:date="2020-04-21T21:21:00Z">
              <w:r w:rsidRPr="004E6C2C" w:rsidDel="002A425C">
                <w:rPr>
                  <w:rFonts w:ascii="Times New Roman" w:hAnsi="Times New Roman" w:cs="Times New Roman"/>
                  <w:kern w:val="24"/>
                  <w:sz w:val="24"/>
                  <w:szCs w:val="24"/>
                  <w:lang w:val="da-DK"/>
                  <w:rPrChange w:id="6752" w:author="Mohammad Nayeem" w:date="2020-04-21T22:30:00Z">
                    <w:rPr>
                      <w:rFonts w:ascii="Times New Roman" w:hAnsi="Times New Roman" w:cs="Times New Roman"/>
                      <w:kern w:val="24"/>
                      <w:lang w:val="da-DK"/>
                    </w:rPr>
                  </w:rPrChange>
                </w:rPr>
                <w:delText>Mother’s Education</w:delText>
              </w:r>
            </w:del>
          </w:p>
        </w:tc>
        <w:tc>
          <w:tcPr>
            <w:tcW w:w="1326" w:type="pct"/>
          </w:tcPr>
          <w:p w14:paraId="1007E062" w14:textId="1014E31F"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753" w:author="Mohammad Nayeem" w:date="2020-04-21T21:21:00Z"/>
                <w:rFonts w:ascii="Times New Roman" w:hAnsi="Times New Roman" w:cs="Times New Roman"/>
                <w:sz w:val="24"/>
                <w:szCs w:val="24"/>
                <w:rPrChange w:id="6754" w:author="Mohammad Nayeem" w:date="2020-04-21T22:30:00Z">
                  <w:rPr>
                    <w:del w:id="6755" w:author="Mohammad Nayeem" w:date="2020-04-21T21:21:00Z"/>
                    <w:rFonts w:ascii="Times New Roman" w:hAnsi="Times New Roman" w:cs="Times New Roman"/>
                  </w:rPr>
                </w:rPrChange>
              </w:rPr>
            </w:pPr>
            <w:del w:id="6756" w:author="Mohammad Nayeem" w:date="2020-04-21T01:12:00Z">
              <w:r w:rsidRPr="004E6C2C" w:rsidDel="00F71131">
                <w:rPr>
                  <w:rFonts w:ascii="Times New Roman" w:hAnsi="Times New Roman" w:cs="Times New Roman"/>
                  <w:sz w:val="24"/>
                  <w:szCs w:val="24"/>
                  <w:rPrChange w:id="6757" w:author="Mohammad Nayeem" w:date="2020-04-21T22:30:00Z">
                    <w:rPr>
                      <w:rFonts w:ascii="Times New Roman" w:hAnsi="Times New Roman" w:cs="Times New Roman"/>
                    </w:rPr>
                  </w:rPrChange>
                </w:rPr>
                <w:delText>4.02</w:delText>
              </w:r>
            </w:del>
          </w:p>
        </w:tc>
        <w:tc>
          <w:tcPr>
            <w:tcW w:w="1341" w:type="pct"/>
          </w:tcPr>
          <w:p w14:paraId="1937CDDF" w14:textId="334B6358"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758" w:author="Mohammad Nayeem" w:date="2020-04-21T21:21:00Z"/>
                <w:rFonts w:ascii="Times New Roman" w:hAnsi="Times New Roman" w:cs="Times New Roman"/>
                <w:sz w:val="24"/>
                <w:szCs w:val="24"/>
                <w:rPrChange w:id="6759" w:author="Mohammad Nayeem" w:date="2020-04-21T22:30:00Z">
                  <w:rPr>
                    <w:del w:id="6760" w:author="Mohammad Nayeem" w:date="2020-04-21T21:21:00Z"/>
                    <w:rFonts w:ascii="Times New Roman" w:hAnsi="Times New Roman" w:cs="Times New Roman"/>
                  </w:rPr>
                </w:rPrChange>
              </w:rPr>
            </w:pPr>
            <w:del w:id="6761" w:author="Mohammad Nayeem" w:date="2020-04-21T21:21:00Z">
              <w:r w:rsidRPr="004E6C2C" w:rsidDel="002A425C">
                <w:rPr>
                  <w:rFonts w:ascii="Times New Roman" w:hAnsi="Times New Roman" w:cs="Times New Roman"/>
                  <w:sz w:val="24"/>
                  <w:szCs w:val="24"/>
                  <w:rPrChange w:id="6762" w:author="Mohammad Nayeem" w:date="2020-04-21T22:30:00Z">
                    <w:rPr>
                      <w:rFonts w:ascii="Times New Roman" w:hAnsi="Times New Roman" w:cs="Times New Roman"/>
                    </w:rPr>
                  </w:rPrChange>
                </w:rPr>
                <w:delText>0.2</w:delText>
              </w:r>
            </w:del>
            <w:del w:id="6763" w:author="Mohammad Nayeem" w:date="2020-04-21T01:12:00Z">
              <w:r w:rsidRPr="004E6C2C" w:rsidDel="00F71131">
                <w:rPr>
                  <w:rFonts w:ascii="Times New Roman" w:hAnsi="Times New Roman" w:cs="Times New Roman"/>
                  <w:sz w:val="24"/>
                  <w:szCs w:val="24"/>
                  <w:rPrChange w:id="6764" w:author="Mohammad Nayeem" w:date="2020-04-21T22:30:00Z">
                    <w:rPr>
                      <w:rFonts w:ascii="Times New Roman" w:hAnsi="Times New Roman" w:cs="Times New Roman"/>
                    </w:rPr>
                  </w:rPrChange>
                </w:rPr>
                <w:delText>59</w:delText>
              </w:r>
            </w:del>
          </w:p>
        </w:tc>
      </w:tr>
      <w:tr w:rsidR="00321F51" w:rsidRPr="004E6C2C" w:rsidDel="002A425C" w14:paraId="714F3123" w14:textId="794AC3AA" w:rsidTr="008B2677">
        <w:trPr>
          <w:cnfStyle w:val="000000100000" w:firstRow="0" w:lastRow="0" w:firstColumn="0" w:lastColumn="0" w:oddVBand="0" w:evenVBand="0" w:oddHBand="1" w:evenHBand="0" w:firstRowFirstColumn="0" w:firstRowLastColumn="0" w:lastRowFirstColumn="0" w:lastRowLastColumn="0"/>
          <w:del w:id="6765"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2D50C32A" w14:textId="4564C11F" w:rsidR="00321F51" w:rsidRPr="004E6C2C" w:rsidDel="002A425C" w:rsidRDefault="00321F51">
            <w:pPr>
              <w:spacing w:line="480" w:lineRule="auto"/>
              <w:jc w:val="both"/>
              <w:rPr>
                <w:del w:id="6766" w:author="Mohammad Nayeem" w:date="2020-04-21T21:21:00Z"/>
                <w:rFonts w:ascii="Times New Roman" w:hAnsi="Times New Roman" w:cs="Times New Roman"/>
                <w:sz w:val="24"/>
                <w:szCs w:val="24"/>
                <w:rPrChange w:id="6767" w:author="Mohammad Nayeem" w:date="2020-04-21T22:30:00Z">
                  <w:rPr>
                    <w:del w:id="6768" w:author="Mohammad Nayeem" w:date="2020-04-21T21:21:00Z"/>
                    <w:rFonts w:ascii="Times New Roman" w:hAnsi="Times New Roman" w:cs="Times New Roman"/>
                  </w:rPr>
                </w:rPrChange>
              </w:rPr>
            </w:pPr>
            <w:del w:id="6769" w:author="Mohammad Nayeem" w:date="2020-04-21T21:21:00Z">
              <w:r w:rsidRPr="004E6C2C" w:rsidDel="002A425C">
                <w:rPr>
                  <w:rFonts w:ascii="Times New Roman" w:hAnsi="Times New Roman" w:cs="Times New Roman"/>
                  <w:sz w:val="24"/>
                  <w:szCs w:val="24"/>
                  <w:rPrChange w:id="6770" w:author="Mohammad Nayeem" w:date="2020-04-21T22:30:00Z">
                    <w:rPr>
                      <w:rFonts w:ascii="Times New Roman" w:hAnsi="Times New Roman" w:cs="Times New Roman"/>
                    </w:rPr>
                  </w:rPrChange>
                </w:rPr>
                <w:delText>Mothers</w:delText>
              </w:r>
            </w:del>
            <w:del w:id="6771" w:author="Mohammad Nayeem" w:date="2020-04-21T02:40:00Z">
              <w:r w:rsidRPr="004E6C2C" w:rsidDel="0045183D">
                <w:rPr>
                  <w:rFonts w:ascii="Times New Roman" w:hAnsi="Times New Roman" w:cs="Times New Roman"/>
                  <w:sz w:val="24"/>
                  <w:szCs w:val="24"/>
                  <w:rPrChange w:id="6772" w:author="Mohammad Nayeem" w:date="2020-04-21T22:30:00Z">
                    <w:rPr>
                      <w:rFonts w:ascii="Times New Roman" w:hAnsi="Times New Roman" w:cs="Times New Roman"/>
                    </w:rPr>
                  </w:rPrChange>
                </w:rPr>
                <w:delText xml:space="preserve">’ Currently </w:delText>
              </w:r>
            </w:del>
            <w:del w:id="6773" w:author="Mohammad Nayeem" w:date="2020-04-21T21:21:00Z">
              <w:r w:rsidRPr="004E6C2C" w:rsidDel="002A425C">
                <w:rPr>
                  <w:rFonts w:ascii="Times New Roman" w:hAnsi="Times New Roman" w:cs="Times New Roman"/>
                  <w:sz w:val="24"/>
                  <w:szCs w:val="24"/>
                  <w:rPrChange w:id="6774" w:author="Mohammad Nayeem" w:date="2020-04-21T22:30:00Z">
                    <w:rPr>
                      <w:rFonts w:ascii="Times New Roman" w:hAnsi="Times New Roman" w:cs="Times New Roman"/>
                    </w:rPr>
                  </w:rPrChange>
                </w:rPr>
                <w:delText>Working</w:delText>
              </w:r>
            </w:del>
          </w:p>
        </w:tc>
        <w:tc>
          <w:tcPr>
            <w:tcW w:w="1326" w:type="pct"/>
          </w:tcPr>
          <w:p w14:paraId="0E5BE120" w14:textId="09FCA8D8"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775" w:author="Mohammad Nayeem" w:date="2020-04-21T21:21:00Z"/>
                <w:rFonts w:ascii="Times New Roman" w:hAnsi="Times New Roman" w:cs="Times New Roman"/>
                <w:sz w:val="24"/>
                <w:szCs w:val="24"/>
                <w:rPrChange w:id="6776" w:author="Mohammad Nayeem" w:date="2020-04-21T22:30:00Z">
                  <w:rPr>
                    <w:del w:id="6777" w:author="Mohammad Nayeem" w:date="2020-04-21T21:21:00Z"/>
                    <w:rFonts w:ascii="Times New Roman" w:hAnsi="Times New Roman" w:cs="Times New Roman"/>
                  </w:rPr>
                </w:rPrChange>
              </w:rPr>
            </w:pPr>
            <w:del w:id="6778" w:author="Mohammad Nayeem" w:date="2020-04-21T21:21:00Z">
              <w:r w:rsidRPr="004E6C2C" w:rsidDel="002A425C">
                <w:rPr>
                  <w:rFonts w:ascii="Times New Roman" w:hAnsi="Times New Roman" w:cs="Times New Roman"/>
                  <w:sz w:val="24"/>
                  <w:szCs w:val="24"/>
                  <w:rPrChange w:id="6779" w:author="Mohammad Nayeem" w:date="2020-04-21T22:30:00Z">
                    <w:rPr>
                      <w:rFonts w:ascii="Times New Roman" w:hAnsi="Times New Roman" w:cs="Times New Roman"/>
                    </w:rPr>
                  </w:rPrChange>
                </w:rPr>
                <w:delText>0.0</w:delText>
              </w:r>
            </w:del>
            <w:del w:id="6780" w:author="Mohammad Nayeem" w:date="2020-04-21T01:12:00Z">
              <w:r w:rsidRPr="004E6C2C" w:rsidDel="0028572B">
                <w:rPr>
                  <w:rFonts w:ascii="Times New Roman" w:hAnsi="Times New Roman" w:cs="Times New Roman"/>
                  <w:sz w:val="24"/>
                  <w:szCs w:val="24"/>
                  <w:rPrChange w:id="6781" w:author="Mohammad Nayeem" w:date="2020-04-21T22:30:00Z">
                    <w:rPr>
                      <w:rFonts w:ascii="Times New Roman" w:hAnsi="Times New Roman" w:cs="Times New Roman"/>
                    </w:rPr>
                  </w:rPrChange>
                </w:rPr>
                <w:delText>2</w:delText>
              </w:r>
            </w:del>
          </w:p>
        </w:tc>
        <w:tc>
          <w:tcPr>
            <w:tcW w:w="1341" w:type="pct"/>
          </w:tcPr>
          <w:p w14:paraId="75D84B4F" w14:textId="0EEB7095"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782" w:author="Mohammad Nayeem" w:date="2020-04-21T21:21:00Z"/>
                <w:rFonts w:ascii="Times New Roman" w:hAnsi="Times New Roman" w:cs="Times New Roman"/>
                <w:sz w:val="24"/>
                <w:szCs w:val="24"/>
                <w:rPrChange w:id="6783" w:author="Mohammad Nayeem" w:date="2020-04-21T22:30:00Z">
                  <w:rPr>
                    <w:del w:id="6784" w:author="Mohammad Nayeem" w:date="2020-04-21T21:21:00Z"/>
                    <w:rFonts w:ascii="Times New Roman" w:hAnsi="Times New Roman" w:cs="Times New Roman"/>
                  </w:rPr>
                </w:rPrChange>
              </w:rPr>
            </w:pPr>
            <w:del w:id="6785" w:author="Mohammad Nayeem" w:date="2020-04-21T21:21:00Z">
              <w:r w:rsidRPr="004E6C2C" w:rsidDel="002A425C">
                <w:rPr>
                  <w:rFonts w:ascii="Times New Roman" w:hAnsi="Times New Roman" w:cs="Times New Roman"/>
                  <w:sz w:val="24"/>
                  <w:szCs w:val="24"/>
                  <w:rPrChange w:id="6786" w:author="Mohammad Nayeem" w:date="2020-04-21T22:30:00Z">
                    <w:rPr>
                      <w:rFonts w:ascii="Times New Roman" w:hAnsi="Times New Roman" w:cs="Times New Roman"/>
                    </w:rPr>
                  </w:rPrChange>
                </w:rPr>
                <w:delText>0.8</w:delText>
              </w:r>
            </w:del>
            <w:del w:id="6787" w:author="Mohammad Nayeem" w:date="2020-04-21T01:12:00Z">
              <w:r w:rsidRPr="004E6C2C" w:rsidDel="0028572B">
                <w:rPr>
                  <w:rFonts w:ascii="Times New Roman" w:hAnsi="Times New Roman" w:cs="Times New Roman"/>
                  <w:sz w:val="24"/>
                  <w:szCs w:val="24"/>
                  <w:rPrChange w:id="6788" w:author="Mohammad Nayeem" w:date="2020-04-21T22:30:00Z">
                    <w:rPr>
                      <w:rFonts w:ascii="Times New Roman" w:hAnsi="Times New Roman" w:cs="Times New Roman"/>
                    </w:rPr>
                  </w:rPrChange>
                </w:rPr>
                <w:delText>96</w:delText>
              </w:r>
            </w:del>
          </w:p>
        </w:tc>
      </w:tr>
      <w:tr w:rsidR="00321F51" w:rsidRPr="004E6C2C" w:rsidDel="002A425C" w14:paraId="4FFFA60B" w14:textId="19437A12" w:rsidTr="008B2677">
        <w:trPr>
          <w:del w:id="6789"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061D07BA" w14:textId="18F9BD0C" w:rsidR="00321F51" w:rsidRPr="004E6C2C" w:rsidDel="002A425C" w:rsidRDefault="00321F51">
            <w:pPr>
              <w:spacing w:line="480" w:lineRule="auto"/>
              <w:jc w:val="both"/>
              <w:rPr>
                <w:del w:id="6790" w:author="Mohammad Nayeem" w:date="2020-04-21T21:21:00Z"/>
                <w:rFonts w:ascii="Times New Roman" w:hAnsi="Times New Roman" w:cs="Times New Roman"/>
                <w:sz w:val="24"/>
                <w:szCs w:val="24"/>
                <w:rPrChange w:id="6791" w:author="Mohammad Nayeem" w:date="2020-04-21T22:30:00Z">
                  <w:rPr>
                    <w:del w:id="6792" w:author="Mohammad Nayeem" w:date="2020-04-21T21:21:00Z"/>
                    <w:rFonts w:ascii="Times New Roman" w:hAnsi="Times New Roman" w:cs="Times New Roman"/>
                  </w:rPr>
                </w:rPrChange>
              </w:rPr>
            </w:pPr>
            <w:del w:id="6793" w:author="Mohammad Nayeem" w:date="2020-04-21T21:21:00Z">
              <w:r w:rsidRPr="004E6C2C" w:rsidDel="002A425C">
                <w:rPr>
                  <w:rFonts w:ascii="Times New Roman" w:hAnsi="Times New Roman" w:cs="Times New Roman"/>
                  <w:sz w:val="24"/>
                  <w:szCs w:val="24"/>
                  <w:rPrChange w:id="6794" w:author="Mohammad Nayeem" w:date="2020-04-21T22:30:00Z">
                    <w:rPr>
                      <w:rFonts w:ascii="Times New Roman" w:hAnsi="Times New Roman" w:cs="Times New Roman"/>
                    </w:rPr>
                  </w:rPrChange>
                </w:rPr>
                <w:delText>Fathers’ Occupation</w:delText>
              </w:r>
            </w:del>
          </w:p>
        </w:tc>
        <w:tc>
          <w:tcPr>
            <w:tcW w:w="1326" w:type="pct"/>
          </w:tcPr>
          <w:p w14:paraId="22BE0F5D" w14:textId="0F81969F"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795" w:author="Mohammad Nayeem" w:date="2020-04-21T21:21:00Z"/>
                <w:rFonts w:ascii="Times New Roman" w:hAnsi="Times New Roman" w:cs="Times New Roman"/>
                <w:sz w:val="24"/>
                <w:szCs w:val="24"/>
                <w:rPrChange w:id="6796" w:author="Mohammad Nayeem" w:date="2020-04-21T22:30:00Z">
                  <w:rPr>
                    <w:del w:id="6797" w:author="Mohammad Nayeem" w:date="2020-04-21T21:21:00Z"/>
                    <w:rFonts w:ascii="Times New Roman" w:hAnsi="Times New Roman" w:cs="Times New Roman"/>
                  </w:rPr>
                </w:rPrChange>
              </w:rPr>
            </w:pPr>
            <w:del w:id="6798" w:author="Mohammad Nayeem" w:date="2020-04-21T21:21:00Z">
              <w:r w:rsidRPr="004E6C2C" w:rsidDel="002A425C">
                <w:rPr>
                  <w:rFonts w:ascii="Times New Roman" w:hAnsi="Times New Roman" w:cs="Times New Roman"/>
                  <w:sz w:val="24"/>
                  <w:szCs w:val="24"/>
                  <w:rPrChange w:id="6799" w:author="Mohammad Nayeem" w:date="2020-04-21T22:30:00Z">
                    <w:rPr>
                      <w:rFonts w:ascii="Times New Roman" w:hAnsi="Times New Roman" w:cs="Times New Roman"/>
                    </w:rPr>
                  </w:rPrChange>
                </w:rPr>
                <w:delText>2.</w:delText>
              </w:r>
            </w:del>
            <w:del w:id="6800" w:author="Mohammad Nayeem" w:date="2020-04-21T01:12:00Z">
              <w:r w:rsidRPr="004E6C2C" w:rsidDel="0028572B">
                <w:rPr>
                  <w:rFonts w:ascii="Times New Roman" w:hAnsi="Times New Roman" w:cs="Times New Roman"/>
                  <w:sz w:val="24"/>
                  <w:szCs w:val="24"/>
                  <w:rPrChange w:id="6801" w:author="Mohammad Nayeem" w:date="2020-04-21T22:30:00Z">
                    <w:rPr>
                      <w:rFonts w:ascii="Times New Roman" w:hAnsi="Times New Roman" w:cs="Times New Roman"/>
                    </w:rPr>
                  </w:rPrChange>
                </w:rPr>
                <w:delText>59</w:delText>
              </w:r>
            </w:del>
          </w:p>
        </w:tc>
        <w:tc>
          <w:tcPr>
            <w:tcW w:w="1341" w:type="pct"/>
          </w:tcPr>
          <w:p w14:paraId="70601D60" w14:textId="37D248E6"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802" w:author="Mohammad Nayeem" w:date="2020-04-21T21:21:00Z"/>
                <w:rFonts w:ascii="Times New Roman" w:hAnsi="Times New Roman" w:cs="Times New Roman"/>
                <w:sz w:val="24"/>
                <w:szCs w:val="24"/>
                <w:rPrChange w:id="6803" w:author="Mohammad Nayeem" w:date="2020-04-21T22:30:00Z">
                  <w:rPr>
                    <w:del w:id="6804" w:author="Mohammad Nayeem" w:date="2020-04-21T21:21:00Z"/>
                    <w:rFonts w:ascii="Times New Roman" w:hAnsi="Times New Roman" w:cs="Times New Roman"/>
                  </w:rPr>
                </w:rPrChange>
              </w:rPr>
            </w:pPr>
            <w:del w:id="6805" w:author="Mohammad Nayeem" w:date="2020-04-21T21:21:00Z">
              <w:r w:rsidRPr="004E6C2C" w:rsidDel="002A425C">
                <w:rPr>
                  <w:rFonts w:ascii="Times New Roman" w:hAnsi="Times New Roman" w:cs="Times New Roman"/>
                  <w:sz w:val="24"/>
                  <w:szCs w:val="24"/>
                  <w:rPrChange w:id="6806" w:author="Mohammad Nayeem" w:date="2020-04-21T22:30:00Z">
                    <w:rPr>
                      <w:rFonts w:ascii="Times New Roman" w:hAnsi="Times New Roman" w:cs="Times New Roman"/>
                    </w:rPr>
                  </w:rPrChange>
                </w:rPr>
                <w:delText>0.4</w:delText>
              </w:r>
            </w:del>
            <w:del w:id="6807" w:author="Mohammad Nayeem" w:date="2020-04-21T01:12:00Z">
              <w:r w:rsidRPr="004E6C2C" w:rsidDel="0028572B">
                <w:rPr>
                  <w:rFonts w:ascii="Times New Roman" w:hAnsi="Times New Roman" w:cs="Times New Roman"/>
                  <w:sz w:val="24"/>
                  <w:szCs w:val="24"/>
                  <w:rPrChange w:id="6808" w:author="Mohammad Nayeem" w:date="2020-04-21T22:30:00Z">
                    <w:rPr>
                      <w:rFonts w:ascii="Times New Roman" w:hAnsi="Times New Roman" w:cs="Times New Roman"/>
                    </w:rPr>
                  </w:rPrChange>
                </w:rPr>
                <w:delText>60</w:delText>
              </w:r>
            </w:del>
          </w:p>
        </w:tc>
      </w:tr>
      <w:tr w:rsidR="00321F51" w:rsidRPr="004E6C2C" w:rsidDel="002A425C" w14:paraId="3448F35F" w14:textId="5C073608" w:rsidTr="008B2677">
        <w:trPr>
          <w:cnfStyle w:val="000000100000" w:firstRow="0" w:lastRow="0" w:firstColumn="0" w:lastColumn="0" w:oddVBand="0" w:evenVBand="0" w:oddHBand="1" w:evenHBand="0" w:firstRowFirstColumn="0" w:firstRowLastColumn="0" w:lastRowFirstColumn="0" w:lastRowLastColumn="0"/>
          <w:trHeight w:val="76"/>
          <w:del w:id="6809"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1D91C658" w14:textId="73435465" w:rsidR="00321F51" w:rsidRPr="004E6C2C" w:rsidDel="002A425C" w:rsidRDefault="00321F51">
            <w:pPr>
              <w:spacing w:line="480" w:lineRule="auto"/>
              <w:jc w:val="both"/>
              <w:rPr>
                <w:del w:id="6810" w:author="Mohammad Nayeem" w:date="2020-04-21T21:21:00Z"/>
                <w:rFonts w:ascii="Times New Roman" w:hAnsi="Times New Roman" w:cs="Times New Roman"/>
                <w:kern w:val="24"/>
                <w:sz w:val="24"/>
                <w:szCs w:val="24"/>
                <w:lang w:val="da-DK"/>
                <w:rPrChange w:id="6811" w:author="Mohammad Nayeem" w:date="2020-04-21T22:30:00Z">
                  <w:rPr>
                    <w:del w:id="6812" w:author="Mohammad Nayeem" w:date="2020-04-21T21:21:00Z"/>
                    <w:rFonts w:ascii="Times New Roman" w:hAnsi="Times New Roman" w:cs="Times New Roman"/>
                    <w:kern w:val="24"/>
                    <w:lang w:val="da-DK"/>
                  </w:rPr>
                </w:rPrChange>
              </w:rPr>
            </w:pPr>
            <w:del w:id="6813" w:author="Mohammad Nayeem" w:date="2020-04-21T21:21:00Z">
              <w:r w:rsidRPr="004E6C2C" w:rsidDel="002A425C">
                <w:rPr>
                  <w:rFonts w:ascii="Times New Roman" w:hAnsi="Times New Roman" w:cs="Times New Roman"/>
                  <w:kern w:val="24"/>
                  <w:sz w:val="24"/>
                  <w:szCs w:val="24"/>
                  <w:lang w:val="da-DK"/>
                  <w:rPrChange w:id="6814" w:author="Mohammad Nayeem" w:date="2020-04-21T22:30:00Z">
                    <w:rPr>
                      <w:rFonts w:ascii="Times New Roman" w:hAnsi="Times New Roman" w:cs="Times New Roman"/>
                      <w:kern w:val="24"/>
                      <w:lang w:val="da-DK"/>
                    </w:rPr>
                  </w:rPrChange>
                </w:rPr>
                <w:delText xml:space="preserve">Mass Media </w:delText>
              </w:r>
              <w:r w:rsidRPr="004E6C2C" w:rsidDel="002A425C">
                <w:rPr>
                  <w:rFonts w:ascii="Times New Roman" w:hAnsi="Times New Roman" w:cs="Times New Roman"/>
                  <w:sz w:val="24"/>
                  <w:szCs w:val="24"/>
                  <w:rPrChange w:id="6815" w:author="Mohammad Nayeem" w:date="2020-04-21T22:30:00Z">
                    <w:rPr>
                      <w:rFonts w:ascii="Times New Roman" w:hAnsi="Times New Roman" w:cs="Times New Roman"/>
                    </w:rPr>
                  </w:rPrChange>
                </w:rPr>
                <w:delText>(in week)</w:delText>
              </w:r>
            </w:del>
          </w:p>
        </w:tc>
        <w:tc>
          <w:tcPr>
            <w:tcW w:w="1326" w:type="pct"/>
          </w:tcPr>
          <w:p w14:paraId="7C72E958" w14:textId="573FB493"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816" w:author="Mohammad Nayeem" w:date="2020-04-21T21:21:00Z"/>
                <w:rFonts w:ascii="Times New Roman" w:hAnsi="Times New Roman" w:cs="Times New Roman"/>
                <w:sz w:val="24"/>
                <w:szCs w:val="24"/>
                <w:rPrChange w:id="6817" w:author="Mohammad Nayeem" w:date="2020-04-21T22:30:00Z">
                  <w:rPr>
                    <w:del w:id="6818" w:author="Mohammad Nayeem" w:date="2020-04-21T21:21:00Z"/>
                    <w:rFonts w:ascii="Times New Roman" w:hAnsi="Times New Roman" w:cs="Times New Roman"/>
                  </w:rPr>
                </w:rPrChange>
              </w:rPr>
            </w:pPr>
            <w:del w:id="6819" w:author="Mohammad Nayeem" w:date="2020-04-21T21:21:00Z">
              <w:r w:rsidRPr="004E6C2C" w:rsidDel="002A425C">
                <w:rPr>
                  <w:rFonts w:ascii="Times New Roman" w:hAnsi="Times New Roman" w:cs="Times New Roman"/>
                  <w:sz w:val="24"/>
                  <w:szCs w:val="24"/>
                  <w:rPrChange w:id="6820" w:author="Mohammad Nayeem" w:date="2020-04-21T22:30:00Z">
                    <w:rPr>
                      <w:rFonts w:ascii="Times New Roman" w:hAnsi="Times New Roman" w:cs="Times New Roman"/>
                    </w:rPr>
                  </w:rPrChange>
                </w:rPr>
                <w:delText>3.</w:delText>
              </w:r>
            </w:del>
            <w:del w:id="6821" w:author="Mohammad Nayeem" w:date="2020-04-21T01:13:00Z">
              <w:r w:rsidRPr="004E6C2C" w:rsidDel="002C2576">
                <w:rPr>
                  <w:rFonts w:ascii="Times New Roman" w:hAnsi="Times New Roman" w:cs="Times New Roman"/>
                  <w:sz w:val="24"/>
                  <w:szCs w:val="24"/>
                  <w:rPrChange w:id="6822" w:author="Mohammad Nayeem" w:date="2020-04-21T22:30:00Z">
                    <w:rPr>
                      <w:rFonts w:ascii="Times New Roman" w:hAnsi="Times New Roman" w:cs="Times New Roman"/>
                    </w:rPr>
                  </w:rPrChange>
                </w:rPr>
                <w:delText>38</w:delText>
              </w:r>
            </w:del>
          </w:p>
        </w:tc>
        <w:tc>
          <w:tcPr>
            <w:tcW w:w="1341" w:type="pct"/>
          </w:tcPr>
          <w:p w14:paraId="5F6ECAD4" w14:textId="1BF9DFB0"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823" w:author="Mohammad Nayeem" w:date="2020-04-21T21:21:00Z"/>
                <w:rFonts w:ascii="Times New Roman" w:hAnsi="Times New Roman" w:cs="Times New Roman"/>
                <w:sz w:val="24"/>
                <w:szCs w:val="24"/>
                <w:rPrChange w:id="6824" w:author="Mohammad Nayeem" w:date="2020-04-21T22:30:00Z">
                  <w:rPr>
                    <w:del w:id="6825" w:author="Mohammad Nayeem" w:date="2020-04-21T21:21:00Z"/>
                    <w:rFonts w:ascii="Times New Roman" w:hAnsi="Times New Roman" w:cs="Times New Roman"/>
                  </w:rPr>
                </w:rPrChange>
              </w:rPr>
            </w:pPr>
            <w:del w:id="6826" w:author="Mohammad Nayeem" w:date="2020-04-21T21:21:00Z">
              <w:r w:rsidRPr="004E6C2C" w:rsidDel="002A425C">
                <w:rPr>
                  <w:rFonts w:ascii="Times New Roman" w:hAnsi="Times New Roman" w:cs="Times New Roman"/>
                  <w:sz w:val="24"/>
                  <w:szCs w:val="24"/>
                  <w:rPrChange w:id="6827" w:author="Mohammad Nayeem" w:date="2020-04-21T22:30:00Z">
                    <w:rPr>
                      <w:rFonts w:ascii="Times New Roman" w:hAnsi="Times New Roman" w:cs="Times New Roman"/>
                    </w:rPr>
                  </w:rPrChange>
                </w:rPr>
                <w:delText>0.0</w:delText>
              </w:r>
            </w:del>
            <w:del w:id="6828" w:author="Mohammad Nayeem" w:date="2020-04-21T01:13:00Z">
              <w:r w:rsidRPr="004E6C2C" w:rsidDel="002C2576">
                <w:rPr>
                  <w:rFonts w:ascii="Times New Roman" w:hAnsi="Times New Roman" w:cs="Times New Roman"/>
                  <w:sz w:val="24"/>
                  <w:szCs w:val="24"/>
                  <w:rPrChange w:id="6829" w:author="Mohammad Nayeem" w:date="2020-04-21T22:30:00Z">
                    <w:rPr>
                      <w:rFonts w:ascii="Times New Roman" w:hAnsi="Times New Roman" w:cs="Times New Roman"/>
                    </w:rPr>
                  </w:rPrChange>
                </w:rPr>
                <w:delText>66</w:delText>
              </w:r>
            </w:del>
          </w:p>
        </w:tc>
      </w:tr>
      <w:tr w:rsidR="00321F51" w:rsidRPr="004E6C2C" w:rsidDel="002A425C" w14:paraId="46CA78CA" w14:textId="4F4A06CC" w:rsidTr="008B2677">
        <w:trPr>
          <w:del w:id="6830" w:author="Mohammad Nayeem" w:date="2020-04-21T21:21:00Z"/>
        </w:trPr>
        <w:tc>
          <w:tcPr>
            <w:cnfStyle w:val="001000000000" w:firstRow="0" w:lastRow="0" w:firstColumn="1" w:lastColumn="0" w:oddVBand="0" w:evenVBand="0" w:oddHBand="0" w:evenHBand="0" w:firstRowFirstColumn="0" w:firstRowLastColumn="0" w:lastRowFirstColumn="0" w:lastRowLastColumn="0"/>
            <w:tcW w:w="0" w:type="pct"/>
          </w:tcPr>
          <w:p w14:paraId="4C376011" w14:textId="6619F5F5" w:rsidR="00321F51" w:rsidRPr="004E6C2C" w:rsidDel="002A425C" w:rsidRDefault="00321F51">
            <w:pPr>
              <w:spacing w:line="480" w:lineRule="auto"/>
              <w:jc w:val="both"/>
              <w:rPr>
                <w:del w:id="6831" w:author="Mohammad Nayeem" w:date="2020-04-21T21:21:00Z"/>
                <w:rFonts w:ascii="Times New Roman" w:hAnsi="Times New Roman" w:cs="Times New Roman"/>
                <w:kern w:val="24"/>
                <w:sz w:val="24"/>
                <w:szCs w:val="24"/>
                <w:lang w:val="da-DK"/>
                <w:rPrChange w:id="6832" w:author="Mohammad Nayeem" w:date="2020-04-21T22:30:00Z">
                  <w:rPr>
                    <w:del w:id="6833" w:author="Mohammad Nayeem" w:date="2020-04-21T21:21:00Z"/>
                    <w:rFonts w:ascii="Times New Roman" w:hAnsi="Times New Roman" w:cs="Times New Roman"/>
                    <w:kern w:val="24"/>
                    <w:lang w:val="da-DK"/>
                  </w:rPr>
                </w:rPrChange>
              </w:rPr>
            </w:pPr>
            <w:del w:id="6834" w:author="Mohammad Nayeem" w:date="2020-04-21T21:21:00Z">
              <w:r w:rsidRPr="004E6C2C" w:rsidDel="002A425C">
                <w:rPr>
                  <w:rFonts w:ascii="Times New Roman" w:hAnsi="Times New Roman" w:cs="Times New Roman"/>
                  <w:sz w:val="24"/>
                  <w:szCs w:val="24"/>
                  <w:rPrChange w:id="6835" w:author="Mohammad Nayeem" w:date="2020-04-21T22:30:00Z">
                    <w:rPr>
                      <w:rFonts w:ascii="Times New Roman" w:hAnsi="Times New Roman" w:cs="Times New Roman"/>
                    </w:rPr>
                  </w:rPrChange>
                </w:rPr>
                <w:delText>Wealth Status</w:delText>
              </w:r>
            </w:del>
          </w:p>
        </w:tc>
        <w:tc>
          <w:tcPr>
            <w:tcW w:w="0" w:type="pct"/>
          </w:tcPr>
          <w:p w14:paraId="036D58AD" w14:textId="42FFD7A8"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836" w:author="Mohammad Nayeem" w:date="2020-04-21T21:21:00Z"/>
                <w:rFonts w:ascii="Times New Roman" w:hAnsi="Times New Roman" w:cs="Times New Roman"/>
                <w:sz w:val="24"/>
                <w:szCs w:val="24"/>
                <w:rPrChange w:id="6837" w:author="Mohammad Nayeem" w:date="2020-04-21T22:30:00Z">
                  <w:rPr>
                    <w:del w:id="6838" w:author="Mohammad Nayeem" w:date="2020-04-21T21:21:00Z"/>
                    <w:rFonts w:ascii="Times New Roman" w:hAnsi="Times New Roman" w:cs="Times New Roman"/>
                  </w:rPr>
                </w:rPrChange>
              </w:rPr>
            </w:pPr>
            <w:del w:id="6839" w:author="Mohammad Nayeem" w:date="2020-04-21T21:21:00Z">
              <w:r w:rsidRPr="004E6C2C" w:rsidDel="002A425C">
                <w:rPr>
                  <w:rFonts w:ascii="Times New Roman" w:hAnsi="Times New Roman" w:cs="Times New Roman"/>
                  <w:sz w:val="24"/>
                  <w:szCs w:val="24"/>
                  <w:rPrChange w:id="6840" w:author="Mohammad Nayeem" w:date="2020-04-21T22:30:00Z">
                    <w:rPr>
                      <w:rFonts w:ascii="Times New Roman" w:hAnsi="Times New Roman" w:cs="Times New Roman"/>
                    </w:rPr>
                  </w:rPrChange>
                </w:rPr>
                <w:delText>5.</w:delText>
              </w:r>
            </w:del>
            <w:del w:id="6841" w:author="Mohammad Nayeem" w:date="2020-04-21T01:13:00Z">
              <w:r w:rsidRPr="004E6C2C" w:rsidDel="00A91E67">
                <w:rPr>
                  <w:rFonts w:ascii="Times New Roman" w:hAnsi="Times New Roman" w:cs="Times New Roman"/>
                  <w:sz w:val="24"/>
                  <w:szCs w:val="24"/>
                  <w:rPrChange w:id="6842" w:author="Mohammad Nayeem" w:date="2020-04-21T22:30:00Z">
                    <w:rPr>
                      <w:rFonts w:ascii="Times New Roman" w:hAnsi="Times New Roman" w:cs="Times New Roman"/>
                    </w:rPr>
                  </w:rPrChange>
                </w:rPr>
                <w:delText>84</w:delText>
              </w:r>
            </w:del>
          </w:p>
        </w:tc>
        <w:tc>
          <w:tcPr>
            <w:tcW w:w="0" w:type="pct"/>
          </w:tcPr>
          <w:p w14:paraId="14EF98ED" w14:textId="13661BED"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843" w:author="Mohammad Nayeem" w:date="2020-04-21T21:21:00Z"/>
                <w:rFonts w:ascii="Times New Roman" w:hAnsi="Times New Roman" w:cs="Times New Roman"/>
                <w:sz w:val="24"/>
                <w:szCs w:val="24"/>
                <w:rPrChange w:id="6844" w:author="Mohammad Nayeem" w:date="2020-04-21T22:30:00Z">
                  <w:rPr>
                    <w:del w:id="6845" w:author="Mohammad Nayeem" w:date="2020-04-21T21:21:00Z"/>
                    <w:rFonts w:ascii="Times New Roman" w:hAnsi="Times New Roman" w:cs="Times New Roman"/>
                  </w:rPr>
                </w:rPrChange>
              </w:rPr>
            </w:pPr>
            <w:del w:id="6846" w:author="Mohammad Nayeem" w:date="2020-04-21T21:21:00Z">
              <w:r w:rsidRPr="004E6C2C" w:rsidDel="002A425C">
                <w:rPr>
                  <w:rFonts w:ascii="Times New Roman" w:hAnsi="Times New Roman" w:cs="Times New Roman"/>
                  <w:sz w:val="24"/>
                  <w:szCs w:val="24"/>
                  <w:rPrChange w:id="6847" w:author="Mohammad Nayeem" w:date="2020-04-21T22:30:00Z">
                    <w:rPr>
                      <w:rFonts w:ascii="Times New Roman" w:hAnsi="Times New Roman" w:cs="Times New Roman"/>
                    </w:rPr>
                  </w:rPrChange>
                </w:rPr>
                <w:delText>0.</w:delText>
              </w:r>
            </w:del>
            <w:del w:id="6848" w:author="Mohammad Nayeem" w:date="2020-04-21T01:13:00Z">
              <w:r w:rsidRPr="004E6C2C" w:rsidDel="00A91E67">
                <w:rPr>
                  <w:rFonts w:ascii="Times New Roman" w:hAnsi="Times New Roman" w:cs="Times New Roman"/>
                  <w:sz w:val="24"/>
                  <w:szCs w:val="24"/>
                  <w:rPrChange w:id="6849" w:author="Mohammad Nayeem" w:date="2020-04-21T22:30:00Z">
                    <w:rPr>
                      <w:rFonts w:ascii="Times New Roman" w:hAnsi="Times New Roman" w:cs="Times New Roman"/>
                    </w:rPr>
                  </w:rPrChange>
                </w:rPr>
                <w:delText>212</w:delText>
              </w:r>
            </w:del>
          </w:p>
        </w:tc>
      </w:tr>
      <w:tr w:rsidR="00321F51" w:rsidRPr="004E6C2C" w:rsidDel="002A425C" w14:paraId="4D5850A7" w14:textId="39486443" w:rsidTr="008B2677">
        <w:trPr>
          <w:cnfStyle w:val="000000100000" w:firstRow="0" w:lastRow="0" w:firstColumn="0" w:lastColumn="0" w:oddVBand="0" w:evenVBand="0" w:oddHBand="1" w:evenHBand="0" w:firstRowFirstColumn="0" w:firstRowLastColumn="0" w:lastRowFirstColumn="0" w:lastRowLastColumn="0"/>
          <w:del w:id="6850"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44602708" w14:textId="5107B726" w:rsidR="00321F51" w:rsidRPr="004E6C2C" w:rsidDel="002A425C" w:rsidRDefault="00321F51">
            <w:pPr>
              <w:spacing w:line="480" w:lineRule="auto"/>
              <w:jc w:val="both"/>
              <w:rPr>
                <w:del w:id="6851" w:author="Mohammad Nayeem" w:date="2020-04-21T21:21:00Z"/>
                <w:rFonts w:ascii="Times New Roman" w:hAnsi="Times New Roman" w:cs="Times New Roman"/>
                <w:kern w:val="24"/>
                <w:sz w:val="24"/>
                <w:szCs w:val="24"/>
                <w:lang w:val="da-DK"/>
                <w:rPrChange w:id="6852" w:author="Mohammad Nayeem" w:date="2020-04-21T22:30:00Z">
                  <w:rPr>
                    <w:del w:id="6853" w:author="Mohammad Nayeem" w:date="2020-04-21T21:21:00Z"/>
                    <w:rFonts w:ascii="Times New Roman" w:hAnsi="Times New Roman" w:cs="Times New Roman"/>
                    <w:kern w:val="24"/>
                    <w:lang w:val="da-DK"/>
                  </w:rPr>
                </w:rPrChange>
              </w:rPr>
            </w:pPr>
            <w:del w:id="6854" w:author="Mohammad Nayeem" w:date="2020-04-21T21:21:00Z">
              <w:r w:rsidRPr="004E6C2C" w:rsidDel="002A425C">
                <w:rPr>
                  <w:rFonts w:ascii="Times New Roman" w:hAnsi="Times New Roman" w:cs="Times New Roman"/>
                  <w:kern w:val="24"/>
                  <w:sz w:val="24"/>
                  <w:szCs w:val="24"/>
                  <w:lang w:val="da-DK"/>
                  <w:rPrChange w:id="6855" w:author="Mohammad Nayeem" w:date="2020-04-21T22:30:00Z">
                    <w:rPr>
                      <w:rFonts w:ascii="Times New Roman" w:hAnsi="Times New Roman" w:cs="Times New Roman"/>
                      <w:kern w:val="24"/>
                      <w:lang w:val="da-DK"/>
                    </w:rPr>
                  </w:rPrChange>
                </w:rPr>
                <w:delText>Mother’s BMI</w:delText>
              </w:r>
            </w:del>
          </w:p>
        </w:tc>
        <w:tc>
          <w:tcPr>
            <w:tcW w:w="1326" w:type="pct"/>
          </w:tcPr>
          <w:p w14:paraId="37C62C95" w14:textId="00EC130F"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856" w:author="Mohammad Nayeem" w:date="2020-04-21T21:21:00Z"/>
                <w:rFonts w:ascii="Times New Roman" w:hAnsi="Times New Roman" w:cs="Times New Roman"/>
                <w:sz w:val="24"/>
                <w:szCs w:val="24"/>
                <w:rPrChange w:id="6857" w:author="Mohammad Nayeem" w:date="2020-04-21T22:30:00Z">
                  <w:rPr>
                    <w:del w:id="6858" w:author="Mohammad Nayeem" w:date="2020-04-21T21:21:00Z"/>
                    <w:rFonts w:ascii="Times New Roman" w:hAnsi="Times New Roman" w:cs="Times New Roman"/>
                  </w:rPr>
                </w:rPrChange>
              </w:rPr>
            </w:pPr>
            <w:del w:id="6859" w:author="Mohammad Nayeem" w:date="2020-04-21T21:21:00Z">
              <w:r w:rsidRPr="004E6C2C" w:rsidDel="002A425C">
                <w:rPr>
                  <w:rFonts w:ascii="Times New Roman" w:hAnsi="Times New Roman" w:cs="Times New Roman"/>
                  <w:sz w:val="24"/>
                  <w:szCs w:val="24"/>
                  <w:rPrChange w:id="6860" w:author="Mohammad Nayeem" w:date="2020-04-21T22:30:00Z">
                    <w:rPr>
                      <w:rFonts w:ascii="Times New Roman" w:hAnsi="Times New Roman" w:cs="Times New Roman"/>
                    </w:rPr>
                  </w:rPrChange>
                </w:rPr>
                <w:delText>13.</w:delText>
              </w:r>
            </w:del>
            <w:del w:id="6861" w:author="Mohammad Nayeem" w:date="2020-04-21T01:13:00Z">
              <w:r w:rsidRPr="004E6C2C" w:rsidDel="00A91E67">
                <w:rPr>
                  <w:rFonts w:ascii="Times New Roman" w:hAnsi="Times New Roman" w:cs="Times New Roman"/>
                  <w:sz w:val="24"/>
                  <w:szCs w:val="24"/>
                  <w:rPrChange w:id="6862" w:author="Mohammad Nayeem" w:date="2020-04-21T22:30:00Z">
                    <w:rPr>
                      <w:rFonts w:ascii="Times New Roman" w:hAnsi="Times New Roman" w:cs="Times New Roman"/>
                    </w:rPr>
                  </w:rPrChange>
                </w:rPr>
                <w:delText>24</w:delText>
              </w:r>
            </w:del>
          </w:p>
        </w:tc>
        <w:tc>
          <w:tcPr>
            <w:tcW w:w="1341" w:type="pct"/>
          </w:tcPr>
          <w:p w14:paraId="48A91F54" w14:textId="1FC73BA8"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863" w:author="Mohammad Nayeem" w:date="2020-04-21T21:21:00Z"/>
                <w:rFonts w:ascii="Times New Roman" w:hAnsi="Times New Roman" w:cs="Times New Roman"/>
                <w:sz w:val="24"/>
                <w:szCs w:val="24"/>
                <w:rPrChange w:id="6864" w:author="Mohammad Nayeem" w:date="2020-04-21T22:30:00Z">
                  <w:rPr>
                    <w:del w:id="6865" w:author="Mohammad Nayeem" w:date="2020-04-21T21:21:00Z"/>
                    <w:rFonts w:ascii="Times New Roman" w:hAnsi="Times New Roman" w:cs="Times New Roman"/>
                  </w:rPr>
                </w:rPrChange>
              </w:rPr>
            </w:pPr>
            <w:del w:id="6866" w:author="Mohammad Nayeem" w:date="2020-04-21T21:21:00Z">
              <w:r w:rsidRPr="004E6C2C" w:rsidDel="002A425C">
                <w:rPr>
                  <w:rFonts w:ascii="Times New Roman" w:hAnsi="Times New Roman" w:cs="Times New Roman"/>
                  <w:sz w:val="24"/>
                  <w:szCs w:val="24"/>
                  <w:rPrChange w:id="6867" w:author="Mohammad Nayeem" w:date="2020-04-21T22:30:00Z">
                    <w:rPr>
                      <w:rFonts w:ascii="Times New Roman" w:hAnsi="Times New Roman" w:cs="Times New Roman"/>
                    </w:rPr>
                  </w:rPrChange>
                </w:rPr>
                <w:delText>0.001</w:delText>
              </w:r>
            </w:del>
          </w:p>
        </w:tc>
      </w:tr>
      <w:tr w:rsidR="00321F51" w:rsidRPr="004E6C2C" w:rsidDel="002A425C" w14:paraId="355FA743" w14:textId="0C839BDD" w:rsidTr="008B2677">
        <w:trPr>
          <w:del w:id="6868"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501AE3C5" w14:textId="246D214F" w:rsidR="00321F51" w:rsidRPr="004E6C2C" w:rsidDel="002A425C" w:rsidRDefault="00321F51">
            <w:pPr>
              <w:tabs>
                <w:tab w:val="left" w:pos="3260"/>
              </w:tabs>
              <w:spacing w:line="480" w:lineRule="auto"/>
              <w:jc w:val="both"/>
              <w:rPr>
                <w:del w:id="6869" w:author="Mohammad Nayeem" w:date="2020-04-21T21:21:00Z"/>
                <w:rFonts w:ascii="Times New Roman" w:hAnsi="Times New Roman" w:cs="Times New Roman"/>
                <w:kern w:val="24"/>
                <w:sz w:val="24"/>
                <w:szCs w:val="24"/>
                <w:lang w:val="da-DK"/>
                <w:rPrChange w:id="6870" w:author="Mohammad Nayeem" w:date="2020-04-21T22:30:00Z">
                  <w:rPr>
                    <w:del w:id="6871" w:author="Mohammad Nayeem" w:date="2020-04-21T21:21:00Z"/>
                    <w:rFonts w:ascii="Times New Roman" w:hAnsi="Times New Roman" w:cs="Times New Roman"/>
                    <w:kern w:val="24"/>
                    <w:lang w:val="da-DK"/>
                  </w:rPr>
                </w:rPrChange>
              </w:rPr>
              <w:pPrChange w:id="6872" w:author="nayeem hasan" w:date="2020-04-22T17:14:00Z">
                <w:pPr>
                  <w:spacing w:line="480" w:lineRule="auto"/>
                  <w:jc w:val="both"/>
                </w:pPr>
              </w:pPrChange>
            </w:pPr>
            <w:del w:id="6873" w:author="Mohammad Nayeem" w:date="2020-04-21T21:21:00Z">
              <w:r w:rsidRPr="004E6C2C" w:rsidDel="002A425C">
                <w:rPr>
                  <w:rFonts w:ascii="Times New Roman" w:hAnsi="Times New Roman" w:cs="Times New Roman"/>
                  <w:sz w:val="24"/>
                  <w:szCs w:val="24"/>
                  <w:rPrChange w:id="6874" w:author="Mohammad Nayeem" w:date="2020-04-21T22:30:00Z">
                    <w:rPr>
                      <w:rFonts w:ascii="Times New Roman" w:hAnsi="Times New Roman" w:cs="Times New Roman"/>
                    </w:rPr>
                  </w:rPrChange>
                </w:rPr>
                <w:delText>Household members</w:delText>
              </w:r>
            </w:del>
          </w:p>
        </w:tc>
        <w:tc>
          <w:tcPr>
            <w:tcW w:w="1326" w:type="pct"/>
          </w:tcPr>
          <w:p w14:paraId="32A0D2E3" w14:textId="187A56BA"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875" w:author="Mohammad Nayeem" w:date="2020-04-21T21:21:00Z"/>
                <w:rFonts w:ascii="Times New Roman" w:hAnsi="Times New Roman" w:cs="Times New Roman"/>
                <w:sz w:val="24"/>
                <w:szCs w:val="24"/>
                <w:rPrChange w:id="6876" w:author="Mohammad Nayeem" w:date="2020-04-21T22:30:00Z">
                  <w:rPr>
                    <w:del w:id="6877" w:author="Mohammad Nayeem" w:date="2020-04-21T21:21:00Z"/>
                    <w:rFonts w:ascii="Times New Roman" w:hAnsi="Times New Roman" w:cs="Times New Roman"/>
                  </w:rPr>
                </w:rPrChange>
              </w:rPr>
            </w:pPr>
            <w:del w:id="6878" w:author="Mohammad Nayeem" w:date="2020-04-21T21:21:00Z">
              <w:r w:rsidRPr="004E6C2C" w:rsidDel="002A425C">
                <w:rPr>
                  <w:rFonts w:ascii="Times New Roman" w:hAnsi="Times New Roman" w:cs="Times New Roman"/>
                  <w:sz w:val="24"/>
                  <w:szCs w:val="24"/>
                  <w:rPrChange w:id="6879" w:author="Mohammad Nayeem" w:date="2020-04-21T22:30:00Z">
                    <w:rPr>
                      <w:rFonts w:ascii="Times New Roman" w:hAnsi="Times New Roman" w:cs="Times New Roman"/>
                    </w:rPr>
                  </w:rPrChange>
                </w:rPr>
                <w:delText>0.</w:delText>
              </w:r>
            </w:del>
            <w:del w:id="6880" w:author="Mohammad Nayeem" w:date="2020-04-21T01:14:00Z">
              <w:r w:rsidRPr="004E6C2C" w:rsidDel="00A91E67">
                <w:rPr>
                  <w:rFonts w:ascii="Times New Roman" w:hAnsi="Times New Roman" w:cs="Times New Roman"/>
                  <w:sz w:val="24"/>
                  <w:szCs w:val="24"/>
                  <w:rPrChange w:id="6881" w:author="Mohammad Nayeem" w:date="2020-04-21T22:30:00Z">
                    <w:rPr>
                      <w:rFonts w:ascii="Times New Roman" w:hAnsi="Times New Roman" w:cs="Times New Roman"/>
                    </w:rPr>
                  </w:rPrChange>
                </w:rPr>
                <w:delText>29</w:delText>
              </w:r>
            </w:del>
          </w:p>
        </w:tc>
        <w:tc>
          <w:tcPr>
            <w:tcW w:w="1341" w:type="pct"/>
          </w:tcPr>
          <w:p w14:paraId="5EC70B88" w14:textId="608C96D7"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882" w:author="Mohammad Nayeem" w:date="2020-04-21T21:21:00Z"/>
                <w:rFonts w:ascii="Times New Roman" w:hAnsi="Times New Roman" w:cs="Times New Roman"/>
                <w:sz w:val="24"/>
                <w:szCs w:val="24"/>
                <w:rPrChange w:id="6883" w:author="Mohammad Nayeem" w:date="2020-04-21T22:30:00Z">
                  <w:rPr>
                    <w:del w:id="6884" w:author="Mohammad Nayeem" w:date="2020-04-21T21:21:00Z"/>
                    <w:rFonts w:ascii="Times New Roman" w:hAnsi="Times New Roman" w:cs="Times New Roman"/>
                  </w:rPr>
                </w:rPrChange>
              </w:rPr>
            </w:pPr>
            <w:del w:id="6885" w:author="Mohammad Nayeem" w:date="2020-04-21T21:21:00Z">
              <w:r w:rsidRPr="004E6C2C" w:rsidDel="002A425C">
                <w:rPr>
                  <w:rFonts w:ascii="Times New Roman" w:hAnsi="Times New Roman" w:cs="Times New Roman"/>
                  <w:sz w:val="24"/>
                  <w:szCs w:val="24"/>
                  <w:rPrChange w:id="6886" w:author="Mohammad Nayeem" w:date="2020-04-21T22:30:00Z">
                    <w:rPr>
                      <w:rFonts w:ascii="Times New Roman" w:hAnsi="Times New Roman" w:cs="Times New Roman"/>
                    </w:rPr>
                  </w:rPrChange>
                </w:rPr>
                <w:delText>0.5</w:delText>
              </w:r>
            </w:del>
            <w:del w:id="6887" w:author="Mohammad Nayeem" w:date="2020-04-21T01:14:00Z">
              <w:r w:rsidRPr="004E6C2C" w:rsidDel="00A91E67">
                <w:rPr>
                  <w:rFonts w:ascii="Times New Roman" w:hAnsi="Times New Roman" w:cs="Times New Roman"/>
                  <w:sz w:val="24"/>
                  <w:szCs w:val="24"/>
                  <w:rPrChange w:id="6888" w:author="Mohammad Nayeem" w:date="2020-04-21T22:30:00Z">
                    <w:rPr>
                      <w:rFonts w:ascii="Times New Roman" w:hAnsi="Times New Roman" w:cs="Times New Roman"/>
                    </w:rPr>
                  </w:rPrChange>
                </w:rPr>
                <w:delText>89</w:delText>
              </w:r>
            </w:del>
          </w:p>
        </w:tc>
      </w:tr>
      <w:tr w:rsidR="00321F51" w:rsidRPr="004E6C2C" w:rsidDel="002A425C" w14:paraId="2DB90619" w14:textId="343D4D6E" w:rsidTr="008B2677">
        <w:trPr>
          <w:cnfStyle w:val="000000100000" w:firstRow="0" w:lastRow="0" w:firstColumn="0" w:lastColumn="0" w:oddVBand="0" w:evenVBand="0" w:oddHBand="1" w:evenHBand="0" w:firstRowFirstColumn="0" w:firstRowLastColumn="0" w:lastRowFirstColumn="0" w:lastRowLastColumn="0"/>
          <w:del w:id="6889"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31A08AAF" w14:textId="67B0007F" w:rsidR="00321F51" w:rsidRPr="004E6C2C" w:rsidDel="002A425C" w:rsidRDefault="00321F51">
            <w:pPr>
              <w:spacing w:line="480" w:lineRule="auto"/>
              <w:jc w:val="both"/>
              <w:rPr>
                <w:del w:id="6890" w:author="Mohammad Nayeem" w:date="2020-04-21T21:21:00Z"/>
                <w:rFonts w:ascii="Times New Roman" w:hAnsi="Times New Roman" w:cs="Times New Roman"/>
                <w:kern w:val="24"/>
                <w:sz w:val="24"/>
                <w:szCs w:val="24"/>
                <w:lang w:val="da-DK"/>
                <w:rPrChange w:id="6891" w:author="Mohammad Nayeem" w:date="2020-04-21T22:30:00Z">
                  <w:rPr>
                    <w:del w:id="6892" w:author="Mohammad Nayeem" w:date="2020-04-21T21:21:00Z"/>
                    <w:rFonts w:ascii="Times New Roman" w:hAnsi="Times New Roman" w:cs="Times New Roman"/>
                    <w:kern w:val="24"/>
                    <w:lang w:val="da-DK"/>
                  </w:rPr>
                </w:rPrChange>
              </w:rPr>
            </w:pPr>
            <w:del w:id="6893" w:author="Mohammad Nayeem" w:date="2020-04-21T21:21:00Z">
              <w:r w:rsidRPr="004E6C2C" w:rsidDel="002A425C">
                <w:rPr>
                  <w:rFonts w:ascii="Times New Roman" w:hAnsi="Times New Roman" w:cs="Times New Roman"/>
                  <w:kern w:val="24"/>
                  <w:sz w:val="24"/>
                  <w:szCs w:val="24"/>
                  <w:lang w:val="da-DK"/>
                  <w:rPrChange w:id="6894" w:author="Mohammad Nayeem" w:date="2020-04-21T22:30:00Z">
                    <w:rPr>
                      <w:rFonts w:ascii="Times New Roman" w:hAnsi="Times New Roman" w:cs="Times New Roman"/>
                      <w:kern w:val="24"/>
                      <w:lang w:val="da-DK"/>
                    </w:rPr>
                  </w:rPrChange>
                </w:rPr>
                <w:delText>C-Section</w:delText>
              </w:r>
            </w:del>
          </w:p>
        </w:tc>
        <w:tc>
          <w:tcPr>
            <w:tcW w:w="1326" w:type="pct"/>
          </w:tcPr>
          <w:p w14:paraId="76F53124" w14:textId="50DD7E2B"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895" w:author="Mohammad Nayeem" w:date="2020-04-21T21:21:00Z"/>
                <w:rFonts w:ascii="Times New Roman" w:hAnsi="Times New Roman" w:cs="Times New Roman"/>
                <w:sz w:val="24"/>
                <w:szCs w:val="24"/>
                <w:rPrChange w:id="6896" w:author="Mohammad Nayeem" w:date="2020-04-21T22:30:00Z">
                  <w:rPr>
                    <w:del w:id="6897" w:author="Mohammad Nayeem" w:date="2020-04-21T21:21:00Z"/>
                    <w:rFonts w:ascii="Times New Roman" w:hAnsi="Times New Roman" w:cs="Times New Roman"/>
                  </w:rPr>
                </w:rPrChange>
              </w:rPr>
            </w:pPr>
            <w:del w:id="6898" w:author="Mohammad Nayeem" w:date="2020-04-21T21:21:00Z">
              <w:r w:rsidRPr="004E6C2C" w:rsidDel="002A425C">
                <w:rPr>
                  <w:rFonts w:ascii="Times New Roman" w:hAnsi="Times New Roman" w:cs="Times New Roman"/>
                  <w:sz w:val="24"/>
                  <w:szCs w:val="24"/>
                  <w:rPrChange w:id="6899" w:author="Mohammad Nayeem" w:date="2020-04-21T22:30:00Z">
                    <w:rPr>
                      <w:rFonts w:ascii="Times New Roman" w:hAnsi="Times New Roman" w:cs="Times New Roman"/>
                    </w:rPr>
                  </w:rPrChange>
                </w:rPr>
                <w:delText>0.0</w:delText>
              </w:r>
            </w:del>
            <w:del w:id="6900" w:author="Mohammad Nayeem" w:date="2020-04-21T01:14:00Z">
              <w:r w:rsidRPr="004E6C2C" w:rsidDel="00A91E67">
                <w:rPr>
                  <w:rFonts w:ascii="Times New Roman" w:hAnsi="Times New Roman" w:cs="Times New Roman"/>
                  <w:sz w:val="24"/>
                  <w:szCs w:val="24"/>
                  <w:rPrChange w:id="6901" w:author="Mohammad Nayeem" w:date="2020-04-21T22:30:00Z">
                    <w:rPr>
                      <w:rFonts w:ascii="Times New Roman" w:hAnsi="Times New Roman" w:cs="Times New Roman"/>
                    </w:rPr>
                  </w:rPrChange>
                </w:rPr>
                <w:delText>7</w:delText>
              </w:r>
            </w:del>
          </w:p>
        </w:tc>
        <w:tc>
          <w:tcPr>
            <w:tcW w:w="1341" w:type="pct"/>
          </w:tcPr>
          <w:p w14:paraId="376B1C8D" w14:textId="49113579"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902" w:author="Mohammad Nayeem" w:date="2020-04-21T21:21:00Z"/>
                <w:rFonts w:ascii="Times New Roman" w:hAnsi="Times New Roman" w:cs="Times New Roman"/>
                <w:sz w:val="24"/>
                <w:szCs w:val="24"/>
                <w:rPrChange w:id="6903" w:author="Mohammad Nayeem" w:date="2020-04-21T22:30:00Z">
                  <w:rPr>
                    <w:del w:id="6904" w:author="Mohammad Nayeem" w:date="2020-04-21T21:21:00Z"/>
                    <w:rFonts w:ascii="Times New Roman" w:hAnsi="Times New Roman" w:cs="Times New Roman"/>
                  </w:rPr>
                </w:rPrChange>
              </w:rPr>
            </w:pPr>
            <w:del w:id="6905" w:author="Mohammad Nayeem" w:date="2020-04-21T21:21:00Z">
              <w:r w:rsidRPr="004E6C2C" w:rsidDel="002A425C">
                <w:rPr>
                  <w:rFonts w:ascii="Times New Roman" w:hAnsi="Times New Roman" w:cs="Times New Roman"/>
                  <w:sz w:val="24"/>
                  <w:szCs w:val="24"/>
                  <w:rPrChange w:id="6906" w:author="Mohammad Nayeem" w:date="2020-04-21T22:30:00Z">
                    <w:rPr>
                      <w:rFonts w:ascii="Times New Roman" w:hAnsi="Times New Roman" w:cs="Times New Roman"/>
                    </w:rPr>
                  </w:rPrChange>
                </w:rPr>
                <w:delText>0.7</w:delText>
              </w:r>
            </w:del>
            <w:del w:id="6907" w:author="Mohammad Nayeem" w:date="2020-04-21T01:15:00Z">
              <w:r w:rsidRPr="004E6C2C" w:rsidDel="00A91E67">
                <w:rPr>
                  <w:rFonts w:ascii="Times New Roman" w:hAnsi="Times New Roman" w:cs="Times New Roman"/>
                  <w:sz w:val="24"/>
                  <w:szCs w:val="24"/>
                  <w:rPrChange w:id="6908" w:author="Mohammad Nayeem" w:date="2020-04-21T22:30:00Z">
                    <w:rPr>
                      <w:rFonts w:ascii="Times New Roman" w:hAnsi="Times New Roman" w:cs="Times New Roman"/>
                    </w:rPr>
                  </w:rPrChange>
                </w:rPr>
                <w:delText>98</w:delText>
              </w:r>
            </w:del>
          </w:p>
        </w:tc>
      </w:tr>
      <w:tr w:rsidR="00321F51" w:rsidRPr="004E6C2C" w:rsidDel="002A425C" w14:paraId="0C2E28AC" w14:textId="467D75D4" w:rsidTr="008B2677">
        <w:trPr>
          <w:del w:id="6909"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2E2BAAC0" w14:textId="090FB8C7" w:rsidR="00321F51" w:rsidRPr="004E6C2C" w:rsidDel="002A425C" w:rsidRDefault="00321F51">
            <w:pPr>
              <w:spacing w:line="480" w:lineRule="auto"/>
              <w:jc w:val="both"/>
              <w:rPr>
                <w:del w:id="6910" w:author="Mohammad Nayeem" w:date="2020-04-21T21:21:00Z"/>
                <w:rFonts w:ascii="Times New Roman" w:hAnsi="Times New Roman" w:cs="Times New Roman"/>
                <w:kern w:val="24"/>
                <w:sz w:val="24"/>
                <w:szCs w:val="24"/>
                <w:lang w:val="da-DK"/>
                <w:rPrChange w:id="6911" w:author="Mohammad Nayeem" w:date="2020-04-21T22:30:00Z">
                  <w:rPr>
                    <w:del w:id="6912" w:author="Mohammad Nayeem" w:date="2020-04-21T21:21:00Z"/>
                    <w:rFonts w:ascii="Times New Roman" w:hAnsi="Times New Roman" w:cs="Times New Roman"/>
                    <w:kern w:val="24"/>
                    <w:lang w:val="da-DK"/>
                  </w:rPr>
                </w:rPrChange>
              </w:rPr>
            </w:pPr>
            <w:del w:id="6913" w:author="Mohammad Nayeem" w:date="2020-04-21T21:21:00Z">
              <w:r w:rsidRPr="004E6C2C" w:rsidDel="002A425C">
                <w:rPr>
                  <w:rFonts w:ascii="Times New Roman" w:hAnsi="Times New Roman" w:cs="Times New Roman"/>
                  <w:kern w:val="24"/>
                  <w:sz w:val="24"/>
                  <w:szCs w:val="24"/>
                  <w:lang w:val="da-DK"/>
                  <w:rPrChange w:id="6914" w:author="Mohammad Nayeem" w:date="2020-04-21T22:30:00Z">
                    <w:rPr>
                      <w:rFonts w:ascii="Times New Roman" w:hAnsi="Times New Roman" w:cs="Times New Roman"/>
                      <w:kern w:val="24"/>
                      <w:lang w:val="da-DK"/>
                    </w:rPr>
                  </w:rPrChange>
                </w:rPr>
                <w:delText>Child’s Sex</w:delText>
              </w:r>
            </w:del>
          </w:p>
        </w:tc>
        <w:tc>
          <w:tcPr>
            <w:tcW w:w="1326" w:type="pct"/>
          </w:tcPr>
          <w:p w14:paraId="5C424E08" w14:textId="1A091319"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915" w:author="Mohammad Nayeem" w:date="2020-04-21T21:21:00Z"/>
                <w:rFonts w:ascii="Times New Roman" w:hAnsi="Times New Roman" w:cs="Times New Roman"/>
                <w:sz w:val="24"/>
                <w:szCs w:val="24"/>
                <w:rPrChange w:id="6916" w:author="Mohammad Nayeem" w:date="2020-04-21T22:30:00Z">
                  <w:rPr>
                    <w:del w:id="6917" w:author="Mohammad Nayeem" w:date="2020-04-21T21:21:00Z"/>
                    <w:rFonts w:ascii="Times New Roman" w:hAnsi="Times New Roman" w:cs="Times New Roman"/>
                  </w:rPr>
                </w:rPrChange>
              </w:rPr>
            </w:pPr>
            <w:del w:id="6918" w:author="Mohammad Nayeem" w:date="2020-04-21T21:21:00Z">
              <w:r w:rsidRPr="004E6C2C" w:rsidDel="002A425C">
                <w:rPr>
                  <w:rFonts w:ascii="Times New Roman" w:hAnsi="Times New Roman" w:cs="Times New Roman"/>
                  <w:sz w:val="24"/>
                  <w:szCs w:val="24"/>
                  <w:rPrChange w:id="6919" w:author="Mohammad Nayeem" w:date="2020-04-21T22:30:00Z">
                    <w:rPr>
                      <w:rFonts w:ascii="Times New Roman" w:hAnsi="Times New Roman" w:cs="Times New Roman"/>
                    </w:rPr>
                  </w:rPrChange>
                </w:rPr>
                <w:delText>0.</w:delText>
              </w:r>
            </w:del>
            <w:del w:id="6920" w:author="Mohammad Nayeem" w:date="2020-04-21T01:28:00Z">
              <w:r w:rsidRPr="004E6C2C" w:rsidDel="00267EE6">
                <w:rPr>
                  <w:rFonts w:ascii="Times New Roman" w:hAnsi="Times New Roman" w:cs="Times New Roman"/>
                  <w:sz w:val="24"/>
                  <w:szCs w:val="24"/>
                  <w:rPrChange w:id="6921" w:author="Mohammad Nayeem" w:date="2020-04-21T22:30:00Z">
                    <w:rPr>
                      <w:rFonts w:ascii="Times New Roman" w:hAnsi="Times New Roman" w:cs="Times New Roman"/>
                    </w:rPr>
                  </w:rPrChange>
                </w:rPr>
                <w:delText>79</w:delText>
              </w:r>
            </w:del>
          </w:p>
        </w:tc>
        <w:tc>
          <w:tcPr>
            <w:tcW w:w="1341" w:type="pct"/>
          </w:tcPr>
          <w:p w14:paraId="76B87147" w14:textId="6B5567D6"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922" w:author="Mohammad Nayeem" w:date="2020-04-21T21:21:00Z"/>
                <w:rFonts w:ascii="Times New Roman" w:hAnsi="Times New Roman" w:cs="Times New Roman"/>
                <w:sz w:val="24"/>
                <w:szCs w:val="24"/>
                <w:rPrChange w:id="6923" w:author="Mohammad Nayeem" w:date="2020-04-21T22:30:00Z">
                  <w:rPr>
                    <w:del w:id="6924" w:author="Mohammad Nayeem" w:date="2020-04-21T21:21:00Z"/>
                    <w:rFonts w:ascii="Times New Roman" w:hAnsi="Times New Roman" w:cs="Times New Roman"/>
                  </w:rPr>
                </w:rPrChange>
              </w:rPr>
            </w:pPr>
            <w:del w:id="6925" w:author="Mohammad Nayeem" w:date="2020-04-21T21:21:00Z">
              <w:r w:rsidRPr="004E6C2C" w:rsidDel="002A425C">
                <w:rPr>
                  <w:rFonts w:ascii="Times New Roman" w:hAnsi="Times New Roman" w:cs="Times New Roman"/>
                  <w:sz w:val="24"/>
                  <w:szCs w:val="24"/>
                  <w:rPrChange w:id="6926" w:author="Mohammad Nayeem" w:date="2020-04-21T22:30:00Z">
                    <w:rPr>
                      <w:rFonts w:ascii="Times New Roman" w:hAnsi="Times New Roman" w:cs="Times New Roman"/>
                    </w:rPr>
                  </w:rPrChange>
                </w:rPr>
                <w:delText>0.3</w:delText>
              </w:r>
            </w:del>
            <w:del w:id="6927" w:author="Mohammad Nayeem" w:date="2020-04-21T01:28:00Z">
              <w:r w:rsidRPr="004E6C2C" w:rsidDel="00267EE6">
                <w:rPr>
                  <w:rFonts w:ascii="Times New Roman" w:hAnsi="Times New Roman" w:cs="Times New Roman"/>
                  <w:sz w:val="24"/>
                  <w:szCs w:val="24"/>
                  <w:rPrChange w:id="6928" w:author="Mohammad Nayeem" w:date="2020-04-21T22:30:00Z">
                    <w:rPr>
                      <w:rFonts w:ascii="Times New Roman" w:hAnsi="Times New Roman" w:cs="Times New Roman"/>
                    </w:rPr>
                  </w:rPrChange>
                </w:rPr>
                <w:delText>75</w:delText>
              </w:r>
            </w:del>
          </w:p>
        </w:tc>
      </w:tr>
      <w:tr w:rsidR="00321F51" w:rsidRPr="004E6C2C" w:rsidDel="002A425C" w14:paraId="652DF1A5" w14:textId="463575E1" w:rsidTr="008B2677">
        <w:trPr>
          <w:cnfStyle w:val="000000100000" w:firstRow="0" w:lastRow="0" w:firstColumn="0" w:lastColumn="0" w:oddVBand="0" w:evenVBand="0" w:oddHBand="1" w:evenHBand="0" w:firstRowFirstColumn="0" w:firstRowLastColumn="0" w:lastRowFirstColumn="0" w:lastRowLastColumn="0"/>
          <w:del w:id="6929"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73508B5D" w14:textId="5A070544" w:rsidR="00321F51" w:rsidRPr="004E6C2C" w:rsidDel="002A425C" w:rsidRDefault="00321F51">
            <w:pPr>
              <w:spacing w:line="480" w:lineRule="auto"/>
              <w:jc w:val="both"/>
              <w:rPr>
                <w:del w:id="6930" w:author="Mohammad Nayeem" w:date="2020-04-21T21:21:00Z"/>
                <w:rFonts w:ascii="Times New Roman" w:hAnsi="Times New Roman" w:cs="Times New Roman"/>
                <w:kern w:val="24"/>
                <w:sz w:val="24"/>
                <w:szCs w:val="24"/>
                <w:lang w:val="en-GB"/>
                <w:rPrChange w:id="6931" w:author="Mohammad Nayeem" w:date="2020-04-21T22:30:00Z">
                  <w:rPr>
                    <w:del w:id="6932" w:author="Mohammad Nayeem" w:date="2020-04-21T21:21:00Z"/>
                    <w:rFonts w:ascii="Times New Roman" w:hAnsi="Times New Roman" w:cs="Times New Roman"/>
                    <w:kern w:val="24"/>
                    <w:lang w:val="en-GB"/>
                  </w:rPr>
                </w:rPrChange>
              </w:rPr>
            </w:pPr>
            <w:del w:id="6933" w:author="Mohammad Nayeem" w:date="2020-04-21T21:21:00Z">
              <w:r w:rsidRPr="004E6C2C" w:rsidDel="002A425C">
                <w:rPr>
                  <w:rFonts w:ascii="Times New Roman" w:hAnsi="Times New Roman" w:cs="Times New Roman"/>
                  <w:sz w:val="24"/>
                  <w:szCs w:val="24"/>
                  <w:rPrChange w:id="6934" w:author="Mohammad Nayeem" w:date="2020-04-21T22:30:00Z">
                    <w:rPr>
                      <w:rFonts w:ascii="Times New Roman" w:hAnsi="Times New Roman" w:cs="Times New Roman"/>
                    </w:rPr>
                  </w:rPrChange>
                </w:rPr>
                <w:delText>Size of child (at birth)</w:delText>
              </w:r>
            </w:del>
          </w:p>
        </w:tc>
        <w:tc>
          <w:tcPr>
            <w:tcW w:w="1326" w:type="pct"/>
          </w:tcPr>
          <w:p w14:paraId="73FF7581" w14:textId="47D384EF"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935" w:author="Mohammad Nayeem" w:date="2020-04-21T21:21:00Z"/>
                <w:rFonts w:ascii="Times New Roman" w:hAnsi="Times New Roman" w:cs="Times New Roman"/>
                <w:sz w:val="24"/>
                <w:szCs w:val="24"/>
                <w:rPrChange w:id="6936" w:author="Mohammad Nayeem" w:date="2020-04-21T22:30:00Z">
                  <w:rPr>
                    <w:del w:id="6937" w:author="Mohammad Nayeem" w:date="2020-04-21T21:21:00Z"/>
                    <w:rFonts w:ascii="Times New Roman" w:hAnsi="Times New Roman" w:cs="Times New Roman"/>
                  </w:rPr>
                </w:rPrChange>
              </w:rPr>
            </w:pPr>
            <w:del w:id="6938" w:author="Mohammad Nayeem" w:date="2020-04-21T21:21:00Z">
              <w:r w:rsidRPr="004E6C2C" w:rsidDel="002A425C">
                <w:rPr>
                  <w:rFonts w:ascii="Times New Roman" w:hAnsi="Times New Roman" w:cs="Times New Roman"/>
                  <w:sz w:val="24"/>
                  <w:szCs w:val="24"/>
                  <w:rPrChange w:id="6939" w:author="Mohammad Nayeem" w:date="2020-04-21T22:30:00Z">
                    <w:rPr>
                      <w:rFonts w:ascii="Times New Roman" w:hAnsi="Times New Roman" w:cs="Times New Roman"/>
                    </w:rPr>
                  </w:rPrChange>
                </w:rPr>
                <w:delText>0.</w:delText>
              </w:r>
            </w:del>
            <w:del w:id="6940" w:author="Mohammad Nayeem" w:date="2020-04-21T01:28:00Z">
              <w:r w:rsidRPr="004E6C2C" w:rsidDel="00267EE6">
                <w:rPr>
                  <w:rFonts w:ascii="Times New Roman" w:hAnsi="Times New Roman" w:cs="Times New Roman"/>
                  <w:sz w:val="24"/>
                  <w:szCs w:val="24"/>
                  <w:rPrChange w:id="6941" w:author="Mohammad Nayeem" w:date="2020-04-21T22:30:00Z">
                    <w:rPr>
                      <w:rFonts w:ascii="Times New Roman" w:hAnsi="Times New Roman" w:cs="Times New Roman"/>
                    </w:rPr>
                  </w:rPrChange>
                </w:rPr>
                <w:delText>57</w:delText>
              </w:r>
            </w:del>
          </w:p>
        </w:tc>
        <w:tc>
          <w:tcPr>
            <w:tcW w:w="1341" w:type="pct"/>
          </w:tcPr>
          <w:p w14:paraId="2A4BC67B" w14:textId="4651ABB7"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942" w:author="Mohammad Nayeem" w:date="2020-04-21T21:21:00Z"/>
                <w:rFonts w:ascii="Times New Roman" w:hAnsi="Times New Roman" w:cs="Times New Roman"/>
                <w:sz w:val="24"/>
                <w:szCs w:val="24"/>
                <w:rPrChange w:id="6943" w:author="Mohammad Nayeem" w:date="2020-04-21T22:30:00Z">
                  <w:rPr>
                    <w:del w:id="6944" w:author="Mohammad Nayeem" w:date="2020-04-21T21:21:00Z"/>
                    <w:rFonts w:ascii="Times New Roman" w:hAnsi="Times New Roman" w:cs="Times New Roman"/>
                  </w:rPr>
                </w:rPrChange>
              </w:rPr>
            </w:pPr>
            <w:del w:id="6945" w:author="Mohammad Nayeem" w:date="2020-04-21T21:21:00Z">
              <w:r w:rsidRPr="004E6C2C" w:rsidDel="002A425C">
                <w:rPr>
                  <w:rFonts w:ascii="Times New Roman" w:hAnsi="Times New Roman" w:cs="Times New Roman"/>
                  <w:sz w:val="24"/>
                  <w:szCs w:val="24"/>
                  <w:rPrChange w:id="6946" w:author="Mohammad Nayeem" w:date="2020-04-21T22:30:00Z">
                    <w:rPr>
                      <w:rFonts w:ascii="Times New Roman" w:hAnsi="Times New Roman" w:cs="Times New Roman"/>
                    </w:rPr>
                  </w:rPrChange>
                </w:rPr>
                <w:delText>0.</w:delText>
              </w:r>
            </w:del>
            <w:del w:id="6947" w:author="Mohammad Nayeem" w:date="2020-04-21T01:28:00Z">
              <w:r w:rsidRPr="004E6C2C" w:rsidDel="00267EE6">
                <w:rPr>
                  <w:rFonts w:ascii="Times New Roman" w:hAnsi="Times New Roman" w:cs="Times New Roman"/>
                  <w:sz w:val="24"/>
                  <w:szCs w:val="24"/>
                  <w:rPrChange w:id="6948" w:author="Mohammad Nayeem" w:date="2020-04-21T22:30:00Z">
                    <w:rPr>
                      <w:rFonts w:ascii="Times New Roman" w:hAnsi="Times New Roman" w:cs="Times New Roman"/>
                    </w:rPr>
                  </w:rPrChange>
                </w:rPr>
                <w:delText>966</w:delText>
              </w:r>
            </w:del>
          </w:p>
        </w:tc>
      </w:tr>
      <w:tr w:rsidR="00321F51" w:rsidRPr="004E6C2C" w:rsidDel="002A425C" w14:paraId="22E7F8DF" w14:textId="0FACE152" w:rsidTr="008B2677">
        <w:trPr>
          <w:trHeight w:val="70"/>
          <w:del w:id="6949"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2E9C3D1B" w14:textId="1FD78304" w:rsidR="00321F51" w:rsidRPr="004E6C2C" w:rsidDel="002A425C" w:rsidRDefault="00321F51">
            <w:pPr>
              <w:spacing w:line="480" w:lineRule="auto"/>
              <w:jc w:val="both"/>
              <w:rPr>
                <w:del w:id="6950" w:author="Mohammad Nayeem" w:date="2020-04-21T21:21:00Z"/>
                <w:rFonts w:ascii="Times New Roman" w:hAnsi="Times New Roman" w:cs="Times New Roman"/>
                <w:kern w:val="24"/>
                <w:sz w:val="24"/>
                <w:szCs w:val="24"/>
                <w:lang w:val="da-DK"/>
                <w:rPrChange w:id="6951" w:author="Mohammad Nayeem" w:date="2020-04-21T22:30:00Z">
                  <w:rPr>
                    <w:del w:id="6952" w:author="Mohammad Nayeem" w:date="2020-04-21T21:21:00Z"/>
                    <w:rFonts w:ascii="Times New Roman" w:hAnsi="Times New Roman" w:cs="Times New Roman"/>
                    <w:kern w:val="24"/>
                    <w:lang w:val="da-DK"/>
                  </w:rPr>
                </w:rPrChange>
              </w:rPr>
            </w:pPr>
            <w:del w:id="6953" w:author="Mohammad Nayeem" w:date="2020-04-21T21:21:00Z">
              <w:r w:rsidRPr="004E6C2C" w:rsidDel="002A425C">
                <w:rPr>
                  <w:rFonts w:ascii="Times New Roman" w:hAnsi="Times New Roman" w:cs="Times New Roman"/>
                  <w:sz w:val="24"/>
                  <w:szCs w:val="24"/>
                  <w:rPrChange w:id="6954" w:author="Mohammad Nayeem" w:date="2020-04-21T22:30:00Z">
                    <w:rPr>
                      <w:rFonts w:ascii="Times New Roman" w:hAnsi="Times New Roman" w:cs="Times New Roman"/>
                    </w:rPr>
                  </w:rPrChange>
                </w:rPr>
                <w:delText>Age of child (months)</w:delText>
              </w:r>
            </w:del>
          </w:p>
        </w:tc>
        <w:tc>
          <w:tcPr>
            <w:tcW w:w="1326" w:type="pct"/>
          </w:tcPr>
          <w:p w14:paraId="3AE0F972" w14:textId="25E06F64"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955" w:author="Mohammad Nayeem" w:date="2020-04-21T21:21:00Z"/>
                <w:rFonts w:ascii="Times New Roman" w:hAnsi="Times New Roman" w:cs="Times New Roman"/>
                <w:sz w:val="24"/>
                <w:szCs w:val="24"/>
                <w:rPrChange w:id="6956" w:author="Mohammad Nayeem" w:date="2020-04-21T22:30:00Z">
                  <w:rPr>
                    <w:del w:id="6957" w:author="Mohammad Nayeem" w:date="2020-04-21T21:21:00Z"/>
                    <w:rFonts w:ascii="Times New Roman" w:hAnsi="Times New Roman" w:cs="Times New Roman"/>
                  </w:rPr>
                </w:rPrChange>
              </w:rPr>
            </w:pPr>
            <w:del w:id="6958" w:author="Mohammad Nayeem" w:date="2020-04-21T21:21:00Z">
              <w:r w:rsidRPr="004E6C2C" w:rsidDel="002A425C">
                <w:rPr>
                  <w:rFonts w:ascii="Times New Roman" w:hAnsi="Times New Roman" w:cs="Times New Roman"/>
                  <w:sz w:val="24"/>
                  <w:szCs w:val="24"/>
                  <w:rPrChange w:id="6959" w:author="Mohammad Nayeem" w:date="2020-04-21T22:30:00Z">
                    <w:rPr>
                      <w:rFonts w:ascii="Times New Roman" w:hAnsi="Times New Roman" w:cs="Times New Roman"/>
                    </w:rPr>
                  </w:rPrChange>
                </w:rPr>
                <w:delText>1</w:delText>
              </w:r>
            </w:del>
            <w:del w:id="6960" w:author="Mohammad Nayeem" w:date="2020-04-21T01:28:00Z">
              <w:r w:rsidRPr="004E6C2C" w:rsidDel="00267EE6">
                <w:rPr>
                  <w:rFonts w:ascii="Times New Roman" w:hAnsi="Times New Roman" w:cs="Times New Roman"/>
                  <w:sz w:val="24"/>
                  <w:szCs w:val="24"/>
                  <w:rPrChange w:id="6961" w:author="Mohammad Nayeem" w:date="2020-04-21T22:30:00Z">
                    <w:rPr>
                      <w:rFonts w:ascii="Times New Roman" w:hAnsi="Times New Roman" w:cs="Times New Roman"/>
                    </w:rPr>
                  </w:rPrChange>
                </w:rPr>
                <w:delText>5.72</w:delText>
              </w:r>
            </w:del>
          </w:p>
        </w:tc>
        <w:tc>
          <w:tcPr>
            <w:tcW w:w="1341" w:type="pct"/>
          </w:tcPr>
          <w:p w14:paraId="63CE4C93" w14:textId="75BA85D3"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962" w:author="Mohammad Nayeem" w:date="2020-04-21T21:21:00Z"/>
                <w:rFonts w:ascii="Times New Roman" w:hAnsi="Times New Roman" w:cs="Times New Roman"/>
                <w:sz w:val="24"/>
                <w:szCs w:val="24"/>
                <w:rPrChange w:id="6963" w:author="Mohammad Nayeem" w:date="2020-04-21T22:30:00Z">
                  <w:rPr>
                    <w:del w:id="6964" w:author="Mohammad Nayeem" w:date="2020-04-21T21:21:00Z"/>
                    <w:rFonts w:ascii="Times New Roman" w:hAnsi="Times New Roman" w:cs="Times New Roman"/>
                  </w:rPr>
                </w:rPrChange>
              </w:rPr>
            </w:pPr>
            <w:del w:id="6965" w:author="Mohammad Nayeem" w:date="2020-04-21T21:21:00Z">
              <w:r w:rsidRPr="004E6C2C" w:rsidDel="002A425C">
                <w:rPr>
                  <w:rFonts w:ascii="Times New Roman" w:hAnsi="Times New Roman" w:cs="Times New Roman"/>
                  <w:sz w:val="24"/>
                  <w:szCs w:val="24"/>
                  <w:rPrChange w:id="6966" w:author="Mohammad Nayeem" w:date="2020-04-21T22:30:00Z">
                    <w:rPr>
                      <w:rFonts w:ascii="Times New Roman" w:hAnsi="Times New Roman" w:cs="Times New Roman"/>
                    </w:rPr>
                  </w:rPrChange>
                </w:rPr>
                <w:delText>0.00</w:delText>
              </w:r>
            </w:del>
            <w:del w:id="6967" w:author="Mohammad Nayeem" w:date="2020-04-21T01:29:00Z">
              <w:r w:rsidRPr="004E6C2C" w:rsidDel="00267EE6">
                <w:rPr>
                  <w:rFonts w:ascii="Times New Roman" w:hAnsi="Times New Roman" w:cs="Times New Roman"/>
                  <w:sz w:val="24"/>
                  <w:szCs w:val="24"/>
                  <w:rPrChange w:id="6968" w:author="Mohammad Nayeem" w:date="2020-04-21T22:30:00Z">
                    <w:rPr>
                      <w:rFonts w:ascii="Times New Roman" w:hAnsi="Times New Roman" w:cs="Times New Roman"/>
                    </w:rPr>
                  </w:rPrChange>
                </w:rPr>
                <w:delText>0</w:delText>
              </w:r>
            </w:del>
          </w:p>
        </w:tc>
      </w:tr>
      <w:tr w:rsidR="00321F51" w:rsidRPr="004E6C2C" w:rsidDel="002A425C" w14:paraId="6D5D3115" w14:textId="346D4F7E" w:rsidTr="008B2677">
        <w:trPr>
          <w:cnfStyle w:val="000000100000" w:firstRow="0" w:lastRow="0" w:firstColumn="0" w:lastColumn="0" w:oddVBand="0" w:evenVBand="0" w:oddHBand="1" w:evenHBand="0" w:firstRowFirstColumn="0" w:firstRowLastColumn="0" w:lastRowFirstColumn="0" w:lastRowLastColumn="0"/>
          <w:del w:id="6969"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17065A00" w14:textId="7BBD2FE7" w:rsidR="00321F51" w:rsidRPr="004E6C2C" w:rsidDel="002A425C" w:rsidRDefault="00321F51">
            <w:pPr>
              <w:spacing w:line="480" w:lineRule="auto"/>
              <w:jc w:val="both"/>
              <w:rPr>
                <w:del w:id="6970" w:author="Mohammad Nayeem" w:date="2020-04-21T21:21:00Z"/>
                <w:rFonts w:ascii="Times New Roman" w:hAnsi="Times New Roman" w:cs="Times New Roman"/>
                <w:sz w:val="24"/>
                <w:szCs w:val="24"/>
                <w:rPrChange w:id="6971" w:author="Mohammad Nayeem" w:date="2020-04-21T22:30:00Z">
                  <w:rPr>
                    <w:del w:id="6972" w:author="Mohammad Nayeem" w:date="2020-04-21T21:21:00Z"/>
                    <w:rFonts w:ascii="Times New Roman" w:hAnsi="Times New Roman" w:cs="Times New Roman"/>
                  </w:rPr>
                </w:rPrChange>
              </w:rPr>
            </w:pPr>
            <w:del w:id="6973" w:author="Mohammad Nayeem" w:date="2020-04-21T21:21:00Z">
              <w:r w:rsidRPr="004E6C2C" w:rsidDel="002A425C">
                <w:rPr>
                  <w:rFonts w:ascii="Times New Roman" w:hAnsi="Times New Roman" w:cs="Times New Roman"/>
                  <w:sz w:val="24"/>
                  <w:szCs w:val="24"/>
                  <w:rPrChange w:id="6974" w:author="Mohammad Nayeem" w:date="2020-04-21T22:30:00Z">
                    <w:rPr>
                      <w:rFonts w:ascii="Times New Roman" w:hAnsi="Times New Roman" w:cs="Times New Roman"/>
                    </w:rPr>
                  </w:rPrChange>
                </w:rPr>
                <w:delText>Religion</w:delText>
              </w:r>
            </w:del>
          </w:p>
        </w:tc>
        <w:tc>
          <w:tcPr>
            <w:tcW w:w="1326" w:type="pct"/>
          </w:tcPr>
          <w:p w14:paraId="69B76506" w14:textId="2B99DA24"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975" w:author="Mohammad Nayeem" w:date="2020-04-21T21:21:00Z"/>
                <w:rFonts w:ascii="Times New Roman" w:hAnsi="Times New Roman" w:cs="Times New Roman"/>
                <w:sz w:val="24"/>
                <w:szCs w:val="24"/>
                <w:rPrChange w:id="6976" w:author="Mohammad Nayeem" w:date="2020-04-21T22:30:00Z">
                  <w:rPr>
                    <w:del w:id="6977" w:author="Mohammad Nayeem" w:date="2020-04-21T21:21:00Z"/>
                    <w:rFonts w:ascii="Times New Roman" w:hAnsi="Times New Roman" w:cs="Times New Roman"/>
                  </w:rPr>
                </w:rPrChange>
              </w:rPr>
            </w:pPr>
            <w:del w:id="6978" w:author="Mohammad Nayeem" w:date="2020-04-21T21:21:00Z">
              <w:r w:rsidRPr="004E6C2C" w:rsidDel="002A425C">
                <w:rPr>
                  <w:rFonts w:ascii="Times New Roman" w:hAnsi="Times New Roman" w:cs="Times New Roman"/>
                  <w:sz w:val="24"/>
                  <w:szCs w:val="24"/>
                  <w:rPrChange w:id="6979" w:author="Mohammad Nayeem" w:date="2020-04-21T22:30:00Z">
                    <w:rPr>
                      <w:rFonts w:ascii="Times New Roman" w:hAnsi="Times New Roman" w:cs="Times New Roman"/>
                    </w:rPr>
                  </w:rPrChange>
                </w:rPr>
                <w:delText>2.</w:delText>
              </w:r>
            </w:del>
            <w:del w:id="6980" w:author="Mohammad Nayeem" w:date="2020-04-21T01:29:00Z">
              <w:r w:rsidRPr="004E6C2C" w:rsidDel="00267EE6">
                <w:rPr>
                  <w:rFonts w:ascii="Times New Roman" w:hAnsi="Times New Roman" w:cs="Times New Roman"/>
                  <w:sz w:val="24"/>
                  <w:szCs w:val="24"/>
                  <w:rPrChange w:id="6981" w:author="Mohammad Nayeem" w:date="2020-04-21T22:30:00Z">
                    <w:rPr>
                      <w:rFonts w:ascii="Times New Roman" w:hAnsi="Times New Roman" w:cs="Times New Roman"/>
                    </w:rPr>
                  </w:rPrChange>
                </w:rPr>
                <w:delText>20</w:delText>
              </w:r>
            </w:del>
          </w:p>
        </w:tc>
        <w:tc>
          <w:tcPr>
            <w:tcW w:w="1341" w:type="pct"/>
          </w:tcPr>
          <w:p w14:paraId="3BAB8BC5" w14:textId="54289873"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982" w:author="Mohammad Nayeem" w:date="2020-04-21T21:21:00Z"/>
                <w:rFonts w:ascii="Times New Roman" w:hAnsi="Times New Roman" w:cs="Times New Roman"/>
                <w:sz w:val="24"/>
                <w:szCs w:val="24"/>
                <w:rPrChange w:id="6983" w:author="Mohammad Nayeem" w:date="2020-04-21T22:30:00Z">
                  <w:rPr>
                    <w:del w:id="6984" w:author="Mohammad Nayeem" w:date="2020-04-21T21:21:00Z"/>
                    <w:rFonts w:ascii="Times New Roman" w:hAnsi="Times New Roman" w:cs="Times New Roman"/>
                  </w:rPr>
                </w:rPrChange>
              </w:rPr>
            </w:pPr>
            <w:del w:id="6985" w:author="Mohammad Nayeem" w:date="2020-04-21T21:21:00Z">
              <w:r w:rsidRPr="004E6C2C" w:rsidDel="002A425C">
                <w:rPr>
                  <w:rFonts w:ascii="Times New Roman" w:hAnsi="Times New Roman" w:cs="Times New Roman"/>
                  <w:sz w:val="24"/>
                  <w:szCs w:val="24"/>
                  <w:rPrChange w:id="6986" w:author="Mohammad Nayeem" w:date="2020-04-21T22:30:00Z">
                    <w:rPr>
                      <w:rFonts w:ascii="Times New Roman" w:hAnsi="Times New Roman" w:cs="Times New Roman"/>
                    </w:rPr>
                  </w:rPrChange>
                </w:rPr>
                <w:delText>0.1</w:delText>
              </w:r>
            </w:del>
            <w:del w:id="6987" w:author="Mohammad Nayeem" w:date="2020-04-21T01:29:00Z">
              <w:r w:rsidRPr="004E6C2C" w:rsidDel="00267EE6">
                <w:rPr>
                  <w:rFonts w:ascii="Times New Roman" w:hAnsi="Times New Roman" w:cs="Times New Roman"/>
                  <w:sz w:val="24"/>
                  <w:szCs w:val="24"/>
                  <w:rPrChange w:id="6988" w:author="Mohammad Nayeem" w:date="2020-04-21T22:30:00Z">
                    <w:rPr>
                      <w:rFonts w:ascii="Times New Roman" w:hAnsi="Times New Roman" w:cs="Times New Roman"/>
                    </w:rPr>
                  </w:rPrChange>
                </w:rPr>
                <w:delText>38</w:delText>
              </w:r>
            </w:del>
          </w:p>
        </w:tc>
      </w:tr>
    </w:tbl>
    <w:p w14:paraId="311CBCEE" w14:textId="74A104C1" w:rsidR="002A425C" w:rsidRPr="004E6C2C" w:rsidRDefault="002A425C">
      <w:pPr>
        <w:spacing w:after="0" w:line="480" w:lineRule="auto"/>
        <w:jc w:val="both"/>
        <w:rPr>
          <w:ins w:id="6989" w:author="Mohammad Nayeem" w:date="2020-04-21T21:21:00Z"/>
          <w:rFonts w:ascii="Times New Roman" w:hAnsi="Times New Roman" w:cs="Times New Roman"/>
          <w:sz w:val="24"/>
          <w:szCs w:val="24"/>
          <w:rPrChange w:id="6990" w:author="Mohammad Nayeem" w:date="2020-04-21T22:30:00Z">
            <w:rPr>
              <w:ins w:id="6991" w:author="Mohammad Nayeem" w:date="2020-04-21T21:21:00Z"/>
              <w:rFonts w:ascii="Times New Roman" w:hAnsi="Times New Roman" w:cs="Times New Roman"/>
            </w:rPr>
          </w:rPrChange>
        </w:rPr>
        <w:pPrChange w:id="6992" w:author="Mohammad Nayeem" w:date="2020-04-22T17:14:00Z">
          <w:pPr>
            <w:spacing w:after="0" w:line="360" w:lineRule="auto"/>
            <w:jc w:val="both"/>
          </w:pPr>
        </w:pPrChange>
      </w:pPr>
    </w:p>
    <w:p w14:paraId="75B67B31" w14:textId="2C288A3A" w:rsidR="006C20AD" w:rsidRPr="004E6C2C" w:rsidDel="00516A3F" w:rsidRDefault="002A425C">
      <w:pPr>
        <w:spacing w:line="480" w:lineRule="auto"/>
        <w:jc w:val="both"/>
        <w:rPr>
          <w:del w:id="6993" w:author="Mohammad Nayeem" w:date="2020-04-21T02:43:00Z"/>
          <w:rFonts w:ascii="Times New Roman" w:hAnsi="Times New Roman" w:cs="Times New Roman"/>
          <w:sz w:val="24"/>
          <w:szCs w:val="24"/>
          <w:rPrChange w:id="6994" w:author="Mohammad Nayeem" w:date="2020-04-21T22:30:00Z">
            <w:rPr>
              <w:del w:id="6995" w:author="Mohammad Nayeem" w:date="2020-04-21T02:43:00Z"/>
              <w:rFonts w:ascii="Times New Roman" w:hAnsi="Times New Roman" w:cs="Times New Roman"/>
            </w:rPr>
          </w:rPrChange>
        </w:rPr>
        <w:pPrChange w:id="6996" w:author="Mohammad Nayeem" w:date="2020-04-22T17:14:00Z">
          <w:pPr>
            <w:spacing w:after="0" w:line="480" w:lineRule="auto"/>
            <w:jc w:val="both"/>
          </w:pPr>
        </w:pPrChange>
      </w:pPr>
      <w:ins w:id="6997" w:author="Mohammad Nayeem" w:date="2020-04-21T21:21:00Z">
        <w:r w:rsidRPr="004E6C2C">
          <w:rPr>
            <w:rFonts w:ascii="Times New Roman" w:hAnsi="Times New Roman" w:cs="Times New Roman"/>
            <w:sz w:val="24"/>
            <w:szCs w:val="24"/>
            <w:rPrChange w:id="6998" w:author="Mohammad Nayeem" w:date="2020-04-21T22:30:00Z">
              <w:rPr>
                <w:rFonts w:ascii="Times New Roman" w:hAnsi="Times New Roman" w:cs="Times New Roman"/>
              </w:rPr>
            </w:rPrChange>
          </w:rPr>
          <w:br w:type="page"/>
        </w:r>
      </w:ins>
    </w:p>
    <w:p w14:paraId="1A8E09F7" w14:textId="1CF040E3" w:rsidR="00D96BDE" w:rsidRPr="004E6C2C" w:rsidDel="002A425C" w:rsidRDefault="00D96BDE">
      <w:pPr>
        <w:spacing w:after="0" w:line="480" w:lineRule="auto"/>
        <w:jc w:val="both"/>
        <w:rPr>
          <w:del w:id="6999" w:author="Mohammad Nayeem" w:date="2020-04-21T21:21:00Z"/>
          <w:rFonts w:ascii="Times New Roman" w:hAnsi="Times New Roman" w:cs="Times New Roman"/>
          <w:sz w:val="24"/>
          <w:szCs w:val="24"/>
          <w:rPrChange w:id="7000" w:author="Mohammad Nayeem" w:date="2020-04-21T22:30:00Z">
            <w:rPr>
              <w:del w:id="7001" w:author="Mohammad Nayeem" w:date="2020-04-21T21:21:00Z"/>
              <w:rFonts w:ascii="Times New Roman" w:hAnsi="Times New Roman" w:cs="Times New Roman"/>
            </w:rPr>
          </w:rPrChange>
        </w:rPr>
      </w:pPr>
    </w:p>
    <w:p w14:paraId="4D8ECB5C" w14:textId="1DB5664E" w:rsidR="00D96BDE" w:rsidRPr="004E6C2C" w:rsidDel="00516A3F" w:rsidRDefault="00D96BDE">
      <w:pPr>
        <w:spacing w:after="0" w:line="480" w:lineRule="auto"/>
        <w:jc w:val="both"/>
        <w:rPr>
          <w:del w:id="7002" w:author="Mohammad Nayeem" w:date="2020-04-21T02:43:00Z"/>
          <w:rFonts w:ascii="Times New Roman" w:hAnsi="Times New Roman" w:cs="Times New Roman"/>
          <w:b/>
          <w:bCs/>
          <w:sz w:val="24"/>
          <w:szCs w:val="24"/>
          <w:rPrChange w:id="7003" w:author="Mohammad Nayeem" w:date="2020-04-21T22:30:00Z">
            <w:rPr>
              <w:del w:id="7004" w:author="Mohammad Nayeem" w:date="2020-04-21T02:43:00Z"/>
              <w:rFonts w:ascii="Times New Roman" w:hAnsi="Times New Roman" w:cs="Times New Roman"/>
              <w:b/>
              <w:bCs/>
            </w:rPr>
          </w:rPrChange>
        </w:rPr>
      </w:pPr>
      <w:r w:rsidRPr="004E6C2C">
        <w:rPr>
          <w:rFonts w:ascii="Times New Roman" w:hAnsi="Times New Roman" w:cs="Times New Roman"/>
          <w:b/>
          <w:bCs/>
          <w:sz w:val="24"/>
          <w:szCs w:val="24"/>
          <w:rPrChange w:id="7005" w:author="Mohammad Nayeem" w:date="2020-04-21T22:30:00Z">
            <w:rPr>
              <w:rFonts w:ascii="Times New Roman" w:hAnsi="Times New Roman" w:cs="Times New Roman"/>
              <w:b/>
              <w:bCs/>
            </w:rPr>
          </w:rPrChange>
        </w:rPr>
        <w:t>References</w:t>
      </w:r>
    </w:p>
    <w:p w14:paraId="5322837E" w14:textId="6E1B6BB6" w:rsidR="00D96BDE" w:rsidRPr="004E6C2C" w:rsidRDefault="00D96BDE">
      <w:pPr>
        <w:spacing w:after="0" w:line="480" w:lineRule="auto"/>
        <w:jc w:val="both"/>
        <w:rPr>
          <w:rFonts w:ascii="Times New Roman" w:hAnsi="Times New Roman" w:cs="Times New Roman"/>
          <w:sz w:val="24"/>
          <w:szCs w:val="24"/>
          <w:rPrChange w:id="7006" w:author="Mohammad Nayeem" w:date="2020-04-21T22:30:00Z">
            <w:rPr>
              <w:rFonts w:ascii="Times New Roman" w:hAnsi="Times New Roman" w:cs="Times New Roman"/>
            </w:rPr>
          </w:rPrChange>
        </w:rPr>
      </w:pPr>
    </w:p>
    <w:p w14:paraId="528DA9C2" w14:textId="0941CFF5" w:rsidR="007317D1" w:rsidRPr="007317D1" w:rsidRDefault="00020588">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07" w:author="Mohammad Nayeem" w:date="2020-04-22T17:14:00Z">
          <w:pPr>
            <w:widowControl w:val="0"/>
            <w:autoSpaceDE w:val="0"/>
            <w:autoSpaceDN w:val="0"/>
            <w:adjustRightInd w:val="0"/>
            <w:spacing w:after="0" w:line="480" w:lineRule="auto"/>
            <w:ind w:left="480" w:hanging="480"/>
          </w:pPr>
        </w:pPrChange>
      </w:pPr>
      <w:ins w:id="7008" w:author="Mohammad Nayeem" w:date="2020-04-21T21:32:00Z">
        <w:r w:rsidRPr="004E6C2C">
          <w:rPr>
            <w:rFonts w:ascii="Times New Roman" w:hAnsi="Times New Roman" w:cs="Times New Roman"/>
            <w:sz w:val="24"/>
            <w:szCs w:val="24"/>
            <w:rPrChange w:id="7009" w:author="Mohammad Nayeem" w:date="2020-04-21T22:30:00Z">
              <w:rPr>
                <w:rFonts w:ascii="Times New Roman" w:hAnsi="Times New Roman" w:cs="Times New Roman"/>
              </w:rPr>
            </w:rPrChange>
          </w:rPr>
          <w:fldChar w:fldCharType="begin" w:fldLock="1"/>
        </w:r>
        <w:r w:rsidRPr="004E6C2C">
          <w:rPr>
            <w:rFonts w:ascii="Times New Roman" w:hAnsi="Times New Roman" w:cs="Times New Roman"/>
            <w:sz w:val="24"/>
            <w:szCs w:val="24"/>
            <w:rPrChange w:id="7010" w:author="Mohammad Nayeem" w:date="2020-04-21T22:30:00Z">
              <w:rPr>
                <w:rFonts w:ascii="Times New Roman" w:hAnsi="Times New Roman" w:cs="Times New Roman"/>
              </w:rPr>
            </w:rPrChange>
          </w:rPr>
          <w:instrText xml:space="preserve">ADDIN Mendeley Bibliography CSL_BIBLIOGRAPHY </w:instrText>
        </w:r>
      </w:ins>
      <w:r w:rsidRPr="004E6C2C">
        <w:rPr>
          <w:rFonts w:ascii="Times New Roman" w:hAnsi="Times New Roman" w:cs="Times New Roman"/>
          <w:sz w:val="24"/>
          <w:szCs w:val="24"/>
          <w:rPrChange w:id="7011" w:author="Mohammad Nayeem" w:date="2020-04-21T22:30:00Z">
            <w:rPr>
              <w:rFonts w:ascii="Times New Roman" w:hAnsi="Times New Roman" w:cs="Times New Roman"/>
            </w:rPr>
          </w:rPrChange>
        </w:rPr>
        <w:fldChar w:fldCharType="separate"/>
      </w:r>
      <w:r w:rsidR="007317D1" w:rsidRPr="007317D1">
        <w:rPr>
          <w:rFonts w:ascii="Times New Roman" w:hAnsi="Times New Roman" w:cs="Times New Roman"/>
          <w:noProof/>
          <w:sz w:val="24"/>
          <w:szCs w:val="24"/>
        </w:rPr>
        <w:t xml:space="preserve">Afrose, L., Banu, B., Ahmed, K., &amp; Khanom, K. (2012). Factors associated with knowledge about breastfeeding among female garment workers in Dhaka city. </w:t>
      </w:r>
      <w:r w:rsidR="007317D1" w:rsidRPr="007317D1">
        <w:rPr>
          <w:rFonts w:ascii="Times New Roman" w:hAnsi="Times New Roman" w:cs="Times New Roman"/>
          <w:i/>
          <w:iCs/>
          <w:noProof/>
          <w:sz w:val="24"/>
          <w:szCs w:val="24"/>
        </w:rPr>
        <w:t>WHO South-East Asia Journal of Public Health</w:t>
      </w:r>
      <w:r w:rsidR="007317D1" w:rsidRPr="007317D1">
        <w:rPr>
          <w:rFonts w:ascii="Times New Roman" w:hAnsi="Times New Roman" w:cs="Times New Roman"/>
          <w:noProof/>
          <w:sz w:val="24"/>
          <w:szCs w:val="24"/>
        </w:rPr>
        <w:t xml:space="preserve">, </w:t>
      </w:r>
      <w:r w:rsidR="007317D1" w:rsidRPr="007317D1">
        <w:rPr>
          <w:rFonts w:ascii="Times New Roman" w:hAnsi="Times New Roman" w:cs="Times New Roman"/>
          <w:i/>
          <w:iCs/>
          <w:noProof/>
          <w:sz w:val="24"/>
          <w:szCs w:val="24"/>
        </w:rPr>
        <w:t>1</w:t>
      </w:r>
      <w:r w:rsidR="007317D1" w:rsidRPr="007317D1">
        <w:rPr>
          <w:rFonts w:ascii="Times New Roman" w:hAnsi="Times New Roman" w:cs="Times New Roman"/>
          <w:noProof/>
          <w:sz w:val="24"/>
          <w:szCs w:val="24"/>
        </w:rPr>
        <w:t>(3), 249. https://doi.org/10.4103/2224-3151.207021</w:t>
      </w:r>
    </w:p>
    <w:p w14:paraId="1FB64DF2"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12"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Arifeen, S. El, Akhter, T., Chowdhury, H. R., Rahman, K. M., &amp; Chowdhury, E. K. (2004). </w:t>
      </w:r>
      <w:r w:rsidRPr="007317D1">
        <w:rPr>
          <w:rFonts w:ascii="Times New Roman" w:hAnsi="Times New Roman" w:cs="Times New Roman"/>
          <w:i/>
          <w:iCs/>
          <w:noProof/>
          <w:sz w:val="24"/>
          <w:szCs w:val="24"/>
        </w:rPr>
        <w:t>CAUSES OF DEATH IN CHILDREN UNDER FIVE YEARS OF AGE</w:t>
      </w:r>
      <w:r w:rsidRPr="007317D1">
        <w:rPr>
          <w:rFonts w:ascii="Times New Roman" w:hAnsi="Times New Roman" w:cs="Times New Roman"/>
          <w:noProof/>
          <w:sz w:val="24"/>
          <w:szCs w:val="24"/>
        </w:rPr>
        <w:t>. 125–134.</w:t>
      </w:r>
    </w:p>
    <w:p w14:paraId="2FD907EB"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13"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Ariful Islam, M., Mamun, A. S. M. A., Murad Hossain, M., Bharati, P., Saw, A., Lestrel, P. E., &amp; Golam Hossain, M. (2019). Prevalence and factors associated with early initiation of breastfeeding among Bangladeshi mothers: A nationwide cross-sectional study. </w:t>
      </w:r>
      <w:r w:rsidRPr="007317D1">
        <w:rPr>
          <w:rFonts w:ascii="Times New Roman" w:hAnsi="Times New Roman" w:cs="Times New Roman"/>
          <w:i/>
          <w:iCs/>
          <w:noProof/>
          <w:sz w:val="24"/>
          <w:szCs w:val="24"/>
        </w:rPr>
        <w:t>PLoS ONE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14</w:t>
      </w:r>
      <w:r w:rsidRPr="007317D1">
        <w:rPr>
          <w:rFonts w:ascii="Times New Roman" w:hAnsi="Times New Roman" w:cs="Times New Roman"/>
          <w:noProof/>
          <w:sz w:val="24"/>
          <w:szCs w:val="24"/>
        </w:rPr>
        <w:t>(4). https://doi.org/10.1371/journal.pone.0215733</w:t>
      </w:r>
    </w:p>
    <w:p w14:paraId="34119565"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14"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Ashmore, S. (2019). </w:t>
      </w:r>
      <w:r w:rsidRPr="007317D1">
        <w:rPr>
          <w:rFonts w:ascii="Times New Roman" w:hAnsi="Times New Roman" w:cs="Times New Roman"/>
          <w:i/>
          <w:iCs/>
          <w:noProof/>
          <w:sz w:val="24"/>
          <w:szCs w:val="24"/>
        </w:rPr>
        <w:t>Why family-friendly policies are critical to increasing breastfeeding rates worldwide - UNICEF - Unicef UK</w:t>
      </w:r>
      <w:r w:rsidRPr="007317D1">
        <w:rPr>
          <w:rFonts w:ascii="Times New Roman" w:hAnsi="Times New Roman" w:cs="Times New Roman"/>
          <w:noProof/>
          <w:sz w:val="24"/>
          <w:szCs w:val="24"/>
        </w:rPr>
        <w:t>. Press Release. https://www.unicef.org/press-releases/why-family-friendly-policies-are-critical-increasing-breastfeeding-rates-worldwide</w:t>
      </w:r>
    </w:p>
    <w:p w14:paraId="219D010F"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15"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Bahl, R., Frost, C., Kirkwood, B. R., Edmond, K., Martines, J., Bhandari, N., &amp; Arthur, P. (2005). Infant feeding patterns and risks of death and hospitalization in the first half of infancy: multicentre cohort study. </w:t>
      </w:r>
      <w:r w:rsidRPr="007317D1">
        <w:rPr>
          <w:rFonts w:ascii="Times New Roman" w:hAnsi="Times New Roman" w:cs="Times New Roman"/>
          <w:i/>
          <w:iCs/>
          <w:noProof/>
          <w:sz w:val="24"/>
          <w:szCs w:val="24"/>
        </w:rPr>
        <w:t>Bulletin of the World Health Organization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83</w:t>
      </w:r>
      <w:r w:rsidRPr="007317D1">
        <w:rPr>
          <w:rFonts w:ascii="Times New Roman" w:hAnsi="Times New Roman" w:cs="Times New Roman"/>
          <w:noProof/>
          <w:sz w:val="24"/>
          <w:szCs w:val="24"/>
        </w:rPr>
        <w:t>(6), 418–426. https://doi.org//S0042-96862005000600009</w:t>
      </w:r>
    </w:p>
    <w:p w14:paraId="1F3E6D39"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16"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Baqui, A., Sabir, A., Begum, N., Arifeen, S., Mitra, S., &amp; Black, R. (2007). Causes of childhood deaths in Bangladesh: an update. </w:t>
      </w:r>
      <w:r w:rsidRPr="007317D1">
        <w:rPr>
          <w:rFonts w:ascii="Times New Roman" w:hAnsi="Times New Roman" w:cs="Times New Roman"/>
          <w:i/>
          <w:iCs/>
          <w:noProof/>
          <w:sz w:val="24"/>
          <w:szCs w:val="24"/>
        </w:rPr>
        <w:t>Acta Paediatrica</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90</w:t>
      </w:r>
      <w:r w:rsidRPr="007317D1">
        <w:rPr>
          <w:rFonts w:ascii="Times New Roman" w:hAnsi="Times New Roman" w:cs="Times New Roman"/>
          <w:noProof/>
          <w:sz w:val="24"/>
          <w:szCs w:val="24"/>
        </w:rPr>
        <w:t>(6), 682–690. https://doi.org/10.1111/j.1651-2227.2001.tb02434.x</w:t>
      </w:r>
    </w:p>
    <w:p w14:paraId="38F0F634"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17"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Blasco‐Moreno, A., Pérez‐Casany, M., Puig, P., Morante, M., &amp; Castells, E. (2019). What does a zero mean? Understanding false, random and structural zeros in ecology. </w:t>
      </w:r>
      <w:r w:rsidRPr="007317D1">
        <w:rPr>
          <w:rFonts w:ascii="Times New Roman" w:hAnsi="Times New Roman" w:cs="Times New Roman"/>
          <w:i/>
          <w:iCs/>
          <w:noProof/>
          <w:sz w:val="24"/>
          <w:szCs w:val="24"/>
        </w:rPr>
        <w:t>Methods in Ecology and Evolution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10</w:t>
      </w:r>
      <w:r w:rsidRPr="007317D1">
        <w:rPr>
          <w:rFonts w:ascii="Times New Roman" w:hAnsi="Times New Roman" w:cs="Times New Roman"/>
          <w:noProof/>
          <w:sz w:val="24"/>
          <w:szCs w:val="24"/>
        </w:rPr>
        <w:t>(7), 949–959. https://doi.org/10.1111/2041-210X.13185</w:t>
      </w:r>
    </w:p>
    <w:p w14:paraId="0F220235"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18"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lastRenderedPageBreak/>
        <w:t xml:space="preserve">Bloch, A. M., Mimouni, D., Mimouni, M., &amp; Gdalevich, M. (2007). Does breastfeeding protect against allergic rhinitis during childhood? A meta-analysis of prospective studies. </w:t>
      </w:r>
      <w:r w:rsidRPr="007317D1">
        <w:rPr>
          <w:rFonts w:ascii="Times New Roman" w:hAnsi="Times New Roman" w:cs="Times New Roman"/>
          <w:i/>
          <w:iCs/>
          <w:noProof/>
          <w:sz w:val="24"/>
          <w:szCs w:val="24"/>
        </w:rPr>
        <w:t>Acta Paediatrica</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91</w:t>
      </w:r>
      <w:r w:rsidRPr="007317D1">
        <w:rPr>
          <w:rFonts w:ascii="Times New Roman" w:hAnsi="Times New Roman" w:cs="Times New Roman"/>
          <w:noProof/>
          <w:sz w:val="24"/>
          <w:szCs w:val="24"/>
        </w:rPr>
        <w:t>(3), 275–279. https://doi.org/10.1111/j.1651-2227.2002.tb01714.x</w:t>
      </w:r>
    </w:p>
    <w:p w14:paraId="26BB7283"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19"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Chowdhury, F., Khan, I. A., Patel, S., Siddiq, A. U., Saha, N. C., Khan, A. I., Saha, A., Cravioto, A., Clemens, J., Qadri, F., &amp; Ali, M. (2015). Diarrheal Illness and Healthcare Seeking Behavior among a Population at High Risk for Diarrhea in Dhaka, Bangladesh. </w:t>
      </w:r>
      <w:r w:rsidRPr="007317D1">
        <w:rPr>
          <w:rFonts w:ascii="Times New Roman" w:hAnsi="Times New Roman" w:cs="Times New Roman"/>
          <w:i/>
          <w:iCs/>
          <w:noProof/>
          <w:sz w:val="24"/>
          <w:szCs w:val="24"/>
        </w:rPr>
        <w:t>PLOS ONE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10</w:t>
      </w:r>
      <w:r w:rsidRPr="007317D1">
        <w:rPr>
          <w:rFonts w:ascii="Times New Roman" w:hAnsi="Times New Roman" w:cs="Times New Roman"/>
          <w:noProof/>
          <w:sz w:val="24"/>
          <w:szCs w:val="24"/>
        </w:rPr>
        <w:t>(6), e0130105. https://doi.org/10.1371/journal.pone.0130105</w:t>
      </w:r>
    </w:p>
    <w:p w14:paraId="0024DB78"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20"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Chowdhury, F. R., Yasmeen, B. N., &amp; Rahman, S. (2018). Study on Exclusive Breastfeeding practice and related factors among mothers attending in a tertiary care hospital of Bangladesh. </w:t>
      </w:r>
      <w:r w:rsidRPr="007317D1">
        <w:rPr>
          <w:rFonts w:ascii="Times New Roman" w:hAnsi="Times New Roman" w:cs="Times New Roman"/>
          <w:i/>
          <w:iCs/>
          <w:noProof/>
          <w:sz w:val="24"/>
          <w:szCs w:val="24"/>
        </w:rPr>
        <w:t>Northern International Medical College Journal</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10</w:t>
      </w:r>
      <w:r w:rsidRPr="007317D1">
        <w:rPr>
          <w:rFonts w:ascii="Times New Roman" w:hAnsi="Times New Roman" w:cs="Times New Roman"/>
          <w:noProof/>
          <w:sz w:val="24"/>
          <w:szCs w:val="24"/>
        </w:rPr>
        <w:t>(1), 343–346. https://doi.org/10.3329/nimcj.v10i1.39329</w:t>
      </w:r>
    </w:p>
    <w:p w14:paraId="21042FD6"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21"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Dean, C., &amp; Lawless, J. F. (1989). Tests for Detecting Overdispersion in Poisson Regression Models. </w:t>
      </w:r>
      <w:r w:rsidRPr="007317D1">
        <w:rPr>
          <w:rFonts w:ascii="Times New Roman" w:hAnsi="Times New Roman" w:cs="Times New Roman"/>
          <w:i/>
          <w:iCs/>
          <w:noProof/>
          <w:sz w:val="24"/>
          <w:szCs w:val="24"/>
        </w:rPr>
        <w:t>Journal of the American Statistical Association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84</w:t>
      </w:r>
      <w:r w:rsidRPr="007317D1">
        <w:rPr>
          <w:rFonts w:ascii="Times New Roman" w:hAnsi="Times New Roman" w:cs="Times New Roman"/>
          <w:noProof/>
          <w:sz w:val="24"/>
          <w:szCs w:val="24"/>
        </w:rPr>
        <w:t>(406), 467. https://doi.org/10.2307/2289931</w:t>
      </w:r>
    </w:p>
    <w:p w14:paraId="38ABE2C9"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22"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Fischer Walker, C. L., Rudan, I., Liu, L., Nair, H., Theodoratou, E., Bhutta, Z. A., O’Brien, K. L., Campbell, H., &amp; Black, R. E. (2013). Global burden of childhood pneumonia and diarrhoea. In </w:t>
      </w:r>
      <w:r w:rsidRPr="007317D1">
        <w:rPr>
          <w:rFonts w:ascii="Times New Roman" w:hAnsi="Times New Roman" w:cs="Times New Roman"/>
          <w:i/>
          <w:iCs/>
          <w:noProof/>
          <w:sz w:val="24"/>
          <w:szCs w:val="24"/>
        </w:rPr>
        <w:t>The Lancet</w:t>
      </w:r>
      <w:r w:rsidRPr="007317D1">
        <w:rPr>
          <w:rFonts w:ascii="Times New Roman" w:hAnsi="Times New Roman" w:cs="Times New Roman"/>
          <w:noProof/>
          <w:sz w:val="24"/>
          <w:szCs w:val="24"/>
        </w:rPr>
        <w:t xml:space="preserve"> (Vol. 381, Issue 9875, pp. 1405–1416). Lancet Publishing Group. https://doi.org/10.1016/S0140-6736(13)60222-6</w:t>
      </w:r>
    </w:p>
    <w:p w14:paraId="35280A2B"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23"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Gdalevich, M., Mimouni, D., David, M., &amp; Mimouni, M. (2001). Breast-feeding and the onset of atopic dermatitis in childhood: A systematic review and meta-analysis of prospective studies. </w:t>
      </w:r>
      <w:r w:rsidRPr="007317D1">
        <w:rPr>
          <w:rFonts w:ascii="Times New Roman" w:hAnsi="Times New Roman" w:cs="Times New Roman"/>
          <w:i/>
          <w:iCs/>
          <w:noProof/>
          <w:sz w:val="24"/>
          <w:szCs w:val="24"/>
        </w:rPr>
        <w:t>Journal of the American Academy of Dermatology</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45</w:t>
      </w:r>
      <w:r w:rsidRPr="007317D1">
        <w:rPr>
          <w:rFonts w:ascii="Times New Roman" w:hAnsi="Times New Roman" w:cs="Times New Roman"/>
          <w:noProof/>
          <w:sz w:val="24"/>
          <w:szCs w:val="24"/>
        </w:rPr>
        <w:t>(4), 520–527. https://doi.org/10.1067/MJD.2001.114741</w:t>
      </w:r>
    </w:p>
    <w:p w14:paraId="5C1AE298"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24"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Halder, A. K., Gurley, E. S., Naheed, A., Saha, S. K., Brooks, W. A., Arifeen, S. El, Sazzad, H. </w:t>
      </w:r>
      <w:r w:rsidRPr="007317D1">
        <w:rPr>
          <w:rFonts w:ascii="Times New Roman" w:hAnsi="Times New Roman" w:cs="Times New Roman"/>
          <w:noProof/>
          <w:sz w:val="24"/>
          <w:szCs w:val="24"/>
        </w:rPr>
        <w:lastRenderedPageBreak/>
        <w:t xml:space="preserve">M. S., Kenah, E., &amp; Luby, S. P. (2009). Causes of Early Childhood Deaths in Urban Dhaka, Bangladesh. </w:t>
      </w:r>
      <w:r w:rsidRPr="007317D1">
        <w:rPr>
          <w:rFonts w:ascii="Times New Roman" w:hAnsi="Times New Roman" w:cs="Times New Roman"/>
          <w:i/>
          <w:iCs/>
          <w:noProof/>
          <w:sz w:val="24"/>
          <w:szCs w:val="24"/>
        </w:rPr>
        <w:t>PLoS ONE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4</w:t>
      </w:r>
      <w:r w:rsidRPr="007317D1">
        <w:rPr>
          <w:rFonts w:ascii="Times New Roman" w:hAnsi="Times New Roman" w:cs="Times New Roman"/>
          <w:noProof/>
          <w:sz w:val="24"/>
          <w:szCs w:val="24"/>
        </w:rPr>
        <w:t>(12), e8145. https://doi.org/10.1371/journal.pone.0008145</w:t>
      </w:r>
    </w:p>
    <w:p w14:paraId="0E73CC4B"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25"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Haque, U., Overgaard, H. J., Clements, A. C. A., Norris, D. E., Islam, N., Karim, J., Roy, S., Haque, W., Kabir, M., Smith, D. L., &amp; Glass, G. E. (2014). Malaria burden and control in Bangladesh and prospects for elimination: An epidemiological and economic assessment. </w:t>
      </w:r>
      <w:r w:rsidRPr="007317D1">
        <w:rPr>
          <w:rFonts w:ascii="Times New Roman" w:hAnsi="Times New Roman" w:cs="Times New Roman"/>
          <w:i/>
          <w:iCs/>
          <w:noProof/>
          <w:sz w:val="24"/>
          <w:szCs w:val="24"/>
        </w:rPr>
        <w:t>The Lancet Global Health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w:t>
      </w:r>
      <w:r w:rsidRPr="007317D1">
        <w:rPr>
          <w:rFonts w:ascii="Times New Roman" w:hAnsi="Times New Roman" w:cs="Times New Roman"/>
          <w:noProof/>
          <w:sz w:val="24"/>
          <w:szCs w:val="24"/>
        </w:rPr>
        <w:t>(2), e98–e105. https://doi.org/10.1016/S2214-109X(13)70176-1</w:t>
      </w:r>
    </w:p>
    <w:p w14:paraId="0B712261"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26"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Horta, B. L., Loret De Mola, C., &amp; Victora, C. G. (2015). Long-term consequences of breastfeeding on cholesterol, obesity, systolic blood pressure and type 2 diabetes: A systematic review and meta-analysis. In </w:t>
      </w:r>
      <w:r w:rsidRPr="007317D1">
        <w:rPr>
          <w:rFonts w:ascii="Times New Roman" w:hAnsi="Times New Roman" w:cs="Times New Roman"/>
          <w:i/>
          <w:iCs/>
          <w:noProof/>
          <w:sz w:val="24"/>
          <w:szCs w:val="24"/>
        </w:rPr>
        <w:t>Acta Paediatrica, International Journal of Paediatrics</w:t>
      </w:r>
      <w:r w:rsidRPr="007317D1">
        <w:rPr>
          <w:rFonts w:ascii="Times New Roman" w:hAnsi="Times New Roman" w:cs="Times New Roman"/>
          <w:noProof/>
          <w:sz w:val="24"/>
          <w:szCs w:val="24"/>
        </w:rPr>
        <w:t xml:space="preserve"> (Vol. 104, pp. 30–37). Blackwell Publishing Ltd. https://doi.org/10.1111/apa.13133</w:t>
      </w:r>
    </w:p>
    <w:p w14:paraId="0E40A182"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27"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Hossain, M., Islam, A., Kamarul, T., &amp; Hossain, G. (2018). Exclusive breastfeeding practice during first six months of an infant’s life in Bangladesh: A country based cross-sectional study. </w:t>
      </w:r>
      <w:r w:rsidRPr="007317D1">
        <w:rPr>
          <w:rFonts w:ascii="Times New Roman" w:hAnsi="Times New Roman" w:cs="Times New Roman"/>
          <w:i/>
          <w:iCs/>
          <w:noProof/>
          <w:sz w:val="24"/>
          <w:szCs w:val="24"/>
        </w:rPr>
        <w:t>BMC Pediatrics</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18</w:t>
      </w:r>
      <w:r w:rsidRPr="007317D1">
        <w:rPr>
          <w:rFonts w:ascii="Times New Roman" w:hAnsi="Times New Roman" w:cs="Times New Roman"/>
          <w:noProof/>
          <w:sz w:val="24"/>
          <w:szCs w:val="24"/>
        </w:rPr>
        <w:t>(1), 93. https://doi.org/10.1186/s12887-018-1076-0</w:t>
      </w:r>
    </w:p>
    <w:p w14:paraId="6080A987"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28"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Joshi, P. C., Angdembe, M. R., Das, S. K., Ahmed, S., Faruque, A. S. G., &amp; Ahmed, T. (2014). Prevalence of exclusive breastfeeding and associated factors among mothers in rural Bangladesh: A cross-sectional study. </w:t>
      </w:r>
      <w:r w:rsidRPr="007317D1">
        <w:rPr>
          <w:rFonts w:ascii="Times New Roman" w:hAnsi="Times New Roman" w:cs="Times New Roman"/>
          <w:i/>
          <w:iCs/>
          <w:noProof/>
          <w:sz w:val="24"/>
          <w:szCs w:val="24"/>
        </w:rPr>
        <w:t>International Breastfeeding Journal</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9</w:t>
      </w:r>
      <w:r w:rsidRPr="007317D1">
        <w:rPr>
          <w:rFonts w:ascii="Times New Roman" w:hAnsi="Times New Roman" w:cs="Times New Roman"/>
          <w:noProof/>
          <w:sz w:val="24"/>
          <w:szCs w:val="24"/>
        </w:rPr>
        <w:t>(1), 7. https://doi.org/10.1186/1746-4358-9-7</w:t>
      </w:r>
    </w:p>
    <w:p w14:paraId="42F48DD0"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29"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Lawoyin, T. O., Olawuyi, J. F., &amp; Onadeko, M. O. (2001). Factors Associated with Exclusive Breastfeeding in Ibadan, Nigeria. </w:t>
      </w:r>
      <w:r w:rsidRPr="007317D1">
        <w:rPr>
          <w:rFonts w:ascii="Times New Roman" w:hAnsi="Times New Roman" w:cs="Times New Roman"/>
          <w:i/>
          <w:iCs/>
          <w:noProof/>
          <w:sz w:val="24"/>
          <w:szCs w:val="24"/>
        </w:rPr>
        <w:t>Journal of Human Lactation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17</w:t>
      </w:r>
      <w:r w:rsidRPr="007317D1">
        <w:rPr>
          <w:rFonts w:ascii="Times New Roman" w:hAnsi="Times New Roman" w:cs="Times New Roman"/>
          <w:noProof/>
          <w:sz w:val="24"/>
          <w:szCs w:val="24"/>
        </w:rPr>
        <w:t>(4), 321–325. https://doi.org/10.1177/089033440101700406</w:t>
      </w:r>
    </w:p>
    <w:p w14:paraId="3AF14260"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30"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Lenth, R., &amp; Dobler, C. (2005). Regression Models for Categorical Dependent Variables Using Stata (rev.). </w:t>
      </w:r>
      <w:r w:rsidRPr="007317D1">
        <w:rPr>
          <w:rFonts w:ascii="Times New Roman" w:hAnsi="Times New Roman" w:cs="Times New Roman"/>
          <w:i/>
          <w:iCs/>
          <w:noProof/>
          <w:sz w:val="24"/>
          <w:szCs w:val="24"/>
        </w:rPr>
        <w:t>American Statistician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w:t>
      </w:r>
      <w:r w:rsidRPr="007317D1">
        <w:rPr>
          <w:rFonts w:ascii="Times New Roman" w:hAnsi="Times New Roman" w:cs="Times New Roman"/>
          <w:noProof/>
          <w:sz w:val="24"/>
          <w:szCs w:val="24"/>
        </w:rPr>
        <w:t>, 114.</w:t>
      </w:r>
    </w:p>
    <w:p w14:paraId="548C203C"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31"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lastRenderedPageBreak/>
        <w:t xml:space="preserve">Leung, D. T., Chisti, M. J., &amp; Pavia, A. T. (2016). Prevention and Control of Childhood Pneumonia and Diarrhea. In </w:t>
      </w:r>
      <w:r w:rsidRPr="007317D1">
        <w:rPr>
          <w:rFonts w:ascii="Times New Roman" w:hAnsi="Times New Roman" w:cs="Times New Roman"/>
          <w:i/>
          <w:iCs/>
          <w:noProof/>
          <w:sz w:val="24"/>
          <w:szCs w:val="24"/>
        </w:rPr>
        <w:t>Pediatric Clinics of North America</w:t>
      </w:r>
      <w:r w:rsidRPr="007317D1">
        <w:rPr>
          <w:rFonts w:ascii="Times New Roman" w:hAnsi="Times New Roman" w:cs="Times New Roman"/>
          <w:noProof/>
          <w:sz w:val="24"/>
          <w:szCs w:val="24"/>
        </w:rPr>
        <w:t xml:space="preserve"> (Vol. 63, Issue 1, pp. 67–79). W.B. Saunders. https://doi.org/10.1016/j.pcl.2015.08.003</w:t>
      </w:r>
    </w:p>
    <w:p w14:paraId="1EBD82F4"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32"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Mat Min, R., &amp; Hossain, M. M. (2019). Knowledge and practices about breastfeeding in rural areas of Rajshahi District, Bangladesh: A cross-sectional study. </w:t>
      </w:r>
      <w:r w:rsidRPr="007317D1">
        <w:rPr>
          <w:rFonts w:ascii="Times New Roman" w:hAnsi="Times New Roman" w:cs="Times New Roman"/>
          <w:i/>
          <w:iCs/>
          <w:noProof/>
          <w:sz w:val="24"/>
          <w:szCs w:val="24"/>
        </w:rPr>
        <w:t>F1000Research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8</w:t>
      </w:r>
      <w:r w:rsidRPr="007317D1">
        <w:rPr>
          <w:rFonts w:ascii="Times New Roman" w:hAnsi="Times New Roman" w:cs="Times New Roman"/>
          <w:noProof/>
          <w:sz w:val="24"/>
          <w:szCs w:val="24"/>
        </w:rPr>
        <w:t>, 1903. https://doi.org/10.12688/f1000research.20148.1</w:t>
      </w:r>
    </w:p>
    <w:p w14:paraId="6755865B"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33"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Mihrshahi, S., Oddy, W. H., Peat, J. K., &amp; Kabir, I. (2008). Association between infant feeding patterns and diarrhoeal and respiratory illness: A cohort study in Chittagong, Bangladesh. </w:t>
      </w:r>
      <w:r w:rsidRPr="007317D1">
        <w:rPr>
          <w:rFonts w:ascii="Times New Roman" w:hAnsi="Times New Roman" w:cs="Times New Roman"/>
          <w:i/>
          <w:iCs/>
          <w:noProof/>
          <w:sz w:val="24"/>
          <w:szCs w:val="24"/>
        </w:rPr>
        <w:t>International Breastfeeding Journal</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3</w:t>
      </w:r>
      <w:r w:rsidRPr="007317D1">
        <w:rPr>
          <w:rFonts w:ascii="Times New Roman" w:hAnsi="Times New Roman" w:cs="Times New Roman"/>
          <w:noProof/>
          <w:sz w:val="24"/>
          <w:szCs w:val="24"/>
        </w:rPr>
        <w:t>(1), 28. https://doi.org/10.1186/1746-4358-3-28</w:t>
      </w:r>
    </w:p>
    <w:p w14:paraId="57104858"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34"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Mortensen, E. L., Michaelsen, K. F., Sanders, S. A., &amp; Reinisch, J. M. (2002). The Association Between Duration of Breastfeeding and Adult Intelligence. </w:t>
      </w:r>
      <w:r w:rsidRPr="007317D1">
        <w:rPr>
          <w:rFonts w:ascii="Times New Roman" w:hAnsi="Times New Roman" w:cs="Times New Roman"/>
          <w:i/>
          <w:iCs/>
          <w:noProof/>
          <w:sz w:val="24"/>
          <w:szCs w:val="24"/>
        </w:rPr>
        <w:t>JAMA</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287</w:t>
      </w:r>
      <w:r w:rsidRPr="007317D1">
        <w:rPr>
          <w:rFonts w:ascii="Times New Roman" w:hAnsi="Times New Roman" w:cs="Times New Roman"/>
          <w:noProof/>
          <w:sz w:val="24"/>
          <w:szCs w:val="24"/>
        </w:rPr>
        <w:t>(18), 2365. https://doi.org/10.1001/jama.287.18.2365</w:t>
      </w:r>
    </w:p>
    <w:p w14:paraId="26B43867"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35"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Muchacha, M., &amp; Mtetwa, E. (2015). Social and Economic Barriers to Exclusive Breast Feeding In Rural Zimbabwe. </w:t>
      </w:r>
      <w:r w:rsidRPr="007317D1">
        <w:rPr>
          <w:rFonts w:ascii="Times New Roman" w:hAnsi="Times New Roman" w:cs="Times New Roman"/>
          <w:i/>
          <w:iCs/>
          <w:noProof/>
          <w:sz w:val="24"/>
          <w:szCs w:val="24"/>
        </w:rPr>
        <w:t>International Journal of MCH and AIDS</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3</w:t>
      </w:r>
      <w:r w:rsidRPr="007317D1">
        <w:rPr>
          <w:rFonts w:ascii="Times New Roman" w:hAnsi="Times New Roman" w:cs="Times New Roman"/>
          <w:noProof/>
          <w:sz w:val="24"/>
          <w:szCs w:val="24"/>
        </w:rPr>
        <w:t>(1), 16–21. http://www.ncbi.nlm.nih.gov/pubmed/27621982</w:t>
      </w:r>
    </w:p>
    <w:p w14:paraId="6AE4987D"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36"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Mulder-Sibanda, M., &amp; Sibanda-Mulder, F. S. (1999). Prolonged breastfeeding in Bangladesh: Indicators of inadequate feeding practices or mothers’ response to children’s poor health? </w:t>
      </w:r>
      <w:r w:rsidRPr="007317D1">
        <w:rPr>
          <w:rFonts w:ascii="Times New Roman" w:hAnsi="Times New Roman" w:cs="Times New Roman"/>
          <w:i/>
          <w:iCs/>
          <w:noProof/>
          <w:sz w:val="24"/>
          <w:szCs w:val="24"/>
        </w:rPr>
        <w:t>Public Health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113</w:t>
      </w:r>
      <w:r w:rsidRPr="007317D1">
        <w:rPr>
          <w:rFonts w:ascii="Times New Roman" w:hAnsi="Times New Roman" w:cs="Times New Roman"/>
          <w:noProof/>
          <w:sz w:val="24"/>
          <w:szCs w:val="24"/>
        </w:rPr>
        <w:t>(2), 65–68. https://doi.org/10.1016/S0033-3506(99)00120-1</w:t>
      </w:r>
    </w:p>
    <w:p w14:paraId="5EBAE1C7"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37"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Musa, J. D., &amp; Okumoto, K. (1984). </w:t>
      </w:r>
      <w:r w:rsidRPr="007317D1">
        <w:rPr>
          <w:rFonts w:ascii="Times New Roman" w:hAnsi="Times New Roman" w:cs="Times New Roman"/>
          <w:i/>
          <w:iCs/>
          <w:noProof/>
          <w:sz w:val="24"/>
          <w:szCs w:val="24"/>
        </w:rPr>
        <w:t>A Logarithmic Poisson Execution Time Model for Software Reliability Measurement</w:t>
      </w:r>
      <w:r w:rsidRPr="007317D1">
        <w:rPr>
          <w:rFonts w:ascii="Times New Roman" w:hAnsi="Times New Roman" w:cs="Times New Roman"/>
          <w:noProof/>
          <w:sz w:val="24"/>
          <w:szCs w:val="24"/>
        </w:rPr>
        <w:t>.</w:t>
      </w:r>
    </w:p>
    <w:p w14:paraId="42747E90"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38"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Muschelli, J., Betz, J., &amp; Varadhan, R. (2014). Binomial regression in R. In </w:t>
      </w:r>
      <w:r w:rsidRPr="007317D1">
        <w:rPr>
          <w:rFonts w:ascii="Times New Roman" w:hAnsi="Times New Roman" w:cs="Times New Roman"/>
          <w:i/>
          <w:iCs/>
          <w:noProof/>
          <w:sz w:val="24"/>
          <w:szCs w:val="24"/>
        </w:rPr>
        <w:t>Handbook of Statistics</w:t>
      </w:r>
      <w:r w:rsidRPr="007317D1">
        <w:rPr>
          <w:rFonts w:ascii="Times New Roman" w:hAnsi="Times New Roman" w:cs="Times New Roman"/>
          <w:noProof/>
          <w:sz w:val="24"/>
          <w:szCs w:val="24"/>
        </w:rPr>
        <w:t xml:space="preserve"> (Vol. 32, pp. 257–308). Elsevier B.V. https://doi.org/10.1016/B978-0-444-63431-3.00007-3</w:t>
      </w:r>
    </w:p>
    <w:p w14:paraId="0A282A0A"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39"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Nasreen, S., Luby, S. P., Brooks, W. A., Homaira, N., Mamun, A. Al, Bhuiyan, M. U., Rahman, </w:t>
      </w:r>
      <w:r w:rsidRPr="007317D1">
        <w:rPr>
          <w:rFonts w:ascii="Times New Roman" w:hAnsi="Times New Roman" w:cs="Times New Roman"/>
          <w:noProof/>
          <w:sz w:val="24"/>
          <w:szCs w:val="24"/>
        </w:rPr>
        <w:lastRenderedPageBreak/>
        <w:t xml:space="preserve">M., Ahmed, D., Abedin, J., Rahman, M., Alamgir, A. S. M., Fry, A. M., Streatfield, P. K., Rahman, A., Bresee, J., Widdowson, M.-A., &amp; Azziz-Baumgartner, E. (2014). Population-Based Incidence of Severe Acute Respiratory Virus Infections among Children Aged &amp;lt;5 Years in Rural Bangladesh, June–October 2010. </w:t>
      </w:r>
      <w:r w:rsidRPr="007317D1">
        <w:rPr>
          <w:rFonts w:ascii="Times New Roman" w:hAnsi="Times New Roman" w:cs="Times New Roman"/>
          <w:i/>
          <w:iCs/>
          <w:noProof/>
          <w:sz w:val="24"/>
          <w:szCs w:val="24"/>
        </w:rPr>
        <w:t>PLoS ONE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9</w:t>
      </w:r>
      <w:r w:rsidRPr="007317D1">
        <w:rPr>
          <w:rFonts w:ascii="Times New Roman" w:hAnsi="Times New Roman" w:cs="Times New Roman"/>
          <w:noProof/>
          <w:sz w:val="24"/>
          <w:szCs w:val="24"/>
        </w:rPr>
        <w:t>(2), e89978. https://doi.org/10.1371/journal.pone.0089978</w:t>
      </w:r>
    </w:p>
    <w:p w14:paraId="41E17F4D"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40"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NIPORT. (2016). </w:t>
      </w:r>
      <w:r w:rsidRPr="007317D1">
        <w:rPr>
          <w:rFonts w:ascii="Times New Roman" w:hAnsi="Times New Roman" w:cs="Times New Roman"/>
          <w:i/>
          <w:iCs/>
          <w:noProof/>
          <w:sz w:val="24"/>
          <w:szCs w:val="24"/>
        </w:rPr>
        <w:t>Bangladesh Demographic and Health Survey 2014. National Institute of Population Research and Training (NIPORT), Mitra and Associates and ICF International. Dhaka, Bangladesh, and Rockville, Maryland, USA: NIPORT, Mitra and Associates, and ICF Internationa</w:t>
      </w:r>
      <w:r w:rsidRPr="007317D1">
        <w:rPr>
          <w:rFonts w:ascii="Times New Roman" w:hAnsi="Times New Roman" w:cs="Times New Roman"/>
          <w:noProof/>
          <w:sz w:val="24"/>
          <w:szCs w:val="24"/>
        </w:rPr>
        <w:t>.</w:t>
      </w:r>
    </w:p>
    <w:p w14:paraId="02DD7342"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41"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Nishimura, H., Krupp, K., Gowda, S., Srinivas, V., Arun, A., &amp; Madhivanan, P. (2018). Determinants of exclusive breastfeeding in rural South India. </w:t>
      </w:r>
      <w:r w:rsidRPr="007317D1">
        <w:rPr>
          <w:rFonts w:ascii="Times New Roman" w:hAnsi="Times New Roman" w:cs="Times New Roman"/>
          <w:i/>
          <w:iCs/>
          <w:noProof/>
          <w:sz w:val="24"/>
          <w:szCs w:val="24"/>
        </w:rPr>
        <w:t>International Breastfeeding Journal</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13</w:t>
      </w:r>
      <w:r w:rsidRPr="007317D1">
        <w:rPr>
          <w:rFonts w:ascii="Times New Roman" w:hAnsi="Times New Roman" w:cs="Times New Roman"/>
          <w:noProof/>
          <w:sz w:val="24"/>
          <w:szCs w:val="24"/>
        </w:rPr>
        <w:t>(1), 40. https://doi.org/10.1186/s13006-018-0178-5</w:t>
      </w:r>
    </w:p>
    <w:p w14:paraId="049B6CFE"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42"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Noh, J.-W., Kim, Y., Akram, N., Yoo, K.-B., Cheon, J., Lee, L. J., Kwon, Y. D., &amp; Stekelenburg, J. (2019). Factors Affecting Breastfeeding Practices in Sindh Province, Pakistan: A Secondary Analysis of Cross-Sectional Survey Data. </w:t>
      </w:r>
      <w:r w:rsidRPr="007317D1">
        <w:rPr>
          <w:rFonts w:ascii="Times New Roman" w:hAnsi="Times New Roman" w:cs="Times New Roman"/>
          <w:i/>
          <w:iCs/>
          <w:noProof/>
          <w:sz w:val="24"/>
          <w:szCs w:val="24"/>
        </w:rPr>
        <w:t>International Journal of Environmental Research and Public Health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16</w:t>
      </w:r>
      <w:r w:rsidRPr="007317D1">
        <w:rPr>
          <w:rFonts w:ascii="Times New Roman" w:hAnsi="Times New Roman" w:cs="Times New Roman"/>
          <w:noProof/>
          <w:sz w:val="24"/>
          <w:szCs w:val="24"/>
        </w:rPr>
        <w:t>(10), 1689. https://doi.org/10.3390/ijerph16101689</w:t>
      </w:r>
    </w:p>
    <w:p w14:paraId="59B100B9"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43"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Oddy, W. H. (2017). Breastfeeding, Childhood Asthma, and Allergic Disease. </w:t>
      </w:r>
      <w:r w:rsidRPr="007317D1">
        <w:rPr>
          <w:rFonts w:ascii="Times New Roman" w:hAnsi="Times New Roman" w:cs="Times New Roman"/>
          <w:i/>
          <w:iCs/>
          <w:noProof/>
          <w:sz w:val="24"/>
          <w:szCs w:val="24"/>
        </w:rPr>
        <w:t>Annals of Nutrition and Metabolism</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70</w:t>
      </w:r>
      <w:r w:rsidRPr="007317D1">
        <w:rPr>
          <w:rFonts w:ascii="Times New Roman" w:hAnsi="Times New Roman" w:cs="Times New Roman"/>
          <w:noProof/>
          <w:sz w:val="24"/>
          <w:szCs w:val="24"/>
        </w:rPr>
        <w:t>(2), 26–36. https://doi.org/10.1159/000457920</w:t>
      </w:r>
    </w:p>
    <w:p w14:paraId="7675AFBB"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44"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Piwoz, E. G., &amp; Huffman, S. L. (2015). Impact of marketing of breast-milk substitutes on WHO-recommended breastfeeding practices. In </w:t>
      </w:r>
      <w:r w:rsidRPr="007317D1">
        <w:rPr>
          <w:rFonts w:ascii="Times New Roman" w:hAnsi="Times New Roman" w:cs="Times New Roman"/>
          <w:i/>
          <w:iCs/>
          <w:noProof/>
          <w:sz w:val="24"/>
          <w:szCs w:val="24"/>
        </w:rPr>
        <w:t>Food and Nutrition Bulletin</w:t>
      </w:r>
      <w:r w:rsidRPr="007317D1">
        <w:rPr>
          <w:rFonts w:ascii="Times New Roman" w:hAnsi="Times New Roman" w:cs="Times New Roman"/>
          <w:noProof/>
          <w:sz w:val="24"/>
          <w:szCs w:val="24"/>
        </w:rPr>
        <w:t xml:space="preserve"> (Vol. 36, Issue 4, pp. 373–386). SAGE Publications Inc. https://doi.org/10.1177/0379572115602174</w:t>
      </w:r>
    </w:p>
    <w:p w14:paraId="1BE3977D"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45"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Protection, M. (2019). </w:t>
      </w:r>
      <w:r w:rsidRPr="007317D1">
        <w:rPr>
          <w:rFonts w:ascii="Times New Roman" w:hAnsi="Times New Roman" w:cs="Times New Roman"/>
          <w:i/>
          <w:iCs/>
          <w:noProof/>
          <w:sz w:val="24"/>
          <w:szCs w:val="24"/>
        </w:rPr>
        <w:t>World Breastfeeding Week 2019 Protect Breastfeeding in the Workplace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2015</w:t>
      </w:r>
      <w:r w:rsidRPr="007317D1">
        <w:rPr>
          <w:rFonts w:ascii="Times New Roman" w:hAnsi="Times New Roman" w:cs="Times New Roman"/>
          <w:noProof/>
          <w:sz w:val="24"/>
          <w:szCs w:val="24"/>
        </w:rPr>
        <w:t xml:space="preserve">, 1–6. </w:t>
      </w:r>
      <w:r w:rsidRPr="007317D1">
        <w:rPr>
          <w:rFonts w:ascii="Times New Roman" w:hAnsi="Times New Roman" w:cs="Times New Roman"/>
          <w:noProof/>
          <w:sz w:val="24"/>
          <w:szCs w:val="24"/>
        </w:rPr>
        <w:lastRenderedPageBreak/>
        <w:t>https://www.paho.org/hq/index.php?option=com_docman&amp;view=download&amp;slug=protect-breastfeeding-in-the-workplace-wbw-2019&amp;Itemid=270&amp;lang=en</w:t>
      </w:r>
    </w:p>
    <w:p w14:paraId="05376850"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46"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Rahman, M. A. (Bangladesh A. for R. D. C. (Bangladesh)). (1983). Infant feeding and breast milk [in Bangladesh]. </w:t>
      </w:r>
      <w:r w:rsidRPr="007317D1">
        <w:rPr>
          <w:rFonts w:ascii="Times New Roman" w:hAnsi="Times New Roman" w:cs="Times New Roman"/>
          <w:i/>
          <w:iCs/>
          <w:noProof/>
          <w:sz w:val="24"/>
          <w:szCs w:val="24"/>
        </w:rPr>
        <w:t>Journal of BARD (Bangladesh)</w:t>
      </w:r>
      <w:r w:rsidRPr="007317D1">
        <w:rPr>
          <w:rFonts w:ascii="Times New Roman" w:hAnsi="Times New Roman" w:cs="Times New Roman"/>
          <w:noProof/>
          <w:sz w:val="24"/>
          <w:szCs w:val="24"/>
        </w:rPr>
        <w:t>.</w:t>
      </w:r>
    </w:p>
    <w:p w14:paraId="39A966A2"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47"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Rahman, M., Rahman, K., Siddque, A. K., Shoma, S., Kamal, A. H. M., Ali, K. S., Nisaluk, A., &amp; Breiman, R. F. (2002). First outbreak of dengue hemorrhagic fever, Bangladesh. </w:t>
      </w:r>
      <w:r w:rsidRPr="007317D1">
        <w:rPr>
          <w:rFonts w:ascii="Times New Roman" w:hAnsi="Times New Roman" w:cs="Times New Roman"/>
          <w:i/>
          <w:iCs/>
          <w:noProof/>
          <w:sz w:val="24"/>
          <w:szCs w:val="24"/>
        </w:rPr>
        <w:t>Emerging Infectious Diseases</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8</w:t>
      </w:r>
      <w:r w:rsidRPr="007317D1">
        <w:rPr>
          <w:rFonts w:ascii="Times New Roman" w:hAnsi="Times New Roman" w:cs="Times New Roman"/>
          <w:noProof/>
          <w:sz w:val="24"/>
          <w:szCs w:val="24"/>
        </w:rPr>
        <w:t>(7), 738–740. https://doi.org/10.3201/eid0807.010398</w:t>
      </w:r>
    </w:p>
    <w:p w14:paraId="32D316B7"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48"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Rollins, N. C., Bhandari, N., Hajeebhoy, N., Horton, S., Lutter, C. K., Martines, J. C., Piwoz, E. G., Richter, L. M., &amp; Victora, C. G. (2016). Why invest, and what it will take to improve breastfeeding practices? In </w:t>
      </w:r>
      <w:r w:rsidRPr="007317D1">
        <w:rPr>
          <w:rFonts w:ascii="Times New Roman" w:hAnsi="Times New Roman" w:cs="Times New Roman"/>
          <w:i/>
          <w:iCs/>
          <w:noProof/>
          <w:sz w:val="24"/>
          <w:szCs w:val="24"/>
        </w:rPr>
        <w:t>The Lancet</w:t>
      </w:r>
      <w:r w:rsidRPr="007317D1">
        <w:rPr>
          <w:rFonts w:ascii="Times New Roman" w:hAnsi="Times New Roman" w:cs="Times New Roman"/>
          <w:noProof/>
          <w:sz w:val="24"/>
          <w:szCs w:val="24"/>
        </w:rPr>
        <w:t xml:space="preserve"> (Vol. 387, Issue 10017, pp. 491–504). Lancet Publishing Group. https://doi.org/10.1016/S0140-6736(15)01044-2</w:t>
      </w:r>
    </w:p>
    <w:p w14:paraId="671B375B"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49"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Rudan, I., Boschi-Pinto, C., Biloglav, Z., Mulholland, K., &amp; Campbell, H. (2008). Epidemiology and etiology of childhood pneumonia. </w:t>
      </w:r>
      <w:r w:rsidRPr="007317D1">
        <w:rPr>
          <w:rFonts w:ascii="Times New Roman" w:hAnsi="Times New Roman" w:cs="Times New Roman"/>
          <w:i/>
          <w:iCs/>
          <w:noProof/>
          <w:sz w:val="24"/>
          <w:szCs w:val="24"/>
        </w:rPr>
        <w:t>Bulletin of the World Health Organization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86</w:t>
      </w:r>
      <w:r w:rsidRPr="007317D1">
        <w:rPr>
          <w:rFonts w:ascii="Times New Roman" w:hAnsi="Times New Roman" w:cs="Times New Roman"/>
          <w:noProof/>
          <w:sz w:val="24"/>
          <w:szCs w:val="24"/>
        </w:rPr>
        <w:t>(5). https://doi.org/10.2471/BLT.07.048769</w:t>
      </w:r>
    </w:p>
    <w:p w14:paraId="1A2785D6"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50"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Sankar, M. J., Sinha, B., Chowdhury, R., Bhandari, N., Taneja, S., Martines, J., &amp; Bahl, R. (2015). Optimal breastfeeding practices and infant and child mortality: A systematic review and meta-analysis. In </w:t>
      </w:r>
      <w:r w:rsidRPr="007317D1">
        <w:rPr>
          <w:rFonts w:ascii="Times New Roman" w:hAnsi="Times New Roman" w:cs="Times New Roman"/>
          <w:i/>
          <w:iCs/>
          <w:noProof/>
          <w:sz w:val="24"/>
          <w:szCs w:val="24"/>
        </w:rPr>
        <w:t>Acta Paediatrica, International Journal of Paediatrics</w:t>
      </w:r>
      <w:r w:rsidRPr="007317D1">
        <w:rPr>
          <w:rFonts w:ascii="Times New Roman" w:hAnsi="Times New Roman" w:cs="Times New Roman"/>
          <w:noProof/>
          <w:sz w:val="24"/>
          <w:szCs w:val="24"/>
        </w:rPr>
        <w:t xml:space="preserve"> (Vol. 104, pp. 3–13). https://doi.org/10.1111/apa.13147</w:t>
      </w:r>
    </w:p>
    <w:p w14:paraId="79462C2B"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51"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Santos, F. S., dos Santos, L. H., Saldan, P. C., Santos, F. C. S., Leite, A. M., &amp; Demello, D. F. (2016). Breastfeeding and acute diarrhea among children enrolled in the family health strategy. </w:t>
      </w:r>
      <w:r w:rsidRPr="007317D1">
        <w:rPr>
          <w:rFonts w:ascii="Times New Roman" w:hAnsi="Times New Roman" w:cs="Times New Roman"/>
          <w:i/>
          <w:iCs/>
          <w:noProof/>
          <w:sz w:val="24"/>
          <w:szCs w:val="24"/>
        </w:rPr>
        <w:t>Texto e Contexto Enfermagem</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25</w:t>
      </w:r>
      <w:r w:rsidRPr="007317D1">
        <w:rPr>
          <w:rFonts w:ascii="Times New Roman" w:hAnsi="Times New Roman" w:cs="Times New Roman"/>
          <w:noProof/>
          <w:sz w:val="24"/>
          <w:szCs w:val="24"/>
        </w:rPr>
        <w:t>(1). https://doi.org/10.1590/0104-070720160000220015</w:t>
      </w:r>
    </w:p>
    <w:p w14:paraId="14196E20"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52"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Smith, E. R., Hurt, L., Chowdhury, R., Sinha, B., Fawzi, W., &amp; Edmond, K. M. (2017). Delayed </w:t>
      </w:r>
      <w:r w:rsidRPr="007317D1">
        <w:rPr>
          <w:rFonts w:ascii="Times New Roman" w:hAnsi="Times New Roman" w:cs="Times New Roman"/>
          <w:noProof/>
          <w:sz w:val="24"/>
          <w:szCs w:val="24"/>
        </w:rPr>
        <w:lastRenderedPageBreak/>
        <w:t xml:space="preserve">breastfeeding initiation and infant survival: A systematic review and meta-analysis. </w:t>
      </w:r>
      <w:r w:rsidRPr="007317D1">
        <w:rPr>
          <w:rFonts w:ascii="Times New Roman" w:hAnsi="Times New Roman" w:cs="Times New Roman"/>
          <w:i/>
          <w:iCs/>
          <w:noProof/>
          <w:sz w:val="24"/>
          <w:szCs w:val="24"/>
        </w:rPr>
        <w:t>PLOS ONE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12</w:t>
      </w:r>
      <w:r w:rsidRPr="007317D1">
        <w:rPr>
          <w:rFonts w:ascii="Times New Roman" w:hAnsi="Times New Roman" w:cs="Times New Roman"/>
          <w:noProof/>
          <w:sz w:val="24"/>
          <w:szCs w:val="24"/>
        </w:rPr>
        <w:t>(7), e0180722. https://doi.org/10.1371/journal.pone.0180722</w:t>
      </w:r>
    </w:p>
    <w:p w14:paraId="2EA288E2"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53"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UNICEF. (2019). </w:t>
      </w:r>
      <w:r w:rsidRPr="007317D1">
        <w:rPr>
          <w:rFonts w:ascii="Times New Roman" w:hAnsi="Times New Roman" w:cs="Times New Roman"/>
          <w:i/>
          <w:iCs/>
          <w:noProof/>
          <w:sz w:val="24"/>
          <w:szCs w:val="24"/>
        </w:rPr>
        <w:t>Infant and young child feeding</w:t>
      </w:r>
      <w:r w:rsidRPr="007317D1">
        <w:rPr>
          <w:rFonts w:ascii="Times New Roman" w:hAnsi="Times New Roman" w:cs="Times New Roman"/>
          <w:noProof/>
          <w:sz w:val="24"/>
          <w:szCs w:val="24"/>
        </w:rPr>
        <w:t>. https://data.unicef.org/topic/nutrition/infant-and-young-child-feeding/</w:t>
      </w:r>
    </w:p>
    <w:p w14:paraId="2C6A15FA"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54"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Uwaezuoke, S. N., Eneh, C. I., &amp; Ndu, I. K. (2017). Relationship Between Exclusive Breastfeeding and Lower Risk of Childhood Obesity: A Narrative Review of Published Evidence. </w:t>
      </w:r>
      <w:r w:rsidRPr="007317D1">
        <w:rPr>
          <w:rFonts w:ascii="Times New Roman" w:hAnsi="Times New Roman" w:cs="Times New Roman"/>
          <w:i/>
          <w:iCs/>
          <w:noProof/>
          <w:sz w:val="24"/>
          <w:szCs w:val="24"/>
        </w:rPr>
        <w:t>Clinical Medicine Insights: Pediatrics</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11</w:t>
      </w:r>
      <w:r w:rsidRPr="007317D1">
        <w:rPr>
          <w:rFonts w:ascii="Times New Roman" w:hAnsi="Times New Roman" w:cs="Times New Roman"/>
          <w:noProof/>
          <w:sz w:val="24"/>
          <w:szCs w:val="24"/>
        </w:rPr>
        <w:t>, 117955651769019. https://doi.org/10.1177/1179556517690196</w:t>
      </w:r>
    </w:p>
    <w:p w14:paraId="7CD9E36B"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55"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Victora, C. G., Horta, B. L., de Mola, C. L., Quevedo, L., Pinheiro, R. T., Gigante, D. P., Gonçalves, H., &amp; Barros, F. C. (2015). Association between breastfeeding and intelligence, educational attainment, and income at 30 years of age: a prospective birth cohort study from Brazil. </w:t>
      </w:r>
      <w:r w:rsidRPr="007317D1">
        <w:rPr>
          <w:rFonts w:ascii="Times New Roman" w:hAnsi="Times New Roman" w:cs="Times New Roman"/>
          <w:i/>
          <w:iCs/>
          <w:noProof/>
          <w:sz w:val="24"/>
          <w:szCs w:val="24"/>
        </w:rPr>
        <w:t>The Lancet Global Health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3</w:t>
      </w:r>
      <w:r w:rsidRPr="007317D1">
        <w:rPr>
          <w:rFonts w:ascii="Times New Roman" w:hAnsi="Times New Roman" w:cs="Times New Roman"/>
          <w:noProof/>
          <w:sz w:val="24"/>
          <w:szCs w:val="24"/>
        </w:rPr>
        <w:t>(4), e199--e205. https://doi.org/10.1016/S2214-109X(15)70002-1</w:t>
      </w:r>
    </w:p>
    <w:p w14:paraId="4DF68AA3"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56"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Vuong, Q. H. (1989). Likelihood Ratio Tests for Model Selection and Non-Nested Hypotheses. </w:t>
      </w:r>
      <w:r w:rsidRPr="007317D1">
        <w:rPr>
          <w:rFonts w:ascii="Times New Roman" w:hAnsi="Times New Roman" w:cs="Times New Roman"/>
          <w:i/>
          <w:iCs/>
          <w:noProof/>
          <w:sz w:val="24"/>
          <w:szCs w:val="24"/>
        </w:rPr>
        <w:t>Econometrica</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57</w:t>
      </w:r>
      <w:r w:rsidRPr="007317D1">
        <w:rPr>
          <w:rFonts w:ascii="Times New Roman" w:hAnsi="Times New Roman" w:cs="Times New Roman"/>
          <w:noProof/>
          <w:sz w:val="24"/>
          <w:szCs w:val="24"/>
        </w:rPr>
        <w:t>(2), 307. https://doi.org/10.2307/1912557</w:t>
      </w:r>
    </w:p>
    <w:p w14:paraId="06317858"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57"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Weaver, C. G., Ravani, P., Oliver, M. J., Austin, P. C., &amp; Quinn, R. R. (2015). Analyzing hospitalization data: Potential limitations of Poisson regression. In </w:t>
      </w:r>
      <w:r w:rsidRPr="007317D1">
        <w:rPr>
          <w:rFonts w:ascii="Times New Roman" w:hAnsi="Times New Roman" w:cs="Times New Roman"/>
          <w:i/>
          <w:iCs/>
          <w:noProof/>
          <w:sz w:val="24"/>
          <w:szCs w:val="24"/>
        </w:rPr>
        <w:t>Nephrology Dialysis Transplantation</w:t>
      </w:r>
      <w:r w:rsidRPr="007317D1">
        <w:rPr>
          <w:rFonts w:ascii="Times New Roman" w:hAnsi="Times New Roman" w:cs="Times New Roman"/>
          <w:noProof/>
          <w:sz w:val="24"/>
          <w:szCs w:val="24"/>
        </w:rPr>
        <w:t xml:space="preserve"> (Vol. 30, Issue 8, pp. 1244–1249). Oxford University Press. https://doi.org/10.1093/ndt/gfv071</w:t>
      </w:r>
    </w:p>
    <w:p w14:paraId="32E27560"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58"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Woldeamanuel, B. T. (2018). Statistical Analysis of Neonatal Mortality: A Case Study of Ethiopia. </w:t>
      </w:r>
      <w:r w:rsidRPr="007317D1">
        <w:rPr>
          <w:rFonts w:ascii="Times New Roman" w:hAnsi="Times New Roman" w:cs="Times New Roman"/>
          <w:i/>
          <w:iCs/>
          <w:noProof/>
          <w:sz w:val="24"/>
          <w:szCs w:val="24"/>
        </w:rPr>
        <w:t>Journal of Pregnancy and Child Health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05</w:t>
      </w:r>
      <w:r w:rsidRPr="007317D1">
        <w:rPr>
          <w:rFonts w:ascii="Times New Roman" w:hAnsi="Times New Roman" w:cs="Times New Roman"/>
          <w:noProof/>
          <w:sz w:val="24"/>
          <w:szCs w:val="24"/>
        </w:rPr>
        <w:t>(02), 1–11. https://doi.org/10.4172/2376-127x.1000373</w:t>
      </w:r>
    </w:p>
    <w:p w14:paraId="34BDC090"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7059"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Xia, Y., Morrison-Beedy, D., Ma, J., Feng, C., Cross, W., &amp; Tu, X. (2012). Modeling count </w:t>
      </w:r>
      <w:r w:rsidRPr="007317D1">
        <w:rPr>
          <w:rFonts w:ascii="Times New Roman" w:hAnsi="Times New Roman" w:cs="Times New Roman"/>
          <w:noProof/>
          <w:sz w:val="24"/>
          <w:szCs w:val="24"/>
        </w:rPr>
        <w:lastRenderedPageBreak/>
        <w:t xml:space="preserve">outcomes from HIV risk reduction interventions: A comparison of competing statistical models for count responses. </w:t>
      </w:r>
      <w:r w:rsidRPr="007317D1">
        <w:rPr>
          <w:rFonts w:ascii="Times New Roman" w:hAnsi="Times New Roman" w:cs="Times New Roman"/>
          <w:i/>
          <w:iCs/>
          <w:noProof/>
          <w:sz w:val="24"/>
          <w:szCs w:val="24"/>
        </w:rPr>
        <w:t>AIDS Research and Treatment</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2012</w:t>
      </w:r>
      <w:r w:rsidRPr="007317D1">
        <w:rPr>
          <w:rFonts w:ascii="Times New Roman" w:hAnsi="Times New Roman" w:cs="Times New Roman"/>
          <w:noProof/>
          <w:sz w:val="24"/>
          <w:szCs w:val="24"/>
        </w:rPr>
        <w:t>. https://doi.org/10.1155/2012/593569</w:t>
      </w:r>
    </w:p>
    <w:p w14:paraId="6E91223C"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rPr>
        <w:pPrChange w:id="7060"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Yun, X. D., An, L. P., Cheng, P., Wu, M., &amp; Xia, Y. Y. (2013). [Treatment of tibial intercondylar eminence fracture under arthroscopy through patellofemoral joint space]. </w:t>
      </w:r>
      <w:r w:rsidRPr="007317D1">
        <w:rPr>
          <w:rFonts w:ascii="Times New Roman" w:hAnsi="Times New Roman" w:cs="Times New Roman"/>
          <w:i/>
          <w:iCs/>
          <w:noProof/>
          <w:sz w:val="24"/>
          <w:szCs w:val="24"/>
        </w:rPr>
        <w:t>Zhongguo Gu Shang = China Journal of Orthopaedics and Traumatology</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26</w:t>
      </w:r>
      <w:r w:rsidRPr="007317D1">
        <w:rPr>
          <w:rFonts w:ascii="Times New Roman" w:hAnsi="Times New Roman" w:cs="Times New Roman"/>
          <w:noProof/>
          <w:sz w:val="24"/>
          <w:szCs w:val="24"/>
        </w:rPr>
        <w:t>(9), 714–716. https://dhsprogram.com/pubs/pdf/FR311/FR311.pdf</w:t>
      </w:r>
    </w:p>
    <w:p w14:paraId="504F0A68" w14:textId="227C127A" w:rsidR="00F84193" w:rsidRPr="004E6C2C" w:rsidDel="005D3083" w:rsidRDefault="00020588">
      <w:pPr>
        <w:spacing w:after="0" w:line="480" w:lineRule="auto"/>
        <w:jc w:val="both"/>
        <w:rPr>
          <w:del w:id="7061" w:author="Mohammad Nayeem" w:date="2020-04-18T03:48:00Z"/>
          <w:rFonts w:ascii="Times New Roman" w:hAnsi="Times New Roman" w:cs="Times New Roman"/>
          <w:sz w:val="24"/>
          <w:szCs w:val="24"/>
          <w:rPrChange w:id="7062" w:author="Mohammad Nayeem" w:date="2020-04-21T22:30:00Z">
            <w:rPr>
              <w:del w:id="7063" w:author="Mohammad Nayeem" w:date="2020-04-18T03:48:00Z"/>
              <w:rFonts w:ascii="Times New Roman" w:hAnsi="Times New Roman" w:cs="Times New Roman"/>
            </w:rPr>
          </w:rPrChange>
        </w:rPr>
      </w:pPr>
      <w:ins w:id="7064" w:author="Mohammad Nayeem" w:date="2020-04-21T21:32:00Z">
        <w:r w:rsidRPr="004E6C2C">
          <w:rPr>
            <w:rFonts w:ascii="Times New Roman" w:hAnsi="Times New Roman" w:cs="Times New Roman"/>
            <w:sz w:val="24"/>
            <w:szCs w:val="24"/>
            <w:rPrChange w:id="7065" w:author="Mohammad Nayeem" w:date="2020-04-21T22:30:00Z">
              <w:rPr>
                <w:rFonts w:ascii="Times New Roman" w:hAnsi="Times New Roman" w:cs="Times New Roman"/>
              </w:rPr>
            </w:rPrChange>
          </w:rPr>
          <w:fldChar w:fldCharType="end"/>
        </w:r>
      </w:ins>
      <w:del w:id="7066" w:author="Mohammad Nayeem" w:date="2020-04-18T03:48:00Z">
        <w:r w:rsidR="00DD769B" w:rsidRPr="004E6C2C" w:rsidDel="00F84193">
          <w:rPr>
            <w:rFonts w:ascii="Times New Roman" w:hAnsi="Times New Roman" w:cs="Times New Roman"/>
            <w:sz w:val="24"/>
            <w:szCs w:val="24"/>
            <w:rPrChange w:id="7067" w:author="Mohammad Nayeem" w:date="2020-04-21T22:30:00Z">
              <w:rPr>
                <w:rFonts w:ascii="Times New Roman" w:hAnsi="Times New Roman" w:cs="Times New Roman"/>
              </w:rPr>
            </w:rPrChange>
          </w:rPr>
          <w:fldChar w:fldCharType="begin" w:fldLock="1"/>
        </w:r>
        <w:r w:rsidR="00DD769B" w:rsidRPr="004E6C2C" w:rsidDel="00F84193">
          <w:rPr>
            <w:rFonts w:ascii="Times New Roman" w:hAnsi="Times New Roman" w:cs="Times New Roman"/>
            <w:sz w:val="24"/>
            <w:szCs w:val="24"/>
            <w:lang w:val="da-DK"/>
            <w:rPrChange w:id="7068" w:author="Mohammad Nayeem" w:date="2020-04-21T22:30:00Z">
              <w:rPr>
                <w:rFonts w:ascii="Times New Roman" w:hAnsi="Times New Roman" w:cs="Times New Roman"/>
                <w:lang w:val="da-DK"/>
              </w:rPr>
            </w:rPrChange>
          </w:rPr>
          <w:delInstrText xml:space="preserve">ADDIN Mendeley Bibliography CSL_BIBLIOGRAPHY </w:delInstrText>
        </w:r>
        <w:r w:rsidR="00DD769B" w:rsidRPr="004E6C2C" w:rsidDel="00F84193">
          <w:rPr>
            <w:rFonts w:ascii="Times New Roman" w:hAnsi="Times New Roman" w:cs="Times New Roman"/>
            <w:sz w:val="24"/>
            <w:szCs w:val="24"/>
            <w:rPrChange w:id="7069" w:author="Mohammad Nayeem" w:date="2020-04-21T22:30:00Z">
              <w:rPr>
                <w:rFonts w:ascii="Times New Roman" w:hAnsi="Times New Roman" w:cs="Times New Roman"/>
              </w:rPr>
            </w:rPrChange>
          </w:rPr>
          <w:fldChar w:fldCharType="separate"/>
        </w:r>
        <w:r w:rsidR="00F84193" w:rsidRPr="004E6C2C" w:rsidDel="00F84193">
          <w:rPr>
            <w:rFonts w:ascii="Times New Roman" w:hAnsi="Times New Roman" w:cs="Times New Roman"/>
            <w:noProof/>
            <w:sz w:val="24"/>
            <w:szCs w:val="24"/>
            <w:rPrChange w:id="7070" w:author="Mohammad Nayeem" w:date="2020-04-21T22:30:00Z">
              <w:rPr>
                <w:rFonts w:ascii="Times New Roman" w:hAnsi="Times New Roman" w:cs="Times New Roman"/>
                <w:noProof/>
                <w:szCs w:val="24"/>
              </w:rPr>
            </w:rPrChange>
          </w:rPr>
          <w:delText xml:space="preserve">Afrose, L., Banu, B., Ahmed, K., &amp; Khanom, K. (2012). Factors associated with knowledge about breastfeeding among female garment workers in Dhaka city. </w:delText>
        </w:r>
        <w:r w:rsidR="00F84193" w:rsidRPr="004E6C2C" w:rsidDel="00F84193">
          <w:rPr>
            <w:rFonts w:ascii="Times New Roman" w:hAnsi="Times New Roman" w:cs="Times New Roman"/>
            <w:i/>
            <w:iCs/>
            <w:noProof/>
            <w:sz w:val="24"/>
            <w:szCs w:val="24"/>
            <w:rPrChange w:id="7071" w:author="Mohammad Nayeem" w:date="2020-04-21T22:30:00Z">
              <w:rPr>
                <w:rFonts w:ascii="Times New Roman" w:hAnsi="Times New Roman" w:cs="Times New Roman"/>
                <w:i/>
                <w:iCs/>
                <w:noProof/>
                <w:szCs w:val="24"/>
              </w:rPr>
            </w:rPrChange>
          </w:rPr>
          <w:delText>WHO South-East Asia Journal of Public Health</w:delText>
        </w:r>
        <w:r w:rsidR="00F84193" w:rsidRPr="004E6C2C" w:rsidDel="00F84193">
          <w:rPr>
            <w:rFonts w:ascii="Times New Roman" w:hAnsi="Times New Roman" w:cs="Times New Roman"/>
            <w:noProof/>
            <w:sz w:val="24"/>
            <w:szCs w:val="24"/>
            <w:rPrChange w:id="7072" w:author="Mohammad Nayeem" w:date="2020-04-21T22:30:00Z">
              <w:rPr>
                <w:rFonts w:ascii="Times New Roman" w:hAnsi="Times New Roman" w:cs="Times New Roman"/>
                <w:noProof/>
                <w:szCs w:val="24"/>
              </w:rPr>
            </w:rPrChange>
          </w:rPr>
          <w:delText xml:space="preserve">, </w:delText>
        </w:r>
        <w:r w:rsidR="00F84193" w:rsidRPr="004E6C2C" w:rsidDel="00F84193">
          <w:rPr>
            <w:rFonts w:ascii="Times New Roman" w:hAnsi="Times New Roman" w:cs="Times New Roman"/>
            <w:i/>
            <w:iCs/>
            <w:noProof/>
            <w:sz w:val="24"/>
            <w:szCs w:val="24"/>
            <w:rPrChange w:id="7073" w:author="Mohammad Nayeem" w:date="2020-04-21T22:30:00Z">
              <w:rPr>
                <w:rFonts w:ascii="Times New Roman" w:hAnsi="Times New Roman" w:cs="Times New Roman"/>
                <w:i/>
                <w:iCs/>
                <w:noProof/>
                <w:szCs w:val="24"/>
              </w:rPr>
            </w:rPrChange>
          </w:rPr>
          <w:delText>1</w:delText>
        </w:r>
        <w:r w:rsidR="00F84193" w:rsidRPr="004E6C2C" w:rsidDel="00F84193">
          <w:rPr>
            <w:rFonts w:ascii="Times New Roman" w:hAnsi="Times New Roman" w:cs="Times New Roman"/>
            <w:noProof/>
            <w:sz w:val="24"/>
            <w:szCs w:val="24"/>
            <w:rPrChange w:id="7074" w:author="Mohammad Nayeem" w:date="2020-04-21T22:30:00Z">
              <w:rPr>
                <w:rFonts w:ascii="Times New Roman" w:hAnsi="Times New Roman" w:cs="Times New Roman"/>
                <w:noProof/>
                <w:szCs w:val="24"/>
              </w:rPr>
            </w:rPrChange>
          </w:rPr>
          <w:delText>(3), 249. https://doi.org/10.4103/2224-3151.207021</w:delText>
        </w:r>
      </w:del>
    </w:p>
    <w:p w14:paraId="30A13C6F" w14:textId="5853A7BF" w:rsidR="005D3083" w:rsidRPr="004E6C2C" w:rsidRDefault="005D3083">
      <w:pPr>
        <w:widowControl w:val="0"/>
        <w:autoSpaceDE w:val="0"/>
        <w:autoSpaceDN w:val="0"/>
        <w:adjustRightInd w:val="0"/>
        <w:spacing w:after="0" w:line="480" w:lineRule="auto"/>
        <w:ind w:left="480" w:hanging="480"/>
        <w:jc w:val="both"/>
        <w:rPr>
          <w:ins w:id="7075" w:author="Mohammad Nayeem" w:date="2020-04-21T21:09:00Z"/>
          <w:rFonts w:ascii="Times New Roman" w:hAnsi="Times New Roman" w:cs="Times New Roman"/>
          <w:sz w:val="24"/>
          <w:szCs w:val="24"/>
          <w:rPrChange w:id="7076" w:author="Mohammad Nayeem" w:date="2020-04-21T22:30:00Z">
            <w:rPr>
              <w:ins w:id="7077" w:author="Mohammad Nayeem" w:date="2020-04-21T21:09:00Z"/>
              <w:rFonts w:ascii="Times New Roman" w:hAnsi="Times New Roman" w:cs="Times New Roman"/>
            </w:rPr>
          </w:rPrChange>
        </w:rPr>
        <w:pPrChange w:id="7078" w:author="Mohammad Nayeem" w:date="2020-04-22T17:14:00Z">
          <w:pPr>
            <w:widowControl w:val="0"/>
            <w:autoSpaceDE w:val="0"/>
            <w:autoSpaceDN w:val="0"/>
            <w:adjustRightInd w:val="0"/>
            <w:spacing w:after="0" w:line="480" w:lineRule="auto"/>
            <w:ind w:left="480" w:hanging="480"/>
          </w:pPr>
        </w:pPrChange>
      </w:pPr>
    </w:p>
    <w:p w14:paraId="1C572760" w14:textId="568E514F" w:rsidR="005D3083" w:rsidRPr="004E6C2C" w:rsidRDefault="005D3083">
      <w:pPr>
        <w:widowControl w:val="0"/>
        <w:autoSpaceDE w:val="0"/>
        <w:autoSpaceDN w:val="0"/>
        <w:adjustRightInd w:val="0"/>
        <w:spacing w:after="0" w:line="480" w:lineRule="auto"/>
        <w:ind w:left="480" w:hanging="480"/>
        <w:jc w:val="both"/>
        <w:rPr>
          <w:ins w:id="7079" w:author="Mohammad Nayeem" w:date="2020-04-21T21:09:00Z"/>
          <w:rFonts w:ascii="Times New Roman" w:hAnsi="Times New Roman" w:cs="Times New Roman"/>
          <w:sz w:val="24"/>
          <w:szCs w:val="24"/>
          <w:rPrChange w:id="7080" w:author="Mohammad Nayeem" w:date="2020-04-21T22:30:00Z">
            <w:rPr>
              <w:ins w:id="7081" w:author="Mohammad Nayeem" w:date="2020-04-21T21:09:00Z"/>
              <w:rFonts w:ascii="Times New Roman" w:hAnsi="Times New Roman" w:cs="Times New Roman"/>
            </w:rPr>
          </w:rPrChange>
        </w:rPr>
        <w:pPrChange w:id="7082" w:author="Mohammad Nayeem" w:date="2020-04-22T17:14:00Z">
          <w:pPr>
            <w:widowControl w:val="0"/>
            <w:autoSpaceDE w:val="0"/>
            <w:autoSpaceDN w:val="0"/>
            <w:adjustRightInd w:val="0"/>
            <w:spacing w:after="0" w:line="480" w:lineRule="auto"/>
            <w:ind w:left="480" w:hanging="480"/>
          </w:pPr>
        </w:pPrChange>
      </w:pPr>
    </w:p>
    <w:p w14:paraId="2CD22FD2" w14:textId="77777777" w:rsidR="005D3083" w:rsidRPr="004E6C2C" w:rsidRDefault="005D3083">
      <w:pPr>
        <w:widowControl w:val="0"/>
        <w:autoSpaceDE w:val="0"/>
        <w:autoSpaceDN w:val="0"/>
        <w:adjustRightInd w:val="0"/>
        <w:spacing w:after="0" w:line="480" w:lineRule="auto"/>
        <w:ind w:left="480" w:hanging="480"/>
        <w:jc w:val="both"/>
        <w:rPr>
          <w:ins w:id="7083" w:author="Mohammad Nayeem" w:date="2020-04-21T21:09:00Z"/>
          <w:rFonts w:ascii="Times New Roman" w:hAnsi="Times New Roman" w:cs="Times New Roman"/>
          <w:noProof/>
          <w:sz w:val="24"/>
          <w:szCs w:val="24"/>
          <w:rPrChange w:id="7084" w:author="Mohammad Nayeem" w:date="2020-04-21T22:30:00Z">
            <w:rPr>
              <w:ins w:id="7085" w:author="Mohammad Nayeem" w:date="2020-04-21T21:09:00Z"/>
              <w:rFonts w:ascii="Times New Roman" w:hAnsi="Times New Roman" w:cs="Times New Roman"/>
              <w:noProof/>
              <w:szCs w:val="24"/>
            </w:rPr>
          </w:rPrChange>
        </w:rPr>
        <w:pPrChange w:id="7086" w:author="Mohammad Nayeem" w:date="2020-04-22T17:14:00Z">
          <w:pPr>
            <w:widowControl w:val="0"/>
            <w:autoSpaceDE w:val="0"/>
            <w:autoSpaceDN w:val="0"/>
            <w:adjustRightInd w:val="0"/>
            <w:spacing w:after="0" w:line="480" w:lineRule="auto"/>
            <w:ind w:left="480" w:hanging="480"/>
          </w:pPr>
        </w:pPrChange>
      </w:pPr>
    </w:p>
    <w:p w14:paraId="034F1C1E" w14:textId="4A188384" w:rsidR="00F84193" w:rsidRPr="004E6C2C" w:rsidDel="00F84193" w:rsidRDefault="00F84193">
      <w:pPr>
        <w:widowControl w:val="0"/>
        <w:autoSpaceDE w:val="0"/>
        <w:autoSpaceDN w:val="0"/>
        <w:adjustRightInd w:val="0"/>
        <w:spacing w:after="0" w:line="480" w:lineRule="auto"/>
        <w:ind w:left="480" w:hanging="480"/>
        <w:jc w:val="both"/>
        <w:rPr>
          <w:del w:id="7087" w:author="Mohammad Nayeem" w:date="2020-04-18T03:48:00Z"/>
          <w:rFonts w:ascii="Times New Roman" w:hAnsi="Times New Roman" w:cs="Times New Roman"/>
          <w:noProof/>
          <w:sz w:val="24"/>
          <w:szCs w:val="24"/>
          <w:rPrChange w:id="7088" w:author="Mohammad Nayeem" w:date="2020-04-21T22:30:00Z">
            <w:rPr>
              <w:del w:id="7089" w:author="Mohammad Nayeem" w:date="2020-04-18T03:48:00Z"/>
              <w:rFonts w:ascii="Times New Roman" w:hAnsi="Times New Roman" w:cs="Times New Roman"/>
              <w:noProof/>
              <w:szCs w:val="24"/>
            </w:rPr>
          </w:rPrChange>
        </w:rPr>
        <w:pPrChange w:id="7090" w:author="Mohammad Nayeem" w:date="2020-04-22T17:14:00Z">
          <w:pPr>
            <w:widowControl w:val="0"/>
            <w:autoSpaceDE w:val="0"/>
            <w:autoSpaceDN w:val="0"/>
            <w:adjustRightInd w:val="0"/>
            <w:spacing w:after="0" w:line="480" w:lineRule="auto"/>
            <w:ind w:left="480" w:hanging="480"/>
          </w:pPr>
        </w:pPrChange>
      </w:pPr>
      <w:del w:id="7091" w:author="Mohammad Nayeem" w:date="2020-04-18T03:48:00Z">
        <w:r w:rsidRPr="004E6C2C" w:rsidDel="00F84193">
          <w:rPr>
            <w:rFonts w:ascii="Times New Roman" w:hAnsi="Times New Roman" w:cs="Times New Roman"/>
            <w:noProof/>
            <w:sz w:val="24"/>
            <w:szCs w:val="24"/>
            <w:rPrChange w:id="7092" w:author="Mohammad Nayeem" w:date="2020-04-21T22:30:00Z">
              <w:rPr>
                <w:rFonts w:ascii="Times New Roman" w:hAnsi="Times New Roman" w:cs="Times New Roman"/>
                <w:noProof/>
                <w:szCs w:val="24"/>
              </w:rPr>
            </w:rPrChange>
          </w:rPr>
          <w:delText xml:space="preserve">Arifeen, S. El, Akhter, T., Chowdhury, H. R., Rahman, K. M., &amp; Chowdhury, E. K. (2004). </w:delText>
        </w:r>
        <w:r w:rsidRPr="004E6C2C" w:rsidDel="00F84193">
          <w:rPr>
            <w:rFonts w:ascii="Times New Roman" w:hAnsi="Times New Roman" w:cs="Times New Roman"/>
            <w:i/>
            <w:iCs/>
            <w:noProof/>
            <w:sz w:val="24"/>
            <w:szCs w:val="24"/>
            <w:rPrChange w:id="7093" w:author="Mohammad Nayeem" w:date="2020-04-21T22:30:00Z">
              <w:rPr>
                <w:rFonts w:ascii="Times New Roman" w:hAnsi="Times New Roman" w:cs="Times New Roman"/>
                <w:i/>
                <w:iCs/>
                <w:noProof/>
                <w:szCs w:val="24"/>
              </w:rPr>
            </w:rPrChange>
          </w:rPr>
          <w:delText>CAUSES OF DEATH IN CHILDREN UNDER FIVE YEARS OF AGE</w:delText>
        </w:r>
        <w:r w:rsidRPr="004E6C2C" w:rsidDel="00F84193">
          <w:rPr>
            <w:rFonts w:ascii="Times New Roman" w:hAnsi="Times New Roman" w:cs="Times New Roman"/>
            <w:noProof/>
            <w:sz w:val="24"/>
            <w:szCs w:val="24"/>
            <w:rPrChange w:id="7094" w:author="Mohammad Nayeem" w:date="2020-04-21T22:30:00Z">
              <w:rPr>
                <w:rFonts w:ascii="Times New Roman" w:hAnsi="Times New Roman" w:cs="Times New Roman"/>
                <w:noProof/>
                <w:szCs w:val="24"/>
              </w:rPr>
            </w:rPrChange>
          </w:rPr>
          <w:delText>. 125–134.</w:delText>
        </w:r>
      </w:del>
    </w:p>
    <w:p w14:paraId="0CF65756" w14:textId="527C9113" w:rsidR="00F84193" w:rsidRPr="004E6C2C" w:rsidDel="00F84193" w:rsidRDefault="00F84193">
      <w:pPr>
        <w:widowControl w:val="0"/>
        <w:autoSpaceDE w:val="0"/>
        <w:autoSpaceDN w:val="0"/>
        <w:adjustRightInd w:val="0"/>
        <w:spacing w:after="0" w:line="480" w:lineRule="auto"/>
        <w:ind w:left="480" w:hanging="480"/>
        <w:jc w:val="both"/>
        <w:rPr>
          <w:del w:id="7095" w:author="Mohammad Nayeem" w:date="2020-04-18T03:48:00Z"/>
          <w:rFonts w:ascii="Times New Roman" w:hAnsi="Times New Roman" w:cs="Times New Roman"/>
          <w:noProof/>
          <w:sz w:val="24"/>
          <w:szCs w:val="24"/>
          <w:rPrChange w:id="7096" w:author="Mohammad Nayeem" w:date="2020-04-21T22:30:00Z">
            <w:rPr>
              <w:del w:id="7097" w:author="Mohammad Nayeem" w:date="2020-04-18T03:48:00Z"/>
              <w:rFonts w:ascii="Times New Roman" w:hAnsi="Times New Roman" w:cs="Times New Roman"/>
              <w:noProof/>
              <w:szCs w:val="24"/>
            </w:rPr>
          </w:rPrChange>
        </w:rPr>
        <w:pPrChange w:id="7098" w:author="Mohammad Nayeem" w:date="2020-04-22T17:14:00Z">
          <w:pPr>
            <w:widowControl w:val="0"/>
            <w:autoSpaceDE w:val="0"/>
            <w:autoSpaceDN w:val="0"/>
            <w:adjustRightInd w:val="0"/>
            <w:spacing w:after="0" w:line="480" w:lineRule="auto"/>
            <w:ind w:left="480" w:hanging="480"/>
          </w:pPr>
        </w:pPrChange>
      </w:pPr>
      <w:del w:id="7099" w:author="Mohammad Nayeem" w:date="2020-04-18T03:48:00Z">
        <w:r w:rsidRPr="004E6C2C" w:rsidDel="00F84193">
          <w:rPr>
            <w:rFonts w:ascii="Times New Roman" w:hAnsi="Times New Roman" w:cs="Times New Roman"/>
            <w:noProof/>
            <w:sz w:val="24"/>
            <w:szCs w:val="24"/>
            <w:rPrChange w:id="7100" w:author="Mohammad Nayeem" w:date="2020-04-21T22:30:00Z">
              <w:rPr>
                <w:rFonts w:ascii="Times New Roman" w:hAnsi="Times New Roman" w:cs="Times New Roman"/>
                <w:noProof/>
                <w:szCs w:val="24"/>
              </w:rPr>
            </w:rPrChange>
          </w:rPr>
          <w:delText xml:space="preserve">Ariful Islam, M., Mamun, A. S. M. A., Murad Hossain, M., Bharati, P., Saw, A., Lestrel, P. E., &amp; Golam Hossain, M. (2019). Prevalence and factors associated with early initiation of breastfeeding among Bangladeshi mothers: A nationwide cross-sectional study. </w:delText>
        </w:r>
        <w:r w:rsidRPr="004E6C2C" w:rsidDel="00F84193">
          <w:rPr>
            <w:rFonts w:ascii="Times New Roman" w:hAnsi="Times New Roman" w:cs="Times New Roman"/>
            <w:i/>
            <w:iCs/>
            <w:noProof/>
            <w:sz w:val="24"/>
            <w:szCs w:val="24"/>
            <w:rPrChange w:id="7101" w:author="Mohammad Nayeem" w:date="2020-04-21T22:30:00Z">
              <w:rPr>
                <w:rFonts w:ascii="Times New Roman" w:hAnsi="Times New Roman" w:cs="Times New Roman"/>
                <w:i/>
                <w:iCs/>
                <w:noProof/>
                <w:szCs w:val="24"/>
              </w:rPr>
            </w:rPrChange>
          </w:rPr>
          <w:delText>PLoS ONE</w:delText>
        </w:r>
        <w:r w:rsidRPr="004E6C2C" w:rsidDel="00F84193">
          <w:rPr>
            <w:rFonts w:ascii="Times New Roman" w:hAnsi="Times New Roman" w:cs="Times New Roman"/>
            <w:noProof/>
            <w:sz w:val="24"/>
            <w:szCs w:val="24"/>
            <w:rPrChange w:id="7102"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03" w:author="Mohammad Nayeem" w:date="2020-04-21T22:30:00Z">
              <w:rPr>
                <w:rFonts w:ascii="Times New Roman" w:hAnsi="Times New Roman" w:cs="Times New Roman"/>
                <w:i/>
                <w:iCs/>
                <w:noProof/>
                <w:szCs w:val="24"/>
              </w:rPr>
            </w:rPrChange>
          </w:rPr>
          <w:delText>14</w:delText>
        </w:r>
        <w:r w:rsidRPr="004E6C2C" w:rsidDel="00F84193">
          <w:rPr>
            <w:rFonts w:ascii="Times New Roman" w:hAnsi="Times New Roman" w:cs="Times New Roman"/>
            <w:noProof/>
            <w:sz w:val="24"/>
            <w:szCs w:val="24"/>
            <w:rPrChange w:id="7104" w:author="Mohammad Nayeem" w:date="2020-04-21T22:30:00Z">
              <w:rPr>
                <w:rFonts w:ascii="Times New Roman" w:hAnsi="Times New Roman" w:cs="Times New Roman"/>
                <w:noProof/>
                <w:szCs w:val="24"/>
              </w:rPr>
            </w:rPrChange>
          </w:rPr>
          <w:delText>(4). https://doi.org/10.1371/journal.pone.0215733</w:delText>
        </w:r>
      </w:del>
    </w:p>
    <w:p w14:paraId="618126B4" w14:textId="11C8031B" w:rsidR="00F84193" w:rsidRPr="004E6C2C" w:rsidDel="00F84193" w:rsidRDefault="00F84193">
      <w:pPr>
        <w:widowControl w:val="0"/>
        <w:autoSpaceDE w:val="0"/>
        <w:autoSpaceDN w:val="0"/>
        <w:adjustRightInd w:val="0"/>
        <w:spacing w:after="0" w:line="480" w:lineRule="auto"/>
        <w:ind w:left="480" w:hanging="480"/>
        <w:jc w:val="both"/>
        <w:rPr>
          <w:del w:id="7105" w:author="Mohammad Nayeem" w:date="2020-04-18T03:48:00Z"/>
          <w:rFonts w:ascii="Times New Roman" w:hAnsi="Times New Roman" w:cs="Times New Roman"/>
          <w:noProof/>
          <w:sz w:val="24"/>
          <w:szCs w:val="24"/>
          <w:rPrChange w:id="7106" w:author="Mohammad Nayeem" w:date="2020-04-21T22:30:00Z">
            <w:rPr>
              <w:del w:id="7107" w:author="Mohammad Nayeem" w:date="2020-04-18T03:48:00Z"/>
              <w:rFonts w:ascii="Times New Roman" w:hAnsi="Times New Roman" w:cs="Times New Roman"/>
              <w:noProof/>
              <w:szCs w:val="24"/>
            </w:rPr>
          </w:rPrChange>
        </w:rPr>
        <w:pPrChange w:id="7108" w:author="Mohammad Nayeem" w:date="2020-04-22T17:14:00Z">
          <w:pPr>
            <w:widowControl w:val="0"/>
            <w:autoSpaceDE w:val="0"/>
            <w:autoSpaceDN w:val="0"/>
            <w:adjustRightInd w:val="0"/>
            <w:spacing w:after="0" w:line="480" w:lineRule="auto"/>
            <w:ind w:left="480" w:hanging="480"/>
          </w:pPr>
        </w:pPrChange>
      </w:pPr>
      <w:del w:id="7109" w:author="Mohammad Nayeem" w:date="2020-04-18T03:48:00Z">
        <w:r w:rsidRPr="004E6C2C" w:rsidDel="00F84193">
          <w:rPr>
            <w:rFonts w:ascii="Times New Roman" w:hAnsi="Times New Roman" w:cs="Times New Roman"/>
            <w:noProof/>
            <w:sz w:val="24"/>
            <w:szCs w:val="24"/>
            <w:rPrChange w:id="7110" w:author="Mohammad Nayeem" w:date="2020-04-21T22:30:00Z">
              <w:rPr>
                <w:rFonts w:ascii="Times New Roman" w:hAnsi="Times New Roman" w:cs="Times New Roman"/>
                <w:noProof/>
                <w:szCs w:val="24"/>
              </w:rPr>
            </w:rPrChange>
          </w:rPr>
          <w:delText xml:space="preserve">Ashmore, S. (2019). </w:delText>
        </w:r>
        <w:r w:rsidRPr="004E6C2C" w:rsidDel="00F84193">
          <w:rPr>
            <w:rFonts w:ascii="Times New Roman" w:hAnsi="Times New Roman" w:cs="Times New Roman"/>
            <w:i/>
            <w:iCs/>
            <w:noProof/>
            <w:sz w:val="24"/>
            <w:szCs w:val="24"/>
            <w:rPrChange w:id="7111" w:author="Mohammad Nayeem" w:date="2020-04-21T22:30:00Z">
              <w:rPr>
                <w:rFonts w:ascii="Times New Roman" w:hAnsi="Times New Roman" w:cs="Times New Roman"/>
                <w:i/>
                <w:iCs/>
                <w:noProof/>
                <w:szCs w:val="24"/>
              </w:rPr>
            </w:rPrChange>
          </w:rPr>
          <w:delText>Why family-friendly policies are critical to increasing breastfeeding rates worldwide - UNICEF - Unicef UK</w:delText>
        </w:r>
        <w:r w:rsidRPr="004E6C2C" w:rsidDel="00F84193">
          <w:rPr>
            <w:rFonts w:ascii="Times New Roman" w:hAnsi="Times New Roman" w:cs="Times New Roman"/>
            <w:noProof/>
            <w:sz w:val="24"/>
            <w:szCs w:val="24"/>
            <w:rPrChange w:id="7112" w:author="Mohammad Nayeem" w:date="2020-04-21T22:30:00Z">
              <w:rPr>
                <w:rFonts w:ascii="Times New Roman" w:hAnsi="Times New Roman" w:cs="Times New Roman"/>
                <w:noProof/>
                <w:szCs w:val="24"/>
              </w:rPr>
            </w:rPrChange>
          </w:rPr>
          <w:delText>. Press Release. https://www.unicef.org/press-releases/why-family-friendly-policies-are-critical-increasing-breastfeeding-rates-worldwide</w:delText>
        </w:r>
      </w:del>
    </w:p>
    <w:p w14:paraId="32B6BB85" w14:textId="4D68ACB6" w:rsidR="00F84193" w:rsidRPr="004E6C2C" w:rsidDel="00F84193" w:rsidRDefault="00F84193">
      <w:pPr>
        <w:widowControl w:val="0"/>
        <w:autoSpaceDE w:val="0"/>
        <w:autoSpaceDN w:val="0"/>
        <w:adjustRightInd w:val="0"/>
        <w:spacing w:after="0" w:line="480" w:lineRule="auto"/>
        <w:ind w:left="480" w:hanging="480"/>
        <w:jc w:val="both"/>
        <w:rPr>
          <w:del w:id="7113" w:author="Mohammad Nayeem" w:date="2020-04-18T03:48:00Z"/>
          <w:rFonts w:ascii="Times New Roman" w:hAnsi="Times New Roman" w:cs="Times New Roman"/>
          <w:noProof/>
          <w:sz w:val="24"/>
          <w:szCs w:val="24"/>
          <w:rPrChange w:id="7114" w:author="Mohammad Nayeem" w:date="2020-04-21T22:30:00Z">
            <w:rPr>
              <w:del w:id="7115" w:author="Mohammad Nayeem" w:date="2020-04-18T03:48:00Z"/>
              <w:rFonts w:ascii="Times New Roman" w:hAnsi="Times New Roman" w:cs="Times New Roman"/>
              <w:noProof/>
              <w:szCs w:val="24"/>
            </w:rPr>
          </w:rPrChange>
        </w:rPr>
        <w:pPrChange w:id="7116" w:author="Mohammad Nayeem" w:date="2020-04-22T17:14:00Z">
          <w:pPr>
            <w:widowControl w:val="0"/>
            <w:autoSpaceDE w:val="0"/>
            <w:autoSpaceDN w:val="0"/>
            <w:adjustRightInd w:val="0"/>
            <w:spacing w:after="0" w:line="480" w:lineRule="auto"/>
            <w:ind w:left="480" w:hanging="480"/>
          </w:pPr>
        </w:pPrChange>
      </w:pPr>
      <w:del w:id="7117" w:author="Mohammad Nayeem" w:date="2020-04-18T03:48:00Z">
        <w:r w:rsidRPr="004E6C2C" w:rsidDel="00F84193">
          <w:rPr>
            <w:rFonts w:ascii="Times New Roman" w:hAnsi="Times New Roman" w:cs="Times New Roman"/>
            <w:noProof/>
            <w:sz w:val="24"/>
            <w:szCs w:val="24"/>
            <w:rPrChange w:id="7118" w:author="Mohammad Nayeem" w:date="2020-04-21T22:30:00Z">
              <w:rPr>
                <w:rFonts w:ascii="Times New Roman" w:hAnsi="Times New Roman" w:cs="Times New Roman"/>
                <w:noProof/>
                <w:szCs w:val="24"/>
              </w:rPr>
            </w:rPrChange>
          </w:rPr>
          <w:delText xml:space="preserve">Bahl, R., Frost, C., Kirkwood, B. R., Edmond, K., Martines, J., Bhandari, N., &amp; Arthur, P. (2005). Infant feeding patterns and risks of death and hospitalization in the first half of infancy: multicentre cohort study. </w:delText>
        </w:r>
        <w:r w:rsidRPr="004E6C2C" w:rsidDel="00F84193">
          <w:rPr>
            <w:rFonts w:ascii="Times New Roman" w:hAnsi="Times New Roman" w:cs="Times New Roman"/>
            <w:i/>
            <w:iCs/>
            <w:noProof/>
            <w:sz w:val="24"/>
            <w:szCs w:val="24"/>
            <w:rPrChange w:id="7119" w:author="Mohammad Nayeem" w:date="2020-04-21T22:30:00Z">
              <w:rPr>
                <w:rFonts w:ascii="Times New Roman" w:hAnsi="Times New Roman" w:cs="Times New Roman"/>
                <w:i/>
                <w:iCs/>
                <w:noProof/>
                <w:szCs w:val="24"/>
              </w:rPr>
            </w:rPrChange>
          </w:rPr>
          <w:delText>Bulletin of the World Health Organization</w:delText>
        </w:r>
        <w:r w:rsidRPr="004E6C2C" w:rsidDel="00F84193">
          <w:rPr>
            <w:rFonts w:ascii="Times New Roman" w:hAnsi="Times New Roman" w:cs="Times New Roman"/>
            <w:noProof/>
            <w:sz w:val="24"/>
            <w:szCs w:val="24"/>
            <w:rPrChange w:id="7120"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21" w:author="Mohammad Nayeem" w:date="2020-04-21T22:30:00Z">
              <w:rPr>
                <w:rFonts w:ascii="Times New Roman" w:hAnsi="Times New Roman" w:cs="Times New Roman"/>
                <w:i/>
                <w:iCs/>
                <w:noProof/>
                <w:szCs w:val="24"/>
              </w:rPr>
            </w:rPrChange>
          </w:rPr>
          <w:delText>83</w:delText>
        </w:r>
        <w:r w:rsidRPr="004E6C2C" w:rsidDel="00F84193">
          <w:rPr>
            <w:rFonts w:ascii="Times New Roman" w:hAnsi="Times New Roman" w:cs="Times New Roman"/>
            <w:noProof/>
            <w:sz w:val="24"/>
            <w:szCs w:val="24"/>
            <w:rPrChange w:id="7122" w:author="Mohammad Nayeem" w:date="2020-04-21T22:30:00Z">
              <w:rPr>
                <w:rFonts w:ascii="Times New Roman" w:hAnsi="Times New Roman" w:cs="Times New Roman"/>
                <w:noProof/>
                <w:szCs w:val="24"/>
              </w:rPr>
            </w:rPrChange>
          </w:rPr>
          <w:delText>(6), 418–426. https://doi.org//S0042-96862005000600009</w:delText>
        </w:r>
      </w:del>
    </w:p>
    <w:p w14:paraId="2744BCB4" w14:textId="25D00704" w:rsidR="00F84193" w:rsidRPr="004E6C2C" w:rsidDel="00F84193" w:rsidRDefault="00F84193">
      <w:pPr>
        <w:widowControl w:val="0"/>
        <w:autoSpaceDE w:val="0"/>
        <w:autoSpaceDN w:val="0"/>
        <w:adjustRightInd w:val="0"/>
        <w:spacing w:after="0" w:line="480" w:lineRule="auto"/>
        <w:ind w:left="480" w:hanging="480"/>
        <w:jc w:val="both"/>
        <w:rPr>
          <w:del w:id="7123" w:author="Mohammad Nayeem" w:date="2020-04-18T03:48:00Z"/>
          <w:rFonts w:ascii="Times New Roman" w:hAnsi="Times New Roman" w:cs="Times New Roman"/>
          <w:noProof/>
          <w:sz w:val="24"/>
          <w:szCs w:val="24"/>
          <w:rPrChange w:id="7124" w:author="Mohammad Nayeem" w:date="2020-04-21T22:30:00Z">
            <w:rPr>
              <w:del w:id="7125" w:author="Mohammad Nayeem" w:date="2020-04-18T03:48:00Z"/>
              <w:rFonts w:ascii="Times New Roman" w:hAnsi="Times New Roman" w:cs="Times New Roman"/>
              <w:noProof/>
              <w:szCs w:val="24"/>
            </w:rPr>
          </w:rPrChange>
        </w:rPr>
        <w:pPrChange w:id="7126" w:author="Mohammad Nayeem" w:date="2020-04-22T17:14:00Z">
          <w:pPr>
            <w:widowControl w:val="0"/>
            <w:autoSpaceDE w:val="0"/>
            <w:autoSpaceDN w:val="0"/>
            <w:adjustRightInd w:val="0"/>
            <w:spacing w:after="0" w:line="480" w:lineRule="auto"/>
            <w:ind w:left="480" w:hanging="480"/>
          </w:pPr>
        </w:pPrChange>
      </w:pPr>
      <w:del w:id="7127" w:author="Mohammad Nayeem" w:date="2020-04-18T03:48:00Z">
        <w:r w:rsidRPr="004E6C2C" w:rsidDel="00F84193">
          <w:rPr>
            <w:rFonts w:ascii="Times New Roman" w:hAnsi="Times New Roman" w:cs="Times New Roman"/>
            <w:noProof/>
            <w:sz w:val="24"/>
            <w:szCs w:val="24"/>
            <w:rPrChange w:id="7128" w:author="Mohammad Nayeem" w:date="2020-04-21T22:30:00Z">
              <w:rPr>
                <w:rFonts w:ascii="Times New Roman" w:hAnsi="Times New Roman" w:cs="Times New Roman"/>
                <w:noProof/>
                <w:szCs w:val="24"/>
              </w:rPr>
            </w:rPrChange>
          </w:rPr>
          <w:delText xml:space="preserve">Baqui, A., Sabir, A., Begum, N., Arifeen, S., Mitra, S., &amp; Black, R. (2007). Causes of childhood deaths in Bangladesh: an update. </w:delText>
        </w:r>
        <w:r w:rsidRPr="004E6C2C" w:rsidDel="00F84193">
          <w:rPr>
            <w:rFonts w:ascii="Times New Roman" w:hAnsi="Times New Roman" w:cs="Times New Roman"/>
            <w:i/>
            <w:iCs/>
            <w:noProof/>
            <w:sz w:val="24"/>
            <w:szCs w:val="24"/>
            <w:rPrChange w:id="7129" w:author="Mohammad Nayeem" w:date="2020-04-21T22:30:00Z">
              <w:rPr>
                <w:rFonts w:ascii="Times New Roman" w:hAnsi="Times New Roman" w:cs="Times New Roman"/>
                <w:i/>
                <w:iCs/>
                <w:noProof/>
                <w:szCs w:val="24"/>
              </w:rPr>
            </w:rPrChange>
          </w:rPr>
          <w:delText>Acta Paediatrica</w:delText>
        </w:r>
        <w:r w:rsidRPr="004E6C2C" w:rsidDel="00F84193">
          <w:rPr>
            <w:rFonts w:ascii="Times New Roman" w:hAnsi="Times New Roman" w:cs="Times New Roman"/>
            <w:noProof/>
            <w:sz w:val="24"/>
            <w:szCs w:val="24"/>
            <w:rPrChange w:id="7130"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31" w:author="Mohammad Nayeem" w:date="2020-04-21T22:30:00Z">
              <w:rPr>
                <w:rFonts w:ascii="Times New Roman" w:hAnsi="Times New Roman" w:cs="Times New Roman"/>
                <w:i/>
                <w:iCs/>
                <w:noProof/>
                <w:szCs w:val="24"/>
              </w:rPr>
            </w:rPrChange>
          </w:rPr>
          <w:delText>90</w:delText>
        </w:r>
        <w:r w:rsidRPr="004E6C2C" w:rsidDel="00F84193">
          <w:rPr>
            <w:rFonts w:ascii="Times New Roman" w:hAnsi="Times New Roman" w:cs="Times New Roman"/>
            <w:noProof/>
            <w:sz w:val="24"/>
            <w:szCs w:val="24"/>
            <w:rPrChange w:id="7132" w:author="Mohammad Nayeem" w:date="2020-04-21T22:30:00Z">
              <w:rPr>
                <w:rFonts w:ascii="Times New Roman" w:hAnsi="Times New Roman" w:cs="Times New Roman"/>
                <w:noProof/>
                <w:szCs w:val="24"/>
              </w:rPr>
            </w:rPrChange>
          </w:rPr>
          <w:delText>(6), 682–690. https://doi.org/10.1111/j.1651-2227.2001.tb02434.x</w:delText>
        </w:r>
      </w:del>
    </w:p>
    <w:p w14:paraId="130801A3" w14:textId="4B1E3064" w:rsidR="00F84193" w:rsidRPr="004E6C2C" w:rsidDel="00F84193" w:rsidRDefault="00F84193">
      <w:pPr>
        <w:widowControl w:val="0"/>
        <w:autoSpaceDE w:val="0"/>
        <w:autoSpaceDN w:val="0"/>
        <w:adjustRightInd w:val="0"/>
        <w:spacing w:after="0" w:line="480" w:lineRule="auto"/>
        <w:ind w:left="480" w:hanging="480"/>
        <w:jc w:val="both"/>
        <w:rPr>
          <w:del w:id="7133" w:author="Mohammad Nayeem" w:date="2020-04-18T03:48:00Z"/>
          <w:rFonts w:ascii="Times New Roman" w:hAnsi="Times New Roman" w:cs="Times New Roman"/>
          <w:noProof/>
          <w:sz w:val="24"/>
          <w:szCs w:val="24"/>
          <w:rPrChange w:id="7134" w:author="Mohammad Nayeem" w:date="2020-04-21T22:30:00Z">
            <w:rPr>
              <w:del w:id="7135" w:author="Mohammad Nayeem" w:date="2020-04-18T03:48:00Z"/>
              <w:rFonts w:ascii="Times New Roman" w:hAnsi="Times New Roman" w:cs="Times New Roman"/>
              <w:noProof/>
              <w:szCs w:val="24"/>
            </w:rPr>
          </w:rPrChange>
        </w:rPr>
        <w:pPrChange w:id="7136" w:author="Mohammad Nayeem" w:date="2020-04-22T17:14:00Z">
          <w:pPr>
            <w:widowControl w:val="0"/>
            <w:autoSpaceDE w:val="0"/>
            <w:autoSpaceDN w:val="0"/>
            <w:adjustRightInd w:val="0"/>
            <w:spacing w:after="0" w:line="480" w:lineRule="auto"/>
            <w:ind w:left="480" w:hanging="480"/>
          </w:pPr>
        </w:pPrChange>
      </w:pPr>
      <w:del w:id="7137" w:author="Mohammad Nayeem" w:date="2020-04-18T03:48:00Z">
        <w:r w:rsidRPr="004E6C2C" w:rsidDel="00F84193">
          <w:rPr>
            <w:rFonts w:ascii="Times New Roman" w:hAnsi="Times New Roman" w:cs="Times New Roman"/>
            <w:noProof/>
            <w:sz w:val="24"/>
            <w:szCs w:val="24"/>
            <w:rPrChange w:id="7138" w:author="Mohammad Nayeem" w:date="2020-04-21T22:30:00Z">
              <w:rPr>
                <w:rFonts w:ascii="Times New Roman" w:hAnsi="Times New Roman" w:cs="Times New Roman"/>
                <w:noProof/>
                <w:szCs w:val="24"/>
              </w:rPr>
            </w:rPrChange>
          </w:rPr>
          <w:delText xml:space="preserve">Bloch, A. M., Mimouni, D., Mimouni, M., &amp; Gdalevich, M. (2007). Does breastfeeding protect against allergic rhinitis during childhood? A meta-analysis of prospective studies. </w:delText>
        </w:r>
        <w:r w:rsidRPr="004E6C2C" w:rsidDel="00F84193">
          <w:rPr>
            <w:rFonts w:ascii="Times New Roman" w:hAnsi="Times New Roman" w:cs="Times New Roman"/>
            <w:i/>
            <w:iCs/>
            <w:noProof/>
            <w:sz w:val="24"/>
            <w:szCs w:val="24"/>
            <w:rPrChange w:id="7139" w:author="Mohammad Nayeem" w:date="2020-04-21T22:30:00Z">
              <w:rPr>
                <w:rFonts w:ascii="Times New Roman" w:hAnsi="Times New Roman" w:cs="Times New Roman"/>
                <w:i/>
                <w:iCs/>
                <w:noProof/>
                <w:szCs w:val="24"/>
              </w:rPr>
            </w:rPrChange>
          </w:rPr>
          <w:delText>Acta Paediatrica</w:delText>
        </w:r>
        <w:r w:rsidRPr="004E6C2C" w:rsidDel="00F84193">
          <w:rPr>
            <w:rFonts w:ascii="Times New Roman" w:hAnsi="Times New Roman" w:cs="Times New Roman"/>
            <w:noProof/>
            <w:sz w:val="24"/>
            <w:szCs w:val="24"/>
            <w:rPrChange w:id="7140"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41" w:author="Mohammad Nayeem" w:date="2020-04-21T22:30:00Z">
              <w:rPr>
                <w:rFonts w:ascii="Times New Roman" w:hAnsi="Times New Roman" w:cs="Times New Roman"/>
                <w:i/>
                <w:iCs/>
                <w:noProof/>
                <w:szCs w:val="24"/>
              </w:rPr>
            </w:rPrChange>
          </w:rPr>
          <w:delText>91</w:delText>
        </w:r>
        <w:r w:rsidRPr="004E6C2C" w:rsidDel="00F84193">
          <w:rPr>
            <w:rFonts w:ascii="Times New Roman" w:hAnsi="Times New Roman" w:cs="Times New Roman"/>
            <w:noProof/>
            <w:sz w:val="24"/>
            <w:szCs w:val="24"/>
            <w:rPrChange w:id="7142" w:author="Mohammad Nayeem" w:date="2020-04-21T22:30:00Z">
              <w:rPr>
                <w:rFonts w:ascii="Times New Roman" w:hAnsi="Times New Roman" w:cs="Times New Roman"/>
                <w:noProof/>
                <w:szCs w:val="24"/>
              </w:rPr>
            </w:rPrChange>
          </w:rPr>
          <w:delText>(3), 275–279. https://doi.org/10.1111/j.1651-2227.2002.tb01714.x</w:delText>
        </w:r>
      </w:del>
    </w:p>
    <w:p w14:paraId="35337F31" w14:textId="1832897B" w:rsidR="00F84193" w:rsidRPr="004E6C2C" w:rsidDel="00F84193" w:rsidRDefault="00F84193">
      <w:pPr>
        <w:widowControl w:val="0"/>
        <w:autoSpaceDE w:val="0"/>
        <w:autoSpaceDN w:val="0"/>
        <w:adjustRightInd w:val="0"/>
        <w:spacing w:after="0" w:line="480" w:lineRule="auto"/>
        <w:ind w:left="480" w:hanging="480"/>
        <w:jc w:val="both"/>
        <w:rPr>
          <w:del w:id="7143" w:author="Mohammad Nayeem" w:date="2020-04-18T03:48:00Z"/>
          <w:rFonts w:ascii="Times New Roman" w:hAnsi="Times New Roman" w:cs="Times New Roman"/>
          <w:noProof/>
          <w:sz w:val="24"/>
          <w:szCs w:val="24"/>
          <w:rPrChange w:id="7144" w:author="Mohammad Nayeem" w:date="2020-04-21T22:30:00Z">
            <w:rPr>
              <w:del w:id="7145" w:author="Mohammad Nayeem" w:date="2020-04-18T03:48:00Z"/>
              <w:rFonts w:ascii="Times New Roman" w:hAnsi="Times New Roman" w:cs="Times New Roman"/>
              <w:noProof/>
              <w:szCs w:val="24"/>
            </w:rPr>
          </w:rPrChange>
        </w:rPr>
        <w:pPrChange w:id="7146" w:author="Mohammad Nayeem" w:date="2020-04-22T17:14:00Z">
          <w:pPr>
            <w:widowControl w:val="0"/>
            <w:autoSpaceDE w:val="0"/>
            <w:autoSpaceDN w:val="0"/>
            <w:adjustRightInd w:val="0"/>
            <w:spacing w:after="0" w:line="480" w:lineRule="auto"/>
            <w:ind w:left="480" w:hanging="480"/>
          </w:pPr>
        </w:pPrChange>
      </w:pPr>
      <w:del w:id="7147" w:author="Mohammad Nayeem" w:date="2020-04-18T03:48:00Z">
        <w:r w:rsidRPr="004E6C2C" w:rsidDel="00F84193">
          <w:rPr>
            <w:rFonts w:ascii="Times New Roman" w:hAnsi="Times New Roman" w:cs="Times New Roman"/>
            <w:noProof/>
            <w:sz w:val="24"/>
            <w:szCs w:val="24"/>
            <w:rPrChange w:id="7148" w:author="Mohammad Nayeem" w:date="2020-04-21T22:30:00Z">
              <w:rPr>
                <w:rFonts w:ascii="Times New Roman" w:hAnsi="Times New Roman" w:cs="Times New Roman"/>
                <w:noProof/>
                <w:szCs w:val="24"/>
              </w:rPr>
            </w:rPrChange>
          </w:rPr>
          <w:delText xml:space="preserve">Bowatte, G., Tham, R., Allen, K., Tan, D., Lau, M., Dai, X., &amp; Lodge, C. (2015). Breastfeeding and childhood acute otitis media: a systematic review and meta-analysis. </w:delText>
        </w:r>
        <w:r w:rsidRPr="004E6C2C" w:rsidDel="00F84193">
          <w:rPr>
            <w:rFonts w:ascii="Times New Roman" w:hAnsi="Times New Roman" w:cs="Times New Roman"/>
            <w:i/>
            <w:iCs/>
            <w:noProof/>
            <w:sz w:val="24"/>
            <w:szCs w:val="24"/>
            <w:rPrChange w:id="7149" w:author="Mohammad Nayeem" w:date="2020-04-21T22:30:00Z">
              <w:rPr>
                <w:rFonts w:ascii="Times New Roman" w:hAnsi="Times New Roman" w:cs="Times New Roman"/>
                <w:i/>
                <w:iCs/>
                <w:noProof/>
                <w:szCs w:val="24"/>
              </w:rPr>
            </w:rPrChange>
          </w:rPr>
          <w:delText>Acta Paediatrica</w:delText>
        </w:r>
        <w:r w:rsidRPr="004E6C2C" w:rsidDel="00F84193">
          <w:rPr>
            <w:rFonts w:ascii="Times New Roman" w:hAnsi="Times New Roman" w:cs="Times New Roman"/>
            <w:noProof/>
            <w:sz w:val="24"/>
            <w:szCs w:val="24"/>
            <w:rPrChange w:id="7150"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51" w:author="Mohammad Nayeem" w:date="2020-04-21T22:30:00Z">
              <w:rPr>
                <w:rFonts w:ascii="Times New Roman" w:hAnsi="Times New Roman" w:cs="Times New Roman"/>
                <w:i/>
                <w:iCs/>
                <w:noProof/>
                <w:szCs w:val="24"/>
              </w:rPr>
            </w:rPrChange>
          </w:rPr>
          <w:delText>104</w:delText>
        </w:r>
        <w:r w:rsidRPr="004E6C2C" w:rsidDel="00F84193">
          <w:rPr>
            <w:rFonts w:ascii="Times New Roman" w:hAnsi="Times New Roman" w:cs="Times New Roman"/>
            <w:noProof/>
            <w:sz w:val="24"/>
            <w:szCs w:val="24"/>
            <w:rPrChange w:id="7152" w:author="Mohammad Nayeem" w:date="2020-04-21T22:30:00Z">
              <w:rPr>
                <w:rFonts w:ascii="Times New Roman" w:hAnsi="Times New Roman" w:cs="Times New Roman"/>
                <w:noProof/>
                <w:szCs w:val="24"/>
              </w:rPr>
            </w:rPrChange>
          </w:rPr>
          <w:delText>, 85–95. https://doi.org/10.1111/apa.13151</w:delText>
        </w:r>
      </w:del>
    </w:p>
    <w:p w14:paraId="13A33E64" w14:textId="5FE865F5" w:rsidR="00F84193" w:rsidRPr="004E6C2C" w:rsidDel="00F84193" w:rsidRDefault="00F84193">
      <w:pPr>
        <w:widowControl w:val="0"/>
        <w:autoSpaceDE w:val="0"/>
        <w:autoSpaceDN w:val="0"/>
        <w:adjustRightInd w:val="0"/>
        <w:spacing w:after="0" w:line="480" w:lineRule="auto"/>
        <w:ind w:left="480" w:hanging="480"/>
        <w:jc w:val="both"/>
        <w:rPr>
          <w:del w:id="7153" w:author="Mohammad Nayeem" w:date="2020-04-18T03:48:00Z"/>
          <w:rFonts w:ascii="Times New Roman" w:hAnsi="Times New Roman" w:cs="Times New Roman"/>
          <w:noProof/>
          <w:sz w:val="24"/>
          <w:szCs w:val="24"/>
          <w:rPrChange w:id="7154" w:author="Mohammad Nayeem" w:date="2020-04-21T22:30:00Z">
            <w:rPr>
              <w:del w:id="7155" w:author="Mohammad Nayeem" w:date="2020-04-18T03:48:00Z"/>
              <w:rFonts w:ascii="Times New Roman" w:hAnsi="Times New Roman" w:cs="Times New Roman"/>
              <w:noProof/>
              <w:szCs w:val="24"/>
            </w:rPr>
          </w:rPrChange>
        </w:rPr>
        <w:pPrChange w:id="7156" w:author="Mohammad Nayeem" w:date="2020-04-22T17:14:00Z">
          <w:pPr>
            <w:widowControl w:val="0"/>
            <w:autoSpaceDE w:val="0"/>
            <w:autoSpaceDN w:val="0"/>
            <w:adjustRightInd w:val="0"/>
            <w:spacing w:after="0" w:line="480" w:lineRule="auto"/>
            <w:ind w:left="480" w:hanging="480"/>
          </w:pPr>
        </w:pPrChange>
      </w:pPr>
      <w:del w:id="7157" w:author="Mohammad Nayeem" w:date="2020-04-18T03:48:00Z">
        <w:r w:rsidRPr="004E6C2C" w:rsidDel="00F84193">
          <w:rPr>
            <w:rFonts w:ascii="Times New Roman" w:hAnsi="Times New Roman" w:cs="Times New Roman"/>
            <w:noProof/>
            <w:sz w:val="24"/>
            <w:szCs w:val="24"/>
            <w:rPrChange w:id="7158" w:author="Mohammad Nayeem" w:date="2020-04-21T22:30:00Z">
              <w:rPr>
                <w:rFonts w:ascii="Times New Roman" w:hAnsi="Times New Roman" w:cs="Times New Roman"/>
                <w:noProof/>
                <w:szCs w:val="24"/>
              </w:rPr>
            </w:rPrChange>
          </w:rPr>
          <w:delText xml:space="preserve">Chowdhury, F., Khan, I. A., Patel, S., Siddiq, A. U., Saha, N. C., Khan, A. I., Saha, A., Cravioto, A., Clemens, J., Qadri, F., &amp; Ali, M. (2015). Diarrheal Illness and Healthcare Seeking Behavior among a Population at High Risk for Diarrhea in Dhaka, Bangladesh. </w:delText>
        </w:r>
        <w:r w:rsidRPr="004E6C2C" w:rsidDel="00F84193">
          <w:rPr>
            <w:rFonts w:ascii="Times New Roman" w:hAnsi="Times New Roman" w:cs="Times New Roman"/>
            <w:i/>
            <w:iCs/>
            <w:noProof/>
            <w:sz w:val="24"/>
            <w:szCs w:val="24"/>
            <w:rPrChange w:id="7159" w:author="Mohammad Nayeem" w:date="2020-04-21T22:30:00Z">
              <w:rPr>
                <w:rFonts w:ascii="Times New Roman" w:hAnsi="Times New Roman" w:cs="Times New Roman"/>
                <w:i/>
                <w:iCs/>
                <w:noProof/>
                <w:szCs w:val="24"/>
              </w:rPr>
            </w:rPrChange>
          </w:rPr>
          <w:delText>PLOS ONE</w:delText>
        </w:r>
        <w:r w:rsidRPr="004E6C2C" w:rsidDel="00F84193">
          <w:rPr>
            <w:rFonts w:ascii="Times New Roman" w:hAnsi="Times New Roman" w:cs="Times New Roman"/>
            <w:noProof/>
            <w:sz w:val="24"/>
            <w:szCs w:val="24"/>
            <w:rPrChange w:id="7160"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61" w:author="Mohammad Nayeem" w:date="2020-04-21T22:30:00Z">
              <w:rPr>
                <w:rFonts w:ascii="Times New Roman" w:hAnsi="Times New Roman" w:cs="Times New Roman"/>
                <w:i/>
                <w:iCs/>
                <w:noProof/>
                <w:szCs w:val="24"/>
              </w:rPr>
            </w:rPrChange>
          </w:rPr>
          <w:delText>10</w:delText>
        </w:r>
        <w:r w:rsidRPr="004E6C2C" w:rsidDel="00F84193">
          <w:rPr>
            <w:rFonts w:ascii="Times New Roman" w:hAnsi="Times New Roman" w:cs="Times New Roman"/>
            <w:noProof/>
            <w:sz w:val="24"/>
            <w:szCs w:val="24"/>
            <w:rPrChange w:id="7162" w:author="Mohammad Nayeem" w:date="2020-04-21T22:30:00Z">
              <w:rPr>
                <w:rFonts w:ascii="Times New Roman" w:hAnsi="Times New Roman" w:cs="Times New Roman"/>
                <w:noProof/>
                <w:szCs w:val="24"/>
              </w:rPr>
            </w:rPrChange>
          </w:rPr>
          <w:delText>(6), e0130105. https://doi.org/10.1371/journal.pone.0130105</w:delText>
        </w:r>
      </w:del>
    </w:p>
    <w:p w14:paraId="789D2FA8" w14:textId="4A8E5D2F" w:rsidR="00F84193" w:rsidRPr="004E6C2C" w:rsidDel="00F84193" w:rsidRDefault="00F84193">
      <w:pPr>
        <w:widowControl w:val="0"/>
        <w:autoSpaceDE w:val="0"/>
        <w:autoSpaceDN w:val="0"/>
        <w:adjustRightInd w:val="0"/>
        <w:spacing w:after="0" w:line="480" w:lineRule="auto"/>
        <w:ind w:left="480" w:hanging="480"/>
        <w:jc w:val="both"/>
        <w:rPr>
          <w:del w:id="7163" w:author="Mohammad Nayeem" w:date="2020-04-18T03:48:00Z"/>
          <w:rFonts w:ascii="Times New Roman" w:hAnsi="Times New Roman" w:cs="Times New Roman"/>
          <w:noProof/>
          <w:sz w:val="24"/>
          <w:szCs w:val="24"/>
          <w:rPrChange w:id="7164" w:author="Mohammad Nayeem" w:date="2020-04-21T22:30:00Z">
            <w:rPr>
              <w:del w:id="7165" w:author="Mohammad Nayeem" w:date="2020-04-18T03:48:00Z"/>
              <w:rFonts w:ascii="Times New Roman" w:hAnsi="Times New Roman" w:cs="Times New Roman"/>
              <w:noProof/>
              <w:szCs w:val="24"/>
            </w:rPr>
          </w:rPrChange>
        </w:rPr>
        <w:pPrChange w:id="7166" w:author="Mohammad Nayeem" w:date="2020-04-22T17:14:00Z">
          <w:pPr>
            <w:widowControl w:val="0"/>
            <w:autoSpaceDE w:val="0"/>
            <w:autoSpaceDN w:val="0"/>
            <w:adjustRightInd w:val="0"/>
            <w:spacing w:after="0" w:line="480" w:lineRule="auto"/>
            <w:ind w:left="480" w:hanging="480"/>
          </w:pPr>
        </w:pPrChange>
      </w:pPr>
      <w:del w:id="7167" w:author="Mohammad Nayeem" w:date="2020-04-18T03:48:00Z">
        <w:r w:rsidRPr="004E6C2C" w:rsidDel="00F84193">
          <w:rPr>
            <w:rFonts w:ascii="Times New Roman" w:hAnsi="Times New Roman" w:cs="Times New Roman"/>
            <w:noProof/>
            <w:sz w:val="24"/>
            <w:szCs w:val="24"/>
            <w:rPrChange w:id="7168" w:author="Mohammad Nayeem" w:date="2020-04-21T22:30:00Z">
              <w:rPr>
                <w:rFonts w:ascii="Times New Roman" w:hAnsi="Times New Roman" w:cs="Times New Roman"/>
                <w:noProof/>
                <w:szCs w:val="24"/>
              </w:rPr>
            </w:rPrChange>
          </w:rPr>
          <w:delText xml:space="preserve">Chowdhury, F. R., Yasmeen, B. N., &amp; Rahman, S. (2018a). Study on Exclusive Breastfeeding practice and related factors among mothers attending in a tertiary care hospital of Bangladesh. </w:delText>
        </w:r>
        <w:r w:rsidRPr="004E6C2C" w:rsidDel="00F84193">
          <w:rPr>
            <w:rFonts w:ascii="Times New Roman" w:hAnsi="Times New Roman" w:cs="Times New Roman"/>
            <w:i/>
            <w:iCs/>
            <w:noProof/>
            <w:sz w:val="24"/>
            <w:szCs w:val="24"/>
            <w:rPrChange w:id="7169" w:author="Mohammad Nayeem" w:date="2020-04-21T22:30:00Z">
              <w:rPr>
                <w:rFonts w:ascii="Times New Roman" w:hAnsi="Times New Roman" w:cs="Times New Roman"/>
                <w:i/>
                <w:iCs/>
                <w:noProof/>
                <w:szCs w:val="24"/>
              </w:rPr>
            </w:rPrChange>
          </w:rPr>
          <w:delText>Northern International Medical College Journal</w:delText>
        </w:r>
        <w:r w:rsidRPr="004E6C2C" w:rsidDel="00F84193">
          <w:rPr>
            <w:rFonts w:ascii="Times New Roman" w:hAnsi="Times New Roman" w:cs="Times New Roman"/>
            <w:noProof/>
            <w:sz w:val="24"/>
            <w:szCs w:val="24"/>
            <w:rPrChange w:id="7170"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71" w:author="Mohammad Nayeem" w:date="2020-04-21T22:30:00Z">
              <w:rPr>
                <w:rFonts w:ascii="Times New Roman" w:hAnsi="Times New Roman" w:cs="Times New Roman"/>
                <w:i/>
                <w:iCs/>
                <w:noProof/>
                <w:szCs w:val="24"/>
              </w:rPr>
            </w:rPrChange>
          </w:rPr>
          <w:delText>10</w:delText>
        </w:r>
        <w:r w:rsidRPr="004E6C2C" w:rsidDel="00F84193">
          <w:rPr>
            <w:rFonts w:ascii="Times New Roman" w:hAnsi="Times New Roman" w:cs="Times New Roman"/>
            <w:noProof/>
            <w:sz w:val="24"/>
            <w:szCs w:val="24"/>
            <w:rPrChange w:id="7172" w:author="Mohammad Nayeem" w:date="2020-04-21T22:30:00Z">
              <w:rPr>
                <w:rFonts w:ascii="Times New Roman" w:hAnsi="Times New Roman" w:cs="Times New Roman"/>
                <w:noProof/>
                <w:szCs w:val="24"/>
              </w:rPr>
            </w:rPrChange>
          </w:rPr>
          <w:delText>(1), 343–346. https://doi.org/10.3329/nimcj.v10i1.39329</w:delText>
        </w:r>
      </w:del>
    </w:p>
    <w:p w14:paraId="413A3C1D" w14:textId="6FD56026" w:rsidR="00F84193" w:rsidRPr="004E6C2C" w:rsidDel="00F84193" w:rsidRDefault="00F84193">
      <w:pPr>
        <w:widowControl w:val="0"/>
        <w:autoSpaceDE w:val="0"/>
        <w:autoSpaceDN w:val="0"/>
        <w:adjustRightInd w:val="0"/>
        <w:spacing w:after="0" w:line="480" w:lineRule="auto"/>
        <w:ind w:left="480" w:hanging="480"/>
        <w:jc w:val="both"/>
        <w:rPr>
          <w:del w:id="7173" w:author="Mohammad Nayeem" w:date="2020-04-18T03:48:00Z"/>
          <w:rFonts w:ascii="Times New Roman" w:hAnsi="Times New Roman" w:cs="Times New Roman"/>
          <w:noProof/>
          <w:sz w:val="24"/>
          <w:szCs w:val="24"/>
          <w:rPrChange w:id="7174" w:author="Mohammad Nayeem" w:date="2020-04-21T22:30:00Z">
            <w:rPr>
              <w:del w:id="7175" w:author="Mohammad Nayeem" w:date="2020-04-18T03:48:00Z"/>
              <w:rFonts w:ascii="Times New Roman" w:hAnsi="Times New Roman" w:cs="Times New Roman"/>
              <w:noProof/>
              <w:szCs w:val="24"/>
            </w:rPr>
          </w:rPrChange>
        </w:rPr>
        <w:pPrChange w:id="7176" w:author="Mohammad Nayeem" w:date="2020-04-22T17:14:00Z">
          <w:pPr>
            <w:widowControl w:val="0"/>
            <w:autoSpaceDE w:val="0"/>
            <w:autoSpaceDN w:val="0"/>
            <w:adjustRightInd w:val="0"/>
            <w:spacing w:after="0" w:line="480" w:lineRule="auto"/>
            <w:ind w:left="480" w:hanging="480"/>
          </w:pPr>
        </w:pPrChange>
      </w:pPr>
      <w:del w:id="7177" w:author="Mohammad Nayeem" w:date="2020-04-18T03:48:00Z">
        <w:r w:rsidRPr="004E6C2C" w:rsidDel="00F84193">
          <w:rPr>
            <w:rFonts w:ascii="Times New Roman" w:hAnsi="Times New Roman" w:cs="Times New Roman"/>
            <w:noProof/>
            <w:sz w:val="24"/>
            <w:szCs w:val="24"/>
            <w:rPrChange w:id="7178" w:author="Mohammad Nayeem" w:date="2020-04-21T22:30:00Z">
              <w:rPr>
                <w:rFonts w:ascii="Times New Roman" w:hAnsi="Times New Roman" w:cs="Times New Roman"/>
                <w:noProof/>
                <w:szCs w:val="24"/>
              </w:rPr>
            </w:rPrChange>
          </w:rPr>
          <w:delText xml:space="preserve">Chowdhury, F. R., Yasmeen, B. N., &amp; Rahman, S. (2018b). Study on Exclusive Breastfeeding practice and related factors among mothers attending in a tertiary care hospital of Bangladesh. </w:delText>
        </w:r>
        <w:r w:rsidRPr="004E6C2C" w:rsidDel="00F84193">
          <w:rPr>
            <w:rFonts w:ascii="Times New Roman" w:hAnsi="Times New Roman" w:cs="Times New Roman"/>
            <w:i/>
            <w:iCs/>
            <w:noProof/>
            <w:sz w:val="24"/>
            <w:szCs w:val="24"/>
            <w:rPrChange w:id="7179" w:author="Mohammad Nayeem" w:date="2020-04-21T22:30:00Z">
              <w:rPr>
                <w:rFonts w:ascii="Times New Roman" w:hAnsi="Times New Roman" w:cs="Times New Roman"/>
                <w:i/>
                <w:iCs/>
                <w:noProof/>
                <w:szCs w:val="24"/>
              </w:rPr>
            </w:rPrChange>
          </w:rPr>
          <w:delText>Northern International Medical College Journal</w:delText>
        </w:r>
        <w:r w:rsidRPr="004E6C2C" w:rsidDel="00F84193">
          <w:rPr>
            <w:rFonts w:ascii="Times New Roman" w:hAnsi="Times New Roman" w:cs="Times New Roman"/>
            <w:noProof/>
            <w:sz w:val="24"/>
            <w:szCs w:val="24"/>
            <w:rPrChange w:id="7180"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81" w:author="Mohammad Nayeem" w:date="2020-04-21T22:30:00Z">
              <w:rPr>
                <w:rFonts w:ascii="Times New Roman" w:hAnsi="Times New Roman" w:cs="Times New Roman"/>
                <w:i/>
                <w:iCs/>
                <w:noProof/>
                <w:szCs w:val="24"/>
              </w:rPr>
            </w:rPrChange>
          </w:rPr>
          <w:delText>10</w:delText>
        </w:r>
        <w:r w:rsidRPr="004E6C2C" w:rsidDel="00F84193">
          <w:rPr>
            <w:rFonts w:ascii="Times New Roman" w:hAnsi="Times New Roman" w:cs="Times New Roman"/>
            <w:noProof/>
            <w:sz w:val="24"/>
            <w:szCs w:val="24"/>
            <w:rPrChange w:id="7182" w:author="Mohammad Nayeem" w:date="2020-04-21T22:30:00Z">
              <w:rPr>
                <w:rFonts w:ascii="Times New Roman" w:hAnsi="Times New Roman" w:cs="Times New Roman"/>
                <w:noProof/>
                <w:szCs w:val="24"/>
              </w:rPr>
            </w:rPrChange>
          </w:rPr>
          <w:delText>(1), 343–346. https://doi.org/10.3329/nimcj.v10i1.39329</w:delText>
        </w:r>
      </w:del>
    </w:p>
    <w:p w14:paraId="7220F694" w14:textId="6566826F" w:rsidR="00F84193" w:rsidRPr="004E6C2C" w:rsidDel="00F84193" w:rsidRDefault="00F84193">
      <w:pPr>
        <w:widowControl w:val="0"/>
        <w:autoSpaceDE w:val="0"/>
        <w:autoSpaceDN w:val="0"/>
        <w:adjustRightInd w:val="0"/>
        <w:spacing w:after="0" w:line="480" w:lineRule="auto"/>
        <w:ind w:left="480" w:hanging="480"/>
        <w:jc w:val="both"/>
        <w:rPr>
          <w:del w:id="7183" w:author="Mohammad Nayeem" w:date="2020-04-18T03:48:00Z"/>
          <w:rFonts w:ascii="Times New Roman" w:hAnsi="Times New Roman" w:cs="Times New Roman"/>
          <w:noProof/>
          <w:sz w:val="24"/>
          <w:szCs w:val="24"/>
          <w:rPrChange w:id="7184" w:author="Mohammad Nayeem" w:date="2020-04-21T22:30:00Z">
            <w:rPr>
              <w:del w:id="7185" w:author="Mohammad Nayeem" w:date="2020-04-18T03:48:00Z"/>
              <w:rFonts w:ascii="Times New Roman" w:hAnsi="Times New Roman" w:cs="Times New Roman"/>
              <w:noProof/>
              <w:szCs w:val="24"/>
            </w:rPr>
          </w:rPrChange>
        </w:rPr>
        <w:pPrChange w:id="7186" w:author="Mohammad Nayeem" w:date="2020-04-22T17:14:00Z">
          <w:pPr>
            <w:widowControl w:val="0"/>
            <w:autoSpaceDE w:val="0"/>
            <w:autoSpaceDN w:val="0"/>
            <w:adjustRightInd w:val="0"/>
            <w:spacing w:after="0" w:line="480" w:lineRule="auto"/>
            <w:ind w:left="480" w:hanging="480"/>
          </w:pPr>
        </w:pPrChange>
      </w:pPr>
      <w:del w:id="7187" w:author="Mohammad Nayeem" w:date="2020-04-18T03:48:00Z">
        <w:r w:rsidRPr="004E6C2C" w:rsidDel="00F84193">
          <w:rPr>
            <w:rFonts w:ascii="Times New Roman" w:hAnsi="Times New Roman" w:cs="Times New Roman"/>
            <w:noProof/>
            <w:sz w:val="24"/>
            <w:szCs w:val="24"/>
            <w:rPrChange w:id="7188" w:author="Mohammad Nayeem" w:date="2020-04-21T22:30:00Z">
              <w:rPr>
                <w:rFonts w:ascii="Times New Roman" w:hAnsi="Times New Roman" w:cs="Times New Roman"/>
                <w:noProof/>
                <w:szCs w:val="24"/>
              </w:rPr>
            </w:rPrChange>
          </w:rPr>
          <w:delText xml:space="preserve">Dean, C., &amp; Lawless, J. F. (1989). Tests for Detecting Overdispersion in Poisson Regression Models. </w:delText>
        </w:r>
        <w:r w:rsidRPr="004E6C2C" w:rsidDel="00F84193">
          <w:rPr>
            <w:rFonts w:ascii="Times New Roman" w:hAnsi="Times New Roman" w:cs="Times New Roman"/>
            <w:i/>
            <w:iCs/>
            <w:noProof/>
            <w:sz w:val="24"/>
            <w:szCs w:val="24"/>
            <w:rPrChange w:id="7189" w:author="Mohammad Nayeem" w:date="2020-04-21T22:30:00Z">
              <w:rPr>
                <w:rFonts w:ascii="Times New Roman" w:hAnsi="Times New Roman" w:cs="Times New Roman"/>
                <w:i/>
                <w:iCs/>
                <w:noProof/>
                <w:szCs w:val="24"/>
              </w:rPr>
            </w:rPrChange>
          </w:rPr>
          <w:delText>Journal of the American Statistical Association</w:delText>
        </w:r>
        <w:r w:rsidRPr="004E6C2C" w:rsidDel="00F84193">
          <w:rPr>
            <w:rFonts w:ascii="Times New Roman" w:hAnsi="Times New Roman" w:cs="Times New Roman"/>
            <w:noProof/>
            <w:sz w:val="24"/>
            <w:szCs w:val="24"/>
            <w:rPrChange w:id="7190"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91" w:author="Mohammad Nayeem" w:date="2020-04-21T22:30:00Z">
              <w:rPr>
                <w:rFonts w:ascii="Times New Roman" w:hAnsi="Times New Roman" w:cs="Times New Roman"/>
                <w:i/>
                <w:iCs/>
                <w:noProof/>
                <w:szCs w:val="24"/>
              </w:rPr>
            </w:rPrChange>
          </w:rPr>
          <w:delText>84</w:delText>
        </w:r>
        <w:r w:rsidRPr="004E6C2C" w:rsidDel="00F84193">
          <w:rPr>
            <w:rFonts w:ascii="Times New Roman" w:hAnsi="Times New Roman" w:cs="Times New Roman"/>
            <w:noProof/>
            <w:sz w:val="24"/>
            <w:szCs w:val="24"/>
            <w:rPrChange w:id="7192" w:author="Mohammad Nayeem" w:date="2020-04-21T22:30:00Z">
              <w:rPr>
                <w:rFonts w:ascii="Times New Roman" w:hAnsi="Times New Roman" w:cs="Times New Roman"/>
                <w:noProof/>
                <w:szCs w:val="24"/>
              </w:rPr>
            </w:rPrChange>
          </w:rPr>
          <w:delText>(406), 467. https://doi.org/10.2307/2289931</w:delText>
        </w:r>
      </w:del>
    </w:p>
    <w:p w14:paraId="75A087FE" w14:textId="32FA2AC3" w:rsidR="00F84193" w:rsidRPr="004E6C2C" w:rsidDel="00F84193" w:rsidRDefault="00F84193">
      <w:pPr>
        <w:widowControl w:val="0"/>
        <w:autoSpaceDE w:val="0"/>
        <w:autoSpaceDN w:val="0"/>
        <w:adjustRightInd w:val="0"/>
        <w:spacing w:after="0" w:line="480" w:lineRule="auto"/>
        <w:ind w:left="480" w:hanging="480"/>
        <w:jc w:val="both"/>
        <w:rPr>
          <w:del w:id="7193" w:author="Mohammad Nayeem" w:date="2020-04-18T03:48:00Z"/>
          <w:rFonts w:ascii="Times New Roman" w:hAnsi="Times New Roman" w:cs="Times New Roman"/>
          <w:noProof/>
          <w:sz w:val="24"/>
          <w:szCs w:val="24"/>
          <w:rPrChange w:id="7194" w:author="Mohammad Nayeem" w:date="2020-04-21T22:30:00Z">
            <w:rPr>
              <w:del w:id="7195" w:author="Mohammad Nayeem" w:date="2020-04-18T03:48:00Z"/>
              <w:rFonts w:ascii="Times New Roman" w:hAnsi="Times New Roman" w:cs="Times New Roman"/>
              <w:noProof/>
              <w:szCs w:val="24"/>
            </w:rPr>
          </w:rPrChange>
        </w:rPr>
        <w:pPrChange w:id="7196" w:author="Mohammad Nayeem" w:date="2020-04-22T17:14:00Z">
          <w:pPr>
            <w:widowControl w:val="0"/>
            <w:autoSpaceDE w:val="0"/>
            <w:autoSpaceDN w:val="0"/>
            <w:adjustRightInd w:val="0"/>
            <w:spacing w:after="0" w:line="480" w:lineRule="auto"/>
            <w:ind w:left="480" w:hanging="480"/>
          </w:pPr>
        </w:pPrChange>
      </w:pPr>
      <w:del w:id="7197" w:author="Mohammad Nayeem" w:date="2020-04-18T03:48:00Z">
        <w:r w:rsidRPr="004E6C2C" w:rsidDel="00F84193">
          <w:rPr>
            <w:rFonts w:ascii="Times New Roman" w:hAnsi="Times New Roman" w:cs="Times New Roman"/>
            <w:noProof/>
            <w:sz w:val="24"/>
            <w:szCs w:val="24"/>
            <w:rPrChange w:id="7198" w:author="Mohammad Nayeem" w:date="2020-04-21T22:30:00Z">
              <w:rPr>
                <w:rFonts w:ascii="Times New Roman" w:hAnsi="Times New Roman" w:cs="Times New Roman"/>
                <w:noProof/>
                <w:szCs w:val="24"/>
              </w:rPr>
            </w:rPrChange>
          </w:rPr>
          <w:delText xml:space="preserve">Fischer Walker, C. L., Rudan, I., Liu, L., Nair, H., Theodoratou, E., Bhutta, Z. A., O’Brien, K. L., Campbell, H., &amp; Black, R. E. (2013). Global burden of childhood pneumonia and diarrhoea. In </w:delText>
        </w:r>
        <w:r w:rsidRPr="004E6C2C" w:rsidDel="00F84193">
          <w:rPr>
            <w:rFonts w:ascii="Times New Roman" w:hAnsi="Times New Roman" w:cs="Times New Roman"/>
            <w:i/>
            <w:iCs/>
            <w:noProof/>
            <w:sz w:val="24"/>
            <w:szCs w:val="24"/>
            <w:rPrChange w:id="7199" w:author="Mohammad Nayeem" w:date="2020-04-21T22:30:00Z">
              <w:rPr>
                <w:rFonts w:ascii="Times New Roman" w:hAnsi="Times New Roman" w:cs="Times New Roman"/>
                <w:i/>
                <w:iCs/>
                <w:noProof/>
                <w:szCs w:val="24"/>
              </w:rPr>
            </w:rPrChange>
          </w:rPr>
          <w:delText>The Lancet</w:delText>
        </w:r>
        <w:r w:rsidRPr="004E6C2C" w:rsidDel="00F84193">
          <w:rPr>
            <w:rFonts w:ascii="Times New Roman" w:hAnsi="Times New Roman" w:cs="Times New Roman"/>
            <w:noProof/>
            <w:sz w:val="24"/>
            <w:szCs w:val="24"/>
            <w:rPrChange w:id="7200" w:author="Mohammad Nayeem" w:date="2020-04-21T22:30:00Z">
              <w:rPr>
                <w:rFonts w:ascii="Times New Roman" w:hAnsi="Times New Roman" w:cs="Times New Roman"/>
                <w:noProof/>
                <w:szCs w:val="24"/>
              </w:rPr>
            </w:rPrChange>
          </w:rPr>
          <w:delText xml:space="preserve"> (Vol. 381, Issue 9875, pp. 1405–1416). Lancet Publishing Group. https://doi.org/10.1016/S0140-6736(13)60222-6</w:delText>
        </w:r>
      </w:del>
    </w:p>
    <w:p w14:paraId="2A8E21C5" w14:textId="70B1B7D2" w:rsidR="00F84193" w:rsidRPr="004E6C2C" w:rsidDel="00F84193" w:rsidRDefault="00F84193">
      <w:pPr>
        <w:widowControl w:val="0"/>
        <w:autoSpaceDE w:val="0"/>
        <w:autoSpaceDN w:val="0"/>
        <w:adjustRightInd w:val="0"/>
        <w:spacing w:after="0" w:line="480" w:lineRule="auto"/>
        <w:ind w:left="480" w:hanging="480"/>
        <w:jc w:val="both"/>
        <w:rPr>
          <w:del w:id="7201" w:author="Mohammad Nayeem" w:date="2020-04-18T03:48:00Z"/>
          <w:rFonts w:ascii="Times New Roman" w:hAnsi="Times New Roman" w:cs="Times New Roman"/>
          <w:noProof/>
          <w:sz w:val="24"/>
          <w:szCs w:val="24"/>
          <w:rPrChange w:id="7202" w:author="Mohammad Nayeem" w:date="2020-04-21T22:30:00Z">
            <w:rPr>
              <w:del w:id="7203" w:author="Mohammad Nayeem" w:date="2020-04-18T03:48:00Z"/>
              <w:rFonts w:ascii="Times New Roman" w:hAnsi="Times New Roman" w:cs="Times New Roman"/>
              <w:noProof/>
              <w:szCs w:val="24"/>
            </w:rPr>
          </w:rPrChange>
        </w:rPr>
        <w:pPrChange w:id="7204" w:author="Mohammad Nayeem" w:date="2020-04-22T17:14:00Z">
          <w:pPr>
            <w:widowControl w:val="0"/>
            <w:autoSpaceDE w:val="0"/>
            <w:autoSpaceDN w:val="0"/>
            <w:adjustRightInd w:val="0"/>
            <w:spacing w:after="0" w:line="480" w:lineRule="auto"/>
            <w:ind w:left="480" w:hanging="480"/>
          </w:pPr>
        </w:pPrChange>
      </w:pPr>
      <w:del w:id="7205" w:author="Mohammad Nayeem" w:date="2020-04-18T03:48:00Z">
        <w:r w:rsidRPr="004E6C2C" w:rsidDel="00F84193">
          <w:rPr>
            <w:rFonts w:ascii="Times New Roman" w:hAnsi="Times New Roman" w:cs="Times New Roman"/>
            <w:noProof/>
            <w:sz w:val="24"/>
            <w:szCs w:val="24"/>
            <w:rPrChange w:id="7206" w:author="Mohammad Nayeem" w:date="2020-04-21T22:30:00Z">
              <w:rPr>
                <w:rFonts w:ascii="Times New Roman" w:hAnsi="Times New Roman" w:cs="Times New Roman"/>
                <w:noProof/>
                <w:szCs w:val="24"/>
              </w:rPr>
            </w:rPrChange>
          </w:rPr>
          <w:delText xml:space="preserve">Gdalevich, M., Mimouni, D., David, M., &amp; Mimouni, M. (2001). Breast-feeding and the onset of atopic dermatitis in childhood: A systematic review and meta-analysis of prospective studies. </w:delText>
        </w:r>
        <w:r w:rsidRPr="004E6C2C" w:rsidDel="00F84193">
          <w:rPr>
            <w:rFonts w:ascii="Times New Roman" w:hAnsi="Times New Roman" w:cs="Times New Roman"/>
            <w:i/>
            <w:iCs/>
            <w:noProof/>
            <w:sz w:val="24"/>
            <w:szCs w:val="24"/>
            <w:rPrChange w:id="7207" w:author="Mohammad Nayeem" w:date="2020-04-21T22:30:00Z">
              <w:rPr>
                <w:rFonts w:ascii="Times New Roman" w:hAnsi="Times New Roman" w:cs="Times New Roman"/>
                <w:i/>
                <w:iCs/>
                <w:noProof/>
                <w:szCs w:val="24"/>
              </w:rPr>
            </w:rPrChange>
          </w:rPr>
          <w:delText>Journal of the American Academy of Dermatology</w:delText>
        </w:r>
        <w:r w:rsidRPr="004E6C2C" w:rsidDel="00F84193">
          <w:rPr>
            <w:rFonts w:ascii="Times New Roman" w:hAnsi="Times New Roman" w:cs="Times New Roman"/>
            <w:noProof/>
            <w:sz w:val="24"/>
            <w:szCs w:val="24"/>
            <w:rPrChange w:id="7208"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09" w:author="Mohammad Nayeem" w:date="2020-04-21T22:30:00Z">
              <w:rPr>
                <w:rFonts w:ascii="Times New Roman" w:hAnsi="Times New Roman" w:cs="Times New Roman"/>
                <w:i/>
                <w:iCs/>
                <w:noProof/>
                <w:szCs w:val="24"/>
              </w:rPr>
            </w:rPrChange>
          </w:rPr>
          <w:delText>45</w:delText>
        </w:r>
        <w:r w:rsidRPr="004E6C2C" w:rsidDel="00F84193">
          <w:rPr>
            <w:rFonts w:ascii="Times New Roman" w:hAnsi="Times New Roman" w:cs="Times New Roman"/>
            <w:noProof/>
            <w:sz w:val="24"/>
            <w:szCs w:val="24"/>
            <w:rPrChange w:id="7210" w:author="Mohammad Nayeem" w:date="2020-04-21T22:30:00Z">
              <w:rPr>
                <w:rFonts w:ascii="Times New Roman" w:hAnsi="Times New Roman" w:cs="Times New Roman"/>
                <w:noProof/>
                <w:szCs w:val="24"/>
              </w:rPr>
            </w:rPrChange>
          </w:rPr>
          <w:delText>(4), 520–527. https://doi.org/10.1067/MJD.2001.114741</w:delText>
        </w:r>
      </w:del>
    </w:p>
    <w:p w14:paraId="29B25E35" w14:textId="23C872EE" w:rsidR="00F84193" w:rsidRPr="004E6C2C" w:rsidDel="00F84193" w:rsidRDefault="00F84193">
      <w:pPr>
        <w:widowControl w:val="0"/>
        <w:autoSpaceDE w:val="0"/>
        <w:autoSpaceDN w:val="0"/>
        <w:adjustRightInd w:val="0"/>
        <w:spacing w:after="0" w:line="480" w:lineRule="auto"/>
        <w:ind w:left="480" w:hanging="480"/>
        <w:jc w:val="both"/>
        <w:rPr>
          <w:del w:id="7211" w:author="Mohammad Nayeem" w:date="2020-04-18T03:48:00Z"/>
          <w:rFonts w:ascii="Times New Roman" w:hAnsi="Times New Roman" w:cs="Times New Roman"/>
          <w:noProof/>
          <w:sz w:val="24"/>
          <w:szCs w:val="24"/>
          <w:rPrChange w:id="7212" w:author="Mohammad Nayeem" w:date="2020-04-21T22:30:00Z">
            <w:rPr>
              <w:del w:id="7213" w:author="Mohammad Nayeem" w:date="2020-04-18T03:48:00Z"/>
              <w:rFonts w:ascii="Times New Roman" w:hAnsi="Times New Roman" w:cs="Times New Roman"/>
              <w:noProof/>
              <w:szCs w:val="24"/>
            </w:rPr>
          </w:rPrChange>
        </w:rPr>
        <w:pPrChange w:id="7214" w:author="Mohammad Nayeem" w:date="2020-04-22T17:14:00Z">
          <w:pPr>
            <w:widowControl w:val="0"/>
            <w:autoSpaceDE w:val="0"/>
            <w:autoSpaceDN w:val="0"/>
            <w:adjustRightInd w:val="0"/>
            <w:spacing w:after="0" w:line="480" w:lineRule="auto"/>
            <w:ind w:left="480" w:hanging="480"/>
          </w:pPr>
        </w:pPrChange>
      </w:pPr>
      <w:del w:id="7215" w:author="Mohammad Nayeem" w:date="2020-04-18T03:48:00Z">
        <w:r w:rsidRPr="004E6C2C" w:rsidDel="00F84193">
          <w:rPr>
            <w:rFonts w:ascii="Times New Roman" w:hAnsi="Times New Roman" w:cs="Times New Roman"/>
            <w:noProof/>
            <w:sz w:val="24"/>
            <w:szCs w:val="24"/>
            <w:rPrChange w:id="7216" w:author="Mohammad Nayeem" w:date="2020-04-21T22:30:00Z">
              <w:rPr>
                <w:rFonts w:ascii="Times New Roman" w:hAnsi="Times New Roman" w:cs="Times New Roman"/>
                <w:noProof/>
                <w:szCs w:val="24"/>
              </w:rPr>
            </w:rPrChange>
          </w:rPr>
          <w:delText xml:space="preserve">Halder, A. K., Gurley, E. S., Naheed, A., Saha, S. K., Brooks, W. A., Arifeen, S. El, Sazzad, H. M. S., Kenah, E., &amp; Luby, S. P. (2009). Causes of Early Childhood Deaths in Urban Dhaka, Bangladesh. </w:delText>
        </w:r>
        <w:r w:rsidRPr="004E6C2C" w:rsidDel="00F84193">
          <w:rPr>
            <w:rFonts w:ascii="Times New Roman" w:hAnsi="Times New Roman" w:cs="Times New Roman"/>
            <w:i/>
            <w:iCs/>
            <w:noProof/>
            <w:sz w:val="24"/>
            <w:szCs w:val="24"/>
            <w:rPrChange w:id="7217" w:author="Mohammad Nayeem" w:date="2020-04-21T22:30:00Z">
              <w:rPr>
                <w:rFonts w:ascii="Times New Roman" w:hAnsi="Times New Roman" w:cs="Times New Roman"/>
                <w:i/>
                <w:iCs/>
                <w:noProof/>
                <w:szCs w:val="24"/>
              </w:rPr>
            </w:rPrChange>
          </w:rPr>
          <w:delText>PLoS ONE</w:delText>
        </w:r>
        <w:r w:rsidRPr="004E6C2C" w:rsidDel="00F84193">
          <w:rPr>
            <w:rFonts w:ascii="Times New Roman" w:hAnsi="Times New Roman" w:cs="Times New Roman"/>
            <w:noProof/>
            <w:sz w:val="24"/>
            <w:szCs w:val="24"/>
            <w:rPrChange w:id="7218"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19" w:author="Mohammad Nayeem" w:date="2020-04-21T22:30:00Z">
              <w:rPr>
                <w:rFonts w:ascii="Times New Roman" w:hAnsi="Times New Roman" w:cs="Times New Roman"/>
                <w:i/>
                <w:iCs/>
                <w:noProof/>
                <w:szCs w:val="24"/>
              </w:rPr>
            </w:rPrChange>
          </w:rPr>
          <w:delText>4</w:delText>
        </w:r>
        <w:r w:rsidRPr="004E6C2C" w:rsidDel="00F84193">
          <w:rPr>
            <w:rFonts w:ascii="Times New Roman" w:hAnsi="Times New Roman" w:cs="Times New Roman"/>
            <w:noProof/>
            <w:sz w:val="24"/>
            <w:szCs w:val="24"/>
            <w:rPrChange w:id="7220" w:author="Mohammad Nayeem" w:date="2020-04-21T22:30:00Z">
              <w:rPr>
                <w:rFonts w:ascii="Times New Roman" w:hAnsi="Times New Roman" w:cs="Times New Roman"/>
                <w:noProof/>
                <w:szCs w:val="24"/>
              </w:rPr>
            </w:rPrChange>
          </w:rPr>
          <w:delText>(12), e8145. https://doi.org/10.1371/journal.pone.0008145</w:delText>
        </w:r>
      </w:del>
    </w:p>
    <w:p w14:paraId="3AD4D05A" w14:textId="290917E5" w:rsidR="00F84193" w:rsidRPr="004E6C2C" w:rsidDel="00F84193" w:rsidRDefault="00F84193">
      <w:pPr>
        <w:widowControl w:val="0"/>
        <w:autoSpaceDE w:val="0"/>
        <w:autoSpaceDN w:val="0"/>
        <w:adjustRightInd w:val="0"/>
        <w:spacing w:after="0" w:line="480" w:lineRule="auto"/>
        <w:ind w:left="480" w:hanging="480"/>
        <w:jc w:val="both"/>
        <w:rPr>
          <w:del w:id="7221" w:author="Mohammad Nayeem" w:date="2020-04-18T03:48:00Z"/>
          <w:rFonts w:ascii="Times New Roman" w:hAnsi="Times New Roman" w:cs="Times New Roman"/>
          <w:noProof/>
          <w:sz w:val="24"/>
          <w:szCs w:val="24"/>
          <w:rPrChange w:id="7222" w:author="Mohammad Nayeem" w:date="2020-04-21T22:30:00Z">
            <w:rPr>
              <w:del w:id="7223" w:author="Mohammad Nayeem" w:date="2020-04-18T03:48:00Z"/>
              <w:rFonts w:ascii="Times New Roman" w:hAnsi="Times New Roman" w:cs="Times New Roman"/>
              <w:noProof/>
              <w:szCs w:val="24"/>
            </w:rPr>
          </w:rPrChange>
        </w:rPr>
        <w:pPrChange w:id="7224" w:author="Mohammad Nayeem" w:date="2020-04-22T17:14:00Z">
          <w:pPr>
            <w:widowControl w:val="0"/>
            <w:autoSpaceDE w:val="0"/>
            <w:autoSpaceDN w:val="0"/>
            <w:adjustRightInd w:val="0"/>
            <w:spacing w:after="0" w:line="480" w:lineRule="auto"/>
            <w:ind w:left="480" w:hanging="480"/>
          </w:pPr>
        </w:pPrChange>
      </w:pPr>
      <w:del w:id="7225" w:author="Mohammad Nayeem" w:date="2020-04-18T03:48:00Z">
        <w:r w:rsidRPr="004E6C2C" w:rsidDel="00F84193">
          <w:rPr>
            <w:rFonts w:ascii="Times New Roman" w:hAnsi="Times New Roman" w:cs="Times New Roman"/>
            <w:noProof/>
            <w:sz w:val="24"/>
            <w:szCs w:val="24"/>
            <w:rPrChange w:id="7226" w:author="Mohammad Nayeem" w:date="2020-04-21T22:30:00Z">
              <w:rPr>
                <w:rFonts w:ascii="Times New Roman" w:hAnsi="Times New Roman" w:cs="Times New Roman"/>
                <w:noProof/>
                <w:szCs w:val="24"/>
              </w:rPr>
            </w:rPrChange>
          </w:rPr>
          <w:delText xml:space="preserve">Haque, U., Overgaard, H. J., Clements, A. C. A., Norris, D. E., Islam, N., Karim, J., Roy, S., Haque, W., Kabir, M., Smith, D. L., &amp; Glass, G. E. (2014). Malaria burden and control in Bangladesh and prospects for elimination: An epidemiological and economic assessment. </w:delText>
        </w:r>
        <w:r w:rsidRPr="004E6C2C" w:rsidDel="00F84193">
          <w:rPr>
            <w:rFonts w:ascii="Times New Roman" w:hAnsi="Times New Roman" w:cs="Times New Roman"/>
            <w:i/>
            <w:iCs/>
            <w:noProof/>
            <w:sz w:val="24"/>
            <w:szCs w:val="24"/>
            <w:rPrChange w:id="7227" w:author="Mohammad Nayeem" w:date="2020-04-21T22:30:00Z">
              <w:rPr>
                <w:rFonts w:ascii="Times New Roman" w:hAnsi="Times New Roman" w:cs="Times New Roman"/>
                <w:i/>
                <w:iCs/>
                <w:noProof/>
                <w:szCs w:val="24"/>
              </w:rPr>
            </w:rPrChange>
          </w:rPr>
          <w:delText>The Lancet Global Health</w:delText>
        </w:r>
        <w:r w:rsidRPr="004E6C2C" w:rsidDel="00F84193">
          <w:rPr>
            <w:rFonts w:ascii="Times New Roman" w:hAnsi="Times New Roman" w:cs="Times New Roman"/>
            <w:noProof/>
            <w:sz w:val="24"/>
            <w:szCs w:val="24"/>
            <w:rPrChange w:id="7228"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29" w:author="Mohammad Nayeem" w:date="2020-04-21T22:30:00Z">
              <w:rPr>
                <w:rFonts w:ascii="Times New Roman" w:hAnsi="Times New Roman" w:cs="Times New Roman"/>
                <w:i/>
                <w:iCs/>
                <w:noProof/>
                <w:szCs w:val="24"/>
              </w:rPr>
            </w:rPrChange>
          </w:rPr>
          <w:delText>2</w:delText>
        </w:r>
        <w:r w:rsidRPr="004E6C2C" w:rsidDel="00F84193">
          <w:rPr>
            <w:rFonts w:ascii="Times New Roman" w:hAnsi="Times New Roman" w:cs="Times New Roman"/>
            <w:noProof/>
            <w:sz w:val="24"/>
            <w:szCs w:val="24"/>
            <w:rPrChange w:id="7230" w:author="Mohammad Nayeem" w:date="2020-04-21T22:30:00Z">
              <w:rPr>
                <w:rFonts w:ascii="Times New Roman" w:hAnsi="Times New Roman" w:cs="Times New Roman"/>
                <w:noProof/>
                <w:szCs w:val="24"/>
              </w:rPr>
            </w:rPrChange>
          </w:rPr>
          <w:delText>(2), e98–e105. https://doi.org/10.1016/S2214-109X(13)70176-1</w:delText>
        </w:r>
      </w:del>
    </w:p>
    <w:p w14:paraId="1149CFE9" w14:textId="55389FA9" w:rsidR="00F84193" w:rsidRPr="004E6C2C" w:rsidDel="00F84193" w:rsidRDefault="00F84193">
      <w:pPr>
        <w:widowControl w:val="0"/>
        <w:autoSpaceDE w:val="0"/>
        <w:autoSpaceDN w:val="0"/>
        <w:adjustRightInd w:val="0"/>
        <w:spacing w:after="0" w:line="480" w:lineRule="auto"/>
        <w:ind w:left="480" w:hanging="480"/>
        <w:jc w:val="both"/>
        <w:rPr>
          <w:del w:id="7231" w:author="Mohammad Nayeem" w:date="2020-04-18T03:48:00Z"/>
          <w:rFonts w:ascii="Times New Roman" w:hAnsi="Times New Roman" w:cs="Times New Roman"/>
          <w:noProof/>
          <w:sz w:val="24"/>
          <w:szCs w:val="24"/>
          <w:rPrChange w:id="7232" w:author="Mohammad Nayeem" w:date="2020-04-21T22:30:00Z">
            <w:rPr>
              <w:del w:id="7233" w:author="Mohammad Nayeem" w:date="2020-04-18T03:48:00Z"/>
              <w:rFonts w:ascii="Times New Roman" w:hAnsi="Times New Roman" w:cs="Times New Roman"/>
              <w:noProof/>
              <w:szCs w:val="24"/>
            </w:rPr>
          </w:rPrChange>
        </w:rPr>
        <w:pPrChange w:id="7234" w:author="Mohammad Nayeem" w:date="2020-04-22T17:14:00Z">
          <w:pPr>
            <w:widowControl w:val="0"/>
            <w:autoSpaceDE w:val="0"/>
            <w:autoSpaceDN w:val="0"/>
            <w:adjustRightInd w:val="0"/>
            <w:spacing w:after="0" w:line="480" w:lineRule="auto"/>
            <w:ind w:left="480" w:hanging="480"/>
          </w:pPr>
        </w:pPrChange>
      </w:pPr>
      <w:del w:id="7235" w:author="Mohammad Nayeem" w:date="2020-04-18T03:48:00Z">
        <w:r w:rsidRPr="004E6C2C" w:rsidDel="00F84193">
          <w:rPr>
            <w:rFonts w:ascii="Times New Roman" w:hAnsi="Times New Roman" w:cs="Times New Roman"/>
            <w:noProof/>
            <w:sz w:val="24"/>
            <w:szCs w:val="24"/>
            <w:rPrChange w:id="7236" w:author="Mohammad Nayeem" w:date="2020-04-21T22:30:00Z">
              <w:rPr>
                <w:rFonts w:ascii="Times New Roman" w:hAnsi="Times New Roman" w:cs="Times New Roman"/>
                <w:noProof/>
                <w:szCs w:val="24"/>
              </w:rPr>
            </w:rPrChange>
          </w:rPr>
          <w:delText xml:space="preserve">Horta, B. L., Loret De Mola, C., &amp; Victora, C. G. (2015). Long-term consequences of breastfeeding on cholesterol, obesity, systolic blood pressure and type 2 diabetes: A systematic review and meta-analysis. In </w:delText>
        </w:r>
        <w:r w:rsidRPr="004E6C2C" w:rsidDel="00F84193">
          <w:rPr>
            <w:rFonts w:ascii="Times New Roman" w:hAnsi="Times New Roman" w:cs="Times New Roman"/>
            <w:i/>
            <w:iCs/>
            <w:noProof/>
            <w:sz w:val="24"/>
            <w:szCs w:val="24"/>
            <w:rPrChange w:id="7237" w:author="Mohammad Nayeem" w:date="2020-04-21T22:30:00Z">
              <w:rPr>
                <w:rFonts w:ascii="Times New Roman" w:hAnsi="Times New Roman" w:cs="Times New Roman"/>
                <w:i/>
                <w:iCs/>
                <w:noProof/>
                <w:szCs w:val="24"/>
              </w:rPr>
            </w:rPrChange>
          </w:rPr>
          <w:delText>Acta Paediatrica, International Journal of Paediatrics</w:delText>
        </w:r>
        <w:r w:rsidRPr="004E6C2C" w:rsidDel="00F84193">
          <w:rPr>
            <w:rFonts w:ascii="Times New Roman" w:hAnsi="Times New Roman" w:cs="Times New Roman"/>
            <w:noProof/>
            <w:sz w:val="24"/>
            <w:szCs w:val="24"/>
            <w:rPrChange w:id="7238" w:author="Mohammad Nayeem" w:date="2020-04-21T22:30:00Z">
              <w:rPr>
                <w:rFonts w:ascii="Times New Roman" w:hAnsi="Times New Roman" w:cs="Times New Roman"/>
                <w:noProof/>
                <w:szCs w:val="24"/>
              </w:rPr>
            </w:rPrChange>
          </w:rPr>
          <w:delText xml:space="preserve"> (Vol. 104, pp. 30–37). Blackwell Publishing Ltd. https://doi.org/10.1111/apa.13133</w:delText>
        </w:r>
      </w:del>
    </w:p>
    <w:p w14:paraId="57B9CE7F" w14:textId="0F4D886F" w:rsidR="00F84193" w:rsidRPr="004E6C2C" w:rsidDel="00F84193" w:rsidRDefault="00F84193">
      <w:pPr>
        <w:widowControl w:val="0"/>
        <w:autoSpaceDE w:val="0"/>
        <w:autoSpaceDN w:val="0"/>
        <w:adjustRightInd w:val="0"/>
        <w:spacing w:after="0" w:line="480" w:lineRule="auto"/>
        <w:ind w:left="480" w:hanging="480"/>
        <w:jc w:val="both"/>
        <w:rPr>
          <w:del w:id="7239" w:author="Mohammad Nayeem" w:date="2020-04-18T03:48:00Z"/>
          <w:rFonts w:ascii="Times New Roman" w:hAnsi="Times New Roman" w:cs="Times New Roman"/>
          <w:noProof/>
          <w:sz w:val="24"/>
          <w:szCs w:val="24"/>
          <w:rPrChange w:id="7240" w:author="Mohammad Nayeem" w:date="2020-04-21T22:30:00Z">
            <w:rPr>
              <w:del w:id="7241" w:author="Mohammad Nayeem" w:date="2020-04-18T03:48:00Z"/>
              <w:rFonts w:ascii="Times New Roman" w:hAnsi="Times New Roman" w:cs="Times New Roman"/>
              <w:noProof/>
              <w:szCs w:val="24"/>
            </w:rPr>
          </w:rPrChange>
        </w:rPr>
        <w:pPrChange w:id="7242" w:author="Mohammad Nayeem" w:date="2020-04-22T17:14:00Z">
          <w:pPr>
            <w:widowControl w:val="0"/>
            <w:autoSpaceDE w:val="0"/>
            <w:autoSpaceDN w:val="0"/>
            <w:adjustRightInd w:val="0"/>
            <w:spacing w:after="0" w:line="480" w:lineRule="auto"/>
            <w:ind w:left="480" w:hanging="480"/>
          </w:pPr>
        </w:pPrChange>
      </w:pPr>
      <w:del w:id="7243" w:author="Mohammad Nayeem" w:date="2020-04-18T03:48:00Z">
        <w:r w:rsidRPr="004E6C2C" w:rsidDel="00F84193">
          <w:rPr>
            <w:rFonts w:ascii="Times New Roman" w:hAnsi="Times New Roman" w:cs="Times New Roman"/>
            <w:noProof/>
            <w:sz w:val="24"/>
            <w:szCs w:val="24"/>
            <w:rPrChange w:id="7244" w:author="Mohammad Nayeem" w:date="2020-04-21T22:30:00Z">
              <w:rPr>
                <w:rFonts w:ascii="Times New Roman" w:hAnsi="Times New Roman" w:cs="Times New Roman"/>
                <w:noProof/>
                <w:szCs w:val="24"/>
              </w:rPr>
            </w:rPrChange>
          </w:rPr>
          <w:delText xml:space="preserve">Hossain, M., Islam, A., Kamarul, T., &amp; Hossain, G. (2018). Exclusive breastfeeding practice during first six months of an infant’s life in Bangladesh: A country based cross-sectional study. </w:delText>
        </w:r>
        <w:r w:rsidRPr="004E6C2C" w:rsidDel="00F84193">
          <w:rPr>
            <w:rFonts w:ascii="Times New Roman" w:hAnsi="Times New Roman" w:cs="Times New Roman"/>
            <w:i/>
            <w:iCs/>
            <w:noProof/>
            <w:sz w:val="24"/>
            <w:szCs w:val="24"/>
            <w:rPrChange w:id="7245" w:author="Mohammad Nayeem" w:date="2020-04-21T22:30:00Z">
              <w:rPr>
                <w:rFonts w:ascii="Times New Roman" w:hAnsi="Times New Roman" w:cs="Times New Roman"/>
                <w:i/>
                <w:iCs/>
                <w:noProof/>
                <w:szCs w:val="24"/>
              </w:rPr>
            </w:rPrChange>
          </w:rPr>
          <w:delText>BMC Pediatrics</w:delText>
        </w:r>
        <w:r w:rsidRPr="004E6C2C" w:rsidDel="00F84193">
          <w:rPr>
            <w:rFonts w:ascii="Times New Roman" w:hAnsi="Times New Roman" w:cs="Times New Roman"/>
            <w:noProof/>
            <w:sz w:val="24"/>
            <w:szCs w:val="24"/>
            <w:rPrChange w:id="7246"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47" w:author="Mohammad Nayeem" w:date="2020-04-21T22:30:00Z">
              <w:rPr>
                <w:rFonts w:ascii="Times New Roman" w:hAnsi="Times New Roman" w:cs="Times New Roman"/>
                <w:i/>
                <w:iCs/>
                <w:noProof/>
                <w:szCs w:val="24"/>
              </w:rPr>
            </w:rPrChange>
          </w:rPr>
          <w:delText>18</w:delText>
        </w:r>
        <w:r w:rsidRPr="004E6C2C" w:rsidDel="00F84193">
          <w:rPr>
            <w:rFonts w:ascii="Times New Roman" w:hAnsi="Times New Roman" w:cs="Times New Roman"/>
            <w:noProof/>
            <w:sz w:val="24"/>
            <w:szCs w:val="24"/>
            <w:rPrChange w:id="7248" w:author="Mohammad Nayeem" w:date="2020-04-21T22:30:00Z">
              <w:rPr>
                <w:rFonts w:ascii="Times New Roman" w:hAnsi="Times New Roman" w:cs="Times New Roman"/>
                <w:noProof/>
                <w:szCs w:val="24"/>
              </w:rPr>
            </w:rPrChange>
          </w:rPr>
          <w:delText>(1), 93. https://doi.org/10.1186/s12887-018-1076-0</w:delText>
        </w:r>
      </w:del>
    </w:p>
    <w:p w14:paraId="0E33C877" w14:textId="029BA42A" w:rsidR="00F84193" w:rsidRPr="004E6C2C" w:rsidDel="00F84193" w:rsidRDefault="00F84193">
      <w:pPr>
        <w:widowControl w:val="0"/>
        <w:autoSpaceDE w:val="0"/>
        <w:autoSpaceDN w:val="0"/>
        <w:adjustRightInd w:val="0"/>
        <w:spacing w:after="0" w:line="480" w:lineRule="auto"/>
        <w:ind w:left="480" w:hanging="480"/>
        <w:jc w:val="both"/>
        <w:rPr>
          <w:del w:id="7249" w:author="Mohammad Nayeem" w:date="2020-04-18T03:48:00Z"/>
          <w:rFonts w:ascii="Times New Roman" w:hAnsi="Times New Roman" w:cs="Times New Roman"/>
          <w:noProof/>
          <w:sz w:val="24"/>
          <w:szCs w:val="24"/>
          <w:rPrChange w:id="7250" w:author="Mohammad Nayeem" w:date="2020-04-21T22:30:00Z">
            <w:rPr>
              <w:del w:id="7251" w:author="Mohammad Nayeem" w:date="2020-04-18T03:48:00Z"/>
              <w:rFonts w:ascii="Times New Roman" w:hAnsi="Times New Roman" w:cs="Times New Roman"/>
              <w:noProof/>
              <w:szCs w:val="24"/>
            </w:rPr>
          </w:rPrChange>
        </w:rPr>
        <w:pPrChange w:id="7252" w:author="Mohammad Nayeem" w:date="2020-04-22T17:14:00Z">
          <w:pPr>
            <w:widowControl w:val="0"/>
            <w:autoSpaceDE w:val="0"/>
            <w:autoSpaceDN w:val="0"/>
            <w:adjustRightInd w:val="0"/>
            <w:spacing w:after="0" w:line="480" w:lineRule="auto"/>
            <w:ind w:left="480" w:hanging="480"/>
          </w:pPr>
        </w:pPrChange>
      </w:pPr>
      <w:del w:id="7253" w:author="Mohammad Nayeem" w:date="2020-04-18T03:48:00Z">
        <w:r w:rsidRPr="004E6C2C" w:rsidDel="00F84193">
          <w:rPr>
            <w:rFonts w:ascii="Times New Roman" w:hAnsi="Times New Roman" w:cs="Times New Roman"/>
            <w:noProof/>
            <w:sz w:val="24"/>
            <w:szCs w:val="24"/>
            <w:rPrChange w:id="7254" w:author="Mohammad Nayeem" w:date="2020-04-21T22:30:00Z">
              <w:rPr>
                <w:rFonts w:ascii="Times New Roman" w:hAnsi="Times New Roman" w:cs="Times New Roman"/>
                <w:noProof/>
                <w:szCs w:val="24"/>
              </w:rPr>
            </w:rPrChange>
          </w:rPr>
          <w:delText xml:space="preserve">Jones, J. R., Kogan, M. D., Singh, G. K., Dee, D. L., &amp; Grummer-Strawn, L. M. (2011). Factors associated with exclusive breastfeeding in the United States. </w:delText>
        </w:r>
        <w:r w:rsidRPr="004E6C2C" w:rsidDel="00F84193">
          <w:rPr>
            <w:rFonts w:ascii="Times New Roman" w:hAnsi="Times New Roman" w:cs="Times New Roman"/>
            <w:i/>
            <w:iCs/>
            <w:noProof/>
            <w:sz w:val="24"/>
            <w:szCs w:val="24"/>
            <w:rPrChange w:id="7255" w:author="Mohammad Nayeem" w:date="2020-04-21T22:30:00Z">
              <w:rPr>
                <w:rFonts w:ascii="Times New Roman" w:hAnsi="Times New Roman" w:cs="Times New Roman"/>
                <w:i/>
                <w:iCs/>
                <w:noProof/>
                <w:szCs w:val="24"/>
              </w:rPr>
            </w:rPrChange>
          </w:rPr>
          <w:delText>Pediatrics</w:delText>
        </w:r>
        <w:r w:rsidRPr="004E6C2C" w:rsidDel="00F84193">
          <w:rPr>
            <w:rFonts w:ascii="Times New Roman" w:hAnsi="Times New Roman" w:cs="Times New Roman"/>
            <w:noProof/>
            <w:sz w:val="24"/>
            <w:szCs w:val="24"/>
            <w:rPrChange w:id="7256"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57" w:author="Mohammad Nayeem" w:date="2020-04-21T22:30:00Z">
              <w:rPr>
                <w:rFonts w:ascii="Times New Roman" w:hAnsi="Times New Roman" w:cs="Times New Roman"/>
                <w:i/>
                <w:iCs/>
                <w:noProof/>
                <w:szCs w:val="24"/>
              </w:rPr>
            </w:rPrChange>
          </w:rPr>
          <w:delText>128</w:delText>
        </w:r>
        <w:r w:rsidRPr="004E6C2C" w:rsidDel="00F84193">
          <w:rPr>
            <w:rFonts w:ascii="Times New Roman" w:hAnsi="Times New Roman" w:cs="Times New Roman"/>
            <w:noProof/>
            <w:sz w:val="24"/>
            <w:szCs w:val="24"/>
            <w:rPrChange w:id="7258" w:author="Mohammad Nayeem" w:date="2020-04-21T22:30:00Z">
              <w:rPr>
                <w:rFonts w:ascii="Times New Roman" w:hAnsi="Times New Roman" w:cs="Times New Roman"/>
                <w:noProof/>
                <w:szCs w:val="24"/>
              </w:rPr>
            </w:rPrChange>
          </w:rPr>
          <w:delText>(6), 1117–1125. https://doi.org/10.1542/peds.2011-0841</w:delText>
        </w:r>
      </w:del>
    </w:p>
    <w:p w14:paraId="739E270A" w14:textId="7E71C1FF" w:rsidR="00F84193" w:rsidRPr="004E6C2C" w:rsidDel="00F84193" w:rsidRDefault="00F84193">
      <w:pPr>
        <w:widowControl w:val="0"/>
        <w:autoSpaceDE w:val="0"/>
        <w:autoSpaceDN w:val="0"/>
        <w:adjustRightInd w:val="0"/>
        <w:spacing w:after="0" w:line="480" w:lineRule="auto"/>
        <w:ind w:left="480" w:hanging="480"/>
        <w:jc w:val="both"/>
        <w:rPr>
          <w:del w:id="7259" w:author="Mohammad Nayeem" w:date="2020-04-18T03:48:00Z"/>
          <w:rFonts w:ascii="Times New Roman" w:hAnsi="Times New Roman" w:cs="Times New Roman"/>
          <w:noProof/>
          <w:sz w:val="24"/>
          <w:szCs w:val="24"/>
          <w:rPrChange w:id="7260" w:author="Mohammad Nayeem" w:date="2020-04-21T22:30:00Z">
            <w:rPr>
              <w:del w:id="7261" w:author="Mohammad Nayeem" w:date="2020-04-18T03:48:00Z"/>
              <w:rFonts w:ascii="Times New Roman" w:hAnsi="Times New Roman" w:cs="Times New Roman"/>
              <w:noProof/>
              <w:szCs w:val="24"/>
            </w:rPr>
          </w:rPrChange>
        </w:rPr>
        <w:pPrChange w:id="7262" w:author="Mohammad Nayeem" w:date="2020-04-22T17:14:00Z">
          <w:pPr>
            <w:widowControl w:val="0"/>
            <w:autoSpaceDE w:val="0"/>
            <w:autoSpaceDN w:val="0"/>
            <w:adjustRightInd w:val="0"/>
            <w:spacing w:after="0" w:line="480" w:lineRule="auto"/>
            <w:ind w:left="480" w:hanging="480"/>
          </w:pPr>
        </w:pPrChange>
      </w:pPr>
      <w:del w:id="7263" w:author="Mohammad Nayeem" w:date="2020-04-18T03:48:00Z">
        <w:r w:rsidRPr="004E6C2C" w:rsidDel="00F84193">
          <w:rPr>
            <w:rFonts w:ascii="Times New Roman" w:hAnsi="Times New Roman" w:cs="Times New Roman"/>
            <w:noProof/>
            <w:sz w:val="24"/>
            <w:szCs w:val="24"/>
            <w:rPrChange w:id="7264" w:author="Mohammad Nayeem" w:date="2020-04-21T22:30:00Z">
              <w:rPr>
                <w:rFonts w:ascii="Times New Roman" w:hAnsi="Times New Roman" w:cs="Times New Roman"/>
                <w:noProof/>
                <w:szCs w:val="24"/>
              </w:rPr>
            </w:rPrChange>
          </w:rPr>
          <w:delText xml:space="preserve">Joshi, P. C., Angdembe, M. R., Das, S. K., Ahmed, S., Faruque, A. S. G., &amp; Ahmed, T. (2014). Prevalence of exclusive breastfeeding and associated factors among mothers in rural Bangladesh: A cross-sectional study. </w:delText>
        </w:r>
        <w:r w:rsidRPr="004E6C2C" w:rsidDel="00F84193">
          <w:rPr>
            <w:rFonts w:ascii="Times New Roman" w:hAnsi="Times New Roman" w:cs="Times New Roman"/>
            <w:i/>
            <w:iCs/>
            <w:noProof/>
            <w:sz w:val="24"/>
            <w:szCs w:val="24"/>
            <w:rPrChange w:id="7265" w:author="Mohammad Nayeem" w:date="2020-04-21T22:30:00Z">
              <w:rPr>
                <w:rFonts w:ascii="Times New Roman" w:hAnsi="Times New Roman" w:cs="Times New Roman"/>
                <w:i/>
                <w:iCs/>
                <w:noProof/>
                <w:szCs w:val="24"/>
              </w:rPr>
            </w:rPrChange>
          </w:rPr>
          <w:delText>International Breastfeeding Journal</w:delText>
        </w:r>
        <w:r w:rsidRPr="004E6C2C" w:rsidDel="00F84193">
          <w:rPr>
            <w:rFonts w:ascii="Times New Roman" w:hAnsi="Times New Roman" w:cs="Times New Roman"/>
            <w:noProof/>
            <w:sz w:val="24"/>
            <w:szCs w:val="24"/>
            <w:rPrChange w:id="7266"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67" w:author="Mohammad Nayeem" w:date="2020-04-21T22:30:00Z">
              <w:rPr>
                <w:rFonts w:ascii="Times New Roman" w:hAnsi="Times New Roman" w:cs="Times New Roman"/>
                <w:i/>
                <w:iCs/>
                <w:noProof/>
                <w:szCs w:val="24"/>
              </w:rPr>
            </w:rPrChange>
          </w:rPr>
          <w:delText>9</w:delText>
        </w:r>
        <w:r w:rsidRPr="004E6C2C" w:rsidDel="00F84193">
          <w:rPr>
            <w:rFonts w:ascii="Times New Roman" w:hAnsi="Times New Roman" w:cs="Times New Roman"/>
            <w:noProof/>
            <w:sz w:val="24"/>
            <w:szCs w:val="24"/>
            <w:rPrChange w:id="7268" w:author="Mohammad Nayeem" w:date="2020-04-21T22:30:00Z">
              <w:rPr>
                <w:rFonts w:ascii="Times New Roman" w:hAnsi="Times New Roman" w:cs="Times New Roman"/>
                <w:noProof/>
                <w:szCs w:val="24"/>
              </w:rPr>
            </w:rPrChange>
          </w:rPr>
          <w:delText>(1), 7. https://doi.org/10.1186/1746-4358-9-7</w:delText>
        </w:r>
      </w:del>
    </w:p>
    <w:p w14:paraId="154C921D" w14:textId="33D043F2" w:rsidR="00F84193" w:rsidRPr="004E6C2C" w:rsidDel="00F84193" w:rsidRDefault="00F84193">
      <w:pPr>
        <w:widowControl w:val="0"/>
        <w:autoSpaceDE w:val="0"/>
        <w:autoSpaceDN w:val="0"/>
        <w:adjustRightInd w:val="0"/>
        <w:spacing w:after="0" w:line="480" w:lineRule="auto"/>
        <w:ind w:left="480" w:hanging="480"/>
        <w:jc w:val="both"/>
        <w:rPr>
          <w:del w:id="7269" w:author="Mohammad Nayeem" w:date="2020-04-18T03:48:00Z"/>
          <w:rFonts w:ascii="Times New Roman" w:hAnsi="Times New Roman" w:cs="Times New Roman"/>
          <w:noProof/>
          <w:sz w:val="24"/>
          <w:szCs w:val="24"/>
          <w:rPrChange w:id="7270" w:author="Mohammad Nayeem" w:date="2020-04-21T22:30:00Z">
            <w:rPr>
              <w:del w:id="7271" w:author="Mohammad Nayeem" w:date="2020-04-18T03:48:00Z"/>
              <w:rFonts w:ascii="Times New Roman" w:hAnsi="Times New Roman" w:cs="Times New Roman"/>
              <w:noProof/>
              <w:szCs w:val="24"/>
            </w:rPr>
          </w:rPrChange>
        </w:rPr>
        <w:pPrChange w:id="7272" w:author="Mohammad Nayeem" w:date="2020-04-22T17:14:00Z">
          <w:pPr>
            <w:widowControl w:val="0"/>
            <w:autoSpaceDE w:val="0"/>
            <w:autoSpaceDN w:val="0"/>
            <w:adjustRightInd w:val="0"/>
            <w:spacing w:after="0" w:line="480" w:lineRule="auto"/>
            <w:ind w:left="480" w:hanging="480"/>
          </w:pPr>
        </w:pPrChange>
      </w:pPr>
      <w:del w:id="7273" w:author="Mohammad Nayeem" w:date="2020-04-18T03:48:00Z">
        <w:r w:rsidRPr="004E6C2C" w:rsidDel="00F84193">
          <w:rPr>
            <w:rFonts w:ascii="Times New Roman" w:hAnsi="Times New Roman" w:cs="Times New Roman"/>
            <w:noProof/>
            <w:sz w:val="24"/>
            <w:szCs w:val="24"/>
            <w:rPrChange w:id="7274" w:author="Mohammad Nayeem" w:date="2020-04-21T22:30:00Z">
              <w:rPr>
                <w:rFonts w:ascii="Times New Roman" w:hAnsi="Times New Roman" w:cs="Times New Roman"/>
                <w:noProof/>
                <w:szCs w:val="24"/>
              </w:rPr>
            </w:rPrChange>
          </w:rPr>
          <w:delText xml:space="preserve">Khatun, H., Comins, C. A., Shah, R., Munirul Islam, M., Choudhury, N., &amp; Ahmed, T. (2018). Uncovering the barriers to exclusive breastfeeding for mothers living in Dhaka’s slums: a mixed method study. </w:delText>
        </w:r>
        <w:r w:rsidRPr="004E6C2C" w:rsidDel="00F84193">
          <w:rPr>
            <w:rFonts w:ascii="Times New Roman" w:hAnsi="Times New Roman" w:cs="Times New Roman"/>
            <w:i/>
            <w:iCs/>
            <w:noProof/>
            <w:sz w:val="24"/>
            <w:szCs w:val="24"/>
            <w:rPrChange w:id="7275" w:author="Mohammad Nayeem" w:date="2020-04-21T22:30:00Z">
              <w:rPr>
                <w:rFonts w:ascii="Times New Roman" w:hAnsi="Times New Roman" w:cs="Times New Roman"/>
                <w:i/>
                <w:iCs/>
                <w:noProof/>
                <w:szCs w:val="24"/>
              </w:rPr>
            </w:rPrChange>
          </w:rPr>
          <w:delText>International Breastfeeding Journal</w:delText>
        </w:r>
        <w:r w:rsidRPr="004E6C2C" w:rsidDel="00F84193">
          <w:rPr>
            <w:rFonts w:ascii="Times New Roman" w:hAnsi="Times New Roman" w:cs="Times New Roman"/>
            <w:noProof/>
            <w:sz w:val="24"/>
            <w:szCs w:val="24"/>
            <w:rPrChange w:id="7276"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77" w:author="Mohammad Nayeem" w:date="2020-04-21T22:30:00Z">
              <w:rPr>
                <w:rFonts w:ascii="Times New Roman" w:hAnsi="Times New Roman" w:cs="Times New Roman"/>
                <w:i/>
                <w:iCs/>
                <w:noProof/>
                <w:szCs w:val="24"/>
              </w:rPr>
            </w:rPrChange>
          </w:rPr>
          <w:delText>13</w:delText>
        </w:r>
        <w:r w:rsidRPr="004E6C2C" w:rsidDel="00F84193">
          <w:rPr>
            <w:rFonts w:ascii="Times New Roman" w:hAnsi="Times New Roman" w:cs="Times New Roman"/>
            <w:noProof/>
            <w:sz w:val="24"/>
            <w:szCs w:val="24"/>
            <w:rPrChange w:id="7278" w:author="Mohammad Nayeem" w:date="2020-04-21T22:30:00Z">
              <w:rPr>
                <w:rFonts w:ascii="Times New Roman" w:hAnsi="Times New Roman" w:cs="Times New Roman"/>
                <w:noProof/>
                <w:szCs w:val="24"/>
              </w:rPr>
            </w:rPrChange>
          </w:rPr>
          <w:delText>(1), 44. https://doi.org/10.1186/s13006-018-0186-5</w:delText>
        </w:r>
      </w:del>
    </w:p>
    <w:p w14:paraId="358E102B" w14:textId="62FEDFD5" w:rsidR="00F84193" w:rsidRPr="004E6C2C" w:rsidDel="00F84193" w:rsidRDefault="00F84193">
      <w:pPr>
        <w:widowControl w:val="0"/>
        <w:autoSpaceDE w:val="0"/>
        <w:autoSpaceDN w:val="0"/>
        <w:adjustRightInd w:val="0"/>
        <w:spacing w:after="0" w:line="480" w:lineRule="auto"/>
        <w:ind w:left="480" w:hanging="480"/>
        <w:jc w:val="both"/>
        <w:rPr>
          <w:del w:id="7279" w:author="Mohammad Nayeem" w:date="2020-04-18T03:48:00Z"/>
          <w:rFonts w:ascii="Times New Roman" w:hAnsi="Times New Roman" w:cs="Times New Roman"/>
          <w:noProof/>
          <w:sz w:val="24"/>
          <w:szCs w:val="24"/>
          <w:rPrChange w:id="7280" w:author="Mohammad Nayeem" w:date="2020-04-21T22:30:00Z">
            <w:rPr>
              <w:del w:id="7281" w:author="Mohammad Nayeem" w:date="2020-04-18T03:48:00Z"/>
              <w:rFonts w:ascii="Times New Roman" w:hAnsi="Times New Roman" w:cs="Times New Roman"/>
              <w:noProof/>
              <w:szCs w:val="24"/>
            </w:rPr>
          </w:rPrChange>
        </w:rPr>
        <w:pPrChange w:id="7282" w:author="Mohammad Nayeem" w:date="2020-04-22T17:14:00Z">
          <w:pPr>
            <w:widowControl w:val="0"/>
            <w:autoSpaceDE w:val="0"/>
            <w:autoSpaceDN w:val="0"/>
            <w:adjustRightInd w:val="0"/>
            <w:spacing w:after="0" w:line="480" w:lineRule="auto"/>
            <w:ind w:left="480" w:hanging="480"/>
          </w:pPr>
        </w:pPrChange>
      </w:pPr>
      <w:del w:id="7283" w:author="Mohammad Nayeem" w:date="2020-04-18T03:48:00Z">
        <w:r w:rsidRPr="004E6C2C" w:rsidDel="00F84193">
          <w:rPr>
            <w:rFonts w:ascii="Times New Roman" w:hAnsi="Times New Roman" w:cs="Times New Roman"/>
            <w:noProof/>
            <w:sz w:val="24"/>
            <w:szCs w:val="24"/>
            <w:rPrChange w:id="7284" w:author="Mohammad Nayeem" w:date="2020-04-21T22:30:00Z">
              <w:rPr>
                <w:rFonts w:ascii="Times New Roman" w:hAnsi="Times New Roman" w:cs="Times New Roman"/>
                <w:noProof/>
                <w:szCs w:val="24"/>
              </w:rPr>
            </w:rPrChange>
          </w:rPr>
          <w:delText xml:space="preserve">Khoury, A. J., Moazzem, S. W., Jarjoura, C. M., Carothers, C., &amp; Hinton, A. (2005). Breast-feeding initiation in low-income women: Role of attitudes, support, and perceived control. </w:delText>
        </w:r>
        <w:r w:rsidRPr="004E6C2C" w:rsidDel="00F84193">
          <w:rPr>
            <w:rFonts w:ascii="Times New Roman" w:hAnsi="Times New Roman" w:cs="Times New Roman"/>
            <w:i/>
            <w:iCs/>
            <w:noProof/>
            <w:sz w:val="24"/>
            <w:szCs w:val="24"/>
            <w:rPrChange w:id="7285" w:author="Mohammad Nayeem" w:date="2020-04-21T22:30:00Z">
              <w:rPr>
                <w:rFonts w:ascii="Times New Roman" w:hAnsi="Times New Roman" w:cs="Times New Roman"/>
                <w:i/>
                <w:iCs/>
                <w:noProof/>
                <w:szCs w:val="24"/>
              </w:rPr>
            </w:rPrChange>
          </w:rPr>
          <w:delText>Women’s Health Issues</w:delText>
        </w:r>
        <w:r w:rsidRPr="004E6C2C" w:rsidDel="00F84193">
          <w:rPr>
            <w:rFonts w:ascii="Times New Roman" w:hAnsi="Times New Roman" w:cs="Times New Roman"/>
            <w:noProof/>
            <w:sz w:val="24"/>
            <w:szCs w:val="24"/>
            <w:rPrChange w:id="7286"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87" w:author="Mohammad Nayeem" w:date="2020-04-21T22:30:00Z">
              <w:rPr>
                <w:rFonts w:ascii="Times New Roman" w:hAnsi="Times New Roman" w:cs="Times New Roman"/>
                <w:i/>
                <w:iCs/>
                <w:noProof/>
                <w:szCs w:val="24"/>
              </w:rPr>
            </w:rPrChange>
          </w:rPr>
          <w:delText>15</w:delText>
        </w:r>
        <w:r w:rsidRPr="004E6C2C" w:rsidDel="00F84193">
          <w:rPr>
            <w:rFonts w:ascii="Times New Roman" w:hAnsi="Times New Roman" w:cs="Times New Roman"/>
            <w:noProof/>
            <w:sz w:val="24"/>
            <w:szCs w:val="24"/>
            <w:rPrChange w:id="7288" w:author="Mohammad Nayeem" w:date="2020-04-21T22:30:00Z">
              <w:rPr>
                <w:rFonts w:ascii="Times New Roman" w:hAnsi="Times New Roman" w:cs="Times New Roman"/>
                <w:noProof/>
                <w:szCs w:val="24"/>
              </w:rPr>
            </w:rPrChange>
          </w:rPr>
          <w:delText>(2), 64–72. https://doi.org/10.1016/j.whi.2004.09.003</w:delText>
        </w:r>
      </w:del>
    </w:p>
    <w:p w14:paraId="260F0CDA" w14:textId="615BD20D" w:rsidR="00F84193" w:rsidRPr="004E6C2C" w:rsidDel="00F84193" w:rsidRDefault="00F84193">
      <w:pPr>
        <w:widowControl w:val="0"/>
        <w:autoSpaceDE w:val="0"/>
        <w:autoSpaceDN w:val="0"/>
        <w:adjustRightInd w:val="0"/>
        <w:spacing w:after="0" w:line="480" w:lineRule="auto"/>
        <w:ind w:left="480" w:hanging="480"/>
        <w:jc w:val="both"/>
        <w:rPr>
          <w:del w:id="7289" w:author="Mohammad Nayeem" w:date="2020-04-18T03:48:00Z"/>
          <w:rFonts w:ascii="Times New Roman" w:hAnsi="Times New Roman" w:cs="Times New Roman"/>
          <w:noProof/>
          <w:sz w:val="24"/>
          <w:szCs w:val="24"/>
          <w:rPrChange w:id="7290" w:author="Mohammad Nayeem" w:date="2020-04-21T22:30:00Z">
            <w:rPr>
              <w:del w:id="7291" w:author="Mohammad Nayeem" w:date="2020-04-18T03:48:00Z"/>
              <w:rFonts w:ascii="Times New Roman" w:hAnsi="Times New Roman" w:cs="Times New Roman"/>
              <w:noProof/>
              <w:szCs w:val="24"/>
            </w:rPr>
          </w:rPrChange>
        </w:rPr>
        <w:pPrChange w:id="7292" w:author="Mohammad Nayeem" w:date="2020-04-22T17:14:00Z">
          <w:pPr>
            <w:widowControl w:val="0"/>
            <w:autoSpaceDE w:val="0"/>
            <w:autoSpaceDN w:val="0"/>
            <w:adjustRightInd w:val="0"/>
            <w:spacing w:after="0" w:line="480" w:lineRule="auto"/>
            <w:ind w:left="480" w:hanging="480"/>
          </w:pPr>
        </w:pPrChange>
      </w:pPr>
      <w:del w:id="7293" w:author="Mohammad Nayeem" w:date="2020-04-18T03:48:00Z">
        <w:r w:rsidRPr="004E6C2C" w:rsidDel="00F84193">
          <w:rPr>
            <w:rFonts w:ascii="Times New Roman" w:hAnsi="Times New Roman" w:cs="Times New Roman"/>
            <w:noProof/>
            <w:sz w:val="24"/>
            <w:szCs w:val="24"/>
            <w:rPrChange w:id="7294" w:author="Mohammad Nayeem" w:date="2020-04-21T22:30:00Z">
              <w:rPr>
                <w:rFonts w:ascii="Times New Roman" w:hAnsi="Times New Roman" w:cs="Times New Roman"/>
                <w:noProof/>
                <w:szCs w:val="24"/>
              </w:rPr>
            </w:rPrChange>
          </w:rPr>
          <w:delText xml:space="preserve">Lawoyin, T. O., Olawuyi, J. F., &amp; Onadeko, M. O. (2001). Factors Associated with Exclusive Breastfeeding in Ibadan, Nigeria. </w:delText>
        </w:r>
        <w:r w:rsidRPr="004E6C2C" w:rsidDel="00F84193">
          <w:rPr>
            <w:rFonts w:ascii="Times New Roman" w:hAnsi="Times New Roman" w:cs="Times New Roman"/>
            <w:i/>
            <w:iCs/>
            <w:noProof/>
            <w:sz w:val="24"/>
            <w:szCs w:val="24"/>
            <w:rPrChange w:id="7295" w:author="Mohammad Nayeem" w:date="2020-04-21T22:30:00Z">
              <w:rPr>
                <w:rFonts w:ascii="Times New Roman" w:hAnsi="Times New Roman" w:cs="Times New Roman"/>
                <w:i/>
                <w:iCs/>
                <w:noProof/>
                <w:szCs w:val="24"/>
              </w:rPr>
            </w:rPrChange>
          </w:rPr>
          <w:delText>Journal of Human Lactation</w:delText>
        </w:r>
        <w:r w:rsidRPr="004E6C2C" w:rsidDel="00F84193">
          <w:rPr>
            <w:rFonts w:ascii="Times New Roman" w:hAnsi="Times New Roman" w:cs="Times New Roman"/>
            <w:noProof/>
            <w:sz w:val="24"/>
            <w:szCs w:val="24"/>
            <w:rPrChange w:id="7296"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97" w:author="Mohammad Nayeem" w:date="2020-04-21T22:30:00Z">
              <w:rPr>
                <w:rFonts w:ascii="Times New Roman" w:hAnsi="Times New Roman" w:cs="Times New Roman"/>
                <w:i/>
                <w:iCs/>
                <w:noProof/>
                <w:szCs w:val="24"/>
              </w:rPr>
            </w:rPrChange>
          </w:rPr>
          <w:delText>17</w:delText>
        </w:r>
        <w:r w:rsidRPr="004E6C2C" w:rsidDel="00F84193">
          <w:rPr>
            <w:rFonts w:ascii="Times New Roman" w:hAnsi="Times New Roman" w:cs="Times New Roman"/>
            <w:noProof/>
            <w:sz w:val="24"/>
            <w:szCs w:val="24"/>
            <w:rPrChange w:id="7298" w:author="Mohammad Nayeem" w:date="2020-04-21T22:30:00Z">
              <w:rPr>
                <w:rFonts w:ascii="Times New Roman" w:hAnsi="Times New Roman" w:cs="Times New Roman"/>
                <w:noProof/>
                <w:szCs w:val="24"/>
              </w:rPr>
            </w:rPrChange>
          </w:rPr>
          <w:delText>(4), 321–325. https://doi.org/10.1177/089033440101700406</w:delText>
        </w:r>
      </w:del>
    </w:p>
    <w:p w14:paraId="2A6CC8C2" w14:textId="268C9A3C" w:rsidR="00F84193" w:rsidRPr="004E6C2C" w:rsidDel="00F84193" w:rsidRDefault="00F84193">
      <w:pPr>
        <w:widowControl w:val="0"/>
        <w:autoSpaceDE w:val="0"/>
        <w:autoSpaceDN w:val="0"/>
        <w:adjustRightInd w:val="0"/>
        <w:spacing w:after="0" w:line="480" w:lineRule="auto"/>
        <w:ind w:left="480" w:hanging="480"/>
        <w:jc w:val="both"/>
        <w:rPr>
          <w:del w:id="7299" w:author="Mohammad Nayeem" w:date="2020-04-18T03:48:00Z"/>
          <w:rFonts w:ascii="Times New Roman" w:hAnsi="Times New Roman" w:cs="Times New Roman"/>
          <w:noProof/>
          <w:sz w:val="24"/>
          <w:szCs w:val="24"/>
          <w:rPrChange w:id="7300" w:author="Mohammad Nayeem" w:date="2020-04-21T22:30:00Z">
            <w:rPr>
              <w:del w:id="7301" w:author="Mohammad Nayeem" w:date="2020-04-18T03:48:00Z"/>
              <w:rFonts w:ascii="Times New Roman" w:hAnsi="Times New Roman" w:cs="Times New Roman"/>
              <w:noProof/>
              <w:szCs w:val="24"/>
            </w:rPr>
          </w:rPrChange>
        </w:rPr>
        <w:pPrChange w:id="7302" w:author="Mohammad Nayeem" w:date="2020-04-22T17:14:00Z">
          <w:pPr>
            <w:widowControl w:val="0"/>
            <w:autoSpaceDE w:val="0"/>
            <w:autoSpaceDN w:val="0"/>
            <w:adjustRightInd w:val="0"/>
            <w:spacing w:after="0" w:line="480" w:lineRule="auto"/>
            <w:ind w:left="480" w:hanging="480"/>
          </w:pPr>
        </w:pPrChange>
      </w:pPr>
      <w:del w:id="7303" w:author="Mohammad Nayeem" w:date="2020-04-18T03:48:00Z">
        <w:r w:rsidRPr="004E6C2C" w:rsidDel="00F84193">
          <w:rPr>
            <w:rFonts w:ascii="Times New Roman" w:hAnsi="Times New Roman" w:cs="Times New Roman"/>
            <w:noProof/>
            <w:sz w:val="24"/>
            <w:szCs w:val="24"/>
            <w:rPrChange w:id="7304" w:author="Mohammad Nayeem" w:date="2020-04-21T22:30:00Z">
              <w:rPr>
                <w:rFonts w:ascii="Times New Roman" w:hAnsi="Times New Roman" w:cs="Times New Roman"/>
                <w:noProof/>
                <w:szCs w:val="24"/>
              </w:rPr>
            </w:rPrChange>
          </w:rPr>
          <w:delText xml:space="preserve">Lenth, R., &amp; Dobler, C. (2005). Regression Models for Categorical Dependent Variables Using Stata (rev.). </w:delText>
        </w:r>
        <w:r w:rsidRPr="004E6C2C" w:rsidDel="00F84193">
          <w:rPr>
            <w:rFonts w:ascii="Times New Roman" w:hAnsi="Times New Roman" w:cs="Times New Roman"/>
            <w:i/>
            <w:iCs/>
            <w:noProof/>
            <w:sz w:val="24"/>
            <w:szCs w:val="24"/>
            <w:rPrChange w:id="7305" w:author="Mohammad Nayeem" w:date="2020-04-21T22:30:00Z">
              <w:rPr>
                <w:rFonts w:ascii="Times New Roman" w:hAnsi="Times New Roman" w:cs="Times New Roman"/>
                <w:i/>
                <w:iCs/>
                <w:noProof/>
                <w:szCs w:val="24"/>
              </w:rPr>
            </w:rPrChange>
          </w:rPr>
          <w:delText>American Statistician</w:delText>
        </w:r>
        <w:r w:rsidRPr="004E6C2C" w:rsidDel="00F84193">
          <w:rPr>
            <w:rFonts w:ascii="Times New Roman" w:hAnsi="Times New Roman" w:cs="Times New Roman"/>
            <w:noProof/>
            <w:sz w:val="24"/>
            <w:szCs w:val="24"/>
            <w:rPrChange w:id="7306"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307" w:author="Mohammad Nayeem" w:date="2020-04-21T22:30:00Z">
              <w:rPr>
                <w:rFonts w:ascii="Times New Roman" w:hAnsi="Times New Roman" w:cs="Times New Roman"/>
                <w:i/>
                <w:iCs/>
                <w:noProof/>
                <w:szCs w:val="24"/>
              </w:rPr>
            </w:rPrChange>
          </w:rPr>
          <w:delText>1</w:delText>
        </w:r>
        <w:r w:rsidRPr="004E6C2C" w:rsidDel="00F84193">
          <w:rPr>
            <w:rFonts w:ascii="Times New Roman" w:hAnsi="Times New Roman" w:cs="Times New Roman"/>
            <w:noProof/>
            <w:sz w:val="24"/>
            <w:szCs w:val="24"/>
            <w:rPrChange w:id="7308" w:author="Mohammad Nayeem" w:date="2020-04-21T22:30:00Z">
              <w:rPr>
                <w:rFonts w:ascii="Times New Roman" w:hAnsi="Times New Roman" w:cs="Times New Roman"/>
                <w:noProof/>
                <w:szCs w:val="24"/>
              </w:rPr>
            </w:rPrChange>
          </w:rPr>
          <w:delText>, 114.</w:delText>
        </w:r>
      </w:del>
    </w:p>
    <w:p w14:paraId="2A5E91D8" w14:textId="356BF458" w:rsidR="00F84193" w:rsidRPr="004E6C2C" w:rsidDel="00F84193" w:rsidRDefault="00F84193">
      <w:pPr>
        <w:widowControl w:val="0"/>
        <w:autoSpaceDE w:val="0"/>
        <w:autoSpaceDN w:val="0"/>
        <w:adjustRightInd w:val="0"/>
        <w:spacing w:after="0" w:line="480" w:lineRule="auto"/>
        <w:ind w:left="480" w:hanging="480"/>
        <w:jc w:val="both"/>
        <w:rPr>
          <w:del w:id="7309" w:author="Mohammad Nayeem" w:date="2020-04-18T03:48:00Z"/>
          <w:rFonts w:ascii="Times New Roman" w:hAnsi="Times New Roman" w:cs="Times New Roman"/>
          <w:noProof/>
          <w:sz w:val="24"/>
          <w:szCs w:val="24"/>
          <w:rPrChange w:id="7310" w:author="Mohammad Nayeem" w:date="2020-04-21T22:30:00Z">
            <w:rPr>
              <w:del w:id="7311" w:author="Mohammad Nayeem" w:date="2020-04-18T03:48:00Z"/>
              <w:rFonts w:ascii="Times New Roman" w:hAnsi="Times New Roman" w:cs="Times New Roman"/>
              <w:noProof/>
              <w:szCs w:val="24"/>
            </w:rPr>
          </w:rPrChange>
        </w:rPr>
        <w:pPrChange w:id="7312" w:author="Mohammad Nayeem" w:date="2020-04-22T17:14:00Z">
          <w:pPr>
            <w:widowControl w:val="0"/>
            <w:autoSpaceDE w:val="0"/>
            <w:autoSpaceDN w:val="0"/>
            <w:adjustRightInd w:val="0"/>
            <w:spacing w:after="0" w:line="480" w:lineRule="auto"/>
            <w:ind w:left="480" w:hanging="480"/>
          </w:pPr>
        </w:pPrChange>
      </w:pPr>
      <w:del w:id="7313" w:author="Mohammad Nayeem" w:date="2020-04-18T03:48:00Z">
        <w:r w:rsidRPr="004E6C2C" w:rsidDel="00F84193">
          <w:rPr>
            <w:rFonts w:ascii="Times New Roman" w:hAnsi="Times New Roman" w:cs="Times New Roman"/>
            <w:noProof/>
            <w:sz w:val="24"/>
            <w:szCs w:val="24"/>
            <w:rPrChange w:id="7314" w:author="Mohammad Nayeem" w:date="2020-04-21T22:30:00Z">
              <w:rPr>
                <w:rFonts w:ascii="Times New Roman" w:hAnsi="Times New Roman" w:cs="Times New Roman"/>
                <w:noProof/>
                <w:szCs w:val="24"/>
              </w:rPr>
            </w:rPrChange>
          </w:rPr>
          <w:delText xml:space="preserve">Leung, D. T., Chisti, M. J., &amp; Pavia, A. T. (2016). Prevention and Control of Childhood Pneumonia and Diarrhea. In </w:delText>
        </w:r>
        <w:r w:rsidRPr="004E6C2C" w:rsidDel="00F84193">
          <w:rPr>
            <w:rFonts w:ascii="Times New Roman" w:hAnsi="Times New Roman" w:cs="Times New Roman"/>
            <w:i/>
            <w:iCs/>
            <w:noProof/>
            <w:sz w:val="24"/>
            <w:szCs w:val="24"/>
            <w:rPrChange w:id="7315" w:author="Mohammad Nayeem" w:date="2020-04-21T22:30:00Z">
              <w:rPr>
                <w:rFonts w:ascii="Times New Roman" w:hAnsi="Times New Roman" w:cs="Times New Roman"/>
                <w:i/>
                <w:iCs/>
                <w:noProof/>
                <w:szCs w:val="24"/>
              </w:rPr>
            </w:rPrChange>
          </w:rPr>
          <w:delText>Pediatric Clinics of North America</w:delText>
        </w:r>
        <w:r w:rsidRPr="004E6C2C" w:rsidDel="00F84193">
          <w:rPr>
            <w:rFonts w:ascii="Times New Roman" w:hAnsi="Times New Roman" w:cs="Times New Roman"/>
            <w:noProof/>
            <w:sz w:val="24"/>
            <w:szCs w:val="24"/>
            <w:rPrChange w:id="7316" w:author="Mohammad Nayeem" w:date="2020-04-21T22:30:00Z">
              <w:rPr>
                <w:rFonts w:ascii="Times New Roman" w:hAnsi="Times New Roman" w:cs="Times New Roman"/>
                <w:noProof/>
                <w:szCs w:val="24"/>
              </w:rPr>
            </w:rPrChange>
          </w:rPr>
          <w:delText xml:space="preserve"> (Vol. 63, Issue 1, pp. 67–79). W.B. Saunders. https://doi.org/10.1016/j.pcl.2015.08.003</w:delText>
        </w:r>
      </w:del>
    </w:p>
    <w:p w14:paraId="090DDD5E" w14:textId="7D9D70C4" w:rsidR="00F84193" w:rsidRPr="004E6C2C" w:rsidDel="00F84193" w:rsidRDefault="00F84193">
      <w:pPr>
        <w:widowControl w:val="0"/>
        <w:autoSpaceDE w:val="0"/>
        <w:autoSpaceDN w:val="0"/>
        <w:adjustRightInd w:val="0"/>
        <w:spacing w:after="0" w:line="480" w:lineRule="auto"/>
        <w:ind w:left="480" w:hanging="480"/>
        <w:jc w:val="both"/>
        <w:rPr>
          <w:del w:id="7317" w:author="Mohammad Nayeem" w:date="2020-04-18T03:48:00Z"/>
          <w:rFonts w:ascii="Times New Roman" w:hAnsi="Times New Roman" w:cs="Times New Roman"/>
          <w:noProof/>
          <w:sz w:val="24"/>
          <w:szCs w:val="24"/>
          <w:rPrChange w:id="7318" w:author="Mohammad Nayeem" w:date="2020-04-21T22:30:00Z">
            <w:rPr>
              <w:del w:id="7319" w:author="Mohammad Nayeem" w:date="2020-04-18T03:48:00Z"/>
              <w:rFonts w:ascii="Times New Roman" w:hAnsi="Times New Roman" w:cs="Times New Roman"/>
              <w:noProof/>
              <w:szCs w:val="24"/>
            </w:rPr>
          </w:rPrChange>
        </w:rPr>
        <w:pPrChange w:id="7320" w:author="Mohammad Nayeem" w:date="2020-04-22T17:14:00Z">
          <w:pPr>
            <w:widowControl w:val="0"/>
            <w:autoSpaceDE w:val="0"/>
            <w:autoSpaceDN w:val="0"/>
            <w:adjustRightInd w:val="0"/>
            <w:spacing w:after="0" w:line="480" w:lineRule="auto"/>
            <w:ind w:left="480" w:hanging="480"/>
          </w:pPr>
        </w:pPrChange>
      </w:pPr>
      <w:del w:id="7321" w:author="Mohammad Nayeem" w:date="2020-04-18T03:48:00Z">
        <w:r w:rsidRPr="004E6C2C" w:rsidDel="00F84193">
          <w:rPr>
            <w:rFonts w:ascii="Times New Roman" w:hAnsi="Times New Roman" w:cs="Times New Roman"/>
            <w:noProof/>
            <w:sz w:val="24"/>
            <w:szCs w:val="24"/>
            <w:rPrChange w:id="7322" w:author="Mohammad Nayeem" w:date="2020-04-21T22:30:00Z">
              <w:rPr>
                <w:rFonts w:ascii="Times New Roman" w:hAnsi="Times New Roman" w:cs="Times New Roman"/>
                <w:noProof/>
                <w:szCs w:val="24"/>
              </w:rPr>
            </w:rPrChange>
          </w:rPr>
          <w:delText xml:space="preserve">Mat Min, R., &amp; Hossain, M. M. (2019). Knowledge and practices about breastfeeding in rural areas of Rajshahi District, Bangladesh: A cross-sectional study. </w:delText>
        </w:r>
        <w:r w:rsidRPr="004E6C2C" w:rsidDel="00F84193">
          <w:rPr>
            <w:rFonts w:ascii="Times New Roman" w:hAnsi="Times New Roman" w:cs="Times New Roman"/>
            <w:i/>
            <w:iCs/>
            <w:noProof/>
            <w:sz w:val="24"/>
            <w:szCs w:val="24"/>
            <w:rPrChange w:id="7323" w:author="Mohammad Nayeem" w:date="2020-04-21T22:30:00Z">
              <w:rPr>
                <w:rFonts w:ascii="Times New Roman" w:hAnsi="Times New Roman" w:cs="Times New Roman"/>
                <w:i/>
                <w:iCs/>
                <w:noProof/>
                <w:szCs w:val="24"/>
              </w:rPr>
            </w:rPrChange>
          </w:rPr>
          <w:delText>F1000Research</w:delText>
        </w:r>
        <w:r w:rsidRPr="004E6C2C" w:rsidDel="00F84193">
          <w:rPr>
            <w:rFonts w:ascii="Times New Roman" w:hAnsi="Times New Roman" w:cs="Times New Roman"/>
            <w:noProof/>
            <w:sz w:val="24"/>
            <w:szCs w:val="24"/>
            <w:rPrChange w:id="7324"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325" w:author="Mohammad Nayeem" w:date="2020-04-21T22:30:00Z">
              <w:rPr>
                <w:rFonts w:ascii="Times New Roman" w:hAnsi="Times New Roman" w:cs="Times New Roman"/>
                <w:i/>
                <w:iCs/>
                <w:noProof/>
                <w:szCs w:val="24"/>
              </w:rPr>
            </w:rPrChange>
          </w:rPr>
          <w:delText>8</w:delText>
        </w:r>
        <w:r w:rsidRPr="004E6C2C" w:rsidDel="00F84193">
          <w:rPr>
            <w:rFonts w:ascii="Times New Roman" w:hAnsi="Times New Roman" w:cs="Times New Roman"/>
            <w:noProof/>
            <w:sz w:val="24"/>
            <w:szCs w:val="24"/>
            <w:rPrChange w:id="7326" w:author="Mohammad Nayeem" w:date="2020-04-21T22:30:00Z">
              <w:rPr>
                <w:rFonts w:ascii="Times New Roman" w:hAnsi="Times New Roman" w:cs="Times New Roman"/>
                <w:noProof/>
                <w:szCs w:val="24"/>
              </w:rPr>
            </w:rPrChange>
          </w:rPr>
          <w:delText>, 1903. https://doi.org/10.12688/f1000research.20148.1</w:delText>
        </w:r>
      </w:del>
    </w:p>
    <w:p w14:paraId="73F22714" w14:textId="76BBB828" w:rsidR="00F84193" w:rsidRPr="004E6C2C" w:rsidDel="00F84193" w:rsidRDefault="00F84193">
      <w:pPr>
        <w:widowControl w:val="0"/>
        <w:autoSpaceDE w:val="0"/>
        <w:autoSpaceDN w:val="0"/>
        <w:adjustRightInd w:val="0"/>
        <w:spacing w:after="0" w:line="480" w:lineRule="auto"/>
        <w:ind w:left="480" w:hanging="480"/>
        <w:jc w:val="both"/>
        <w:rPr>
          <w:del w:id="7327" w:author="Mohammad Nayeem" w:date="2020-04-18T03:48:00Z"/>
          <w:rFonts w:ascii="Times New Roman" w:hAnsi="Times New Roman" w:cs="Times New Roman"/>
          <w:noProof/>
          <w:sz w:val="24"/>
          <w:szCs w:val="24"/>
          <w:rPrChange w:id="7328" w:author="Mohammad Nayeem" w:date="2020-04-21T22:30:00Z">
            <w:rPr>
              <w:del w:id="7329" w:author="Mohammad Nayeem" w:date="2020-04-18T03:48:00Z"/>
              <w:rFonts w:ascii="Times New Roman" w:hAnsi="Times New Roman" w:cs="Times New Roman"/>
              <w:noProof/>
              <w:szCs w:val="24"/>
            </w:rPr>
          </w:rPrChange>
        </w:rPr>
        <w:pPrChange w:id="7330" w:author="Mohammad Nayeem" w:date="2020-04-22T17:14:00Z">
          <w:pPr>
            <w:widowControl w:val="0"/>
            <w:autoSpaceDE w:val="0"/>
            <w:autoSpaceDN w:val="0"/>
            <w:adjustRightInd w:val="0"/>
            <w:spacing w:after="0" w:line="480" w:lineRule="auto"/>
            <w:ind w:left="480" w:hanging="480"/>
          </w:pPr>
        </w:pPrChange>
      </w:pPr>
      <w:del w:id="7331" w:author="Mohammad Nayeem" w:date="2020-04-18T03:48:00Z">
        <w:r w:rsidRPr="004E6C2C" w:rsidDel="00F84193">
          <w:rPr>
            <w:rFonts w:ascii="Times New Roman" w:hAnsi="Times New Roman" w:cs="Times New Roman"/>
            <w:noProof/>
            <w:sz w:val="24"/>
            <w:szCs w:val="24"/>
            <w:rPrChange w:id="7332" w:author="Mohammad Nayeem" w:date="2020-04-21T22:30:00Z">
              <w:rPr>
                <w:rFonts w:ascii="Times New Roman" w:hAnsi="Times New Roman" w:cs="Times New Roman"/>
                <w:noProof/>
                <w:szCs w:val="24"/>
              </w:rPr>
            </w:rPrChange>
          </w:rPr>
          <w:delText xml:space="preserve">Mihrshahi, S., Oddy, W. H., Peat, J. K., &amp; Kabir, I. (2008). Association between infant feeding patterns and diarrhoeal and respiratory illness: A cohort study in Chittagong, Bangladesh. </w:delText>
        </w:r>
        <w:r w:rsidRPr="004E6C2C" w:rsidDel="00F84193">
          <w:rPr>
            <w:rFonts w:ascii="Times New Roman" w:hAnsi="Times New Roman" w:cs="Times New Roman"/>
            <w:i/>
            <w:iCs/>
            <w:noProof/>
            <w:sz w:val="24"/>
            <w:szCs w:val="24"/>
            <w:rPrChange w:id="7333" w:author="Mohammad Nayeem" w:date="2020-04-21T22:30:00Z">
              <w:rPr>
                <w:rFonts w:ascii="Times New Roman" w:hAnsi="Times New Roman" w:cs="Times New Roman"/>
                <w:i/>
                <w:iCs/>
                <w:noProof/>
                <w:szCs w:val="24"/>
              </w:rPr>
            </w:rPrChange>
          </w:rPr>
          <w:delText>International Breastfeeding Journal</w:delText>
        </w:r>
        <w:r w:rsidRPr="004E6C2C" w:rsidDel="00F84193">
          <w:rPr>
            <w:rFonts w:ascii="Times New Roman" w:hAnsi="Times New Roman" w:cs="Times New Roman"/>
            <w:noProof/>
            <w:sz w:val="24"/>
            <w:szCs w:val="24"/>
            <w:rPrChange w:id="7334"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335" w:author="Mohammad Nayeem" w:date="2020-04-21T22:30:00Z">
              <w:rPr>
                <w:rFonts w:ascii="Times New Roman" w:hAnsi="Times New Roman" w:cs="Times New Roman"/>
                <w:i/>
                <w:iCs/>
                <w:noProof/>
                <w:szCs w:val="24"/>
              </w:rPr>
            </w:rPrChange>
          </w:rPr>
          <w:delText>3</w:delText>
        </w:r>
        <w:r w:rsidRPr="004E6C2C" w:rsidDel="00F84193">
          <w:rPr>
            <w:rFonts w:ascii="Times New Roman" w:hAnsi="Times New Roman" w:cs="Times New Roman"/>
            <w:noProof/>
            <w:sz w:val="24"/>
            <w:szCs w:val="24"/>
            <w:rPrChange w:id="7336" w:author="Mohammad Nayeem" w:date="2020-04-21T22:30:00Z">
              <w:rPr>
                <w:rFonts w:ascii="Times New Roman" w:hAnsi="Times New Roman" w:cs="Times New Roman"/>
                <w:noProof/>
                <w:szCs w:val="24"/>
              </w:rPr>
            </w:rPrChange>
          </w:rPr>
          <w:delText>(1), 28. https://doi.org/10.1186/1746-4358-3-28</w:delText>
        </w:r>
      </w:del>
    </w:p>
    <w:p w14:paraId="2BD2127E" w14:textId="2D73921A" w:rsidR="00F84193" w:rsidRPr="004E6C2C" w:rsidDel="00F84193" w:rsidRDefault="00F84193">
      <w:pPr>
        <w:widowControl w:val="0"/>
        <w:autoSpaceDE w:val="0"/>
        <w:autoSpaceDN w:val="0"/>
        <w:adjustRightInd w:val="0"/>
        <w:spacing w:after="0" w:line="480" w:lineRule="auto"/>
        <w:ind w:left="480" w:hanging="480"/>
        <w:jc w:val="both"/>
        <w:rPr>
          <w:del w:id="7337" w:author="Mohammad Nayeem" w:date="2020-04-18T03:48:00Z"/>
          <w:rFonts w:ascii="Times New Roman" w:hAnsi="Times New Roman" w:cs="Times New Roman"/>
          <w:noProof/>
          <w:sz w:val="24"/>
          <w:szCs w:val="24"/>
          <w:rPrChange w:id="7338" w:author="Mohammad Nayeem" w:date="2020-04-21T22:30:00Z">
            <w:rPr>
              <w:del w:id="7339" w:author="Mohammad Nayeem" w:date="2020-04-18T03:48:00Z"/>
              <w:rFonts w:ascii="Times New Roman" w:hAnsi="Times New Roman" w:cs="Times New Roman"/>
              <w:noProof/>
              <w:szCs w:val="24"/>
            </w:rPr>
          </w:rPrChange>
        </w:rPr>
        <w:pPrChange w:id="7340" w:author="Mohammad Nayeem" w:date="2020-04-22T17:14:00Z">
          <w:pPr>
            <w:widowControl w:val="0"/>
            <w:autoSpaceDE w:val="0"/>
            <w:autoSpaceDN w:val="0"/>
            <w:adjustRightInd w:val="0"/>
            <w:spacing w:after="0" w:line="480" w:lineRule="auto"/>
            <w:ind w:left="480" w:hanging="480"/>
          </w:pPr>
        </w:pPrChange>
      </w:pPr>
      <w:del w:id="7341" w:author="Mohammad Nayeem" w:date="2020-04-18T03:48:00Z">
        <w:r w:rsidRPr="004E6C2C" w:rsidDel="00F84193">
          <w:rPr>
            <w:rFonts w:ascii="Times New Roman" w:hAnsi="Times New Roman" w:cs="Times New Roman"/>
            <w:noProof/>
            <w:sz w:val="24"/>
            <w:szCs w:val="24"/>
            <w:rPrChange w:id="7342" w:author="Mohammad Nayeem" w:date="2020-04-21T22:30:00Z">
              <w:rPr>
                <w:rFonts w:ascii="Times New Roman" w:hAnsi="Times New Roman" w:cs="Times New Roman"/>
                <w:noProof/>
                <w:szCs w:val="24"/>
              </w:rPr>
            </w:rPrChange>
          </w:rPr>
          <w:delText xml:space="preserve">Mortensen, E. L., Michaelsen, K. F., Sanders, S. A., &amp; Reinisch, J. M. (2002). The Association Between Duration of Breastfeeding and Adult Intelligence. </w:delText>
        </w:r>
        <w:r w:rsidRPr="004E6C2C" w:rsidDel="00F84193">
          <w:rPr>
            <w:rFonts w:ascii="Times New Roman" w:hAnsi="Times New Roman" w:cs="Times New Roman"/>
            <w:i/>
            <w:iCs/>
            <w:noProof/>
            <w:sz w:val="24"/>
            <w:szCs w:val="24"/>
            <w:rPrChange w:id="7343" w:author="Mohammad Nayeem" w:date="2020-04-21T22:30:00Z">
              <w:rPr>
                <w:rFonts w:ascii="Times New Roman" w:hAnsi="Times New Roman" w:cs="Times New Roman"/>
                <w:i/>
                <w:iCs/>
                <w:noProof/>
                <w:szCs w:val="24"/>
              </w:rPr>
            </w:rPrChange>
          </w:rPr>
          <w:delText>JAMA</w:delText>
        </w:r>
        <w:r w:rsidRPr="004E6C2C" w:rsidDel="00F84193">
          <w:rPr>
            <w:rFonts w:ascii="Times New Roman" w:hAnsi="Times New Roman" w:cs="Times New Roman"/>
            <w:noProof/>
            <w:sz w:val="24"/>
            <w:szCs w:val="24"/>
            <w:rPrChange w:id="7344"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345" w:author="Mohammad Nayeem" w:date="2020-04-21T22:30:00Z">
              <w:rPr>
                <w:rFonts w:ascii="Times New Roman" w:hAnsi="Times New Roman" w:cs="Times New Roman"/>
                <w:i/>
                <w:iCs/>
                <w:noProof/>
                <w:szCs w:val="24"/>
              </w:rPr>
            </w:rPrChange>
          </w:rPr>
          <w:delText>287</w:delText>
        </w:r>
        <w:r w:rsidRPr="004E6C2C" w:rsidDel="00F84193">
          <w:rPr>
            <w:rFonts w:ascii="Times New Roman" w:hAnsi="Times New Roman" w:cs="Times New Roman"/>
            <w:noProof/>
            <w:sz w:val="24"/>
            <w:szCs w:val="24"/>
            <w:rPrChange w:id="7346" w:author="Mohammad Nayeem" w:date="2020-04-21T22:30:00Z">
              <w:rPr>
                <w:rFonts w:ascii="Times New Roman" w:hAnsi="Times New Roman" w:cs="Times New Roman"/>
                <w:noProof/>
                <w:szCs w:val="24"/>
              </w:rPr>
            </w:rPrChange>
          </w:rPr>
          <w:delText>(18), 2365. https://doi.org/10.1001/jama.287.18.2365</w:delText>
        </w:r>
      </w:del>
    </w:p>
    <w:p w14:paraId="351C38BA" w14:textId="312D45DB" w:rsidR="00F84193" w:rsidRPr="004E6C2C" w:rsidDel="00F84193" w:rsidRDefault="00F84193">
      <w:pPr>
        <w:widowControl w:val="0"/>
        <w:autoSpaceDE w:val="0"/>
        <w:autoSpaceDN w:val="0"/>
        <w:adjustRightInd w:val="0"/>
        <w:spacing w:after="0" w:line="480" w:lineRule="auto"/>
        <w:ind w:left="480" w:hanging="480"/>
        <w:jc w:val="both"/>
        <w:rPr>
          <w:del w:id="7347" w:author="Mohammad Nayeem" w:date="2020-04-18T03:48:00Z"/>
          <w:rFonts w:ascii="Times New Roman" w:hAnsi="Times New Roman" w:cs="Times New Roman"/>
          <w:noProof/>
          <w:sz w:val="24"/>
          <w:szCs w:val="24"/>
          <w:rPrChange w:id="7348" w:author="Mohammad Nayeem" w:date="2020-04-21T22:30:00Z">
            <w:rPr>
              <w:del w:id="7349" w:author="Mohammad Nayeem" w:date="2020-04-18T03:48:00Z"/>
              <w:rFonts w:ascii="Times New Roman" w:hAnsi="Times New Roman" w:cs="Times New Roman"/>
              <w:noProof/>
              <w:szCs w:val="24"/>
            </w:rPr>
          </w:rPrChange>
        </w:rPr>
        <w:pPrChange w:id="7350" w:author="Mohammad Nayeem" w:date="2020-04-22T17:14:00Z">
          <w:pPr>
            <w:widowControl w:val="0"/>
            <w:autoSpaceDE w:val="0"/>
            <w:autoSpaceDN w:val="0"/>
            <w:adjustRightInd w:val="0"/>
            <w:spacing w:after="0" w:line="480" w:lineRule="auto"/>
            <w:ind w:left="480" w:hanging="480"/>
          </w:pPr>
        </w:pPrChange>
      </w:pPr>
      <w:del w:id="7351" w:author="Mohammad Nayeem" w:date="2020-04-18T03:48:00Z">
        <w:r w:rsidRPr="004E6C2C" w:rsidDel="00F84193">
          <w:rPr>
            <w:rFonts w:ascii="Times New Roman" w:hAnsi="Times New Roman" w:cs="Times New Roman"/>
            <w:noProof/>
            <w:sz w:val="24"/>
            <w:szCs w:val="24"/>
            <w:rPrChange w:id="7352" w:author="Mohammad Nayeem" w:date="2020-04-21T22:30:00Z">
              <w:rPr>
                <w:rFonts w:ascii="Times New Roman" w:hAnsi="Times New Roman" w:cs="Times New Roman"/>
                <w:noProof/>
                <w:szCs w:val="24"/>
              </w:rPr>
            </w:rPrChange>
          </w:rPr>
          <w:delText xml:space="preserve">Muchacha, M., &amp; Mtetwa, E. (2015). Social and Economic Barriers to Exclusive Breast Feeding In Rural Zimbabwe. </w:delText>
        </w:r>
        <w:r w:rsidRPr="004E6C2C" w:rsidDel="00F84193">
          <w:rPr>
            <w:rFonts w:ascii="Times New Roman" w:hAnsi="Times New Roman" w:cs="Times New Roman"/>
            <w:i/>
            <w:iCs/>
            <w:noProof/>
            <w:sz w:val="24"/>
            <w:szCs w:val="24"/>
            <w:rPrChange w:id="7353" w:author="Mohammad Nayeem" w:date="2020-04-21T22:30:00Z">
              <w:rPr>
                <w:rFonts w:ascii="Times New Roman" w:hAnsi="Times New Roman" w:cs="Times New Roman"/>
                <w:i/>
                <w:iCs/>
                <w:noProof/>
                <w:szCs w:val="24"/>
              </w:rPr>
            </w:rPrChange>
          </w:rPr>
          <w:delText>International Journal of MCH and AIDS</w:delText>
        </w:r>
        <w:r w:rsidRPr="004E6C2C" w:rsidDel="00F84193">
          <w:rPr>
            <w:rFonts w:ascii="Times New Roman" w:hAnsi="Times New Roman" w:cs="Times New Roman"/>
            <w:noProof/>
            <w:sz w:val="24"/>
            <w:szCs w:val="24"/>
            <w:rPrChange w:id="7354"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355" w:author="Mohammad Nayeem" w:date="2020-04-21T22:30:00Z">
              <w:rPr>
                <w:rFonts w:ascii="Times New Roman" w:hAnsi="Times New Roman" w:cs="Times New Roman"/>
                <w:i/>
                <w:iCs/>
                <w:noProof/>
                <w:szCs w:val="24"/>
              </w:rPr>
            </w:rPrChange>
          </w:rPr>
          <w:delText>3</w:delText>
        </w:r>
        <w:r w:rsidRPr="004E6C2C" w:rsidDel="00F84193">
          <w:rPr>
            <w:rFonts w:ascii="Times New Roman" w:hAnsi="Times New Roman" w:cs="Times New Roman"/>
            <w:noProof/>
            <w:sz w:val="24"/>
            <w:szCs w:val="24"/>
            <w:rPrChange w:id="7356" w:author="Mohammad Nayeem" w:date="2020-04-21T22:30:00Z">
              <w:rPr>
                <w:rFonts w:ascii="Times New Roman" w:hAnsi="Times New Roman" w:cs="Times New Roman"/>
                <w:noProof/>
                <w:szCs w:val="24"/>
              </w:rPr>
            </w:rPrChange>
          </w:rPr>
          <w:delText>(1), 16–21. http://www.ncbi.nlm.nih.gov/pubmed/27621982</w:delText>
        </w:r>
      </w:del>
    </w:p>
    <w:p w14:paraId="16B8FFF4" w14:textId="516F51CE" w:rsidR="00F84193" w:rsidRPr="004E6C2C" w:rsidDel="00F84193" w:rsidRDefault="00F84193">
      <w:pPr>
        <w:widowControl w:val="0"/>
        <w:autoSpaceDE w:val="0"/>
        <w:autoSpaceDN w:val="0"/>
        <w:adjustRightInd w:val="0"/>
        <w:spacing w:after="0" w:line="480" w:lineRule="auto"/>
        <w:ind w:left="480" w:hanging="480"/>
        <w:jc w:val="both"/>
        <w:rPr>
          <w:del w:id="7357" w:author="Mohammad Nayeem" w:date="2020-04-18T03:48:00Z"/>
          <w:rFonts w:ascii="Times New Roman" w:hAnsi="Times New Roman" w:cs="Times New Roman"/>
          <w:noProof/>
          <w:sz w:val="24"/>
          <w:szCs w:val="24"/>
          <w:rPrChange w:id="7358" w:author="Mohammad Nayeem" w:date="2020-04-21T22:30:00Z">
            <w:rPr>
              <w:del w:id="7359" w:author="Mohammad Nayeem" w:date="2020-04-18T03:48:00Z"/>
              <w:rFonts w:ascii="Times New Roman" w:hAnsi="Times New Roman" w:cs="Times New Roman"/>
              <w:noProof/>
              <w:szCs w:val="24"/>
            </w:rPr>
          </w:rPrChange>
        </w:rPr>
        <w:pPrChange w:id="7360" w:author="Mohammad Nayeem" w:date="2020-04-22T17:14:00Z">
          <w:pPr>
            <w:widowControl w:val="0"/>
            <w:autoSpaceDE w:val="0"/>
            <w:autoSpaceDN w:val="0"/>
            <w:adjustRightInd w:val="0"/>
            <w:spacing w:after="0" w:line="480" w:lineRule="auto"/>
            <w:ind w:left="480" w:hanging="480"/>
          </w:pPr>
        </w:pPrChange>
      </w:pPr>
      <w:del w:id="7361" w:author="Mohammad Nayeem" w:date="2020-04-18T03:48:00Z">
        <w:r w:rsidRPr="004E6C2C" w:rsidDel="00F84193">
          <w:rPr>
            <w:rFonts w:ascii="Times New Roman" w:hAnsi="Times New Roman" w:cs="Times New Roman"/>
            <w:noProof/>
            <w:sz w:val="24"/>
            <w:szCs w:val="24"/>
            <w:rPrChange w:id="7362" w:author="Mohammad Nayeem" w:date="2020-04-21T22:30:00Z">
              <w:rPr>
                <w:rFonts w:ascii="Times New Roman" w:hAnsi="Times New Roman" w:cs="Times New Roman"/>
                <w:noProof/>
                <w:szCs w:val="24"/>
              </w:rPr>
            </w:rPrChange>
          </w:rPr>
          <w:delText xml:space="preserve">Mulder-Sibanda, M., &amp; Sibanda-Mulder, F. S. (1999). Prolonged breastfeeding in Bangladesh: Indicators of inadequate feeding practices or mothers’ response to children’s poor health? </w:delText>
        </w:r>
        <w:r w:rsidRPr="004E6C2C" w:rsidDel="00F84193">
          <w:rPr>
            <w:rFonts w:ascii="Times New Roman" w:hAnsi="Times New Roman" w:cs="Times New Roman"/>
            <w:i/>
            <w:iCs/>
            <w:noProof/>
            <w:sz w:val="24"/>
            <w:szCs w:val="24"/>
            <w:rPrChange w:id="7363" w:author="Mohammad Nayeem" w:date="2020-04-21T22:30:00Z">
              <w:rPr>
                <w:rFonts w:ascii="Times New Roman" w:hAnsi="Times New Roman" w:cs="Times New Roman"/>
                <w:i/>
                <w:iCs/>
                <w:noProof/>
                <w:szCs w:val="24"/>
              </w:rPr>
            </w:rPrChange>
          </w:rPr>
          <w:delText>Public Health</w:delText>
        </w:r>
        <w:r w:rsidRPr="004E6C2C" w:rsidDel="00F84193">
          <w:rPr>
            <w:rFonts w:ascii="Times New Roman" w:hAnsi="Times New Roman" w:cs="Times New Roman"/>
            <w:noProof/>
            <w:sz w:val="24"/>
            <w:szCs w:val="24"/>
            <w:rPrChange w:id="7364"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365" w:author="Mohammad Nayeem" w:date="2020-04-21T22:30:00Z">
              <w:rPr>
                <w:rFonts w:ascii="Times New Roman" w:hAnsi="Times New Roman" w:cs="Times New Roman"/>
                <w:i/>
                <w:iCs/>
                <w:noProof/>
                <w:szCs w:val="24"/>
              </w:rPr>
            </w:rPrChange>
          </w:rPr>
          <w:delText>113</w:delText>
        </w:r>
        <w:r w:rsidRPr="004E6C2C" w:rsidDel="00F84193">
          <w:rPr>
            <w:rFonts w:ascii="Times New Roman" w:hAnsi="Times New Roman" w:cs="Times New Roman"/>
            <w:noProof/>
            <w:sz w:val="24"/>
            <w:szCs w:val="24"/>
            <w:rPrChange w:id="7366" w:author="Mohammad Nayeem" w:date="2020-04-21T22:30:00Z">
              <w:rPr>
                <w:rFonts w:ascii="Times New Roman" w:hAnsi="Times New Roman" w:cs="Times New Roman"/>
                <w:noProof/>
                <w:szCs w:val="24"/>
              </w:rPr>
            </w:rPrChange>
          </w:rPr>
          <w:delText>(2), 65–68. https://doi.org/10.1016/S0033-3506(99)00120-1</w:delText>
        </w:r>
      </w:del>
    </w:p>
    <w:p w14:paraId="523FF8F3" w14:textId="51AD9BD1" w:rsidR="00F84193" w:rsidRPr="004E6C2C" w:rsidDel="00F84193" w:rsidRDefault="00F84193">
      <w:pPr>
        <w:widowControl w:val="0"/>
        <w:autoSpaceDE w:val="0"/>
        <w:autoSpaceDN w:val="0"/>
        <w:adjustRightInd w:val="0"/>
        <w:spacing w:after="0" w:line="480" w:lineRule="auto"/>
        <w:ind w:left="480" w:hanging="480"/>
        <w:jc w:val="both"/>
        <w:rPr>
          <w:del w:id="7367" w:author="Mohammad Nayeem" w:date="2020-04-18T03:48:00Z"/>
          <w:rFonts w:ascii="Times New Roman" w:hAnsi="Times New Roman" w:cs="Times New Roman"/>
          <w:noProof/>
          <w:sz w:val="24"/>
          <w:szCs w:val="24"/>
          <w:rPrChange w:id="7368" w:author="Mohammad Nayeem" w:date="2020-04-21T22:30:00Z">
            <w:rPr>
              <w:del w:id="7369" w:author="Mohammad Nayeem" w:date="2020-04-18T03:48:00Z"/>
              <w:rFonts w:ascii="Times New Roman" w:hAnsi="Times New Roman" w:cs="Times New Roman"/>
              <w:noProof/>
              <w:szCs w:val="24"/>
            </w:rPr>
          </w:rPrChange>
        </w:rPr>
        <w:pPrChange w:id="7370" w:author="Mohammad Nayeem" w:date="2020-04-22T17:14:00Z">
          <w:pPr>
            <w:widowControl w:val="0"/>
            <w:autoSpaceDE w:val="0"/>
            <w:autoSpaceDN w:val="0"/>
            <w:adjustRightInd w:val="0"/>
            <w:spacing w:after="0" w:line="480" w:lineRule="auto"/>
            <w:ind w:left="480" w:hanging="480"/>
          </w:pPr>
        </w:pPrChange>
      </w:pPr>
      <w:del w:id="7371" w:author="Mohammad Nayeem" w:date="2020-04-18T03:48:00Z">
        <w:r w:rsidRPr="004E6C2C" w:rsidDel="00F84193">
          <w:rPr>
            <w:rFonts w:ascii="Times New Roman" w:hAnsi="Times New Roman" w:cs="Times New Roman"/>
            <w:noProof/>
            <w:sz w:val="24"/>
            <w:szCs w:val="24"/>
            <w:rPrChange w:id="7372" w:author="Mohammad Nayeem" w:date="2020-04-21T22:30:00Z">
              <w:rPr>
                <w:rFonts w:ascii="Times New Roman" w:hAnsi="Times New Roman" w:cs="Times New Roman"/>
                <w:noProof/>
                <w:szCs w:val="24"/>
              </w:rPr>
            </w:rPrChange>
          </w:rPr>
          <w:delText xml:space="preserve">Muschelli, J., Betz, J., &amp; Varadhan, R. (2014). Binomial regression in R. In </w:delText>
        </w:r>
        <w:r w:rsidRPr="004E6C2C" w:rsidDel="00F84193">
          <w:rPr>
            <w:rFonts w:ascii="Times New Roman" w:hAnsi="Times New Roman" w:cs="Times New Roman"/>
            <w:i/>
            <w:iCs/>
            <w:noProof/>
            <w:sz w:val="24"/>
            <w:szCs w:val="24"/>
            <w:rPrChange w:id="7373" w:author="Mohammad Nayeem" w:date="2020-04-21T22:30:00Z">
              <w:rPr>
                <w:rFonts w:ascii="Times New Roman" w:hAnsi="Times New Roman" w:cs="Times New Roman"/>
                <w:i/>
                <w:iCs/>
                <w:noProof/>
                <w:szCs w:val="24"/>
              </w:rPr>
            </w:rPrChange>
          </w:rPr>
          <w:delText>Handbook of Statistics</w:delText>
        </w:r>
        <w:r w:rsidRPr="004E6C2C" w:rsidDel="00F84193">
          <w:rPr>
            <w:rFonts w:ascii="Times New Roman" w:hAnsi="Times New Roman" w:cs="Times New Roman"/>
            <w:noProof/>
            <w:sz w:val="24"/>
            <w:szCs w:val="24"/>
            <w:rPrChange w:id="7374" w:author="Mohammad Nayeem" w:date="2020-04-21T22:30:00Z">
              <w:rPr>
                <w:rFonts w:ascii="Times New Roman" w:hAnsi="Times New Roman" w:cs="Times New Roman"/>
                <w:noProof/>
                <w:szCs w:val="24"/>
              </w:rPr>
            </w:rPrChange>
          </w:rPr>
          <w:delText xml:space="preserve"> (Vol. 32, pp. 257–308). Elsevier B.V. https://doi.org/10.1016/B978-0-444-63431-3.00007-3</w:delText>
        </w:r>
      </w:del>
    </w:p>
    <w:p w14:paraId="7B3E5CCA" w14:textId="60394023" w:rsidR="00F84193" w:rsidRPr="004E6C2C" w:rsidDel="00F84193" w:rsidRDefault="00F84193">
      <w:pPr>
        <w:widowControl w:val="0"/>
        <w:autoSpaceDE w:val="0"/>
        <w:autoSpaceDN w:val="0"/>
        <w:adjustRightInd w:val="0"/>
        <w:spacing w:after="0" w:line="480" w:lineRule="auto"/>
        <w:ind w:left="480" w:hanging="480"/>
        <w:jc w:val="both"/>
        <w:rPr>
          <w:del w:id="7375" w:author="Mohammad Nayeem" w:date="2020-04-18T03:48:00Z"/>
          <w:rFonts w:ascii="Times New Roman" w:hAnsi="Times New Roman" w:cs="Times New Roman"/>
          <w:noProof/>
          <w:sz w:val="24"/>
          <w:szCs w:val="24"/>
          <w:rPrChange w:id="7376" w:author="Mohammad Nayeem" w:date="2020-04-21T22:30:00Z">
            <w:rPr>
              <w:del w:id="7377" w:author="Mohammad Nayeem" w:date="2020-04-18T03:48:00Z"/>
              <w:rFonts w:ascii="Times New Roman" w:hAnsi="Times New Roman" w:cs="Times New Roman"/>
              <w:noProof/>
              <w:szCs w:val="24"/>
            </w:rPr>
          </w:rPrChange>
        </w:rPr>
        <w:pPrChange w:id="7378" w:author="Mohammad Nayeem" w:date="2020-04-22T17:14:00Z">
          <w:pPr>
            <w:widowControl w:val="0"/>
            <w:autoSpaceDE w:val="0"/>
            <w:autoSpaceDN w:val="0"/>
            <w:adjustRightInd w:val="0"/>
            <w:spacing w:after="0" w:line="480" w:lineRule="auto"/>
            <w:ind w:left="480" w:hanging="480"/>
          </w:pPr>
        </w:pPrChange>
      </w:pPr>
      <w:del w:id="7379" w:author="Mohammad Nayeem" w:date="2020-04-18T03:48:00Z">
        <w:r w:rsidRPr="004E6C2C" w:rsidDel="00F84193">
          <w:rPr>
            <w:rFonts w:ascii="Times New Roman" w:hAnsi="Times New Roman" w:cs="Times New Roman"/>
            <w:noProof/>
            <w:sz w:val="24"/>
            <w:szCs w:val="24"/>
            <w:rPrChange w:id="7380" w:author="Mohammad Nayeem" w:date="2020-04-21T22:30:00Z">
              <w:rPr>
                <w:rFonts w:ascii="Times New Roman" w:hAnsi="Times New Roman" w:cs="Times New Roman"/>
                <w:noProof/>
                <w:szCs w:val="24"/>
              </w:rPr>
            </w:rPrChange>
          </w:rPr>
          <w:delText xml:space="preserve">Nasreen, S., Luby, S. P., Brooks, W. A., Homaira, N., Mamun, A. Al, Bhuiyan, M. U., Rahman, M., Ahmed, D., Abedin, J., Rahman, M., Alamgir, A. S. M., Fry, A. M., Streatfield, P. K., Rahman, A., Bresee, J., Widdowson, M.-A., &amp; Azziz-Baumgartner, E. (2014). Population-Based Incidence of Severe Acute Respiratory Virus Infections among Children Aged &amp;lt;5 Years in Rural Bangladesh, June–October 2010. </w:delText>
        </w:r>
        <w:r w:rsidRPr="004E6C2C" w:rsidDel="00F84193">
          <w:rPr>
            <w:rFonts w:ascii="Times New Roman" w:hAnsi="Times New Roman" w:cs="Times New Roman"/>
            <w:i/>
            <w:iCs/>
            <w:noProof/>
            <w:sz w:val="24"/>
            <w:szCs w:val="24"/>
            <w:rPrChange w:id="7381" w:author="Mohammad Nayeem" w:date="2020-04-21T22:30:00Z">
              <w:rPr>
                <w:rFonts w:ascii="Times New Roman" w:hAnsi="Times New Roman" w:cs="Times New Roman"/>
                <w:i/>
                <w:iCs/>
                <w:noProof/>
                <w:szCs w:val="24"/>
              </w:rPr>
            </w:rPrChange>
          </w:rPr>
          <w:delText>PLoS ONE</w:delText>
        </w:r>
        <w:r w:rsidRPr="004E6C2C" w:rsidDel="00F84193">
          <w:rPr>
            <w:rFonts w:ascii="Times New Roman" w:hAnsi="Times New Roman" w:cs="Times New Roman"/>
            <w:noProof/>
            <w:sz w:val="24"/>
            <w:szCs w:val="24"/>
            <w:rPrChange w:id="7382"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383" w:author="Mohammad Nayeem" w:date="2020-04-21T22:30:00Z">
              <w:rPr>
                <w:rFonts w:ascii="Times New Roman" w:hAnsi="Times New Roman" w:cs="Times New Roman"/>
                <w:i/>
                <w:iCs/>
                <w:noProof/>
                <w:szCs w:val="24"/>
              </w:rPr>
            </w:rPrChange>
          </w:rPr>
          <w:delText>9</w:delText>
        </w:r>
        <w:r w:rsidRPr="004E6C2C" w:rsidDel="00F84193">
          <w:rPr>
            <w:rFonts w:ascii="Times New Roman" w:hAnsi="Times New Roman" w:cs="Times New Roman"/>
            <w:noProof/>
            <w:sz w:val="24"/>
            <w:szCs w:val="24"/>
            <w:rPrChange w:id="7384" w:author="Mohammad Nayeem" w:date="2020-04-21T22:30:00Z">
              <w:rPr>
                <w:rFonts w:ascii="Times New Roman" w:hAnsi="Times New Roman" w:cs="Times New Roman"/>
                <w:noProof/>
                <w:szCs w:val="24"/>
              </w:rPr>
            </w:rPrChange>
          </w:rPr>
          <w:delText>(2), e89978. https://doi.org/10.1371/journal.pone.0089978</w:delText>
        </w:r>
      </w:del>
    </w:p>
    <w:p w14:paraId="227A9B69" w14:textId="24CB03E9" w:rsidR="00F84193" w:rsidRPr="004E6C2C" w:rsidDel="00F84193" w:rsidRDefault="00F84193">
      <w:pPr>
        <w:widowControl w:val="0"/>
        <w:autoSpaceDE w:val="0"/>
        <w:autoSpaceDN w:val="0"/>
        <w:adjustRightInd w:val="0"/>
        <w:spacing w:after="0" w:line="480" w:lineRule="auto"/>
        <w:ind w:left="480" w:hanging="480"/>
        <w:jc w:val="both"/>
        <w:rPr>
          <w:del w:id="7385" w:author="Mohammad Nayeem" w:date="2020-04-18T03:48:00Z"/>
          <w:rFonts w:ascii="Times New Roman" w:hAnsi="Times New Roman" w:cs="Times New Roman"/>
          <w:noProof/>
          <w:sz w:val="24"/>
          <w:szCs w:val="24"/>
          <w:rPrChange w:id="7386" w:author="Mohammad Nayeem" w:date="2020-04-21T22:30:00Z">
            <w:rPr>
              <w:del w:id="7387" w:author="Mohammad Nayeem" w:date="2020-04-18T03:48:00Z"/>
              <w:rFonts w:ascii="Times New Roman" w:hAnsi="Times New Roman" w:cs="Times New Roman"/>
              <w:noProof/>
              <w:szCs w:val="24"/>
            </w:rPr>
          </w:rPrChange>
        </w:rPr>
        <w:pPrChange w:id="7388" w:author="Mohammad Nayeem" w:date="2020-04-22T17:14:00Z">
          <w:pPr>
            <w:widowControl w:val="0"/>
            <w:autoSpaceDE w:val="0"/>
            <w:autoSpaceDN w:val="0"/>
            <w:adjustRightInd w:val="0"/>
            <w:spacing w:after="0" w:line="480" w:lineRule="auto"/>
            <w:ind w:left="480" w:hanging="480"/>
          </w:pPr>
        </w:pPrChange>
      </w:pPr>
      <w:del w:id="7389" w:author="Mohammad Nayeem" w:date="2020-04-18T03:48:00Z">
        <w:r w:rsidRPr="004E6C2C" w:rsidDel="00F84193">
          <w:rPr>
            <w:rFonts w:ascii="Times New Roman" w:hAnsi="Times New Roman" w:cs="Times New Roman"/>
            <w:noProof/>
            <w:sz w:val="24"/>
            <w:szCs w:val="24"/>
            <w:rPrChange w:id="7390" w:author="Mohammad Nayeem" w:date="2020-04-21T22:30:00Z">
              <w:rPr>
                <w:rFonts w:ascii="Times New Roman" w:hAnsi="Times New Roman" w:cs="Times New Roman"/>
                <w:noProof/>
                <w:szCs w:val="24"/>
              </w:rPr>
            </w:rPrChange>
          </w:rPr>
          <w:delText xml:space="preserve">NIPORT. (2016). </w:delText>
        </w:r>
        <w:r w:rsidRPr="004E6C2C" w:rsidDel="00F84193">
          <w:rPr>
            <w:rFonts w:ascii="Times New Roman" w:hAnsi="Times New Roman" w:cs="Times New Roman"/>
            <w:i/>
            <w:iCs/>
            <w:noProof/>
            <w:sz w:val="24"/>
            <w:szCs w:val="24"/>
            <w:rPrChange w:id="7391" w:author="Mohammad Nayeem" w:date="2020-04-21T22:30:00Z">
              <w:rPr>
                <w:rFonts w:ascii="Times New Roman" w:hAnsi="Times New Roman" w:cs="Times New Roman"/>
                <w:i/>
                <w:iCs/>
                <w:noProof/>
                <w:szCs w:val="24"/>
              </w:rPr>
            </w:rPrChange>
          </w:rPr>
          <w:delText>Bangladesh Demographic and Health Survey 2014</w:delText>
        </w:r>
        <w:r w:rsidRPr="004E6C2C" w:rsidDel="00F84193">
          <w:rPr>
            <w:rFonts w:ascii="Times New Roman" w:hAnsi="Times New Roman" w:cs="Times New Roman"/>
            <w:noProof/>
            <w:sz w:val="24"/>
            <w:szCs w:val="24"/>
            <w:rPrChange w:id="7392" w:author="Mohammad Nayeem" w:date="2020-04-21T22:30:00Z">
              <w:rPr>
                <w:rFonts w:ascii="Times New Roman" w:hAnsi="Times New Roman" w:cs="Times New Roman"/>
                <w:noProof/>
                <w:szCs w:val="24"/>
              </w:rPr>
            </w:rPrChange>
          </w:rPr>
          <w:delText>. www.mitra.bd.com.</w:delText>
        </w:r>
      </w:del>
    </w:p>
    <w:p w14:paraId="54A8BF85" w14:textId="364780CE" w:rsidR="00F84193" w:rsidRPr="004E6C2C" w:rsidDel="00F84193" w:rsidRDefault="00F84193">
      <w:pPr>
        <w:widowControl w:val="0"/>
        <w:autoSpaceDE w:val="0"/>
        <w:autoSpaceDN w:val="0"/>
        <w:adjustRightInd w:val="0"/>
        <w:spacing w:after="0" w:line="480" w:lineRule="auto"/>
        <w:ind w:left="480" w:hanging="480"/>
        <w:jc w:val="both"/>
        <w:rPr>
          <w:del w:id="7393" w:author="Mohammad Nayeem" w:date="2020-04-18T03:48:00Z"/>
          <w:rFonts w:ascii="Times New Roman" w:hAnsi="Times New Roman" w:cs="Times New Roman"/>
          <w:noProof/>
          <w:sz w:val="24"/>
          <w:szCs w:val="24"/>
          <w:rPrChange w:id="7394" w:author="Mohammad Nayeem" w:date="2020-04-21T22:30:00Z">
            <w:rPr>
              <w:del w:id="7395" w:author="Mohammad Nayeem" w:date="2020-04-18T03:48:00Z"/>
              <w:rFonts w:ascii="Times New Roman" w:hAnsi="Times New Roman" w:cs="Times New Roman"/>
              <w:noProof/>
              <w:szCs w:val="24"/>
            </w:rPr>
          </w:rPrChange>
        </w:rPr>
        <w:pPrChange w:id="7396" w:author="Mohammad Nayeem" w:date="2020-04-22T17:14:00Z">
          <w:pPr>
            <w:widowControl w:val="0"/>
            <w:autoSpaceDE w:val="0"/>
            <w:autoSpaceDN w:val="0"/>
            <w:adjustRightInd w:val="0"/>
            <w:spacing w:after="0" w:line="480" w:lineRule="auto"/>
            <w:ind w:left="480" w:hanging="480"/>
          </w:pPr>
        </w:pPrChange>
      </w:pPr>
      <w:del w:id="7397" w:author="Mohammad Nayeem" w:date="2020-04-18T03:48:00Z">
        <w:r w:rsidRPr="004E6C2C" w:rsidDel="00F84193">
          <w:rPr>
            <w:rFonts w:ascii="Times New Roman" w:hAnsi="Times New Roman" w:cs="Times New Roman"/>
            <w:noProof/>
            <w:sz w:val="24"/>
            <w:szCs w:val="24"/>
            <w:rPrChange w:id="7398" w:author="Mohammad Nayeem" w:date="2020-04-21T22:30:00Z">
              <w:rPr>
                <w:rFonts w:ascii="Times New Roman" w:hAnsi="Times New Roman" w:cs="Times New Roman"/>
                <w:noProof/>
                <w:szCs w:val="24"/>
              </w:rPr>
            </w:rPrChange>
          </w:rPr>
          <w:delText xml:space="preserve">Nishimura, H., Krupp, K., Gowda, S., Srinivas, V., Arun, A., &amp; Madhivanan, P. (2018). Determinants of exclusive breastfeeding in rural South India. </w:delText>
        </w:r>
        <w:r w:rsidRPr="004E6C2C" w:rsidDel="00F84193">
          <w:rPr>
            <w:rFonts w:ascii="Times New Roman" w:hAnsi="Times New Roman" w:cs="Times New Roman"/>
            <w:i/>
            <w:iCs/>
            <w:noProof/>
            <w:sz w:val="24"/>
            <w:szCs w:val="24"/>
            <w:rPrChange w:id="7399" w:author="Mohammad Nayeem" w:date="2020-04-21T22:30:00Z">
              <w:rPr>
                <w:rFonts w:ascii="Times New Roman" w:hAnsi="Times New Roman" w:cs="Times New Roman"/>
                <w:i/>
                <w:iCs/>
                <w:noProof/>
                <w:szCs w:val="24"/>
              </w:rPr>
            </w:rPrChange>
          </w:rPr>
          <w:delText>International Breastfeeding Journal</w:delText>
        </w:r>
        <w:r w:rsidRPr="004E6C2C" w:rsidDel="00F84193">
          <w:rPr>
            <w:rFonts w:ascii="Times New Roman" w:hAnsi="Times New Roman" w:cs="Times New Roman"/>
            <w:noProof/>
            <w:sz w:val="24"/>
            <w:szCs w:val="24"/>
            <w:rPrChange w:id="7400"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401" w:author="Mohammad Nayeem" w:date="2020-04-21T22:30:00Z">
              <w:rPr>
                <w:rFonts w:ascii="Times New Roman" w:hAnsi="Times New Roman" w:cs="Times New Roman"/>
                <w:i/>
                <w:iCs/>
                <w:noProof/>
                <w:szCs w:val="24"/>
              </w:rPr>
            </w:rPrChange>
          </w:rPr>
          <w:delText>13</w:delText>
        </w:r>
        <w:r w:rsidRPr="004E6C2C" w:rsidDel="00F84193">
          <w:rPr>
            <w:rFonts w:ascii="Times New Roman" w:hAnsi="Times New Roman" w:cs="Times New Roman"/>
            <w:noProof/>
            <w:sz w:val="24"/>
            <w:szCs w:val="24"/>
            <w:rPrChange w:id="7402" w:author="Mohammad Nayeem" w:date="2020-04-21T22:30:00Z">
              <w:rPr>
                <w:rFonts w:ascii="Times New Roman" w:hAnsi="Times New Roman" w:cs="Times New Roman"/>
                <w:noProof/>
                <w:szCs w:val="24"/>
              </w:rPr>
            </w:rPrChange>
          </w:rPr>
          <w:delText>(1), 40. https://doi.org/10.1186/s13006-018-0178-5</w:delText>
        </w:r>
      </w:del>
    </w:p>
    <w:p w14:paraId="68C829E1" w14:textId="2C768071" w:rsidR="00F84193" w:rsidRPr="004E6C2C" w:rsidDel="00F84193" w:rsidRDefault="00F84193">
      <w:pPr>
        <w:widowControl w:val="0"/>
        <w:autoSpaceDE w:val="0"/>
        <w:autoSpaceDN w:val="0"/>
        <w:adjustRightInd w:val="0"/>
        <w:spacing w:after="0" w:line="480" w:lineRule="auto"/>
        <w:ind w:left="480" w:hanging="480"/>
        <w:jc w:val="both"/>
        <w:rPr>
          <w:del w:id="7403" w:author="Mohammad Nayeem" w:date="2020-04-18T03:48:00Z"/>
          <w:rFonts w:ascii="Times New Roman" w:hAnsi="Times New Roman" w:cs="Times New Roman"/>
          <w:noProof/>
          <w:sz w:val="24"/>
          <w:szCs w:val="24"/>
          <w:rPrChange w:id="7404" w:author="Mohammad Nayeem" w:date="2020-04-21T22:30:00Z">
            <w:rPr>
              <w:del w:id="7405" w:author="Mohammad Nayeem" w:date="2020-04-18T03:48:00Z"/>
              <w:rFonts w:ascii="Times New Roman" w:hAnsi="Times New Roman" w:cs="Times New Roman"/>
              <w:noProof/>
              <w:szCs w:val="24"/>
            </w:rPr>
          </w:rPrChange>
        </w:rPr>
        <w:pPrChange w:id="7406" w:author="Mohammad Nayeem" w:date="2020-04-22T17:14:00Z">
          <w:pPr>
            <w:widowControl w:val="0"/>
            <w:autoSpaceDE w:val="0"/>
            <w:autoSpaceDN w:val="0"/>
            <w:adjustRightInd w:val="0"/>
            <w:spacing w:after="0" w:line="480" w:lineRule="auto"/>
            <w:ind w:left="480" w:hanging="480"/>
          </w:pPr>
        </w:pPrChange>
      </w:pPr>
      <w:del w:id="7407" w:author="Mohammad Nayeem" w:date="2020-04-18T03:48:00Z">
        <w:r w:rsidRPr="004E6C2C" w:rsidDel="00F84193">
          <w:rPr>
            <w:rFonts w:ascii="Times New Roman" w:hAnsi="Times New Roman" w:cs="Times New Roman"/>
            <w:noProof/>
            <w:sz w:val="24"/>
            <w:szCs w:val="24"/>
            <w:rPrChange w:id="7408" w:author="Mohammad Nayeem" w:date="2020-04-21T22:30:00Z">
              <w:rPr>
                <w:rFonts w:ascii="Times New Roman" w:hAnsi="Times New Roman" w:cs="Times New Roman"/>
                <w:noProof/>
                <w:szCs w:val="24"/>
              </w:rPr>
            </w:rPrChange>
          </w:rPr>
          <w:delText xml:space="preserve">Noh, J.-W., Kim, Y., Akram, N., Yoo, K.-B., Cheon, J., Lee, L. J., Kwon, Y. D., &amp; Stekelenburg, J. (2019). Factors Affecting Breastfeeding Practices in Sindh Province, Pakistan: A Secondary Analysis of Cross-Sectional Survey Data. </w:delText>
        </w:r>
        <w:r w:rsidRPr="004E6C2C" w:rsidDel="00F84193">
          <w:rPr>
            <w:rFonts w:ascii="Times New Roman" w:hAnsi="Times New Roman" w:cs="Times New Roman"/>
            <w:i/>
            <w:iCs/>
            <w:noProof/>
            <w:sz w:val="24"/>
            <w:szCs w:val="24"/>
            <w:rPrChange w:id="7409" w:author="Mohammad Nayeem" w:date="2020-04-21T22:30:00Z">
              <w:rPr>
                <w:rFonts w:ascii="Times New Roman" w:hAnsi="Times New Roman" w:cs="Times New Roman"/>
                <w:i/>
                <w:iCs/>
                <w:noProof/>
                <w:szCs w:val="24"/>
              </w:rPr>
            </w:rPrChange>
          </w:rPr>
          <w:delText>International Journal of Environmental Research and Public Health</w:delText>
        </w:r>
        <w:r w:rsidRPr="004E6C2C" w:rsidDel="00F84193">
          <w:rPr>
            <w:rFonts w:ascii="Times New Roman" w:hAnsi="Times New Roman" w:cs="Times New Roman"/>
            <w:noProof/>
            <w:sz w:val="24"/>
            <w:szCs w:val="24"/>
            <w:rPrChange w:id="7410"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411" w:author="Mohammad Nayeem" w:date="2020-04-21T22:30:00Z">
              <w:rPr>
                <w:rFonts w:ascii="Times New Roman" w:hAnsi="Times New Roman" w:cs="Times New Roman"/>
                <w:i/>
                <w:iCs/>
                <w:noProof/>
                <w:szCs w:val="24"/>
              </w:rPr>
            </w:rPrChange>
          </w:rPr>
          <w:delText>16</w:delText>
        </w:r>
        <w:r w:rsidRPr="004E6C2C" w:rsidDel="00F84193">
          <w:rPr>
            <w:rFonts w:ascii="Times New Roman" w:hAnsi="Times New Roman" w:cs="Times New Roman"/>
            <w:noProof/>
            <w:sz w:val="24"/>
            <w:szCs w:val="24"/>
            <w:rPrChange w:id="7412" w:author="Mohammad Nayeem" w:date="2020-04-21T22:30:00Z">
              <w:rPr>
                <w:rFonts w:ascii="Times New Roman" w:hAnsi="Times New Roman" w:cs="Times New Roman"/>
                <w:noProof/>
                <w:szCs w:val="24"/>
              </w:rPr>
            </w:rPrChange>
          </w:rPr>
          <w:delText>(10), 1689. https://doi.org/10.3390/ijerph16101689</w:delText>
        </w:r>
      </w:del>
    </w:p>
    <w:p w14:paraId="61FB9166" w14:textId="180B33DA" w:rsidR="00F84193" w:rsidRPr="004E6C2C" w:rsidDel="00F84193" w:rsidRDefault="00F84193">
      <w:pPr>
        <w:widowControl w:val="0"/>
        <w:autoSpaceDE w:val="0"/>
        <w:autoSpaceDN w:val="0"/>
        <w:adjustRightInd w:val="0"/>
        <w:spacing w:after="0" w:line="480" w:lineRule="auto"/>
        <w:ind w:left="480" w:hanging="480"/>
        <w:jc w:val="both"/>
        <w:rPr>
          <w:del w:id="7413" w:author="Mohammad Nayeem" w:date="2020-04-18T03:48:00Z"/>
          <w:rFonts w:ascii="Times New Roman" w:hAnsi="Times New Roman" w:cs="Times New Roman"/>
          <w:noProof/>
          <w:sz w:val="24"/>
          <w:szCs w:val="24"/>
          <w:rPrChange w:id="7414" w:author="Mohammad Nayeem" w:date="2020-04-21T22:30:00Z">
            <w:rPr>
              <w:del w:id="7415" w:author="Mohammad Nayeem" w:date="2020-04-18T03:48:00Z"/>
              <w:rFonts w:ascii="Times New Roman" w:hAnsi="Times New Roman" w:cs="Times New Roman"/>
              <w:noProof/>
              <w:szCs w:val="24"/>
            </w:rPr>
          </w:rPrChange>
        </w:rPr>
        <w:pPrChange w:id="7416" w:author="Mohammad Nayeem" w:date="2020-04-22T17:14:00Z">
          <w:pPr>
            <w:widowControl w:val="0"/>
            <w:autoSpaceDE w:val="0"/>
            <w:autoSpaceDN w:val="0"/>
            <w:adjustRightInd w:val="0"/>
            <w:spacing w:after="0" w:line="480" w:lineRule="auto"/>
            <w:ind w:left="480" w:hanging="480"/>
          </w:pPr>
        </w:pPrChange>
      </w:pPr>
      <w:del w:id="7417" w:author="Mohammad Nayeem" w:date="2020-04-18T03:48:00Z">
        <w:r w:rsidRPr="004E6C2C" w:rsidDel="00F84193">
          <w:rPr>
            <w:rFonts w:ascii="Times New Roman" w:hAnsi="Times New Roman" w:cs="Times New Roman"/>
            <w:noProof/>
            <w:sz w:val="24"/>
            <w:szCs w:val="24"/>
            <w:rPrChange w:id="7418" w:author="Mohammad Nayeem" w:date="2020-04-21T22:30:00Z">
              <w:rPr>
                <w:rFonts w:ascii="Times New Roman" w:hAnsi="Times New Roman" w:cs="Times New Roman"/>
                <w:noProof/>
                <w:szCs w:val="24"/>
              </w:rPr>
            </w:rPrChange>
          </w:rPr>
          <w:delText xml:space="preserve">Oddy, W. H. (2017). Breastfeeding, Childhood Asthma, and Allergic Disease. </w:delText>
        </w:r>
        <w:r w:rsidRPr="004E6C2C" w:rsidDel="00F84193">
          <w:rPr>
            <w:rFonts w:ascii="Times New Roman" w:hAnsi="Times New Roman" w:cs="Times New Roman"/>
            <w:i/>
            <w:iCs/>
            <w:noProof/>
            <w:sz w:val="24"/>
            <w:szCs w:val="24"/>
            <w:rPrChange w:id="7419" w:author="Mohammad Nayeem" w:date="2020-04-21T22:30:00Z">
              <w:rPr>
                <w:rFonts w:ascii="Times New Roman" w:hAnsi="Times New Roman" w:cs="Times New Roman"/>
                <w:i/>
                <w:iCs/>
                <w:noProof/>
                <w:szCs w:val="24"/>
              </w:rPr>
            </w:rPrChange>
          </w:rPr>
          <w:delText>Annals of Nutrition and Metabolism</w:delText>
        </w:r>
        <w:r w:rsidRPr="004E6C2C" w:rsidDel="00F84193">
          <w:rPr>
            <w:rFonts w:ascii="Times New Roman" w:hAnsi="Times New Roman" w:cs="Times New Roman"/>
            <w:noProof/>
            <w:sz w:val="24"/>
            <w:szCs w:val="24"/>
            <w:rPrChange w:id="7420"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421" w:author="Mohammad Nayeem" w:date="2020-04-21T22:30:00Z">
              <w:rPr>
                <w:rFonts w:ascii="Times New Roman" w:hAnsi="Times New Roman" w:cs="Times New Roman"/>
                <w:i/>
                <w:iCs/>
                <w:noProof/>
                <w:szCs w:val="24"/>
              </w:rPr>
            </w:rPrChange>
          </w:rPr>
          <w:delText>70</w:delText>
        </w:r>
        <w:r w:rsidRPr="004E6C2C" w:rsidDel="00F84193">
          <w:rPr>
            <w:rFonts w:ascii="Times New Roman" w:hAnsi="Times New Roman" w:cs="Times New Roman"/>
            <w:noProof/>
            <w:sz w:val="24"/>
            <w:szCs w:val="24"/>
            <w:rPrChange w:id="7422" w:author="Mohammad Nayeem" w:date="2020-04-21T22:30:00Z">
              <w:rPr>
                <w:rFonts w:ascii="Times New Roman" w:hAnsi="Times New Roman" w:cs="Times New Roman"/>
                <w:noProof/>
                <w:szCs w:val="24"/>
              </w:rPr>
            </w:rPrChange>
          </w:rPr>
          <w:delText>(2), 26–36. https://doi.org/10.1159/000457920</w:delText>
        </w:r>
      </w:del>
    </w:p>
    <w:p w14:paraId="0B05EF24" w14:textId="402E17B8" w:rsidR="00F84193" w:rsidRPr="004E6C2C" w:rsidDel="00F84193" w:rsidRDefault="00F84193">
      <w:pPr>
        <w:widowControl w:val="0"/>
        <w:autoSpaceDE w:val="0"/>
        <w:autoSpaceDN w:val="0"/>
        <w:adjustRightInd w:val="0"/>
        <w:spacing w:after="0" w:line="480" w:lineRule="auto"/>
        <w:ind w:left="480" w:hanging="480"/>
        <w:jc w:val="both"/>
        <w:rPr>
          <w:del w:id="7423" w:author="Mohammad Nayeem" w:date="2020-04-18T03:48:00Z"/>
          <w:rFonts w:ascii="Times New Roman" w:hAnsi="Times New Roman" w:cs="Times New Roman"/>
          <w:noProof/>
          <w:sz w:val="24"/>
          <w:szCs w:val="24"/>
          <w:rPrChange w:id="7424" w:author="Mohammad Nayeem" w:date="2020-04-21T22:30:00Z">
            <w:rPr>
              <w:del w:id="7425" w:author="Mohammad Nayeem" w:date="2020-04-18T03:48:00Z"/>
              <w:rFonts w:ascii="Times New Roman" w:hAnsi="Times New Roman" w:cs="Times New Roman"/>
              <w:noProof/>
              <w:szCs w:val="24"/>
            </w:rPr>
          </w:rPrChange>
        </w:rPr>
        <w:pPrChange w:id="7426" w:author="Mohammad Nayeem" w:date="2020-04-22T17:14:00Z">
          <w:pPr>
            <w:widowControl w:val="0"/>
            <w:autoSpaceDE w:val="0"/>
            <w:autoSpaceDN w:val="0"/>
            <w:adjustRightInd w:val="0"/>
            <w:spacing w:after="0" w:line="480" w:lineRule="auto"/>
            <w:ind w:left="480" w:hanging="480"/>
          </w:pPr>
        </w:pPrChange>
      </w:pPr>
      <w:del w:id="7427" w:author="Mohammad Nayeem" w:date="2020-04-18T03:48:00Z">
        <w:r w:rsidRPr="004E6C2C" w:rsidDel="00F84193">
          <w:rPr>
            <w:rFonts w:ascii="Times New Roman" w:hAnsi="Times New Roman" w:cs="Times New Roman"/>
            <w:noProof/>
            <w:sz w:val="24"/>
            <w:szCs w:val="24"/>
            <w:rPrChange w:id="7428" w:author="Mohammad Nayeem" w:date="2020-04-21T22:30:00Z">
              <w:rPr>
                <w:rFonts w:ascii="Times New Roman" w:hAnsi="Times New Roman" w:cs="Times New Roman"/>
                <w:noProof/>
                <w:szCs w:val="24"/>
              </w:rPr>
            </w:rPrChange>
          </w:rPr>
          <w:delText xml:space="preserve">Piwoz, E. G., &amp; Huffman, S. L. (2015). Impact of marketing of breast-milk substitutes on WHO-recommended breastfeeding practices. In </w:delText>
        </w:r>
        <w:r w:rsidRPr="004E6C2C" w:rsidDel="00F84193">
          <w:rPr>
            <w:rFonts w:ascii="Times New Roman" w:hAnsi="Times New Roman" w:cs="Times New Roman"/>
            <w:i/>
            <w:iCs/>
            <w:noProof/>
            <w:sz w:val="24"/>
            <w:szCs w:val="24"/>
            <w:rPrChange w:id="7429" w:author="Mohammad Nayeem" w:date="2020-04-21T22:30:00Z">
              <w:rPr>
                <w:rFonts w:ascii="Times New Roman" w:hAnsi="Times New Roman" w:cs="Times New Roman"/>
                <w:i/>
                <w:iCs/>
                <w:noProof/>
                <w:szCs w:val="24"/>
              </w:rPr>
            </w:rPrChange>
          </w:rPr>
          <w:delText>Food and Nutrition Bulletin</w:delText>
        </w:r>
        <w:r w:rsidRPr="004E6C2C" w:rsidDel="00F84193">
          <w:rPr>
            <w:rFonts w:ascii="Times New Roman" w:hAnsi="Times New Roman" w:cs="Times New Roman"/>
            <w:noProof/>
            <w:sz w:val="24"/>
            <w:szCs w:val="24"/>
            <w:rPrChange w:id="7430" w:author="Mohammad Nayeem" w:date="2020-04-21T22:30:00Z">
              <w:rPr>
                <w:rFonts w:ascii="Times New Roman" w:hAnsi="Times New Roman" w:cs="Times New Roman"/>
                <w:noProof/>
                <w:szCs w:val="24"/>
              </w:rPr>
            </w:rPrChange>
          </w:rPr>
          <w:delText xml:space="preserve"> (Vol. 36, Issue 4, pp. 373–386). SAGE Publications Inc. https://doi.org/10.1177/0379572115602174</w:delText>
        </w:r>
      </w:del>
    </w:p>
    <w:p w14:paraId="7DB3FFEE" w14:textId="01185BD0" w:rsidR="00F84193" w:rsidRPr="004E6C2C" w:rsidDel="00F84193" w:rsidRDefault="00F84193">
      <w:pPr>
        <w:widowControl w:val="0"/>
        <w:autoSpaceDE w:val="0"/>
        <w:autoSpaceDN w:val="0"/>
        <w:adjustRightInd w:val="0"/>
        <w:spacing w:after="0" w:line="480" w:lineRule="auto"/>
        <w:ind w:left="480" w:hanging="480"/>
        <w:jc w:val="both"/>
        <w:rPr>
          <w:del w:id="7431" w:author="Mohammad Nayeem" w:date="2020-04-18T03:48:00Z"/>
          <w:rFonts w:ascii="Times New Roman" w:hAnsi="Times New Roman" w:cs="Times New Roman"/>
          <w:noProof/>
          <w:sz w:val="24"/>
          <w:szCs w:val="24"/>
          <w:rPrChange w:id="7432" w:author="Mohammad Nayeem" w:date="2020-04-21T22:30:00Z">
            <w:rPr>
              <w:del w:id="7433" w:author="Mohammad Nayeem" w:date="2020-04-18T03:48:00Z"/>
              <w:rFonts w:ascii="Times New Roman" w:hAnsi="Times New Roman" w:cs="Times New Roman"/>
              <w:noProof/>
              <w:szCs w:val="24"/>
            </w:rPr>
          </w:rPrChange>
        </w:rPr>
        <w:pPrChange w:id="7434" w:author="Mohammad Nayeem" w:date="2020-04-22T17:14:00Z">
          <w:pPr>
            <w:widowControl w:val="0"/>
            <w:autoSpaceDE w:val="0"/>
            <w:autoSpaceDN w:val="0"/>
            <w:adjustRightInd w:val="0"/>
            <w:spacing w:after="0" w:line="480" w:lineRule="auto"/>
            <w:ind w:left="480" w:hanging="480"/>
          </w:pPr>
        </w:pPrChange>
      </w:pPr>
      <w:del w:id="7435" w:author="Mohammad Nayeem" w:date="2020-04-18T03:48:00Z">
        <w:r w:rsidRPr="004E6C2C" w:rsidDel="00F84193">
          <w:rPr>
            <w:rFonts w:ascii="Times New Roman" w:hAnsi="Times New Roman" w:cs="Times New Roman"/>
            <w:noProof/>
            <w:sz w:val="24"/>
            <w:szCs w:val="24"/>
            <w:rPrChange w:id="7436" w:author="Mohammad Nayeem" w:date="2020-04-21T22:30:00Z">
              <w:rPr>
                <w:rFonts w:ascii="Times New Roman" w:hAnsi="Times New Roman" w:cs="Times New Roman"/>
                <w:noProof/>
                <w:szCs w:val="24"/>
              </w:rPr>
            </w:rPrChange>
          </w:rPr>
          <w:delText xml:space="preserve">Protection, M. (2019). </w:delText>
        </w:r>
        <w:r w:rsidRPr="004E6C2C" w:rsidDel="00F84193">
          <w:rPr>
            <w:rFonts w:ascii="Times New Roman" w:hAnsi="Times New Roman" w:cs="Times New Roman"/>
            <w:i/>
            <w:iCs/>
            <w:noProof/>
            <w:sz w:val="24"/>
            <w:szCs w:val="24"/>
            <w:rPrChange w:id="7437" w:author="Mohammad Nayeem" w:date="2020-04-21T22:30:00Z">
              <w:rPr>
                <w:rFonts w:ascii="Times New Roman" w:hAnsi="Times New Roman" w:cs="Times New Roman"/>
                <w:i/>
                <w:iCs/>
                <w:noProof/>
                <w:szCs w:val="24"/>
              </w:rPr>
            </w:rPrChange>
          </w:rPr>
          <w:delText>World Breastfeeding Week 2019 Protect Breastfeeding in the Workplace</w:delText>
        </w:r>
        <w:r w:rsidRPr="004E6C2C" w:rsidDel="00F84193">
          <w:rPr>
            <w:rFonts w:ascii="Times New Roman" w:hAnsi="Times New Roman" w:cs="Times New Roman"/>
            <w:noProof/>
            <w:sz w:val="24"/>
            <w:szCs w:val="24"/>
            <w:rPrChange w:id="7438"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439" w:author="Mohammad Nayeem" w:date="2020-04-21T22:30:00Z">
              <w:rPr>
                <w:rFonts w:ascii="Times New Roman" w:hAnsi="Times New Roman" w:cs="Times New Roman"/>
                <w:i/>
                <w:iCs/>
                <w:noProof/>
                <w:szCs w:val="24"/>
              </w:rPr>
            </w:rPrChange>
          </w:rPr>
          <w:delText>2015</w:delText>
        </w:r>
        <w:r w:rsidRPr="004E6C2C" w:rsidDel="00F84193">
          <w:rPr>
            <w:rFonts w:ascii="Times New Roman" w:hAnsi="Times New Roman" w:cs="Times New Roman"/>
            <w:noProof/>
            <w:sz w:val="24"/>
            <w:szCs w:val="24"/>
            <w:rPrChange w:id="7440" w:author="Mohammad Nayeem" w:date="2020-04-21T22:30:00Z">
              <w:rPr>
                <w:rFonts w:ascii="Times New Roman" w:hAnsi="Times New Roman" w:cs="Times New Roman"/>
                <w:noProof/>
                <w:szCs w:val="24"/>
              </w:rPr>
            </w:rPrChange>
          </w:rPr>
          <w:delText>, 1–6. https://www.paho.org/hq/index.php?option=com_docman&amp;view=download&amp;slug=protect-breastfeeding-in-the-workplace-wbw-2019&amp;Itemid=270&amp;lang=en</w:delText>
        </w:r>
      </w:del>
    </w:p>
    <w:p w14:paraId="7D6E5514" w14:textId="23393061" w:rsidR="00F84193" w:rsidRPr="004E6C2C" w:rsidDel="00F84193" w:rsidRDefault="00F84193">
      <w:pPr>
        <w:widowControl w:val="0"/>
        <w:autoSpaceDE w:val="0"/>
        <w:autoSpaceDN w:val="0"/>
        <w:adjustRightInd w:val="0"/>
        <w:spacing w:after="0" w:line="480" w:lineRule="auto"/>
        <w:ind w:left="480" w:hanging="480"/>
        <w:jc w:val="both"/>
        <w:rPr>
          <w:del w:id="7441" w:author="Mohammad Nayeem" w:date="2020-04-18T03:48:00Z"/>
          <w:rFonts w:ascii="Times New Roman" w:hAnsi="Times New Roman" w:cs="Times New Roman"/>
          <w:noProof/>
          <w:sz w:val="24"/>
          <w:szCs w:val="24"/>
          <w:rPrChange w:id="7442" w:author="Mohammad Nayeem" w:date="2020-04-21T22:30:00Z">
            <w:rPr>
              <w:del w:id="7443" w:author="Mohammad Nayeem" w:date="2020-04-18T03:48:00Z"/>
              <w:rFonts w:ascii="Times New Roman" w:hAnsi="Times New Roman" w:cs="Times New Roman"/>
              <w:noProof/>
              <w:szCs w:val="24"/>
            </w:rPr>
          </w:rPrChange>
        </w:rPr>
        <w:pPrChange w:id="7444" w:author="Mohammad Nayeem" w:date="2020-04-22T17:14:00Z">
          <w:pPr>
            <w:widowControl w:val="0"/>
            <w:autoSpaceDE w:val="0"/>
            <w:autoSpaceDN w:val="0"/>
            <w:adjustRightInd w:val="0"/>
            <w:spacing w:after="0" w:line="480" w:lineRule="auto"/>
            <w:ind w:left="480" w:hanging="480"/>
          </w:pPr>
        </w:pPrChange>
      </w:pPr>
      <w:del w:id="7445" w:author="Mohammad Nayeem" w:date="2020-04-18T03:48:00Z">
        <w:r w:rsidRPr="004E6C2C" w:rsidDel="00F84193">
          <w:rPr>
            <w:rFonts w:ascii="Times New Roman" w:hAnsi="Times New Roman" w:cs="Times New Roman"/>
            <w:noProof/>
            <w:sz w:val="24"/>
            <w:szCs w:val="24"/>
            <w:rPrChange w:id="7446" w:author="Mohammad Nayeem" w:date="2020-04-21T22:30:00Z">
              <w:rPr>
                <w:rFonts w:ascii="Times New Roman" w:hAnsi="Times New Roman" w:cs="Times New Roman"/>
                <w:noProof/>
                <w:szCs w:val="24"/>
              </w:rPr>
            </w:rPrChange>
          </w:rPr>
          <w:delText xml:space="preserve">Rahman, M. A. (Bangladesh A. for R. D. C. (Bangladesh)). (1983). Infant feeding and breast milk [in Bangladesh]. </w:delText>
        </w:r>
        <w:r w:rsidRPr="004E6C2C" w:rsidDel="00F84193">
          <w:rPr>
            <w:rFonts w:ascii="Times New Roman" w:hAnsi="Times New Roman" w:cs="Times New Roman"/>
            <w:i/>
            <w:iCs/>
            <w:noProof/>
            <w:sz w:val="24"/>
            <w:szCs w:val="24"/>
            <w:rPrChange w:id="7447" w:author="Mohammad Nayeem" w:date="2020-04-21T22:30:00Z">
              <w:rPr>
                <w:rFonts w:ascii="Times New Roman" w:hAnsi="Times New Roman" w:cs="Times New Roman"/>
                <w:i/>
                <w:iCs/>
                <w:noProof/>
                <w:szCs w:val="24"/>
              </w:rPr>
            </w:rPrChange>
          </w:rPr>
          <w:delText>Journal of BARD (Bangladesh)</w:delText>
        </w:r>
        <w:r w:rsidRPr="004E6C2C" w:rsidDel="00F84193">
          <w:rPr>
            <w:rFonts w:ascii="Times New Roman" w:hAnsi="Times New Roman" w:cs="Times New Roman"/>
            <w:noProof/>
            <w:sz w:val="24"/>
            <w:szCs w:val="24"/>
            <w:rPrChange w:id="7448" w:author="Mohammad Nayeem" w:date="2020-04-21T22:30:00Z">
              <w:rPr>
                <w:rFonts w:ascii="Times New Roman" w:hAnsi="Times New Roman" w:cs="Times New Roman"/>
                <w:noProof/>
                <w:szCs w:val="24"/>
              </w:rPr>
            </w:rPrChange>
          </w:rPr>
          <w:delText>.</w:delText>
        </w:r>
      </w:del>
    </w:p>
    <w:p w14:paraId="0CC2D7C8" w14:textId="5974667F" w:rsidR="00F84193" w:rsidRPr="004E6C2C" w:rsidDel="00F84193" w:rsidRDefault="00F84193">
      <w:pPr>
        <w:widowControl w:val="0"/>
        <w:autoSpaceDE w:val="0"/>
        <w:autoSpaceDN w:val="0"/>
        <w:adjustRightInd w:val="0"/>
        <w:spacing w:after="0" w:line="480" w:lineRule="auto"/>
        <w:ind w:left="480" w:hanging="480"/>
        <w:jc w:val="both"/>
        <w:rPr>
          <w:del w:id="7449" w:author="Mohammad Nayeem" w:date="2020-04-18T03:48:00Z"/>
          <w:rFonts w:ascii="Times New Roman" w:hAnsi="Times New Roman" w:cs="Times New Roman"/>
          <w:noProof/>
          <w:sz w:val="24"/>
          <w:szCs w:val="24"/>
          <w:rPrChange w:id="7450" w:author="Mohammad Nayeem" w:date="2020-04-21T22:30:00Z">
            <w:rPr>
              <w:del w:id="7451" w:author="Mohammad Nayeem" w:date="2020-04-18T03:48:00Z"/>
              <w:rFonts w:ascii="Times New Roman" w:hAnsi="Times New Roman" w:cs="Times New Roman"/>
              <w:noProof/>
              <w:szCs w:val="24"/>
            </w:rPr>
          </w:rPrChange>
        </w:rPr>
        <w:pPrChange w:id="7452" w:author="Mohammad Nayeem" w:date="2020-04-22T17:14:00Z">
          <w:pPr>
            <w:widowControl w:val="0"/>
            <w:autoSpaceDE w:val="0"/>
            <w:autoSpaceDN w:val="0"/>
            <w:adjustRightInd w:val="0"/>
            <w:spacing w:after="0" w:line="480" w:lineRule="auto"/>
            <w:ind w:left="480" w:hanging="480"/>
          </w:pPr>
        </w:pPrChange>
      </w:pPr>
      <w:del w:id="7453" w:author="Mohammad Nayeem" w:date="2020-04-18T03:48:00Z">
        <w:r w:rsidRPr="004E6C2C" w:rsidDel="00F84193">
          <w:rPr>
            <w:rFonts w:ascii="Times New Roman" w:hAnsi="Times New Roman" w:cs="Times New Roman"/>
            <w:noProof/>
            <w:sz w:val="24"/>
            <w:szCs w:val="24"/>
            <w:rPrChange w:id="7454" w:author="Mohammad Nayeem" w:date="2020-04-21T22:30:00Z">
              <w:rPr>
                <w:rFonts w:ascii="Times New Roman" w:hAnsi="Times New Roman" w:cs="Times New Roman"/>
                <w:noProof/>
                <w:szCs w:val="24"/>
              </w:rPr>
            </w:rPrChange>
          </w:rPr>
          <w:delText xml:space="preserve">Rahman, M., Rahman, K., Siddque, A. K., Shoma, S., Kamal, A. H. M., Ali, K. S., Nisaluk, A., &amp; Breiman, R. F. (2002). First outbreak of dengue hemorrhagic fever, Bangladesh. </w:delText>
        </w:r>
        <w:r w:rsidRPr="004E6C2C" w:rsidDel="00F84193">
          <w:rPr>
            <w:rFonts w:ascii="Times New Roman" w:hAnsi="Times New Roman" w:cs="Times New Roman"/>
            <w:i/>
            <w:iCs/>
            <w:noProof/>
            <w:sz w:val="24"/>
            <w:szCs w:val="24"/>
            <w:rPrChange w:id="7455" w:author="Mohammad Nayeem" w:date="2020-04-21T22:30:00Z">
              <w:rPr>
                <w:rFonts w:ascii="Times New Roman" w:hAnsi="Times New Roman" w:cs="Times New Roman"/>
                <w:i/>
                <w:iCs/>
                <w:noProof/>
                <w:szCs w:val="24"/>
              </w:rPr>
            </w:rPrChange>
          </w:rPr>
          <w:delText>Emerging Infectious Diseases</w:delText>
        </w:r>
        <w:r w:rsidRPr="004E6C2C" w:rsidDel="00F84193">
          <w:rPr>
            <w:rFonts w:ascii="Times New Roman" w:hAnsi="Times New Roman" w:cs="Times New Roman"/>
            <w:noProof/>
            <w:sz w:val="24"/>
            <w:szCs w:val="24"/>
            <w:rPrChange w:id="7456"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457" w:author="Mohammad Nayeem" w:date="2020-04-21T22:30:00Z">
              <w:rPr>
                <w:rFonts w:ascii="Times New Roman" w:hAnsi="Times New Roman" w:cs="Times New Roman"/>
                <w:i/>
                <w:iCs/>
                <w:noProof/>
                <w:szCs w:val="24"/>
              </w:rPr>
            </w:rPrChange>
          </w:rPr>
          <w:delText>8</w:delText>
        </w:r>
        <w:r w:rsidRPr="004E6C2C" w:rsidDel="00F84193">
          <w:rPr>
            <w:rFonts w:ascii="Times New Roman" w:hAnsi="Times New Roman" w:cs="Times New Roman"/>
            <w:noProof/>
            <w:sz w:val="24"/>
            <w:szCs w:val="24"/>
            <w:rPrChange w:id="7458" w:author="Mohammad Nayeem" w:date="2020-04-21T22:30:00Z">
              <w:rPr>
                <w:rFonts w:ascii="Times New Roman" w:hAnsi="Times New Roman" w:cs="Times New Roman"/>
                <w:noProof/>
                <w:szCs w:val="24"/>
              </w:rPr>
            </w:rPrChange>
          </w:rPr>
          <w:delText>(7), 738–740. https://doi.org/10.3201/eid0807.010398</w:delText>
        </w:r>
      </w:del>
    </w:p>
    <w:p w14:paraId="29DCBC58" w14:textId="52DD2CF7" w:rsidR="00F84193" w:rsidRPr="004E6C2C" w:rsidDel="00F84193" w:rsidRDefault="00F84193">
      <w:pPr>
        <w:widowControl w:val="0"/>
        <w:autoSpaceDE w:val="0"/>
        <w:autoSpaceDN w:val="0"/>
        <w:adjustRightInd w:val="0"/>
        <w:spacing w:after="0" w:line="480" w:lineRule="auto"/>
        <w:ind w:left="480" w:hanging="480"/>
        <w:jc w:val="both"/>
        <w:rPr>
          <w:del w:id="7459" w:author="Mohammad Nayeem" w:date="2020-04-18T03:48:00Z"/>
          <w:rFonts w:ascii="Times New Roman" w:hAnsi="Times New Roman" w:cs="Times New Roman"/>
          <w:noProof/>
          <w:sz w:val="24"/>
          <w:szCs w:val="24"/>
          <w:rPrChange w:id="7460" w:author="Mohammad Nayeem" w:date="2020-04-21T22:30:00Z">
            <w:rPr>
              <w:del w:id="7461" w:author="Mohammad Nayeem" w:date="2020-04-18T03:48:00Z"/>
              <w:rFonts w:ascii="Times New Roman" w:hAnsi="Times New Roman" w:cs="Times New Roman"/>
              <w:noProof/>
              <w:szCs w:val="24"/>
            </w:rPr>
          </w:rPrChange>
        </w:rPr>
        <w:pPrChange w:id="7462" w:author="Mohammad Nayeem" w:date="2020-04-22T17:14:00Z">
          <w:pPr>
            <w:widowControl w:val="0"/>
            <w:autoSpaceDE w:val="0"/>
            <w:autoSpaceDN w:val="0"/>
            <w:adjustRightInd w:val="0"/>
            <w:spacing w:after="0" w:line="480" w:lineRule="auto"/>
            <w:ind w:left="480" w:hanging="480"/>
          </w:pPr>
        </w:pPrChange>
      </w:pPr>
      <w:del w:id="7463" w:author="Mohammad Nayeem" w:date="2020-04-18T03:48:00Z">
        <w:r w:rsidRPr="004E6C2C" w:rsidDel="00F84193">
          <w:rPr>
            <w:rFonts w:ascii="Times New Roman" w:hAnsi="Times New Roman" w:cs="Times New Roman"/>
            <w:noProof/>
            <w:sz w:val="24"/>
            <w:szCs w:val="24"/>
            <w:rPrChange w:id="7464" w:author="Mohammad Nayeem" w:date="2020-04-21T22:30:00Z">
              <w:rPr>
                <w:rFonts w:ascii="Times New Roman" w:hAnsi="Times New Roman" w:cs="Times New Roman"/>
                <w:noProof/>
                <w:szCs w:val="24"/>
              </w:rPr>
            </w:rPrChange>
          </w:rPr>
          <w:delText xml:space="preserve">Rollins, N. C., Bhandari, N., Hajeebhoy, N., Horton, S., Lutter, C. K., Martines, J. C., Piwoz, E. G., Richter, L. M., &amp; Victora, C. G. (2016). Why invest, and what it will take to improve breastfeeding practices? In </w:delText>
        </w:r>
        <w:r w:rsidRPr="004E6C2C" w:rsidDel="00F84193">
          <w:rPr>
            <w:rFonts w:ascii="Times New Roman" w:hAnsi="Times New Roman" w:cs="Times New Roman"/>
            <w:i/>
            <w:iCs/>
            <w:noProof/>
            <w:sz w:val="24"/>
            <w:szCs w:val="24"/>
            <w:rPrChange w:id="7465" w:author="Mohammad Nayeem" w:date="2020-04-21T22:30:00Z">
              <w:rPr>
                <w:rFonts w:ascii="Times New Roman" w:hAnsi="Times New Roman" w:cs="Times New Roman"/>
                <w:i/>
                <w:iCs/>
                <w:noProof/>
                <w:szCs w:val="24"/>
              </w:rPr>
            </w:rPrChange>
          </w:rPr>
          <w:delText>The Lancet</w:delText>
        </w:r>
        <w:r w:rsidRPr="004E6C2C" w:rsidDel="00F84193">
          <w:rPr>
            <w:rFonts w:ascii="Times New Roman" w:hAnsi="Times New Roman" w:cs="Times New Roman"/>
            <w:noProof/>
            <w:sz w:val="24"/>
            <w:szCs w:val="24"/>
            <w:rPrChange w:id="7466" w:author="Mohammad Nayeem" w:date="2020-04-21T22:30:00Z">
              <w:rPr>
                <w:rFonts w:ascii="Times New Roman" w:hAnsi="Times New Roman" w:cs="Times New Roman"/>
                <w:noProof/>
                <w:szCs w:val="24"/>
              </w:rPr>
            </w:rPrChange>
          </w:rPr>
          <w:delText xml:space="preserve"> (Vol. 387, Issue 10017, pp. 491–504). Lancet Publishing Group. https://doi.org/10.1016/S0140-6736(15)01044-2</w:delText>
        </w:r>
      </w:del>
    </w:p>
    <w:p w14:paraId="143247A6" w14:textId="0BB6DE76" w:rsidR="00F84193" w:rsidRPr="004E6C2C" w:rsidDel="00F84193" w:rsidRDefault="00F84193">
      <w:pPr>
        <w:widowControl w:val="0"/>
        <w:autoSpaceDE w:val="0"/>
        <w:autoSpaceDN w:val="0"/>
        <w:adjustRightInd w:val="0"/>
        <w:spacing w:after="0" w:line="480" w:lineRule="auto"/>
        <w:ind w:left="480" w:hanging="480"/>
        <w:jc w:val="both"/>
        <w:rPr>
          <w:del w:id="7467" w:author="Mohammad Nayeem" w:date="2020-04-18T03:48:00Z"/>
          <w:rFonts w:ascii="Times New Roman" w:hAnsi="Times New Roman" w:cs="Times New Roman"/>
          <w:noProof/>
          <w:sz w:val="24"/>
          <w:szCs w:val="24"/>
          <w:rPrChange w:id="7468" w:author="Mohammad Nayeem" w:date="2020-04-21T22:30:00Z">
            <w:rPr>
              <w:del w:id="7469" w:author="Mohammad Nayeem" w:date="2020-04-18T03:48:00Z"/>
              <w:rFonts w:ascii="Times New Roman" w:hAnsi="Times New Roman" w:cs="Times New Roman"/>
              <w:noProof/>
              <w:szCs w:val="24"/>
            </w:rPr>
          </w:rPrChange>
        </w:rPr>
        <w:pPrChange w:id="7470" w:author="Mohammad Nayeem" w:date="2020-04-22T17:14:00Z">
          <w:pPr>
            <w:widowControl w:val="0"/>
            <w:autoSpaceDE w:val="0"/>
            <w:autoSpaceDN w:val="0"/>
            <w:adjustRightInd w:val="0"/>
            <w:spacing w:after="0" w:line="480" w:lineRule="auto"/>
            <w:ind w:left="480" w:hanging="480"/>
          </w:pPr>
        </w:pPrChange>
      </w:pPr>
      <w:del w:id="7471" w:author="Mohammad Nayeem" w:date="2020-04-18T03:48:00Z">
        <w:r w:rsidRPr="004E6C2C" w:rsidDel="00F84193">
          <w:rPr>
            <w:rFonts w:ascii="Times New Roman" w:hAnsi="Times New Roman" w:cs="Times New Roman"/>
            <w:noProof/>
            <w:sz w:val="24"/>
            <w:szCs w:val="24"/>
            <w:rPrChange w:id="7472" w:author="Mohammad Nayeem" w:date="2020-04-21T22:30:00Z">
              <w:rPr>
                <w:rFonts w:ascii="Times New Roman" w:hAnsi="Times New Roman" w:cs="Times New Roman"/>
                <w:noProof/>
                <w:szCs w:val="24"/>
              </w:rPr>
            </w:rPrChange>
          </w:rPr>
          <w:delText xml:space="preserve">Rudan, I., Boschi-Pinto, C., Biloglav, Z., Mulholland, K., &amp; Campbell, H. (2008). Epidemiology and etiology of childhood pneumonia. </w:delText>
        </w:r>
        <w:r w:rsidRPr="004E6C2C" w:rsidDel="00F84193">
          <w:rPr>
            <w:rFonts w:ascii="Times New Roman" w:hAnsi="Times New Roman" w:cs="Times New Roman"/>
            <w:i/>
            <w:iCs/>
            <w:noProof/>
            <w:sz w:val="24"/>
            <w:szCs w:val="24"/>
            <w:rPrChange w:id="7473" w:author="Mohammad Nayeem" w:date="2020-04-21T22:30:00Z">
              <w:rPr>
                <w:rFonts w:ascii="Times New Roman" w:hAnsi="Times New Roman" w:cs="Times New Roman"/>
                <w:i/>
                <w:iCs/>
                <w:noProof/>
                <w:szCs w:val="24"/>
              </w:rPr>
            </w:rPrChange>
          </w:rPr>
          <w:delText>Bulletin of the World Health Organization</w:delText>
        </w:r>
        <w:r w:rsidRPr="004E6C2C" w:rsidDel="00F84193">
          <w:rPr>
            <w:rFonts w:ascii="Times New Roman" w:hAnsi="Times New Roman" w:cs="Times New Roman"/>
            <w:noProof/>
            <w:sz w:val="24"/>
            <w:szCs w:val="24"/>
            <w:rPrChange w:id="7474"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475" w:author="Mohammad Nayeem" w:date="2020-04-21T22:30:00Z">
              <w:rPr>
                <w:rFonts w:ascii="Times New Roman" w:hAnsi="Times New Roman" w:cs="Times New Roman"/>
                <w:i/>
                <w:iCs/>
                <w:noProof/>
                <w:szCs w:val="24"/>
              </w:rPr>
            </w:rPrChange>
          </w:rPr>
          <w:delText>86</w:delText>
        </w:r>
        <w:r w:rsidRPr="004E6C2C" w:rsidDel="00F84193">
          <w:rPr>
            <w:rFonts w:ascii="Times New Roman" w:hAnsi="Times New Roman" w:cs="Times New Roman"/>
            <w:noProof/>
            <w:sz w:val="24"/>
            <w:szCs w:val="24"/>
            <w:rPrChange w:id="7476" w:author="Mohammad Nayeem" w:date="2020-04-21T22:30:00Z">
              <w:rPr>
                <w:rFonts w:ascii="Times New Roman" w:hAnsi="Times New Roman" w:cs="Times New Roman"/>
                <w:noProof/>
                <w:szCs w:val="24"/>
              </w:rPr>
            </w:rPrChange>
          </w:rPr>
          <w:delText>(5). https://doi.org/10.2471/BLT.07.048769</w:delText>
        </w:r>
      </w:del>
    </w:p>
    <w:p w14:paraId="67F37050" w14:textId="42008551" w:rsidR="00F84193" w:rsidRPr="004E6C2C" w:rsidDel="00F84193" w:rsidRDefault="00F84193">
      <w:pPr>
        <w:widowControl w:val="0"/>
        <w:autoSpaceDE w:val="0"/>
        <w:autoSpaceDN w:val="0"/>
        <w:adjustRightInd w:val="0"/>
        <w:spacing w:after="0" w:line="480" w:lineRule="auto"/>
        <w:ind w:left="480" w:hanging="480"/>
        <w:jc w:val="both"/>
        <w:rPr>
          <w:del w:id="7477" w:author="Mohammad Nayeem" w:date="2020-04-18T03:48:00Z"/>
          <w:rFonts w:ascii="Times New Roman" w:hAnsi="Times New Roman" w:cs="Times New Roman"/>
          <w:noProof/>
          <w:sz w:val="24"/>
          <w:szCs w:val="24"/>
          <w:rPrChange w:id="7478" w:author="Mohammad Nayeem" w:date="2020-04-21T22:30:00Z">
            <w:rPr>
              <w:del w:id="7479" w:author="Mohammad Nayeem" w:date="2020-04-18T03:48:00Z"/>
              <w:rFonts w:ascii="Times New Roman" w:hAnsi="Times New Roman" w:cs="Times New Roman"/>
              <w:noProof/>
              <w:szCs w:val="24"/>
            </w:rPr>
          </w:rPrChange>
        </w:rPr>
        <w:pPrChange w:id="7480" w:author="Mohammad Nayeem" w:date="2020-04-22T17:14:00Z">
          <w:pPr>
            <w:widowControl w:val="0"/>
            <w:autoSpaceDE w:val="0"/>
            <w:autoSpaceDN w:val="0"/>
            <w:adjustRightInd w:val="0"/>
            <w:spacing w:after="0" w:line="480" w:lineRule="auto"/>
            <w:ind w:left="480" w:hanging="480"/>
          </w:pPr>
        </w:pPrChange>
      </w:pPr>
      <w:del w:id="7481" w:author="Mohammad Nayeem" w:date="2020-04-18T03:48:00Z">
        <w:r w:rsidRPr="004E6C2C" w:rsidDel="00F84193">
          <w:rPr>
            <w:rFonts w:ascii="Times New Roman" w:hAnsi="Times New Roman" w:cs="Times New Roman"/>
            <w:noProof/>
            <w:sz w:val="24"/>
            <w:szCs w:val="24"/>
            <w:rPrChange w:id="7482" w:author="Mohammad Nayeem" w:date="2020-04-21T22:30:00Z">
              <w:rPr>
                <w:rFonts w:ascii="Times New Roman" w:hAnsi="Times New Roman" w:cs="Times New Roman"/>
                <w:noProof/>
                <w:szCs w:val="24"/>
              </w:rPr>
            </w:rPrChange>
          </w:rPr>
          <w:delText xml:space="preserve">Sakha, K., &amp; Behbahan, A. (2005). </w:delText>
        </w:r>
        <w:r w:rsidRPr="004E6C2C" w:rsidDel="00F84193">
          <w:rPr>
            <w:rFonts w:ascii="Times New Roman" w:hAnsi="Times New Roman" w:cs="Times New Roman"/>
            <w:i/>
            <w:iCs/>
            <w:noProof/>
            <w:sz w:val="24"/>
            <w:szCs w:val="24"/>
            <w:rPrChange w:id="7483" w:author="Mohammad Nayeem" w:date="2020-04-21T22:30:00Z">
              <w:rPr>
                <w:rFonts w:ascii="Times New Roman" w:hAnsi="Times New Roman" w:cs="Times New Roman"/>
                <w:i/>
                <w:iCs/>
                <w:noProof/>
                <w:szCs w:val="24"/>
              </w:rPr>
            </w:rPrChange>
          </w:rPr>
          <w:delText>The onset time of lactation after delivery</w:delText>
        </w:r>
        <w:r w:rsidRPr="004E6C2C" w:rsidDel="00F84193">
          <w:rPr>
            <w:rFonts w:ascii="Times New Roman" w:hAnsi="Times New Roman" w:cs="Times New Roman"/>
            <w:noProof/>
            <w:sz w:val="24"/>
            <w:szCs w:val="24"/>
            <w:rPrChange w:id="7484"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485" w:author="Mohammad Nayeem" w:date="2020-04-21T22:30:00Z">
              <w:rPr>
                <w:rFonts w:ascii="Times New Roman" w:hAnsi="Times New Roman" w:cs="Times New Roman"/>
                <w:i/>
                <w:iCs/>
                <w:noProof/>
                <w:szCs w:val="24"/>
              </w:rPr>
            </w:rPrChange>
          </w:rPr>
          <w:delText>19</w:delText>
        </w:r>
        <w:r w:rsidRPr="004E6C2C" w:rsidDel="00F84193">
          <w:rPr>
            <w:rFonts w:ascii="Times New Roman" w:hAnsi="Times New Roman" w:cs="Times New Roman"/>
            <w:noProof/>
            <w:sz w:val="24"/>
            <w:szCs w:val="24"/>
            <w:rPrChange w:id="7486" w:author="Mohammad Nayeem" w:date="2020-04-21T22:30:00Z">
              <w:rPr>
                <w:rFonts w:ascii="Times New Roman" w:hAnsi="Times New Roman" w:cs="Times New Roman"/>
                <w:noProof/>
                <w:szCs w:val="24"/>
              </w:rPr>
            </w:rPrChange>
          </w:rPr>
          <w:delText>(2), 135–139. http://dspace.tbzmed.ac.ir:8080/xmlui/handle/123456789/58440</w:delText>
        </w:r>
      </w:del>
    </w:p>
    <w:p w14:paraId="01289212" w14:textId="44EA4ECC" w:rsidR="00F84193" w:rsidRPr="004E6C2C" w:rsidDel="00F84193" w:rsidRDefault="00F84193">
      <w:pPr>
        <w:widowControl w:val="0"/>
        <w:autoSpaceDE w:val="0"/>
        <w:autoSpaceDN w:val="0"/>
        <w:adjustRightInd w:val="0"/>
        <w:spacing w:after="0" w:line="480" w:lineRule="auto"/>
        <w:ind w:left="480" w:hanging="480"/>
        <w:jc w:val="both"/>
        <w:rPr>
          <w:del w:id="7487" w:author="Mohammad Nayeem" w:date="2020-04-18T03:48:00Z"/>
          <w:rFonts w:ascii="Times New Roman" w:hAnsi="Times New Roman" w:cs="Times New Roman"/>
          <w:noProof/>
          <w:sz w:val="24"/>
          <w:szCs w:val="24"/>
          <w:rPrChange w:id="7488" w:author="Mohammad Nayeem" w:date="2020-04-21T22:30:00Z">
            <w:rPr>
              <w:del w:id="7489" w:author="Mohammad Nayeem" w:date="2020-04-18T03:48:00Z"/>
              <w:rFonts w:ascii="Times New Roman" w:hAnsi="Times New Roman" w:cs="Times New Roman"/>
              <w:noProof/>
              <w:szCs w:val="24"/>
            </w:rPr>
          </w:rPrChange>
        </w:rPr>
        <w:pPrChange w:id="7490" w:author="Mohammad Nayeem" w:date="2020-04-22T17:14:00Z">
          <w:pPr>
            <w:widowControl w:val="0"/>
            <w:autoSpaceDE w:val="0"/>
            <w:autoSpaceDN w:val="0"/>
            <w:adjustRightInd w:val="0"/>
            <w:spacing w:after="0" w:line="480" w:lineRule="auto"/>
            <w:ind w:left="480" w:hanging="480"/>
          </w:pPr>
        </w:pPrChange>
      </w:pPr>
      <w:del w:id="7491" w:author="Mohammad Nayeem" w:date="2020-04-18T03:48:00Z">
        <w:r w:rsidRPr="004E6C2C" w:rsidDel="00F84193">
          <w:rPr>
            <w:rFonts w:ascii="Times New Roman" w:hAnsi="Times New Roman" w:cs="Times New Roman"/>
            <w:noProof/>
            <w:sz w:val="24"/>
            <w:szCs w:val="24"/>
            <w:rPrChange w:id="7492" w:author="Mohammad Nayeem" w:date="2020-04-21T22:30:00Z">
              <w:rPr>
                <w:rFonts w:ascii="Times New Roman" w:hAnsi="Times New Roman" w:cs="Times New Roman"/>
                <w:noProof/>
                <w:szCs w:val="24"/>
              </w:rPr>
            </w:rPrChange>
          </w:rPr>
          <w:delText xml:space="preserve">Sankar, M. J., Sinha, B., Chowdhury, R., Bhandari, N., Taneja, S., Martines, J., &amp; Bahl, R. (2015). Optimal breastfeeding practices and infant and child mortality: A systematic review and meta-analysis. In </w:delText>
        </w:r>
        <w:r w:rsidRPr="004E6C2C" w:rsidDel="00F84193">
          <w:rPr>
            <w:rFonts w:ascii="Times New Roman" w:hAnsi="Times New Roman" w:cs="Times New Roman"/>
            <w:i/>
            <w:iCs/>
            <w:noProof/>
            <w:sz w:val="24"/>
            <w:szCs w:val="24"/>
            <w:rPrChange w:id="7493" w:author="Mohammad Nayeem" w:date="2020-04-21T22:30:00Z">
              <w:rPr>
                <w:rFonts w:ascii="Times New Roman" w:hAnsi="Times New Roman" w:cs="Times New Roman"/>
                <w:i/>
                <w:iCs/>
                <w:noProof/>
                <w:szCs w:val="24"/>
              </w:rPr>
            </w:rPrChange>
          </w:rPr>
          <w:delText>Acta Paediatrica, International Journal of Paediatrics</w:delText>
        </w:r>
        <w:r w:rsidRPr="004E6C2C" w:rsidDel="00F84193">
          <w:rPr>
            <w:rFonts w:ascii="Times New Roman" w:hAnsi="Times New Roman" w:cs="Times New Roman"/>
            <w:noProof/>
            <w:sz w:val="24"/>
            <w:szCs w:val="24"/>
            <w:rPrChange w:id="7494" w:author="Mohammad Nayeem" w:date="2020-04-21T22:30:00Z">
              <w:rPr>
                <w:rFonts w:ascii="Times New Roman" w:hAnsi="Times New Roman" w:cs="Times New Roman"/>
                <w:noProof/>
                <w:szCs w:val="24"/>
              </w:rPr>
            </w:rPrChange>
          </w:rPr>
          <w:delText xml:space="preserve"> (Vol. 104, pp. 3–13). https://doi.org/10.1111/apa.13147</w:delText>
        </w:r>
      </w:del>
    </w:p>
    <w:p w14:paraId="0C786A53" w14:textId="3AF1C212" w:rsidR="00F84193" w:rsidRPr="004E6C2C" w:rsidDel="00F84193" w:rsidRDefault="00F84193">
      <w:pPr>
        <w:widowControl w:val="0"/>
        <w:autoSpaceDE w:val="0"/>
        <w:autoSpaceDN w:val="0"/>
        <w:adjustRightInd w:val="0"/>
        <w:spacing w:after="0" w:line="480" w:lineRule="auto"/>
        <w:ind w:left="480" w:hanging="480"/>
        <w:jc w:val="both"/>
        <w:rPr>
          <w:del w:id="7495" w:author="Mohammad Nayeem" w:date="2020-04-18T03:48:00Z"/>
          <w:rFonts w:ascii="Times New Roman" w:hAnsi="Times New Roman" w:cs="Times New Roman"/>
          <w:noProof/>
          <w:sz w:val="24"/>
          <w:szCs w:val="24"/>
          <w:rPrChange w:id="7496" w:author="Mohammad Nayeem" w:date="2020-04-21T22:30:00Z">
            <w:rPr>
              <w:del w:id="7497" w:author="Mohammad Nayeem" w:date="2020-04-18T03:48:00Z"/>
              <w:rFonts w:ascii="Times New Roman" w:hAnsi="Times New Roman" w:cs="Times New Roman"/>
              <w:noProof/>
              <w:szCs w:val="24"/>
            </w:rPr>
          </w:rPrChange>
        </w:rPr>
        <w:pPrChange w:id="7498" w:author="Mohammad Nayeem" w:date="2020-04-22T17:14:00Z">
          <w:pPr>
            <w:widowControl w:val="0"/>
            <w:autoSpaceDE w:val="0"/>
            <w:autoSpaceDN w:val="0"/>
            <w:adjustRightInd w:val="0"/>
            <w:spacing w:after="0" w:line="480" w:lineRule="auto"/>
            <w:ind w:left="480" w:hanging="480"/>
          </w:pPr>
        </w:pPrChange>
      </w:pPr>
      <w:del w:id="7499" w:author="Mohammad Nayeem" w:date="2020-04-18T03:48:00Z">
        <w:r w:rsidRPr="004E6C2C" w:rsidDel="00F84193">
          <w:rPr>
            <w:rFonts w:ascii="Times New Roman" w:hAnsi="Times New Roman" w:cs="Times New Roman"/>
            <w:noProof/>
            <w:sz w:val="24"/>
            <w:szCs w:val="24"/>
            <w:rPrChange w:id="7500" w:author="Mohammad Nayeem" w:date="2020-04-21T22:30:00Z">
              <w:rPr>
                <w:rFonts w:ascii="Times New Roman" w:hAnsi="Times New Roman" w:cs="Times New Roman"/>
                <w:noProof/>
                <w:szCs w:val="24"/>
              </w:rPr>
            </w:rPrChange>
          </w:rPr>
          <w:delText xml:space="preserve">Santos, F. S., dos Santos, L. H., Saldan, P. C., Santos, F. C. S., Leite, A. M., &amp; Demello, D. F. (2016). Breastfeeding and acute diarrhea among children enrolled in the family health strategy. </w:delText>
        </w:r>
        <w:r w:rsidRPr="004E6C2C" w:rsidDel="00F84193">
          <w:rPr>
            <w:rFonts w:ascii="Times New Roman" w:hAnsi="Times New Roman" w:cs="Times New Roman"/>
            <w:i/>
            <w:iCs/>
            <w:noProof/>
            <w:sz w:val="24"/>
            <w:szCs w:val="24"/>
            <w:rPrChange w:id="7501" w:author="Mohammad Nayeem" w:date="2020-04-21T22:30:00Z">
              <w:rPr>
                <w:rFonts w:ascii="Times New Roman" w:hAnsi="Times New Roman" w:cs="Times New Roman"/>
                <w:i/>
                <w:iCs/>
                <w:noProof/>
                <w:szCs w:val="24"/>
              </w:rPr>
            </w:rPrChange>
          </w:rPr>
          <w:delText>Texto e Contexto Enfermagem</w:delText>
        </w:r>
        <w:r w:rsidRPr="004E6C2C" w:rsidDel="00F84193">
          <w:rPr>
            <w:rFonts w:ascii="Times New Roman" w:hAnsi="Times New Roman" w:cs="Times New Roman"/>
            <w:noProof/>
            <w:sz w:val="24"/>
            <w:szCs w:val="24"/>
            <w:rPrChange w:id="7502"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503" w:author="Mohammad Nayeem" w:date="2020-04-21T22:30:00Z">
              <w:rPr>
                <w:rFonts w:ascii="Times New Roman" w:hAnsi="Times New Roman" w:cs="Times New Roman"/>
                <w:i/>
                <w:iCs/>
                <w:noProof/>
                <w:szCs w:val="24"/>
              </w:rPr>
            </w:rPrChange>
          </w:rPr>
          <w:delText>25</w:delText>
        </w:r>
        <w:r w:rsidRPr="004E6C2C" w:rsidDel="00F84193">
          <w:rPr>
            <w:rFonts w:ascii="Times New Roman" w:hAnsi="Times New Roman" w:cs="Times New Roman"/>
            <w:noProof/>
            <w:sz w:val="24"/>
            <w:szCs w:val="24"/>
            <w:rPrChange w:id="7504" w:author="Mohammad Nayeem" w:date="2020-04-21T22:30:00Z">
              <w:rPr>
                <w:rFonts w:ascii="Times New Roman" w:hAnsi="Times New Roman" w:cs="Times New Roman"/>
                <w:noProof/>
                <w:szCs w:val="24"/>
              </w:rPr>
            </w:rPrChange>
          </w:rPr>
          <w:delText>(1). https://doi.org/10.1590/0104-070720160000220015</w:delText>
        </w:r>
      </w:del>
    </w:p>
    <w:p w14:paraId="0293A4F5" w14:textId="23985E90" w:rsidR="00F84193" w:rsidRPr="004E6C2C" w:rsidDel="00F84193" w:rsidRDefault="00F84193">
      <w:pPr>
        <w:widowControl w:val="0"/>
        <w:autoSpaceDE w:val="0"/>
        <w:autoSpaceDN w:val="0"/>
        <w:adjustRightInd w:val="0"/>
        <w:spacing w:after="0" w:line="480" w:lineRule="auto"/>
        <w:ind w:left="480" w:hanging="480"/>
        <w:jc w:val="both"/>
        <w:rPr>
          <w:del w:id="7505" w:author="Mohammad Nayeem" w:date="2020-04-18T03:48:00Z"/>
          <w:rFonts w:ascii="Times New Roman" w:hAnsi="Times New Roman" w:cs="Times New Roman"/>
          <w:noProof/>
          <w:sz w:val="24"/>
          <w:szCs w:val="24"/>
          <w:rPrChange w:id="7506" w:author="Mohammad Nayeem" w:date="2020-04-21T22:30:00Z">
            <w:rPr>
              <w:del w:id="7507" w:author="Mohammad Nayeem" w:date="2020-04-18T03:48:00Z"/>
              <w:rFonts w:ascii="Times New Roman" w:hAnsi="Times New Roman" w:cs="Times New Roman"/>
              <w:noProof/>
              <w:szCs w:val="24"/>
            </w:rPr>
          </w:rPrChange>
        </w:rPr>
        <w:pPrChange w:id="7508" w:author="Mohammad Nayeem" w:date="2020-04-22T17:14:00Z">
          <w:pPr>
            <w:widowControl w:val="0"/>
            <w:autoSpaceDE w:val="0"/>
            <w:autoSpaceDN w:val="0"/>
            <w:adjustRightInd w:val="0"/>
            <w:spacing w:after="0" w:line="480" w:lineRule="auto"/>
            <w:ind w:left="480" w:hanging="480"/>
          </w:pPr>
        </w:pPrChange>
      </w:pPr>
      <w:del w:id="7509" w:author="Mohammad Nayeem" w:date="2020-04-18T03:48:00Z">
        <w:r w:rsidRPr="004E6C2C" w:rsidDel="00F84193">
          <w:rPr>
            <w:rFonts w:ascii="Times New Roman" w:hAnsi="Times New Roman" w:cs="Times New Roman"/>
            <w:noProof/>
            <w:sz w:val="24"/>
            <w:szCs w:val="24"/>
            <w:rPrChange w:id="7510" w:author="Mohammad Nayeem" w:date="2020-04-21T22:30:00Z">
              <w:rPr>
                <w:rFonts w:ascii="Times New Roman" w:hAnsi="Times New Roman" w:cs="Times New Roman"/>
                <w:noProof/>
                <w:szCs w:val="24"/>
              </w:rPr>
            </w:rPrChange>
          </w:rPr>
          <w:delText xml:space="preserve">Smith, E. R., Hurt, L., Chowdhury, R., Sinha, B., Fawzi, W., &amp; Edmond, K. M. (2017). Delayed breastfeeding initiation and infant survival: A systematic review and meta-analysis. </w:delText>
        </w:r>
        <w:r w:rsidRPr="004E6C2C" w:rsidDel="00F84193">
          <w:rPr>
            <w:rFonts w:ascii="Times New Roman" w:hAnsi="Times New Roman" w:cs="Times New Roman"/>
            <w:i/>
            <w:iCs/>
            <w:noProof/>
            <w:sz w:val="24"/>
            <w:szCs w:val="24"/>
            <w:rPrChange w:id="7511" w:author="Mohammad Nayeem" w:date="2020-04-21T22:30:00Z">
              <w:rPr>
                <w:rFonts w:ascii="Times New Roman" w:hAnsi="Times New Roman" w:cs="Times New Roman"/>
                <w:i/>
                <w:iCs/>
                <w:noProof/>
                <w:szCs w:val="24"/>
              </w:rPr>
            </w:rPrChange>
          </w:rPr>
          <w:delText>PLOS ONE</w:delText>
        </w:r>
        <w:r w:rsidRPr="004E6C2C" w:rsidDel="00F84193">
          <w:rPr>
            <w:rFonts w:ascii="Times New Roman" w:hAnsi="Times New Roman" w:cs="Times New Roman"/>
            <w:noProof/>
            <w:sz w:val="24"/>
            <w:szCs w:val="24"/>
            <w:rPrChange w:id="7512"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513" w:author="Mohammad Nayeem" w:date="2020-04-21T22:30:00Z">
              <w:rPr>
                <w:rFonts w:ascii="Times New Roman" w:hAnsi="Times New Roman" w:cs="Times New Roman"/>
                <w:i/>
                <w:iCs/>
                <w:noProof/>
                <w:szCs w:val="24"/>
              </w:rPr>
            </w:rPrChange>
          </w:rPr>
          <w:delText>12</w:delText>
        </w:r>
        <w:r w:rsidRPr="004E6C2C" w:rsidDel="00F84193">
          <w:rPr>
            <w:rFonts w:ascii="Times New Roman" w:hAnsi="Times New Roman" w:cs="Times New Roman"/>
            <w:noProof/>
            <w:sz w:val="24"/>
            <w:szCs w:val="24"/>
            <w:rPrChange w:id="7514" w:author="Mohammad Nayeem" w:date="2020-04-21T22:30:00Z">
              <w:rPr>
                <w:rFonts w:ascii="Times New Roman" w:hAnsi="Times New Roman" w:cs="Times New Roman"/>
                <w:noProof/>
                <w:szCs w:val="24"/>
              </w:rPr>
            </w:rPrChange>
          </w:rPr>
          <w:delText>(7), e0180722. https://doi.org/10.1371/journal.pone.0180722</w:delText>
        </w:r>
      </w:del>
    </w:p>
    <w:p w14:paraId="752C0FD3" w14:textId="0FEE2A94" w:rsidR="00F84193" w:rsidRPr="004E6C2C" w:rsidDel="00F84193" w:rsidRDefault="00F84193">
      <w:pPr>
        <w:widowControl w:val="0"/>
        <w:autoSpaceDE w:val="0"/>
        <w:autoSpaceDN w:val="0"/>
        <w:adjustRightInd w:val="0"/>
        <w:spacing w:after="0" w:line="480" w:lineRule="auto"/>
        <w:ind w:left="480" w:hanging="480"/>
        <w:jc w:val="both"/>
        <w:rPr>
          <w:del w:id="7515" w:author="Mohammad Nayeem" w:date="2020-04-18T03:48:00Z"/>
          <w:rFonts w:ascii="Times New Roman" w:hAnsi="Times New Roman" w:cs="Times New Roman"/>
          <w:noProof/>
          <w:sz w:val="24"/>
          <w:szCs w:val="24"/>
          <w:rPrChange w:id="7516" w:author="Mohammad Nayeem" w:date="2020-04-21T22:30:00Z">
            <w:rPr>
              <w:del w:id="7517" w:author="Mohammad Nayeem" w:date="2020-04-18T03:48:00Z"/>
              <w:rFonts w:ascii="Times New Roman" w:hAnsi="Times New Roman" w:cs="Times New Roman"/>
              <w:noProof/>
              <w:szCs w:val="24"/>
            </w:rPr>
          </w:rPrChange>
        </w:rPr>
        <w:pPrChange w:id="7518" w:author="Mohammad Nayeem" w:date="2020-04-22T17:14:00Z">
          <w:pPr>
            <w:widowControl w:val="0"/>
            <w:autoSpaceDE w:val="0"/>
            <w:autoSpaceDN w:val="0"/>
            <w:adjustRightInd w:val="0"/>
            <w:spacing w:after="0" w:line="480" w:lineRule="auto"/>
            <w:ind w:left="480" w:hanging="480"/>
          </w:pPr>
        </w:pPrChange>
      </w:pPr>
      <w:del w:id="7519" w:author="Mohammad Nayeem" w:date="2020-04-18T03:48:00Z">
        <w:r w:rsidRPr="004E6C2C" w:rsidDel="00F84193">
          <w:rPr>
            <w:rFonts w:ascii="Times New Roman" w:hAnsi="Times New Roman" w:cs="Times New Roman"/>
            <w:noProof/>
            <w:sz w:val="24"/>
            <w:szCs w:val="24"/>
            <w:rPrChange w:id="7520" w:author="Mohammad Nayeem" w:date="2020-04-21T22:30:00Z">
              <w:rPr>
                <w:rFonts w:ascii="Times New Roman" w:hAnsi="Times New Roman" w:cs="Times New Roman"/>
                <w:noProof/>
                <w:szCs w:val="24"/>
              </w:rPr>
            </w:rPrChange>
          </w:rPr>
          <w:delText xml:space="preserve">UNICEF. (2019). </w:delText>
        </w:r>
        <w:r w:rsidRPr="004E6C2C" w:rsidDel="00F84193">
          <w:rPr>
            <w:rFonts w:ascii="Times New Roman" w:hAnsi="Times New Roman" w:cs="Times New Roman"/>
            <w:i/>
            <w:iCs/>
            <w:noProof/>
            <w:sz w:val="24"/>
            <w:szCs w:val="24"/>
            <w:rPrChange w:id="7521" w:author="Mohammad Nayeem" w:date="2020-04-21T22:30:00Z">
              <w:rPr>
                <w:rFonts w:ascii="Times New Roman" w:hAnsi="Times New Roman" w:cs="Times New Roman"/>
                <w:i/>
                <w:iCs/>
                <w:noProof/>
                <w:szCs w:val="24"/>
              </w:rPr>
            </w:rPrChange>
          </w:rPr>
          <w:delText>Infant and young child feeding</w:delText>
        </w:r>
        <w:r w:rsidRPr="004E6C2C" w:rsidDel="00F84193">
          <w:rPr>
            <w:rFonts w:ascii="Times New Roman" w:hAnsi="Times New Roman" w:cs="Times New Roman"/>
            <w:noProof/>
            <w:sz w:val="24"/>
            <w:szCs w:val="24"/>
            <w:rPrChange w:id="7522" w:author="Mohammad Nayeem" w:date="2020-04-21T22:30:00Z">
              <w:rPr>
                <w:rFonts w:ascii="Times New Roman" w:hAnsi="Times New Roman" w:cs="Times New Roman"/>
                <w:noProof/>
                <w:szCs w:val="24"/>
              </w:rPr>
            </w:rPrChange>
          </w:rPr>
          <w:delText>. https://data.unicef.org/topic/nutrition/infant-and-young-child-feeding/</w:delText>
        </w:r>
      </w:del>
    </w:p>
    <w:p w14:paraId="3667F86B" w14:textId="0BA79FAC" w:rsidR="00F84193" w:rsidRPr="004E6C2C" w:rsidDel="00F84193" w:rsidRDefault="00F84193">
      <w:pPr>
        <w:widowControl w:val="0"/>
        <w:autoSpaceDE w:val="0"/>
        <w:autoSpaceDN w:val="0"/>
        <w:adjustRightInd w:val="0"/>
        <w:spacing w:after="0" w:line="480" w:lineRule="auto"/>
        <w:ind w:left="480" w:hanging="480"/>
        <w:jc w:val="both"/>
        <w:rPr>
          <w:del w:id="7523" w:author="Mohammad Nayeem" w:date="2020-04-18T03:48:00Z"/>
          <w:rFonts w:ascii="Times New Roman" w:hAnsi="Times New Roman" w:cs="Times New Roman"/>
          <w:noProof/>
          <w:sz w:val="24"/>
          <w:szCs w:val="24"/>
          <w:rPrChange w:id="7524" w:author="Mohammad Nayeem" w:date="2020-04-21T22:30:00Z">
            <w:rPr>
              <w:del w:id="7525" w:author="Mohammad Nayeem" w:date="2020-04-18T03:48:00Z"/>
              <w:rFonts w:ascii="Times New Roman" w:hAnsi="Times New Roman" w:cs="Times New Roman"/>
              <w:noProof/>
              <w:szCs w:val="24"/>
            </w:rPr>
          </w:rPrChange>
        </w:rPr>
        <w:pPrChange w:id="7526" w:author="Mohammad Nayeem" w:date="2020-04-22T17:14:00Z">
          <w:pPr>
            <w:widowControl w:val="0"/>
            <w:autoSpaceDE w:val="0"/>
            <w:autoSpaceDN w:val="0"/>
            <w:adjustRightInd w:val="0"/>
            <w:spacing w:after="0" w:line="480" w:lineRule="auto"/>
            <w:ind w:left="480" w:hanging="480"/>
          </w:pPr>
        </w:pPrChange>
      </w:pPr>
      <w:del w:id="7527" w:author="Mohammad Nayeem" w:date="2020-04-18T03:48:00Z">
        <w:r w:rsidRPr="004E6C2C" w:rsidDel="00F84193">
          <w:rPr>
            <w:rFonts w:ascii="Times New Roman" w:hAnsi="Times New Roman" w:cs="Times New Roman"/>
            <w:noProof/>
            <w:sz w:val="24"/>
            <w:szCs w:val="24"/>
            <w:rPrChange w:id="7528" w:author="Mohammad Nayeem" w:date="2020-04-21T22:30:00Z">
              <w:rPr>
                <w:rFonts w:ascii="Times New Roman" w:hAnsi="Times New Roman" w:cs="Times New Roman"/>
                <w:noProof/>
                <w:szCs w:val="24"/>
              </w:rPr>
            </w:rPrChange>
          </w:rPr>
          <w:delText xml:space="preserve">Uwaezuoke, S. N., Eneh, C. I., &amp; Ndu, I. K. (2017). Relationship Between Exclusive Breastfeeding and Lower Risk of Childhood Obesity: A Narrative Review of Published Evidence. </w:delText>
        </w:r>
        <w:r w:rsidRPr="004E6C2C" w:rsidDel="00F84193">
          <w:rPr>
            <w:rFonts w:ascii="Times New Roman" w:hAnsi="Times New Roman" w:cs="Times New Roman"/>
            <w:i/>
            <w:iCs/>
            <w:noProof/>
            <w:sz w:val="24"/>
            <w:szCs w:val="24"/>
            <w:rPrChange w:id="7529" w:author="Mohammad Nayeem" w:date="2020-04-21T22:30:00Z">
              <w:rPr>
                <w:rFonts w:ascii="Times New Roman" w:hAnsi="Times New Roman" w:cs="Times New Roman"/>
                <w:i/>
                <w:iCs/>
                <w:noProof/>
                <w:szCs w:val="24"/>
              </w:rPr>
            </w:rPrChange>
          </w:rPr>
          <w:delText>Clinical Medicine Insights: Pediatrics</w:delText>
        </w:r>
        <w:r w:rsidRPr="004E6C2C" w:rsidDel="00F84193">
          <w:rPr>
            <w:rFonts w:ascii="Times New Roman" w:hAnsi="Times New Roman" w:cs="Times New Roman"/>
            <w:noProof/>
            <w:sz w:val="24"/>
            <w:szCs w:val="24"/>
            <w:rPrChange w:id="7530"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531" w:author="Mohammad Nayeem" w:date="2020-04-21T22:30:00Z">
              <w:rPr>
                <w:rFonts w:ascii="Times New Roman" w:hAnsi="Times New Roman" w:cs="Times New Roman"/>
                <w:i/>
                <w:iCs/>
                <w:noProof/>
                <w:szCs w:val="24"/>
              </w:rPr>
            </w:rPrChange>
          </w:rPr>
          <w:delText>11</w:delText>
        </w:r>
        <w:r w:rsidRPr="004E6C2C" w:rsidDel="00F84193">
          <w:rPr>
            <w:rFonts w:ascii="Times New Roman" w:hAnsi="Times New Roman" w:cs="Times New Roman"/>
            <w:noProof/>
            <w:sz w:val="24"/>
            <w:szCs w:val="24"/>
            <w:rPrChange w:id="7532" w:author="Mohammad Nayeem" w:date="2020-04-21T22:30:00Z">
              <w:rPr>
                <w:rFonts w:ascii="Times New Roman" w:hAnsi="Times New Roman" w:cs="Times New Roman"/>
                <w:noProof/>
                <w:szCs w:val="24"/>
              </w:rPr>
            </w:rPrChange>
          </w:rPr>
          <w:delText>, 117955651769019. https://doi.org/10.1177/1179556517690196</w:delText>
        </w:r>
      </w:del>
    </w:p>
    <w:p w14:paraId="4DB20340" w14:textId="55FE1C14" w:rsidR="00F84193" w:rsidRPr="004E6C2C" w:rsidDel="00F84193" w:rsidRDefault="00F84193">
      <w:pPr>
        <w:widowControl w:val="0"/>
        <w:autoSpaceDE w:val="0"/>
        <w:autoSpaceDN w:val="0"/>
        <w:adjustRightInd w:val="0"/>
        <w:spacing w:after="0" w:line="480" w:lineRule="auto"/>
        <w:ind w:left="480" w:hanging="480"/>
        <w:jc w:val="both"/>
        <w:rPr>
          <w:del w:id="7533" w:author="Mohammad Nayeem" w:date="2020-04-18T03:48:00Z"/>
          <w:rFonts w:ascii="Times New Roman" w:hAnsi="Times New Roman" w:cs="Times New Roman"/>
          <w:noProof/>
          <w:sz w:val="24"/>
          <w:szCs w:val="24"/>
          <w:rPrChange w:id="7534" w:author="Mohammad Nayeem" w:date="2020-04-21T22:30:00Z">
            <w:rPr>
              <w:del w:id="7535" w:author="Mohammad Nayeem" w:date="2020-04-18T03:48:00Z"/>
              <w:rFonts w:ascii="Times New Roman" w:hAnsi="Times New Roman" w:cs="Times New Roman"/>
              <w:noProof/>
              <w:szCs w:val="24"/>
            </w:rPr>
          </w:rPrChange>
        </w:rPr>
        <w:pPrChange w:id="7536" w:author="Mohammad Nayeem" w:date="2020-04-22T17:14:00Z">
          <w:pPr>
            <w:widowControl w:val="0"/>
            <w:autoSpaceDE w:val="0"/>
            <w:autoSpaceDN w:val="0"/>
            <w:adjustRightInd w:val="0"/>
            <w:spacing w:after="0" w:line="480" w:lineRule="auto"/>
            <w:ind w:left="480" w:hanging="480"/>
          </w:pPr>
        </w:pPrChange>
      </w:pPr>
      <w:del w:id="7537" w:author="Mohammad Nayeem" w:date="2020-04-18T03:48:00Z">
        <w:r w:rsidRPr="004E6C2C" w:rsidDel="00F84193">
          <w:rPr>
            <w:rFonts w:ascii="Times New Roman" w:hAnsi="Times New Roman" w:cs="Times New Roman"/>
            <w:noProof/>
            <w:sz w:val="24"/>
            <w:szCs w:val="24"/>
            <w:rPrChange w:id="7538" w:author="Mohammad Nayeem" w:date="2020-04-21T22:30:00Z">
              <w:rPr>
                <w:rFonts w:ascii="Times New Roman" w:hAnsi="Times New Roman" w:cs="Times New Roman"/>
                <w:noProof/>
                <w:szCs w:val="24"/>
              </w:rPr>
            </w:rPrChange>
          </w:rPr>
          <w:delText xml:space="preserve">Victora, C. G., Horta, B. L., de Mola, C. L., Quevedo, L., Pinheiro, R. T., Gigante, D. P., Gonçalves, H., &amp; Barros, F. C. (2015). Association between breastfeeding and intelligence, educational attainment, and income at 30 years of age: a prospective birth cohort study from Brazil. </w:delText>
        </w:r>
        <w:r w:rsidRPr="004E6C2C" w:rsidDel="00F84193">
          <w:rPr>
            <w:rFonts w:ascii="Times New Roman" w:hAnsi="Times New Roman" w:cs="Times New Roman"/>
            <w:i/>
            <w:iCs/>
            <w:noProof/>
            <w:sz w:val="24"/>
            <w:szCs w:val="24"/>
            <w:rPrChange w:id="7539" w:author="Mohammad Nayeem" w:date="2020-04-21T22:30:00Z">
              <w:rPr>
                <w:rFonts w:ascii="Times New Roman" w:hAnsi="Times New Roman" w:cs="Times New Roman"/>
                <w:i/>
                <w:iCs/>
                <w:noProof/>
                <w:szCs w:val="24"/>
              </w:rPr>
            </w:rPrChange>
          </w:rPr>
          <w:delText>The Lancet Global Health</w:delText>
        </w:r>
        <w:r w:rsidRPr="004E6C2C" w:rsidDel="00F84193">
          <w:rPr>
            <w:rFonts w:ascii="Times New Roman" w:hAnsi="Times New Roman" w:cs="Times New Roman"/>
            <w:noProof/>
            <w:sz w:val="24"/>
            <w:szCs w:val="24"/>
            <w:rPrChange w:id="7540"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541" w:author="Mohammad Nayeem" w:date="2020-04-21T22:30:00Z">
              <w:rPr>
                <w:rFonts w:ascii="Times New Roman" w:hAnsi="Times New Roman" w:cs="Times New Roman"/>
                <w:i/>
                <w:iCs/>
                <w:noProof/>
                <w:szCs w:val="24"/>
              </w:rPr>
            </w:rPrChange>
          </w:rPr>
          <w:delText>3</w:delText>
        </w:r>
        <w:r w:rsidRPr="004E6C2C" w:rsidDel="00F84193">
          <w:rPr>
            <w:rFonts w:ascii="Times New Roman" w:hAnsi="Times New Roman" w:cs="Times New Roman"/>
            <w:noProof/>
            <w:sz w:val="24"/>
            <w:szCs w:val="24"/>
            <w:rPrChange w:id="7542" w:author="Mohammad Nayeem" w:date="2020-04-21T22:30:00Z">
              <w:rPr>
                <w:rFonts w:ascii="Times New Roman" w:hAnsi="Times New Roman" w:cs="Times New Roman"/>
                <w:noProof/>
                <w:szCs w:val="24"/>
              </w:rPr>
            </w:rPrChange>
          </w:rPr>
          <w:delText>(4), e199--e205. https://doi.org/10.1016/S2214-109X(15)70002-1</w:delText>
        </w:r>
      </w:del>
    </w:p>
    <w:p w14:paraId="41339B0C" w14:textId="1983EE89" w:rsidR="00F84193" w:rsidRPr="004E6C2C" w:rsidDel="00F84193" w:rsidRDefault="00F84193">
      <w:pPr>
        <w:widowControl w:val="0"/>
        <w:autoSpaceDE w:val="0"/>
        <w:autoSpaceDN w:val="0"/>
        <w:adjustRightInd w:val="0"/>
        <w:spacing w:after="0" w:line="480" w:lineRule="auto"/>
        <w:ind w:left="480" w:hanging="480"/>
        <w:jc w:val="both"/>
        <w:rPr>
          <w:del w:id="7543" w:author="Mohammad Nayeem" w:date="2020-04-18T03:48:00Z"/>
          <w:rFonts w:ascii="Times New Roman" w:hAnsi="Times New Roman" w:cs="Times New Roman"/>
          <w:noProof/>
          <w:sz w:val="24"/>
          <w:szCs w:val="24"/>
          <w:rPrChange w:id="7544" w:author="Mohammad Nayeem" w:date="2020-04-21T22:30:00Z">
            <w:rPr>
              <w:del w:id="7545" w:author="Mohammad Nayeem" w:date="2020-04-18T03:48:00Z"/>
              <w:rFonts w:ascii="Times New Roman" w:hAnsi="Times New Roman" w:cs="Times New Roman"/>
              <w:noProof/>
              <w:szCs w:val="24"/>
            </w:rPr>
          </w:rPrChange>
        </w:rPr>
        <w:pPrChange w:id="7546" w:author="Mohammad Nayeem" w:date="2020-04-22T17:14:00Z">
          <w:pPr>
            <w:widowControl w:val="0"/>
            <w:autoSpaceDE w:val="0"/>
            <w:autoSpaceDN w:val="0"/>
            <w:adjustRightInd w:val="0"/>
            <w:spacing w:after="0" w:line="480" w:lineRule="auto"/>
            <w:ind w:left="480" w:hanging="480"/>
          </w:pPr>
        </w:pPrChange>
      </w:pPr>
      <w:del w:id="7547" w:author="Mohammad Nayeem" w:date="2020-04-18T03:48:00Z">
        <w:r w:rsidRPr="004E6C2C" w:rsidDel="00F84193">
          <w:rPr>
            <w:rFonts w:ascii="Times New Roman" w:hAnsi="Times New Roman" w:cs="Times New Roman"/>
            <w:noProof/>
            <w:sz w:val="24"/>
            <w:szCs w:val="24"/>
            <w:rPrChange w:id="7548" w:author="Mohammad Nayeem" w:date="2020-04-21T22:30:00Z">
              <w:rPr>
                <w:rFonts w:ascii="Times New Roman" w:hAnsi="Times New Roman" w:cs="Times New Roman"/>
                <w:noProof/>
                <w:szCs w:val="24"/>
              </w:rPr>
            </w:rPrChange>
          </w:rPr>
          <w:delText xml:space="preserve">Vuong, Q. H. (1989). Likelihood Ratio Tests for Model Selection and Non-Nested Hypotheses. </w:delText>
        </w:r>
        <w:r w:rsidRPr="004E6C2C" w:rsidDel="00F84193">
          <w:rPr>
            <w:rFonts w:ascii="Times New Roman" w:hAnsi="Times New Roman" w:cs="Times New Roman"/>
            <w:i/>
            <w:iCs/>
            <w:noProof/>
            <w:sz w:val="24"/>
            <w:szCs w:val="24"/>
            <w:rPrChange w:id="7549" w:author="Mohammad Nayeem" w:date="2020-04-21T22:30:00Z">
              <w:rPr>
                <w:rFonts w:ascii="Times New Roman" w:hAnsi="Times New Roman" w:cs="Times New Roman"/>
                <w:i/>
                <w:iCs/>
                <w:noProof/>
                <w:szCs w:val="24"/>
              </w:rPr>
            </w:rPrChange>
          </w:rPr>
          <w:delText>Econometrica</w:delText>
        </w:r>
        <w:r w:rsidRPr="004E6C2C" w:rsidDel="00F84193">
          <w:rPr>
            <w:rFonts w:ascii="Times New Roman" w:hAnsi="Times New Roman" w:cs="Times New Roman"/>
            <w:noProof/>
            <w:sz w:val="24"/>
            <w:szCs w:val="24"/>
            <w:rPrChange w:id="7550"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551" w:author="Mohammad Nayeem" w:date="2020-04-21T22:30:00Z">
              <w:rPr>
                <w:rFonts w:ascii="Times New Roman" w:hAnsi="Times New Roman" w:cs="Times New Roman"/>
                <w:i/>
                <w:iCs/>
                <w:noProof/>
                <w:szCs w:val="24"/>
              </w:rPr>
            </w:rPrChange>
          </w:rPr>
          <w:delText>57</w:delText>
        </w:r>
        <w:r w:rsidRPr="004E6C2C" w:rsidDel="00F84193">
          <w:rPr>
            <w:rFonts w:ascii="Times New Roman" w:hAnsi="Times New Roman" w:cs="Times New Roman"/>
            <w:noProof/>
            <w:sz w:val="24"/>
            <w:szCs w:val="24"/>
            <w:rPrChange w:id="7552" w:author="Mohammad Nayeem" w:date="2020-04-21T22:30:00Z">
              <w:rPr>
                <w:rFonts w:ascii="Times New Roman" w:hAnsi="Times New Roman" w:cs="Times New Roman"/>
                <w:noProof/>
                <w:szCs w:val="24"/>
              </w:rPr>
            </w:rPrChange>
          </w:rPr>
          <w:delText>(2), 307. https://doi.org/10.2307/1912557</w:delText>
        </w:r>
      </w:del>
    </w:p>
    <w:p w14:paraId="73CFEB4E" w14:textId="4F1A9D60" w:rsidR="00F84193" w:rsidRPr="004E6C2C" w:rsidDel="00F84193" w:rsidRDefault="00F84193">
      <w:pPr>
        <w:widowControl w:val="0"/>
        <w:autoSpaceDE w:val="0"/>
        <w:autoSpaceDN w:val="0"/>
        <w:adjustRightInd w:val="0"/>
        <w:spacing w:after="0" w:line="480" w:lineRule="auto"/>
        <w:ind w:left="480" w:hanging="480"/>
        <w:jc w:val="both"/>
        <w:rPr>
          <w:del w:id="7553" w:author="Mohammad Nayeem" w:date="2020-04-18T03:48:00Z"/>
          <w:rFonts w:ascii="Times New Roman" w:hAnsi="Times New Roman" w:cs="Times New Roman"/>
          <w:noProof/>
          <w:sz w:val="24"/>
          <w:szCs w:val="24"/>
          <w:rPrChange w:id="7554" w:author="Mohammad Nayeem" w:date="2020-04-21T22:30:00Z">
            <w:rPr>
              <w:del w:id="7555" w:author="Mohammad Nayeem" w:date="2020-04-18T03:48:00Z"/>
              <w:rFonts w:ascii="Times New Roman" w:hAnsi="Times New Roman" w:cs="Times New Roman"/>
              <w:noProof/>
              <w:szCs w:val="24"/>
            </w:rPr>
          </w:rPrChange>
        </w:rPr>
        <w:pPrChange w:id="7556" w:author="Mohammad Nayeem" w:date="2020-04-22T17:14:00Z">
          <w:pPr>
            <w:widowControl w:val="0"/>
            <w:autoSpaceDE w:val="0"/>
            <w:autoSpaceDN w:val="0"/>
            <w:adjustRightInd w:val="0"/>
            <w:spacing w:after="0" w:line="480" w:lineRule="auto"/>
            <w:ind w:left="480" w:hanging="480"/>
          </w:pPr>
        </w:pPrChange>
      </w:pPr>
      <w:del w:id="7557" w:author="Mohammad Nayeem" w:date="2020-04-18T03:48:00Z">
        <w:r w:rsidRPr="004E6C2C" w:rsidDel="00F84193">
          <w:rPr>
            <w:rFonts w:ascii="Times New Roman" w:hAnsi="Times New Roman" w:cs="Times New Roman"/>
            <w:noProof/>
            <w:sz w:val="24"/>
            <w:szCs w:val="24"/>
            <w:rPrChange w:id="7558" w:author="Mohammad Nayeem" w:date="2020-04-21T22:30:00Z">
              <w:rPr>
                <w:rFonts w:ascii="Times New Roman" w:hAnsi="Times New Roman" w:cs="Times New Roman"/>
                <w:noProof/>
                <w:szCs w:val="24"/>
              </w:rPr>
            </w:rPrChange>
          </w:rPr>
          <w:delText xml:space="preserve">Weaver, C. G., Ravani, P., Oliver, M. J., Austin, P. C., &amp; Quinn, R. R. (2015). Analyzing hospitalization data: Potential limitations of Poisson regression. In </w:delText>
        </w:r>
        <w:r w:rsidRPr="004E6C2C" w:rsidDel="00F84193">
          <w:rPr>
            <w:rFonts w:ascii="Times New Roman" w:hAnsi="Times New Roman" w:cs="Times New Roman"/>
            <w:i/>
            <w:iCs/>
            <w:noProof/>
            <w:sz w:val="24"/>
            <w:szCs w:val="24"/>
            <w:rPrChange w:id="7559" w:author="Mohammad Nayeem" w:date="2020-04-21T22:30:00Z">
              <w:rPr>
                <w:rFonts w:ascii="Times New Roman" w:hAnsi="Times New Roman" w:cs="Times New Roman"/>
                <w:i/>
                <w:iCs/>
                <w:noProof/>
                <w:szCs w:val="24"/>
              </w:rPr>
            </w:rPrChange>
          </w:rPr>
          <w:delText>Nephrology Dialysis Transplantation</w:delText>
        </w:r>
        <w:r w:rsidRPr="004E6C2C" w:rsidDel="00F84193">
          <w:rPr>
            <w:rFonts w:ascii="Times New Roman" w:hAnsi="Times New Roman" w:cs="Times New Roman"/>
            <w:noProof/>
            <w:sz w:val="24"/>
            <w:szCs w:val="24"/>
            <w:rPrChange w:id="7560" w:author="Mohammad Nayeem" w:date="2020-04-21T22:30:00Z">
              <w:rPr>
                <w:rFonts w:ascii="Times New Roman" w:hAnsi="Times New Roman" w:cs="Times New Roman"/>
                <w:noProof/>
                <w:szCs w:val="24"/>
              </w:rPr>
            </w:rPrChange>
          </w:rPr>
          <w:delText xml:space="preserve"> (Vol. 30, Issue 8, pp. 1244–1249). Oxford University Press. https://doi.org/10.1093/ndt/gfv071</w:delText>
        </w:r>
      </w:del>
    </w:p>
    <w:p w14:paraId="0A830846" w14:textId="492E0B88" w:rsidR="00F84193" w:rsidRPr="004E6C2C" w:rsidDel="00F84193" w:rsidRDefault="00F84193">
      <w:pPr>
        <w:widowControl w:val="0"/>
        <w:autoSpaceDE w:val="0"/>
        <w:autoSpaceDN w:val="0"/>
        <w:adjustRightInd w:val="0"/>
        <w:spacing w:after="0" w:line="480" w:lineRule="auto"/>
        <w:ind w:left="480" w:hanging="480"/>
        <w:jc w:val="both"/>
        <w:rPr>
          <w:del w:id="7561" w:author="Mohammad Nayeem" w:date="2020-04-18T03:48:00Z"/>
          <w:rFonts w:ascii="Times New Roman" w:hAnsi="Times New Roman" w:cs="Times New Roman"/>
          <w:noProof/>
          <w:sz w:val="24"/>
          <w:szCs w:val="24"/>
          <w:rPrChange w:id="7562" w:author="Mohammad Nayeem" w:date="2020-04-21T22:30:00Z">
            <w:rPr>
              <w:del w:id="7563" w:author="Mohammad Nayeem" w:date="2020-04-18T03:48:00Z"/>
              <w:rFonts w:ascii="Times New Roman" w:hAnsi="Times New Roman" w:cs="Times New Roman"/>
              <w:noProof/>
              <w:szCs w:val="24"/>
            </w:rPr>
          </w:rPrChange>
        </w:rPr>
        <w:pPrChange w:id="7564" w:author="Mohammad Nayeem" w:date="2020-04-22T17:14:00Z">
          <w:pPr>
            <w:widowControl w:val="0"/>
            <w:autoSpaceDE w:val="0"/>
            <w:autoSpaceDN w:val="0"/>
            <w:adjustRightInd w:val="0"/>
            <w:spacing w:after="0" w:line="480" w:lineRule="auto"/>
            <w:ind w:left="480" w:hanging="480"/>
          </w:pPr>
        </w:pPrChange>
      </w:pPr>
      <w:del w:id="7565" w:author="Mohammad Nayeem" w:date="2020-04-18T03:48:00Z">
        <w:r w:rsidRPr="004E6C2C" w:rsidDel="00F84193">
          <w:rPr>
            <w:rFonts w:ascii="Times New Roman" w:hAnsi="Times New Roman" w:cs="Times New Roman"/>
            <w:noProof/>
            <w:sz w:val="24"/>
            <w:szCs w:val="24"/>
            <w:rPrChange w:id="7566" w:author="Mohammad Nayeem" w:date="2020-04-21T22:30:00Z">
              <w:rPr>
                <w:rFonts w:ascii="Times New Roman" w:hAnsi="Times New Roman" w:cs="Times New Roman"/>
                <w:noProof/>
                <w:szCs w:val="24"/>
              </w:rPr>
            </w:rPrChange>
          </w:rPr>
          <w:delText xml:space="preserve">Xia, Y., Morrison-Beedy, D., Ma, J., Feng, C., Cross, W., &amp; Tu, X. (2012). Modeling count outcomes from HIV risk reduction interventions: A comparison of competing statistical models for count responses. </w:delText>
        </w:r>
        <w:r w:rsidRPr="004E6C2C" w:rsidDel="00F84193">
          <w:rPr>
            <w:rFonts w:ascii="Times New Roman" w:hAnsi="Times New Roman" w:cs="Times New Roman"/>
            <w:i/>
            <w:iCs/>
            <w:noProof/>
            <w:sz w:val="24"/>
            <w:szCs w:val="24"/>
            <w:rPrChange w:id="7567" w:author="Mohammad Nayeem" w:date="2020-04-21T22:30:00Z">
              <w:rPr>
                <w:rFonts w:ascii="Times New Roman" w:hAnsi="Times New Roman" w:cs="Times New Roman"/>
                <w:i/>
                <w:iCs/>
                <w:noProof/>
                <w:szCs w:val="24"/>
              </w:rPr>
            </w:rPrChange>
          </w:rPr>
          <w:delText>AIDS Research and Treatment</w:delText>
        </w:r>
        <w:r w:rsidRPr="004E6C2C" w:rsidDel="00F84193">
          <w:rPr>
            <w:rFonts w:ascii="Times New Roman" w:hAnsi="Times New Roman" w:cs="Times New Roman"/>
            <w:noProof/>
            <w:sz w:val="24"/>
            <w:szCs w:val="24"/>
            <w:rPrChange w:id="7568"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569" w:author="Mohammad Nayeem" w:date="2020-04-21T22:30:00Z">
              <w:rPr>
                <w:rFonts w:ascii="Times New Roman" w:hAnsi="Times New Roman" w:cs="Times New Roman"/>
                <w:i/>
                <w:iCs/>
                <w:noProof/>
                <w:szCs w:val="24"/>
              </w:rPr>
            </w:rPrChange>
          </w:rPr>
          <w:delText>2012</w:delText>
        </w:r>
        <w:r w:rsidRPr="004E6C2C" w:rsidDel="00F84193">
          <w:rPr>
            <w:rFonts w:ascii="Times New Roman" w:hAnsi="Times New Roman" w:cs="Times New Roman"/>
            <w:noProof/>
            <w:sz w:val="24"/>
            <w:szCs w:val="24"/>
            <w:rPrChange w:id="7570" w:author="Mohammad Nayeem" w:date="2020-04-21T22:30:00Z">
              <w:rPr>
                <w:rFonts w:ascii="Times New Roman" w:hAnsi="Times New Roman" w:cs="Times New Roman"/>
                <w:noProof/>
                <w:szCs w:val="24"/>
              </w:rPr>
            </w:rPrChange>
          </w:rPr>
          <w:delText>. https://doi.org/10.1155/2012/593569</w:delText>
        </w:r>
      </w:del>
    </w:p>
    <w:p w14:paraId="5FE11F7F" w14:textId="19760CB2" w:rsidR="00F84193" w:rsidRPr="004E6C2C" w:rsidDel="00F84193" w:rsidRDefault="00F84193">
      <w:pPr>
        <w:widowControl w:val="0"/>
        <w:autoSpaceDE w:val="0"/>
        <w:autoSpaceDN w:val="0"/>
        <w:adjustRightInd w:val="0"/>
        <w:spacing w:after="0" w:line="480" w:lineRule="auto"/>
        <w:ind w:left="480" w:hanging="480"/>
        <w:jc w:val="both"/>
        <w:rPr>
          <w:del w:id="7571" w:author="Mohammad Nayeem" w:date="2020-04-18T03:48:00Z"/>
          <w:rFonts w:ascii="Times New Roman" w:hAnsi="Times New Roman" w:cs="Times New Roman"/>
          <w:noProof/>
          <w:sz w:val="24"/>
          <w:szCs w:val="24"/>
          <w:rPrChange w:id="7572" w:author="Mohammad Nayeem" w:date="2020-04-21T22:30:00Z">
            <w:rPr>
              <w:del w:id="7573" w:author="Mohammad Nayeem" w:date="2020-04-18T03:48:00Z"/>
              <w:rFonts w:ascii="Times New Roman" w:hAnsi="Times New Roman" w:cs="Times New Roman"/>
              <w:noProof/>
            </w:rPr>
          </w:rPrChange>
        </w:rPr>
        <w:pPrChange w:id="7574" w:author="Mohammad Nayeem" w:date="2020-04-22T17:14:00Z">
          <w:pPr>
            <w:widowControl w:val="0"/>
            <w:autoSpaceDE w:val="0"/>
            <w:autoSpaceDN w:val="0"/>
            <w:adjustRightInd w:val="0"/>
            <w:spacing w:after="0" w:line="480" w:lineRule="auto"/>
            <w:ind w:left="480" w:hanging="480"/>
          </w:pPr>
        </w:pPrChange>
      </w:pPr>
      <w:del w:id="7575" w:author="Mohammad Nayeem" w:date="2020-04-18T03:48:00Z">
        <w:r w:rsidRPr="004E6C2C" w:rsidDel="00F84193">
          <w:rPr>
            <w:rFonts w:ascii="Times New Roman" w:hAnsi="Times New Roman" w:cs="Times New Roman"/>
            <w:noProof/>
            <w:sz w:val="24"/>
            <w:szCs w:val="24"/>
            <w:rPrChange w:id="7576" w:author="Mohammad Nayeem" w:date="2020-04-21T22:30:00Z">
              <w:rPr>
                <w:rFonts w:ascii="Times New Roman" w:hAnsi="Times New Roman" w:cs="Times New Roman"/>
                <w:noProof/>
                <w:szCs w:val="24"/>
              </w:rPr>
            </w:rPrChange>
          </w:rPr>
          <w:delText xml:space="preserve">Yun, X. D., An, L. P., Cheng, P., Wu, M., &amp; Xia, Y. Y. (2013). [Treatment of tibial intercondylar eminence fracture under arthroscopy through patellofemoral joint space]. </w:delText>
        </w:r>
        <w:r w:rsidRPr="004E6C2C" w:rsidDel="00F84193">
          <w:rPr>
            <w:rFonts w:ascii="Times New Roman" w:hAnsi="Times New Roman" w:cs="Times New Roman"/>
            <w:i/>
            <w:iCs/>
            <w:noProof/>
            <w:sz w:val="24"/>
            <w:szCs w:val="24"/>
            <w:rPrChange w:id="7577" w:author="Mohammad Nayeem" w:date="2020-04-21T22:30:00Z">
              <w:rPr>
                <w:rFonts w:ascii="Times New Roman" w:hAnsi="Times New Roman" w:cs="Times New Roman"/>
                <w:i/>
                <w:iCs/>
                <w:noProof/>
                <w:szCs w:val="24"/>
              </w:rPr>
            </w:rPrChange>
          </w:rPr>
          <w:delText>Zhongguo Gu Shang = China Journal of Orthopaedics and Traumatology</w:delText>
        </w:r>
        <w:r w:rsidRPr="004E6C2C" w:rsidDel="00F84193">
          <w:rPr>
            <w:rFonts w:ascii="Times New Roman" w:hAnsi="Times New Roman" w:cs="Times New Roman"/>
            <w:noProof/>
            <w:sz w:val="24"/>
            <w:szCs w:val="24"/>
            <w:rPrChange w:id="7578"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579" w:author="Mohammad Nayeem" w:date="2020-04-21T22:30:00Z">
              <w:rPr>
                <w:rFonts w:ascii="Times New Roman" w:hAnsi="Times New Roman" w:cs="Times New Roman"/>
                <w:i/>
                <w:iCs/>
                <w:noProof/>
                <w:szCs w:val="24"/>
              </w:rPr>
            </w:rPrChange>
          </w:rPr>
          <w:delText>26</w:delText>
        </w:r>
        <w:r w:rsidRPr="004E6C2C" w:rsidDel="00F84193">
          <w:rPr>
            <w:rFonts w:ascii="Times New Roman" w:hAnsi="Times New Roman" w:cs="Times New Roman"/>
            <w:noProof/>
            <w:sz w:val="24"/>
            <w:szCs w:val="24"/>
            <w:rPrChange w:id="7580" w:author="Mohammad Nayeem" w:date="2020-04-21T22:30:00Z">
              <w:rPr>
                <w:rFonts w:ascii="Times New Roman" w:hAnsi="Times New Roman" w:cs="Times New Roman"/>
                <w:noProof/>
                <w:szCs w:val="24"/>
              </w:rPr>
            </w:rPrChange>
          </w:rPr>
          <w:delText>(9), 714–716. https://dhsprogram.com/pubs/pdf/FR311/FR311.pdf</w:delText>
        </w:r>
      </w:del>
    </w:p>
    <w:p w14:paraId="45469D43" w14:textId="255DCBEC" w:rsidR="00731193" w:rsidRPr="004E6C2C" w:rsidRDefault="00DD769B">
      <w:pPr>
        <w:spacing w:after="0" w:line="480" w:lineRule="auto"/>
        <w:jc w:val="both"/>
        <w:rPr>
          <w:ins w:id="7581" w:author="Mohammad Nayeem" w:date="2020-04-21T21:09:00Z"/>
          <w:rFonts w:ascii="Times New Roman" w:hAnsi="Times New Roman" w:cs="Times New Roman"/>
          <w:sz w:val="24"/>
          <w:szCs w:val="24"/>
          <w:rPrChange w:id="7582" w:author="Mohammad Nayeem" w:date="2020-04-21T22:30:00Z">
            <w:rPr>
              <w:ins w:id="7583" w:author="Mohammad Nayeem" w:date="2020-04-21T21:09:00Z"/>
              <w:rFonts w:ascii="Times New Roman" w:hAnsi="Times New Roman" w:cs="Times New Roman"/>
            </w:rPr>
          </w:rPrChange>
        </w:rPr>
      </w:pPr>
      <w:del w:id="7584" w:author="Mohammad Nayeem" w:date="2020-04-18T03:48:00Z">
        <w:r w:rsidRPr="004E6C2C" w:rsidDel="00F84193">
          <w:rPr>
            <w:rFonts w:ascii="Times New Roman" w:hAnsi="Times New Roman" w:cs="Times New Roman"/>
            <w:sz w:val="24"/>
            <w:szCs w:val="24"/>
            <w:rPrChange w:id="7585" w:author="Mohammad Nayeem" w:date="2020-04-21T22:30:00Z">
              <w:rPr>
                <w:rFonts w:ascii="Times New Roman" w:hAnsi="Times New Roman" w:cs="Times New Roman"/>
              </w:rPr>
            </w:rPrChange>
          </w:rPr>
          <w:fldChar w:fldCharType="end"/>
        </w:r>
      </w:del>
    </w:p>
    <w:p w14:paraId="08005AAF" w14:textId="61C3E9B7" w:rsidR="00731193" w:rsidRPr="004E6C2C" w:rsidRDefault="00731193">
      <w:pPr>
        <w:spacing w:after="0" w:line="480" w:lineRule="auto"/>
        <w:jc w:val="both"/>
        <w:rPr>
          <w:ins w:id="7586" w:author="Mohammad Nayeem" w:date="2020-04-21T21:09:00Z"/>
          <w:rFonts w:ascii="Times New Roman" w:hAnsi="Times New Roman" w:cs="Times New Roman"/>
          <w:sz w:val="24"/>
          <w:szCs w:val="24"/>
          <w:rPrChange w:id="7587" w:author="Mohammad Nayeem" w:date="2020-04-21T22:30:00Z">
            <w:rPr>
              <w:ins w:id="7588" w:author="Mohammad Nayeem" w:date="2020-04-21T21:09:00Z"/>
              <w:rFonts w:ascii="Times New Roman" w:eastAsia="Times New Roman" w:hAnsi="Times New Roman" w:cs="Times New Roman"/>
            </w:rPr>
          </w:rPrChange>
        </w:rPr>
      </w:pPr>
      <w:ins w:id="7589" w:author="Mohammad Nayeem" w:date="2020-04-21T21:09:00Z">
        <w:r w:rsidRPr="004E6C2C">
          <w:rPr>
            <w:rFonts w:ascii="Times New Roman" w:hAnsi="Times New Roman" w:cs="Times New Roman"/>
            <w:sz w:val="24"/>
            <w:szCs w:val="24"/>
            <w:rPrChange w:id="7590" w:author="Mohammad Nayeem" w:date="2020-04-21T22:30:00Z">
              <w:rPr>
                <w:rFonts w:ascii="Times New Roman" w:hAnsi="Times New Roman" w:cs="Times New Roman"/>
              </w:rPr>
            </w:rPrChange>
          </w:rPr>
          <w:br w:type="page"/>
        </w:r>
      </w:ins>
    </w:p>
    <w:p w14:paraId="44F5EA8A" w14:textId="3D2F35D6" w:rsidR="002A425C" w:rsidRPr="004E6C2C" w:rsidRDefault="002A425C">
      <w:pPr>
        <w:spacing w:after="0" w:line="480" w:lineRule="auto"/>
        <w:jc w:val="both"/>
        <w:rPr>
          <w:ins w:id="7591" w:author="Mohammad Nayeem" w:date="2020-04-21T21:21:00Z"/>
          <w:rFonts w:ascii="Times New Roman" w:eastAsia="Times New Roman" w:hAnsi="Times New Roman" w:cs="Times New Roman"/>
          <w:b/>
          <w:bCs/>
          <w:sz w:val="24"/>
          <w:szCs w:val="24"/>
          <w:rPrChange w:id="7592" w:author="Mohammad Nayeem" w:date="2020-04-21T22:30:00Z">
            <w:rPr>
              <w:ins w:id="7593" w:author="Mohammad Nayeem" w:date="2020-04-21T21:21:00Z"/>
              <w:rFonts w:ascii="Times New Roman" w:eastAsia="Times New Roman" w:hAnsi="Times New Roman" w:cs="Times New Roman"/>
            </w:rPr>
          </w:rPrChange>
        </w:rPr>
        <w:pPrChange w:id="7594" w:author="Mohammad Nayeem" w:date="2020-04-22T17:14:00Z">
          <w:pPr>
            <w:spacing w:after="0" w:line="360" w:lineRule="auto"/>
            <w:jc w:val="both"/>
          </w:pPr>
        </w:pPrChange>
      </w:pPr>
      <w:ins w:id="7595" w:author="Mohammad Nayeem" w:date="2020-04-21T21:21:00Z">
        <w:r w:rsidRPr="004E6C2C">
          <w:rPr>
            <w:rFonts w:ascii="Times New Roman" w:eastAsia="Times New Roman" w:hAnsi="Times New Roman" w:cs="Times New Roman"/>
            <w:b/>
            <w:bCs/>
            <w:sz w:val="24"/>
            <w:szCs w:val="24"/>
            <w:rPrChange w:id="7596" w:author="Mohammad Nayeem" w:date="2020-04-21T22:30:00Z">
              <w:rPr>
                <w:rFonts w:ascii="Times New Roman" w:eastAsia="Times New Roman" w:hAnsi="Times New Roman" w:cs="Times New Roman"/>
              </w:rPr>
            </w:rPrChange>
          </w:rPr>
          <w:lastRenderedPageBreak/>
          <w:t>Tables and figu</w:t>
        </w:r>
      </w:ins>
      <w:ins w:id="7597" w:author="Mohammad Nayeem" w:date="2020-04-21T21:22:00Z">
        <w:r w:rsidRPr="004E6C2C">
          <w:rPr>
            <w:rFonts w:ascii="Times New Roman" w:eastAsia="Times New Roman" w:hAnsi="Times New Roman" w:cs="Times New Roman"/>
            <w:b/>
            <w:bCs/>
            <w:sz w:val="24"/>
            <w:szCs w:val="24"/>
            <w:rPrChange w:id="7598" w:author="Mohammad Nayeem" w:date="2020-04-21T22:30:00Z">
              <w:rPr>
                <w:rFonts w:ascii="Times New Roman" w:eastAsia="Times New Roman" w:hAnsi="Times New Roman" w:cs="Times New Roman"/>
              </w:rPr>
            </w:rPrChange>
          </w:rPr>
          <w:t>res</w:t>
        </w:r>
      </w:ins>
    </w:p>
    <w:p w14:paraId="10A39144" w14:textId="47F60A4C" w:rsidR="00731193" w:rsidRPr="004E6C2C" w:rsidRDefault="00731193">
      <w:pPr>
        <w:spacing w:after="0" w:line="480" w:lineRule="auto"/>
        <w:jc w:val="both"/>
        <w:rPr>
          <w:ins w:id="7599" w:author="Mohammad Nayeem" w:date="2020-04-21T21:09:00Z"/>
          <w:rFonts w:ascii="Times New Roman" w:eastAsia="Times New Roman" w:hAnsi="Times New Roman" w:cs="Times New Roman"/>
          <w:sz w:val="24"/>
          <w:szCs w:val="24"/>
          <w:rPrChange w:id="7600" w:author="Mohammad Nayeem" w:date="2020-04-21T22:30:00Z">
            <w:rPr>
              <w:ins w:id="7601" w:author="Mohammad Nayeem" w:date="2020-04-21T21:09:00Z"/>
              <w:rFonts w:ascii="Times New Roman" w:eastAsia="Times New Roman" w:hAnsi="Times New Roman" w:cs="Times New Roman"/>
            </w:rPr>
          </w:rPrChange>
        </w:rPr>
      </w:pPr>
      <w:ins w:id="7602" w:author="Mohammad Nayeem" w:date="2020-04-21T21:09:00Z">
        <w:r w:rsidRPr="00C02361">
          <w:rPr>
            <w:rFonts w:ascii="Times New Roman" w:hAnsi="Times New Roman" w:cs="Times New Roman"/>
            <w:b/>
            <w:bCs/>
            <w:noProof/>
            <w:sz w:val="24"/>
            <w:szCs w:val="24"/>
          </w:rPr>
          <mc:AlternateContent>
            <mc:Choice Requires="wpg">
              <w:drawing>
                <wp:anchor distT="0" distB="0" distL="114300" distR="114300" simplePos="0" relativeHeight="251661312" behindDoc="0" locked="0" layoutInCell="1" allowOverlap="1" wp14:anchorId="2583CAB4" wp14:editId="4C042006">
                  <wp:simplePos x="0" y="0"/>
                  <wp:positionH relativeFrom="column">
                    <wp:posOffset>349250</wp:posOffset>
                  </wp:positionH>
                  <wp:positionV relativeFrom="paragraph">
                    <wp:posOffset>66040</wp:posOffset>
                  </wp:positionV>
                  <wp:extent cx="6002020" cy="4145915"/>
                  <wp:effectExtent l="0" t="0" r="17780" b="26035"/>
                  <wp:wrapNone/>
                  <wp:docPr id="34" name="Group 34"/>
                  <wp:cNvGraphicFramePr/>
                  <a:graphic xmlns:a="http://schemas.openxmlformats.org/drawingml/2006/main">
                    <a:graphicData uri="http://schemas.microsoft.com/office/word/2010/wordprocessingGroup">
                      <wpg:wgp>
                        <wpg:cNvGrpSpPr/>
                        <wpg:grpSpPr>
                          <a:xfrm>
                            <a:off x="0" y="0"/>
                            <a:ext cx="6002020" cy="4145915"/>
                            <a:chOff x="0" y="0"/>
                            <a:chExt cx="6002020" cy="4145915"/>
                          </a:xfrm>
                        </wpg:grpSpPr>
                        <wps:wsp>
                          <wps:cNvPr id="35" name="Rectangle 35"/>
                          <wps:cNvSpPr/>
                          <wps:spPr>
                            <a:xfrm>
                              <a:off x="76200" y="3536950"/>
                              <a:ext cx="2157730" cy="608965"/>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73F58491" w14:textId="77777777" w:rsidR="00FE4D2A" w:rsidRDefault="00FE4D2A" w:rsidP="00731193">
                                <w:pPr>
                                  <w:spacing w:after="0"/>
                                  <w:jc w:val="center"/>
                                  <w:rPr>
                                    <w:rFonts w:asciiTheme="majorHAnsi" w:hAnsiTheme="majorHAnsi" w:cstheme="majorHAnsi"/>
                                    <w:b/>
                                    <w:sz w:val="24"/>
                                    <w:szCs w:val="24"/>
                                  </w:rPr>
                                </w:pPr>
                                <w:r>
                                  <w:rPr>
                                    <w:rFonts w:asciiTheme="majorHAnsi" w:hAnsiTheme="majorHAnsi" w:cstheme="majorHAnsi"/>
                                    <w:b/>
                                    <w:sz w:val="24"/>
                                    <w:szCs w:val="24"/>
                                  </w:rPr>
                                  <w:t>Child age between 0-5 months were included (n= 632)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143000" y="825500"/>
                              <a:ext cx="0" cy="989330"/>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143000" y="1257300"/>
                              <a:ext cx="2637155" cy="0"/>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143000" y="2628900"/>
                              <a:ext cx="0" cy="914400"/>
                            </a:xfrm>
                            <a:prstGeom prst="straightConnector1">
                              <a:avLst/>
                            </a:prstGeom>
                            <a:noFill/>
                            <a:ln w="19050" cap="flat" cmpd="sng" algn="ctr">
                              <a:solidFill>
                                <a:sysClr val="windowText" lastClr="000000"/>
                              </a:solidFill>
                              <a:prstDash val="solid"/>
                              <a:miter lim="800000"/>
                              <a:tailEnd type="triangle"/>
                            </a:ln>
                            <a:effectLst/>
                          </wps:spPr>
                          <wps:bodyPr/>
                        </wps:wsp>
                        <wps:wsp>
                          <wps:cNvPr id="39" name="Straight Arrow Connector 39"/>
                          <wps:cNvCnPr/>
                          <wps:spPr>
                            <a:xfrm>
                              <a:off x="1155700" y="3149600"/>
                              <a:ext cx="2637155" cy="0"/>
                            </a:xfrm>
                            <a:prstGeom prst="straightConnector1">
                              <a:avLst/>
                            </a:prstGeom>
                            <a:noFill/>
                            <a:ln w="19050" cap="flat" cmpd="sng" algn="ctr">
                              <a:solidFill>
                                <a:sysClr val="windowText" lastClr="000000"/>
                              </a:solidFill>
                              <a:prstDash val="solid"/>
                              <a:miter lim="800000"/>
                              <a:tailEnd type="triangle"/>
                            </a:ln>
                            <a:effectLst/>
                          </wps:spPr>
                          <wps:bodyPr/>
                        </wps:wsp>
                        <wps:wsp>
                          <wps:cNvPr id="40" name="Rectangle 40"/>
                          <wps:cNvSpPr/>
                          <wps:spPr>
                            <a:xfrm>
                              <a:off x="3803650" y="2686050"/>
                              <a:ext cx="2198370" cy="86487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2CEBA1C4" w14:textId="77777777" w:rsidR="00FE4D2A" w:rsidRDefault="00FE4D2A"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age greater than six months were excluded (n=6868)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9050" y="0"/>
                              <a:ext cx="2504440" cy="81915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66A9B60A" w14:textId="77777777" w:rsidR="00FE4D2A" w:rsidRDefault="00FE4D2A" w:rsidP="00731193">
                                <w:pPr>
                                  <w:spacing w:after="0"/>
                                  <w:jc w:val="center"/>
                                  <w:rPr>
                                    <w:rFonts w:asciiTheme="majorHAnsi" w:hAnsiTheme="majorHAnsi" w:cstheme="majorHAnsi"/>
                                    <w:b/>
                                    <w:sz w:val="24"/>
                                    <w:szCs w:val="24"/>
                                  </w:rPr>
                                </w:pPr>
                                <w:r>
                                  <w:rPr>
                                    <w:rFonts w:asciiTheme="majorHAnsi" w:hAnsiTheme="majorHAnsi" w:cstheme="majorHAnsi"/>
                                    <w:b/>
                                    <w:sz w:val="24"/>
                                    <w:szCs w:val="24"/>
                                  </w:rPr>
                                  <w:t>Total number of mother-child pairs in BDHS 2014 (n=7886)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03650" y="831850"/>
                              <a:ext cx="2157730" cy="79502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17B995AC" w14:textId="77777777" w:rsidR="00FE4D2A" w:rsidRDefault="00FE4D2A"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 xml:space="preserve">Children were not living with their mother were excluded </w:t>
                                </w:r>
                              </w:p>
                              <w:p w14:paraId="45AF9A83" w14:textId="77777777" w:rsidR="00FE4D2A" w:rsidRDefault="00FE4D2A"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(n= 1236)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1816100"/>
                              <a:ext cx="2514600" cy="814705"/>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7CC761D0" w14:textId="77777777" w:rsidR="00FE4D2A" w:rsidRDefault="00FE4D2A"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live with their mother were included (n= 7500)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83CAB4" id="Group 34" o:spid="_x0000_s1036" style="position:absolute;left:0;text-align:left;margin-left:27.5pt;margin-top:5.2pt;width:472.6pt;height:326.45pt;z-index:251661312" coordsize="60020,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">
                  <v:rect id="Rectangle 35" o:spid="_x0000_s1037" style="position:absolute;left:762;top:35369;width:21577;height:6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" fillcolor="#d2d2d2" strokecolor="#a5a5a5" strokeweight=".5pt">
                    <v:fill color2="silver" rotate="t" colors="0 #d2d2d2;.5 #c8c8c8;1 silver" focus="100%" type="gradient">
                      <o:fill v:ext="view" type="gradientUnscaled"/>
                    </v:fill>
                    <v:textbox>
                      <w:txbxContent>
                        <w:p w14:paraId="73F58491" w14:textId="77777777" w:rsidR="00FE4D2A" w:rsidRDefault="00FE4D2A" w:rsidP="00731193">
                          <w:pPr>
                            <w:spacing w:after="0"/>
                            <w:jc w:val="center"/>
                            <w:rPr>
                              <w:rFonts w:asciiTheme="majorHAnsi" w:hAnsiTheme="majorHAnsi" w:cstheme="majorHAnsi"/>
                              <w:b/>
                              <w:sz w:val="24"/>
                              <w:szCs w:val="24"/>
                            </w:rPr>
                          </w:pPr>
                          <w:r>
                            <w:rPr>
                              <w:rFonts w:asciiTheme="majorHAnsi" w:hAnsiTheme="majorHAnsi" w:cstheme="majorHAnsi"/>
                              <w:b/>
                              <w:sz w:val="24"/>
                              <w:szCs w:val="24"/>
                            </w:rPr>
                            <w:t>Child age between 0-5 months were included (n= 632)</w:t>
                          </w:r>
                        </w:p>
                      </w:txbxContent>
                    </v:textbox>
                  </v:rect>
                  <v:shape id="Straight Arrow Connector 36" o:spid="_x0000_s1038" type="#_x0000_t32" style="position:absolute;left:11430;top:8255;width:0;height:9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" strokecolor="windowText" strokeweight="1.5pt">
                    <v:stroke endarrow="block" joinstyle="miter"/>
                  </v:shape>
                  <v:shape id="Straight Arrow Connector 37" o:spid="_x0000_s1039" type="#_x0000_t32" style="position:absolute;left:11430;top:12573;width:263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" strokecolor="windowText" strokeweight="1.5pt">
                    <v:stroke endarrow="block" joinstyle="miter"/>
                  </v:shape>
                  <v:shape id="Straight Arrow Connector 38" o:spid="_x0000_s1040" type="#_x0000_t32" style="position:absolute;left:11430;top:26289;width: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" strokecolor="windowText" strokeweight="1.5pt">
                    <v:stroke endarrow="block" joinstyle="miter"/>
                  </v:shape>
                  <v:shape id="Straight Arrow Connector 39" o:spid="_x0000_s1041" type="#_x0000_t32" style="position:absolute;left:11557;top:31496;width:263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" strokecolor="windowText" strokeweight="1.5pt">
                    <v:stroke endarrow="block" joinstyle="miter"/>
                  </v:shape>
                  <v:rect id="Rectangle 40" o:spid="_x0000_s1042" style="position:absolute;left:38036;top:26860;width:21984;height:8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" fillcolor="#d2d2d2" strokecolor="#a5a5a5" strokeweight=".5pt">
                    <v:fill color2="silver" rotate="t" colors="0 #d2d2d2;.5 #c8c8c8;1 silver" focus="100%" type="gradient">
                      <o:fill v:ext="view" type="gradientUnscaled"/>
                    </v:fill>
                    <v:textbox>
                      <w:txbxContent>
                        <w:p w14:paraId="2CEBA1C4" w14:textId="77777777" w:rsidR="00FE4D2A" w:rsidRDefault="00FE4D2A"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age greater than six months were excluded (n=6868)</w:t>
                          </w:r>
                        </w:p>
                      </w:txbxContent>
                    </v:textbox>
                  </v:rect>
                  <v:rect id="Rectangle 41" o:spid="_x0000_s1043" style="position:absolute;left:190;width:25044;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" fillcolor="#d2d2d2" strokecolor="#a5a5a5" strokeweight=".5pt">
                    <v:fill color2="silver" rotate="t" colors="0 #d2d2d2;.5 #c8c8c8;1 silver" focus="100%" type="gradient">
                      <o:fill v:ext="view" type="gradientUnscaled"/>
                    </v:fill>
                    <v:textbox>
                      <w:txbxContent>
                        <w:p w14:paraId="66A9B60A" w14:textId="77777777" w:rsidR="00FE4D2A" w:rsidRDefault="00FE4D2A" w:rsidP="00731193">
                          <w:pPr>
                            <w:spacing w:after="0"/>
                            <w:jc w:val="center"/>
                            <w:rPr>
                              <w:rFonts w:asciiTheme="majorHAnsi" w:hAnsiTheme="majorHAnsi" w:cstheme="majorHAnsi"/>
                              <w:b/>
                              <w:sz w:val="24"/>
                              <w:szCs w:val="24"/>
                            </w:rPr>
                          </w:pPr>
                          <w:r>
                            <w:rPr>
                              <w:rFonts w:asciiTheme="majorHAnsi" w:hAnsiTheme="majorHAnsi" w:cstheme="majorHAnsi"/>
                              <w:b/>
                              <w:sz w:val="24"/>
                              <w:szCs w:val="24"/>
                            </w:rPr>
                            <w:t>Total number of mother-child pairs in BDHS 2014 (n=7886)</w:t>
                          </w:r>
                        </w:p>
                      </w:txbxContent>
                    </v:textbox>
                  </v:rect>
                  <v:rect id="Rectangle 42" o:spid="_x0000_s1044" style="position:absolute;left:38036;top:8318;width:21577;height: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" fillcolor="#d2d2d2" strokecolor="#a5a5a5" strokeweight=".5pt">
                    <v:fill color2="silver" rotate="t" colors="0 #d2d2d2;.5 #c8c8c8;1 silver" focus="100%" type="gradient">
                      <o:fill v:ext="view" type="gradientUnscaled"/>
                    </v:fill>
                    <v:textbox>
                      <w:txbxContent>
                        <w:p w14:paraId="17B995AC" w14:textId="77777777" w:rsidR="00FE4D2A" w:rsidRDefault="00FE4D2A"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 xml:space="preserve">Children were not living with their mother were excluded </w:t>
                          </w:r>
                        </w:p>
                        <w:p w14:paraId="45AF9A83" w14:textId="77777777" w:rsidR="00FE4D2A" w:rsidRDefault="00FE4D2A"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(n= 1236)</w:t>
                          </w:r>
                        </w:p>
                      </w:txbxContent>
                    </v:textbox>
                  </v:rect>
                  <v:rect id="Rectangle 43" o:spid="_x0000_s1045" style="position:absolute;top:18161;width:25146;height:8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" fillcolor="#d2d2d2" strokecolor="#a5a5a5" strokeweight=".5pt">
                    <v:fill color2="silver" rotate="t" colors="0 #d2d2d2;.5 #c8c8c8;1 silver" focus="100%" type="gradient">
                      <o:fill v:ext="view" type="gradientUnscaled"/>
                    </v:fill>
                    <v:textbox>
                      <w:txbxContent>
                        <w:p w14:paraId="7CC761D0" w14:textId="77777777" w:rsidR="00FE4D2A" w:rsidRDefault="00FE4D2A"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live with their mother were included (n= 7500)</w:t>
                          </w:r>
                        </w:p>
                      </w:txbxContent>
                    </v:textbox>
                  </v:rect>
                </v:group>
              </w:pict>
            </mc:Fallback>
          </mc:AlternateContent>
        </w:r>
      </w:ins>
    </w:p>
    <w:p w14:paraId="6E089F30" w14:textId="77777777" w:rsidR="00731193" w:rsidRPr="004E6C2C" w:rsidRDefault="00731193">
      <w:pPr>
        <w:spacing w:after="0" w:line="480" w:lineRule="auto"/>
        <w:jc w:val="both"/>
        <w:rPr>
          <w:ins w:id="7603" w:author="Mohammad Nayeem" w:date="2020-04-21T21:09:00Z"/>
          <w:rFonts w:ascii="Times New Roman" w:eastAsia="Times New Roman" w:hAnsi="Times New Roman" w:cs="Times New Roman"/>
          <w:sz w:val="24"/>
          <w:szCs w:val="24"/>
          <w:rPrChange w:id="7604" w:author="Mohammad Nayeem" w:date="2020-04-21T22:30:00Z">
            <w:rPr>
              <w:ins w:id="7605" w:author="Mohammad Nayeem" w:date="2020-04-21T21:09:00Z"/>
              <w:rFonts w:ascii="Times New Roman" w:eastAsia="Times New Roman" w:hAnsi="Times New Roman" w:cs="Times New Roman"/>
            </w:rPr>
          </w:rPrChange>
        </w:rPr>
      </w:pPr>
    </w:p>
    <w:p w14:paraId="5BCFEB33" w14:textId="77777777" w:rsidR="00731193" w:rsidRPr="004E6C2C" w:rsidRDefault="00731193">
      <w:pPr>
        <w:spacing w:after="0" w:line="480" w:lineRule="auto"/>
        <w:jc w:val="both"/>
        <w:rPr>
          <w:ins w:id="7606" w:author="Mohammad Nayeem" w:date="2020-04-21T21:09:00Z"/>
          <w:rFonts w:ascii="Times New Roman" w:eastAsia="Times New Roman" w:hAnsi="Times New Roman" w:cs="Times New Roman"/>
          <w:sz w:val="24"/>
          <w:szCs w:val="24"/>
          <w:rPrChange w:id="7607" w:author="Mohammad Nayeem" w:date="2020-04-21T22:30:00Z">
            <w:rPr>
              <w:ins w:id="7608" w:author="Mohammad Nayeem" w:date="2020-04-21T21:09:00Z"/>
              <w:rFonts w:ascii="Times New Roman" w:eastAsia="Times New Roman" w:hAnsi="Times New Roman" w:cs="Times New Roman"/>
            </w:rPr>
          </w:rPrChange>
        </w:rPr>
      </w:pPr>
    </w:p>
    <w:p w14:paraId="527ED99F" w14:textId="77777777" w:rsidR="00731193" w:rsidRPr="004E6C2C" w:rsidRDefault="00731193">
      <w:pPr>
        <w:spacing w:after="0" w:line="480" w:lineRule="auto"/>
        <w:jc w:val="both"/>
        <w:rPr>
          <w:ins w:id="7609" w:author="Mohammad Nayeem" w:date="2020-04-21T21:09:00Z"/>
          <w:rFonts w:ascii="Times New Roman" w:eastAsia="Times New Roman" w:hAnsi="Times New Roman" w:cs="Times New Roman"/>
          <w:sz w:val="24"/>
          <w:szCs w:val="24"/>
          <w:rPrChange w:id="7610" w:author="Mohammad Nayeem" w:date="2020-04-21T22:30:00Z">
            <w:rPr>
              <w:ins w:id="7611" w:author="Mohammad Nayeem" w:date="2020-04-21T21:09:00Z"/>
              <w:rFonts w:ascii="Times New Roman" w:eastAsia="Times New Roman" w:hAnsi="Times New Roman" w:cs="Times New Roman"/>
            </w:rPr>
          </w:rPrChange>
        </w:rPr>
      </w:pPr>
    </w:p>
    <w:p w14:paraId="676F7749" w14:textId="77777777" w:rsidR="00731193" w:rsidRPr="004E6C2C" w:rsidRDefault="00731193">
      <w:pPr>
        <w:spacing w:after="0" w:line="480" w:lineRule="auto"/>
        <w:jc w:val="both"/>
        <w:rPr>
          <w:ins w:id="7612" w:author="Mohammad Nayeem" w:date="2020-04-21T21:09:00Z"/>
          <w:rFonts w:ascii="Times New Roman" w:eastAsia="Times New Roman" w:hAnsi="Times New Roman" w:cs="Times New Roman"/>
          <w:sz w:val="24"/>
          <w:szCs w:val="24"/>
          <w:rPrChange w:id="7613" w:author="Mohammad Nayeem" w:date="2020-04-21T22:30:00Z">
            <w:rPr>
              <w:ins w:id="7614" w:author="Mohammad Nayeem" w:date="2020-04-21T21:09:00Z"/>
              <w:rFonts w:ascii="Times New Roman" w:eastAsia="Times New Roman" w:hAnsi="Times New Roman" w:cs="Times New Roman"/>
            </w:rPr>
          </w:rPrChange>
        </w:rPr>
      </w:pPr>
    </w:p>
    <w:p w14:paraId="3A401325" w14:textId="77777777" w:rsidR="00731193" w:rsidRPr="004E6C2C" w:rsidRDefault="00731193">
      <w:pPr>
        <w:spacing w:after="0" w:line="480" w:lineRule="auto"/>
        <w:jc w:val="both"/>
        <w:rPr>
          <w:ins w:id="7615" w:author="Mohammad Nayeem" w:date="2020-04-21T21:09:00Z"/>
          <w:rFonts w:ascii="Times New Roman" w:eastAsia="Times New Roman" w:hAnsi="Times New Roman" w:cs="Times New Roman"/>
          <w:sz w:val="24"/>
          <w:szCs w:val="24"/>
          <w:rPrChange w:id="7616" w:author="Mohammad Nayeem" w:date="2020-04-21T22:30:00Z">
            <w:rPr>
              <w:ins w:id="7617" w:author="Mohammad Nayeem" w:date="2020-04-21T21:09:00Z"/>
              <w:rFonts w:ascii="Times New Roman" w:eastAsia="Times New Roman" w:hAnsi="Times New Roman" w:cs="Times New Roman"/>
            </w:rPr>
          </w:rPrChange>
        </w:rPr>
      </w:pPr>
    </w:p>
    <w:p w14:paraId="472B544C" w14:textId="77777777" w:rsidR="00731193" w:rsidRPr="004E6C2C" w:rsidRDefault="00731193">
      <w:pPr>
        <w:spacing w:after="0" w:line="480" w:lineRule="auto"/>
        <w:jc w:val="both"/>
        <w:rPr>
          <w:ins w:id="7618" w:author="Mohammad Nayeem" w:date="2020-04-21T21:09:00Z"/>
          <w:rFonts w:ascii="Times New Roman" w:eastAsia="Times New Roman" w:hAnsi="Times New Roman" w:cs="Times New Roman"/>
          <w:sz w:val="24"/>
          <w:szCs w:val="24"/>
          <w:rPrChange w:id="7619" w:author="Mohammad Nayeem" w:date="2020-04-21T22:30:00Z">
            <w:rPr>
              <w:ins w:id="7620" w:author="Mohammad Nayeem" w:date="2020-04-21T21:09:00Z"/>
              <w:rFonts w:ascii="Times New Roman" w:eastAsia="Times New Roman" w:hAnsi="Times New Roman" w:cs="Times New Roman"/>
            </w:rPr>
          </w:rPrChange>
        </w:rPr>
      </w:pPr>
    </w:p>
    <w:p w14:paraId="644DC9FD" w14:textId="77777777" w:rsidR="00731193" w:rsidRPr="004E6C2C" w:rsidRDefault="00731193">
      <w:pPr>
        <w:spacing w:after="0" w:line="480" w:lineRule="auto"/>
        <w:jc w:val="both"/>
        <w:rPr>
          <w:ins w:id="7621" w:author="Mohammad Nayeem" w:date="2020-04-21T21:09:00Z"/>
          <w:rFonts w:ascii="Times New Roman" w:eastAsia="Times New Roman" w:hAnsi="Times New Roman" w:cs="Times New Roman"/>
          <w:sz w:val="24"/>
          <w:szCs w:val="24"/>
          <w:rPrChange w:id="7622" w:author="Mohammad Nayeem" w:date="2020-04-21T22:30:00Z">
            <w:rPr>
              <w:ins w:id="7623" w:author="Mohammad Nayeem" w:date="2020-04-21T21:09:00Z"/>
              <w:rFonts w:ascii="Times New Roman" w:eastAsia="Times New Roman" w:hAnsi="Times New Roman" w:cs="Times New Roman"/>
            </w:rPr>
          </w:rPrChange>
        </w:rPr>
      </w:pPr>
    </w:p>
    <w:p w14:paraId="174ADBB5" w14:textId="77777777" w:rsidR="00731193" w:rsidRPr="004E6C2C" w:rsidRDefault="00731193">
      <w:pPr>
        <w:spacing w:after="0" w:line="480" w:lineRule="auto"/>
        <w:jc w:val="both"/>
        <w:rPr>
          <w:ins w:id="7624" w:author="Mohammad Nayeem" w:date="2020-04-21T21:09:00Z"/>
          <w:rFonts w:ascii="Times New Roman" w:eastAsia="Times New Roman" w:hAnsi="Times New Roman" w:cs="Times New Roman"/>
          <w:sz w:val="24"/>
          <w:szCs w:val="24"/>
          <w:rPrChange w:id="7625" w:author="Mohammad Nayeem" w:date="2020-04-21T22:30:00Z">
            <w:rPr>
              <w:ins w:id="7626" w:author="Mohammad Nayeem" w:date="2020-04-21T21:09:00Z"/>
              <w:rFonts w:ascii="Times New Roman" w:eastAsia="Times New Roman" w:hAnsi="Times New Roman" w:cs="Times New Roman"/>
            </w:rPr>
          </w:rPrChange>
        </w:rPr>
      </w:pPr>
    </w:p>
    <w:p w14:paraId="2DDB7EB4" w14:textId="77777777" w:rsidR="00731193" w:rsidRPr="004E6C2C" w:rsidRDefault="00731193">
      <w:pPr>
        <w:spacing w:after="0" w:line="480" w:lineRule="auto"/>
        <w:jc w:val="both"/>
        <w:rPr>
          <w:ins w:id="7627" w:author="Mohammad Nayeem" w:date="2020-04-21T21:09:00Z"/>
          <w:rFonts w:ascii="Times New Roman" w:eastAsia="Times New Roman" w:hAnsi="Times New Roman" w:cs="Times New Roman"/>
          <w:sz w:val="24"/>
          <w:szCs w:val="24"/>
          <w:rPrChange w:id="7628" w:author="Mohammad Nayeem" w:date="2020-04-21T22:30:00Z">
            <w:rPr>
              <w:ins w:id="7629" w:author="Mohammad Nayeem" w:date="2020-04-21T21:09:00Z"/>
              <w:rFonts w:ascii="Times New Roman" w:eastAsia="Times New Roman" w:hAnsi="Times New Roman" w:cs="Times New Roman"/>
            </w:rPr>
          </w:rPrChange>
        </w:rPr>
      </w:pPr>
    </w:p>
    <w:p w14:paraId="589891F6" w14:textId="77777777" w:rsidR="00731193" w:rsidRPr="004E6C2C" w:rsidRDefault="00731193">
      <w:pPr>
        <w:spacing w:after="0" w:line="480" w:lineRule="auto"/>
        <w:jc w:val="both"/>
        <w:rPr>
          <w:ins w:id="7630" w:author="Mohammad Nayeem" w:date="2020-04-21T21:09:00Z"/>
          <w:rFonts w:ascii="Times New Roman" w:eastAsia="Times New Roman" w:hAnsi="Times New Roman" w:cs="Times New Roman"/>
          <w:sz w:val="24"/>
          <w:szCs w:val="24"/>
          <w:rPrChange w:id="7631" w:author="Mohammad Nayeem" w:date="2020-04-21T22:30:00Z">
            <w:rPr>
              <w:ins w:id="7632" w:author="Mohammad Nayeem" w:date="2020-04-21T21:09:00Z"/>
              <w:rFonts w:ascii="Times New Roman" w:eastAsia="Times New Roman" w:hAnsi="Times New Roman" w:cs="Times New Roman"/>
            </w:rPr>
          </w:rPrChange>
        </w:rPr>
      </w:pPr>
    </w:p>
    <w:p w14:paraId="70246AA6" w14:textId="77777777" w:rsidR="00731193" w:rsidRPr="004E6C2C" w:rsidRDefault="00731193">
      <w:pPr>
        <w:spacing w:after="0" w:line="480" w:lineRule="auto"/>
        <w:jc w:val="both"/>
        <w:rPr>
          <w:ins w:id="7633" w:author="Mohammad Nayeem" w:date="2020-04-21T21:09:00Z"/>
          <w:rFonts w:ascii="Times New Roman" w:eastAsia="Times New Roman" w:hAnsi="Times New Roman" w:cs="Times New Roman"/>
          <w:sz w:val="24"/>
          <w:szCs w:val="24"/>
          <w:rPrChange w:id="7634" w:author="Mohammad Nayeem" w:date="2020-04-21T22:30:00Z">
            <w:rPr>
              <w:ins w:id="7635" w:author="Mohammad Nayeem" w:date="2020-04-21T21:09:00Z"/>
              <w:rFonts w:ascii="Times New Roman" w:eastAsia="Times New Roman" w:hAnsi="Times New Roman" w:cs="Times New Roman"/>
            </w:rPr>
          </w:rPrChange>
        </w:rPr>
      </w:pPr>
    </w:p>
    <w:p w14:paraId="401C4BCE" w14:textId="77777777" w:rsidR="00731193" w:rsidRPr="004E6C2C" w:rsidRDefault="00731193">
      <w:pPr>
        <w:spacing w:after="0" w:line="480" w:lineRule="auto"/>
        <w:jc w:val="both"/>
        <w:rPr>
          <w:ins w:id="7636" w:author="Mohammad Nayeem" w:date="2020-04-21T21:09:00Z"/>
          <w:rFonts w:ascii="Times New Roman" w:eastAsia="Times New Roman" w:hAnsi="Times New Roman" w:cs="Times New Roman"/>
          <w:sz w:val="24"/>
          <w:szCs w:val="24"/>
          <w:rPrChange w:id="7637" w:author="Mohammad Nayeem" w:date="2020-04-21T22:30:00Z">
            <w:rPr>
              <w:ins w:id="7638" w:author="Mohammad Nayeem" w:date="2020-04-21T21:09:00Z"/>
              <w:rFonts w:ascii="Times New Roman" w:eastAsia="Times New Roman" w:hAnsi="Times New Roman" w:cs="Times New Roman"/>
            </w:rPr>
          </w:rPrChange>
        </w:rPr>
      </w:pPr>
    </w:p>
    <w:p w14:paraId="420B9184" w14:textId="77777777" w:rsidR="002A425C" w:rsidRPr="004E6C2C" w:rsidRDefault="002A425C">
      <w:pPr>
        <w:spacing w:after="0" w:line="480" w:lineRule="auto"/>
        <w:jc w:val="both"/>
        <w:rPr>
          <w:ins w:id="7639" w:author="Mohammad Nayeem" w:date="2020-04-21T21:22:00Z"/>
          <w:rFonts w:ascii="Times New Roman" w:eastAsia="Times New Roman" w:hAnsi="Times New Roman" w:cs="Times New Roman"/>
          <w:b/>
          <w:bCs/>
          <w:sz w:val="24"/>
          <w:szCs w:val="24"/>
          <w:rPrChange w:id="7640" w:author="Mohammad Nayeem" w:date="2020-04-21T22:30:00Z">
            <w:rPr>
              <w:ins w:id="7641" w:author="Mohammad Nayeem" w:date="2020-04-21T21:22:00Z"/>
              <w:rFonts w:ascii="Times New Roman" w:eastAsia="Times New Roman" w:hAnsi="Times New Roman" w:cs="Times New Roman"/>
              <w:b/>
              <w:bCs/>
            </w:rPr>
          </w:rPrChange>
        </w:rPr>
        <w:pPrChange w:id="7642" w:author="Mohammad Nayeem" w:date="2020-04-22T17:14:00Z">
          <w:pPr>
            <w:spacing w:after="0" w:line="360" w:lineRule="auto"/>
            <w:jc w:val="both"/>
          </w:pPr>
        </w:pPrChange>
      </w:pPr>
    </w:p>
    <w:p w14:paraId="247E8A13" w14:textId="243FE39C" w:rsidR="00731193" w:rsidRPr="004E6C2C" w:rsidRDefault="00731193">
      <w:pPr>
        <w:spacing w:after="0" w:line="480" w:lineRule="auto"/>
        <w:jc w:val="center"/>
        <w:rPr>
          <w:ins w:id="7643" w:author="Mohammad Nayeem" w:date="2020-04-21T21:09:00Z"/>
          <w:rFonts w:ascii="Times New Roman" w:hAnsi="Times New Roman" w:cs="Times New Roman"/>
          <w:b/>
          <w:bCs/>
          <w:sz w:val="24"/>
          <w:szCs w:val="24"/>
          <w:rPrChange w:id="7644" w:author="Mohammad Nayeem" w:date="2020-04-21T22:30:00Z">
            <w:rPr>
              <w:ins w:id="7645" w:author="Mohammad Nayeem" w:date="2020-04-21T21:09:00Z"/>
              <w:rFonts w:ascii="Times New Roman" w:hAnsi="Times New Roman" w:cs="Times New Roman"/>
            </w:rPr>
          </w:rPrChange>
        </w:rPr>
      </w:pPr>
      <w:ins w:id="7646" w:author="Mohammad Nayeem" w:date="2020-04-21T21:09:00Z">
        <w:r w:rsidRPr="004E6C2C">
          <w:rPr>
            <w:rFonts w:ascii="Times New Roman" w:eastAsia="Times New Roman" w:hAnsi="Times New Roman" w:cs="Times New Roman"/>
            <w:b/>
            <w:bCs/>
            <w:sz w:val="24"/>
            <w:szCs w:val="24"/>
            <w:rPrChange w:id="7647" w:author="Mohammad Nayeem" w:date="2020-04-21T22:30:00Z">
              <w:rPr>
                <w:rFonts w:ascii="Times New Roman" w:eastAsia="Times New Roman" w:hAnsi="Times New Roman" w:cs="Times New Roman"/>
              </w:rPr>
            </w:rPrChange>
          </w:rPr>
          <w:t>Figure 1: Data selection flow chart of the study population</w:t>
        </w:r>
      </w:ins>
    </w:p>
    <w:p w14:paraId="1099B65B" w14:textId="5731252A" w:rsidR="00731193" w:rsidRPr="004E6C2C" w:rsidRDefault="00731193">
      <w:pPr>
        <w:spacing w:after="0" w:line="480" w:lineRule="auto"/>
        <w:jc w:val="both"/>
        <w:rPr>
          <w:ins w:id="7648" w:author="Mohammad Nayeem" w:date="2020-04-21T21:22:00Z"/>
          <w:rFonts w:ascii="Times New Roman" w:hAnsi="Times New Roman" w:cs="Times New Roman"/>
          <w:sz w:val="24"/>
          <w:szCs w:val="24"/>
          <w:rPrChange w:id="7649" w:author="Mohammad Nayeem" w:date="2020-04-21T22:30:00Z">
            <w:rPr>
              <w:ins w:id="7650" w:author="Mohammad Nayeem" w:date="2020-04-21T21:22:00Z"/>
              <w:rFonts w:ascii="Times New Roman" w:hAnsi="Times New Roman" w:cs="Times New Roman"/>
            </w:rPr>
          </w:rPrChange>
        </w:rPr>
        <w:pPrChange w:id="7651" w:author="Mohammad Nayeem" w:date="2020-04-22T17:14:00Z">
          <w:pPr>
            <w:spacing w:after="0" w:line="360" w:lineRule="auto"/>
            <w:jc w:val="both"/>
          </w:pPr>
        </w:pPrChange>
      </w:pPr>
    </w:p>
    <w:p w14:paraId="136B8E9B" w14:textId="204A9BB0" w:rsidR="002A425C" w:rsidRPr="004E6C2C" w:rsidRDefault="002A425C">
      <w:pPr>
        <w:spacing w:after="0" w:line="480" w:lineRule="auto"/>
        <w:jc w:val="both"/>
        <w:rPr>
          <w:ins w:id="7652" w:author="Mohammad Nayeem" w:date="2020-04-21T21:22:00Z"/>
          <w:rFonts w:ascii="Times New Roman" w:hAnsi="Times New Roman" w:cs="Times New Roman"/>
          <w:sz w:val="24"/>
          <w:szCs w:val="24"/>
          <w:rPrChange w:id="7653" w:author="Mohammad Nayeem" w:date="2020-04-21T22:30:00Z">
            <w:rPr>
              <w:ins w:id="7654" w:author="Mohammad Nayeem" w:date="2020-04-21T21:22:00Z"/>
              <w:rFonts w:ascii="Times New Roman" w:hAnsi="Times New Roman" w:cs="Times New Roman"/>
            </w:rPr>
          </w:rPrChange>
        </w:rPr>
        <w:pPrChange w:id="7655" w:author="Mohammad Nayeem" w:date="2020-04-22T17:14:00Z">
          <w:pPr>
            <w:spacing w:after="0" w:line="360" w:lineRule="auto"/>
            <w:jc w:val="both"/>
          </w:pPr>
        </w:pPrChange>
      </w:pPr>
    </w:p>
    <w:p w14:paraId="69437E6F" w14:textId="5D565DCF" w:rsidR="002A425C" w:rsidRPr="004E6C2C" w:rsidRDefault="002A425C">
      <w:pPr>
        <w:spacing w:after="0" w:line="480" w:lineRule="auto"/>
        <w:jc w:val="both"/>
        <w:rPr>
          <w:ins w:id="7656" w:author="Mohammad Nayeem" w:date="2020-04-21T21:22:00Z"/>
          <w:rFonts w:ascii="Times New Roman" w:hAnsi="Times New Roman" w:cs="Times New Roman"/>
          <w:sz w:val="24"/>
          <w:szCs w:val="24"/>
          <w:rPrChange w:id="7657" w:author="Mohammad Nayeem" w:date="2020-04-21T22:30:00Z">
            <w:rPr>
              <w:ins w:id="7658" w:author="Mohammad Nayeem" w:date="2020-04-21T21:22:00Z"/>
              <w:rFonts w:ascii="Times New Roman" w:hAnsi="Times New Roman" w:cs="Times New Roman"/>
            </w:rPr>
          </w:rPrChange>
        </w:rPr>
        <w:pPrChange w:id="7659" w:author="Mohammad Nayeem" w:date="2020-04-22T17:14:00Z">
          <w:pPr>
            <w:spacing w:after="0" w:line="360" w:lineRule="auto"/>
            <w:jc w:val="both"/>
          </w:pPr>
        </w:pPrChange>
      </w:pPr>
    </w:p>
    <w:p w14:paraId="5559C735" w14:textId="77777777" w:rsidR="002A425C" w:rsidRPr="004E6C2C" w:rsidRDefault="002A425C">
      <w:pPr>
        <w:spacing w:after="0" w:line="480" w:lineRule="auto"/>
        <w:jc w:val="both"/>
        <w:rPr>
          <w:ins w:id="7660" w:author="Mohammad Nayeem" w:date="2020-04-21T21:10:00Z"/>
          <w:rFonts w:ascii="Times New Roman" w:hAnsi="Times New Roman" w:cs="Times New Roman"/>
          <w:sz w:val="24"/>
          <w:szCs w:val="24"/>
          <w:rPrChange w:id="7661" w:author="Mohammad Nayeem" w:date="2020-04-21T22:30:00Z">
            <w:rPr>
              <w:ins w:id="7662" w:author="Mohammad Nayeem" w:date="2020-04-21T21:10:00Z"/>
              <w:rFonts w:ascii="Times New Roman" w:hAnsi="Times New Roman" w:cs="Times New Roman"/>
            </w:rPr>
          </w:rPrChange>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45679" w:rsidRPr="004E6C2C" w14:paraId="2580D650" w14:textId="77777777" w:rsidTr="00983BBB">
        <w:trPr>
          <w:jc w:val="center"/>
          <w:ins w:id="7663" w:author="Mohammad Nayeem" w:date="2020-04-21T21:14:00Z"/>
        </w:trPr>
        <w:tc>
          <w:tcPr>
            <w:tcW w:w="9360" w:type="dxa"/>
            <w:vAlign w:val="center"/>
          </w:tcPr>
          <w:p w14:paraId="357A078F" w14:textId="20BB892B" w:rsidR="00045679" w:rsidRPr="004E6C2C" w:rsidRDefault="00045679">
            <w:pPr>
              <w:spacing w:line="480" w:lineRule="auto"/>
              <w:jc w:val="center"/>
              <w:rPr>
                <w:ins w:id="7664" w:author="Mohammad Nayeem" w:date="2020-04-21T21:14:00Z"/>
                <w:rFonts w:ascii="Times New Roman" w:hAnsi="Times New Roman" w:cs="Times New Roman"/>
                <w:noProof/>
                <w:sz w:val="24"/>
                <w:szCs w:val="24"/>
                <w:rPrChange w:id="7665" w:author="Mohammad Nayeem" w:date="2020-04-21T22:30:00Z">
                  <w:rPr>
                    <w:ins w:id="7666" w:author="Mohammad Nayeem" w:date="2020-04-21T21:14:00Z"/>
                    <w:rFonts w:ascii="Times New Roman" w:hAnsi="Times New Roman" w:cs="Times New Roman"/>
                    <w:noProof/>
                  </w:rPr>
                </w:rPrChange>
              </w:rPr>
            </w:pPr>
            <w:ins w:id="7667" w:author="Mohammad Nayeem" w:date="2020-04-21T21:14:00Z">
              <w:r w:rsidRPr="004E6C2C">
                <w:rPr>
                  <w:rFonts w:ascii="Times New Roman" w:hAnsi="Times New Roman" w:cs="Times New Roman"/>
                  <w:noProof/>
                  <w:sz w:val="24"/>
                  <w:szCs w:val="24"/>
                  <w:rPrChange w:id="7668" w:author="Mohammad Nayeem" w:date="2020-04-21T22:30:00Z">
                    <w:rPr>
                      <w:rFonts w:ascii="Times New Roman" w:hAnsi="Times New Roman" w:cs="Times New Roman"/>
                      <w:noProof/>
                    </w:rPr>
                  </w:rPrChange>
                </w:rPr>
                <w:lastRenderedPageBreak/>
                <w:drawing>
                  <wp:inline distT="0" distB="0" distL="0" distR="0" wp14:anchorId="791735F4" wp14:editId="592EE266">
                    <wp:extent cx="5638800" cy="2924175"/>
                    <wp:effectExtent l="0" t="0" r="0" b="9525"/>
                    <wp:docPr id="2" name="Chart 2">
                      <a:extLst xmlns:a="http://schemas.openxmlformats.org/drawingml/2006/main">
                        <a:ext uri="{FF2B5EF4-FFF2-40B4-BE49-F238E27FC236}">
                          <a16:creationId xmlns:a16="http://schemas.microsoft.com/office/drawing/2014/main" id="{0334CEF4-34CE-4E7B-A75B-94B8F9896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tc>
      </w:tr>
      <w:tr w:rsidR="00045679" w:rsidRPr="004E6C2C" w14:paraId="05DFE314" w14:textId="77777777" w:rsidTr="00983BBB">
        <w:trPr>
          <w:jc w:val="center"/>
          <w:ins w:id="7669" w:author="Mohammad Nayeem" w:date="2020-04-21T21:14:00Z"/>
        </w:trPr>
        <w:tc>
          <w:tcPr>
            <w:tcW w:w="9360" w:type="dxa"/>
            <w:vAlign w:val="center"/>
          </w:tcPr>
          <w:p w14:paraId="593CA056" w14:textId="5680A23A" w:rsidR="00045679" w:rsidRPr="004E6C2C" w:rsidRDefault="00045679">
            <w:pPr>
              <w:spacing w:line="480" w:lineRule="auto"/>
              <w:jc w:val="center"/>
              <w:rPr>
                <w:ins w:id="7670" w:author="Mohammad Nayeem" w:date="2020-04-21T21:14:00Z"/>
                <w:rFonts w:ascii="Times New Roman" w:hAnsi="Times New Roman" w:cs="Times New Roman"/>
                <w:b/>
                <w:bCs/>
                <w:noProof/>
                <w:sz w:val="24"/>
                <w:szCs w:val="24"/>
                <w:rPrChange w:id="7671" w:author="Mohammad Nayeem" w:date="2020-04-21T22:30:00Z">
                  <w:rPr>
                    <w:ins w:id="7672" w:author="Mohammad Nayeem" w:date="2020-04-21T21:14:00Z"/>
                    <w:noProof/>
                  </w:rPr>
                </w:rPrChange>
              </w:rPr>
            </w:pPr>
            <w:commentRangeStart w:id="7673"/>
            <w:commentRangeStart w:id="7674"/>
            <w:ins w:id="7675" w:author="Mohammad Nayeem" w:date="2020-04-21T21:14:00Z">
              <w:r w:rsidRPr="004E6C2C">
                <w:rPr>
                  <w:rFonts w:ascii="Times New Roman" w:hAnsi="Times New Roman" w:cs="Times New Roman"/>
                  <w:b/>
                  <w:bCs/>
                  <w:sz w:val="24"/>
                  <w:szCs w:val="24"/>
                  <w:rPrChange w:id="7676" w:author="Mohammad Nayeem" w:date="2020-04-21T22:30:00Z">
                    <w:rPr>
                      <w:rFonts w:ascii="Times New Roman" w:hAnsi="Times New Roman" w:cs="Times New Roman"/>
                    </w:rPr>
                  </w:rPrChange>
                </w:rPr>
                <w:t xml:space="preserve">Figure 2: Distribution of outcome </w:t>
              </w:r>
              <w:commentRangeEnd w:id="7673"/>
              <w:r w:rsidRPr="004E6C2C">
                <w:rPr>
                  <w:rStyle w:val="CommentReference"/>
                  <w:rFonts w:ascii="Times New Roman" w:hAnsi="Times New Roman" w:cs="Times New Roman"/>
                  <w:b/>
                  <w:bCs/>
                  <w:noProof/>
                  <w:sz w:val="24"/>
                  <w:szCs w:val="24"/>
                  <w:lang w:val="en-GB"/>
                  <w:rPrChange w:id="7677" w:author="Mohammad Nayeem" w:date="2020-04-21T22:30:00Z">
                    <w:rPr>
                      <w:rStyle w:val="CommentReference"/>
                      <w:noProof/>
                      <w:lang w:val="en-GB"/>
                    </w:rPr>
                  </w:rPrChange>
                </w:rPr>
                <w:commentReference w:id="7673"/>
              </w:r>
              <w:commentRangeEnd w:id="7674"/>
              <w:r w:rsidRPr="004E6C2C">
                <w:rPr>
                  <w:rStyle w:val="CommentReference"/>
                  <w:rFonts w:ascii="Times New Roman" w:hAnsi="Times New Roman" w:cs="Times New Roman"/>
                  <w:b/>
                  <w:bCs/>
                  <w:noProof/>
                  <w:sz w:val="24"/>
                  <w:szCs w:val="24"/>
                  <w:lang w:val="en-GB"/>
                  <w:rPrChange w:id="7678" w:author="Mohammad Nayeem" w:date="2020-04-21T22:30:00Z">
                    <w:rPr>
                      <w:rStyle w:val="CommentReference"/>
                      <w:noProof/>
                      <w:lang w:val="en-GB"/>
                    </w:rPr>
                  </w:rPrChange>
                </w:rPr>
                <w:commentReference w:id="7674"/>
              </w:r>
              <w:commentRangeStart w:id="7679"/>
              <w:commentRangeStart w:id="7680"/>
              <w:r w:rsidRPr="004E6C2C">
                <w:rPr>
                  <w:rFonts w:ascii="Times New Roman" w:hAnsi="Times New Roman" w:cs="Times New Roman"/>
                  <w:b/>
                  <w:bCs/>
                  <w:sz w:val="24"/>
                  <w:szCs w:val="24"/>
                  <w:rPrChange w:id="7681" w:author="Mohammad Nayeem" w:date="2020-04-21T22:30:00Z">
                    <w:rPr>
                      <w:rFonts w:ascii="Times New Roman" w:hAnsi="Times New Roman" w:cs="Times New Roman"/>
                    </w:rPr>
                  </w:rPrChange>
                </w:rPr>
                <w:t>variables</w:t>
              </w:r>
              <w:commentRangeEnd w:id="7679"/>
              <w:r w:rsidRPr="004E6C2C">
                <w:rPr>
                  <w:rStyle w:val="CommentReference"/>
                  <w:rFonts w:ascii="Times New Roman" w:hAnsi="Times New Roman" w:cs="Times New Roman"/>
                  <w:b/>
                  <w:bCs/>
                  <w:noProof/>
                  <w:sz w:val="24"/>
                  <w:szCs w:val="24"/>
                  <w:lang w:val="en-GB"/>
                  <w:rPrChange w:id="7682" w:author="Mohammad Nayeem" w:date="2020-04-21T22:30:00Z">
                    <w:rPr>
                      <w:rStyle w:val="CommentReference"/>
                      <w:noProof/>
                      <w:lang w:val="en-GB"/>
                    </w:rPr>
                  </w:rPrChange>
                </w:rPr>
                <w:commentReference w:id="7679"/>
              </w:r>
              <w:commentRangeEnd w:id="7680"/>
              <w:r w:rsidRPr="004E6C2C">
                <w:rPr>
                  <w:rStyle w:val="CommentReference"/>
                  <w:rFonts w:ascii="Times New Roman" w:hAnsi="Times New Roman" w:cs="Times New Roman"/>
                  <w:b/>
                  <w:bCs/>
                  <w:noProof/>
                  <w:sz w:val="24"/>
                  <w:szCs w:val="24"/>
                  <w:lang w:val="en-GB"/>
                  <w:rPrChange w:id="7683" w:author="Mohammad Nayeem" w:date="2020-04-21T22:30:00Z">
                    <w:rPr>
                      <w:rStyle w:val="CommentReference"/>
                      <w:noProof/>
                      <w:lang w:val="en-GB"/>
                    </w:rPr>
                  </w:rPrChange>
                </w:rPr>
                <w:commentReference w:id="7680"/>
              </w:r>
            </w:ins>
          </w:p>
        </w:tc>
      </w:tr>
    </w:tbl>
    <w:p w14:paraId="635B046A" w14:textId="4C051087" w:rsidR="002A425C" w:rsidRDefault="002A425C" w:rsidP="00D45FD3">
      <w:pPr>
        <w:spacing w:after="0" w:line="480" w:lineRule="auto"/>
        <w:jc w:val="both"/>
        <w:rPr>
          <w:ins w:id="7684" w:author="Mohammad Nayeem" w:date="2020-04-22T17:17:00Z"/>
          <w:rFonts w:ascii="Times New Roman" w:hAnsi="Times New Roman" w:cs="Times New Roman"/>
          <w:b/>
          <w:bCs/>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685" w:author="Mohammad Nayeem" w:date="2020-04-22T17:18:00Z">
          <w:tblPr>
            <w:tblStyle w:val="TableGrid"/>
            <w:tblW w:w="0" w:type="auto"/>
            <w:tblInd w:w="0" w:type="dxa"/>
            <w:tblLook w:val="04A0" w:firstRow="1" w:lastRow="0" w:firstColumn="1" w:lastColumn="0" w:noHBand="0" w:noVBand="1"/>
          </w:tblPr>
        </w:tblPrChange>
      </w:tblPr>
      <w:tblGrid>
        <w:gridCol w:w="9350"/>
        <w:tblGridChange w:id="7686">
          <w:tblGrid>
            <w:gridCol w:w="9350"/>
          </w:tblGrid>
        </w:tblGridChange>
      </w:tblGrid>
      <w:tr w:rsidR="00045679" w14:paraId="1D62462F" w14:textId="77777777" w:rsidTr="00045679">
        <w:trPr>
          <w:ins w:id="7687" w:author="Mohammad Nayeem" w:date="2020-04-22T17:17:00Z"/>
        </w:trPr>
        <w:tc>
          <w:tcPr>
            <w:tcW w:w="9350" w:type="dxa"/>
            <w:tcPrChange w:id="7688" w:author="Mohammad Nayeem" w:date="2020-04-22T17:18:00Z">
              <w:tcPr>
                <w:tcW w:w="9350" w:type="dxa"/>
              </w:tcPr>
            </w:tcPrChange>
          </w:tcPr>
          <w:p w14:paraId="4466233A" w14:textId="3CCB7043" w:rsidR="00045679" w:rsidRDefault="00045679">
            <w:pPr>
              <w:spacing w:line="480" w:lineRule="auto"/>
              <w:jc w:val="center"/>
              <w:rPr>
                <w:ins w:id="7689" w:author="Mohammad Nayeem" w:date="2020-04-22T17:17:00Z"/>
                <w:rFonts w:ascii="Times New Roman" w:hAnsi="Times New Roman" w:cs="Times New Roman"/>
                <w:b/>
                <w:bCs/>
                <w:sz w:val="24"/>
                <w:szCs w:val="24"/>
              </w:rPr>
              <w:pPrChange w:id="7690" w:author="nayeem hasan" w:date="2020-04-22T17:18:00Z">
                <w:pPr>
                  <w:spacing w:line="480" w:lineRule="auto"/>
                  <w:jc w:val="both"/>
                </w:pPr>
              </w:pPrChange>
            </w:pPr>
            <w:ins w:id="7691" w:author="Mohammad Nayeem" w:date="2020-04-22T17:17:00Z">
              <w:r w:rsidRPr="004E6C2C">
                <w:rPr>
                  <w:rFonts w:ascii="Times New Roman" w:hAnsi="Times New Roman" w:cs="Times New Roman"/>
                  <w:noProof/>
                  <w:sz w:val="24"/>
                  <w:szCs w:val="24"/>
                  <w:rPrChange w:id="7692" w:author="Mohammad Nayeem" w:date="2020-04-21T22:30:00Z">
                    <w:rPr>
                      <w:noProof/>
                    </w:rPr>
                  </w:rPrChange>
                </w:rPr>
                <w:drawing>
                  <wp:inline distT="0" distB="0" distL="0" distR="0" wp14:anchorId="639E8950" wp14:editId="1C621871">
                    <wp:extent cx="4048125" cy="2457450"/>
                    <wp:effectExtent l="0" t="0" r="9525" b="0"/>
                    <wp:docPr id="8" name="Chart 8">
                      <a:extLst xmlns:a="http://schemas.openxmlformats.org/drawingml/2006/main">
                        <a:ext uri="{FF2B5EF4-FFF2-40B4-BE49-F238E27FC236}">
                          <a16:creationId xmlns:a16="http://schemas.microsoft.com/office/drawing/2014/main" id="{5739323E-9AA2-4E8A-B386-0600459522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p>
        </w:tc>
      </w:tr>
      <w:tr w:rsidR="00045679" w14:paraId="3A27E595" w14:textId="77777777" w:rsidTr="00045679">
        <w:trPr>
          <w:ins w:id="7693" w:author="Mohammad Nayeem" w:date="2020-04-22T17:17:00Z"/>
        </w:trPr>
        <w:tc>
          <w:tcPr>
            <w:tcW w:w="9350" w:type="dxa"/>
            <w:tcPrChange w:id="7694" w:author="Mohammad Nayeem" w:date="2020-04-22T17:18:00Z">
              <w:tcPr>
                <w:tcW w:w="9350" w:type="dxa"/>
              </w:tcPr>
            </w:tcPrChange>
          </w:tcPr>
          <w:p w14:paraId="5E2B31F1" w14:textId="5B6CA2D8" w:rsidR="00045679" w:rsidRDefault="00045679">
            <w:pPr>
              <w:spacing w:line="480" w:lineRule="auto"/>
              <w:jc w:val="center"/>
              <w:rPr>
                <w:ins w:id="7695" w:author="Mohammad Nayeem" w:date="2020-04-22T17:17:00Z"/>
                <w:rFonts w:ascii="Times New Roman" w:hAnsi="Times New Roman" w:cs="Times New Roman"/>
                <w:b/>
                <w:bCs/>
                <w:sz w:val="24"/>
                <w:szCs w:val="24"/>
              </w:rPr>
              <w:pPrChange w:id="7696" w:author="nayeem hasan" w:date="2020-04-22T17:18:00Z">
                <w:pPr>
                  <w:spacing w:line="480" w:lineRule="auto"/>
                  <w:jc w:val="both"/>
                </w:pPr>
              </w:pPrChange>
            </w:pPr>
            <w:ins w:id="7697" w:author="Mohammad Nayeem" w:date="2020-04-22T17:17:00Z">
              <w:r w:rsidRPr="00C96E79">
                <w:rPr>
                  <w:rFonts w:ascii="Times New Roman" w:hAnsi="Times New Roman" w:cs="Times New Roman"/>
                  <w:b/>
                  <w:bCs/>
                  <w:sz w:val="24"/>
                  <w:szCs w:val="24"/>
                </w:rPr>
                <w:t>Figure 3: Distribution of exposure variables</w:t>
              </w:r>
            </w:ins>
          </w:p>
        </w:tc>
      </w:tr>
    </w:tbl>
    <w:p w14:paraId="7957E448" w14:textId="1EF212C3" w:rsidR="008B019B" w:rsidRDefault="008B019B" w:rsidP="00D45FD3">
      <w:pPr>
        <w:spacing w:after="0" w:line="480" w:lineRule="auto"/>
        <w:jc w:val="both"/>
        <w:rPr>
          <w:ins w:id="7698" w:author="Mohammad Nayeem" w:date="2020-04-22T17:18:00Z"/>
          <w:rFonts w:ascii="Times New Roman" w:hAnsi="Times New Roman" w:cs="Times New Roman"/>
          <w:b/>
          <w:bCs/>
          <w:sz w:val="24"/>
          <w:szCs w:val="24"/>
        </w:rPr>
      </w:pPr>
    </w:p>
    <w:p w14:paraId="47C679D6" w14:textId="77777777" w:rsidR="008B019B" w:rsidRDefault="008B019B">
      <w:pPr>
        <w:rPr>
          <w:ins w:id="7699" w:author="Mohammad Nayeem" w:date="2020-04-22T17:18:00Z"/>
          <w:rFonts w:ascii="Times New Roman" w:hAnsi="Times New Roman" w:cs="Times New Roman"/>
          <w:b/>
          <w:bCs/>
          <w:sz w:val="24"/>
          <w:szCs w:val="24"/>
        </w:rPr>
      </w:pPr>
      <w:ins w:id="7700" w:author="Mohammad Nayeem" w:date="2020-04-22T17:18:00Z">
        <w:r>
          <w:rPr>
            <w:rFonts w:ascii="Times New Roman" w:hAnsi="Times New Roman" w:cs="Times New Roman"/>
            <w:b/>
            <w:bCs/>
            <w:sz w:val="24"/>
            <w:szCs w:val="24"/>
          </w:rPr>
          <w:br w:type="page"/>
        </w:r>
      </w:ins>
    </w:p>
    <w:p w14:paraId="530269A5" w14:textId="50DA577C" w:rsidR="00207654" w:rsidRPr="004E6C2C" w:rsidRDefault="00207654">
      <w:pPr>
        <w:spacing w:after="0" w:line="480" w:lineRule="auto"/>
        <w:jc w:val="both"/>
        <w:rPr>
          <w:ins w:id="7701" w:author="Mohammad Nayeem" w:date="2020-04-21T21:15:00Z"/>
          <w:rFonts w:ascii="Times New Roman" w:hAnsi="Times New Roman" w:cs="Times New Roman"/>
          <w:b/>
          <w:bCs/>
          <w:sz w:val="24"/>
          <w:szCs w:val="24"/>
          <w:rPrChange w:id="7702" w:author="Mohammad Nayeem" w:date="2020-04-21T22:30:00Z">
            <w:rPr>
              <w:ins w:id="7703" w:author="Mohammad Nayeem" w:date="2020-04-21T21:15:00Z"/>
              <w:rFonts w:ascii="Times New Roman" w:hAnsi="Times New Roman" w:cs="Times New Roman"/>
              <w:b/>
              <w:bCs/>
            </w:rPr>
          </w:rPrChange>
        </w:rPr>
      </w:pPr>
      <w:commentRangeStart w:id="7704"/>
      <w:commentRangeStart w:id="7705"/>
      <w:ins w:id="7706" w:author="Mohammad Nayeem" w:date="2020-04-21T21:15:00Z">
        <w:r w:rsidRPr="004E6C2C">
          <w:rPr>
            <w:rFonts w:ascii="Times New Roman" w:hAnsi="Times New Roman" w:cs="Times New Roman"/>
            <w:b/>
            <w:bCs/>
            <w:sz w:val="24"/>
            <w:szCs w:val="24"/>
            <w:rPrChange w:id="7707" w:author="Mohammad Nayeem" w:date="2020-04-21T22:30:00Z">
              <w:rPr>
                <w:rFonts w:ascii="Times New Roman" w:hAnsi="Times New Roman" w:cs="Times New Roman"/>
                <w:b/>
                <w:bCs/>
              </w:rPr>
            </w:rPrChange>
          </w:rPr>
          <w:lastRenderedPageBreak/>
          <w:t>Table 1: Chi-Square test for identifying maternal characteristics associate with exclusive breastfeeding among infant in Bangladesh</w:t>
        </w:r>
        <w:commentRangeEnd w:id="7704"/>
        <w:r w:rsidRPr="004E6C2C">
          <w:rPr>
            <w:rStyle w:val="CommentReference"/>
            <w:rFonts w:ascii="Times New Roman" w:hAnsi="Times New Roman" w:cs="Times New Roman"/>
            <w:noProof/>
            <w:sz w:val="24"/>
            <w:szCs w:val="24"/>
            <w:lang w:val="en-GB"/>
            <w:rPrChange w:id="7708" w:author="Mohammad Nayeem" w:date="2020-04-21T22:30:00Z">
              <w:rPr>
                <w:rStyle w:val="CommentReference"/>
                <w:noProof/>
                <w:lang w:val="en-GB"/>
              </w:rPr>
            </w:rPrChange>
          </w:rPr>
          <w:commentReference w:id="7704"/>
        </w:r>
        <w:commentRangeEnd w:id="7705"/>
        <w:r w:rsidRPr="004E6C2C">
          <w:rPr>
            <w:rStyle w:val="CommentReference"/>
            <w:rFonts w:ascii="Times New Roman" w:hAnsi="Times New Roman" w:cs="Times New Roman"/>
            <w:noProof/>
            <w:sz w:val="24"/>
            <w:szCs w:val="24"/>
            <w:lang w:val="en-GB"/>
            <w:rPrChange w:id="7709" w:author="Mohammad Nayeem" w:date="2020-04-21T22:30:00Z">
              <w:rPr>
                <w:rStyle w:val="CommentReference"/>
                <w:noProof/>
                <w:lang w:val="en-GB"/>
              </w:rPr>
            </w:rPrChange>
          </w:rPr>
          <w:commentReference w:id="7705"/>
        </w:r>
      </w:ins>
    </w:p>
    <w:tbl>
      <w:tblPr>
        <w:tblStyle w:val="TableGridLight"/>
        <w:tblW w:w="9355" w:type="dxa"/>
        <w:tblLook w:val="04A0" w:firstRow="1" w:lastRow="0" w:firstColumn="1" w:lastColumn="0" w:noHBand="0" w:noVBand="1"/>
        <w:tblPrChange w:id="7710" w:author="Mohammad Nayeem" w:date="2020-04-21T23:12:00Z">
          <w:tblPr>
            <w:tblStyle w:val="PlainTable2"/>
            <w:tblW w:w="9355" w:type="dxa"/>
            <w:tblLook w:val="04A0" w:firstRow="1" w:lastRow="0" w:firstColumn="1" w:lastColumn="0" w:noHBand="0" w:noVBand="1"/>
          </w:tblPr>
        </w:tblPrChange>
      </w:tblPr>
      <w:tblGrid>
        <w:gridCol w:w="3656"/>
        <w:gridCol w:w="1886"/>
        <w:gridCol w:w="1886"/>
        <w:gridCol w:w="1927"/>
        <w:tblGridChange w:id="7711">
          <w:tblGrid>
            <w:gridCol w:w="5"/>
            <w:gridCol w:w="2780"/>
            <w:gridCol w:w="876"/>
            <w:gridCol w:w="1194"/>
            <w:gridCol w:w="692"/>
            <w:gridCol w:w="1558"/>
            <w:gridCol w:w="328"/>
            <w:gridCol w:w="1922"/>
            <w:gridCol w:w="5"/>
          </w:tblGrid>
        </w:tblGridChange>
      </w:tblGrid>
      <w:tr w:rsidR="00207654" w:rsidRPr="004E6C2C" w14:paraId="156451B5" w14:textId="77777777" w:rsidTr="00706D74">
        <w:trPr>
          <w:trHeight w:val="70"/>
          <w:ins w:id="7712" w:author="Mohammad Nayeem" w:date="2020-04-21T21:15:00Z"/>
          <w:trPrChange w:id="7713" w:author="Mohammad Nayeem" w:date="2020-04-21T23:12:00Z">
            <w:trPr>
              <w:gridAfter w:val="0"/>
              <w:trHeight w:val="962"/>
            </w:trPr>
          </w:trPrChange>
        </w:trPr>
        <w:tc>
          <w:tcPr>
            <w:tcW w:w="3656" w:type="dxa"/>
            <w:tcPrChange w:id="7714" w:author="Mohammad Nayeem" w:date="2020-04-21T23:12:00Z">
              <w:tcPr>
                <w:tcW w:w="0" w:type="dxa"/>
                <w:gridSpan w:val="2"/>
              </w:tcPr>
            </w:tcPrChange>
          </w:tcPr>
          <w:p w14:paraId="1E9BCBD1" w14:textId="77777777" w:rsidR="00207654" w:rsidRPr="00E270D2" w:rsidRDefault="00207654">
            <w:pPr>
              <w:spacing w:line="480" w:lineRule="auto"/>
              <w:jc w:val="both"/>
              <w:rPr>
                <w:ins w:id="7715" w:author="Mohammad Nayeem" w:date="2020-04-21T21:15:00Z"/>
                <w:rFonts w:ascii="Times New Roman" w:hAnsi="Times New Roman" w:cs="Times New Roman"/>
                <w:b/>
                <w:bCs/>
                <w:sz w:val="24"/>
                <w:szCs w:val="24"/>
                <w:rPrChange w:id="7716" w:author="Mohammad Nayeem" w:date="2020-04-21T23:13:00Z">
                  <w:rPr>
                    <w:ins w:id="7717" w:author="Mohammad Nayeem" w:date="2020-04-21T21:15:00Z"/>
                    <w:rFonts w:ascii="Times New Roman" w:hAnsi="Times New Roman" w:cs="Times New Roman"/>
                  </w:rPr>
                </w:rPrChange>
              </w:rPr>
            </w:pPr>
            <w:ins w:id="7718" w:author="Mohammad Nayeem" w:date="2020-04-21T21:15:00Z">
              <w:r w:rsidRPr="00E270D2">
                <w:rPr>
                  <w:rFonts w:ascii="Times New Roman" w:hAnsi="Times New Roman" w:cs="Times New Roman"/>
                  <w:b/>
                  <w:bCs/>
                  <w:sz w:val="24"/>
                  <w:szCs w:val="24"/>
                  <w:rPrChange w:id="7719" w:author="Mohammad Nayeem" w:date="2020-04-21T23:13:00Z">
                    <w:rPr>
                      <w:rFonts w:ascii="Times New Roman" w:hAnsi="Times New Roman" w:cs="Times New Roman"/>
                    </w:rPr>
                  </w:rPrChange>
                </w:rPr>
                <w:t>Characteristics</w:t>
              </w:r>
            </w:ins>
          </w:p>
        </w:tc>
        <w:tc>
          <w:tcPr>
            <w:tcW w:w="1886" w:type="dxa"/>
            <w:tcPrChange w:id="7720" w:author="Mohammad Nayeem" w:date="2020-04-21T23:12:00Z">
              <w:tcPr>
                <w:tcW w:w="0" w:type="dxa"/>
                <w:gridSpan w:val="2"/>
              </w:tcPr>
            </w:tcPrChange>
          </w:tcPr>
          <w:p w14:paraId="59E6C17A" w14:textId="77777777" w:rsidR="00207654" w:rsidRPr="00E270D2" w:rsidRDefault="00207654">
            <w:pPr>
              <w:spacing w:line="480" w:lineRule="auto"/>
              <w:jc w:val="both"/>
              <w:rPr>
                <w:ins w:id="7721" w:author="Mohammad Nayeem" w:date="2020-04-21T21:15:00Z"/>
                <w:rFonts w:ascii="Times New Roman" w:hAnsi="Times New Roman" w:cs="Times New Roman"/>
                <w:b/>
                <w:bCs/>
                <w:sz w:val="24"/>
                <w:szCs w:val="24"/>
                <w:rPrChange w:id="7722" w:author="Mohammad Nayeem" w:date="2020-04-21T23:13:00Z">
                  <w:rPr>
                    <w:ins w:id="7723" w:author="Mohammad Nayeem" w:date="2020-04-21T21:15:00Z"/>
                    <w:rFonts w:ascii="Times New Roman" w:hAnsi="Times New Roman" w:cs="Times New Roman"/>
                  </w:rPr>
                </w:rPrChange>
              </w:rPr>
            </w:pPr>
            <w:ins w:id="7724" w:author="Mohammad Nayeem" w:date="2020-04-21T21:15:00Z">
              <w:r w:rsidRPr="00E270D2">
                <w:rPr>
                  <w:rFonts w:ascii="Times New Roman" w:hAnsi="Times New Roman" w:cs="Times New Roman"/>
                  <w:b/>
                  <w:bCs/>
                  <w:sz w:val="24"/>
                  <w:szCs w:val="24"/>
                  <w:rPrChange w:id="7725" w:author="Mohammad Nayeem" w:date="2020-04-21T23:13:00Z">
                    <w:rPr>
                      <w:rFonts w:ascii="Times New Roman" w:hAnsi="Times New Roman" w:cs="Times New Roman"/>
                    </w:rPr>
                  </w:rPrChange>
                </w:rPr>
                <w:t>EBF (%)</w:t>
              </w:r>
            </w:ins>
          </w:p>
        </w:tc>
        <w:tc>
          <w:tcPr>
            <w:tcW w:w="1886" w:type="dxa"/>
            <w:tcPrChange w:id="7726" w:author="Mohammad Nayeem" w:date="2020-04-21T23:12:00Z">
              <w:tcPr>
                <w:tcW w:w="0" w:type="dxa"/>
                <w:gridSpan w:val="2"/>
              </w:tcPr>
            </w:tcPrChange>
          </w:tcPr>
          <w:p w14:paraId="04995A23" w14:textId="77777777" w:rsidR="00207654" w:rsidRPr="00E270D2" w:rsidRDefault="00207654">
            <w:pPr>
              <w:spacing w:line="480" w:lineRule="auto"/>
              <w:jc w:val="both"/>
              <w:rPr>
                <w:ins w:id="7727" w:author="Mohammad Nayeem" w:date="2020-04-21T21:15:00Z"/>
                <w:rFonts w:ascii="Times New Roman" w:hAnsi="Times New Roman" w:cs="Times New Roman"/>
                <w:b/>
                <w:bCs/>
                <w:sz w:val="24"/>
                <w:szCs w:val="24"/>
                <w:rPrChange w:id="7728" w:author="Mohammad Nayeem" w:date="2020-04-21T23:13:00Z">
                  <w:rPr>
                    <w:ins w:id="7729" w:author="Mohammad Nayeem" w:date="2020-04-21T21:15:00Z"/>
                    <w:rFonts w:ascii="Times New Roman" w:hAnsi="Times New Roman" w:cs="Times New Roman"/>
                  </w:rPr>
                </w:rPrChange>
              </w:rPr>
            </w:pPr>
            <w:ins w:id="7730" w:author="Mohammad Nayeem" w:date="2020-04-21T21:15:00Z">
              <w:r w:rsidRPr="00E270D2">
                <w:rPr>
                  <w:rFonts w:ascii="Times New Roman" w:hAnsi="Times New Roman" w:cs="Times New Roman"/>
                  <w:b/>
                  <w:bCs/>
                  <w:sz w:val="24"/>
                  <w:szCs w:val="24"/>
                  <w:rPrChange w:id="7731" w:author="Mohammad Nayeem" w:date="2020-04-21T23:13:00Z">
                    <w:rPr>
                      <w:rFonts w:ascii="Times New Roman" w:hAnsi="Times New Roman" w:cs="Times New Roman"/>
                    </w:rPr>
                  </w:rPrChange>
                </w:rPr>
                <w:t>Non-EBF (%)</w:t>
              </w:r>
            </w:ins>
          </w:p>
        </w:tc>
        <w:tc>
          <w:tcPr>
            <w:tcW w:w="1927" w:type="dxa"/>
            <w:tcPrChange w:id="7732" w:author="Mohammad Nayeem" w:date="2020-04-21T23:12:00Z">
              <w:tcPr>
                <w:tcW w:w="0" w:type="dxa"/>
                <w:gridSpan w:val="2"/>
              </w:tcPr>
            </w:tcPrChange>
          </w:tcPr>
          <w:p w14:paraId="0A23AB03" w14:textId="77777777" w:rsidR="00207654" w:rsidRPr="00E270D2" w:rsidRDefault="00207654">
            <w:pPr>
              <w:spacing w:line="480" w:lineRule="auto"/>
              <w:jc w:val="both"/>
              <w:rPr>
                <w:ins w:id="7733" w:author="Mohammad Nayeem" w:date="2020-04-21T21:15:00Z"/>
                <w:rFonts w:ascii="Times New Roman" w:hAnsi="Times New Roman" w:cs="Times New Roman"/>
                <w:b/>
                <w:bCs/>
                <w:sz w:val="24"/>
                <w:szCs w:val="24"/>
                <w:rPrChange w:id="7734" w:author="Mohammad Nayeem" w:date="2020-04-21T23:13:00Z">
                  <w:rPr>
                    <w:ins w:id="7735" w:author="Mohammad Nayeem" w:date="2020-04-21T21:15:00Z"/>
                    <w:rFonts w:ascii="Times New Roman" w:hAnsi="Times New Roman" w:cs="Times New Roman"/>
                  </w:rPr>
                </w:rPrChange>
              </w:rPr>
            </w:pPr>
            <w:ins w:id="7736" w:author="Mohammad Nayeem" w:date="2020-04-21T21:15:00Z">
              <w:r w:rsidRPr="00E270D2">
                <w:rPr>
                  <w:rFonts w:ascii="Times New Roman" w:hAnsi="Times New Roman" w:cs="Times New Roman"/>
                  <w:b/>
                  <w:bCs/>
                  <w:sz w:val="24"/>
                  <w:szCs w:val="24"/>
                  <w:rPrChange w:id="7737" w:author="Mohammad Nayeem" w:date="2020-04-21T23:13:00Z">
                    <w:rPr>
                      <w:rFonts w:ascii="Times New Roman" w:hAnsi="Times New Roman" w:cs="Times New Roman"/>
                    </w:rPr>
                  </w:rPrChange>
                </w:rPr>
                <w:t>P-Value*</w:t>
              </w:r>
            </w:ins>
          </w:p>
        </w:tc>
      </w:tr>
      <w:tr w:rsidR="00207654" w:rsidRPr="004E6C2C" w14:paraId="5049A048" w14:textId="77777777" w:rsidTr="00706D74">
        <w:trPr>
          <w:trHeight w:val="70"/>
          <w:ins w:id="7738" w:author="Mohammad Nayeem" w:date="2020-04-21T21:15:00Z"/>
          <w:trPrChange w:id="7739" w:author="Mohammad Nayeem" w:date="2020-04-21T23:12:00Z">
            <w:trPr>
              <w:gridAfter w:val="0"/>
            </w:trPr>
          </w:trPrChange>
        </w:trPr>
        <w:tc>
          <w:tcPr>
            <w:tcW w:w="7428" w:type="dxa"/>
            <w:gridSpan w:val="3"/>
            <w:tcPrChange w:id="7740" w:author="Mohammad Nayeem" w:date="2020-04-21T23:12:00Z">
              <w:tcPr>
                <w:tcW w:w="7105" w:type="dxa"/>
                <w:gridSpan w:val="6"/>
              </w:tcPr>
            </w:tcPrChange>
          </w:tcPr>
          <w:p w14:paraId="449F4866" w14:textId="77777777" w:rsidR="00207654" w:rsidRPr="00E270D2" w:rsidRDefault="00207654">
            <w:pPr>
              <w:spacing w:line="480" w:lineRule="auto"/>
              <w:jc w:val="both"/>
              <w:rPr>
                <w:ins w:id="7741" w:author="Mohammad Nayeem" w:date="2020-04-21T21:15:00Z"/>
                <w:rFonts w:ascii="Times New Roman" w:hAnsi="Times New Roman" w:cs="Times New Roman"/>
                <w:b/>
                <w:bCs/>
                <w:sz w:val="24"/>
                <w:szCs w:val="24"/>
                <w:rPrChange w:id="7742" w:author="Mohammad Nayeem" w:date="2020-04-21T23:13:00Z">
                  <w:rPr>
                    <w:ins w:id="7743" w:author="Mohammad Nayeem" w:date="2020-04-21T21:15:00Z"/>
                    <w:rFonts w:ascii="Times New Roman" w:hAnsi="Times New Roman" w:cs="Times New Roman"/>
                  </w:rPr>
                </w:rPrChange>
              </w:rPr>
            </w:pPr>
            <w:ins w:id="7744" w:author="Mohammad Nayeem" w:date="2020-04-21T21:15:00Z">
              <w:r w:rsidRPr="00E270D2">
                <w:rPr>
                  <w:rFonts w:ascii="Times New Roman" w:hAnsi="Times New Roman" w:cs="Times New Roman"/>
                  <w:b/>
                  <w:bCs/>
                  <w:sz w:val="24"/>
                  <w:szCs w:val="24"/>
                  <w:rPrChange w:id="7745" w:author="Mohammad Nayeem" w:date="2020-04-21T23:13:00Z">
                    <w:rPr>
                      <w:rFonts w:ascii="Times New Roman" w:hAnsi="Times New Roman" w:cs="Times New Roman"/>
                    </w:rPr>
                  </w:rPrChange>
                </w:rPr>
                <w:t>Age</w:t>
              </w:r>
            </w:ins>
          </w:p>
        </w:tc>
        <w:tc>
          <w:tcPr>
            <w:tcW w:w="1927" w:type="dxa"/>
            <w:tcPrChange w:id="7746" w:author="Mohammad Nayeem" w:date="2020-04-21T23:12:00Z">
              <w:tcPr>
                <w:tcW w:w="2250" w:type="dxa"/>
                <w:gridSpan w:val="2"/>
              </w:tcPr>
            </w:tcPrChange>
          </w:tcPr>
          <w:p w14:paraId="2DA93B03" w14:textId="77777777" w:rsidR="00207654" w:rsidRPr="004E6C2C" w:rsidRDefault="00207654">
            <w:pPr>
              <w:spacing w:line="480" w:lineRule="auto"/>
              <w:jc w:val="both"/>
              <w:rPr>
                <w:ins w:id="7747" w:author="Mohammad Nayeem" w:date="2020-04-21T21:15:00Z"/>
                <w:rFonts w:ascii="Times New Roman" w:hAnsi="Times New Roman" w:cs="Times New Roman"/>
                <w:sz w:val="24"/>
                <w:szCs w:val="24"/>
                <w:rPrChange w:id="7748" w:author="Mohammad Nayeem" w:date="2020-04-21T22:30:00Z">
                  <w:rPr>
                    <w:ins w:id="7749" w:author="Mohammad Nayeem" w:date="2020-04-21T21:15:00Z"/>
                    <w:rFonts w:ascii="Times New Roman" w:hAnsi="Times New Roman" w:cs="Times New Roman"/>
                  </w:rPr>
                </w:rPrChange>
              </w:rPr>
            </w:pPr>
          </w:p>
        </w:tc>
      </w:tr>
      <w:tr w:rsidR="00207654" w:rsidRPr="004E6C2C" w14:paraId="25FF47DE" w14:textId="77777777" w:rsidTr="00706D74">
        <w:trPr>
          <w:ins w:id="7750" w:author="Mohammad Nayeem" w:date="2020-04-21T21:15:00Z"/>
          <w:trPrChange w:id="7751" w:author="Mohammad Nayeem" w:date="2020-04-21T23:12:00Z">
            <w:trPr>
              <w:gridAfter w:val="0"/>
            </w:trPr>
          </w:trPrChange>
        </w:trPr>
        <w:tc>
          <w:tcPr>
            <w:tcW w:w="3656" w:type="dxa"/>
            <w:tcPrChange w:id="7752" w:author="Mohammad Nayeem" w:date="2020-04-21T23:12:00Z">
              <w:tcPr>
                <w:tcW w:w="2785" w:type="dxa"/>
                <w:gridSpan w:val="2"/>
              </w:tcPr>
            </w:tcPrChange>
          </w:tcPr>
          <w:p w14:paraId="3396BADB" w14:textId="77777777" w:rsidR="00207654" w:rsidRPr="004E6C2C" w:rsidRDefault="00207654">
            <w:pPr>
              <w:spacing w:line="480" w:lineRule="auto"/>
              <w:jc w:val="both"/>
              <w:rPr>
                <w:ins w:id="7753" w:author="Mohammad Nayeem" w:date="2020-04-21T21:15:00Z"/>
                <w:rFonts w:ascii="Times New Roman" w:hAnsi="Times New Roman" w:cs="Times New Roman"/>
                <w:b/>
                <w:bCs/>
                <w:sz w:val="24"/>
                <w:szCs w:val="24"/>
                <w:rPrChange w:id="7754" w:author="Mohammad Nayeem" w:date="2020-04-21T22:30:00Z">
                  <w:rPr>
                    <w:ins w:id="7755" w:author="Mohammad Nayeem" w:date="2020-04-21T21:15:00Z"/>
                    <w:rFonts w:ascii="Times New Roman" w:hAnsi="Times New Roman" w:cs="Times New Roman"/>
                    <w:b/>
                    <w:bCs/>
                  </w:rPr>
                </w:rPrChange>
              </w:rPr>
            </w:pPr>
            <w:ins w:id="7756" w:author="Mohammad Nayeem" w:date="2020-04-21T21:15:00Z">
              <w:r w:rsidRPr="004E6C2C">
                <w:rPr>
                  <w:rFonts w:ascii="Times New Roman" w:hAnsi="Times New Roman" w:cs="Times New Roman"/>
                  <w:sz w:val="24"/>
                  <w:szCs w:val="24"/>
                  <w:rPrChange w:id="7757" w:author="Mohammad Nayeem" w:date="2020-04-21T22:30:00Z">
                    <w:rPr>
                      <w:rFonts w:ascii="Times New Roman" w:hAnsi="Times New Roman" w:cs="Times New Roman"/>
                    </w:rPr>
                  </w:rPrChange>
                </w:rPr>
                <w:t>15-19</w:t>
              </w:r>
            </w:ins>
          </w:p>
        </w:tc>
        <w:tc>
          <w:tcPr>
            <w:tcW w:w="1886" w:type="dxa"/>
            <w:tcPrChange w:id="7758" w:author="Mohammad Nayeem" w:date="2020-04-21T23:12:00Z">
              <w:tcPr>
                <w:tcW w:w="2070" w:type="dxa"/>
                <w:gridSpan w:val="2"/>
              </w:tcPr>
            </w:tcPrChange>
          </w:tcPr>
          <w:p w14:paraId="388B2F16" w14:textId="77777777" w:rsidR="00207654" w:rsidRPr="004E6C2C" w:rsidRDefault="00207654">
            <w:pPr>
              <w:spacing w:line="480" w:lineRule="auto"/>
              <w:jc w:val="both"/>
              <w:rPr>
                <w:ins w:id="7759" w:author="Mohammad Nayeem" w:date="2020-04-21T21:15:00Z"/>
                <w:rFonts w:ascii="Times New Roman" w:hAnsi="Times New Roman" w:cs="Times New Roman"/>
                <w:sz w:val="24"/>
                <w:szCs w:val="24"/>
                <w:rPrChange w:id="7760" w:author="Mohammad Nayeem" w:date="2020-04-21T22:30:00Z">
                  <w:rPr>
                    <w:ins w:id="7761" w:author="Mohammad Nayeem" w:date="2020-04-21T21:15:00Z"/>
                    <w:rFonts w:ascii="Times New Roman" w:hAnsi="Times New Roman" w:cs="Times New Roman"/>
                  </w:rPr>
                </w:rPrChange>
              </w:rPr>
            </w:pPr>
            <w:ins w:id="7762" w:author="Mohammad Nayeem" w:date="2020-04-21T21:15:00Z">
              <w:r w:rsidRPr="004E6C2C">
                <w:rPr>
                  <w:rFonts w:ascii="Times New Roman" w:hAnsi="Times New Roman" w:cs="Times New Roman"/>
                  <w:sz w:val="24"/>
                  <w:szCs w:val="24"/>
                  <w:rPrChange w:id="7763" w:author="Mohammad Nayeem" w:date="2020-04-21T22:30:00Z">
                    <w:rPr>
                      <w:rFonts w:ascii="Times New Roman" w:hAnsi="Times New Roman" w:cs="Times New Roman"/>
                    </w:rPr>
                  </w:rPrChange>
                </w:rPr>
                <w:t>107 (28.53)</w:t>
              </w:r>
            </w:ins>
          </w:p>
        </w:tc>
        <w:tc>
          <w:tcPr>
            <w:tcW w:w="1886" w:type="dxa"/>
            <w:tcPrChange w:id="7764" w:author="Mohammad Nayeem" w:date="2020-04-21T23:12:00Z">
              <w:tcPr>
                <w:tcW w:w="2250" w:type="dxa"/>
                <w:gridSpan w:val="2"/>
              </w:tcPr>
            </w:tcPrChange>
          </w:tcPr>
          <w:p w14:paraId="4E9A3C6D" w14:textId="77777777" w:rsidR="00207654" w:rsidRPr="004E6C2C" w:rsidRDefault="00207654">
            <w:pPr>
              <w:spacing w:line="480" w:lineRule="auto"/>
              <w:jc w:val="both"/>
              <w:rPr>
                <w:ins w:id="7765" w:author="Mohammad Nayeem" w:date="2020-04-21T21:15:00Z"/>
                <w:rFonts w:ascii="Times New Roman" w:hAnsi="Times New Roman" w:cs="Times New Roman"/>
                <w:sz w:val="24"/>
                <w:szCs w:val="24"/>
                <w:rPrChange w:id="7766" w:author="Mohammad Nayeem" w:date="2020-04-21T22:30:00Z">
                  <w:rPr>
                    <w:ins w:id="7767" w:author="Mohammad Nayeem" w:date="2020-04-21T21:15:00Z"/>
                    <w:rFonts w:ascii="Times New Roman" w:hAnsi="Times New Roman" w:cs="Times New Roman"/>
                  </w:rPr>
                </w:rPrChange>
              </w:rPr>
            </w:pPr>
            <w:ins w:id="7768" w:author="Mohammad Nayeem" w:date="2020-04-21T21:15:00Z">
              <w:r w:rsidRPr="004E6C2C">
                <w:rPr>
                  <w:rFonts w:ascii="Times New Roman" w:hAnsi="Times New Roman" w:cs="Times New Roman"/>
                  <w:sz w:val="24"/>
                  <w:szCs w:val="24"/>
                  <w:rPrChange w:id="7769" w:author="Mohammad Nayeem" w:date="2020-04-21T22:30:00Z">
                    <w:rPr>
                      <w:rFonts w:ascii="Times New Roman" w:hAnsi="Times New Roman" w:cs="Times New Roman"/>
                    </w:rPr>
                  </w:rPrChange>
                </w:rPr>
                <w:t>91 (35.41)</w:t>
              </w:r>
            </w:ins>
          </w:p>
        </w:tc>
        <w:tc>
          <w:tcPr>
            <w:tcW w:w="1927" w:type="dxa"/>
            <w:tcPrChange w:id="7770" w:author="Mohammad Nayeem" w:date="2020-04-21T23:12:00Z">
              <w:tcPr>
                <w:tcW w:w="2250" w:type="dxa"/>
                <w:gridSpan w:val="2"/>
              </w:tcPr>
            </w:tcPrChange>
          </w:tcPr>
          <w:p w14:paraId="0E0D0ED9" w14:textId="77777777" w:rsidR="00207654" w:rsidRPr="004E6C2C" w:rsidRDefault="00207654">
            <w:pPr>
              <w:spacing w:line="480" w:lineRule="auto"/>
              <w:jc w:val="both"/>
              <w:rPr>
                <w:ins w:id="7771" w:author="Mohammad Nayeem" w:date="2020-04-21T21:15:00Z"/>
                <w:rFonts w:ascii="Times New Roman" w:hAnsi="Times New Roman" w:cs="Times New Roman"/>
                <w:sz w:val="24"/>
                <w:szCs w:val="24"/>
                <w:rPrChange w:id="7772" w:author="Mohammad Nayeem" w:date="2020-04-21T22:30:00Z">
                  <w:rPr>
                    <w:ins w:id="7773" w:author="Mohammad Nayeem" w:date="2020-04-21T21:15:00Z"/>
                    <w:rFonts w:ascii="Times New Roman" w:hAnsi="Times New Roman" w:cs="Times New Roman"/>
                  </w:rPr>
                </w:rPrChange>
              </w:rPr>
            </w:pPr>
            <w:ins w:id="7774" w:author="Mohammad Nayeem" w:date="2020-04-21T21:15:00Z">
              <w:r w:rsidRPr="004E6C2C">
                <w:rPr>
                  <w:rFonts w:ascii="Times New Roman" w:hAnsi="Times New Roman" w:cs="Times New Roman"/>
                  <w:sz w:val="24"/>
                  <w:szCs w:val="24"/>
                  <w:rPrChange w:id="7775" w:author="Mohammad Nayeem" w:date="2020-04-21T22:30:00Z">
                    <w:rPr>
                      <w:rFonts w:ascii="Times New Roman" w:hAnsi="Times New Roman" w:cs="Times New Roman"/>
                    </w:rPr>
                  </w:rPrChange>
                </w:rPr>
                <w:t>0.542</w:t>
              </w:r>
            </w:ins>
          </w:p>
        </w:tc>
      </w:tr>
      <w:tr w:rsidR="00207654" w:rsidRPr="004E6C2C" w14:paraId="7E90FE2F" w14:textId="77777777" w:rsidTr="00706D74">
        <w:trPr>
          <w:ins w:id="7776" w:author="Mohammad Nayeem" w:date="2020-04-21T21:15:00Z"/>
          <w:trPrChange w:id="7777" w:author="Mohammad Nayeem" w:date="2020-04-21T23:12:00Z">
            <w:trPr>
              <w:gridAfter w:val="0"/>
            </w:trPr>
          </w:trPrChange>
        </w:trPr>
        <w:tc>
          <w:tcPr>
            <w:tcW w:w="3656" w:type="dxa"/>
            <w:tcPrChange w:id="7778" w:author="Mohammad Nayeem" w:date="2020-04-21T23:12:00Z">
              <w:tcPr>
                <w:tcW w:w="2785" w:type="dxa"/>
                <w:gridSpan w:val="2"/>
              </w:tcPr>
            </w:tcPrChange>
          </w:tcPr>
          <w:p w14:paraId="4D74C97E" w14:textId="77777777" w:rsidR="00207654" w:rsidRPr="004E6C2C" w:rsidRDefault="00207654">
            <w:pPr>
              <w:spacing w:line="480" w:lineRule="auto"/>
              <w:jc w:val="both"/>
              <w:rPr>
                <w:ins w:id="7779" w:author="Mohammad Nayeem" w:date="2020-04-21T21:15:00Z"/>
                <w:rFonts w:ascii="Times New Roman" w:hAnsi="Times New Roman" w:cs="Times New Roman"/>
                <w:b/>
                <w:bCs/>
                <w:sz w:val="24"/>
                <w:szCs w:val="24"/>
                <w:rPrChange w:id="7780" w:author="Mohammad Nayeem" w:date="2020-04-21T22:30:00Z">
                  <w:rPr>
                    <w:ins w:id="7781" w:author="Mohammad Nayeem" w:date="2020-04-21T21:15:00Z"/>
                    <w:rFonts w:ascii="Times New Roman" w:hAnsi="Times New Roman" w:cs="Times New Roman"/>
                    <w:b/>
                    <w:bCs/>
                  </w:rPr>
                </w:rPrChange>
              </w:rPr>
            </w:pPr>
            <w:ins w:id="7782" w:author="Mohammad Nayeem" w:date="2020-04-21T21:15:00Z">
              <w:r w:rsidRPr="004E6C2C">
                <w:rPr>
                  <w:rFonts w:ascii="Times New Roman" w:hAnsi="Times New Roman" w:cs="Times New Roman"/>
                  <w:sz w:val="24"/>
                  <w:szCs w:val="24"/>
                  <w:rPrChange w:id="7783" w:author="Mohammad Nayeem" w:date="2020-04-21T22:30:00Z">
                    <w:rPr>
                      <w:rFonts w:ascii="Times New Roman" w:hAnsi="Times New Roman" w:cs="Times New Roman"/>
                    </w:rPr>
                  </w:rPrChange>
                </w:rPr>
                <w:t>20-24</w:t>
              </w:r>
            </w:ins>
          </w:p>
        </w:tc>
        <w:tc>
          <w:tcPr>
            <w:tcW w:w="1886" w:type="dxa"/>
            <w:tcPrChange w:id="7784" w:author="Mohammad Nayeem" w:date="2020-04-21T23:12:00Z">
              <w:tcPr>
                <w:tcW w:w="2070" w:type="dxa"/>
                <w:gridSpan w:val="2"/>
              </w:tcPr>
            </w:tcPrChange>
          </w:tcPr>
          <w:p w14:paraId="1462C94F" w14:textId="77777777" w:rsidR="00207654" w:rsidRPr="004E6C2C" w:rsidRDefault="00207654">
            <w:pPr>
              <w:spacing w:line="480" w:lineRule="auto"/>
              <w:jc w:val="both"/>
              <w:rPr>
                <w:ins w:id="7785" w:author="Mohammad Nayeem" w:date="2020-04-21T21:15:00Z"/>
                <w:rFonts w:ascii="Times New Roman" w:hAnsi="Times New Roman" w:cs="Times New Roman"/>
                <w:sz w:val="24"/>
                <w:szCs w:val="24"/>
                <w:rPrChange w:id="7786" w:author="Mohammad Nayeem" w:date="2020-04-21T22:30:00Z">
                  <w:rPr>
                    <w:ins w:id="7787" w:author="Mohammad Nayeem" w:date="2020-04-21T21:15:00Z"/>
                    <w:rFonts w:ascii="Times New Roman" w:hAnsi="Times New Roman" w:cs="Times New Roman"/>
                  </w:rPr>
                </w:rPrChange>
              </w:rPr>
            </w:pPr>
            <w:ins w:id="7788" w:author="Mohammad Nayeem" w:date="2020-04-21T21:15:00Z">
              <w:r w:rsidRPr="004E6C2C">
                <w:rPr>
                  <w:rFonts w:ascii="Times New Roman" w:hAnsi="Times New Roman" w:cs="Times New Roman"/>
                  <w:sz w:val="24"/>
                  <w:szCs w:val="24"/>
                  <w:rPrChange w:id="7789" w:author="Mohammad Nayeem" w:date="2020-04-21T22:30:00Z">
                    <w:rPr>
                      <w:rFonts w:ascii="Times New Roman" w:hAnsi="Times New Roman" w:cs="Times New Roman"/>
                    </w:rPr>
                  </w:rPrChange>
                </w:rPr>
                <w:t>120 (32.00)</w:t>
              </w:r>
            </w:ins>
          </w:p>
        </w:tc>
        <w:tc>
          <w:tcPr>
            <w:tcW w:w="1886" w:type="dxa"/>
            <w:tcPrChange w:id="7790" w:author="Mohammad Nayeem" w:date="2020-04-21T23:12:00Z">
              <w:tcPr>
                <w:tcW w:w="2250" w:type="dxa"/>
                <w:gridSpan w:val="2"/>
              </w:tcPr>
            </w:tcPrChange>
          </w:tcPr>
          <w:p w14:paraId="2CD189B5" w14:textId="77777777" w:rsidR="00207654" w:rsidRPr="004E6C2C" w:rsidRDefault="00207654">
            <w:pPr>
              <w:spacing w:line="480" w:lineRule="auto"/>
              <w:jc w:val="both"/>
              <w:rPr>
                <w:ins w:id="7791" w:author="Mohammad Nayeem" w:date="2020-04-21T21:15:00Z"/>
                <w:rFonts w:ascii="Times New Roman" w:hAnsi="Times New Roman" w:cs="Times New Roman"/>
                <w:sz w:val="24"/>
                <w:szCs w:val="24"/>
                <w:rPrChange w:id="7792" w:author="Mohammad Nayeem" w:date="2020-04-21T22:30:00Z">
                  <w:rPr>
                    <w:ins w:id="7793" w:author="Mohammad Nayeem" w:date="2020-04-21T21:15:00Z"/>
                    <w:rFonts w:ascii="Times New Roman" w:hAnsi="Times New Roman" w:cs="Times New Roman"/>
                  </w:rPr>
                </w:rPrChange>
              </w:rPr>
            </w:pPr>
            <w:ins w:id="7794" w:author="Mohammad Nayeem" w:date="2020-04-21T21:15:00Z">
              <w:r w:rsidRPr="004E6C2C">
                <w:rPr>
                  <w:rFonts w:ascii="Times New Roman" w:hAnsi="Times New Roman" w:cs="Times New Roman"/>
                  <w:sz w:val="24"/>
                  <w:szCs w:val="24"/>
                  <w:rPrChange w:id="7795" w:author="Mohammad Nayeem" w:date="2020-04-21T22:30:00Z">
                    <w:rPr>
                      <w:rFonts w:ascii="Times New Roman" w:hAnsi="Times New Roman" w:cs="Times New Roman"/>
                    </w:rPr>
                  </w:rPrChange>
                </w:rPr>
                <w:t>73 (28.40)</w:t>
              </w:r>
            </w:ins>
          </w:p>
        </w:tc>
        <w:tc>
          <w:tcPr>
            <w:tcW w:w="1927" w:type="dxa"/>
            <w:tcPrChange w:id="7796" w:author="Mohammad Nayeem" w:date="2020-04-21T23:12:00Z">
              <w:tcPr>
                <w:tcW w:w="2250" w:type="dxa"/>
                <w:gridSpan w:val="2"/>
              </w:tcPr>
            </w:tcPrChange>
          </w:tcPr>
          <w:p w14:paraId="7D9CAC75" w14:textId="77777777" w:rsidR="00207654" w:rsidRPr="004E6C2C" w:rsidRDefault="00207654">
            <w:pPr>
              <w:spacing w:line="480" w:lineRule="auto"/>
              <w:jc w:val="both"/>
              <w:rPr>
                <w:ins w:id="7797" w:author="Mohammad Nayeem" w:date="2020-04-21T21:15:00Z"/>
                <w:rFonts w:ascii="Times New Roman" w:hAnsi="Times New Roman" w:cs="Times New Roman"/>
                <w:sz w:val="24"/>
                <w:szCs w:val="24"/>
                <w:rPrChange w:id="7798" w:author="Mohammad Nayeem" w:date="2020-04-21T22:30:00Z">
                  <w:rPr>
                    <w:ins w:id="7799" w:author="Mohammad Nayeem" w:date="2020-04-21T21:15:00Z"/>
                    <w:rFonts w:ascii="Times New Roman" w:hAnsi="Times New Roman" w:cs="Times New Roman"/>
                  </w:rPr>
                </w:rPrChange>
              </w:rPr>
            </w:pPr>
          </w:p>
        </w:tc>
      </w:tr>
      <w:tr w:rsidR="00207654" w:rsidRPr="004E6C2C" w14:paraId="19A3CFEB" w14:textId="77777777" w:rsidTr="00706D74">
        <w:trPr>
          <w:ins w:id="7800" w:author="Mohammad Nayeem" w:date="2020-04-21T21:15:00Z"/>
          <w:trPrChange w:id="7801" w:author="Mohammad Nayeem" w:date="2020-04-21T23:12:00Z">
            <w:trPr>
              <w:gridAfter w:val="0"/>
            </w:trPr>
          </w:trPrChange>
        </w:trPr>
        <w:tc>
          <w:tcPr>
            <w:tcW w:w="3656" w:type="dxa"/>
            <w:tcPrChange w:id="7802" w:author="Mohammad Nayeem" w:date="2020-04-21T23:12:00Z">
              <w:tcPr>
                <w:tcW w:w="2785" w:type="dxa"/>
                <w:gridSpan w:val="2"/>
              </w:tcPr>
            </w:tcPrChange>
          </w:tcPr>
          <w:p w14:paraId="1B7450AE" w14:textId="77777777" w:rsidR="00207654" w:rsidRPr="004E6C2C" w:rsidRDefault="00207654">
            <w:pPr>
              <w:spacing w:line="480" w:lineRule="auto"/>
              <w:jc w:val="both"/>
              <w:rPr>
                <w:ins w:id="7803" w:author="Mohammad Nayeem" w:date="2020-04-21T21:15:00Z"/>
                <w:rFonts w:ascii="Times New Roman" w:hAnsi="Times New Roman" w:cs="Times New Roman"/>
                <w:b/>
                <w:bCs/>
                <w:sz w:val="24"/>
                <w:szCs w:val="24"/>
                <w:rPrChange w:id="7804" w:author="Mohammad Nayeem" w:date="2020-04-21T22:30:00Z">
                  <w:rPr>
                    <w:ins w:id="7805" w:author="Mohammad Nayeem" w:date="2020-04-21T21:15:00Z"/>
                    <w:rFonts w:ascii="Times New Roman" w:hAnsi="Times New Roman" w:cs="Times New Roman"/>
                    <w:b/>
                    <w:bCs/>
                  </w:rPr>
                </w:rPrChange>
              </w:rPr>
            </w:pPr>
            <w:ins w:id="7806" w:author="Mohammad Nayeem" w:date="2020-04-21T21:15:00Z">
              <w:r w:rsidRPr="004E6C2C">
                <w:rPr>
                  <w:rFonts w:ascii="Times New Roman" w:hAnsi="Times New Roman" w:cs="Times New Roman"/>
                  <w:sz w:val="24"/>
                  <w:szCs w:val="24"/>
                  <w:rPrChange w:id="7807" w:author="Mohammad Nayeem" w:date="2020-04-21T22:30:00Z">
                    <w:rPr>
                      <w:rFonts w:ascii="Times New Roman" w:hAnsi="Times New Roman" w:cs="Times New Roman"/>
                    </w:rPr>
                  </w:rPrChange>
                </w:rPr>
                <w:t>25+</w:t>
              </w:r>
            </w:ins>
          </w:p>
        </w:tc>
        <w:tc>
          <w:tcPr>
            <w:tcW w:w="1886" w:type="dxa"/>
            <w:tcPrChange w:id="7808" w:author="Mohammad Nayeem" w:date="2020-04-21T23:12:00Z">
              <w:tcPr>
                <w:tcW w:w="2070" w:type="dxa"/>
                <w:gridSpan w:val="2"/>
              </w:tcPr>
            </w:tcPrChange>
          </w:tcPr>
          <w:p w14:paraId="5847E393" w14:textId="77777777" w:rsidR="00207654" w:rsidRPr="004E6C2C" w:rsidRDefault="00207654">
            <w:pPr>
              <w:spacing w:line="480" w:lineRule="auto"/>
              <w:jc w:val="both"/>
              <w:rPr>
                <w:ins w:id="7809" w:author="Mohammad Nayeem" w:date="2020-04-21T21:15:00Z"/>
                <w:rFonts w:ascii="Times New Roman" w:hAnsi="Times New Roman" w:cs="Times New Roman"/>
                <w:sz w:val="24"/>
                <w:szCs w:val="24"/>
                <w:rPrChange w:id="7810" w:author="Mohammad Nayeem" w:date="2020-04-21T22:30:00Z">
                  <w:rPr>
                    <w:ins w:id="7811" w:author="Mohammad Nayeem" w:date="2020-04-21T21:15:00Z"/>
                    <w:rFonts w:ascii="Times New Roman" w:hAnsi="Times New Roman" w:cs="Times New Roman"/>
                  </w:rPr>
                </w:rPrChange>
              </w:rPr>
            </w:pPr>
            <w:ins w:id="7812" w:author="Mohammad Nayeem" w:date="2020-04-21T21:15:00Z">
              <w:r w:rsidRPr="004E6C2C">
                <w:rPr>
                  <w:rFonts w:ascii="Times New Roman" w:hAnsi="Times New Roman" w:cs="Times New Roman"/>
                  <w:sz w:val="24"/>
                  <w:szCs w:val="24"/>
                  <w:rPrChange w:id="7813" w:author="Mohammad Nayeem" w:date="2020-04-21T22:30:00Z">
                    <w:rPr>
                      <w:rFonts w:ascii="Times New Roman" w:hAnsi="Times New Roman" w:cs="Times New Roman"/>
                    </w:rPr>
                  </w:rPrChange>
                </w:rPr>
                <w:t>148 (39.47)</w:t>
              </w:r>
            </w:ins>
          </w:p>
        </w:tc>
        <w:tc>
          <w:tcPr>
            <w:tcW w:w="1886" w:type="dxa"/>
            <w:tcPrChange w:id="7814" w:author="Mohammad Nayeem" w:date="2020-04-21T23:12:00Z">
              <w:tcPr>
                <w:tcW w:w="2250" w:type="dxa"/>
                <w:gridSpan w:val="2"/>
              </w:tcPr>
            </w:tcPrChange>
          </w:tcPr>
          <w:p w14:paraId="58F2595D" w14:textId="77777777" w:rsidR="00207654" w:rsidRPr="004E6C2C" w:rsidRDefault="00207654">
            <w:pPr>
              <w:spacing w:line="480" w:lineRule="auto"/>
              <w:jc w:val="both"/>
              <w:rPr>
                <w:ins w:id="7815" w:author="Mohammad Nayeem" w:date="2020-04-21T21:15:00Z"/>
                <w:rFonts w:ascii="Times New Roman" w:hAnsi="Times New Roman" w:cs="Times New Roman"/>
                <w:sz w:val="24"/>
                <w:szCs w:val="24"/>
                <w:rPrChange w:id="7816" w:author="Mohammad Nayeem" w:date="2020-04-21T22:30:00Z">
                  <w:rPr>
                    <w:ins w:id="7817" w:author="Mohammad Nayeem" w:date="2020-04-21T21:15:00Z"/>
                    <w:rFonts w:ascii="Times New Roman" w:hAnsi="Times New Roman" w:cs="Times New Roman"/>
                  </w:rPr>
                </w:rPrChange>
              </w:rPr>
            </w:pPr>
            <w:ins w:id="7818" w:author="Mohammad Nayeem" w:date="2020-04-21T21:15:00Z">
              <w:r w:rsidRPr="004E6C2C">
                <w:rPr>
                  <w:rFonts w:ascii="Times New Roman" w:hAnsi="Times New Roman" w:cs="Times New Roman"/>
                  <w:sz w:val="24"/>
                  <w:szCs w:val="24"/>
                  <w:rPrChange w:id="7819" w:author="Mohammad Nayeem" w:date="2020-04-21T22:30:00Z">
                    <w:rPr>
                      <w:rFonts w:ascii="Times New Roman" w:hAnsi="Times New Roman" w:cs="Times New Roman"/>
                    </w:rPr>
                  </w:rPrChange>
                </w:rPr>
                <w:t>93 (36.19)</w:t>
              </w:r>
            </w:ins>
          </w:p>
        </w:tc>
        <w:tc>
          <w:tcPr>
            <w:tcW w:w="1927" w:type="dxa"/>
            <w:tcPrChange w:id="7820" w:author="Mohammad Nayeem" w:date="2020-04-21T23:12:00Z">
              <w:tcPr>
                <w:tcW w:w="2250" w:type="dxa"/>
                <w:gridSpan w:val="2"/>
              </w:tcPr>
            </w:tcPrChange>
          </w:tcPr>
          <w:p w14:paraId="645B3241" w14:textId="77777777" w:rsidR="00207654" w:rsidRPr="004E6C2C" w:rsidRDefault="00207654">
            <w:pPr>
              <w:spacing w:line="480" w:lineRule="auto"/>
              <w:jc w:val="both"/>
              <w:rPr>
                <w:ins w:id="7821" w:author="Mohammad Nayeem" w:date="2020-04-21T21:15:00Z"/>
                <w:rFonts w:ascii="Times New Roman" w:hAnsi="Times New Roman" w:cs="Times New Roman"/>
                <w:sz w:val="24"/>
                <w:szCs w:val="24"/>
                <w:rPrChange w:id="7822" w:author="Mohammad Nayeem" w:date="2020-04-21T22:30:00Z">
                  <w:rPr>
                    <w:ins w:id="7823" w:author="Mohammad Nayeem" w:date="2020-04-21T21:15:00Z"/>
                    <w:rFonts w:ascii="Times New Roman" w:hAnsi="Times New Roman" w:cs="Times New Roman"/>
                  </w:rPr>
                </w:rPrChange>
              </w:rPr>
            </w:pPr>
          </w:p>
        </w:tc>
      </w:tr>
      <w:tr w:rsidR="002F7459" w:rsidRPr="004E6C2C" w14:paraId="551A9937" w14:textId="77777777" w:rsidTr="00706D74">
        <w:tblPrEx>
          <w:tblPrExChange w:id="7824"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825" w:author="Mohammad Nayeem" w:date="2020-04-21T22:53:00Z"/>
          <w:trPrChange w:id="7826" w:author="Mohammad Nayeem" w:date="2020-04-21T23:12:00Z">
            <w:trPr>
              <w:gridBefore w:val="1"/>
            </w:trPr>
          </w:trPrChange>
        </w:trPr>
        <w:tc>
          <w:tcPr>
            <w:tcW w:w="9355" w:type="dxa"/>
            <w:gridSpan w:val="4"/>
            <w:tcPrChange w:id="7827" w:author="Mohammad Nayeem" w:date="2020-04-21T23:12:00Z">
              <w:tcPr>
                <w:tcW w:w="9355" w:type="dxa"/>
                <w:gridSpan w:val="8"/>
              </w:tcPr>
            </w:tcPrChange>
          </w:tcPr>
          <w:p w14:paraId="22BA033A" w14:textId="3E3DD93C" w:rsidR="002F7459" w:rsidRPr="00E270D2" w:rsidRDefault="002F7459">
            <w:pPr>
              <w:spacing w:line="480" w:lineRule="auto"/>
              <w:jc w:val="both"/>
              <w:rPr>
                <w:ins w:id="7828" w:author="Mohammad Nayeem" w:date="2020-04-21T22:53:00Z"/>
                <w:rFonts w:ascii="Times New Roman" w:hAnsi="Times New Roman" w:cs="Times New Roman"/>
                <w:b/>
                <w:bCs/>
                <w:sz w:val="24"/>
                <w:szCs w:val="24"/>
                <w:rPrChange w:id="7829" w:author="Mohammad Nayeem" w:date="2020-04-21T23:13:00Z">
                  <w:rPr>
                    <w:ins w:id="7830" w:author="Mohammad Nayeem" w:date="2020-04-21T22:53:00Z"/>
                    <w:rFonts w:ascii="Times New Roman" w:hAnsi="Times New Roman" w:cs="Times New Roman"/>
                    <w:sz w:val="24"/>
                    <w:szCs w:val="24"/>
                  </w:rPr>
                </w:rPrChange>
              </w:rPr>
            </w:pPr>
            <w:ins w:id="7831" w:author="Mohammad Nayeem" w:date="2020-04-21T22:53:00Z">
              <w:r w:rsidRPr="00E270D2">
                <w:rPr>
                  <w:rFonts w:ascii="Times New Roman" w:hAnsi="Times New Roman" w:cs="Times New Roman"/>
                  <w:b/>
                  <w:bCs/>
                  <w:sz w:val="24"/>
                  <w:szCs w:val="24"/>
                  <w:rPrChange w:id="7832" w:author="Mohammad Nayeem" w:date="2020-04-21T23:13:00Z">
                    <w:rPr>
                      <w:rFonts w:ascii="Times New Roman" w:hAnsi="Times New Roman" w:cs="Times New Roman"/>
                      <w:sz w:val="24"/>
                      <w:szCs w:val="24"/>
                    </w:rPr>
                  </w:rPrChange>
                </w:rPr>
                <w:t>Area of residence</w:t>
              </w:r>
            </w:ins>
          </w:p>
        </w:tc>
      </w:tr>
      <w:tr w:rsidR="002F7459" w:rsidRPr="004E6C2C" w14:paraId="0C80D475" w14:textId="77777777" w:rsidTr="00706D74">
        <w:tblPrEx>
          <w:tblPrExChange w:id="7833"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834" w:author="Mohammad Nayeem" w:date="2020-04-21T22:53:00Z"/>
          <w:trPrChange w:id="7835" w:author="Mohammad Nayeem" w:date="2020-04-21T23:12:00Z">
            <w:trPr>
              <w:gridBefore w:val="1"/>
            </w:trPr>
          </w:trPrChange>
        </w:trPr>
        <w:tc>
          <w:tcPr>
            <w:tcW w:w="3656" w:type="dxa"/>
            <w:tcPrChange w:id="7836" w:author="Mohammad Nayeem" w:date="2020-04-21T23:12:00Z">
              <w:tcPr>
                <w:tcW w:w="3656" w:type="dxa"/>
                <w:gridSpan w:val="2"/>
              </w:tcPr>
            </w:tcPrChange>
          </w:tcPr>
          <w:p w14:paraId="0B390E75" w14:textId="40DB8785" w:rsidR="002F7459" w:rsidRPr="00C02361" w:rsidRDefault="002F7459">
            <w:pPr>
              <w:spacing w:line="480" w:lineRule="auto"/>
              <w:jc w:val="both"/>
              <w:rPr>
                <w:ins w:id="7837" w:author="Mohammad Nayeem" w:date="2020-04-21T22:53:00Z"/>
                <w:rFonts w:ascii="Times New Roman" w:hAnsi="Times New Roman" w:cs="Times New Roman"/>
                <w:sz w:val="24"/>
                <w:szCs w:val="24"/>
              </w:rPr>
            </w:pPr>
            <w:ins w:id="7838" w:author="Mohammad Nayeem" w:date="2020-04-21T22:53:00Z">
              <w:r w:rsidRPr="00C0458B">
                <w:rPr>
                  <w:rFonts w:ascii="Times New Roman" w:hAnsi="Times New Roman" w:cs="Times New Roman"/>
                  <w:sz w:val="24"/>
                  <w:szCs w:val="24"/>
                </w:rPr>
                <w:t>Rural</w:t>
              </w:r>
            </w:ins>
          </w:p>
        </w:tc>
        <w:tc>
          <w:tcPr>
            <w:tcW w:w="1886" w:type="dxa"/>
            <w:tcPrChange w:id="7839" w:author="Mohammad Nayeem" w:date="2020-04-21T23:12:00Z">
              <w:tcPr>
                <w:tcW w:w="1886" w:type="dxa"/>
                <w:gridSpan w:val="2"/>
              </w:tcPr>
            </w:tcPrChange>
          </w:tcPr>
          <w:p w14:paraId="26EC6649" w14:textId="40EAC6DE" w:rsidR="002F7459" w:rsidRPr="00C02361" w:rsidRDefault="002F7459">
            <w:pPr>
              <w:spacing w:line="480" w:lineRule="auto"/>
              <w:jc w:val="both"/>
              <w:rPr>
                <w:ins w:id="7840" w:author="Mohammad Nayeem" w:date="2020-04-21T22:53:00Z"/>
                <w:rFonts w:ascii="Times New Roman" w:hAnsi="Times New Roman" w:cs="Times New Roman"/>
                <w:sz w:val="24"/>
                <w:szCs w:val="24"/>
              </w:rPr>
            </w:pPr>
            <w:ins w:id="7841" w:author="Mohammad Nayeem" w:date="2020-04-21T22:53:00Z">
              <w:r w:rsidRPr="00C0458B">
                <w:rPr>
                  <w:rFonts w:ascii="Times New Roman" w:hAnsi="Times New Roman" w:cs="Times New Roman"/>
                  <w:sz w:val="24"/>
                  <w:szCs w:val="24"/>
                </w:rPr>
                <w:t>260 (69.33)</w:t>
              </w:r>
            </w:ins>
          </w:p>
        </w:tc>
        <w:tc>
          <w:tcPr>
            <w:tcW w:w="1886" w:type="dxa"/>
            <w:tcPrChange w:id="7842" w:author="Mohammad Nayeem" w:date="2020-04-21T23:12:00Z">
              <w:tcPr>
                <w:tcW w:w="1886" w:type="dxa"/>
                <w:gridSpan w:val="2"/>
              </w:tcPr>
            </w:tcPrChange>
          </w:tcPr>
          <w:p w14:paraId="561CD8CF" w14:textId="09DC0C6B" w:rsidR="002F7459" w:rsidRPr="00C02361" w:rsidRDefault="002F7459">
            <w:pPr>
              <w:spacing w:line="480" w:lineRule="auto"/>
              <w:jc w:val="both"/>
              <w:rPr>
                <w:ins w:id="7843" w:author="Mohammad Nayeem" w:date="2020-04-21T22:53:00Z"/>
                <w:rFonts w:ascii="Times New Roman" w:hAnsi="Times New Roman" w:cs="Times New Roman"/>
                <w:sz w:val="24"/>
                <w:szCs w:val="24"/>
              </w:rPr>
            </w:pPr>
            <w:ins w:id="7844" w:author="Mohammad Nayeem" w:date="2020-04-21T22:53:00Z">
              <w:r w:rsidRPr="00C0458B">
                <w:rPr>
                  <w:rFonts w:ascii="Times New Roman" w:hAnsi="Times New Roman" w:cs="Times New Roman"/>
                  <w:sz w:val="24"/>
                  <w:szCs w:val="24"/>
                </w:rPr>
                <w:t>168 (65.37)</w:t>
              </w:r>
            </w:ins>
          </w:p>
        </w:tc>
        <w:tc>
          <w:tcPr>
            <w:tcW w:w="1927" w:type="dxa"/>
            <w:tcPrChange w:id="7845" w:author="Mohammad Nayeem" w:date="2020-04-21T23:12:00Z">
              <w:tcPr>
                <w:tcW w:w="1927" w:type="dxa"/>
                <w:gridSpan w:val="2"/>
              </w:tcPr>
            </w:tcPrChange>
          </w:tcPr>
          <w:p w14:paraId="2BB65252" w14:textId="59D50936" w:rsidR="002F7459" w:rsidRPr="00C02361" w:rsidRDefault="002F7459">
            <w:pPr>
              <w:spacing w:line="480" w:lineRule="auto"/>
              <w:jc w:val="both"/>
              <w:rPr>
                <w:ins w:id="7846" w:author="Mohammad Nayeem" w:date="2020-04-21T22:53:00Z"/>
                <w:rFonts w:ascii="Times New Roman" w:hAnsi="Times New Roman" w:cs="Times New Roman"/>
                <w:sz w:val="24"/>
                <w:szCs w:val="24"/>
              </w:rPr>
            </w:pPr>
            <w:ins w:id="7847" w:author="Mohammad Nayeem" w:date="2020-04-21T22:53:00Z">
              <w:r w:rsidRPr="00C0458B">
                <w:rPr>
                  <w:rFonts w:ascii="Times New Roman" w:hAnsi="Times New Roman" w:cs="Times New Roman"/>
                  <w:sz w:val="24"/>
                  <w:szCs w:val="24"/>
                </w:rPr>
                <w:t>0.790</w:t>
              </w:r>
            </w:ins>
          </w:p>
        </w:tc>
      </w:tr>
      <w:tr w:rsidR="002F7459" w:rsidRPr="004E6C2C" w14:paraId="7B9EFE70" w14:textId="77777777" w:rsidTr="00706D74">
        <w:tblPrEx>
          <w:tblPrExChange w:id="7848"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849" w:author="Mohammad Nayeem" w:date="2020-04-21T22:53:00Z"/>
          <w:trPrChange w:id="7850" w:author="Mohammad Nayeem" w:date="2020-04-21T23:12:00Z">
            <w:trPr>
              <w:gridBefore w:val="1"/>
            </w:trPr>
          </w:trPrChange>
        </w:trPr>
        <w:tc>
          <w:tcPr>
            <w:tcW w:w="3656" w:type="dxa"/>
            <w:tcPrChange w:id="7851" w:author="Mohammad Nayeem" w:date="2020-04-21T23:12:00Z">
              <w:tcPr>
                <w:tcW w:w="3656" w:type="dxa"/>
                <w:gridSpan w:val="2"/>
              </w:tcPr>
            </w:tcPrChange>
          </w:tcPr>
          <w:p w14:paraId="7D705E7D" w14:textId="5CCF3A20" w:rsidR="002F7459" w:rsidRPr="00C02361" w:rsidRDefault="002F7459">
            <w:pPr>
              <w:spacing w:line="480" w:lineRule="auto"/>
              <w:jc w:val="both"/>
              <w:rPr>
                <w:ins w:id="7852" w:author="Mohammad Nayeem" w:date="2020-04-21T22:53:00Z"/>
                <w:rFonts w:ascii="Times New Roman" w:hAnsi="Times New Roman" w:cs="Times New Roman"/>
                <w:sz w:val="24"/>
                <w:szCs w:val="24"/>
              </w:rPr>
            </w:pPr>
            <w:ins w:id="7853" w:author="Mohammad Nayeem" w:date="2020-04-21T22:53:00Z">
              <w:r w:rsidRPr="00C0458B">
                <w:rPr>
                  <w:rFonts w:ascii="Times New Roman" w:hAnsi="Times New Roman" w:cs="Times New Roman"/>
                  <w:sz w:val="24"/>
                  <w:szCs w:val="24"/>
                </w:rPr>
                <w:t>Urban</w:t>
              </w:r>
            </w:ins>
          </w:p>
        </w:tc>
        <w:tc>
          <w:tcPr>
            <w:tcW w:w="1886" w:type="dxa"/>
            <w:tcPrChange w:id="7854" w:author="Mohammad Nayeem" w:date="2020-04-21T23:12:00Z">
              <w:tcPr>
                <w:tcW w:w="1886" w:type="dxa"/>
                <w:gridSpan w:val="2"/>
              </w:tcPr>
            </w:tcPrChange>
          </w:tcPr>
          <w:p w14:paraId="5AE5D912" w14:textId="14F5D1D7" w:rsidR="002F7459" w:rsidRPr="00C02361" w:rsidRDefault="002F7459">
            <w:pPr>
              <w:spacing w:line="480" w:lineRule="auto"/>
              <w:jc w:val="both"/>
              <w:rPr>
                <w:ins w:id="7855" w:author="Mohammad Nayeem" w:date="2020-04-21T22:53:00Z"/>
                <w:rFonts w:ascii="Times New Roman" w:hAnsi="Times New Roman" w:cs="Times New Roman"/>
                <w:sz w:val="24"/>
                <w:szCs w:val="24"/>
              </w:rPr>
            </w:pPr>
            <w:ins w:id="7856" w:author="Mohammad Nayeem" w:date="2020-04-21T22:53:00Z">
              <w:r w:rsidRPr="00C0458B">
                <w:rPr>
                  <w:rFonts w:ascii="Times New Roman" w:hAnsi="Times New Roman" w:cs="Times New Roman"/>
                  <w:sz w:val="24"/>
                  <w:szCs w:val="24"/>
                </w:rPr>
                <w:t>115 (30.67)</w:t>
              </w:r>
            </w:ins>
          </w:p>
        </w:tc>
        <w:tc>
          <w:tcPr>
            <w:tcW w:w="1886" w:type="dxa"/>
            <w:tcPrChange w:id="7857" w:author="Mohammad Nayeem" w:date="2020-04-21T23:12:00Z">
              <w:tcPr>
                <w:tcW w:w="1886" w:type="dxa"/>
                <w:gridSpan w:val="2"/>
              </w:tcPr>
            </w:tcPrChange>
          </w:tcPr>
          <w:p w14:paraId="3EC56487" w14:textId="357FF461" w:rsidR="002F7459" w:rsidRPr="00C02361" w:rsidRDefault="002F7459">
            <w:pPr>
              <w:spacing w:line="480" w:lineRule="auto"/>
              <w:jc w:val="both"/>
              <w:rPr>
                <w:ins w:id="7858" w:author="Mohammad Nayeem" w:date="2020-04-21T22:53:00Z"/>
                <w:rFonts w:ascii="Times New Roman" w:hAnsi="Times New Roman" w:cs="Times New Roman"/>
                <w:sz w:val="24"/>
                <w:szCs w:val="24"/>
              </w:rPr>
            </w:pPr>
            <w:ins w:id="7859" w:author="Mohammad Nayeem" w:date="2020-04-21T22:53:00Z">
              <w:r w:rsidRPr="00C0458B">
                <w:rPr>
                  <w:rFonts w:ascii="Times New Roman" w:hAnsi="Times New Roman" w:cs="Times New Roman"/>
                  <w:sz w:val="24"/>
                  <w:szCs w:val="24"/>
                </w:rPr>
                <w:t>89 (34.63)</w:t>
              </w:r>
            </w:ins>
          </w:p>
        </w:tc>
        <w:tc>
          <w:tcPr>
            <w:tcW w:w="1927" w:type="dxa"/>
            <w:tcPrChange w:id="7860" w:author="Mohammad Nayeem" w:date="2020-04-21T23:12:00Z">
              <w:tcPr>
                <w:tcW w:w="1927" w:type="dxa"/>
                <w:gridSpan w:val="2"/>
              </w:tcPr>
            </w:tcPrChange>
          </w:tcPr>
          <w:p w14:paraId="35AE527B" w14:textId="77777777" w:rsidR="002F7459" w:rsidRPr="004E6C2C" w:rsidRDefault="002F7459">
            <w:pPr>
              <w:spacing w:line="480" w:lineRule="auto"/>
              <w:jc w:val="both"/>
              <w:rPr>
                <w:ins w:id="7861" w:author="Mohammad Nayeem" w:date="2020-04-21T22:53:00Z"/>
                <w:rFonts w:ascii="Times New Roman" w:hAnsi="Times New Roman" w:cs="Times New Roman"/>
                <w:sz w:val="24"/>
                <w:szCs w:val="24"/>
              </w:rPr>
            </w:pPr>
          </w:p>
        </w:tc>
      </w:tr>
      <w:tr w:rsidR="002F7459" w:rsidRPr="004E6C2C" w14:paraId="24A71A00" w14:textId="77777777" w:rsidTr="00706D74">
        <w:trPr>
          <w:ins w:id="7862" w:author="Mohammad Nayeem" w:date="2020-04-21T21:15:00Z"/>
          <w:trPrChange w:id="7863" w:author="Mohammad Nayeem" w:date="2020-04-21T23:12:00Z">
            <w:trPr>
              <w:gridAfter w:val="0"/>
            </w:trPr>
          </w:trPrChange>
        </w:trPr>
        <w:tc>
          <w:tcPr>
            <w:tcW w:w="7428" w:type="dxa"/>
            <w:gridSpan w:val="3"/>
            <w:tcPrChange w:id="7864" w:author="Mohammad Nayeem" w:date="2020-04-21T23:12:00Z">
              <w:tcPr>
                <w:tcW w:w="7105" w:type="dxa"/>
                <w:gridSpan w:val="6"/>
              </w:tcPr>
            </w:tcPrChange>
          </w:tcPr>
          <w:p w14:paraId="3C6C17DA" w14:textId="77777777" w:rsidR="002F7459" w:rsidRPr="00FE4D2A" w:rsidRDefault="002F7459">
            <w:pPr>
              <w:spacing w:line="480" w:lineRule="auto"/>
              <w:jc w:val="both"/>
              <w:rPr>
                <w:ins w:id="7865" w:author="Mohammad Nayeem" w:date="2020-04-21T21:15:00Z"/>
                <w:rFonts w:ascii="Times New Roman" w:hAnsi="Times New Roman" w:cs="Times New Roman"/>
                <w:b/>
                <w:bCs/>
                <w:sz w:val="24"/>
                <w:szCs w:val="24"/>
                <w:rPrChange w:id="7866" w:author="nayeem hasan" w:date="2020-11-10T01:57:00Z">
                  <w:rPr>
                    <w:ins w:id="7867" w:author="Mohammad Nayeem" w:date="2020-04-21T21:15:00Z"/>
                    <w:rFonts w:ascii="Times New Roman" w:hAnsi="Times New Roman" w:cs="Times New Roman"/>
                  </w:rPr>
                </w:rPrChange>
              </w:rPr>
            </w:pPr>
            <w:ins w:id="7868" w:author="Mohammad Nayeem" w:date="2020-04-21T21:15:00Z">
              <w:r w:rsidRPr="00FE4D2A">
                <w:rPr>
                  <w:rFonts w:ascii="Times New Roman" w:hAnsi="Times New Roman" w:cs="Times New Roman"/>
                  <w:b/>
                  <w:bCs/>
                  <w:sz w:val="24"/>
                  <w:szCs w:val="24"/>
                  <w:rPrChange w:id="7869" w:author="nayeem hasan" w:date="2020-11-10T01:57:00Z">
                    <w:rPr>
                      <w:rFonts w:ascii="Times New Roman" w:hAnsi="Times New Roman" w:cs="Times New Roman"/>
                    </w:rPr>
                  </w:rPrChange>
                </w:rPr>
                <w:t>Geographical location</w:t>
              </w:r>
            </w:ins>
          </w:p>
        </w:tc>
        <w:tc>
          <w:tcPr>
            <w:tcW w:w="1927" w:type="dxa"/>
            <w:tcPrChange w:id="7870" w:author="Mohammad Nayeem" w:date="2020-04-21T23:12:00Z">
              <w:tcPr>
                <w:tcW w:w="2250" w:type="dxa"/>
                <w:gridSpan w:val="2"/>
              </w:tcPr>
            </w:tcPrChange>
          </w:tcPr>
          <w:p w14:paraId="19DBE9DA" w14:textId="77777777" w:rsidR="002F7459" w:rsidRPr="004E6C2C" w:rsidRDefault="002F7459">
            <w:pPr>
              <w:spacing w:line="480" w:lineRule="auto"/>
              <w:jc w:val="both"/>
              <w:rPr>
                <w:ins w:id="7871" w:author="Mohammad Nayeem" w:date="2020-04-21T21:15:00Z"/>
                <w:rFonts w:ascii="Times New Roman" w:hAnsi="Times New Roman" w:cs="Times New Roman"/>
                <w:sz w:val="24"/>
                <w:szCs w:val="24"/>
                <w:rPrChange w:id="7872" w:author="Mohammad Nayeem" w:date="2020-04-21T22:30:00Z">
                  <w:rPr>
                    <w:ins w:id="7873" w:author="Mohammad Nayeem" w:date="2020-04-21T21:15:00Z"/>
                    <w:rFonts w:ascii="Times New Roman" w:hAnsi="Times New Roman" w:cs="Times New Roman"/>
                  </w:rPr>
                </w:rPrChange>
              </w:rPr>
            </w:pPr>
          </w:p>
        </w:tc>
      </w:tr>
      <w:tr w:rsidR="002F7459" w:rsidRPr="004E6C2C" w14:paraId="20A8125C" w14:textId="77777777" w:rsidTr="00706D74">
        <w:tblPrEx>
          <w:tblPrExChange w:id="7874"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875" w:author="Mohammad Nayeem" w:date="2020-04-21T22:50:00Z"/>
          <w:trPrChange w:id="7876" w:author="Mohammad Nayeem" w:date="2020-04-21T23:12:00Z">
            <w:trPr>
              <w:gridBefore w:val="1"/>
            </w:trPr>
          </w:trPrChange>
        </w:trPr>
        <w:tc>
          <w:tcPr>
            <w:tcW w:w="3656" w:type="dxa"/>
            <w:tcPrChange w:id="7877" w:author="Mohammad Nayeem" w:date="2020-04-21T23:12:00Z">
              <w:tcPr>
                <w:tcW w:w="3656" w:type="dxa"/>
                <w:gridSpan w:val="2"/>
              </w:tcPr>
            </w:tcPrChange>
          </w:tcPr>
          <w:p w14:paraId="5096D5B5" w14:textId="46FD52B7" w:rsidR="002F7459" w:rsidRPr="00C02361" w:rsidRDefault="002F7459">
            <w:pPr>
              <w:spacing w:line="480" w:lineRule="auto"/>
              <w:jc w:val="both"/>
              <w:rPr>
                <w:ins w:id="7878" w:author="Mohammad Nayeem" w:date="2020-04-21T22:50:00Z"/>
                <w:rFonts w:ascii="Times New Roman" w:hAnsi="Times New Roman" w:cs="Times New Roman"/>
                <w:sz w:val="24"/>
                <w:szCs w:val="24"/>
              </w:rPr>
            </w:pPr>
            <w:ins w:id="7879" w:author="Mohammad Nayeem" w:date="2020-04-21T22:50:00Z">
              <w:r w:rsidRPr="00C0458B">
                <w:rPr>
                  <w:rFonts w:ascii="Times New Roman" w:hAnsi="Times New Roman" w:cs="Times New Roman"/>
                  <w:sz w:val="24"/>
                  <w:szCs w:val="24"/>
                </w:rPr>
                <w:t>Chittagong</w:t>
              </w:r>
            </w:ins>
          </w:p>
        </w:tc>
        <w:tc>
          <w:tcPr>
            <w:tcW w:w="1886" w:type="dxa"/>
            <w:tcPrChange w:id="7880" w:author="Mohammad Nayeem" w:date="2020-04-21T23:12:00Z">
              <w:tcPr>
                <w:tcW w:w="1886" w:type="dxa"/>
                <w:gridSpan w:val="2"/>
              </w:tcPr>
            </w:tcPrChange>
          </w:tcPr>
          <w:p w14:paraId="45914F6E" w14:textId="7F5B19E8" w:rsidR="002F7459" w:rsidRPr="00C02361" w:rsidRDefault="002F7459">
            <w:pPr>
              <w:spacing w:line="480" w:lineRule="auto"/>
              <w:jc w:val="both"/>
              <w:rPr>
                <w:ins w:id="7881" w:author="Mohammad Nayeem" w:date="2020-04-21T22:50:00Z"/>
                <w:rFonts w:ascii="Times New Roman" w:hAnsi="Times New Roman" w:cs="Times New Roman"/>
                <w:sz w:val="24"/>
                <w:szCs w:val="24"/>
              </w:rPr>
            </w:pPr>
            <w:ins w:id="7882" w:author="Mohammad Nayeem" w:date="2020-04-21T22:50:00Z">
              <w:r w:rsidRPr="00C0458B">
                <w:rPr>
                  <w:rFonts w:ascii="Times New Roman" w:hAnsi="Times New Roman" w:cs="Times New Roman"/>
                  <w:sz w:val="24"/>
                  <w:szCs w:val="24"/>
                </w:rPr>
                <w:t>76 (20.27)</w:t>
              </w:r>
            </w:ins>
          </w:p>
        </w:tc>
        <w:tc>
          <w:tcPr>
            <w:tcW w:w="1886" w:type="dxa"/>
            <w:tcPrChange w:id="7883" w:author="Mohammad Nayeem" w:date="2020-04-21T23:12:00Z">
              <w:tcPr>
                <w:tcW w:w="1886" w:type="dxa"/>
                <w:gridSpan w:val="2"/>
              </w:tcPr>
            </w:tcPrChange>
          </w:tcPr>
          <w:p w14:paraId="72A0FE28" w14:textId="64FDDAE8" w:rsidR="002F7459" w:rsidRPr="00C02361" w:rsidRDefault="002F7459">
            <w:pPr>
              <w:spacing w:line="480" w:lineRule="auto"/>
              <w:jc w:val="both"/>
              <w:rPr>
                <w:ins w:id="7884" w:author="Mohammad Nayeem" w:date="2020-04-21T22:50:00Z"/>
                <w:rFonts w:ascii="Times New Roman" w:hAnsi="Times New Roman" w:cs="Times New Roman"/>
                <w:sz w:val="24"/>
                <w:szCs w:val="24"/>
              </w:rPr>
            </w:pPr>
            <w:ins w:id="7885" w:author="Mohammad Nayeem" w:date="2020-04-21T22:50:00Z">
              <w:r w:rsidRPr="00C0458B">
                <w:rPr>
                  <w:rFonts w:ascii="Times New Roman" w:hAnsi="Times New Roman" w:cs="Times New Roman"/>
                  <w:sz w:val="24"/>
                  <w:szCs w:val="24"/>
                </w:rPr>
                <w:t>50 (19.46)</w:t>
              </w:r>
            </w:ins>
          </w:p>
        </w:tc>
        <w:tc>
          <w:tcPr>
            <w:tcW w:w="1927" w:type="dxa"/>
            <w:tcPrChange w:id="7886" w:author="Mohammad Nayeem" w:date="2020-04-21T23:12:00Z">
              <w:tcPr>
                <w:tcW w:w="1927" w:type="dxa"/>
                <w:gridSpan w:val="2"/>
              </w:tcPr>
            </w:tcPrChange>
          </w:tcPr>
          <w:p w14:paraId="25434483" w14:textId="00E53389" w:rsidR="002F7459" w:rsidRPr="00C02361" w:rsidRDefault="002F7459">
            <w:pPr>
              <w:spacing w:line="480" w:lineRule="auto"/>
              <w:jc w:val="both"/>
              <w:rPr>
                <w:ins w:id="7887" w:author="Mohammad Nayeem" w:date="2020-04-21T22:50:00Z"/>
                <w:rFonts w:ascii="Times New Roman" w:hAnsi="Times New Roman" w:cs="Times New Roman"/>
                <w:sz w:val="24"/>
                <w:szCs w:val="24"/>
              </w:rPr>
            </w:pPr>
            <w:ins w:id="7888" w:author="Mohammad Nayeem" w:date="2020-04-21T22:51:00Z">
              <w:r>
                <w:rPr>
                  <w:rFonts w:ascii="Times New Roman" w:hAnsi="Times New Roman" w:cs="Times New Roman"/>
                  <w:sz w:val="24"/>
                  <w:szCs w:val="24"/>
                </w:rPr>
                <w:t>&lt;</w:t>
              </w:r>
            </w:ins>
            <w:ins w:id="7889" w:author="Mohammad Nayeem" w:date="2020-04-21T22:50:00Z">
              <w:r w:rsidRPr="00C0458B">
                <w:rPr>
                  <w:rFonts w:ascii="Times New Roman" w:hAnsi="Times New Roman" w:cs="Times New Roman"/>
                  <w:sz w:val="24"/>
                  <w:szCs w:val="24"/>
                </w:rPr>
                <w:t>0.00</w:t>
              </w:r>
            </w:ins>
            <w:ins w:id="7890" w:author="Mohammad Nayeem" w:date="2020-04-21T22:51:00Z">
              <w:r>
                <w:rPr>
                  <w:rFonts w:ascii="Times New Roman" w:hAnsi="Times New Roman" w:cs="Times New Roman"/>
                  <w:sz w:val="24"/>
                  <w:szCs w:val="24"/>
                </w:rPr>
                <w:t>1</w:t>
              </w:r>
            </w:ins>
          </w:p>
        </w:tc>
      </w:tr>
      <w:tr w:rsidR="002F7459" w:rsidRPr="004E6C2C" w14:paraId="649E8D6E" w14:textId="77777777" w:rsidTr="00706D74">
        <w:tblPrEx>
          <w:tblPrExChange w:id="7891"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892" w:author="Mohammad Nayeem" w:date="2020-04-21T21:15:00Z"/>
          <w:trPrChange w:id="7893" w:author="Mohammad Nayeem" w:date="2020-04-21T23:12:00Z">
            <w:trPr>
              <w:gridBefore w:val="1"/>
            </w:trPr>
          </w:trPrChange>
        </w:trPr>
        <w:tc>
          <w:tcPr>
            <w:tcW w:w="3656" w:type="dxa"/>
            <w:tcPrChange w:id="7894" w:author="Mohammad Nayeem" w:date="2020-04-21T23:12:00Z">
              <w:tcPr>
                <w:tcW w:w="3656" w:type="dxa"/>
                <w:gridSpan w:val="2"/>
              </w:tcPr>
            </w:tcPrChange>
          </w:tcPr>
          <w:p w14:paraId="399D489E" w14:textId="4CF06BF1" w:rsidR="002F7459" w:rsidRPr="004E6C2C" w:rsidRDefault="002F7459">
            <w:pPr>
              <w:spacing w:line="480" w:lineRule="auto"/>
              <w:jc w:val="both"/>
              <w:rPr>
                <w:ins w:id="7895" w:author="Mohammad Nayeem" w:date="2020-04-21T21:15:00Z"/>
                <w:rFonts w:ascii="Times New Roman" w:hAnsi="Times New Roman" w:cs="Times New Roman"/>
                <w:b/>
                <w:bCs/>
                <w:sz w:val="24"/>
                <w:szCs w:val="24"/>
                <w:rPrChange w:id="7896" w:author="Mohammad Nayeem" w:date="2020-04-21T22:30:00Z">
                  <w:rPr>
                    <w:ins w:id="7897" w:author="Mohammad Nayeem" w:date="2020-04-21T21:15:00Z"/>
                    <w:rFonts w:ascii="Times New Roman" w:hAnsi="Times New Roman" w:cs="Times New Roman"/>
                    <w:b/>
                    <w:bCs/>
                  </w:rPr>
                </w:rPrChange>
              </w:rPr>
            </w:pPr>
            <w:ins w:id="7898" w:author="Mohammad Nayeem" w:date="2020-04-21T22:51:00Z">
              <w:r w:rsidRPr="00C0458B">
                <w:rPr>
                  <w:rFonts w:ascii="Times New Roman" w:hAnsi="Times New Roman" w:cs="Times New Roman"/>
                  <w:sz w:val="24"/>
                  <w:szCs w:val="24"/>
                </w:rPr>
                <w:t>Dhaka</w:t>
              </w:r>
            </w:ins>
          </w:p>
        </w:tc>
        <w:tc>
          <w:tcPr>
            <w:tcW w:w="1886" w:type="dxa"/>
            <w:tcPrChange w:id="7899" w:author="Mohammad Nayeem" w:date="2020-04-21T23:12:00Z">
              <w:tcPr>
                <w:tcW w:w="1886" w:type="dxa"/>
                <w:gridSpan w:val="2"/>
              </w:tcPr>
            </w:tcPrChange>
          </w:tcPr>
          <w:p w14:paraId="61F7AE56" w14:textId="3E69D93D" w:rsidR="002F7459" w:rsidRPr="004E6C2C" w:rsidRDefault="002F7459">
            <w:pPr>
              <w:spacing w:line="480" w:lineRule="auto"/>
              <w:jc w:val="both"/>
              <w:rPr>
                <w:ins w:id="7900" w:author="Mohammad Nayeem" w:date="2020-04-21T21:15:00Z"/>
                <w:rFonts w:ascii="Times New Roman" w:hAnsi="Times New Roman" w:cs="Times New Roman"/>
                <w:sz w:val="24"/>
                <w:szCs w:val="24"/>
                <w:rPrChange w:id="7901" w:author="Mohammad Nayeem" w:date="2020-04-21T22:30:00Z">
                  <w:rPr>
                    <w:ins w:id="7902" w:author="Mohammad Nayeem" w:date="2020-04-21T21:15:00Z"/>
                    <w:rFonts w:ascii="Times New Roman" w:hAnsi="Times New Roman" w:cs="Times New Roman"/>
                  </w:rPr>
                </w:rPrChange>
              </w:rPr>
            </w:pPr>
            <w:ins w:id="7903" w:author="Mohammad Nayeem" w:date="2020-04-21T22:51:00Z">
              <w:r w:rsidRPr="00C0458B">
                <w:rPr>
                  <w:rFonts w:ascii="Times New Roman" w:hAnsi="Times New Roman" w:cs="Times New Roman"/>
                  <w:sz w:val="24"/>
                  <w:szCs w:val="24"/>
                </w:rPr>
                <w:t>48 (12.80)</w:t>
              </w:r>
            </w:ins>
          </w:p>
        </w:tc>
        <w:tc>
          <w:tcPr>
            <w:tcW w:w="1886" w:type="dxa"/>
            <w:tcPrChange w:id="7904" w:author="Mohammad Nayeem" w:date="2020-04-21T23:12:00Z">
              <w:tcPr>
                <w:tcW w:w="1886" w:type="dxa"/>
                <w:gridSpan w:val="2"/>
              </w:tcPr>
            </w:tcPrChange>
          </w:tcPr>
          <w:p w14:paraId="75E80A62" w14:textId="7DBFC715" w:rsidR="002F7459" w:rsidRPr="004E6C2C" w:rsidRDefault="002F7459">
            <w:pPr>
              <w:spacing w:line="480" w:lineRule="auto"/>
              <w:jc w:val="both"/>
              <w:rPr>
                <w:ins w:id="7905" w:author="Mohammad Nayeem" w:date="2020-04-21T21:15:00Z"/>
                <w:rFonts w:ascii="Times New Roman" w:hAnsi="Times New Roman" w:cs="Times New Roman"/>
                <w:sz w:val="24"/>
                <w:szCs w:val="24"/>
                <w:rPrChange w:id="7906" w:author="Mohammad Nayeem" w:date="2020-04-21T22:30:00Z">
                  <w:rPr>
                    <w:ins w:id="7907" w:author="Mohammad Nayeem" w:date="2020-04-21T21:15:00Z"/>
                    <w:rFonts w:ascii="Times New Roman" w:hAnsi="Times New Roman" w:cs="Times New Roman"/>
                  </w:rPr>
                </w:rPrChange>
              </w:rPr>
            </w:pPr>
            <w:ins w:id="7908" w:author="Mohammad Nayeem" w:date="2020-04-21T22:51:00Z">
              <w:r w:rsidRPr="00C0458B">
                <w:rPr>
                  <w:rFonts w:ascii="Times New Roman" w:hAnsi="Times New Roman" w:cs="Times New Roman"/>
                  <w:sz w:val="24"/>
                  <w:szCs w:val="24"/>
                </w:rPr>
                <w:t>56 (21.78)</w:t>
              </w:r>
            </w:ins>
          </w:p>
        </w:tc>
        <w:tc>
          <w:tcPr>
            <w:tcW w:w="1927" w:type="dxa"/>
            <w:tcPrChange w:id="7909" w:author="Mohammad Nayeem" w:date="2020-04-21T23:12:00Z">
              <w:tcPr>
                <w:tcW w:w="1927" w:type="dxa"/>
                <w:gridSpan w:val="2"/>
              </w:tcPr>
            </w:tcPrChange>
          </w:tcPr>
          <w:p w14:paraId="61E33614" w14:textId="4F7B714A" w:rsidR="002F7459" w:rsidRPr="004E6C2C" w:rsidRDefault="002F7459">
            <w:pPr>
              <w:spacing w:line="480" w:lineRule="auto"/>
              <w:jc w:val="both"/>
              <w:rPr>
                <w:ins w:id="7910" w:author="Mohammad Nayeem" w:date="2020-04-21T21:15:00Z"/>
                <w:rFonts w:ascii="Times New Roman" w:hAnsi="Times New Roman" w:cs="Times New Roman"/>
                <w:sz w:val="24"/>
                <w:szCs w:val="24"/>
                <w:rPrChange w:id="7911" w:author="Mohammad Nayeem" w:date="2020-04-21T22:30:00Z">
                  <w:rPr>
                    <w:ins w:id="7912" w:author="Mohammad Nayeem" w:date="2020-04-21T21:15:00Z"/>
                    <w:rFonts w:ascii="Times New Roman" w:hAnsi="Times New Roman" w:cs="Times New Roman"/>
                  </w:rPr>
                </w:rPrChange>
              </w:rPr>
            </w:pPr>
          </w:p>
        </w:tc>
      </w:tr>
      <w:tr w:rsidR="002F7459" w:rsidRPr="004E6C2C" w14:paraId="79EBEF1E" w14:textId="77777777" w:rsidTr="00706D74">
        <w:tblPrEx>
          <w:tblPrExChange w:id="7913"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914" w:author="Mohammad Nayeem" w:date="2020-04-21T21:15:00Z"/>
          <w:trPrChange w:id="7915" w:author="Mohammad Nayeem" w:date="2020-04-21T23:12:00Z">
            <w:trPr>
              <w:gridBefore w:val="1"/>
            </w:trPr>
          </w:trPrChange>
        </w:trPr>
        <w:tc>
          <w:tcPr>
            <w:tcW w:w="3656" w:type="dxa"/>
            <w:tcPrChange w:id="7916" w:author="Mohammad Nayeem" w:date="2020-04-21T23:12:00Z">
              <w:tcPr>
                <w:tcW w:w="3656" w:type="dxa"/>
                <w:gridSpan w:val="2"/>
              </w:tcPr>
            </w:tcPrChange>
          </w:tcPr>
          <w:p w14:paraId="31A4B1F1" w14:textId="41456D3C" w:rsidR="002F7459" w:rsidRPr="004E6C2C" w:rsidRDefault="002F7459">
            <w:pPr>
              <w:spacing w:line="480" w:lineRule="auto"/>
              <w:jc w:val="both"/>
              <w:rPr>
                <w:ins w:id="7917" w:author="Mohammad Nayeem" w:date="2020-04-21T21:15:00Z"/>
                <w:rFonts w:ascii="Times New Roman" w:hAnsi="Times New Roman" w:cs="Times New Roman"/>
                <w:b/>
                <w:bCs/>
                <w:sz w:val="24"/>
                <w:szCs w:val="24"/>
                <w:rPrChange w:id="7918" w:author="Mohammad Nayeem" w:date="2020-04-21T22:30:00Z">
                  <w:rPr>
                    <w:ins w:id="7919" w:author="Mohammad Nayeem" w:date="2020-04-21T21:15:00Z"/>
                    <w:rFonts w:ascii="Times New Roman" w:hAnsi="Times New Roman" w:cs="Times New Roman"/>
                    <w:b/>
                    <w:bCs/>
                  </w:rPr>
                </w:rPrChange>
              </w:rPr>
            </w:pPr>
            <w:ins w:id="7920" w:author="Mohammad Nayeem" w:date="2020-04-21T22:51:00Z">
              <w:r w:rsidRPr="00C0458B">
                <w:rPr>
                  <w:rFonts w:ascii="Times New Roman" w:hAnsi="Times New Roman" w:cs="Times New Roman"/>
                  <w:sz w:val="24"/>
                  <w:szCs w:val="24"/>
                </w:rPr>
                <w:t>Khulna</w:t>
              </w:r>
            </w:ins>
          </w:p>
        </w:tc>
        <w:tc>
          <w:tcPr>
            <w:tcW w:w="1886" w:type="dxa"/>
            <w:tcPrChange w:id="7921" w:author="Mohammad Nayeem" w:date="2020-04-21T23:12:00Z">
              <w:tcPr>
                <w:tcW w:w="1886" w:type="dxa"/>
                <w:gridSpan w:val="2"/>
              </w:tcPr>
            </w:tcPrChange>
          </w:tcPr>
          <w:p w14:paraId="164B437E" w14:textId="1F7C7356" w:rsidR="002F7459" w:rsidRPr="004E6C2C" w:rsidRDefault="002F7459">
            <w:pPr>
              <w:spacing w:line="480" w:lineRule="auto"/>
              <w:jc w:val="both"/>
              <w:rPr>
                <w:ins w:id="7922" w:author="Mohammad Nayeem" w:date="2020-04-21T21:15:00Z"/>
                <w:rFonts w:ascii="Times New Roman" w:hAnsi="Times New Roman" w:cs="Times New Roman"/>
                <w:sz w:val="24"/>
                <w:szCs w:val="24"/>
                <w:rPrChange w:id="7923" w:author="Mohammad Nayeem" w:date="2020-04-21T22:30:00Z">
                  <w:rPr>
                    <w:ins w:id="7924" w:author="Mohammad Nayeem" w:date="2020-04-21T21:15:00Z"/>
                    <w:rFonts w:ascii="Times New Roman" w:hAnsi="Times New Roman" w:cs="Times New Roman"/>
                  </w:rPr>
                </w:rPrChange>
              </w:rPr>
            </w:pPr>
            <w:ins w:id="7925" w:author="Mohammad Nayeem" w:date="2020-04-21T22:51:00Z">
              <w:r w:rsidRPr="00C0458B">
                <w:rPr>
                  <w:rFonts w:ascii="Times New Roman" w:hAnsi="Times New Roman" w:cs="Times New Roman"/>
                  <w:sz w:val="24"/>
                  <w:szCs w:val="24"/>
                </w:rPr>
                <w:t>47 (12.53)</w:t>
              </w:r>
            </w:ins>
          </w:p>
        </w:tc>
        <w:tc>
          <w:tcPr>
            <w:tcW w:w="1886" w:type="dxa"/>
            <w:tcPrChange w:id="7926" w:author="Mohammad Nayeem" w:date="2020-04-21T23:12:00Z">
              <w:tcPr>
                <w:tcW w:w="1886" w:type="dxa"/>
                <w:gridSpan w:val="2"/>
              </w:tcPr>
            </w:tcPrChange>
          </w:tcPr>
          <w:p w14:paraId="6069038D" w14:textId="04616A3C" w:rsidR="002F7459" w:rsidRPr="004E6C2C" w:rsidRDefault="002F7459">
            <w:pPr>
              <w:spacing w:line="480" w:lineRule="auto"/>
              <w:jc w:val="both"/>
              <w:rPr>
                <w:ins w:id="7927" w:author="Mohammad Nayeem" w:date="2020-04-21T21:15:00Z"/>
                <w:rFonts w:ascii="Times New Roman" w:hAnsi="Times New Roman" w:cs="Times New Roman"/>
                <w:sz w:val="24"/>
                <w:szCs w:val="24"/>
                <w:rPrChange w:id="7928" w:author="Mohammad Nayeem" w:date="2020-04-21T22:30:00Z">
                  <w:rPr>
                    <w:ins w:id="7929" w:author="Mohammad Nayeem" w:date="2020-04-21T21:15:00Z"/>
                    <w:rFonts w:ascii="Times New Roman" w:hAnsi="Times New Roman" w:cs="Times New Roman"/>
                  </w:rPr>
                </w:rPrChange>
              </w:rPr>
            </w:pPr>
            <w:ins w:id="7930" w:author="Mohammad Nayeem" w:date="2020-04-21T22:51:00Z">
              <w:r w:rsidRPr="00C0458B">
                <w:rPr>
                  <w:rFonts w:ascii="Times New Roman" w:hAnsi="Times New Roman" w:cs="Times New Roman"/>
                  <w:sz w:val="24"/>
                  <w:szCs w:val="24"/>
                </w:rPr>
                <w:t>23 (8.96)</w:t>
              </w:r>
            </w:ins>
          </w:p>
        </w:tc>
        <w:tc>
          <w:tcPr>
            <w:tcW w:w="1927" w:type="dxa"/>
            <w:tcPrChange w:id="7931" w:author="Mohammad Nayeem" w:date="2020-04-21T23:12:00Z">
              <w:tcPr>
                <w:tcW w:w="1927" w:type="dxa"/>
                <w:gridSpan w:val="2"/>
              </w:tcPr>
            </w:tcPrChange>
          </w:tcPr>
          <w:p w14:paraId="37BA1CB4" w14:textId="77777777" w:rsidR="002F7459" w:rsidRPr="004E6C2C" w:rsidRDefault="002F7459">
            <w:pPr>
              <w:spacing w:line="480" w:lineRule="auto"/>
              <w:jc w:val="both"/>
              <w:rPr>
                <w:ins w:id="7932" w:author="Mohammad Nayeem" w:date="2020-04-21T21:15:00Z"/>
                <w:rFonts w:ascii="Times New Roman" w:hAnsi="Times New Roman" w:cs="Times New Roman"/>
                <w:sz w:val="24"/>
                <w:szCs w:val="24"/>
                <w:rPrChange w:id="7933" w:author="Mohammad Nayeem" w:date="2020-04-21T22:30:00Z">
                  <w:rPr>
                    <w:ins w:id="7934" w:author="Mohammad Nayeem" w:date="2020-04-21T21:15:00Z"/>
                    <w:rFonts w:ascii="Times New Roman" w:hAnsi="Times New Roman" w:cs="Times New Roman"/>
                  </w:rPr>
                </w:rPrChange>
              </w:rPr>
            </w:pPr>
          </w:p>
        </w:tc>
      </w:tr>
      <w:tr w:rsidR="002F7459" w:rsidRPr="004E6C2C" w14:paraId="25111BFC" w14:textId="77777777" w:rsidTr="00706D74">
        <w:tblPrEx>
          <w:tblPrExChange w:id="7935"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936" w:author="Mohammad Nayeem" w:date="2020-04-21T21:15:00Z"/>
          <w:trPrChange w:id="7937" w:author="Mohammad Nayeem" w:date="2020-04-21T23:12:00Z">
            <w:trPr>
              <w:gridBefore w:val="1"/>
            </w:trPr>
          </w:trPrChange>
        </w:trPr>
        <w:tc>
          <w:tcPr>
            <w:tcW w:w="3656" w:type="dxa"/>
            <w:tcPrChange w:id="7938" w:author="Mohammad Nayeem" w:date="2020-04-21T23:12:00Z">
              <w:tcPr>
                <w:tcW w:w="3656" w:type="dxa"/>
                <w:gridSpan w:val="2"/>
              </w:tcPr>
            </w:tcPrChange>
          </w:tcPr>
          <w:p w14:paraId="6B4147E8" w14:textId="283537EC" w:rsidR="002F7459" w:rsidRPr="004E6C2C" w:rsidRDefault="002F7459">
            <w:pPr>
              <w:spacing w:line="480" w:lineRule="auto"/>
              <w:jc w:val="both"/>
              <w:rPr>
                <w:ins w:id="7939" w:author="Mohammad Nayeem" w:date="2020-04-21T21:15:00Z"/>
                <w:rFonts w:ascii="Times New Roman" w:hAnsi="Times New Roman" w:cs="Times New Roman"/>
                <w:b/>
                <w:bCs/>
                <w:sz w:val="24"/>
                <w:szCs w:val="24"/>
                <w:rPrChange w:id="7940" w:author="Mohammad Nayeem" w:date="2020-04-21T22:30:00Z">
                  <w:rPr>
                    <w:ins w:id="7941" w:author="Mohammad Nayeem" w:date="2020-04-21T21:15:00Z"/>
                    <w:rFonts w:ascii="Times New Roman" w:hAnsi="Times New Roman" w:cs="Times New Roman"/>
                    <w:b/>
                    <w:bCs/>
                  </w:rPr>
                </w:rPrChange>
              </w:rPr>
            </w:pPr>
            <w:proofErr w:type="spellStart"/>
            <w:ins w:id="7942" w:author="Mohammad Nayeem" w:date="2020-04-21T22:51:00Z">
              <w:r w:rsidRPr="00C0458B">
                <w:rPr>
                  <w:rFonts w:ascii="Times New Roman" w:hAnsi="Times New Roman" w:cs="Times New Roman"/>
                  <w:sz w:val="24"/>
                  <w:szCs w:val="24"/>
                </w:rPr>
                <w:t>Rajshahi</w:t>
              </w:r>
            </w:ins>
            <w:proofErr w:type="spellEnd"/>
          </w:p>
        </w:tc>
        <w:tc>
          <w:tcPr>
            <w:tcW w:w="1886" w:type="dxa"/>
            <w:tcPrChange w:id="7943" w:author="Mohammad Nayeem" w:date="2020-04-21T23:12:00Z">
              <w:tcPr>
                <w:tcW w:w="1886" w:type="dxa"/>
                <w:gridSpan w:val="2"/>
              </w:tcPr>
            </w:tcPrChange>
          </w:tcPr>
          <w:p w14:paraId="427092C8" w14:textId="1CAF0E16" w:rsidR="002F7459" w:rsidRPr="004E6C2C" w:rsidRDefault="002F7459">
            <w:pPr>
              <w:spacing w:line="480" w:lineRule="auto"/>
              <w:jc w:val="both"/>
              <w:rPr>
                <w:ins w:id="7944" w:author="Mohammad Nayeem" w:date="2020-04-21T21:15:00Z"/>
                <w:rFonts w:ascii="Times New Roman" w:hAnsi="Times New Roman" w:cs="Times New Roman"/>
                <w:sz w:val="24"/>
                <w:szCs w:val="24"/>
                <w:rPrChange w:id="7945" w:author="Mohammad Nayeem" w:date="2020-04-21T22:30:00Z">
                  <w:rPr>
                    <w:ins w:id="7946" w:author="Mohammad Nayeem" w:date="2020-04-21T21:15:00Z"/>
                    <w:rFonts w:ascii="Times New Roman" w:hAnsi="Times New Roman" w:cs="Times New Roman"/>
                  </w:rPr>
                </w:rPrChange>
              </w:rPr>
            </w:pPr>
            <w:ins w:id="7947" w:author="Mohammad Nayeem" w:date="2020-04-21T22:51:00Z">
              <w:r w:rsidRPr="00C0458B">
                <w:rPr>
                  <w:rFonts w:ascii="Times New Roman" w:hAnsi="Times New Roman" w:cs="Times New Roman"/>
                  <w:sz w:val="24"/>
                  <w:szCs w:val="24"/>
                </w:rPr>
                <w:t>40 (10.67)</w:t>
              </w:r>
            </w:ins>
          </w:p>
        </w:tc>
        <w:tc>
          <w:tcPr>
            <w:tcW w:w="1886" w:type="dxa"/>
            <w:tcPrChange w:id="7948" w:author="Mohammad Nayeem" w:date="2020-04-21T23:12:00Z">
              <w:tcPr>
                <w:tcW w:w="1886" w:type="dxa"/>
                <w:gridSpan w:val="2"/>
              </w:tcPr>
            </w:tcPrChange>
          </w:tcPr>
          <w:p w14:paraId="73BBD41A" w14:textId="02BC220F" w:rsidR="002F7459" w:rsidRPr="004E6C2C" w:rsidRDefault="002F7459">
            <w:pPr>
              <w:spacing w:line="480" w:lineRule="auto"/>
              <w:jc w:val="both"/>
              <w:rPr>
                <w:ins w:id="7949" w:author="Mohammad Nayeem" w:date="2020-04-21T21:15:00Z"/>
                <w:rFonts w:ascii="Times New Roman" w:hAnsi="Times New Roman" w:cs="Times New Roman"/>
                <w:sz w:val="24"/>
                <w:szCs w:val="24"/>
                <w:rPrChange w:id="7950" w:author="Mohammad Nayeem" w:date="2020-04-21T22:30:00Z">
                  <w:rPr>
                    <w:ins w:id="7951" w:author="Mohammad Nayeem" w:date="2020-04-21T21:15:00Z"/>
                    <w:rFonts w:ascii="Times New Roman" w:hAnsi="Times New Roman" w:cs="Times New Roman"/>
                  </w:rPr>
                </w:rPrChange>
              </w:rPr>
            </w:pPr>
            <w:ins w:id="7952" w:author="Mohammad Nayeem" w:date="2020-04-21T22:51:00Z">
              <w:r w:rsidRPr="00C0458B">
                <w:rPr>
                  <w:rFonts w:ascii="Times New Roman" w:hAnsi="Times New Roman" w:cs="Times New Roman"/>
                  <w:sz w:val="24"/>
                  <w:szCs w:val="24"/>
                </w:rPr>
                <w:t>31 (12.06)</w:t>
              </w:r>
            </w:ins>
          </w:p>
        </w:tc>
        <w:tc>
          <w:tcPr>
            <w:tcW w:w="1927" w:type="dxa"/>
            <w:tcPrChange w:id="7953" w:author="Mohammad Nayeem" w:date="2020-04-21T23:12:00Z">
              <w:tcPr>
                <w:tcW w:w="1927" w:type="dxa"/>
                <w:gridSpan w:val="2"/>
              </w:tcPr>
            </w:tcPrChange>
          </w:tcPr>
          <w:p w14:paraId="07C4D44C" w14:textId="77777777" w:rsidR="002F7459" w:rsidRPr="004E6C2C" w:rsidRDefault="002F7459">
            <w:pPr>
              <w:spacing w:line="480" w:lineRule="auto"/>
              <w:jc w:val="both"/>
              <w:rPr>
                <w:ins w:id="7954" w:author="Mohammad Nayeem" w:date="2020-04-21T21:15:00Z"/>
                <w:rFonts w:ascii="Times New Roman" w:hAnsi="Times New Roman" w:cs="Times New Roman"/>
                <w:sz w:val="24"/>
                <w:szCs w:val="24"/>
                <w:rPrChange w:id="7955" w:author="Mohammad Nayeem" w:date="2020-04-21T22:30:00Z">
                  <w:rPr>
                    <w:ins w:id="7956" w:author="Mohammad Nayeem" w:date="2020-04-21T21:15:00Z"/>
                    <w:rFonts w:ascii="Times New Roman" w:hAnsi="Times New Roman" w:cs="Times New Roman"/>
                  </w:rPr>
                </w:rPrChange>
              </w:rPr>
            </w:pPr>
          </w:p>
        </w:tc>
      </w:tr>
      <w:tr w:rsidR="002F7459" w:rsidRPr="004E6C2C" w14:paraId="21D55354" w14:textId="77777777" w:rsidTr="00706D74">
        <w:tblPrEx>
          <w:tblPrExChange w:id="7957"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958" w:author="Mohammad Nayeem" w:date="2020-04-21T21:15:00Z"/>
          <w:trPrChange w:id="7959" w:author="Mohammad Nayeem" w:date="2020-04-21T23:12:00Z">
            <w:trPr>
              <w:gridBefore w:val="1"/>
            </w:trPr>
          </w:trPrChange>
        </w:trPr>
        <w:tc>
          <w:tcPr>
            <w:tcW w:w="3656" w:type="dxa"/>
            <w:tcPrChange w:id="7960" w:author="Mohammad Nayeem" w:date="2020-04-21T23:12:00Z">
              <w:tcPr>
                <w:tcW w:w="3656" w:type="dxa"/>
                <w:gridSpan w:val="2"/>
              </w:tcPr>
            </w:tcPrChange>
          </w:tcPr>
          <w:p w14:paraId="1C6B6B1D" w14:textId="0673588B" w:rsidR="002F7459" w:rsidRPr="004E6C2C" w:rsidRDefault="002F7459">
            <w:pPr>
              <w:spacing w:line="480" w:lineRule="auto"/>
              <w:jc w:val="both"/>
              <w:rPr>
                <w:ins w:id="7961" w:author="Mohammad Nayeem" w:date="2020-04-21T21:15:00Z"/>
                <w:rFonts w:ascii="Times New Roman" w:hAnsi="Times New Roman" w:cs="Times New Roman"/>
                <w:b/>
                <w:bCs/>
                <w:sz w:val="24"/>
                <w:szCs w:val="24"/>
                <w:rPrChange w:id="7962" w:author="Mohammad Nayeem" w:date="2020-04-21T22:30:00Z">
                  <w:rPr>
                    <w:ins w:id="7963" w:author="Mohammad Nayeem" w:date="2020-04-21T21:15:00Z"/>
                    <w:rFonts w:ascii="Times New Roman" w:hAnsi="Times New Roman" w:cs="Times New Roman"/>
                    <w:b/>
                    <w:bCs/>
                  </w:rPr>
                </w:rPrChange>
              </w:rPr>
            </w:pPr>
            <w:ins w:id="7964" w:author="Mohammad Nayeem" w:date="2020-04-21T22:51:00Z">
              <w:r w:rsidRPr="00C0458B">
                <w:rPr>
                  <w:rFonts w:ascii="Times New Roman" w:hAnsi="Times New Roman" w:cs="Times New Roman"/>
                  <w:sz w:val="24"/>
                  <w:szCs w:val="24"/>
                </w:rPr>
                <w:t>Rangpur</w:t>
              </w:r>
            </w:ins>
          </w:p>
        </w:tc>
        <w:tc>
          <w:tcPr>
            <w:tcW w:w="1886" w:type="dxa"/>
            <w:tcPrChange w:id="7965" w:author="Mohammad Nayeem" w:date="2020-04-21T23:12:00Z">
              <w:tcPr>
                <w:tcW w:w="1886" w:type="dxa"/>
                <w:gridSpan w:val="2"/>
              </w:tcPr>
            </w:tcPrChange>
          </w:tcPr>
          <w:p w14:paraId="5FF905D5" w14:textId="12187DBB" w:rsidR="002F7459" w:rsidRPr="004E6C2C" w:rsidRDefault="002F7459">
            <w:pPr>
              <w:spacing w:line="480" w:lineRule="auto"/>
              <w:jc w:val="both"/>
              <w:rPr>
                <w:ins w:id="7966" w:author="Mohammad Nayeem" w:date="2020-04-21T21:15:00Z"/>
                <w:rFonts w:ascii="Times New Roman" w:hAnsi="Times New Roman" w:cs="Times New Roman"/>
                <w:sz w:val="24"/>
                <w:szCs w:val="24"/>
                <w:rPrChange w:id="7967" w:author="Mohammad Nayeem" w:date="2020-04-21T22:30:00Z">
                  <w:rPr>
                    <w:ins w:id="7968" w:author="Mohammad Nayeem" w:date="2020-04-21T21:15:00Z"/>
                    <w:rFonts w:ascii="Times New Roman" w:hAnsi="Times New Roman" w:cs="Times New Roman"/>
                  </w:rPr>
                </w:rPrChange>
              </w:rPr>
            </w:pPr>
            <w:ins w:id="7969" w:author="Mohammad Nayeem" w:date="2020-04-21T22:51:00Z">
              <w:r w:rsidRPr="00C0458B">
                <w:rPr>
                  <w:rFonts w:ascii="Times New Roman" w:hAnsi="Times New Roman" w:cs="Times New Roman"/>
                  <w:sz w:val="24"/>
                  <w:szCs w:val="24"/>
                </w:rPr>
                <w:t>60 (16.00)</w:t>
              </w:r>
            </w:ins>
          </w:p>
        </w:tc>
        <w:tc>
          <w:tcPr>
            <w:tcW w:w="1886" w:type="dxa"/>
            <w:tcPrChange w:id="7970" w:author="Mohammad Nayeem" w:date="2020-04-21T23:12:00Z">
              <w:tcPr>
                <w:tcW w:w="1886" w:type="dxa"/>
                <w:gridSpan w:val="2"/>
              </w:tcPr>
            </w:tcPrChange>
          </w:tcPr>
          <w:p w14:paraId="6F61B576" w14:textId="509C2000" w:rsidR="002F7459" w:rsidRPr="004E6C2C" w:rsidRDefault="002F7459">
            <w:pPr>
              <w:spacing w:line="480" w:lineRule="auto"/>
              <w:jc w:val="both"/>
              <w:rPr>
                <w:ins w:id="7971" w:author="Mohammad Nayeem" w:date="2020-04-21T21:15:00Z"/>
                <w:rFonts w:ascii="Times New Roman" w:hAnsi="Times New Roman" w:cs="Times New Roman"/>
                <w:sz w:val="24"/>
                <w:szCs w:val="24"/>
                <w:rPrChange w:id="7972" w:author="Mohammad Nayeem" w:date="2020-04-21T22:30:00Z">
                  <w:rPr>
                    <w:ins w:id="7973" w:author="Mohammad Nayeem" w:date="2020-04-21T21:15:00Z"/>
                    <w:rFonts w:ascii="Times New Roman" w:hAnsi="Times New Roman" w:cs="Times New Roman"/>
                  </w:rPr>
                </w:rPrChange>
              </w:rPr>
            </w:pPr>
            <w:ins w:id="7974" w:author="Mohammad Nayeem" w:date="2020-04-21T22:51:00Z">
              <w:r w:rsidRPr="00C0458B">
                <w:rPr>
                  <w:rFonts w:ascii="Times New Roman" w:hAnsi="Times New Roman" w:cs="Times New Roman"/>
                  <w:sz w:val="24"/>
                  <w:szCs w:val="24"/>
                </w:rPr>
                <w:t>16 (6.23)</w:t>
              </w:r>
            </w:ins>
          </w:p>
        </w:tc>
        <w:tc>
          <w:tcPr>
            <w:tcW w:w="1927" w:type="dxa"/>
            <w:tcPrChange w:id="7975" w:author="Mohammad Nayeem" w:date="2020-04-21T23:12:00Z">
              <w:tcPr>
                <w:tcW w:w="1927" w:type="dxa"/>
                <w:gridSpan w:val="2"/>
              </w:tcPr>
            </w:tcPrChange>
          </w:tcPr>
          <w:p w14:paraId="127B5E17" w14:textId="77777777" w:rsidR="002F7459" w:rsidRPr="004E6C2C" w:rsidRDefault="002F7459">
            <w:pPr>
              <w:spacing w:line="480" w:lineRule="auto"/>
              <w:jc w:val="both"/>
              <w:rPr>
                <w:ins w:id="7976" w:author="Mohammad Nayeem" w:date="2020-04-21T21:15:00Z"/>
                <w:rFonts w:ascii="Times New Roman" w:hAnsi="Times New Roman" w:cs="Times New Roman"/>
                <w:sz w:val="24"/>
                <w:szCs w:val="24"/>
                <w:rPrChange w:id="7977" w:author="Mohammad Nayeem" w:date="2020-04-21T22:30:00Z">
                  <w:rPr>
                    <w:ins w:id="7978" w:author="Mohammad Nayeem" w:date="2020-04-21T21:15:00Z"/>
                    <w:rFonts w:ascii="Times New Roman" w:hAnsi="Times New Roman" w:cs="Times New Roman"/>
                  </w:rPr>
                </w:rPrChange>
              </w:rPr>
            </w:pPr>
          </w:p>
        </w:tc>
      </w:tr>
      <w:tr w:rsidR="002F7459" w:rsidRPr="004E6C2C" w14:paraId="3B3BB7D7" w14:textId="77777777" w:rsidTr="00706D74">
        <w:tblPrEx>
          <w:tblPrExChange w:id="7979"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980" w:author="Mohammad Nayeem" w:date="2020-04-21T21:15:00Z"/>
          <w:trPrChange w:id="7981" w:author="Mohammad Nayeem" w:date="2020-04-21T23:12:00Z">
            <w:trPr>
              <w:gridBefore w:val="1"/>
            </w:trPr>
          </w:trPrChange>
        </w:trPr>
        <w:tc>
          <w:tcPr>
            <w:tcW w:w="3656" w:type="dxa"/>
            <w:tcPrChange w:id="7982" w:author="Mohammad Nayeem" w:date="2020-04-21T23:12:00Z">
              <w:tcPr>
                <w:tcW w:w="3656" w:type="dxa"/>
                <w:gridSpan w:val="2"/>
              </w:tcPr>
            </w:tcPrChange>
          </w:tcPr>
          <w:p w14:paraId="0FEA6F1F" w14:textId="10848FFC" w:rsidR="002F7459" w:rsidRPr="004E6C2C" w:rsidRDefault="002F7459">
            <w:pPr>
              <w:spacing w:line="480" w:lineRule="auto"/>
              <w:jc w:val="both"/>
              <w:rPr>
                <w:ins w:id="7983" w:author="Mohammad Nayeem" w:date="2020-04-21T21:15:00Z"/>
                <w:rFonts w:ascii="Times New Roman" w:hAnsi="Times New Roman" w:cs="Times New Roman"/>
                <w:b/>
                <w:bCs/>
                <w:sz w:val="24"/>
                <w:szCs w:val="24"/>
                <w:rPrChange w:id="7984" w:author="Mohammad Nayeem" w:date="2020-04-21T22:30:00Z">
                  <w:rPr>
                    <w:ins w:id="7985" w:author="Mohammad Nayeem" w:date="2020-04-21T21:15:00Z"/>
                    <w:rFonts w:ascii="Times New Roman" w:hAnsi="Times New Roman" w:cs="Times New Roman"/>
                    <w:b/>
                    <w:bCs/>
                  </w:rPr>
                </w:rPrChange>
              </w:rPr>
            </w:pPr>
            <w:ins w:id="7986" w:author="Mohammad Nayeem" w:date="2020-04-21T22:51:00Z">
              <w:r w:rsidRPr="00C0458B">
                <w:rPr>
                  <w:rFonts w:ascii="Times New Roman" w:hAnsi="Times New Roman" w:cs="Times New Roman"/>
                  <w:sz w:val="24"/>
                  <w:szCs w:val="24"/>
                </w:rPr>
                <w:t>Sylhet</w:t>
              </w:r>
            </w:ins>
          </w:p>
        </w:tc>
        <w:tc>
          <w:tcPr>
            <w:tcW w:w="1886" w:type="dxa"/>
            <w:tcPrChange w:id="7987" w:author="Mohammad Nayeem" w:date="2020-04-21T23:12:00Z">
              <w:tcPr>
                <w:tcW w:w="1886" w:type="dxa"/>
                <w:gridSpan w:val="2"/>
              </w:tcPr>
            </w:tcPrChange>
          </w:tcPr>
          <w:p w14:paraId="2FB5B52E" w14:textId="48946899" w:rsidR="002F7459" w:rsidRPr="004E6C2C" w:rsidRDefault="002F7459">
            <w:pPr>
              <w:spacing w:line="480" w:lineRule="auto"/>
              <w:jc w:val="both"/>
              <w:rPr>
                <w:ins w:id="7988" w:author="Mohammad Nayeem" w:date="2020-04-21T21:15:00Z"/>
                <w:rFonts w:ascii="Times New Roman" w:hAnsi="Times New Roman" w:cs="Times New Roman"/>
                <w:sz w:val="24"/>
                <w:szCs w:val="24"/>
                <w:rPrChange w:id="7989" w:author="Mohammad Nayeem" w:date="2020-04-21T22:30:00Z">
                  <w:rPr>
                    <w:ins w:id="7990" w:author="Mohammad Nayeem" w:date="2020-04-21T21:15:00Z"/>
                    <w:rFonts w:ascii="Times New Roman" w:hAnsi="Times New Roman" w:cs="Times New Roman"/>
                  </w:rPr>
                </w:rPrChange>
              </w:rPr>
            </w:pPr>
            <w:ins w:id="7991" w:author="Mohammad Nayeem" w:date="2020-04-21T22:51:00Z">
              <w:r w:rsidRPr="00C0458B">
                <w:rPr>
                  <w:rFonts w:ascii="Times New Roman" w:hAnsi="Times New Roman" w:cs="Times New Roman"/>
                  <w:sz w:val="24"/>
                  <w:szCs w:val="24"/>
                </w:rPr>
                <w:t>67 (17.86)</w:t>
              </w:r>
            </w:ins>
          </w:p>
        </w:tc>
        <w:tc>
          <w:tcPr>
            <w:tcW w:w="1886" w:type="dxa"/>
            <w:tcPrChange w:id="7992" w:author="Mohammad Nayeem" w:date="2020-04-21T23:12:00Z">
              <w:tcPr>
                <w:tcW w:w="1886" w:type="dxa"/>
                <w:gridSpan w:val="2"/>
              </w:tcPr>
            </w:tcPrChange>
          </w:tcPr>
          <w:p w14:paraId="68F47309" w14:textId="007D9C50" w:rsidR="002F7459" w:rsidRPr="004E6C2C" w:rsidRDefault="002F7459">
            <w:pPr>
              <w:spacing w:line="480" w:lineRule="auto"/>
              <w:jc w:val="both"/>
              <w:rPr>
                <w:ins w:id="7993" w:author="Mohammad Nayeem" w:date="2020-04-21T21:15:00Z"/>
                <w:rFonts w:ascii="Times New Roman" w:hAnsi="Times New Roman" w:cs="Times New Roman"/>
                <w:sz w:val="24"/>
                <w:szCs w:val="24"/>
                <w:rPrChange w:id="7994" w:author="Mohammad Nayeem" w:date="2020-04-21T22:30:00Z">
                  <w:rPr>
                    <w:ins w:id="7995" w:author="Mohammad Nayeem" w:date="2020-04-21T21:15:00Z"/>
                    <w:rFonts w:ascii="Times New Roman" w:hAnsi="Times New Roman" w:cs="Times New Roman"/>
                  </w:rPr>
                </w:rPrChange>
              </w:rPr>
            </w:pPr>
            <w:ins w:id="7996" w:author="Mohammad Nayeem" w:date="2020-04-21T22:51:00Z">
              <w:r w:rsidRPr="00C0458B">
                <w:rPr>
                  <w:rFonts w:ascii="Times New Roman" w:hAnsi="Times New Roman" w:cs="Times New Roman"/>
                  <w:sz w:val="24"/>
                  <w:szCs w:val="24"/>
                </w:rPr>
                <w:t>29 (11.28)</w:t>
              </w:r>
            </w:ins>
          </w:p>
        </w:tc>
        <w:tc>
          <w:tcPr>
            <w:tcW w:w="1927" w:type="dxa"/>
            <w:tcPrChange w:id="7997" w:author="Mohammad Nayeem" w:date="2020-04-21T23:12:00Z">
              <w:tcPr>
                <w:tcW w:w="1927" w:type="dxa"/>
                <w:gridSpan w:val="2"/>
              </w:tcPr>
            </w:tcPrChange>
          </w:tcPr>
          <w:p w14:paraId="04EE0B7F" w14:textId="77777777" w:rsidR="002F7459" w:rsidRPr="004E6C2C" w:rsidRDefault="002F7459">
            <w:pPr>
              <w:spacing w:line="480" w:lineRule="auto"/>
              <w:jc w:val="both"/>
              <w:rPr>
                <w:ins w:id="7998" w:author="Mohammad Nayeem" w:date="2020-04-21T21:15:00Z"/>
                <w:rFonts w:ascii="Times New Roman" w:hAnsi="Times New Roman" w:cs="Times New Roman"/>
                <w:sz w:val="24"/>
                <w:szCs w:val="24"/>
                <w:rPrChange w:id="7999" w:author="Mohammad Nayeem" w:date="2020-04-21T22:30:00Z">
                  <w:rPr>
                    <w:ins w:id="8000" w:author="Mohammad Nayeem" w:date="2020-04-21T21:15:00Z"/>
                    <w:rFonts w:ascii="Times New Roman" w:hAnsi="Times New Roman" w:cs="Times New Roman"/>
                  </w:rPr>
                </w:rPrChange>
              </w:rPr>
            </w:pPr>
          </w:p>
        </w:tc>
      </w:tr>
      <w:tr w:rsidR="002F7459" w:rsidRPr="004E6C2C" w14:paraId="4DA158D0" w14:textId="77777777" w:rsidTr="00706D74">
        <w:tblPrEx>
          <w:tblPrExChange w:id="8001"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002" w:author="Mohammad Nayeem" w:date="2020-04-21T21:15:00Z"/>
          <w:trPrChange w:id="8003" w:author="Mohammad Nayeem" w:date="2020-04-21T23:12:00Z">
            <w:trPr>
              <w:gridBefore w:val="1"/>
            </w:trPr>
          </w:trPrChange>
        </w:trPr>
        <w:tc>
          <w:tcPr>
            <w:tcW w:w="3656" w:type="dxa"/>
            <w:tcPrChange w:id="8004" w:author="Mohammad Nayeem" w:date="2020-04-21T23:12:00Z">
              <w:tcPr>
                <w:tcW w:w="3656" w:type="dxa"/>
                <w:gridSpan w:val="2"/>
              </w:tcPr>
            </w:tcPrChange>
          </w:tcPr>
          <w:p w14:paraId="7D088F7D" w14:textId="6DE25DA9" w:rsidR="002F7459" w:rsidRPr="004E6C2C" w:rsidRDefault="002F7459">
            <w:pPr>
              <w:spacing w:line="480" w:lineRule="auto"/>
              <w:jc w:val="both"/>
              <w:rPr>
                <w:ins w:id="8005" w:author="Mohammad Nayeem" w:date="2020-04-21T21:15:00Z"/>
                <w:rFonts w:ascii="Times New Roman" w:hAnsi="Times New Roman" w:cs="Times New Roman"/>
                <w:b/>
                <w:bCs/>
                <w:sz w:val="24"/>
                <w:szCs w:val="24"/>
                <w:rPrChange w:id="8006" w:author="Mohammad Nayeem" w:date="2020-04-21T22:30:00Z">
                  <w:rPr>
                    <w:ins w:id="8007" w:author="Mohammad Nayeem" w:date="2020-04-21T21:15:00Z"/>
                    <w:rFonts w:ascii="Times New Roman" w:hAnsi="Times New Roman" w:cs="Times New Roman"/>
                    <w:b/>
                    <w:bCs/>
                  </w:rPr>
                </w:rPrChange>
              </w:rPr>
            </w:pPr>
            <w:ins w:id="8008" w:author="Mohammad Nayeem" w:date="2020-04-21T22:51:00Z">
              <w:r w:rsidRPr="00C0458B">
                <w:rPr>
                  <w:rFonts w:ascii="Times New Roman" w:hAnsi="Times New Roman" w:cs="Times New Roman"/>
                  <w:sz w:val="24"/>
                  <w:szCs w:val="24"/>
                </w:rPr>
                <w:t>Barisal</w:t>
              </w:r>
            </w:ins>
          </w:p>
        </w:tc>
        <w:tc>
          <w:tcPr>
            <w:tcW w:w="1886" w:type="dxa"/>
            <w:tcPrChange w:id="8009" w:author="Mohammad Nayeem" w:date="2020-04-21T23:12:00Z">
              <w:tcPr>
                <w:tcW w:w="1886" w:type="dxa"/>
                <w:gridSpan w:val="2"/>
              </w:tcPr>
            </w:tcPrChange>
          </w:tcPr>
          <w:p w14:paraId="4C75AD30" w14:textId="203009DE" w:rsidR="002F7459" w:rsidRPr="004E6C2C" w:rsidRDefault="002F7459">
            <w:pPr>
              <w:spacing w:line="480" w:lineRule="auto"/>
              <w:jc w:val="both"/>
              <w:rPr>
                <w:ins w:id="8010" w:author="Mohammad Nayeem" w:date="2020-04-21T21:15:00Z"/>
                <w:rFonts w:ascii="Times New Roman" w:hAnsi="Times New Roman" w:cs="Times New Roman"/>
                <w:sz w:val="24"/>
                <w:szCs w:val="24"/>
                <w:rPrChange w:id="8011" w:author="Mohammad Nayeem" w:date="2020-04-21T22:30:00Z">
                  <w:rPr>
                    <w:ins w:id="8012" w:author="Mohammad Nayeem" w:date="2020-04-21T21:15:00Z"/>
                    <w:rFonts w:ascii="Times New Roman" w:hAnsi="Times New Roman" w:cs="Times New Roman"/>
                  </w:rPr>
                </w:rPrChange>
              </w:rPr>
            </w:pPr>
            <w:ins w:id="8013" w:author="Mohammad Nayeem" w:date="2020-04-21T22:51:00Z">
              <w:r w:rsidRPr="00C0458B">
                <w:rPr>
                  <w:rFonts w:ascii="Times New Roman" w:hAnsi="Times New Roman" w:cs="Times New Roman"/>
                  <w:sz w:val="24"/>
                  <w:szCs w:val="24"/>
                </w:rPr>
                <w:t>37 (9.87)</w:t>
              </w:r>
            </w:ins>
          </w:p>
        </w:tc>
        <w:tc>
          <w:tcPr>
            <w:tcW w:w="1886" w:type="dxa"/>
            <w:tcPrChange w:id="8014" w:author="Mohammad Nayeem" w:date="2020-04-21T23:12:00Z">
              <w:tcPr>
                <w:tcW w:w="1886" w:type="dxa"/>
                <w:gridSpan w:val="2"/>
              </w:tcPr>
            </w:tcPrChange>
          </w:tcPr>
          <w:p w14:paraId="5981F12A" w14:textId="6DF75732" w:rsidR="002F7459" w:rsidRPr="004E6C2C" w:rsidRDefault="002F7459">
            <w:pPr>
              <w:spacing w:line="480" w:lineRule="auto"/>
              <w:jc w:val="both"/>
              <w:rPr>
                <w:ins w:id="8015" w:author="Mohammad Nayeem" w:date="2020-04-21T21:15:00Z"/>
                <w:rFonts w:ascii="Times New Roman" w:hAnsi="Times New Roman" w:cs="Times New Roman"/>
                <w:sz w:val="24"/>
                <w:szCs w:val="24"/>
                <w:rPrChange w:id="8016" w:author="Mohammad Nayeem" w:date="2020-04-21T22:30:00Z">
                  <w:rPr>
                    <w:ins w:id="8017" w:author="Mohammad Nayeem" w:date="2020-04-21T21:15:00Z"/>
                    <w:rFonts w:ascii="Times New Roman" w:hAnsi="Times New Roman" w:cs="Times New Roman"/>
                  </w:rPr>
                </w:rPrChange>
              </w:rPr>
            </w:pPr>
            <w:ins w:id="8018" w:author="Mohammad Nayeem" w:date="2020-04-21T22:51:00Z">
              <w:r w:rsidRPr="00C0458B">
                <w:rPr>
                  <w:rFonts w:ascii="Times New Roman" w:hAnsi="Times New Roman" w:cs="Times New Roman"/>
                  <w:sz w:val="24"/>
                  <w:szCs w:val="24"/>
                </w:rPr>
                <w:t>52 (20.23)</w:t>
              </w:r>
            </w:ins>
          </w:p>
        </w:tc>
        <w:tc>
          <w:tcPr>
            <w:tcW w:w="1927" w:type="dxa"/>
            <w:tcPrChange w:id="8019" w:author="Mohammad Nayeem" w:date="2020-04-21T23:12:00Z">
              <w:tcPr>
                <w:tcW w:w="1927" w:type="dxa"/>
                <w:gridSpan w:val="2"/>
              </w:tcPr>
            </w:tcPrChange>
          </w:tcPr>
          <w:p w14:paraId="690DB338" w14:textId="77777777" w:rsidR="002F7459" w:rsidRPr="004E6C2C" w:rsidRDefault="002F7459">
            <w:pPr>
              <w:spacing w:line="480" w:lineRule="auto"/>
              <w:jc w:val="both"/>
              <w:rPr>
                <w:ins w:id="8020" w:author="Mohammad Nayeem" w:date="2020-04-21T21:15:00Z"/>
                <w:rFonts w:ascii="Times New Roman" w:hAnsi="Times New Roman" w:cs="Times New Roman"/>
                <w:sz w:val="24"/>
                <w:szCs w:val="24"/>
                <w:rPrChange w:id="8021" w:author="Mohammad Nayeem" w:date="2020-04-21T22:30:00Z">
                  <w:rPr>
                    <w:ins w:id="8022" w:author="Mohammad Nayeem" w:date="2020-04-21T21:15:00Z"/>
                    <w:rFonts w:ascii="Times New Roman" w:hAnsi="Times New Roman" w:cs="Times New Roman"/>
                  </w:rPr>
                </w:rPrChange>
              </w:rPr>
            </w:pPr>
          </w:p>
        </w:tc>
      </w:tr>
      <w:tr w:rsidR="002F7459" w:rsidRPr="004E6C2C" w14:paraId="4B118D4D" w14:textId="77777777" w:rsidTr="00706D74">
        <w:trPr>
          <w:ins w:id="8023" w:author="Mohammad Nayeem" w:date="2020-04-21T21:15:00Z"/>
          <w:trPrChange w:id="8024" w:author="Mohammad Nayeem" w:date="2020-04-21T23:12:00Z">
            <w:trPr>
              <w:gridAfter w:val="0"/>
            </w:trPr>
          </w:trPrChange>
        </w:trPr>
        <w:tc>
          <w:tcPr>
            <w:tcW w:w="7428" w:type="dxa"/>
            <w:gridSpan w:val="3"/>
            <w:tcPrChange w:id="8025" w:author="Mohammad Nayeem" w:date="2020-04-21T23:12:00Z">
              <w:tcPr>
                <w:tcW w:w="7105" w:type="dxa"/>
                <w:gridSpan w:val="6"/>
              </w:tcPr>
            </w:tcPrChange>
          </w:tcPr>
          <w:p w14:paraId="269FB7D1" w14:textId="5DA9B110" w:rsidR="002F7459" w:rsidRPr="00E270D2" w:rsidRDefault="006165DA">
            <w:pPr>
              <w:spacing w:line="480" w:lineRule="auto"/>
              <w:jc w:val="both"/>
              <w:rPr>
                <w:ins w:id="8026" w:author="Mohammad Nayeem" w:date="2020-04-21T21:15:00Z"/>
                <w:rFonts w:ascii="Times New Roman" w:hAnsi="Times New Roman" w:cs="Times New Roman"/>
                <w:b/>
                <w:bCs/>
                <w:sz w:val="24"/>
                <w:szCs w:val="24"/>
                <w:rPrChange w:id="8027" w:author="Mohammad Nayeem" w:date="2020-04-21T23:13:00Z">
                  <w:rPr>
                    <w:ins w:id="8028" w:author="Mohammad Nayeem" w:date="2020-04-21T21:15:00Z"/>
                    <w:rFonts w:ascii="Times New Roman" w:hAnsi="Times New Roman" w:cs="Times New Roman"/>
                  </w:rPr>
                </w:rPrChange>
              </w:rPr>
            </w:pPr>
            <w:ins w:id="8029" w:author="Mohammad Nayeem" w:date="2020-04-21T22:57:00Z">
              <w:r w:rsidRPr="00E270D2">
                <w:rPr>
                  <w:rFonts w:ascii="Times New Roman" w:hAnsi="Times New Roman" w:cs="Times New Roman"/>
                  <w:b/>
                  <w:bCs/>
                  <w:sz w:val="24"/>
                  <w:szCs w:val="24"/>
                  <w:rPrChange w:id="8030" w:author="Mohammad Nayeem" w:date="2020-04-21T23:13:00Z">
                    <w:rPr>
                      <w:rFonts w:ascii="Times New Roman" w:hAnsi="Times New Roman" w:cs="Times New Roman"/>
                      <w:sz w:val="24"/>
                      <w:szCs w:val="24"/>
                    </w:rPr>
                  </w:rPrChange>
                </w:rPr>
                <w:t xml:space="preserve">Mother’s </w:t>
              </w:r>
            </w:ins>
            <w:ins w:id="8031" w:author="Mohammad Nayeem" w:date="2020-04-21T22:58:00Z">
              <w:r w:rsidR="008730F7" w:rsidRPr="00E270D2">
                <w:rPr>
                  <w:rFonts w:ascii="Times New Roman" w:hAnsi="Times New Roman" w:cs="Times New Roman"/>
                  <w:b/>
                  <w:bCs/>
                  <w:sz w:val="24"/>
                  <w:szCs w:val="24"/>
                  <w:rPrChange w:id="8032" w:author="Mohammad Nayeem" w:date="2020-04-21T23:13:00Z">
                    <w:rPr>
                      <w:rFonts w:ascii="Times New Roman" w:hAnsi="Times New Roman" w:cs="Times New Roman"/>
                      <w:sz w:val="24"/>
                      <w:szCs w:val="24"/>
                    </w:rPr>
                  </w:rPrChange>
                </w:rPr>
                <w:t>e</w:t>
              </w:r>
            </w:ins>
            <w:ins w:id="8033" w:author="Mohammad Nayeem" w:date="2020-04-21T21:15:00Z">
              <w:r w:rsidR="002F7459" w:rsidRPr="00E270D2">
                <w:rPr>
                  <w:rFonts w:ascii="Times New Roman" w:hAnsi="Times New Roman" w:cs="Times New Roman"/>
                  <w:b/>
                  <w:bCs/>
                  <w:sz w:val="24"/>
                  <w:szCs w:val="24"/>
                  <w:rPrChange w:id="8034" w:author="Mohammad Nayeem" w:date="2020-04-21T23:13:00Z">
                    <w:rPr>
                      <w:rFonts w:ascii="Times New Roman" w:hAnsi="Times New Roman" w:cs="Times New Roman"/>
                    </w:rPr>
                  </w:rPrChange>
                </w:rPr>
                <w:t xml:space="preserve">ducational level </w:t>
              </w:r>
            </w:ins>
          </w:p>
        </w:tc>
        <w:tc>
          <w:tcPr>
            <w:tcW w:w="1927" w:type="dxa"/>
            <w:tcPrChange w:id="8035" w:author="Mohammad Nayeem" w:date="2020-04-21T23:12:00Z">
              <w:tcPr>
                <w:tcW w:w="2250" w:type="dxa"/>
                <w:gridSpan w:val="2"/>
              </w:tcPr>
            </w:tcPrChange>
          </w:tcPr>
          <w:p w14:paraId="585B8BDD" w14:textId="77777777" w:rsidR="002F7459" w:rsidRPr="004E6C2C" w:rsidRDefault="002F7459">
            <w:pPr>
              <w:spacing w:line="480" w:lineRule="auto"/>
              <w:jc w:val="both"/>
              <w:rPr>
                <w:ins w:id="8036" w:author="Mohammad Nayeem" w:date="2020-04-21T21:15:00Z"/>
                <w:rFonts w:ascii="Times New Roman" w:hAnsi="Times New Roman" w:cs="Times New Roman"/>
                <w:sz w:val="24"/>
                <w:szCs w:val="24"/>
                <w:rPrChange w:id="8037" w:author="Mohammad Nayeem" w:date="2020-04-21T22:30:00Z">
                  <w:rPr>
                    <w:ins w:id="8038" w:author="Mohammad Nayeem" w:date="2020-04-21T21:15:00Z"/>
                    <w:rFonts w:ascii="Times New Roman" w:hAnsi="Times New Roman" w:cs="Times New Roman"/>
                  </w:rPr>
                </w:rPrChange>
              </w:rPr>
            </w:pPr>
          </w:p>
        </w:tc>
      </w:tr>
      <w:tr w:rsidR="00336EFF" w:rsidRPr="004E6C2C" w14:paraId="1E57A59C" w14:textId="77777777" w:rsidTr="00706D74">
        <w:tblPrEx>
          <w:tblPrExChange w:id="8039"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040" w:author="Mohammad Nayeem" w:date="2020-04-21T22:58:00Z"/>
          <w:trPrChange w:id="8041" w:author="Mohammad Nayeem" w:date="2020-04-21T23:12:00Z">
            <w:trPr>
              <w:gridBefore w:val="1"/>
            </w:trPr>
          </w:trPrChange>
        </w:trPr>
        <w:tc>
          <w:tcPr>
            <w:tcW w:w="3656" w:type="dxa"/>
            <w:tcPrChange w:id="8042" w:author="Mohammad Nayeem" w:date="2020-04-21T23:12:00Z">
              <w:tcPr>
                <w:tcW w:w="3656" w:type="dxa"/>
                <w:gridSpan w:val="2"/>
              </w:tcPr>
            </w:tcPrChange>
          </w:tcPr>
          <w:p w14:paraId="5083310D" w14:textId="5D4F7809" w:rsidR="00336EFF" w:rsidRPr="00C02361" w:rsidRDefault="00336EFF">
            <w:pPr>
              <w:spacing w:line="480" w:lineRule="auto"/>
              <w:jc w:val="both"/>
              <w:rPr>
                <w:ins w:id="8043" w:author="Mohammad Nayeem" w:date="2020-04-21T22:58:00Z"/>
                <w:rFonts w:ascii="Times New Roman" w:hAnsi="Times New Roman" w:cs="Times New Roman"/>
                <w:sz w:val="24"/>
                <w:szCs w:val="24"/>
              </w:rPr>
            </w:pPr>
            <w:ins w:id="8044" w:author="Mohammad Nayeem" w:date="2020-04-21T22:58:00Z">
              <w:r w:rsidRPr="00C0458B">
                <w:rPr>
                  <w:rFonts w:ascii="Times New Roman" w:hAnsi="Times New Roman" w:cs="Times New Roman"/>
                  <w:sz w:val="24"/>
                  <w:szCs w:val="24"/>
                </w:rPr>
                <w:t>No education</w:t>
              </w:r>
            </w:ins>
          </w:p>
        </w:tc>
        <w:tc>
          <w:tcPr>
            <w:tcW w:w="1886" w:type="dxa"/>
            <w:tcPrChange w:id="8045" w:author="Mohammad Nayeem" w:date="2020-04-21T23:12:00Z">
              <w:tcPr>
                <w:tcW w:w="1886" w:type="dxa"/>
                <w:gridSpan w:val="2"/>
              </w:tcPr>
            </w:tcPrChange>
          </w:tcPr>
          <w:p w14:paraId="53FDAF11" w14:textId="4CBCEC60" w:rsidR="00336EFF" w:rsidRPr="00C02361" w:rsidRDefault="00336EFF">
            <w:pPr>
              <w:spacing w:line="480" w:lineRule="auto"/>
              <w:jc w:val="both"/>
              <w:rPr>
                <w:ins w:id="8046" w:author="Mohammad Nayeem" w:date="2020-04-21T22:58:00Z"/>
                <w:rFonts w:ascii="Times New Roman" w:hAnsi="Times New Roman" w:cs="Times New Roman"/>
                <w:sz w:val="24"/>
                <w:szCs w:val="24"/>
              </w:rPr>
            </w:pPr>
            <w:ins w:id="8047" w:author="Mohammad Nayeem" w:date="2020-04-21T22:58:00Z">
              <w:r w:rsidRPr="00C0458B">
                <w:rPr>
                  <w:rFonts w:ascii="Times New Roman" w:hAnsi="Times New Roman" w:cs="Times New Roman"/>
                  <w:sz w:val="24"/>
                  <w:szCs w:val="24"/>
                </w:rPr>
                <w:t>49 (13.07)</w:t>
              </w:r>
            </w:ins>
          </w:p>
        </w:tc>
        <w:tc>
          <w:tcPr>
            <w:tcW w:w="1886" w:type="dxa"/>
            <w:tcPrChange w:id="8048" w:author="Mohammad Nayeem" w:date="2020-04-21T23:12:00Z">
              <w:tcPr>
                <w:tcW w:w="1886" w:type="dxa"/>
                <w:gridSpan w:val="2"/>
              </w:tcPr>
            </w:tcPrChange>
          </w:tcPr>
          <w:p w14:paraId="4631F5DE" w14:textId="06C5096D" w:rsidR="00336EFF" w:rsidRPr="00C02361" w:rsidRDefault="00336EFF">
            <w:pPr>
              <w:spacing w:line="480" w:lineRule="auto"/>
              <w:jc w:val="both"/>
              <w:rPr>
                <w:ins w:id="8049" w:author="Mohammad Nayeem" w:date="2020-04-21T22:58:00Z"/>
                <w:rFonts w:ascii="Times New Roman" w:hAnsi="Times New Roman" w:cs="Times New Roman"/>
                <w:sz w:val="24"/>
                <w:szCs w:val="24"/>
              </w:rPr>
            </w:pPr>
            <w:ins w:id="8050" w:author="Mohammad Nayeem" w:date="2020-04-21T22:58:00Z">
              <w:r w:rsidRPr="00C0458B">
                <w:rPr>
                  <w:rFonts w:ascii="Times New Roman" w:hAnsi="Times New Roman" w:cs="Times New Roman"/>
                  <w:sz w:val="24"/>
                  <w:szCs w:val="24"/>
                </w:rPr>
                <w:t>35 (13.62)</w:t>
              </w:r>
            </w:ins>
          </w:p>
        </w:tc>
        <w:tc>
          <w:tcPr>
            <w:tcW w:w="1927" w:type="dxa"/>
            <w:tcPrChange w:id="8051" w:author="Mohammad Nayeem" w:date="2020-04-21T23:12:00Z">
              <w:tcPr>
                <w:tcW w:w="1927" w:type="dxa"/>
                <w:gridSpan w:val="2"/>
              </w:tcPr>
            </w:tcPrChange>
          </w:tcPr>
          <w:p w14:paraId="05B2258F" w14:textId="4CA3EC64" w:rsidR="00336EFF" w:rsidRPr="00C02361" w:rsidRDefault="00336EFF">
            <w:pPr>
              <w:spacing w:line="480" w:lineRule="auto"/>
              <w:jc w:val="both"/>
              <w:rPr>
                <w:ins w:id="8052" w:author="Mohammad Nayeem" w:date="2020-04-21T22:58:00Z"/>
                <w:rFonts w:ascii="Times New Roman" w:hAnsi="Times New Roman" w:cs="Times New Roman"/>
                <w:sz w:val="24"/>
                <w:szCs w:val="24"/>
              </w:rPr>
            </w:pPr>
            <w:ins w:id="8053" w:author="Mohammad Nayeem" w:date="2020-04-21T22:58:00Z">
              <w:r w:rsidRPr="00C0458B">
                <w:rPr>
                  <w:rFonts w:ascii="Times New Roman" w:hAnsi="Times New Roman" w:cs="Times New Roman"/>
                  <w:sz w:val="24"/>
                  <w:szCs w:val="24"/>
                </w:rPr>
                <w:t>0.955</w:t>
              </w:r>
            </w:ins>
          </w:p>
        </w:tc>
      </w:tr>
      <w:tr w:rsidR="00336EFF" w:rsidRPr="004E6C2C" w14:paraId="6C4683D3" w14:textId="77777777" w:rsidTr="00706D74">
        <w:tblPrEx>
          <w:tblPrExChange w:id="8054"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055" w:author="Mohammad Nayeem" w:date="2020-04-21T21:15:00Z"/>
          <w:trPrChange w:id="8056" w:author="Mohammad Nayeem" w:date="2020-04-21T23:12:00Z">
            <w:trPr>
              <w:gridBefore w:val="1"/>
            </w:trPr>
          </w:trPrChange>
        </w:trPr>
        <w:tc>
          <w:tcPr>
            <w:tcW w:w="3656" w:type="dxa"/>
            <w:tcPrChange w:id="8057" w:author="Mohammad Nayeem" w:date="2020-04-21T23:12:00Z">
              <w:tcPr>
                <w:tcW w:w="3656" w:type="dxa"/>
                <w:gridSpan w:val="2"/>
              </w:tcPr>
            </w:tcPrChange>
          </w:tcPr>
          <w:p w14:paraId="7B66B203" w14:textId="1832EEB6" w:rsidR="00336EFF" w:rsidRPr="004E6C2C" w:rsidRDefault="00336EFF">
            <w:pPr>
              <w:spacing w:line="480" w:lineRule="auto"/>
              <w:jc w:val="both"/>
              <w:rPr>
                <w:ins w:id="8058" w:author="Mohammad Nayeem" w:date="2020-04-21T21:15:00Z"/>
                <w:rFonts w:ascii="Times New Roman" w:hAnsi="Times New Roman" w:cs="Times New Roman"/>
                <w:b/>
                <w:bCs/>
                <w:sz w:val="24"/>
                <w:szCs w:val="24"/>
                <w:rPrChange w:id="8059" w:author="Mohammad Nayeem" w:date="2020-04-21T22:30:00Z">
                  <w:rPr>
                    <w:ins w:id="8060" w:author="Mohammad Nayeem" w:date="2020-04-21T21:15:00Z"/>
                    <w:rFonts w:ascii="Times New Roman" w:hAnsi="Times New Roman" w:cs="Times New Roman"/>
                    <w:b/>
                    <w:bCs/>
                  </w:rPr>
                </w:rPrChange>
              </w:rPr>
            </w:pPr>
            <w:ins w:id="8061" w:author="Mohammad Nayeem" w:date="2020-04-21T22:58:00Z">
              <w:r w:rsidRPr="00C0458B">
                <w:rPr>
                  <w:rFonts w:ascii="Times New Roman" w:hAnsi="Times New Roman" w:cs="Times New Roman"/>
                  <w:sz w:val="24"/>
                  <w:szCs w:val="24"/>
                </w:rPr>
                <w:t>Primary</w:t>
              </w:r>
            </w:ins>
          </w:p>
        </w:tc>
        <w:tc>
          <w:tcPr>
            <w:tcW w:w="1886" w:type="dxa"/>
            <w:tcPrChange w:id="8062" w:author="Mohammad Nayeem" w:date="2020-04-21T23:12:00Z">
              <w:tcPr>
                <w:tcW w:w="1886" w:type="dxa"/>
                <w:gridSpan w:val="2"/>
              </w:tcPr>
            </w:tcPrChange>
          </w:tcPr>
          <w:p w14:paraId="2DC824A3" w14:textId="74FC89AA" w:rsidR="00336EFF" w:rsidRPr="004E6C2C" w:rsidRDefault="00336EFF">
            <w:pPr>
              <w:spacing w:line="480" w:lineRule="auto"/>
              <w:jc w:val="both"/>
              <w:rPr>
                <w:ins w:id="8063" w:author="Mohammad Nayeem" w:date="2020-04-21T21:15:00Z"/>
                <w:rFonts w:ascii="Times New Roman" w:hAnsi="Times New Roman" w:cs="Times New Roman"/>
                <w:sz w:val="24"/>
                <w:szCs w:val="24"/>
                <w:rPrChange w:id="8064" w:author="Mohammad Nayeem" w:date="2020-04-21T22:30:00Z">
                  <w:rPr>
                    <w:ins w:id="8065" w:author="Mohammad Nayeem" w:date="2020-04-21T21:15:00Z"/>
                    <w:rFonts w:ascii="Times New Roman" w:hAnsi="Times New Roman" w:cs="Times New Roman"/>
                  </w:rPr>
                </w:rPrChange>
              </w:rPr>
            </w:pPr>
            <w:ins w:id="8066" w:author="Mohammad Nayeem" w:date="2020-04-21T22:58:00Z">
              <w:r w:rsidRPr="00C0458B">
                <w:rPr>
                  <w:rFonts w:ascii="Times New Roman" w:hAnsi="Times New Roman" w:cs="Times New Roman"/>
                  <w:sz w:val="24"/>
                  <w:szCs w:val="24"/>
                </w:rPr>
                <w:t>93 (24.80)</w:t>
              </w:r>
            </w:ins>
          </w:p>
        </w:tc>
        <w:tc>
          <w:tcPr>
            <w:tcW w:w="1886" w:type="dxa"/>
            <w:tcPrChange w:id="8067" w:author="Mohammad Nayeem" w:date="2020-04-21T23:12:00Z">
              <w:tcPr>
                <w:tcW w:w="1886" w:type="dxa"/>
                <w:gridSpan w:val="2"/>
              </w:tcPr>
            </w:tcPrChange>
          </w:tcPr>
          <w:p w14:paraId="72324B51" w14:textId="173A3EE3" w:rsidR="00336EFF" w:rsidRPr="004E6C2C" w:rsidRDefault="00336EFF">
            <w:pPr>
              <w:spacing w:line="480" w:lineRule="auto"/>
              <w:jc w:val="both"/>
              <w:rPr>
                <w:ins w:id="8068" w:author="Mohammad Nayeem" w:date="2020-04-21T21:15:00Z"/>
                <w:rFonts w:ascii="Times New Roman" w:hAnsi="Times New Roman" w:cs="Times New Roman"/>
                <w:sz w:val="24"/>
                <w:szCs w:val="24"/>
                <w:rPrChange w:id="8069" w:author="Mohammad Nayeem" w:date="2020-04-21T22:30:00Z">
                  <w:rPr>
                    <w:ins w:id="8070" w:author="Mohammad Nayeem" w:date="2020-04-21T21:15:00Z"/>
                    <w:rFonts w:ascii="Times New Roman" w:hAnsi="Times New Roman" w:cs="Times New Roman"/>
                  </w:rPr>
                </w:rPrChange>
              </w:rPr>
            </w:pPr>
            <w:ins w:id="8071" w:author="Mohammad Nayeem" w:date="2020-04-21T22:58:00Z">
              <w:r w:rsidRPr="00C0458B">
                <w:rPr>
                  <w:rFonts w:ascii="Times New Roman" w:hAnsi="Times New Roman" w:cs="Times New Roman"/>
                  <w:sz w:val="24"/>
                  <w:szCs w:val="24"/>
                </w:rPr>
                <w:t>72 (28.02)</w:t>
              </w:r>
            </w:ins>
          </w:p>
        </w:tc>
        <w:tc>
          <w:tcPr>
            <w:tcW w:w="1927" w:type="dxa"/>
            <w:tcPrChange w:id="8072" w:author="Mohammad Nayeem" w:date="2020-04-21T23:12:00Z">
              <w:tcPr>
                <w:tcW w:w="1927" w:type="dxa"/>
                <w:gridSpan w:val="2"/>
              </w:tcPr>
            </w:tcPrChange>
          </w:tcPr>
          <w:p w14:paraId="0E8054EB" w14:textId="44FA2D2D" w:rsidR="00336EFF" w:rsidRPr="004E6C2C" w:rsidRDefault="00336EFF">
            <w:pPr>
              <w:spacing w:line="480" w:lineRule="auto"/>
              <w:jc w:val="both"/>
              <w:rPr>
                <w:ins w:id="8073" w:author="Mohammad Nayeem" w:date="2020-04-21T21:15:00Z"/>
                <w:rFonts w:ascii="Times New Roman" w:hAnsi="Times New Roman" w:cs="Times New Roman"/>
                <w:sz w:val="24"/>
                <w:szCs w:val="24"/>
                <w:rPrChange w:id="8074" w:author="Mohammad Nayeem" w:date="2020-04-21T22:30:00Z">
                  <w:rPr>
                    <w:ins w:id="8075" w:author="Mohammad Nayeem" w:date="2020-04-21T21:15:00Z"/>
                    <w:rFonts w:ascii="Times New Roman" w:hAnsi="Times New Roman" w:cs="Times New Roman"/>
                  </w:rPr>
                </w:rPrChange>
              </w:rPr>
            </w:pPr>
          </w:p>
        </w:tc>
      </w:tr>
      <w:tr w:rsidR="00336EFF" w:rsidRPr="004E6C2C" w14:paraId="7AE7BE1B" w14:textId="77777777" w:rsidTr="00706D74">
        <w:tblPrEx>
          <w:tblPrExChange w:id="8076"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077" w:author="Mohammad Nayeem" w:date="2020-04-21T21:15:00Z"/>
          <w:trPrChange w:id="8078" w:author="Mohammad Nayeem" w:date="2020-04-21T23:12:00Z">
            <w:trPr>
              <w:gridBefore w:val="1"/>
            </w:trPr>
          </w:trPrChange>
        </w:trPr>
        <w:tc>
          <w:tcPr>
            <w:tcW w:w="3656" w:type="dxa"/>
            <w:tcPrChange w:id="8079" w:author="Mohammad Nayeem" w:date="2020-04-21T23:12:00Z">
              <w:tcPr>
                <w:tcW w:w="3656" w:type="dxa"/>
                <w:gridSpan w:val="2"/>
              </w:tcPr>
            </w:tcPrChange>
          </w:tcPr>
          <w:p w14:paraId="683C284A" w14:textId="05C58538" w:rsidR="00336EFF" w:rsidRPr="004E6C2C" w:rsidRDefault="00336EFF">
            <w:pPr>
              <w:spacing w:line="480" w:lineRule="auto"/>
              <w:jc w:val="both"/>
              <w:rPr>
                <w:ins w:id="8080" w:author="Mohammad Nayeem" w:date="2020-04-21T21:15:00Z"/>
                <w:rFonts w:ascii="Times New Roman" w:hAnsi="Times New Roman" w:cs="Times New Roman"/>
                <w:b/>
                <w:bCs/>
                <w:sz w:val="24"/>
                <w:szCs w:val="24"/>
                <w:rPrChange w:id="8081" w:author="Mohammad Nayeem" w:date="2020-04-21T22:30:00Z">
                  <w:rPr>
                    <w:ins w:id="8082" w:author="Mohammad Nayeem" w:date="2020-04-21T21:15:00Z"/>
                    <w:rFonts w:ascii="Times New Roman" w:hAnsi="Times New Roman" w:cs="Times New Roman"/>
                    <w:b/>
                    <w:bCs/>
                  </w:rPr>
                </w:rPrChange>
              </w:rPr>
            </w:pPr>
            <w:ins w:id="8083" w:author="Mohammad Nayeem" w:date="2020-04-21T22:58:00Z">
              <w:r w:rsidRPr="00C0458B">
                <w:rPr>
                  <w:rFonts w:ascii="Times New Roman" w:hAnsi="Times New Roman" w:cs="Times New Roman"/>
                  <w:sz w:val="24"/>
                  <w:szCs w:val="24"/>
                </w:rPr>
                <w:t>Secondary</w:t>
              </w:r>
            </w:ins>
          </w:p>
        </w:tc>
        <w:tc>
          <w:tcPr>
            <w:tcW w:w="1886" w:type="dxa"/>
            <w:tcPrChange w:id="8084" w:author="Mohammad Nayeem" w:date="2020-04-21T23:12:00Z">
              <w:tcPr>
                <w:tcW w:w="1886" w:type="dxa"/>
                <w:gridSpan w:val="2"/>
              </w:tcPr>
            </w:tcPrChange>
          </w:tcPr>
          <w:p w14:paraId="66E29BC9" w14:textId="059469F3" w:rsidR="00336EFF" w:rsidRPr="004E6C2C" w:rsidRDefault="00336EFF">
            <w:pPr>
              <w:spacing w:line="480" w:lineRule="auto"/>
              <w:jc w:val="both"/>
              <w:rPr>
                <w:ins w:id="8085" w:author="Mohammad Nayeem" w:date="2020-04-21T21:15:00Z"/>
                <w:rFonts w:ascii="Times New Roman" w:hAnsi="Times New Roman" w:cs="Times New Roman"/>
                <w:sz w:val="24"/>
                <w:szCs w:val="24"/>
                <w:rPrChange w:id="8086" w:author="Mohammad Nayeem" w:date="2020-04-21T22:30:00Z">
                  <w:rPr>
                    <w:ins w:id="8087" w:author="Mohammad Nayeem" w:date="2020-04-21T21:15:00Z"/>
                    <w:rFonts w:ascii="Times New Roman" w:hAnsi="Times New Roman" w:cs="Times New Roman"/>
                  </w:rPr>
                </w:rPrChange>
              </w:rPr>
            </w:pPr>
            <w:ins w:id="8088" w:author="Mohammad Nayeem" w:date="2020-04-21T22:58:00Z">
              <w:r w:rsidRPr="00C0458B">
                <w:rPr>
                  <w:rFonts w:ascii="Times New Roman" w:hAnsi="Times New Roman" w:cs="Times New Roman"/>
                  <w:sz w:val="24"/>
                  <w:szCs w:val="24"/>
                </w:rPr>
                <w:t>166 (44.26)</w:t>
              </w:r>
            </w:ins>
          </w:p>
        </w:tc>
        <w:tc>
          <w:tcPr>
            <w:tcW w:w="1886" w:type="dxa"/>
            <w:tcPrChange w:id="8089" w:author="Mohammad Nayeem" w:date="2020-04-21T23:12:00Z">
              <w:tcPr>
                <w:tcW w:w="1886" w:type="dxa"/>
                <w:gridSpan w:val="2"/>
              </w:tcPr>
            </w:tcPrChange>
          </w:tcPr>
          <w:p w14:paraId="1E7F665B" w14:textId="29B13006" w:rsidR="00336EFF" w:rsidRPr="004E6C2C" w:rsidRDefault="00336EFF">
            <w:pPr>
              <w:spacing w:line="480" w:lineRule="auto"/>
              <w:jc w:val="both"/>
              <w:rPr>
                <w:ins w:id="8090" w:author="Mohammad Nayeem" w:date="2020-04-21T21:15:00Z"/>
                <w:rFonts w:ascii="Times New Roman" w:hAnsi="Times New Roman" w:cs="Times New Roman"/>
                <w:sz w:val="24"/>
                <w:szCs w:val="24"/>
                <w:rPrChange w:id="8091" w:author="Mohammad Nayeem" w:date="2020-04-21T22:30:00Z">
                  <w:rPr>
                    <w:ins w:id="8092" w:author="Mohammad Nayeem" w:date="2020-04-21T21:15:00Z"/>
                    <w:rFonts w:ascii="Times New Roman" w:hAnsi="Times New Roman" w:cs="Times New Roman"/>
                  </w:rPr>
                </w:rPrChange>
              </w:rPr>
            </w:pPr>
            <w:ins w:id="8093" w:author="Mohammad Nayeem" w:date="2020-04-21T22:58:00Z">
              <w:r w:rsidRPr="00C0458B">
                <w:rPr>
                  <w:rFonts w:ascii="Times New Roman" w:hAnsi="Times New Roman" w:cs="Times New Roman"/>
                  <w:sz w:val="24"/>
                  <w:szCs w:val="24"/>
                </w:rPr>
                <w:t>110 (42.80)</w:t>
              </w:r>
            </w:ins>
          </w:p>
        </w:tc>
        <w:tc>
          <w:tcPr>
            <w:tcW w:w="1927" w:type="dxa"/>
            <w:tcPrChange w:id="8094" w:author="Mohammad Nayeem" w:date="2020-04-21T23:12:00Z">
              <w:tcPr>
                <w:tcW w:w="1927" w:type="dxa"/>
                <w:gridSpan w:val="2"/>
              </w:tcPr>
            </w:tcPrChange>
          </w:tcPr>
          <w:p w14:paraId="18867FF6" w14:textId="77777777" w:rsidR="00336EFF" w:rsidRPr="004E6C2C" w:rsidRDefault="00336EFF">
            <w:pPr>
              <w:spacing w:line="480" w:lineRule="auto"/>
              <w:jc w:val="both"/>
              <w:rPr>
                <w:ins w:id="8095" w:author="Mohammad Nayeem" w:date="2020-04-21T21:15:00Z"/>
                <w:rFonts w:ascii="Times New Roman" w:hAnsi="Times New Roman" w:cs="Times New Roman"/>
                <w:sz w:val="24"/>
                <w:szCs w:val="24"/>
                <w:rPrChange w:id="8096" w:author="Mohammad Nayeem" w:date="2020-04-21T22:30:00Z">
                  <w:rPr>
                    <w:ins w:id="8097" w:author="Mohammad Nayeem" w:date="2020-04-21T21:15:00Z"/>
                    <w:rFonts w:ascii="Times New Roman" w:hAnsi="Times New Roman" w:cs="Times New Roman"/>
                  </w:rPr>
                </w:rPrChange>
              </w:rPr>
            </w:pPr>
          </w:p>
        </w:tc>
      </w:tr>
      <w:tr w:rsidR="00336EFF" w:rsidRPr="004E6C2C" w14:paraId="24C6325C" w14:textId="77777777" w:rsidTr="00706D74">
        <w:tblPrEx>
          <w:tblPrExChange w:id="8098"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099" w:author="Mohammad Nayeem" w:date="2020-04-21T21:15:00Z"/>
          <w:trPrChange w:id="8100" w:author="Mohammad Nayeem" w:date="2020-04-21T23:12:00Z">
            <w:trPr>
              <w:gridBefore w:val="1"/>
            </w:trPr>
          </w:trPrChange>
        </w:trPr>
        <w:tc>
          <w:tcPr>
            <w:tcW w:w="3656" w:type="dxa"/>
            <w:tcPrChange w:id="8101" w:author="Mohammad Nayeem" w:date="2020-04-21T23:12:00Z">
              <w:tcPr>
                <w:tcW w:w="3656" w:type="dxa"/>
                <w:gridSpan w:val="2"/>
              </w:tcPr>
            </w:tcPrChange>
          </w:tcPr>
          <w:p w14:paraId="2775056D" w14:textId="2ACC1451" w:rsidR="00336EFF" w:rsidRPr="004E6C2C" w:rsidRDefault="00336EFF">
            <w:pPr>
              <w:spacing w:line="480" w:lineRule="auto"/>
              <w:jc w:val="both"/>
              <w:rPr>
                <w:ins w:id="8102" w:author="Mohammad Nayeem" w:date="2020-04-21T21:15:00Z"/>
                <w:rFonts w:ascii="Times New Roman" w:hAnsi="Times New Roman" w:cs="Times New Roman"/>
                <w:b/>
                <w:bCs/>
                <w:sz w:val="24"/>
                <w:szCs w:val="24"/>
                <w:rPrChange w:id="8103" w:author="Mohammad Nayeem" w:date="2020-04-21T22:30:00Z">
                  <w:rPr>
                    <w:ins w:id="8104" w:author="Mohammad Nayeem" w:date="2020-04-21T21:15:00Z"/>
                    <w:rFonts w:ascii="Times New Roman" w:hAnsi="Times New Roman" w:cs="Times New Roman"/>
                    <w:b/>
                    <w:bCs/>
                  </w:rPr>
                </w:rPrChange>
              </w:rPr>
            </w:pPr>
            <w:ins w:id="8105" w:author="Mohammad Nayeem" w:date="2020-04-21T22:58:00Z">
              <w:r w:rsidRPr="00C0458B">
                <w:rPr>
                  <w:rFonts w:ascii="Times New Roman" w:hAnsi="Times New Roman" w:cs="Times New Roman"/>
                  <w:sz w:val="24"/>
                  <w:szCs w:val="24"/>
                </w:rPr>
                <w:t>Higher</w:t>
              </w:r>
            </w:ins>
          </w:p>
        </w:tc>
        <w:tc>
          <w:tcPr>
            <w:tcW w:w="1886" w:type="dxa"/>
            <w:tcPrChange w:id="8106" w:author="Mohammad Nayeem" w:date="2020-04-21T23:12:00Z">
              <w:tcPr>
                <w:tcW w:w="1886" w:type="dxa"/>
                <w:gridSpan w:val="2"/>
              </w:tcPr>
            </w:tcPrChange>
          </w:tcPr>
          <w:p w14:paraId="4F5DE490" w14:textId="7234229E" w:rsidR="00336EFF" w:rsidRPr="004E6C2C" w:rsidRDefault="00336EFF">
            <w:pPr>
              <w:spacing w:line="480" w:lineRule="auto"/>
              <w:jc w:val="both"/>
              <w:rPr>
                <w:ins w:id="8107" w:author="Mohammad Nayeem" w:date="2020-04-21T21:15:00Z"/>
                <w:rFonts w:ascii="Times New Roman" w:hAnsi="Times New Roman" w:cs="Times New Roman"/>
                <w:sz w:val="24"/>
                <w:szCs w:val="24"/>
                <w:rPrChange w:id="8108" w:author="Mohammad Nayeem" w:date="2020-04-21T22:30:00Z">
                  <w:rPr>
                    <w:ins w:id="8109" w:author="Mohammad Nayeem" w:date="2020-04-21T21:15:00Z"/>
                    <w:rFonts w:ascii="Times New Roman" w:hAnsi="Times New Roman" w:cs="Times New Roman"/>
                  </w:rPr>
                </w:rPrChange>
              </w:rPr>
            </w:pPr>
            <w:ins w:id="8110" w:author="Mohammad Nayeem" w:date="2020-04-21T22:58:00Z">
              <w:r w:rsidRPr="00C0458B">
                <w:rPr>
                  <w:rFonts w:ascii="Times New Roman" w:hAnsi="Times New Roman" w:cs="Times New Roman"/>
                  <w:sz w:val="24"/>
                  <w:szCs w:val="24"/>
                </w:rPr>
                <w:t>67 (17.87)</w:t>
              </w:r>
            </w:ins>
          </w:p>
        </w:tc>
        <w:tc>
          <w:tcPr>
            <w:tcW w:w="1886" w:type="dxa"/>
            <w:tcPrChange w:id="8111" w:author="Mohammad Nayeem" w:date="2020-04-21T23:12:00Z">
              <w:tcPr>
                <w:tcW w:w="1886" w:type="dxa"/>
                <w:gridSpan w:val="2"/>
              </w:tcPr>
            </w:tcPrChange>
          </w:tcPr>
          <w:p w14:paraId="60164A78" w14:textId="5520F445" w:rsidR="00336EFF" w:rsidRPr="004E6C2C" w:rsidRDefault="00336EFF">
            <w:pPr>
              <w:spacing w:line="480" w:lineRule="auto"/>
              <w:jc w:val="both"/>
              <w:rPr>
                <w:ins w:id="8112" w:author="Mohammad Nayeem" w:date="2020-04-21T21:15:00Z"/>
                <w:rFonts w:ascii="Times New Roman" w:hAnsi="Times New Roman" w:cs="Times New Roman"/>
                <w:sz w:val="24"/>
                <w:szCs w:val="24"/>
                <w:rPrChange w:id="8113" w:author="Mohammad Nayeem" w:date="2020-04-21T22:30:00Z">
                  <w:rPr>
                    <w:ins w:id="8114" w:author="Mohammad Nayeem" w:date="2020-04-21T21:15:00Z"/>
                    <w:rFonts w:ascii="Times New Roman" w:hAnsi="Times New Roman" w:cs="Times New Roman"/>
                  </w:rPr>
                </w:rPrChange>
              </w:rPr>
            </w:pPr>
            <w:ins w:id="8115" w:author="Mohammad Nayeem" w:date="2020-04-21T22:58:00Z">
              <w:r w:rsidRPr="00C0458B">
                <w:rPr>
                  <w:rFonts w:ascii="Times New Roman" w:hAnsi="Times New Roman" w:cs="Times New Roman"/>
                  <w:sz w:val="24"/>
                  <w:szCs w:val="24"/>
                </w:rPr>
                <w:t>40 (15.56)</w:t>
              </w:r>
            </w:ins>
          </w:p>
        </w:tc>
        <w:tc>
          <w:tcPr>
            <w:tcW w:w="1927" w:type="dxa"/>
            <w:tcPrChange w:id="8116" w:author="Mohammad Nayeem" w:date="2020-04-21T23:12:00Z">
              <w:tcPr>
                <w:tcW w:w="1927" w:type="dxa"/>
                <w:gridSpan w:val="2"/>
              </w:tcPr>
            </w:tcPrChange>
          </w:tcPr>
          <w:p w14:paraId="5233B57C" w14:textId="77777777" w:rsidR="00336EFF" w:rsidRPr="004E6C2C" w:rsidRDefault="00336EFF">
            <w:pPr>
              <w:spacing w:line="480" w:lineRule="auto"/>
              <w:jc w:val="both"/>
              <w:rPr>
                <w:ins w:id="8117" w:author="Mohammad Nayeem" w:date="2020-04-21T21:15:00Z"/>
                <w:rFonts w:ascii="Times New Roman" w:hAnsi="Times New Roman" w:cs="Times New Roman"/>
                <w:sz w:val="24"/>
                <w:szCs w:val="24"/>
                <w:rPrChange w:id="8118" w:author="Mohammad Nayeem" w:date="2020-04-21T22:30:00Z">
                  <w:rPr>
                    <w:ins w:id="8119" w:author="Mohammad Nayeem" w:date="2020-04-21T21:15:00Z"/>
                    <w:rFonts w:ascii="Times New Roman" w:hAnsi="Times New Roman" w:cs="Times New Roman"/>
                  </w:rPr>
                </w:rPrChange>
              </w:rPr>
            </w:pPr>
          </w:p>
        </w:tc>
      </w:tr>
      <w:tr w:rsidR="00706D74" w:rsidRPr="004E6C2C" w14:paraId="7C445359" w14:textId="77777777" w:rsidTr="00706D74">
        <w:trPr>
          <w:ins w:id="8120" w:author="Mohammad Nayeem" w:date="2020-04-21T21:15:00Z"/>
        </w:trPr>
        <w:tc>
          <w:tcPr>
            <w:tcW w:w="7428" w:type="dxa"/>
            <w:gridSpan w:val="3"/>
          </w:tcPr>
          <w:p w14:paraId="6CB1EA95" w14:textId="77777777" w:rsidR="00336EFF" w:rsidRPr="00E270D2" w:rsidRDefault="00336EFF">
            <w:pPr>
              <w:spacing w:line="480" w:lineRule="auto"/>
              <w:jc w:val="both"/>
              <w:rPr>
                <w:ins w:id="8121" w:author="Mohammad Nayeem" w:date="2020-04-21T21:15:00Z"/>
                <w:rFonts w:ascii="Times New Roman" w:hAnsi="Times New Roman" w:cs="Times New Roman"/>
                <w:b/>
                <w:bCs/>
                <w:sz w:val="24"/>
                <w:szCs w:val="24"/>
                <w:rPrChange w:id="8122" w:author="Mohammad Nayeem" w:date="2020-04-21T23:13:00Z">
                  <w:rPr>
                    <w:ins w:id="8123" w:author="Mohammad Nayeem" w:date="2020-04-21T21:15:00Z"/>
                    <w:rFonts w:ascii="Times New Roman" w:hAnsi="Times New Roman" w:cs="Times New Roman"/>
                  </w:rPr>
                </w:rPrChange>
              </w:rPr>
            </w:pPr>
            <w:ins w:id="8124" w:author="Mohammad Nayeem" w:date="2020-04-21T21:15:00Z">
              <w:r w:rsidRPr="00E270D2">
                <w:rPr>
                  <w:rFonts w:ascii="Times New Roman" w:hAnsi="Times New Roman" w:cs="Times New Roman"/>
                  <w:b/>
                  <w:bCs/>
                  <w:sz w:val="24"/>
                  <w:szCs w:val="24"/>
                  <w:rPrChange w:id="8125" w:author="Mohammad Nayeem" w:date="2020-04-21T23:13:00Z">
                    <w:rPr>
                      <w:rFonts w:ascii="Times New Roman" w:hAnsi="Times New Roman" w:cs="Times New Roman"/>
                    </w:rPr>
                  </w:rPrChange>
                </w:rPr>
                <w:lastRenderedPageBreak/>
                <w:t>Mother’s employment status</w:t>
              </w:r>
            </w:ins>
          </w:p>
        </w:tc>
        <w:tc>
          <w:tcPr>
            <w:tcW w:w="1927" w:type="dxa"/>
          </w:tcPr>
          <w:p w14:paraId="00815270" w14:textId="77777777" w:rsidR="00336EFF" w:rsidRPr="004E6C2C" w:rsidRDefault="00336EFF">
            <w:pPr>
              <w:spacing w:line="480" w:lineRule="auto"/>
              <w:jc w:val="both"/>
              <w:rPr>
                <w:ins w:id="8126" w:author="Mohammad Nayeem" w:date="2020-04-21T21:15:00Z"/>
                <w:rFonts w:ascii="Times New Roman" w:hAnsi="Times New Roman" w:cs="Times New Roman"/>
                <w:sz w:val="24"/>
                <w:szCs w:val="24"/>
                <w:rPrChange w:id="8127" w:author="Mohammad Nayeem" w:date="2020-04-21T22:30:00Z">
                  <w:rPr>
                    <w:ins w:id="8128" w:author="Mohammad Nayeem" w:date="2020-04-21T21:15:00Z"/>
                    <w:rFonts w:ascii="Times New Roman" w:hAnsi="Times New Roman" w:cs="Times New Roman"/>
                  </w:rPr>
                </w:rPrChange>
              </w:rPr>
            </w:pPr>
          </w:p>
        </w:tc>
      </w:tr>
      <w:tr w:rsidR="00336EFF" w:rsidRPr="004E6C2C" w14:paraId="28DA00A6" w14:textId="77777777" w:rsidTr="00706D74">
        <w:tblPrEx>
          <w:tblPrExChange w:id="8129"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130" w:author="Mohammad Nayeem" w:date="2020-04-21T21:15:00Z"/>
          <w:trPrChange w:id="8131" w:author="Mohammad Nayeem" w:date="2020-04-21T23:12:00Z">
            <w:trPr>
              <w:gridBefore w:val="1"/>
            </w:trPr>
          </w:trPrChange>
        </w:trPr>
        <w:tc>
          <w:tcPr>
            <w:tcW w:w="3656" w:type="dxa"/>
            <w:tcPrChange w:id="8132" w:author="Mohammad Nayeem" w:date="2020-04-21T23:12:00Z">
              <w:tcPr>
                <w:tcW w:w="3656" w:type="dxa"/>
                <w:gridSpan w:val="2"/>
              </w:tcPr>
            </w:tcPrChange>
          </w:tcPr>
          <w:p w14:paraId="643E742B" w14:textId="77777777" w:rsidR="00336EFF" w:rsidRPr="004E6C2C" w:rsidRDefault="00336EFF">
            <w:pPr>
              <w:spacing w:line="480" w:lineRule="auto"/>
              <w:jc w:val="both"/>
              <w:rPr>
                <w:ins w:id="8133" w:author="Mohammad Nayeem" w:date="2020-04-21T21:15:00Z"/>
                <w:rFonts w:ascii="Times New Roman" w:hAnsi="Times New Roman" w:cs="Times New Roman"/>
                <w:b/>
                <w:bCs/>
                <w:sz w:val="24"/>
                <w:szCs w:val="24"/>
                <w:rPrChange w:id="8134" w:author="Mohammad Nayeem" w:date="2020-04-21T22:30:00Z">
                  <w:rPr>
                    <w:ins w:id="8135" w:author="Mohammad Nayeem" w:date="2020-04-21T21:15:00Z"/>
                    <w:rFonts w:ascii="Times New Roman" w:hAnsi="Times New Roman" w:cs="Times New Roman"/>
                    <w:b/>
                    <w:bCs/>
                  </w:rPr>
                </w:rPrChange>
              </w:rPr>
            </w:pPr>
            <w:ins w:id="8136" w:author="Mohammad Nayeem" w:date="2020-04-21T21:15:00Z">
              <w:r w:rsidRPr="004E6C2C">
                <w:rPr>
                  <w:rFonts w:ascii="Times New Roman" w:hAnsi="Times New Roman" w:cs="Times New Roman"/>
                  <w:sz w:val="24"/>
                  <w:szCs w:val="24"/>
                  <w:rPrChange w:id="8137" w:author="Mohammad Nayeem" w:date="2020-04-21T22:30:00Z">
                    <w:rPr>
                      <w:rFonts w:ascii="Times New Roman" w:hAnsi="Times New Roman" w:cs="Times New Roman"/>
                    </w:rPr>
                  </w:rPrChange>
                </w:rPr>
                <w:t>Yes</w:t>
              </w:r>
            </w:ins>
          </w:p>
        </w:tc>
        <w:tc>
          <w:tcPr>
            <w:tcW w:w="1886" w:type="dxa"/>
            <w:tcPrChange w:id="8138" w:author="Mohammad Nayeem" w:date="2020-04-21T23:12:00Z">
              <w:tcPr>
                <w:tcW w:w="1886" w:type="dxa"/>
                <w:gridSpan w:val="2"/>
              </w:tcPr>
            </w:tcPrChange>
          </w:tcPr>
          <w:p w14:paraId="4AFB7E25" w14:textId="77777777" w:rsidR="00336EFF" w:rsidRPr="004E6C2C" w:rsidRDefault="00336EFF">
            <w:pPr>
              <w:spacing w:line="480" w:lineRule="auto"/>
              <w:jc w:val="both"/>
              <w:rPr>
                <w:ins w:id="8139" w:author="Mohammad Nayeem" w:date="2020-04-21T21:15:00Z"/>
                <w:rFonts w:ascii="Times New Roman" w:hAnsi="Times New Roman" w:cs="Times New Roman"/>
                <w:sz w:val="24"/>
                <w:szCs w:val="24"/>
                <w:rPrChange w:id="8140" w:author="Mohammad Nayeem" w:date="2020-04-21T22:30:00Z">
                  <w:rPr>
                    <w:ins w:id="8141" w:author="Mohammad Nayeem" w:date="2020-04-21T21:15:00Z"/>
                    <w:rFonts w:ascii="Times New Roman" w:hAnsi="Times New Roman" w:cs="Times New Roman"/>
                  </w:rPr>
                </w:rPrChange>
              </w:rPr>
            </w:pPr>
            <w:ins w:id="8142" w:author="Mohammad Nayeem" w:date="2020-04-21T21:15:00Z">
              <w:r w:rsidRPr="004E6C2C">
                <w:rPr>
                  <w:rFonts w:ascii="Times New Roman" w:hAnsi="Times New Roman" w:cs="Times New Roman"/>
                  <w:sz w:val="24"/>
                  <w:szCs w:val="24"/>
                  <w:rPrChange w:id="8143" w:author="Mohammad Nayeem" w:date="2020-04-21T22:30:00Z">
                    <w:rPr>
                      <w:rFonts w:ascii="Times New Roman" w:hAnsi="Times New Roman" w:cs="Times New Roman"/>
                    </w:rPr>
                  </w:rPrChange>
                </w:rPr>
                <w:t>59 (15.73)</w:t>
              </w:r>
            </w:ins>
          </w:p>
        </w:tc>
        <w:tc>
          <w:tcPr>
            <w:tcW w:w="1886" w:type="dxa"/>
            <w:tcPrChange w:id="8144" w:author="Mohammad Nayeem" w:date="2020-04-21T23:12:00Z">
              <w:tcPr>
                <w:tcW w:w="1886" w:type="dxa"/>
                <w:gridSpan w:val="2"/>
              </w:tcPr>
            </w:tcPrChange>
          </w:tcPr>
          <w:p w14:paraId="2D233A31" w14:textId="77777777" w:rsidR="00336EFF" w:rsidRPr="004E6C2C" w:rsidRDefault="00336EFF">
            <w:pPr>
              <w:spacing w:line="480" w:lineRule="auto"/>
              <w:jc w:val="both"/>
              <w:rPr>
                <w:ins w:id="8145" w:author="Mohammad Nayeem" w:date="2020-04-21T21:15:00Z"/>
                <w:rFonts w:ascii="Times New Roman" w:hAnsi="Times New Roman" w:cs="Times New Roman"/>
                <w:sz w:val="24"/>
                <w:szCs w:val="24"/>
                <w:rPrChange w:id="8146" w:author="Mohammad Nayeem" w:date="2020-04-21T22:30:00Z">
                  <w:rPr>
                    <w:ins w:id="8147" w:author="Mohammad Nayeem" w:date="2020-04-21T21:15:00Z"/>
                    <w:rFonts w:ascii="Times New Roman" w:hAnsi="Times New Roman" w:cs="Times New Roman"/>
                  </w:rPr>
                </w:rPrChange>
              </w:rPr>
            </w:pPr>
            <w:ins w:id="8148" w:author="Mohammad Nayeem" w:date="2020-04-21T21:15:00Z">
              <w:r w:rsidRPr="004E6C2C">
                <w:rPr>
                  <w:rFonts w:ascii="Times New Roman" w:hAnsi="Times New Roman" w:cs="Times New Roman"/>
                  <w:sz w:val="24"/>
                  <w:szCs w:val="24"/>
                  <w:rPrChange w:id="8149" w:author="Mohammad Nayeem" w:date="2020-04-21T22:30:00Z">
                    <w:rPr>
                      <w:rFonts w:ascii="Times New Roman" w:hAnsi="Times New Roman" w:cs="Times New Roman"/>
                    </w:rPr>
                  </w:rPrChange>
                </w:rPr>
                <w:t>37 (14.40)</w:t>
              </w:r>
            </w:ins>
          </w:p>
        </w:tc>
        <w:tc>
          <w:tcPr>
            <w:tcW w:w="1927" w:type="dxa"/>
            <w:tcPrChange w:id="8150" w:author="Mohammad Nayeem" w:date="2020-04-21T23:12:00Z">
              <w:tcPr>
                <w:tcW w:w="1927" w:type="dxa"/>
                <w:gridSpan w:val="2"/>
              </w:tcPr>
            </w:tcPrChange>
          </w:tcPr>
          <w:p w14:paraId="3B7C4118" w14:textId="77777777" w:rsidR="00336EFF" w:rsidRPr="004E6C2C" w:rsidRDefault="00336EFF">
            <w:pPr>
              <w:spacing w:line="480" w:lineRule="auto"/>
              <w:jc w:val="both"/>
              <w:rPr>
                <w:ins w:id="8151" w:author="Mohammad Nayeem" w:date="2020-04-21T21:15:00Z"/>
                <w:rFonts w:ascii="Times New Roman" w:hAnsi="Times New Roman" w:cs="Times New Roman"/>
                <w:sz w:val="24"/>
                <w:szCs w:val="24"/>
                <w:rPrChange w:id="8152" w:author="Mohammad Nayeem" w:date="2020-04-21T22:30:00Z">
                  <w:rPr>
                    <w:ins w:id="8153" w:author="Mohammad Nayeem" w:date="2020-04-21T21:15:00Z"/>
                    <w:rFonts w:ascii="Times New Roman" w:hAnsi="Times New Roman" w:cs="Times New Roman"/>
                  </w:rPr>
                </w:rPrChange>
              </w:rPr>
            </w:pPr>
            <w:ins w:id="8154" w:author="Mohammad Nayeem" w:date="2020-04-21T21:15:00Z">
              <w:r w:rsidRPr="004E6C2C">
                <w:rPr>
                  <w:rFonts w:ascii="Times New Roman" w:hAnsi="Times New Roman" w:cs="Times New Roman"/>
                  <w:sz w:val="24"/>
                  <w:szCs w:val="24"/>
                  <w:rPrChange w:id="8155" w:author="Mohammad Nayeem" w:date="2020-04-21T22:30:00Z">
                    <w:rPr>
                      <w:rFonts w:ascii="Times New Roman" w:hAnsi="Times New Roman" w:cs="Times New Roman"/>
                    </w:rPr>
                  </w:rPrChange>
                </w:rPr>
                <w:t>0.535</w:t>
              </w:r>
            </w:ins>
          </w:p>
        </w:tc>
      </w:tr>
      <w:tr w:rsidR="00336EFF" w:rsidRPr="004E6C2C" w14:paraId="6D5D5E02" w14:textId="77777777" w:rsidTr="00706D74">
        <w:tblPrEx>
          <w:tblPrExChange w:id="8156"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157" w:author="Mohammad Nayeem" w:date="2020-04-21T21:15:00Z"/>
          <w:trPrChange w:id="8158" w:author="Mohammad Nayeem" w:date="2020-04-21T23:12:00Z">
            <w:trPr>
              <w:gridBefore w:val="1"/>
            </w:trPr>
          </w:trPrChange>
        </w:trPr>
        <w:tc>
          <w:tcPr>
            <w:tcW w:w="3656" w:type="dxa"/>
            <w:tcPrChange w:id="8159" w:author="Mohammad Nayeem" w:date="2020-04-21T23:12:00Z">
              <w:tcPr>
                <w:tcW w:w="3656" w:type="dxa"/>
                <w:gridSpan w:val="2"/>
              </w:tcPr>
            </w:tcPrChange>
          </w:tcPr>
          <w:p w14:paraId="4E57AC5B" w14:textId="77777777" w:rsidR="00336EFF" w:rsidRPr="004E6C2C" w:rsidRDefault="00336EFF">
            <w:pPr>
              <w:spacing w:line="480" w:lineRule="auto"/>
              <w:jc w:val="both"/>
              <w:rPr>
                <w:ins w:id="8160" w:author="Mohammad Nayeem" w:date="2020-04-21T21:15:00Z"/>
                <w:rFonts w:ascii="Times New Roman" w:hAnsi="Times New Roman" w:cs="Times New Roman"/>
                <w:b/>
                <w:bCs/>
                <w:sz w:val="24"/>
                <w:szCs w:val="24"/>
                <w:rPrChange w:id="8161" w:author="Mohammad Nayeem" w:date="2020-04-21T22:30:00Z">
                  <w:rPr>
                    <w:ins w:id="8162" w:author="Mohammad Nayeem" w:date="2020-04-21T21:15:00Z"/>
                    <w:rFonts w:ascii="Times New Roman" w:hAnsi="Times New Roman" w:cs="Times New Roman"/>
                    <w:b/>
                    <w:bCs/>
                  </w:rPr>
                </w:rPrChange>
              </w:rPr>
            </w:pPr>
            <w:ins w:id="8163" w:author="Mohammad Nayeem" w:date="2020-04-21T21:15:00Z">
              <w:r w:rsidRPr="004E6C2C">
                <w:rPr>
                  <w:rFonts w:ascii="Times New Roman" w:hAnsi="Times New Roman" w:cs="Times New Roman"/>
                  <w:sz w:val="24"/>
                  <w:szCs w:val="24"/>
                  <w:rPrChange w:id="8164" w:author="Mohammad Nayeem" w:date="2020-04-21T22:30:00Z">
                    <w:rPr>
                      <w:rFonts w:ascii="Times New Roman" w:hAnsi="Times New Roman" w:cs="Times New Roman"/>
                    </w:rPr>
                  </w:rPrChange>
                </w:rPr>
                <w:t>No</w:t>
              </w:r>
            </w:ins>
          </w:p>
        </w:tc>
        <w:tc>
          <w:tcPr>
            <w:tcW w:w="1886" w:type="dxa"/>
            <w:tcPrChange w:id="8165" w:author="Mohammad Nayeem" w:date="2020-04-21T23:12:00Z">
              <w:tcPr>
                <w:tcW w:w="1886" w:type="dxa"/>
                <w:gridSpan w:val="2"/>
              </w:tcPr>
            </w:tcPrChange>
          </w:tcPr>
          <w:p w14:paraId="147C06EA" w14:textId="77777777" w:rsidR="00336EFF" w:rsidRPr="004E6C2C" w:rsidRDefault="00336EFF">
            <w:pPr>
              <w:spacing w:line="480" w:lineRule="auto"/>
              <w:jc w:val="both"/>
              <w:rPr>
                <w:ins w:id="8166" w:author="Mohammad Nayeem" w:date="2020-04-21T21:15:00Z"/>
                <w:rFonts w:ascii="Times New Roman" w:hAnsi="Times New Roman" w:cs="Times New Roman"/>
                <w:sz w:val="24"/>
                <w:szCs w:val="24"/>
                <w:rPrChange w:id="8167" w:author="Mohammad Nayeem" w:date="2020-04-21T22:30:00Z">
                  <w:rPr>
                    <w:ins w:id="8168" w:author="Mohammad Nayeem" w:date="2020-04-21T21:15:00Z"/>
                    <w:rFonts w:ascii="Times New Roman" w:hAnsi="Times New Roman" w:cs="Times New Roman"/>
                  </w:rPr>
                </w:rPrChange>
              </w:rPr>
            </w:pPr>
            <w:ins w:id="8169" w:author="Mohammad Nayeem" w:date="2020-04-21T21:15:00Z">
              <w:r w:rsidRPr="004E6C2C">
                <w:rPr>
                  <w:rFonts w:ascii="Times New Roman" w:hAnsi="Times New Roman" w:cs="Times New Roman"/>
                  <w:sz w:val="24"/>
                  <w:szCs w:val="24"/>
                  <w:rPrChange w:id="8170" w:author="Mohammad Nayeem" w:date="2020-04-21T22:30:00Z">
                    <w:rPr>
                      <w:rFonts w:ascii="Times New Roman" w:hAnsi="Times New Roman" w:cs="Times New Roman"/>
                    </w:rPr>
                  </w:rPrChange>
                </w:rPr>
                <w:t>316 (84.27)</w:t>
              </w:r>
            </w:ins>
          </w:p>
        </w:tc>
        <w:tc>
          <w:tcPr>
            <w:tcW w:w="1886" w:type="dxa"/>
            <w:tcPrChange w:id="8171" w:author="Mohammad Nayeem" w:date="2020-04-21T23:12:00Z">
              <w:tcPr>
                <w:tcW w:w="1886" w:type="dxa"/>
                <w:gridSpan w:val="2"/>
              </w:tcPr>
            </w:tcPrChange>
          </w:tcPr>
          <w:p w14:paraId="7521E90A" w14:textId="77777777" w:rsidR="00336EFF" w:rsidRPr="004E6C2C" w:rsidRDefault="00336EFF">
            <w:pPr>
              <w:spacing w:line="480" w:lineRule="auto"/>
              <w:jc w:val="both"/>
              <w:rPr>
                <w:ins w:id="8172" w:author="Mohammad Nayeem" w:date="2020-04-21T21:15:00Z"/>
                <w:rFonts w:ascii="Times New Roman" w:hAnsi="Times New Roman" w:cs="Times New Roman"/>
                <w:sz w:val="24"/>
                <w:szCs w:val="24"/>
                <w:rPrChange w:id="8173" w:author="Mohammad Nayeem" w:date="2020-04-21T22:30:00Z">
                  <w:rPr>
                    <w:ins w:id="8174" w:author="Mohammad Nayeem" w:date="2020-04-21T21:15:00Z"/>
                    <w:rFonts w:ascii="Times New Roman" w:hAnsi="Times New Roman" w:cs="Times New Roman"/>
                  </w:rPr>
                </w:rPrChange>
              </w:rPr>
            </w:pPr>
            <w:ins w:id="8175" w:author="Mohammad Nayeem" w:date="2020-04-21T21:15:00Z">
              <w:r w:rsidRPr="004E6C2C">
                <w:rPr>
                  <w:rFonts w:ascii="Times New Roman" w:hAnsi="Times New Roman" w:cs="Times New Roman"/>
                  <w:sz w:val="24"/>
                  <w:szCs w:val="24"/>
                  <w:rPrChange w:id="8176" w:author="Mohammad Nayeem" w:date="2020-04-21T22:30:00Z">
                    <w:rPr>
                      <w:rFonts w:ascii="Times New Roman" w:hAnsi="Times New Roman" w:cs="Times New Roman"/>
                    </w:rPr>
                  </w:rPrChange>
                </w:rPr>
                <w:t>220 (85.60)</w:t>
              </w:r>
            </w:ins>
          </w:p>
        </w:tc>
        <w:tc>
          <w:tcPr>
            <w:tcW w:w="1927" w:type="dxa"/>
            <w:tcPrChange w:id="8177" w:author="Mohammad Nayeem" w:date="2020-04-21T23:12:00Z">
              <w:tcPr>
                <w:tcW w:w="1927" w:type="dxa"/>
                <w:gridSpan w:val="2"/>
              </w:tcPr>
            </w:tcPrChange>
          </w:tcPr>
          <w:p w14:paraId="30F62104" w14:textId="77777777" w:rsidR="00336EFF" w:rsidRPr="004E6C2C" w:rsidRDefault="00336EFF">
            <w:pPr>
              <w:spacing w:line="480" w:lineRule="auto"/>
              <w:jc w:val="both"/>
              <w:rPr>
                <w:ins w:id="8178" w:author="Mohammad Nayeem" w:date="2020-04-21T21:15:00Z"/>
                <w:rFonts w:ascii="Times New Roman" w:hAnsi="Times New Roman" w:cs="Times New Roman"/>
                <w:sz w:val="24"/>
                <w:szCs w:val="24"/>
                <w:rPrChange w:id="8179" w:author="Mohammad Nayeem" w:date="2020-04-21T22:30:00Z">
                  <w:rPr>
                    <w:ins w:id="8180" w:author="Mohammad Nayeem" w:date="2020-04-21T21:15:00Z"/>
                    <w:rFonts w:ascii="Times New Roman" w:hAnsi="Times New Roman" w:cs="Times New Roman"/>
                  </w:rPr>
                </w:rPrChange>
              </w:rPr>
            </w:pPr>
          </w:p>
        </w:tc>
      </w:tr>
      <w:tr w:rsidR="00336EFF" w:rsidRPr="004E6C2C" w14:paraId="65D55354" w14:textId="77777777" w:rsidTr="00706D74">
        <w:trPr>
          <w:ins w:id="8181" w:author="Mohammad Nayeem" w:date="2020-04-21T21:15:00Z"/>
          <w:trPrChange w:id="8182" w:author="Mohammad Nayeem" w:date="2020-04-21T23:12:00Z">
            <w:trPr>
              <w:gridAfter w:val="0"/>
            </w:trPr>
          </w:trPrChange>
        </w:trPr>
        <w:tc>
          <w:tcPr>
            <w:tcW w:w="7428" w:type="dxa"/>
            <w:gridSpan w:val="3"/>
            <w:tcPrChange w:id="8183" w:author="Mohammad Nayeem" w:date="2020-04-21T23:12:00Z">
              <w:tcPr>
                <w:tcW w:w="7105" w:type="dxa"/>
                <w:gridSpan w:val="6"/>
              </w:tcPr>
            </w:tcPrChange>
          </w:tcPr>
          <w:p w14:paraId="31EC5E7A" w14:textId="77777777" w:rsidR="00336EFF" w:rsidRPr="00E270D2" w:rsidRDefault="00336EFF">
            <w:pPr>
              <w:spacing w:line="480" w:lineRule="auto"/>
              <w:jc w:val="both"/>
              <w:rPr>
                <w:ins w:id="8184" w:author="Mohammad Nayeem" w:date="2020-04-21T21:15:00Z"/>
                <w:rFonts w:ascii="Times New Roman" w:hAnsi="Times New Roman" w:cs="Times New Roman"/>
                <w:b/>
                <w:bCs/>
                <w:sz w:val="24"/>
                <w:szCs w:val="24"/>
                <w:rPrChange w:id="8185" w:author="Mohammad Nayeem" w:date="2020-04-21T23:13:00Z">
                  <w:rPr>
                    <w:ins w:id="8186" w:author="Mohammad Nayeem" w:date="2020-04-21T21:15:00Z"/>
                    <w:rFonts w:ascii="Times New Roman" w:hAnsi="Times New Roman" w:cs="Times New Roman"/>
                  </w:rPr>
                </w:rPrChange>
              </w:rPr>
            </w:pPr>
            <w:ins w:id="8187" w:author="Mohammad Nayeem" w:date="2020-04-21T21:15:00Z">
              <w:r w:rsidRPr="00E270D2">
                <w:rPr>
                  <w:rFonts w:ascii="Times New Roman" w:hAnsi="Times New Roman" w:cs="Times New Roman"/>
                  <w:b/>
                  <w:bCs/>
                  <w:sz w:val="24"/>
                  <w:szCs w:val="24"/>
                  <w:rPrChange w:id="8188" w:author="Mohammad Nayeem" w:date="2020-04-21T23:13:00Z">
                    <w:rPr>
                      <w:rFonts w:ascii="Times New Roman" w:hAnsi="Times New Roman" w:cs="Times New Roman"/>
                    </w:rPr>
                  </w:rPrChange>
                </w:rPr>
                <w:t>Father’s Occupation</w:t>
              </w:r>
            </w:ins>
          </w:p>
        </w:tc>
        <w:tc>
          <w:tcPr>
            <w:tcW w:w="1927" w:type="dxa"/>
            <w:tcPrChange w:id="8189" w:author="Mohammad Nayeem" w:date="2020-04-21T23:12:00Z">
              <w:tcPr>
                <w:tcW w:w="2250" w:type="dxa"/>
                <w:gridSpan w:val="2"/>
              </w:tcPr>
            </w:tcPrChange>
          </w:tcPr>
          <w:p w14:paraId="53F12996" w14:textId="77777777" w:rsidR="00336EFF" w:rsidRPr="004E6C2C" w:rsidRDefault="00336EFF">
            <w:pPr>
              <w:spacing w:line="480" w:lineRule="auto"/>
              <w:jc w:val="both"/>
              <w:rPr>
                <w:ins w:id="8190" w:author="Mohammad Nayeem" w:date="2020-04-21T21:15:00Z"/>
                <w:rFonts w:ascii="Times New Roman" w:hAnsi="Times New Roman" w:cs="Times New Roman"/>
                <w:sz w:val="24"/>
                <w:szCs w:val="24"/>
                <w:rPrChange w:id="8191" w:author="Mohammad Nayeem" w:date="2020-04-21T22:30:00Z">
                  <w:rPr>
                    <w:ins w:id="8192" w:author="Mohammad Nayeem" w:date="2020-04-21T21:15:00Z"/>
                    <w:rFonts w:ascii="Times New Roman" w:hAnsi="Times New Roman" w:cs="Times New Roman"/>
                  </w:rPr>
                </w:rPrChange>
              </w:rPr>
            </w:pPr>
          </w:p>
        </w:tc>
      </w:tr>
      <w:tr w:rsidR="00336EFF" w:rsidRPr="004E6C2C" w14:paraId="693F253B" w14:textId="77777777" w:rsidTr="00706D74">
        <w:tblPrEx>
          <w:tblPrExChange w:id="8193"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194" w:author="Mohammad Nayeem" w:date="2020-04-21T21:15:00Z"/>
          <w:trPrChange w:id="8195" w:author="Mohammad Nayeem" w:date="2020-04-21T23:12:00Z">
            <w:trPr>
              <w:gridBefore w:val="1"/>
            </w:trPr>
          </w:trPrChange>
        </w:trPr>
        <w:tc>
          <w:tcPr>
            <w:tcW w:w="3656" w:type="dxa"/>
            <w:tcPrChange w:id="8196" w:author="Mohammad Nayeem" w:date="2020-04-21T23:12:00Z">
              <w:tcPr>
                <w:tcW w:w="3656" w:type="dxa"/>
                <w:gridSpan w:val="2"/>
              </w:tcPr>
            </w:tcPrChange>
          </w:tcPr>
          <w:p w14:paraId="43EAB6AD" w14:textId="77777777" w:rsidR="00336EFF" w:rsidRPr="004E6C2C" w:rsidRDefault="00336EFF">
            <w:pPr>
              <w:spacing w:line="480" w:lineRule="auto"/>
              <w:jc w:val="both"/>
              <w:rPr>
                <w:ins w:id="8197" w:author="Mohammad Nayeem" w:date="2020-04-21T21:15:00Z"/>
                <w:rFonts w:ascii="Times New Roman" w:hAnsi="Times New Roman" w:cs="Times New Roman"/>
                <w:b/>
                <w:bCs/>
                <w:sz w:val="24"/>
                <w:szCs w:val="24"/>
                <w:rPrChange w:id="8198" w:author="Mohammad Nayeem" w:date="2020-04-21T22:30:00Z">
                  <w:rPr>
                    <w:ins w:id="8199" w:author="Mohammad Nayeem" w:date="2020-04-21T21:15:00Z"/>
                    <w:rFonts w:ascii="Times New Roman" w:hAnsi="Times New Roman" w:cs="Times New Roman"/>
                    <w:b/>
                    <w:bCs/>
                  </w:rPr>
                </w:rPrChange>
              </w:rPr>
            </w:pPr>
            <w:ins w:id="8200" w:author="Mohammad Nayeem" w:date="2020-04-21T21:15:00Z">
              <w:r w:rsidRPr="004E6C2C">
                <w:rPr>
                  <w:rFonts w:ascii="Times New Roman" w:hAnsi="Times New Roman" w:cs="Times New Roman"/>
                  <w:sz w:val="24"/>
                  <w:szCs w:val="24"/>
                  <w:rPrChange w:id="8201" w:author="Mohammad Nayeem" w:date="2020-04-21T22:30:00Z">
                    <w:rPr>
                      <w:rFonts w:ascii="Times New Roman" w:hAnsi="Times New Roman" w:cs="Times New Roman"/>
                    </w:rPr>
                  </w:rPrChange>
                </w:rPr>
                <w:t>Farmer</w:t>
              </w:r>
            </w:ins>
          </w:p>
        </w:tc>
        <w:tc>
          <w:tcPr>
            <w:tcW w:w="1886" w:type="dxa"/>
            <w:tcPrChange w:id="8202" w:author="Mohammad Nayeem" w:date="2020-04-21T23:12:00Z">
              <w:tcPr>
                <w:tcW w:w="1886" w:type="dxa"/>
                <w:gridSpan w:val="2"/>
              </w:tcPr>
            </w:tcPrChange>
          </w:tcPr>
          <w:p w14:paraId="1E6ED9AD" w14:textId="77777777" w:rsidR="00336EFF" w:rsidRPr="004E6C2C" w:rsidRDefault="00336EFF">
            <w:pPr>
              <w:spacing w:line="480" w:lineRule="auto"/>
              <w:jc w:val="both"/>
              <w:rPr>
                <w:ins w:id="8203" w:author="Mohammad Nayeem" w:date="2020-04-21T21:15:00Z"/>
                <w:rFonts w:ascii="Times New Roman" w:hAnsi="Times New Roman" w:cs="Times New Roman"/>
                <w:sz w:val="24"/>
                <w:szCs w:val="24"/>
                <w:rPrChange w:id="8204" w:author="Mohammad Nayeem" w:date="2020-04-21T22:30:00Z">
                  <w:rPr>
                    <w:ins w:id="8205" w:author="Mohammad Nayeem" w:date="2020-04-21T21:15:00Z"/>
                    <w:rFonts w:ascii="Times New Roman" w:hAnsi="Times New Roman" w:cs="Times New Roman"/>
                  </w:rPr>
                </w:rPrChange>
              </w:rPr>
            </w:pPr>
            <w:ins w:id="8206" w:author="Mohammad Nayeem" w:date="2020-04-21T21:15:00Z">
              <w:r w:rsidRPr="004E6C2C">
                <w:rPr>
                  <w:rFonts w:ascii="Times New Roman" w:hAnsi="Times New Roman" w:cs="Times New Roman"/>
                  <w:sz w:val="24"/>
                  <w:szCs w:val="24"/>
                  <w:rPrChange w:id="8207" w:author="Mohammad Nayeem" w:date="2020-04-21T22:30:00Z">
                    <w:rPr>
                      <w:rFonts w:ascii="Times New Roman" w:hAnsi="Times New Roman" w:cs="Times New Roman"/>
                    </w:rPr>
                  </w:rPrChange>
                </w:rPr>
                <w:t>46 (12.27)</w:t>
              </w:r>
            </w:ins>
          </w:p>
        </w:tc>
        <w:tc>
          <w:tcPr>
            <w:tcW w:w="1886" w:type="dxa"/>
            <w:tcPrChange w:id="8208" w:author="Mohammad Nayeem" w:date="2020-04-21T23:12:00Z">
              <w:tcPr>
                <w:tcW w:w="1886" w:type="dxa"/>
                <w:gridSpan w:val="2"/>
              </w:tcPr>
            </w:tcPrChange>
          </w:tcPr>
          <w:p w14:paraId="1DA1789F" w14:textId="77777777" w:rsidR="00336EFF" w:rsidRPr="004E6C2C" w:rsidRDefault="00336EFF">
            <w:pPr>
              <w:spacing w:line="480" w:lineRule="auto"/>
              <w:jc w:val="both"/>
              <w:rPr>
                <w:ins w:id="8209" w:author="Mohammad Nayeem" w:date="2020-04-21T21:15:00Z"/>
                <w:rFonts w:ascii="Times New Roman" w:hAnsi="Times New Roman" w:cs="Times New Roman"/>
                <w:sz w:val="24"/>
                <w:szCs w:val="24"/>
                <w:rPrChange w:id="8210" w:author="Mohammad Nayeem" w:date="2020-04-21T22:30:00Z">
                  <w:rPr>
                    <w:ins w:id="8211" w:author="Mohammad Nayeem" w:date="2020-04-21T21:15:00Z"/>
                    <w:rFonts w:ascii="Times New Roman" w:hAnsi="Times New Roman" w:cs="Times New Roman"/>
                  </w:rPr>
                </w:rPrChange>
              </w:rPr>
            </w:pPr>
            <w:ins w:id="8212" w:author="Mohammad Nayeem" w:date="2020-04-21T21:15:00Z">
              <w:r w:rsidRPr="004E6C2C">
                <w:rPr>
                  <w:rFonts w:ascii="Times New Roman" w:hAnsi="Times New Roman" w:cs="Times New Roman"/>
                  <w:sz w:val="24"/>
                  <w:szCs w:val="24"/>
                  <w:rPrChange w:id="8213" w:author="Mohammad Nayeem" w:date="2020-04-21T22:30:00Z">
                    <w:rPr>
                      <w:rFonts w:ascii="Times New Roman" w:hAnsi="Times New Roman" w:cs="Times New Roman"/>
                    </w:rPr>
                  </w:rPrChange>
                </w:rPr>
                <w:t>32 (12.60)</w:t>
              </w:r>
            </w:ins>
          </w:p>
        </w:tc>
        <w:tc>
          <w:tcPr>
            <w:tcW w:w="1927" w:type="dxa"/>
            <w:tcPrChange w:id="8214" w:author="Mohammad Nayeem" w:date="2020-04-21T23:12:00Z">
              <w:tcPr>
                <w:tcW w:w="1927" w:type="dxa"/>
                <w:gridSpan w:val="2"/>
              </w:tcPr>
            </w:tcPrChange>
          </w:tcPr>
          <w:p w14:paraId="569D3D22" w14:textId="77777777" w:rsidR="00336EFF" w:rsidRPr="004E6C2C" w:rsidRDefault="00336EFF">
            <w:pPr>
              <w:spacing w:line="480" w:lineRule="auto"/>
              <w:jc w:val="both"/>
              <w:rPr>
                <w:ins w:id="8215" w:author="Mohammad Nayeem" w:date="2020-04-21T21:15:00Z"/>
                <w:rFonts w:ascii="Times New Roman" w:hAnsi="Times New Roman" w:cs="Times New Roman"/>
                <w:sz w:val="24"/>
                <w:szCs w:val="24"/>
                <w:rPrChange w:id="8216" w:author="Mohammad Nayeem" w:date="2020-04-21T22:30:00Z">
                  <w:rPr>
                    <w:ins w:id="8217" w:author="Mohammad Nayeem" w:date="2020-04-21T21:15:00Z"/>
                    <w:rFonts w:ascii="Times New Roman" w:hAnsi="Times New Roman" w:cs="Times New Roman"/>
                  </w:rPr>
                </w:rPrChange>
              </w:rPr>
            </w:pPr>
            <w:ins w:id="8218" w:author="Mohammad Nayeem" w:date="2020-04-21T21:15:00Z">
              <w:r w:rsidRPr="004E6C2C">
                <w:rPr>
                  <w:rFonts w:ascii="Times New Roman" w:hAnsi="Times New Roman" w:cs="Times New Roman"/>
                  <w:sz w:val="24"/>
                  <w:szCs w:val="24"/>
                  <w:rPrChange w:id="8219" w:author="Mohammad Nayeem" w:date="2020-04-21T22:30:00Z">
                    <w:rPr>
                      <w:rFonts w:ascii="Times New Roman" w:hAnsi="Times New Roman" w:cs="Times New Roman"/>
                    </w:rPr>
                  </w:rPrChange>
                </w:rPr>
                <w:t>0.389</w:t>
              </w:r>
            </w:ins>
          </w:p>
        </w:tc>
      </w:tr>
      <w:tr w:rsidR="00336EFF" w:rsidRPr="004E6C2C" w14:paraId="769522D4" w14:textId="77777777" w:rsidTr="00706D74">
        <w:tblPrEx>
          <w:tblPrExChange w:id="8220"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221" w:author="Mohammad Nayeem" w:date="2020-04-21T21:15:00Z"/>
          <w:trPrChange w:id="8222" w:author="Mohammad Nayeem" w:date="2020-04-21T23:12:00Z">
            <w:trPr>
              <w:gridBefore w:val="1"/>
            </w:trPr>
          </w:trPrChange>
        </w:trPr>
        <w:tc>
          <w:tcPr>
            <w:tcW w:w="3656" w:type="dxa"/>
            <w:tcPrChange w:id="8223" w:author="Mohammad Nayeem" w:date="2020-04-21T23:12:00Z">
              <w:tcPr>
                <w:tcW w:w="3656" w:type="dxa"/>
                <w:gridSpan w:val="2"/>
              </w:tcPr>
            </w:tcPrChange>
          </w:tcPr>
          <w:p w14:paraId="36842725" w14:textId="77777777" w:rsidR="00336EFF" w:rsidRPr="004E6C2C" w:rsidRDefault="00336EFF">
            <w:pPr>
              <w:spacing w:line="480" w:lineRule="auto"/>
              <w:jc w:val="both"/>
              <w:rPr>
                <w:ins w:id="8224" w:author="Mohammad Nayeem" w:date="2020-04-21T21:15:00Z"/>
                <w:rFonts w:ascii="Times New Roman" w:hAnsi="Times New Roman" w:cs="Times New Roman"/>
                <w:b/>
                <w:bCs/>
                <w:sz w:val="24"/>
                <w:szCs w:val="24"/>
                <w:rPrChange w:id="8225" w:author="Mohammad Nayeem" w:date="2020-04-21T22:30:00Z">
                  <w:rPr>
                    <w:ins w:id="8226" w:author="Mohammad Nayeem" w:date="2020-04-21T21:15:00Z"/>
                    <w:rFonts w:ascii="Times New Roman" w:hAnsi="Times New Roman" w:cs="Times New Roman"/>
                    <w:b/>
                    <w:bCs/>
                  </w:rPr>
                </w:rPrChange>
              </w:rPr>
            </w:pPr>
            <w:ins w:id="8227" w:author="Mohammad Nayeem" w:date="2020-04-21T21:15:00Z">
              <w:r w:rsidRPr="004E6C2C">
                <w:rPr>
                  <w:rFonts w:ascii="Times New Roman" w:hAnsi="Times New Roman" w:cs="Times New Roman"/>
                  <w:sz w:val="24"/>
                  <w:szCs w:val="24"/>
                  <w:rPrChange w:id="8228" w:author="Mohammad Nayeem" w:date="2020-04-21T22:30:00Z">
                    <w:rPr>
                      <w:rFonts w:ascii="Times New Roman" w:hAnsi="Times New Roman" w:cs="Times New Roman"/>
                    </w:rPr>
                  </w:rPrChange>
                </w:rPr>
                <w:t>Agriculture Worker</w:t>
              </w:r>
            </w:ins>
          </w:p>
        </w:tc>
        <w:tc>
          <w:tcPr>
            <w:tcW w:w="1886" w:type="dxa"/>
            <w:tcPrChange w:id="8229" w:author="Mohammad Nayeem" w:date="2020-04-21T23:12:00Z">
              <w:tcPr>
                <w:tcW w:w="1886" w:type="dxa"/>
                <w:gridSpan w:val="2"/>
              </w:tcPr>
            </w:tcPrChange>
          </w:tcPr>
          <w:p w14:paraId="06DE80B3" w14:textId="77777777" w:rsidR="00336EFF" w:rsidRPr="004E6C2C" w:rsidRDefault="00336EFF">
            <w:pPr>
              <w:spacing w:line="480" w:lineRule="auto"/>
              <w:jc w:val="both"/>
              <w:rPr>
                <w:ins w:id="8230" w:author="Mohammad Nayeem" w:date="2020-04-21T21:15:00Z"/>
                <w:rFonts w:ascii="Times New Roman" w:hAnsi="Times New Roman" w:cs="Times New Roman"/>
                <w:sz w:val="24"/>
                <w:szCs w:val="24"/>
                <w:rPrChange w:id="8231" w:author="Mohammad Nayeem" w:date="2020-04-21T22:30:00Z">
                  <w:rPr>
                    <w:ins w:id="8232" w:author="Mohammad Nayeem" w:date="2020-04-21T21:15:00Z"/>
                    <w:rFonts w:ascii="Times New Roman" w:hAnsi="Times New Roman" w:cs="Times New Roman"/>
                  </w:rPr>
                </w:rPrChange>
              </w:rPr>
            </w:pPr>
            <w:ins w:id="8233" w:author="Mohammad Nayeem" w:date="2020-04-21T21:15:00Z">
              <w:r w:rsidRPr="004E6C2C">
                <w:rPr>
                  <w:rFonts w:ascii="Times New Roman" w:hAnsi="Times New Roman" w:cs="Times New Roman"/>
                  <w:sz w:val="24"/>
                  <w:szCs w:val="24"/>
                  <w:rPrChange w:id="8234" w:author="Mohammad Nayeem" w:date="2020-04-21T22:30:00Z">
                    <w:rPr>
                      <w:rFonts w:ascii="Times New Roman" w:hAnsi="Times New Roman" w:cs="Times New Roman"/>
                    </w:rPr>
                  </w:rPrChange>
                </w:rPr>
                <w:t>33 (8.80)</w:t>
              </w:r>
            </w:ins>
          </w:p>
        </w:tc>
        <w:tc>
          <w:tcPr>
            <w:tcW w:w="1886" w:type="dxa"/>
            <w:tcPrChange w:id="8235" w:author="Mohammad Nayeem" w:date="2020-04-21T23:12:00Z">
              <w:tcPr>
                <w:tcW w:w="1886" w:type="dxa"/>
                <w:gridSpan w:val="2"/>
              </w:tcPr>
            </w:tcPrChange>
          </w:tcPr>
          <w:p w14:paraId="20FC06BB" w14:textId="77777777" w:rsidR="00336EFF" w:rsidRPr="004E6C2C" w:rsidRDefault="00336EFF">
            <w:pPr>
              <w:spacing w:line="480" w:lineRule="auto"/>
              <w:jc w:val="both"/>
              <w:rPr>
                <w:ins w:id="8236" w:author="Mohammad Nayeem" w:date="2020-04-21T21:15:00Z"/>
                <w:rFonts w:ascii="Times New Roman" w:hAnsi="Times New Roman" w:cs="Times New Roman"/>
                <w:sz w:val="24"/>
                <w:szCs w:val="24"/>
                <w:rPrChange w:id="8237" w:author="Mohammad Nayeem" w:date="2020-04-21T22:30:00Z">
                  <w:rPr>
                    <w:ins w:id="8238" w:author="Mohammad Nayeem" w:date="2020-04-21T21:15:00Z"/>
                    <w:rFonts w:ascii="Times New Roman" w:hAnsi="Times New Roman" w:cs="Times New Roman"/>
                  </w:rPr>
                </w:rPrChange>
              </w:rPr>
            </w:pPr>
            <w:ins w:id="8239" w:author="Mohammad Nayeem" w:date="2020-04-21T21:15:00Z">
              <w:r w:rsidRPr="004E6C2C">
                <w:rPr>
                  <w:rFonts w:ascii="Times New Roman" w:hAnsi="Times New Roman" w:cs="Times New Roman"/>
                  <w:sz w:val="24"/>
                  <w:szCs w:val="24"/>
                  <w:rPrChange w:id="8240" w:author="Mohammad Nayeem" w:date="2020-04-21T22:30:00Z">
                    <w:rPr>
                      <w:rFonts w:ascii="Times New Roman" w:hAnsi="Times New Roman" w:cs="Times New Roman"/>
                    </w:rPr>
                  </w:rPrChange>
                </w:rPr>
                <w:t>18 (7.09)</w:t>
              </w:r>
            </w:ins>
          </w:p>
        </w:tc>
        <w:tc>
          <w:tcPr>
            <w:tcW w:w="1927" w:type="dxa"/>
            <w:tcPrChange w:id="8241" w:author="Mohammad Nayeem" w:date="2020-04-21T23:12:00Z">
              <w:tcPr>
                <w:tcW w:w="1927" w:type="dxa"/>
                <w:gridSpan w:val="2"/>
              </w:tcPr>
            </w:tcPrChange>
          </w:tcPr>
          <w:p w14:paraId="7F9AF425" w14:textId="77777777" w:rsidR="00336EFF" w:rsidRPr="004E6C2C" w:rsidRDefault="00336EFF">
            <w:pPr>
              <w:spacing w:line="480" w:lineRule="auto"/>
              <w:jc w:val="both"/>
              <w:rPr>
                <w:ins w:id="8242" w:author="Mohammad Nayeem" w:date="2020-04-21T21:15:00Z"/>
                <w:rFonts w:ascii="Times New Roman" w:hAnsi="Times New Roman" w:cs="Times New Roman"/>
                <w:sz w:val="24"/>
                <w:szCs w:val="24"/>
                <w:rPrChange w:id="8243" w:author="Mohammad Nayeem" w:date="2020-04-21T22:30:00Z">
                  <w:rPr>
                    <w:ins w:id="8244" w:author="Mohammad Nayeem" w:date="2020-04-21T21:15:00Z"/>
                    <w:rFonts w:ascii="Times New Roman" w:hAnsi="Times New Roman" w:cs="Times New Roman"/>
                  </w:rPr>
                </w:rPrChange>
              </w:rPr>
            </w:pPr>
          </w:p>
        </w:tc>
      </w:tr>
      <w:tr w:rsidR="00336EFF" w:rsidRPr="004E6C2C" w14:paraId="2299DBF7" w14:textId="77777777" w:rsidTr="00706D74">
        <w:tblPrEx>
          <w:tblPrExChange w:id="8245"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246" w:author="Mohammad Nayeem" w:date="2020-04-21T21:15:00Z"/>
          <w:trPrChange w:id="8247" w:author="Mohammad Nayeem" w:date="2020-04-21T23:12:00Z">
            <w:trPr>
              <w:gridBefore w:val="1"/>
            </w:trPr>
          </w:trPrChange>
        </w:trPr>
        <w:tc>
          <w:tcPr>
            <w:tcW w:w="3656" w:type="dxa"/>
            <w:tcPrChange w:id="8248" w:author="Mohammad Nayeem" w:date="2020-04-21T23:12:00Z">
              <w:tcPr>
                <w:tcW w:w="3656" w:type="dxa"/>
                <w:gridSpan w:val="2"/>
              </w:tcPr>
            </w:tcPrChange>
          </w:tcPr>
          <w:p w14:paraId="526614BA" w14:textId="77777777" w:rsidR="00336EFF" w:rsidRPr="004E6C2C" w:rsidRDefault="00336EFF">
            <w:pPr>
              <w:spacing w:line="480" w:lineRule="auto"/>
              <w:jc w:val="both"/>
              <w:rPr>
                <w:ins w:id="8249" w:author="Mohammad Nayeem" w:date="2020-04-21T21:15:00Z"/>
                <w:rFonts w:ascii="Times New Roman" w:hAnsi="Times New Roman" w:cs="Times New Roman"/>
                <w:b/>
                <w:bCs/>
                <w:sz w:val="24"/>
                <w:szCs w:val="24"/>
                <w:rPrChange w:id="8250" w:author="Mohammad Nayeem" w:date="2020-04-21T22:30:00Z">
                  <w:rPr>
                    <w:ins w:id="8251" w:author="Mohammad Nayeem" w:date="2020-04-21T21:15:00Z"/>
                    <w:rFonts w:ascii="Times New Roman" w:hAnsi="Times New Roman" w:cs="Times New Roman"/>
                    <w:b/>
                    <w:bCs/>
                  </w:rPr>
                </w:rPrChange>
              </w:rPr>
            </w:pPr>
            <w:ins w:id="8252" w:author="Mohammad Nayeem" w:date="2020-04-21T21:15:00Z">
              <w:r w:rsidRPr="004E6C2C">
                <w:rPr>
                  <w:rFonts w:ascii="Times New Roman" w:hAnsi="Times New Roman" w:cs="Times New Roman"/>
                  <w:sz w:val="24"/>
                  <w:szCs w:val="24"/>
                  <w:rPrChange w:id="8253" w:author="Mohammad Nayeem" w:date="2020-04-21T22:30:00Z">
                    <w:rPr>
                      <w:rFonts w:ascii="Times New Roman" w:hAnsi="Times New Roman" w:cs="Times New Roman"/>
                    </w:rPr>
                  </w:rPrChange>
                </w:rPr>
                <w:t>Businessman</w:t>
              </w:r>
            </w:ins>
          </w:p>
        </w:tc>
        <w:tc>
          <w:tcPr>
            <w:tcW w:w="1886" w:type="dxa"/>
            <w:tcPrChange w:id="8254" w:author="Mohammad Nayeem" w:date="2020-04-21T23:12:00Z">
              <w:tcPr>
                <w:tcW w:w="1886" w:type="dxa"/>
                <w:gridSpan w:val="2"/>
              </w:tcPr>
            </w:tcPrChange>
          </w:tcPr>
          <w:p w14:paraId="31360B33" w14:textId="77777777" w:rsidR="00336EFF" w:rsidRPr="004E6C2C" w:rsidRDefault="00336EFF">
            <w:pPr>
              <w:spacing w:line="480" w:lineRule="auto"/>
              <w:jc w:val="both"/>
              <w:rPr>
                <w:ins w:id="8255" w:author="Mohammad Nayeem" w:date="2020-04-21T21:15:00Z"/>
                <w:rFonts w:ascii="Times New Roman" w:hAnsi="Times New Roman" w:cs="Times New Roman"/>
                <w:sz w:val="24"/>
                <w:szCs w:val="24"/>
                <w:rPrChange w:id="8256" w:author="Mohammad Nayeem" w:date="2020-04-21T22:30:00Z">
                  <w:rPr>
                    <w:ins w:id="8257" w:author="Mohammad Nayeem" w:date="2020-04-21T21:15:00Z"/>
                    <w:rFonts w:ascii="Times New Roman" w:hAnsi="Times New Roman" w:cs="Times New Roman"/>
                  </w:rPr>
                </w:rPrChange>
              </w:rPr>
            </w:pPr>
            <w:ins w:id="8258" w:author="Mohammad Nayeem" w:date="2020-04-21T21:15:00Z">
              <w:r w:rsidRPr="004E6C2C">
                <w:rPr>
                  <w:rFonts w:ascii="Times New Roman" w:hAnsi="Times New Roman" w:cs="Times New Roman"/>
                  <w:sz w:val="24"/>
                  <w:szCs w:val="24"/>
                  <w:rPrChange w:id="8259" w:author="Mohammad Nayeem" w:date="2020-04-21T22:30:00Z">
                    <w:rPr>
                      <w:rFonts w:ascii="Times New Roman" w:hAnsi="Times New Roman" w:cs="Times New Roman"/>
                    </w:rPr>
                  </w:rPrChange>
                </w:rPr>
                <w:t>80 (21.33)</w:t>
              </w:r>
            </w:ins>
          </w:p>
        </w:tc>
        <w:tc>
          <w:tcPr>
            <w:tcW w:w="1886" w:type="dxa"/>
            <w:tcPrChange w:id="8260" w:author="Mohammad Nayeem" w:date="2020-04-21T23:12:00Z">
              <w:tcPr>
                <w:tcW w:w="1886" w:type="dxa"/>
                <w:gridSpan w:val="2"/>
              </w:tcPr>
            </w:tcPrChange>
          </w:tcPr>
          <w:p w14:paraId="01585F06" w14:textId="77777777" w:rsidR="00336EFF" w:rsidRPr="004E6C2C" w:rsidRDefault="00336EFF">
            <w:pPr>
              <w:spacing w:line="480" w:lineRule="auto"/>
              <w:jc w:val="both"/>
              <w:rPr>
                <w:ins w:id="8261" w:author="Mohammad Nayeem" w:date="2020-04-21T21:15:00Z"/>
                <w:rFonts w:ascii="Times New Roman" w:hAnsi="Times New Roman" w:cs="Times New Roman"/>
                <w:sz w:val="24"/>
                <w:szCs w:val="24"/>
                <w:rPrChange w:id="8262" w:author="Mohammad Nayeem" w:date="2020-04-21T22:30:00Z">
                  <w:rPr>
                    <w:ins w:id="8263" w:author="Mohammad Nayeem" w:date="2020-04-21T21:15:00Z"/>
                    <w:rFonts w:ascii="Times New Roman" w:hAnsi="Times New Roman" w:cs="Times New Roman"/>
                  </w:rPr>
                </w:rPrChange>
              </w:rPr>
            </w:pPr>
            <w:ins w:id="8264" w:author="Mohammad Nayeem" w:date="2020-04-21T21:15:00Z">
              <w:r w:rsidRPr="004E6C2C">
                <w:rPr>
                  <w:rFonts w:ascii="Times New Roman" w:hAnsi="Times New Roman" w:cs="Times New Roman"/>
                  <w:sz w:val="24"/>
                  <w:szCs w:val="24"/>
                  <w:rPrChange w:id="8265" w:author="Mohammad Nayeem" w:date="2020-04-21T22:30:00Z">
                    <w:rPr>
                      <w:rFonts w:ascii="Times New Roman" w:hAnsi="Times New Roman" w:cs="Times New Roman"/>
                    </w:rPr>
                  </w:rPrChange>
                </w:rPr>
                <w:t>60 (23.62)</w:t>
              </w:r>
            </w:ins>
          </w:p>
        </w:tc>
        <w:tc>
          <w:tcPr>
            <w:tcW w:w="1927" w:type="dxa"/>
            <w:tcPrChange w:id="8266" w:author="Mohammad Nayeem" w:date="2020-04-21T23:12:00Z">
              <w:tcPr>
                <w:tcW w:w="1927" w:type="dxa"/>
                <w:gridSpan w:val="2"/>
              </w:tcPr>
            </w:tcPrChange>
          </w:tcPr>
          <w:p w14:paraId="36422533" w14:textId="77777777" w:rsidR="00336EFF" w:rsidRPr="004E6C2C" w:rsidRDefault="00336EFF">
            <w:pPr>
              <w:spacing w:line="480" w:lineRule="auto"/>
              <w:jc w:val="both"/>
              <w:rPr>
                <w:ins w:id="8267" w:author="Mohammad Nayeem" w:date="2020-04-21T21:15:00Z"/>
                <w:rFonts w:ascii="Times New Roman" w:hAnsi="Times New Roman" w:cs="Times New Roman"/>
                <w:sz w:val="24"/>
                <w:szCs w:val="24"/>
                <w:rPrChange w:id="8268" w:author="Mohammad Nayeem" w:date="2020-04-21T22:30:00Z">
                  <w:rPr>
                    <w:ins w:id="8269" w:author="Mohammad Nayeem" w:date="2020-04-21T21:15:00Z"/>
                    <w:rFonts w:ascii="Times New Roman" w:hAnsi="Times New Roman" w:cs="Times New Roman"/>
                  </w:rPr>
                </w:rPrChange>
              </w:rPr>
            </w:pPr>
          </w:p>
        </w:tc>
      </w:tr>
      <w:tr w:rsidR="00336EFF" w:rsidRPr="004E6C2C" w14:paraId="38369DB8" w14:textId="77777777" w:rsidTr="00706D74">
        <w:tblPrEx>
          <w:tblPrExChange w:id="8270"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271" w:author="Mohammad Nayeem" w:date="2020-04-21T21:15:00Z"/>
          <w:trPrChange w:id="8272" w:author="Mohammad Nayeem" w:date="2020-04-21T23:12:00Z">
            <w:trPr>
              <w:gridBefore w:val="1"/>
            </w:trPr>
          </w:trPrChange>
        </w:trPr>
        <w:tc>
          <w:tcPr>
            <w:tcW w:w="3656" w:type="dxa"/>
            <w:tcPrChange w:id="8273" w:author="Mohammad Nayeem" w:date="2020-04-21T23:12:00Z">
              <w:tcPr>
                <w:tcW w:w="3656" w:type="dxa"/>
                <w:gridSpan w:val="2"/>
              </w:tcPr>
            </w:tcPrChange>
          </w:tcPr>
          <w:p w14:paraId="039847C9" w14:textId="77777777" w:rsidR="00336EFF" w:rsidRPr="004E6C2C" w:rsidRDefault="00336EFF">
            <w:pPr>
              <w:spacing w:line="480" w:lineRule="auto"/>
              <w:jc w:val="both"/>
              <w:rPr>
                <w:ins w:id="8274" w:author="Mohammad Nayeem" w:date="2020-04-21T21:15:00Z"/>
                <w:rFonts w:ascii="Times New Roman" w:hAnsi="Times New Roman" w:cs="Times New Roman"/>
                <w:b/>
                <w:bCs/>
                <w:sz w:val="24"/>
                <w:szCs w:val="24"/>
                <w:rPrChange w:id="8275" w:author="Mohammad Nayeem" w:date="2020-04-21T22:30:00Z">
                  <w:rPr>
                    <w:ins w:id="8276" w:author="Mohammad Nayeem" w:date="2020-04-21T21:15:00Z"/>
                    <w:rFonts w:ascii="Times New Roman" w:hAnsi="Times New Roman" w:cs="Times New Roman"/>
                    <w:b/>
                    <w:bCs/>
                  </w:rPr>
                </w:rPrChange>
              </w:rPr>
              <w:pPrChange w:id="8277" w:author="nayeem hasan" w:date="2020-04-22T17:14:00Z">
                <w:pPr>
                  <w:spacing w:line="480" w:lineRule="auto"/>
                </w:pPr>
              </w:pPrChange>
            </w:pPr>
            <w:ins w:id="8278" w:author="Mohammad Nayeem" w:date="2020-04-21T21:15:00Z">
              <w:r w:rsidRPr="004E6C2C">
                <w:rPr>
                  <w:rFonts w:ascii="Times New Roman" w:hAnsi="Times New Roman" w:cs="Times New Roman"/>
                  <w:sz w:val="24"/>
                  <w:szCs w:val="24"/>
                  <w:rPrChange w:id="8279" w:author="Mohammad Nayeem" w:date="2020-04-21T22:30:00Z">
                    <w:rPr>
                      <w:rFonts w:ascii="Times New Roman" w:hAnsi="Times New Roman" w:cs="Times New Roman"/>
                    </w:rPr>
                  </w:rPrChange>
                </w:rPr>
                <w:t>Others (Labor, Entrepreneur, Driver, etc.)</w:t>
              </w:r>
            </w:ins>
          </w:p>
        </w:tc>
        <w:tc>
          <w:tcPr>
            <w:tcW w:w="1886" w:type="dxa"/>
            <w:tcPrChange w:id="8280" w:author="Mohammad Nayeem" w:date="2020-04-21T23:12:00Z">
              <w:tcPr>
                <w:tcW w:w="1886" w:type="dxa"/>
                <w:gridSpan w:val="2"/>
              </w:tcPr>
            </w:tcPrChange>
          </w:tcPr>
          <w:p w14:paraId="04068E37" w14:textId="77777777" w:rsidR="00336EFF" w:rsidRPr="004E6C2C" w:rsidRDefault="00336EFF">
            <w:pPr>
              <w:spacing w:line="480" w:lineRule="auto"/>
              <w:jc w:val="both"/>
              <w:rPr>
                <w:ins w:id="8281" w:author="Mohammad Nayeem" w:date="2020-04-21T21:15:00Z"/>
                <w:rFonts w:ascii="Times New Roman" w:hAnsi="Times New Roman" w:cs="Times New Roman"/>
                <w:sz w:val="24"/>
                <w:szCs w:val="24"/>
                <w:rPrChange w:id="8282" w:author="Mohammad Nayeem" w:date="2020-04-21T22:30:00Z">
                  <w:rPr>
                    <w:ins w:id="8283" w:author="Mohammad Nayeem" w:date="2020-04-21T21:15:00Z"/>
                    <w:rFonts w:ascii="Times New Roman" w:hAnsi="Times New Roman" w:cs="Times New Roman"/>
                  </w:rPr>
                </w:rPrChange>
              </w:rPr>
            </w:pPr>
            <w:ins w:id="8284" w:author="Mohammad Nayeem" w:date="2020-04-21T21:15:00Z">
              <w:r w:rsidRPr="004E6C2C">
                <w:rPr>
                  <w:rFonts w:ascii="Times New Roman" w:hAnsi="Times New Roman" w:cs="Times New Roman"/>
                  <w:sz w:val="24"/>
                  <w:szCs w:val="24"/>
                  <w:rPrChange w:id="8285" w:author="Mohammad Nayeem" w:date="2020-04-21T22:30:00Z">
                    <w:rPr>
                      <w:rFonts w:ascii="Times New Roman" w:hAnsi="Times New Roman" w:cs="Times New Roman"/>
                    </w:rPr>
                  </w:rPrChange>
                </w:rPr>
                <w:t>216 (57.60)</w:t>
              </w:r>
            </w:ins>
          </w:p>
        </w:tc>
        <w:tc>
          <w:tcPr>
            <w:tcW w:w="1886" w:type="dxa"/>
            <w:tcPrChange w:id="8286" w:author="Mohammad Nayeem" w:date="2020-04-21T23:12:00Z">
              <w:tcPr>
                <w:tcW w:w="1886" w:type="dxa"/>
                <w:gridSpan w:val="2"/>
              </w:tcPr>
            </w:tcPrChange>
          </w:tcPr>
          <w:p w14:paraId="0A8A7D32" w14:textId="77777777" w:rsidR="00336EFF" w:rsidRPr="004E6C2C" w:rsidRDefault="00336EFF">
            <w:pPr>
              <w:spacing w:line="480" w:lineRule="auto"/>
              <w:jc w:val="both"/>
              <w:rPr>
                <w:ins w:id="8287" w:author="Mohammad Nayeem" w:date="2020-04-21T21:15:00Z"/>
                <w:rFonts w:ascii="Times New Roman" w:hAnsi="Times New Roman" w:cs="Times New Roman"/>
                <w:sz w:val="24"/>
                <w:szCs w:val="24"/>
                <w:rPrChange w:id="8288" w:author="Mohammad Nayeem" w:date="2020-04-21T22:30:00Z">
                  <w:rPr>
                    <w:ins w:id="8289" w:author="Mohammad Nayeem" w:date="2020-04-21T21:15:00Z"/>
                    <w:rFonts w:ascii="Times New Roman" w:hAnsi="Times New Roman" w:cs="Times New Roman"/>
                  </w:rPr>
                </w:rPrChange>
              </w:rPr>
            </w:pPr>
            <w:ins w:id="8290" w:author="Mohammad Nayeem" w:date="2020-04-21T21:15:00Z">
              <w:r w:rsidRPr="004E6C2C">
                <w:rPr>
                  <w:rFonts w:ascii="Times New Roman" w:hAnsi="Times New Roman" w:cs="Times New Roman"/>
                  <w:sz w:val="24"/>
                  <w:szCs w:val="24"/>
                  <w:rPrChange w:id="8291" w:author="Mohammad Nayeem" w:date="2020-04-21T22:30:00Z">
                    <w:rPr>
                      <w:rFonts w:ascii="Times New Roman" w:hAnsi="Times New Roman" w:cs="Times New Roman"/>
                    </w:rPr>
                  </w:rPrChange>
                </w:rPr>
                <w:t>144 (56.69)</w:t>
              </w:r>
            </w:ins>
          </w:p>
        </w:tc>
        <w:tc>
          <w:tcPr>
            <w:tcW w:w="1927" w:type="dxa"/>
            <w:tcPrChange w:id="8292" w:author="Mohammad Nayeem" w:date="2020-04-21T23:12:00Z">
              <w:tcPr>
                <w:tcW w:w="1927" w:type="dxa"/>
                <w:gridSpan w:val="2"/>
              </w:tcPr>
            </w:tcPrChange>
          </w:tcPr>
          <w:p w14:paraId="7DF196E4" w14:textId="77777777" w:rsidR="00336EFF" w:rsidRPr="004E6C2C" w:rsidRDefault="00336EFF">
            <w:pPr>
              <w:spacing w:line="480" w:lineRule="auto"/>
              <w:jc w:val="both"/>
              <w:rPr>
                <w:ins w:id="8293" w:author="Mohammad Nayeem" w:date="2020-04-21T21:15:00Z"/>
                <w:rFonts w:ascii="Times New Roman" w:hAnsi="Times New Roman" w:cs="Times New Roman"/>
                <w:sz w:val="24"/>
                <w:szCs w:val="24"/>
                <w:rPrChange w:id="8294" w:author="Mohammad Nayeem" w:date="2020-04-21T22:30:00Z">
                  <w:rPr>
                    <w:ins w:id="8295" w:author="Mohammad Nayeem" w:date="2020-04-21T21:15:00Z"/>
                    <w:rFonts w:ascii="Times New Roman" w:hAnsi="Times New Roman" w:cs="Times New Roman"/>
                  </w:rPr>
                </w:rPrChange>
              </w:rPr>
            </w:pPr>
          </w:p>
        </w:tc>
      </w:tr>
      <w:tr w:rsidR="00706D74" w:rsidRPr="004E6C2C" w14:paraId="62E17A23" w14:textId="77777777" w:rsidTr="00706D74">
        <w:trPr>
          <w:ins w:id="8296" w:author="Mohammad Nayeem" w:date="2020-04-21T21:15:00Z"/>
        </w:trPr>
        <w:tc>
          <w:tcPr>
            <w:tcW w:w="7428" w:type="dxa"/>
            <w:gridSpan w:val="3"/>
          </w:tcPr>
          <w:p w14:paraId="224D5D1C" w14:textId="77777777" w:rsidR="00336EFF" w:rsidRPr="00E270D2" w:rsidRDefault="00336EFF">
            <w:pPr>
              <w:spacing w:line="480" w:lineRule="auto"/>
              <w:jc w:val="both"/>
              <w:rPr>
                <w:ins w:id="8297" w:author="Mohammad Nayeem" w:date="2020-04-21T21:15:00Z"/>
                <w:rFonts w:ascii="Times New Roman" w:hAnsi="Times New Roman" w:cs="Times New Roman"/>
                <w:b/>
                <w:bCs/>
                <w:sz w:val="24"/>
                <w:szCs w:val="24"/>
                <w:rPrChange w:id="8298" w:author="Mohammad Nayeem" w:date="2020-04-21T23:14:00Z">
                  <w:rPr>
                    <w:ins w:id="8299" w:author="Mohammad Nayeem" w:date="2020-04-21T21:15:00Z"/>
                    <w:rFonts w:ascii="Times New Roman" w:hAnsi="Times New Roman" w:cs="Times New Roman"/>
                    <w:bCs/>
                  </w:rPr>
                </w:rPrChange>
              </w:rPr>
            </w:pPr>
            <w:ins w:id="8300" w:author="Mohammad Nayeem" w:date="2020-04-21T21:15:00Z">
              <w:r w:rsidRPr="00E270D2">
                <w:rPr>
                  <w:rFonts w:ascii="Times New Roman" w:hAnsi="Times New Roman" w:cs="Times New Roman"/>
                  <w:b/>
                  <w:bCs/>
                  <w:sz w:val="24"/>
                  <w:szCs w:val="24"/>
                  <w:rPrChange w:id="8301" w:author="Mohammad Nayeem" w:date="2020-04-21T23:14:00Z">
                    <w:rPr>
                      <w:rFonts w:ascii="Times New Roman" w:hAnsi="Times New Roman" w:cs="Times New Roman"/>
                    </w:rPr>
                  </w:rPrChange>
                </w:rPr>
                <w:t>Religion</w:t>
              </w:r>
            </w:ins>
          </w:p>
        </w:tc>
        <w:tc>
          <w:tcPr>
            <w:tcW w:w="1927" w:type="dxa"/>
          </w:tcPr>
          <w:p w14:paraId="0CF9B6AB" w14:textId="77777777" w:rsidR="00336EFF" w:rsidRPr="004E6C2C" w:rsidRDefault="00336EFF">
            <w:pPr>
              <w:spacing w:line="480" w:lineRule="auto"/>
              <w:jc w:val="both"/>
              <w:rPr>
                <w:ins w:id="8302" w:author="Mohammad Nayeem" w:date="2020-04-21T21:15:00Z"/>
                <w:rFonts w:ascii="Times New Roman" w:hAnsi="Times New Roman" w:cs="Times New Roman"/>
                <w:bCs/>
                <w:sz w:val="24"/>
                <w:szCs w:val="24"/>
                <w:rPrChange w:id="8303" w:author="Mohammad Nayeem" w:date="2020-04-21T22:30:00Z">
                  <w:rPr>
                    <w:ins w:id="8304" w:author="Mohammad Nayeem" w:date="2020-04-21T21:15:00Z"/>
                    <w:rFonts w:ascii="Times New Roman" w:hAnsi="Times New Roman" w:cs="Times New Roman"/>
                    <w:bCs/>
                  </w:rPr>
                </w:rPrChange>
              </w:rPr>
            </w:pPr>
          </w:p>
        </w:tc>
      </w:tr>
      <w:tr w:rsidR="00336EFF" w:rsidRPr="004E6C2C" w14:paraId="324CB0E0" w14:textId="77777777" w:rsidTr="00706D74">
        <w:tblPrEx>
          <w:tblPrExChange w:id="8305"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306" w:author="Mohammad Nayeem" w:date="2020-04-21T21:15:00Z"/>
          <w:trPrChange w:id="8307" w:author="Mohammad Nayeem" w:date="2020-04-21T23:12:00Z">
            <w:trPr>
              <w:gridBefore w:val="1"/>
            </w:trPr>
          </w:trPrChange>
        </w:trPr>
        <w:tc>
          <w:tcPr>
            <w:tcW w:w="3656" w:type="dxa"/>
            <w:tcPrChange w:id="8308" w:author="Mohammad Nayeem" w:date="2020-04-21T23:12:00Z">
              <w:tcPr>
                <w:tcW w:w="3656" w:type="dxa"/>
                <w:gridSpan w:val="2"/>
              </w:tcPr>
            </w:tcPrChange>
          </w:tcPr>
          <w:p w14:paraId="7F177D82" w14:textId="77777777" w:rsidR="00336EFF" w:rsidRPr="004E6C2C" w:rsidRDefault="00336EFF">
            <w:pPr>
              <w:spacing w:line="480" w:lineRule="auto"/>
              <w:jc w:val="both"/>
              <w:rPr>
                <w:ins w:id="8309" w:author="Mohammad Nayeem" w:date="2020-04-21T21:15:00Z"/>
                <w:rFonts w:ascii="Times New Roman" w:hAnsi="Times New Roman" w:cs="Times New Roman"/>
                <w:b/>
                <w:bCs/>
                <w:sz w:val="24"/>
                <w:szCs w:val="24"/>
                <w:rPrChange w:id="8310" w:author="Mohammad Nayeem" w:date="2020-04-21T22:30:00Z">
                  <w:rPr>
                    <w:ins w:id="8311" w:author="Mohammad Nayeem" w:date="2020-04-21T21:15:00Z"/>
                    <w:rFonts w:ascii="Times New Roman" w:hAnsi="Times New Roman" w:cs="Times New Roman"/>
                    <w:b/>
                    <w:bCs/>
                  </w:rPr>
                </w:rPrChange>
              </w:rPr>
            </w:pPr>
            <w:ins w:id="8312" w:author="Mohammad Nayeem" w:date="2020-04-21T21:15:00Z">
              <w:r w:rsidRPr="004E6C2C">
                <w:rPr>
                  <w:rFonts w:ascii="Times New Roman" w:hAnsi="Times New Roman" w:cs="Times New Roman"/>
                  <w:sz w:val="24"/>
                  <w:szCs w:val="24"/>
                  <w:rPrChange w:id="8313" w:author="Mohammad Nayeem" w:date="2020-04-21T22:30:00Z">
                    <w:rPr>
                      <w:rFonts w:ascii="Times New Roman" w:hAnsi="Times New Roman" w:cs="Times New Roman"/>
                    </w:rPr>
                  </w:rPrChange>
                </w:rPr>
                <w:t>Islam</w:t>
              </w:r>
            </w:ins>
          </w:p>
        </w:tc>
        <w:tc>
          <w:tcPr>
            <w:tcW w:w="1886" w:type="dxa"/>
            <w:tcPrChange w:id="8314" w:author="Mohammad Nayeem" w:date="2020-04-21T23:12:00Z">
              <w:tcPr>
                <w:tcW w:w="1886" w:type="dxa"/>
                <w:gridSpan w:val="2"/>
              </w:tcPr>
            </w:tcPrChange>
          </w:tcPr>
          <w:p w14:paraId="4336DA8A" w14:textId="77777777" w:rsidR="00336EFF" w:rsidRPr="004E6C2C" w:rsidRDefault="00336EFF">
            <w:pPr>
              <w:spacing w:line="480" w:lineRule="auto"/>
              <w:jc w:val="both"/>
              <w:rPr>
                <w:ins w:id="8315" w:author="Mohammad Nayeem" w:date="2020-04-21T21:15:00Z"/>
                <w:rFonts w:ascii="Times New Roman" w:hAnsi="Times New Roman" w:cs="Times New Roman"/>
                <w:sz w:val="24"/>
                <w:szCs w:val="24"/>
                <w:rPrChange w:id="8316" w:author="Mohammad Nayeem" w:date="2020-04-21T22:30:00Z">
                  <w:rPr>
                    <w:ins w:id="8317" w:author="Mohammad Nayeem" w:date="2020-04-21T21:15:00Z"/>
                    <w:rFonts w:ascii="Times New Roman" w:hAnsi="Times New Roman" w:cs="Times New Roman"/>
                  </w:rPr>
                </w:rPrChange>
              </w:rPr>
            </w:pPr>
            <w:ins w:id="8318" w:author="Mohammad Nayeem" w:date="2020-04-21T21:15:00Z">
              <w:r w:rsidRPr="004E6C2C">
                <w:rPr>
                  <w:rFonts w:ascii="Times New Roman" w:hAnsi="Times New Roman" w:cs="Times New Roman"/>
                  <w:sz w:val="24"/>
                  <w:szCs w:val="24"/>
                  <w:rPrChange w:id="8319" w:author="Mohammad Nayeem" w:date="2020-04-21T22:30:00Z">
                    <w:rPr>
                      <w:rFonts w:ascii="Times New Roman" w:hAnsi="Times New Roman" w:cs="Times New Roman"/>
                    </w:rPr>
                  </w:rPrChange>
                </w:rPr>
                <w:t>342 (91.20)</w:t>
              </w:r>
            </w:ins>
          </w:p>
        </w:tc>
        <w:tc>
          <w:tcPr>
            <w:tcW w:w="1886" w:type="dxa"/>
            <w:tcPrChange w:id="8320" w:author="Mohammad Nayeem" w:date="2020-04-21T23:12:00Z">
              <w:tcPr>
                <w:tcW w:w="1886" w:type="dxa"/>
                <w:gridSpan w:val="2"/>
              </w:tcPr>
            </w:tcPrChange>
          </w:tcPr>
          <w:p w14:paraId="2A6AB2C8" w14:textId="77777777" w:rsidR="00336EFF" w:rsidRPr="004E6C2C" w:rsidRDefault="00336EFF">
            <w:pPr>
              <w:spacing w:line="480" w:lineRule="auto"/>
              <w:jc w:val="both"/>
              <w:rPr>
                <w:ins w:id="8321" w:author="Mohammad Nayeem" w:date="2020-04-21T21:15:00Z"/>
                <w:rFonts w:ascii="Times New Roman" w:hAnsi="Times New Roman" w:cs="Times New Roman"/>
                <w:sz w:val="24"/>
                <w:szCs w:val="24"/>
                <w:rPrChange w:id="8322" w:author="Mohammad Nayeem" w:date="2020-04-21T22:30:00Z">
                  <w:rPr>
                    <w:ins w:id="8323" w:author="Mohammad Nayeem" w:date="2020-04-21T21:15:00Z"/>
                    <w:rFonts w:ascii="Times New Roman" w:hAnsi="Times New Roman" w:cs="Times New Roman"/>
                  </w:rPr>
                </w:rPrChange>
              </w:rPr>
            </w:pPr>
            <w:ins w:id="8324" w:author="Mohammad Nayeem" w:date="2020-04-21T21:15:00Z">
              <w:r w:rsidRPr="004E6C2C">
                <w:rPr>
                  <w:rFonts w:ascii="Times New Roman" w:hAnsi="Times New Roman" w:cs="Times New Roman"/>
                  <w:sz w:val="24"/>
                  <w:szCs w:val="24"/>
                  <w:rPrChange w:id="8325" w:author="Mohammad Nayeem" w:date="2020-04-21T22:30:00Z">
                    <w:rPr>
                      <w:rFonts w:ascii="Times New Roman" w:hAnsi="Times New Roman" w:cs="Times New Roman"/>
                    </w:rPr>
                  </w:rPrChange>
                </w:rPr>
                <w:t>244 (94.94)</w:t>
              </w:r>
            </w:ins>
          </w:p>
        </w:tc>
        <w:tc>
          <w:tcPr>
            <w:tcW w:w="1927" w:type="dxa"/>
            <w:tcPrChange w:id="8326" w:author="Mohammad Nayeem" w:date="2020-04-21T23:12:00Z">
              <w:tcPr>
                <w:tcW w:w="1927" w:type="dxa"/>
                <w:gridSpan w:val="2"/>
              </w:tcPr>
            </w:tcPrChange>
          </w:tcPr>
          <w:p w14:paraId="5A59638B" w14:textId="77777777" w:rsidR="00336EFF" w:rsidRPr="004E6C2C" w:rsidRDefault="00336EFF">
            <w:pPr>
              <w:spacing w:line="480" w:lineRule="auto"/>
              <w:jc w:val="both"/>
              <w:rPr>
                <w:ins w:id="8327" w:author="Mohammad Nayeem" w:date="2020-04-21T21:15:00Z"/>
                <w:rFonts w:ascii="Times New Roman" w:hAnsi="Times New Roman" w:cs="Times New Roman"/>
                <w:sz w:val="24"/>
                <w:szCs w:val="24"/>
                <w:rPrChange w:id="8328" w:author="Mohammad Nayeem" w:date="2020-04-21T22:30:00Z">
                  <w:rPr>
                    <w:ins w:id="8329" w:author="Mohammad Nayeem" w:date="2020-04-21T21:15:00Z"/>
                    <w:rFonts w:ascii="Times New Roman" w:hAnsi="Times New Roman" w:cs="Times New Roman"/>
                  </w:rPr>
                </w:rPrChange>
              </w:rPr>
            </w:pPr>
            <w:ins w:id="8330" w:author="Mohammad Nayeem" w:date="2020-04-21T21:15:00Z">
              <w:r w:rsidRPr="004E6C2C">
                <w:rPr>
                  <w:rFonts w:ascii="Times New Roman" w:hAnsi="Times New Roman" w:cs="Times New Roman"/>
                  <w:sz w:val="24"/>
                  <w:szCs w:val="24"/>
                  <w:rPrChange w:id="8331" w:author="Mohammad Nayeem" w:date="2020-04-21T22:30:00Z">
                    <w:rPr>
                      <w:rFonts w:ascii="Times New Roman" w:hAnsi="Times New Roman" w:cs="Times New Roman"/>
                    </w:rPr>
                  </w:rPrChange>
                </w:rPr>
                <w:t>0.438</w:t>
              </w:r>
            </w:ins>
          </w:p>
        </w:tc>
      </w:tr>
      <w:tr w:rsidR="00336EFF" w:rsidRPr="004E6C2C" w14:paraId="7BB46D49" w14:textId="77777777" w:rsidTr="00706D74">
        <w:tblPrEx>
          <w:tblPrExChange w:id="8332"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333" w:author="Mohammad Nayeem" w:date="2020-04-21T21:15:00Z"/>
          <w:trPrChange w:id="8334" w:author="Mohammad Nayeem" w:date="2020-04-21T23:12:00Z">
            <w:trPr>
              <w:gridBefore w:val="1"/>
            </w:trPr>
          </w:trPrChange>
        </w:trPr>
        <w:tc>
          <w:tcPr>
            <w:tcW w:w="3656" w:type="dxa"/>
            <w:tcPrChange w:id="8335" w:author="Mohammad Nayeem" w:date="2020-04-21T23:12:00Z">
              <w:tcPr>
                <w:tcW w:w="3656" w:type="dxa"/>
                <w:gridSpan w:val="2"/>
              </w:tcPr>
            </w:tcPrChange>
          </w:tcPr>
          <w:p w14:paraId="432A51FF" w14:textId="77777777" w:rsidR="00336EFF" w:rsidRPr="004E6C2C" w:rsidRDefault="00336EFF">
            <w:pPr>
              <w:spacing w:line="480" w:lineRule="auto"/>
              <w:jc w:val="both"/>
              <w:rPr>
                <w:ins w:id="8336" w:author="Mohammad Nayeem" w:date="2020-04-21T21:15:00Z"/>
                <w:rFonts w:ascii="Times New Roman" w:hAnsi="Times New Roman" w:cs="Times New Roman"/>
                <w:b/>
                <w:bCs/>
                <w:sz w:val="24"/>
                <w:szCs w:val="24"/>
                <w:rPrChange w:id="8337" w:author="Mohammad Nayeem" w:date="2020-04-21T22:30:00Z">
                  <w:rPr>
                    <w:ins w:id="8338" w:author="Mohammad Nayeem" w:date="2020-04-21T21:15:00Z"/>
                    <w:rFonts w:ascii="Times New Roman" w:hAnsi="Times New Roman" w:cs="Times New Roman"/>
                    <w:b/>
                    <w:bCs/>
                  </w:rPr>
                </w:rPrChange>
              </w:rPr>
            </w:pPr>
            <w:ins w:id="8339" w:author="Mohammad Nayeem" w:date="2020-04-21T21:15:00Z">
              <w:r w:rsidRPr="004E6C2C">
                <w:rPr>
                  <w:rFonts w:ascii="Times New Roman" w:hAnsi="Times New Roman" w:cs="Times New Roman"/>
                  <w:sz w:val="24"/>
                  <w:szCs w:val="24"/>
                  <w:rPrChange w:id="8340" w:author="Mohammad Nayeem" w:date="2020-04-21T22:30:00Z">
                    <w:rPr>
                      <w:rFonts w:ascii="Times New Roman" w:hAnsi="Times New Roman" w:cs="Times New Roman"/>
                    </w:rPr>
                  </w:rPrChange>
                </w:rPr>
                <w:t>Others (Hinduism and Buddhism)</w:t>
              </w:r>
            </w:ins>
          </w:p>
        </w:tc>
        <w:tc>
          <w:tcPr>
            <w:tcW w:w="1886" w:type="dxa"/>
            <w:tcPrChange w:id="8341" w:author="Mohammad Nayeem" w:date="2020-04-21T23:12:00Z">
              <w:tcPr>
                <w:tcW w:w="1886" w:type="dxa"/>
                <w:gridSpan w:val="2"/>
              </w:tcPr>
            </w:tcPrChange>
          </w:tcPr>
          <w:p w14:paraId="49988E8F" w14:textId="77777777" w:rsidR="00336EFF" w:rsidRPr="004E6C2C" w:rsidRDefault="00336EFF">
            <w:pPr>
              <w:spacing w:line="480" w:lineRule="auto"/>
              <w:jc w:val="both"/>
              <w:rPr>
                <w:ins w:id="8342" w:author="Mohammad Nayeem" w:date="2020-04-21T21:15:00Z"/>
                <w:rFonts w:ascii="Times New Roman" w:hAnsi="Times New Roman" w:cs="Times New Roman"/>
                <w:sz w:val="24"/>
                <w:szCs w:val="24"/>
                <w:rPrChange w:id="8343" w:author="Mohammad Nayeem" w:date="2020-04-21T22:30:00Z">
                  <w:rPr>
                    <w:ins w:id="8344" w:author="Mohammad Nayeem" w:date="2020-04-21T21:15:00Z"/>
                    <w:rFonts w:ascii="Times New Roman" w:hAnsi="Times New Roman" w:cs="Times New Roman"/>
                  </w:rPr>
                </w:rPrChange>
              </w:rPr>
            </w:pPr>
            <w:ins w:id="8345" w:author="Mohammad Nayeem" w:date="2020-04-21T21:15:00Z">
              <w:r w:rsidRPr="004E6C2C">
                <w:rPr>
                  <w:rFonts w:ascii="Times New Roman" w:hAnsi="Times New Roman" w:cs="Times New Roman"/>
                  <w:sz w:val="24"/>
                  <w:szCs w:val="24"/>
                  <w:rPrChange w:id="8346" w:author="Mohammad Nayeem" w:date="2020-04-21T22:30:00Z">
                    <w:rPr>
                      <w:rFonts w:ascii="Times New Roman" w:hAnsi="Times New Roman" w:cs="Times New Roman"/>
                    </w:rPr>
                  </w:rPrChange>
                </w:rPr>
                <w:t>33 (8.80)</w:t>
              </w:r>
            </w:ins>
          </w:p>
        </w:tc>
        <w:tc>
          <w:tcPr>
            <w:tcW w:w="1886" w:type="dxa"/>
            <w:tcPrChange w:id="8347" w:author="Mohammad Nayeem" w:date="2020-04-21T23:12:00Z">
              <w:tcPr>
                <w:tcW w:w="1886" w:type="dxa"/>
                <w:gridSpan w:val="2"/>
              </w:tcPr>
            </w:tcPrChange>
          </w:tcPr>
          <w:p w14:paraId="7CA1E581" w14:textId="77777777" w:rsidR="00336EFF" w:rsidRPr="004E6C2C" w:rsidRDefault="00336EFF">
            <w:pPr>
              <w:spacing w:line="480" w:lineRule="auto"/>
              <w:jc w:val="both"/>
              <w:rPr>
                <w:ins w:id="8348" w:author="Mohammad Nayeem" w:date="2020-04-21T21:15:00Z"/>
                <w:rFonts w:ascii="Times New Roman" w:hAnsi="Times New Roman" w:cs="Times New Roman"/>
                <w:sz w:val="24"/>
                <w:szCs w:val="24"/>
                <w:rPrChange w:id="8349" w:author="Mohammad Nayeem" w:date="2020-04-21T22:30:00Z">
                  <w:rPr>
                    <w:ins w:id="8350" w:author="Mohammad Nayeem" w:date="2020-04-21T21:15:00Z"/>
                    <w:rFonts w:ascii="Times New Roman" w:hAnsi="Times New Roman" w:cs="Times New Roman"/>
                  </w:rPr>
                </w:rPrChange>
              </w:rPr>
            </w:pPr>
            <w:ins w:id="8351" w:author="Mohammad Nayeem" w:date="2020-04-21T21:15:00Z">
              <w:r w:rsidRPr="004E6C2C">
                <w:rPr>
                  <w:rFonts w:ascii="Times New Roman" w:hAnsi="Times New Roman" w:cs="Times New Roman"/>
                  <w:sz w:val="24"/>
                  <w:szCs w:val="24"/>
                  <w:rPrChange w:id="8352" w:author="Mohammad Nayeem" w:date="2020-04-21T22:30:00Z">
                    <w:rPr>
                      <w:rFonts w:ascii="Times New Roman" w:hAnsi="Times New Roman" w:cs="Times New Roman"/>
                    </w:rPr>
                  </w:rPrChange>
                </w:rPr>
                <w:t>13 (5.06)</w:t>
              </w:r>
            </w:ins>
          </w:p>
        </w:tc>
        <w:tc>
          <w:tcPr>
            <w:tcW w:w="1927" w:type="dxa"/>
            <w:tcPrChange w:id="8353" w:author="Mohammad Nayeem" w:date="2020-04-21T23:12:00Z">
              <w:tcPr>
                <w:tcW w:w="1927" w:type="dxa"/>
                <w:gridSpan w:val="2"/>
              </w:tcPr>
            </w:tcPrChange>
          </w:tcPr>
          <w:p w14:paraId="69EE72BB" w14:textId="77777777" w:rsidR="00336EFF" w:rsidRPr="004E6C2C" w:rsidRDefault="00336EFF">
            <w:pPr>
              <w:spacing w:line="480" w:lineRule="auto"/>
              <w:jc w:val="both"/>
              <w:rPr>
                <w:ins w:id="8354" w:author="Mohammad Nayeem" w:date="2020-04-21T21:15:00Z"/>
                <w:rFonts w:ascii="Times New Roman" w:hAnsi="Times New Roman" w:cs="Times New Roman"/>
                <w:sz w:val="24"/>
                <w:szCs w:val="24"/>
                <w:rPrChange w:id="8355" w:author="Mohammad Nayeem" w:date="2020-04-21T22:30:00Z">
                  <w:rPr>
                    <w:ins w:id="8356" w:author="Mohammad Nayeem" w:date="2020-04-21T21:15:00Z"/>
                    <w:rFonts w:ascii="Times New Roman" w:hAnsi="Times New Roman" w:cs="Times New Roman"/>
                  </w:rPr>
                </w:rPrChange>
              </w:rPr>
            </w:pPr>
          </w:p>
        </w:tc>
      </w:tr>
      <w:tr w:rsidR="00336EFF" w:rsidRPr="004E6C2C" w14:paraId="4BD3DC94" w14:textId="77777777" w:rsidTr="00706D74">
        <w:trPr>
          <w:ins w:id="8357" w:author="Mohammad Nayeem" w:date="2020-04-21T21:15:00Z"/>
          <w:trPrChange w:id="8358" w:author="Mohammad Nayeem" w:date="2020-04-21T23:12:00Z">
            <w:trPr>
              <w:gridAfter w:val="0"/>
            </w:trPr>
          </w:trPrChange>
        </w:trPr>
        <w:tc>
          <w:tcPr>
            <w:tcW w:w="7428" w:type="dxa"/>
            <w:gridSpan w:val="3"/>
            <w:tcPrChange w:id="8359" w:author="Mohammad Nayeem" w:date="2020-04-21T23:12:00Z">
              <w:tcPr>
                <w:tcW w:w="7105" w:type="dxa"/>
                <w:gridSpan w:val="6"/>
              </w:tcPr>
            </w:tcPrChange>
          </w:tcPr>
          <w:p w14:paraId="53D1854D" w14:textId="77777777" w:rsidR="00336EFF" w:rsidRPr="00E270D2" w:rsidRDefault="00336EFF">
            <w:pPr>
              <w:spacing w:line="480" w:lineRule="auto"/>
              <w:jc w:val="both"/>
              <w:rPr>
                <w:ins w:id="8360" w:author="Mohammad Nayeem" w:date="2020-04-21T21:15:00Z"/>
                <w:rFonts w:ascii="Times New Roman" w:hAnsi="Times New Roman" w:cs="Times New Roman"/>
                <w:b/>
                <w:bCs/>
                <w:sz w:val="24"/>
                <w:szCs w:val="24"/>
                <w:rPrChange w:id="8361" w:author="Mohammad Nayeem" w:date="2020-04-21T23:14:00Z">
                  <w:rPr>
                    <w:ins w:id="8362" w:author="Mohammad Nayeem" w:date="2020-04-21T21:15:00Z"/>
                    <w:rFonts w:ascii="Times New Roman" w:hAnsi="Times New Roman" w:cs="Times New Roman"/>
                  </w:rPr>
                </w:rPrChange>
              </w:rPr>
            </w:pPr>
            <w:ins w:id="8363" w:author="Mohammad Nayeem" w:date="2020-04-21T21:15:00Z">
              <w:r w:rsidRPr="00E270D2">
                <w:rPr>
                  <w:rFonts w:ascii="Times New Roman" w:hAnsi="Times New Roman" w:cs="Times New Roman"/>
                  <w:b/>
                  <w:bCs/>
                  <w:sz w:val="24"/>
                  <w:szCs w:val="24"/>
                  <w:rPrChange w:id="8364" w:author="Mohammad Nayeem" w:date="2020-04-21T23:14:00Z">
                    <w:rPr>
                      <w:rFonts w:ascii="Times New Roman" w:hAnsi="Times New Roman" w:cs="Times New Roman"/>
                    </w:rPr>
                  </w:rPrChange>
                </w:rPr>
                <w:t xml:space="preserve">Mass Media (at least once in a week) </w:t>
              </w:r>
            </w:ins>
          </w:p>
        </w:tc>
        <w:tc>
          <w:tcPr>
            <w:tcW w:w="1927" w:type="dxa"/>
            <w:tcPrChange w:id="8365" w:author="Mohammad Nayeem" w:date="2020-04-21T23:12:00Z">
              <w:tcPr>
                <w:tcW w:w="2250" w:type="dxa"/>
                <w:gridSpan w:val="2"/>
              </w:tcPr>
            </w:tcPrChange>
          </w:tcPr>
          <w:p w14:paraId="27F3B783" w14:textId="77777777" w:rsidR="00336EFF" w:rsidRPr="004E6C2C" w:rsidRDefault="00336EFF">
            <w:pPr>
              <w:spacing w:line="480" w:lineRule="auto"/>
              <w:jc w:val="both"/>
              <w:rPr>
                <w:ins w:id="8366" w:author="Mohammad Nayeem" w:date="2020-04-21T21:15:00Z"/>
                <w:rFonts w:ascii="Times New Roman" w:hAnsi="Times New Roman" w:cs="Times New Roman"/>
                <w:sz w:val="24"/>
                <w:szCs w:val="24"/>
                <w:rPrChange w:id="8367" w:author="Mohammad Nayeem" w:date="2020-04-21T22:30:00Z">
                  <w:rPr>
                    <w:ins w:id="8368" w:author="Mohammad Nayeem" w:date="2020-04-21T21:15:00Z"/>
                    <w:rFonts w:ascii="Times New Roman" w:hAnsi="Times New Roman" w:cs="Times New Roman"/>
                  </w:rPr>
                </w:rPrChange>
              </w:rPr>
            </w:pPr>
          </w:p>
        </w:tc>
      </w:tr>
      <w:tr w:rsidR="00336EFF" w:rsidRPr="004E6C2C" w14:paraId="1483B61F" w14:textId="77777777" w:rsidTr="00706D74">
        <w:tblPrEx>
          <w:tblPrExChange w:id="8369"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370" w:author="Mohammad Nayeem" w:date="2020-04-21T21:15:00Z"/>
          <w:trPrChange w:id="8371" w:author="Mohammad Nayeem" w:date="2020-04-21T23:12:00Z">
            <w:trPr>
              <w:gridBefore w:val="1"/>
            </w:trPr>
          </w:trPrChange>
        </w:trPr>
        <w:tc>
          <w:tcPr>
            <w:tcW w:w="3656" w:type="dxa"/>
            <w:tcPrChange w:id="8372" w:author="Mohammad Nayeem" w:date="2020-04-21T23:12:00Z">
              <w:tcPr>
                <w:tcW w:w="3656" w:type="dxa"/>
                <w:gridSpan w:val="2"/>
              </w:tcPr>
            </w:tcPrChange>
          </w:tcPr>
          <w:p w14:paraId="19C1F841" w14:textId="77777777" w:rsidR="00336EFF" w:rsidRPr="004E6C2C" w:rsidRDefault="00336EFF">
            <w:pPr>
              <w:spacing w:line="480" w:lineRule="auto"/>
              <w:jc w:val="both"/>
              <w:rPr>
                <w:ins w:id="8373" w:author="Mohammad Nayeem" w:date="2020-04-21T21:15:00Z"/>
                <w:rFonts w:ascii="Times New Roman" w:hAnsi="Times New Roman" w:cs="Times New Roman"/>
                <w:b/>
                <w:bCs/>
                <w:sz w:val="24"/>
                <w:szCs w:val="24"/>
                <w:rPrChange w:id="8374" w:author="Mohammad Nayeem" w:date="2020-04-21T22:30:00Z">
                  <w:rPr>
                    <w:ins w:id="8375" w:author="Mohammad Nayeem" w:date="2020-04-21T21:15:00Z"/>
                    <w:rFonts w:ascii="Times New Roman" w:hAnsi="Times New Roman" w:cs="Times New Roman"/>
                    <w:b/>
                    <w:bCs/>
                  </w:rPr>
                </w:rPrChange>
              </w:rPr>
            </w:pPr>
            <w:ins w:id="8376" w:author="Mohammad Nayeem" w:date="2020-04-21T21:15:00Z">
              <w:r w:rsidRPr="004E6C2C">
                <w:rPr>
                  <w:rFonts w:ascii="Times New Roman" w:hAnsi="Times New Roman" w:cs="Times New Roman"/>
                  <w:sz w:val="24"/>
                  <w:szCs w:val="24"/>
                  <w:rPrChange w:id="8377" w:author="Mohammad Nayeem" w:date="2020-04-21T22:30:00Z">
                    <w:rPr>
                      <w:rFonts w:ascii="Times New Roman" w:hAnsi="Times New Roman" w:cs="Times New Roman"/>
                    </w:rPr>
                  </w:rPrChange>
                </w:rPr>
                <w:t>Yes</w:t>
              </w:r>
            </w:ins>
          </w:p>
        </w:tc>
        <w:tc>
          <w:tcPr>
            <w:tcW w:w="1886" w:type="dxa"/>
            <w:tcPrChange w:id="8378" w:author="Mohammad Nayeem" w:date="2020-04-21T23:12:00Z">
              <w:tcPr>
                <w:tcW w:w="1886" w:type="dxa"/>
                <w:gridSpan w:val="2"/>
              </w:tcPr>
            </w:tcPrChange>
          </w:tcPr>
          <w:p w14:paraId="415D8AF6" w14:textId="77777777" w:rsidR="00336EFF" w:rsidRPr="004E6C2C" w:rsidRDefault="00336EFF">
            <w:pPr>
              <w:spacing w:line="480" w:lineRule="auto"/>
              <w:jc w:val="both"/>
              <w:rPr>
                <w:ins w:id="8379" w:author="Mohammad Nayeem" w:date="2020-04-21T21:15:00Z"/>
                <w:rFonts w:ascii="Times New Roman" w:hAnsi="Times New Roman" w:cs="Times New Roman"/>
                <w:sz w:val="24"/>
                <w:szCs w:val="24"/>
                <w:rPrChange w:id="8380" w:author="Mohammad Nayeem" w:date="2020-04-21T22:30:00Z">
                  <w:rPr>
                    <w:ins w:id="8381" w:author="Mohammad Nayeem" w:date="2020-04-21T21:15:00Z"/>
                    <w:rFonts w:ascii="Times New Roman" w:hAnsi="Times New Roman" w:cs="Times New Roman"/>
                  </w:rPr>
                </w:rPrChange>
              </w:rPr>
            </w:pPr>
            <w:ins w:id="8382" w:author="Mohammad Nayeem" w:date="2020-04-21T21:15:00Z">
              <w:r w:rsidRPr="004E6C2C">
                <w:rPr>
                  <w:rFonts w:ascii="Times New Roman" w:hAnsi="Times New Roman" w:cs="Times New Roman"/>
                  <w:sz w:val="24"/>
                  <w:szCs w:val="24"/>
                  <w:rPrChange w:id="8383" w:author="Mohammad Nayeem" w:date="2020-04-21T22:30:00Z">
                    <w:rPr>
                      <w:rFonts w:ascii="Times New Roman" w:hAnsi="Times New Roman" w:cs="Times New Roman"/>
                    </w:rPr>
                  </w:rPrChange>
                </w:rPr>
                <w:t>237 (63.20)</w:t>
              </w:r>
            </w:ins>
          </w:p>
        </w:tc>
        <w:tc>
          <w:tcPr>
            <w:tcW w:w="1886" w:type="dxa"/>
            <w:tcPrChange w:id="8384" w:author="Mohammad Nayeem" w:date="2020-04-21T23:12:00Z">
              <w:tcPr>
                <w:tcW w:w="1886" w:type="dxa"/>
                <w:gridSpan w:val="2"/>
              </w:tcPr>
            </w:tcPrChange>
          </w:tcPr>
          <w:p w14:paraId="3CA8E5CB" w14:textId="77777777" w:rsidR="00336EFF" w:rsidRPr="004E6C2C" w:rsidRDefault="00336EFF">
            <w:pPr>
              <w:spacing w:line="480" w:lineRule="auto"/>
              <w:jc w:val="both"/>
              <w:rPr>
                <w:ins w:id="8385" w:author="Mohammad Nayeem" w:date="2020-04-21T21:15:00Z"/>
                <w:rFonts w:ascii="Times New Roman" w:hAnsi="Times New Roman" w:cs="Times New Roman"/>
                <w:sz w:val="24"/>
                <w:szCs w:val="24"/>
                <w:rPrChange w:id="8386" w:author="Mohammad Nayeem" w:date="2020-04-21T22:30:00Z">
                  <w:rPr>
                    <w:ins w:id="8387" w:author="Mohammad Nayeem" w:date="2020-04-21T21:15:00Z"/>
                    <w:rFonts w:ascii="Times New Roman" w:hAnsi="Times New Roman" w:cs="Times New Roman"/>
                  </w:rPr>
                </w:rPrChange>
              </w:rPr>
            </w:pPr>
            <w:ins w:id="8388" w:author="Mohammad Nayeem" w:date="2020-04-21T21:15:00Z">
              <w:r w:rsidRPr="004E6C2C">
                <w:rPr>
                  <w:rFonts w:ascii="Times New Roman" w:hAnsi="Times New Roman" w:cs="Times New Roman"/>
                  <w:sz w:val="24"/>
                  <w:szCs w:val="24"/>
                  <w:rPrChange w:id="8389" w:author="Mohammad Nayeem" w:date="2020-04-21T22:30:00Z">
                    <w:rPr>
                      <w:rFonts w:ascii="Times New Roman" w:hAnsi="Times New Roman" w:cs="Times New Roman"/>
                    </w:rPr>
                  </w:rPrChange>
                </w:rPr>
                <w:t>153 (59.53)</w:t>
              </w:r>
            </w:ins>
          </w:p>
        </w:tc>
        <w:tc>
          <w:tcPr>
            <w:tcW w:w="1927" w:type="dxa"/>
            <w:tcPrChange w:id="8390" w:author="Mohammad Nayeem" w:date="2020-04-21T23:12:00Z">
              <w:tcPr>
                <w:tcW w:w="1927" w:type="dxa"/>
                <w:gridSpan w:val="2"/>
              </w:tcPr>
            </w:tcPrChange>
          </w:tcPr>
          <w:p w14:paraId="36848233" w14:textId="77777777" w:rsidR="00336EFF" w:rsidRPr="004E6C2C" w:rsidRDefault="00336EFF">
            <w:pPr>
              <w:spacing w:line="480" w:lineRule="auto"/>
              <w:jc w:val="both"/>
              <w:rPr>
                <w:ins w:id="8391" w:author="Mohammad Nayeem" w:date="2020-04-21T21:15:00Z"/>
                <w:rFonts w:ascii="Times New Roman" w:hAnsi="Times New Roman" w:cs="Times New Roman"/>
                <w:sz w:val="24"/>
                <w:szCs w:val="24"/>
                <w:rPrChange w:id="8392" w:author="Mohammad Nayeem" w:date="2020-04-21T22:30:00Z">
                  <w:rPr>
                    <w:ins w:id="8393" w:author="Mohammad Nayeem" w:date="2020-04-21T21:15:00Z"/>
                    <w:rFonts w:ascii="Times New Roman" w:hAnsi="Times New Roman" w:cs="Times New Roman"/>
                  </w:rPr>
                </w:rPrChange>
              </w:rPr>
            </w:pPr>
            <w:ins w:id="8394" w:author="Mohammad Nayeem" w:date="2020-04-21T21:15:00Z">
              <w:r w:rsidRPr="004E6C2C">
                <w:rPr>
                  <w:rFonts w:ascii="Times New Roman" w:hAnsi="Times New Roman" w:cs="Times New Roman"/>
                  <w:sz w:val="24"/>
                  <w:szCs w:val="24"/>
                  <w:rPrChange w:id="8395" w:author="Mohammad Nayeem" w:date="2020-04-21T22:30:00Z">
                    <w:rPr>
                      <w:rFonts w:ascii="Times New Roman" w:hAnsi="Times New Roman" w:cs="Times New Roman"/>
                    </w:rPr>
                  </w:rPrChange>
                </w:rPr>
                <w:t>0.923</w:t>
              </w:r>
            </w:ins>
          </w:p>
        </w:tc>
      </w:tr>
      <w:tr w:rsidR="00336EFF" w:rsidRPr="004E6C2C" w14:paraId="489AD4D6" w14:textId="77777777" w:rsidTr="00706D74">
        <w:tblPrEx>
          <w:tblPrExChange w:id="8396"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397" w:author="Mohammad Nayeem" w:date="2020-04-21T21:15:00Z"/>
          <w:trPrChange w:id="8398" w:author="Mohammad Nayeem" w:date="2020-04-21T23:12:00Z">
            <w:trPr>
              <w:gridBefore w:val="1"/>
            </w:trPr>
          </w:trPrChange>
        </w:trPr>
        <w:tc>
          <w:tcPr>
            <w:tcW w:w="3656" w:type="dxa"/>
            <w:tcPrChange w:id="8399" w:author="Mohammad Nayeem" w:date="2020-04-21T23:12:00Z">
              <w:tcPr>
                <w:tcW w:w="3656" w:type="dxa"/>
                <w:gridSpan w:val="2"/>
              </w:tcPr>
            </w:tcPrChange>
          </w:tcPr>
          <w:p w14:paraId="1BEE83B4" w14:textId="77777777" w:rsidR="00336EFF" w:rsidRPr="004E6C2C" w:rsidRDefault="00336EFF">
            <w:pPr>
              <w:spacing w:line="480" w:lineRule="auto"/>
              <w:jc w:val="both"/>
              <w:rPr>
                <w:ins w:id="8400" w:author="Mohammad Nayeem" w:date="2020-04-21T21:15:00Z"/>
                <w:rFonts w:ascii="Times New Roman" w:hAnsi="Times New Roman" w:cs="Times New Roman"/>
                <w:b/>
                <w:bCs/>
                <w:sz w:val="24"/>
                <w:szCs w:val="24"/>
                <w:rPrChange w:id="8401" w:author="Mohammad Nayeem" w:date="2020-04-21T22:30:00Z">
                  <w:rPr>
                    <w:ins w:id="8402" w:author="Mohammad Nayeem" w:date="2020-04-21T21:15:00Z"/>
                    <w:rFonts w:ascii="Times New Roman" w:hAnsi="Times New Roman" w:cs="Times New Roman"/>
                    <w:b/>
                    <w:bCs/>
                  </w:rPr>
                </w:rPrChange>
              </w:rPr>
            </w:pPr>
            <w:ins w:id="8403" w:author="Mohammad Nayeem" w:date="2020-04-21T21:15:00Z">
              <w:r w:rsidRPr="004E6C2C">
                <w:rPr>
                  <w:rFonts w:ascii="Times New Roman" w:hAnsi="Times New Roman" w:cs="Times New Roman"/>
                  <w:sz w:val="24"/>
                  <w:szCs w:val="24"/>
                  <w:rPrChange w:id="8404" w:author="Mohammad Nayeem" w:date="2020-04-21T22:30:00Z">
                    <w:rPr>
                      <w:rFonts w:ascii="Times New Roman" w:hAnsi="Times New Roman" w:cs="Times New Roman"/>
                    </w:rPr>
                  </w:rPrChange>
                </w:rPr>
                <w:t>No</w:t>
              </w:r>
            </w:ins>
          </w:p>
        </w:tc>
        <w:tc>
          <w:tcPr>
            <w:tcW w:w="1886" w:type="dxa"/>
            <w:tcPrChange w:id="8405" w:author="Mohammad Nayeem" w:date="2020-04-21T23:12:00Z">
              <w:tcPr>
                <w:tcW w:w="1886" w:type="dxa"/>
                <w:gridSpan w:val="2"/>
              </w:tcPr>
            </w:tcPrChange>
          </w:tcPr>
          <w:p w14:paraId="283F4BF6" w14:textId="77777777" w:rsidR="00336EFF" w:rsidRPr="004E6C2C" w:rsidRDefault="00336EFF">
            <w:pPr>
              <w:spacing w:line="480" w:lineRule="auto"/>
              <w:jc w:val="both"/>
              <w:rPr>
                <w:ins w:id="8406" w:author="Mohammad Nayeem" w:date="2020-04-21T21:15:00Z"/>
                <w:rFonts w:ascii="Times New Roman" w:hAnsi="Times New Roman" w:cs="Times New Roman"/>
                <w:sz w:val="24"/>
                <w:szCs w:val="24"/>
                <w:rPrChange w:id="8407" w:author="Mohammad Nayeem" w:date="2020-04-21T22:30:00Z">
                  <w:rPr>
                    <w:ins w:id="8408" w:author="Mohammad Nayeem" w:date="2020-04-21T21:15:00Z"/>
                    <w:rFonts w:ascii="Times New Roman" w:hAnsi="Times New Roman" w:cs="Times New Roman"/>
                  </w:rPr>
                </w:rPrChange>
              </w:rPr>
            </w:pPr>
            <w:ins w:id="8409" w:author="Mohammad Nayeem" w:date="2020-04-21T21:15:00Z">
              <w:r w:rsidRPr="004E6C2C">
                <w:rPr>
                  <w:rFonts w:ascii="Times New Roman" w:hAnsi="Times New Roman" w:cs="Times New Roman"/>
                  <w:sz w:val="24"/>
                  <w:szCs w:val="24"/>
                  <w:rPrChange w:id="8410" w:author="Mohammad Nayeem" w:date="2020-04-21T22:30:00Z">
                    <w:rPr>
                      <w:rFonts w:ascii="Times New Roman" w:hAnsi="Times New Roman" w:cs="Times New Roman"/>
                    </w:rPr>
                  </w:rPrChange>
                </w:rPr>
                <w:t>138 (36.80)</w:t>
              </w:r>
            </w:ins>
          </w:p>
        </w:tc>
        <w:tc>
          <w:tcPr>
            <w:tcW w:w="1886" w:type="dxa"/>
            <w:tcPrChange w:id="8411" w:author="Mohammad Nayeem" w:date="2020-04-21T23:12:00Z">
              <w:tcPr>
                <w:tcW w:w="1886" w:type="dxa"/>
                <w:gridSpan w:val="2"/>
              </w:tcPr>
            </w:tcPrChange>
          </w:tcPr>
          <w:p w14:paraId="1F51DF5B" w14:textId="77777777" w:rsidR="00336EFF" w:rsidRPr="004E6C2C" w:rsidRDefault="00336EFF">
            <w:pPr>
              <w:spacing w:line="480" w:lineRule="auto"/>
              <w:jc w:val="both"/>
              <w:rPr>
                <w:ins w:id="8412" w:author="Mohammad Nayeem" w:date="2020-04-21T21:15:00Z"/>
                <w:rFonts w:ascii="Times New Roman" w:hAnsi="Times New Roman" w:cs="Times New Roman"/>
                <w:sz w:val="24"/>
                <w:szCs w:val="24"/>
                <w:rPrChange w:id="8413" w:author="Mohammad Nayeem" w:date="2020-04-21T22:30:00Z">
                  <w:rPr>
                    <w:ins w:id="8414" w:author="Mohammad Nayeem" w:date="2020-04-21T21:15:00Z"/>
                    <w:rFonts w:ascii="Times New Roman" w:hAnsi="Times New Roman" w:cs="Times New Roman"/>
                  </w:rPr>
                </w:rPrChange>
              </w:rPr>
            </w:pPr>
            <w:ins w:id="8415" w:author="Mohammad Nayeem" w:date="2020-04-21T21:15:00Z">
              <w:r w:rsidRPr="004E6C2C">
                <w:rPr>
                  <w:rFonts w:ascii="Times New Roman" w:hAnsi="Times New Roman" w:cs="Times New Roman"/>
                  <w:sz w:val="24"/>
                  <w:szCs w:val="24"/>
                  <w:rPrChange w:id="8416" w:author="Mohammad Nayeem" w:date="2020-04-21T22:30:00Z">
                    <w:rPr>
                      <w:rFonts w:ascii="Times New Roman" w:hAnsi="Times New Roman" w:cs="Times New Roman"/>
                    </w:rPr>
                  </w:rPrChange>
                </w:rPr>
                <w:t>104 (40.47)</w:t>
              </w:r>
            </w:ins>
          </w:p>
        </w:tc>
        <w:tc>
          <w:tcPr>
            <w:tcW w:w="1927" w:type="dxa"/>
            <w:tcPrChange w:id="8417" w:author="Mohammad Nayeem" w:date="2020-04-21T23:12:00Z">
              <w:tcPr>
                <w:tcW w:w="1927" w:type="dxa"/>
                <w:gridSpan w:val="2"/>
              </w:tcPr>
            </w:tcPrChange>
          </w:tcPr>
          <w:p w14:paraId="22F2685F" w14:textId="77777777" w:rsidR="00336EFF" w:rsidRPr="004E6C2C" w:rsidRDefault="00336EFF">
            <w:pPr>
              <w:spacing w:line="480" w:lineRule="auto"/>
              <w:jc w:val="both"/>
              <w:rPr>
                <w:ins w:id="8418" w:author="Mohammad Nayeem" w:date="2020-04-21T21:15:00Z"/>
                <w:rFonts w:ascii="Times New Roman" w:hAnsi="Times New Roman" w:cs="Times New Roman"/>
                <w:sz w:val="24"/>
                <w:szCs w:val="24"/>
                <w:rPrChange w:id="8419" w:author="Mohammad Nayeem" w:date="2020-04-21T22:30:00Z">
                  <w:rPr>
                    <w:ins w:id="8420" w:author="Mohammad Nayeem" w:date="2020-04-21T21:15:00Z"/>
                    <w:rFonts w:ascii="Times New Roman" w:hAnsi="Times New Roman" w:cs="Times New Roman"/>
                  </w:rPr>
                </w:rPrChange>
              </w:rPr>
            </w:pPr>
          </w:p>
        </w:tc>
      </w:tr>
      <w:tr w:rsidR="00706D74" w:rsidRPr="004E6C2C" w14:paraId="183C19C2" w14:textId="77777777" w:rsidTr="00706D74">
        <w:trPr>
          <w:ins w:id="8421" w:author="Mohammad Nayeem" w:date="2020-04-21T21:15:00Z"/>
        </w:trPr>
        <w:tc>
          <w:tcPr>
            <w:tcW w:w="7428" w:type="dxa"/>
            <w:gridSpan w:val="3"/>
          </w:tcPr>
          <w:p w14:paraId="76E3E4CA" w14:textId="77777777" w:rsidR="00336EFF" w:rsidRPr="00E62777" w:rsidRDefault="00336EFF">
            <w:pPr>
              <w:spacing w:line="480" w:lineRule="auto"/>
              <w:jc w:val="both"/>
              <w:rPr>
                <w:ins w:id="8422" w:author="Mohammad Nayeem" w:date="2020-04-21T21:15:00Z"/>
                <w:rFonts w:ascii="Times New Roman" w:hAnsi="Times New Roman" w:cs="Times New Roman"/>
                <w:b/>
                <w:bCs/>
                <w:sz w:val="24"/>
                <w:szCs w:val="24"/>
                <w:rPrChange w:id="8423" w:author="Mohammad Nayeem" w:date="2020-04-21T23:15:00Z">
                  <w:rPr>
                    <w:ins w:id="8424" w:author="Mohammad Nayeem" w:date="2020-04-21T21:15:00Z"/>
                    <w:rFonts w:ascii="Times New Roman" w:hAnsi="Times New Roman" w:cs="Times New Roman"/>
                  </w:rPr>
                </w:rPrChange>
              </w:rPr>
            </w:pPr>
            <w:ins w:id="8425" w:author="Mohammad Nayeem" w:date="2020-04-21T21:15:00Z">
              <w:r w:rsidRPr="00E62777">
                <w:rPr>
                  <w:rFonts w:ascii="Times New Roman" w:hAnsi="Times New Roman" w:cs="Times New Roman"/>
                  <w:b/>
                  <w:bCs/>
                  <w:sz w:val="24"/>
                  <w:szCs w:val="24"/>
                  <w:rPrChange w:id="8426" w:author="Mohammad Nayeem" w:date="2020-04-21T23:15:00Z">
                    <w:rPr>
                      <w:rFonts w:ascii="Times New Roman" w:hAnsi="Times New Roman" w:cs="Times New Roman"/>
                    </w:rPr>
                  </w:rPrChange>
                </w:rPr>
                <w:t>Wealth Status</w:t>
              </w:r>
            </w:ins>
          </w:p>
        </w:tc>
        <w:tc>
          <w:tcPr>
            <w:tcW w:w="1927" w:type="dxa"/>
          </w:tcPr>
          <w:p w14:paraId="1FCD0B6D" w14:textId="77777777" w:rsidR="00336EFF" w:rsidRPr="004E6C2C" w:rsidRDefault="00336EFF">
            <w:pPr>
              <w:spacing w:line="480" w:lineRule="auto"/>
              <w:jc w:val="both"/>
              <w:rPr>
                <w:ins w:id="8427" w:author="Mohammad Nayeem" w:date="2020-04-21T21:15:00Z"/>
                <w:rFonts w:ascii="Times New Roman" w:hAnsi="Times New Roman" w:cs="Times New Roman"/>
                <w:sz w:val="24"/>
                <w:szCs w:val="24"/>
                <w:rPrChange w:id="8428" w:author="Mohammad Nayeem" w:date="2020-04-21T22:30:00Z">
                  <w:rPr>
                    <w:ins w:id="8429" w:author="Mohammad Nayeem" w:date="2020-04-21T21:15:00Z"/>
                    <w:rFonts w:ascii="Times New Roman" w:hAnsi="Times New Roman" w:cs="Times New Roman"/>
                  </w:rPr>
                </w:rPrChange>
              </w:rPr>
            </w:pPr>
          </w:p>
        </w:tc>
      </w:tr>
      <w:tr w:rsidR="00456F28" w:rsidRPr="004E6C2C" w14:paraId="7E089A9F" w14:textId="77777777" w:rsidTr="00706D74">
        <w:tblPrEx>
          <w:tblPrExChange w:id="8430"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431" w:author="Mohammad Nayeem" w:date="2020-04-21T23:02:00Z"/>
          <w:trPrChange w:id="8432" w:author="Mohammad Nayeem" w:date="2020-04-21T23:12:00Z">
            <w:trPr>
              <w:gridBefore w:val="1"/>
            </w:trPr>
          </w:trPrChange>
        </w:trPr>
        <w:tc>
          <w:tcPr>
            <w:tcW w:w="3656" w:type="dxa"/>
            <w:tcPrChange w:id="8433" w:author="Mohammad Nayeem" w:date="2020-04-21T23:12:00Z">
              <w:tcPr>
                <w:tcW w:w="3656" w:type="dxa"/>
                <w:gridSpan w:val="2"/>
              </w:tcPr>
            </w:tcPrChange>
          </w:tcPr>
          <w:p w14:paraId="2612A8FB" w14:textId="759DE7F9" w:rsidR="00456F28" w:rsidRPr="00C02361" w:rsidRDefault="00456F28">
            <w:pPr>
              <w:spacing w:line="480" w:lineRule="auto"/>
              <w:jc w:val="both"/>
              <w:rPr>
                <w:ins w:id="8434" w:author="Mohammad Nayeem" w:date="2020-04-21T23:02:00Z"/>
                <w:rFonts w:ascii="Times New Roman" w:hAnsi="Times New Roman" w:cs="Times New Roman"/>
                <w:sz w:val="24"/>
                <w:szCs w:val="24"/>
              </w:rPr>
            </w:pPr>
            <w:ins w:id="8435" w:author="Mohammad Nayeem" w:date="2020-04-21T23:02:00Z">
              <w:r w:rsidRPr="00C0458B">
                <w:rPr>
                  <w:rFonts w:ascii="Times New Roman" w:hAnsi="Times New Roman" w:cs="Times New Roman"/>
                  <w:sz w:val="24"/>
                  <w:szCs w:val="24"/>
                </w:rPr>
                <w:t>Poorest</w:t>
              </w:r>
            </w:ins>
          </w:p>
        </w:tc>
        <w:tc>
          <w:tcPr>
            <w:tcW w:w="1886" w:type="dxa"/>
            <w:tcPrChange w:id="8436" w:author="Mohammad Nayeem" w:date="2020-04-21T23:12:00Z">
              <w:tcPr>
                <w:tcW w:w="1886" w:type="dxa"/>
                <w:gridSpan w:val="2"/>
              </w:tcPr>
            </w:tcPrChange>
          </w:tcPr>
          <w:p w14:paraId="34E97A87" w14:textId="45D9355E" w:rsidR="00456F28" w:rsidRPr="00C02361" w:rsidRDefault="00456F28">
            <w:pPr>
              <w:spacing w:line="480" w:lineRule="auto"/>
              <w:jc w:val="both"/>
              <w:rPr>
                <w:ins w:id="8437" w:author="Mohammad Nayeem" w:date="2020-04-21T23:02:00Z"/>
                <w:rFonts w:ascii="Times New Roman" w:hAnsi="Times New Roman" w:cs="Times New Roman"/>
                <w:sz w:val="24"/>
                <w:szCs w:val="24"/>
              </w:rPr>
            </w:pPr>
            <w:ins w:id="8438" w:author="Mohammad Nayeem" w:date="2020-04-21T23:02:00Z">
              <w:r w:rsidRPr="00C0458B">
                <w:rPr>
                  <w:rFonts w:ascii="Times New Roman" w:hAnsi="Times New Roman" w:cs="Times New Roman"/>
                  <w:sz w:val="24"/>
                  <w:szCs w:val="24"/>
                </w:rPr>
                <w:t>67 (17.87)</w:t>
              </w:r>
            </w:ins>
          </w:p>
        </w:tc>
        <w:tc>
          <w:tcPr>
            <w:tcW w:w="1886" w:type="dxa"/>
            <w:tcPrChange w:id="8439" w:author="Mohammad Nayeem" w:date="2020-04-21T23:12:00Z">
              <w:tcPr>
                <w:tcW w:w="1886" w:type="dxa"/>
                <w:gridSpan w:val="2"/>
              </w:tcPr>
            </w:tcPrChange>
          </w:tcPr>
          <w:p w14:paraId="7C0E629C" w14:textId="38E11F01" w:rsidR="00456F28" w:rsidRPr="00C02361" w:rsidRDefault="00456F28">
            <w:pPr>
              <w:spacing w:line="480" w:lineRule="auto"/>
              <w:jc w:val="both"/>
              <w:rPr>
                <w:ins w:id="8440" w:author="Mohammad Nayeem" w:date="2020-04-21T23:02:00Z"/>
                <w:rFonts w:ascii="Times New Roman" w:hAnsi="Times New Roman" w:cs="Times New Roman"/>
                <w:sz w:val="24"/>
                <w:szCs w:val="24"/>
              </w:rPr>
            </w:pPr>
            <w:ins w:id="8441" w:author="Mohammad Nayeem" w:date="2020-04-21T23:02:00Z">
              <w:r w:rsidRPr="00C0458B">
                <w:rPr>
                  <w:rFonts w:ascii="Times New Roman" w:hAnsi="Times New Roman" w:cs="Times New Roman"/>
                  <w:sz w:val="24"/>
                  <w:szCs w:val="24"/>
                </w:rPr>
                <w:t>55 (53.88)</w:t>
              </w:r>
            </w:ins>
          </w:p>
        </w:tc>
        <w:tc>
          <w:tcPr>
            <w:tcW w:w="1927" w:type="dxa"/>
            <w:tcPrChange w:id="8442" w:author="Mohammad Nayeem" w:date="2020-04-21T23:12:00Z">
              <w:tcPr>
                <w:tcW w:w="1927" w:type="dxa"/>
                <w:gridSpan w:val="2"/>
              </w:tcPr>
            </w:tcPrChange>
          </w:tcPr>
          <w:p w14:paraId="4EE9E525" w14:textId="278BEFDC" w:rsidR="00456F28" w:rsidRPr="00C02361" w:rsidRDefault="00456F28">
            <w:pPr>
              <w:spacing w:line="480" w:lineRule="auto"/>
              <w:jc w:val="both"/>
              <w:rPr>
                <w:ins w:id="8443" w:author="Mohammad Nayeem" w:date="2020-04-21T23:02:00Z"/>
                <w:rFonts w:ascii="Times New Roman" w:hAnsi="Times New Roman" w:cs="Times New Roman"/>
                <w:sz w:val="24"/>
                <w:szCs w:val="24"/>
              </w:rPr>
            </w:pPr>
            <w:ins w:id="8444" w:author="Mohammad Nayeem" w:date="2020-04-21T23:02:00Z">
              <w:r w:rsidRPr="00C0458B">
                <w:rPr>
                  <w:rFonts w:ascii="Times New Roman" w:hAnsi="Times New Roman" w:cs="Times New Roman"/>
                  <w:sz w:val="24"/>
                  <w:szCs w:val="24"/>
                </w:rPr>
                <w:t>0.060</w:t>
              </w:r>
            </w:ins>
          </w:p>
        </w:tc>
      </w:tr>
      <w:tr w:rsidR="00456F28" w:rsidRPr="004E6C2C" w14:paraId="710D1083" w14:textId="77777777" w:rsidTr="00706D74">
        <w:tblPrEx>
          <w:tblPrExChange w:id="8445"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446" w:author="Mohammad Nayeem" w:date="2020-04-21T21:15:00Z"/>
          <w:trPrChange w:id="8447" w:author="Mohammad Nayeem" w:date="2020-04-21T23:12:00Z">
            <w:trPr>
              <w:gridBefore w:val="1"/>
            </w:trPr>
          </w:trPrChange>
        </w:trPr>
        <w:tc>
          <w:tcPr>
            <w:tcW w:w="3656" w:type="dxa"/>
            <w:tcPrChange w:id="8448" w:author="Mohammad Nayeem" w:date="2020-04-21T23:12:00Z">
              <w:tcPr>
                <w:tcW w:w="3656" w:type="dxa"/>
                <w:gridSpan w:val="2"/>
              </w:tcPr>
            </w:tcPrChange>
          </w:tcPr>
          <w:p w14:paraId="54B4F40D" w14:textId="29D090F7" w:rsidR="00456F28" w:rsidRPr="004E6C2C" w:rsidRDefault="00456F28">
            <w:pPr>
              <w:spacing w:line="480" w:lineRule="auto"/>
              <w:jc w:val="both"/>
              <w:rPr>
                <w:ins w:id="8449" w:author="Mohammad Nayeem" w:date="2020-04-21T21:15:00Z"/>
                <w:rFonts w:ascii="Times New Roman" w:hAnsi="Times New Roman" w:cs="Times New Roman"/>
                <w:b/>
                <w:sz w:val="24"/>
                <w:szCs w:val="24"/>
                <w:rPrChange w:id="8450" w:author="Mohammad Nayeem" w:date="2020-04-21T22:30:00Z">
                  <w:rPr>
                    <w:ins w:id="8451" w:author="Mohammad Nayeem" w:date="2020-04-21T21:15:00Z"/>
                    <w:rFonts w:ascii="Times New Roman" w:hAnsi="Times New Roman" w:cs="Times New Roman"/>
                    <w:b/>
                  </w:rPr>
                </w:rPrChange>
              </w:rPr>
            </w:pPr>
            <w:ins w:id="8452" w:author="Mohammad Nayeem" w:date="2020-04-21T23:02:00Z">
              <w:r w:rsidRPr="00C0458B">
                <w:rPr>
                  <w:rFonts w:ascii="Times New Roman" w:hAnsi="Times New Roman" w:cs="Times New Roman"/>
                  <w:sz w:val="24"/>
                  <w:szCs w:val="24"/>
                </w:rPr>
                <w:t>Poorer</w:t>
              </w:r>
            </w:ins>
          </w:p>
        </w:tc>
        <w:tc>
          <w:tcPr>
            <w:tcW w:w="1886" w:type="dxa"/>
            <w:tcPrChange w:id="8453" w:author="Mohammad Nayeem" w:date="2020-04-21T23:12:00Z">
              <w:tcPr>
                <w:tcW w:w="1886" w:type="dxa"/>
                <w:gridSpan w:val="2"/>
              </w:tcPr>
            </w:tcPrChange>
          </w:tcPr>
          <w:p w14:paraId="3D0388FD" w14:textId="41561538" w:rsidR="00456F28" w:rsidRPr="004E6C2C" w:rsidRDefault="00456F28">
            <w:pPr>
              <w:spacing w:line="480" w:lineRule="auto"/>
              <w:jc w:val="both"/>
              <w:rPr>
                <w:ins w:id="8454" w:author="Mohammad Nayeem" w:date="2020-04-21T21:15:00Z"/>
                <w:rFonts w:ascii="Times New Roman" w:hAnsi="Times New Roman" w:cs="Times New Roman"/>
                <w:sz w:val="24"/>
                <w:szCs w:val="24"/>
                <w:rPrChange w:id="8455" w:author="Mohammad Nayeem" w:date="2020-04-21T22:30:00Z">
                  <w:rPr>
                    <w:ins w:id="8456" w:author="Mohammad Nayeem" w:date="2020-04-21T21:15:00Z"/>
                    <w:rFonts w:ascii="Times New Roman" w:hAnsi="Times New Roman" w:cs="Times New Roman"/>
                  </w:rPr>
                </w:rPrChange>
              </w:rPr>
            </w:pPr>
            <w:ins w:id="8457" w:author="Mohammad Nayeem" w:date="2020-04-21T23:02:00Z">
              <w:r w:rsidRPr="00C0458B">
                <w:rPr>
                  <w:rFonts w:ascii="Times New Roman" w:hAnsi="Times New Roman" w:cs="Times New Roman"/>
                  <w:sz w:val="24"/>
                  <w:szCs w:val="24"/>
                </w:rPr>
                <w:t>83 (22.13)</w:t>
              </w:r>
            </w:ins>
          </w:p>
        </w:tc>
        <w:tc>
          <w:tcPr>
            <w:tcW w:w="1886" w:type="dxa"/>
            <w:tcPrChange w:id="8458" w:author="Mohammad Nayeem" w:date="2020-04-21T23:12:00Z">
              <w:tcPr>
                <w:tcW w:w="1886" w:type="dxa"/>
                <w:gridSpan w:val="2"/>
              </w:tcPr>
            </w:tcPrChange>
          </w:tcPr>
          <w:p w14:paraId="4BAB2BD3" w14:textId="1E78D5BF" w:rsidR="00456F28" w:rsidRPr="004E6C2C" w:rsidRDefault="00456F28">
            <w:pPr>
              <w:spacing w:line="480" w:lineRule="auto"/>
              <w:jc w:val="both"/>
              <w:rPr>
                <w:ins w:id="8459" w:author="Mohammad Nayeem" w:date="2020-04-21T21:15:00Z"/>
                <w:rFonts w:ascii="Times New Roman" w:hAnsi="Times New Roman" w:cs="Times New Roman"/>
                <w:sz w:val="24"/>
                <w:szCs w:val="24"/>
                <w:rPrChange w:id="8460" w:author="Mohammad Nayeem" w:date="2020-04-21T22:30:00Z">
                  <w:rPr>
                    <w:ins w:id="8461" w:author="Mohammad Nayeem" w:date="2020-04-21T21:15:00Z"/>
                    <w:rFonts w:ascii="Times New Roman" w:hAnsi="Times New Roman" w:cs="Times New Roman"/>
                  </w:rPr>
                </w:rPrChange>
              </w:rPr>
            </w:pPr>
            <w:ins w:id="8462" w:author="Mohammad Nayeem" w:date="2020-04-21T23:02:00Z">
              <w:r w:rsidRPr="00C0458B">
                <w:rPr>
                  <w:rFonts w:ascii="Times New Roman" w:hAnsi="Times New Roman" w:cs="Times New Roman"/>
                  <w:sz w:val="24"/>
                  <w:szCs w:val="24"/>
                </w:rPr>
                <w:t>47 (31.19)</w:t>
              </w:r>
            </w:ins>
          </w:p>
        </w:tc>
        <w:tc>
          <w:tcPr>
            <w:tcW w:w="1927" w:type="dxa"/>
            <w:tcPrChange w:id="8463" w:author="Mohammad Nayeem" w:date="2020-04-21T23:12:00Z">
              <w:tcPr>
                <w:tcW w:w="1927" w:type="dxa"/>
                <w:gridSpan w:val="2"/>
              </w:tcPr>
            </w:tcPrChange>
          </w:tcPr>
          <w:p w14:paraId="00BD164C" w14:textId="37328102" w:rsidR="00456F28" w:rsidRPr="004E6C2C" w:rsidRDefault="00456F28">
            <w:pPr>
              <w:spacing w:line="480" w:lineRule="auto"/>
              <w:jc w:val="both"/>
              <w:rPr>
                <w:ins w:id="8464" w:author="Mohammad Nayeem" w:date="2020-04-21T21:15:00Z"/>
                <w:rFonts w:ascii="Times New Roman" w:hAnsi="Times New Roman" w:cs="Times New Roman"/>
                <w:sz w:val="24"/>
                <w:szCs w:val="24"/>
                <w:rPrChange w:id="8465" w:author="Mohammad Nayeem" w:date="2020-04-21T22:30:00Z">
                  <w:rPr>
                    <w:ins w:id="8466" w:author="Mohammad Nayeem" w:date="2020-04-21T21:15:00Z"/>
                    <w:rFonts w:ascii="Times New Roman" w:hAnsi="Times New Roman" w:cs="Times New Roman"/>
                  </w:rPr>
                </w:rPrChange>
              </w:rPr>
            </w:pPr>
          </w:p>
        </w:tc>
      </w:tr>
      <w:tr w:rsidR="00456F28" w:rsidRPr="004E6C2C" w14:paraId="518A3872" w14:textId="77777777" w:rsidTr="00706D74">
        <w:tblPrEx>
          <w:tblPrExChange w:id="8467"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468" w:author="Mohammad Nayeem" w:date="2020-04-21T21:15:00Z"/>
          <w:trPrChange w:id="8469" w:author="Mohammad Nayeem" w:date="2020-04-21T23:12:00Z">
            <w:trPr>
              <w:gridBefore w:val="1"/>
            </w:trPr>
          </w:trPrChange>
        </w:trPr>
        <w:tc>
          <w:tcPr>
            <w:tcW w:w="3656" w:type="dxa"/>
            <w:tcPrChange w:id="8470" w:author="Mohammad Nayeem" w:date="2020-04-21T23:12:00Z">
              <w:tcPr>
                <w:tcW w:w="3656" w:type="dxa"/>
                <w:gridSpan w:val="2"/>
              </w:tcPr>
            </w:tcPrChange>
          </w:tcPr>
          <w:p w14:paraId="031A942C" w14:textId="6B69C371" w:rsidR="00456F28" w:rsidRPr="004E6C2C" w:rsidRDefault="00456F28">
            <w:pPr>
              <w:spacing w:line="480" w:lineRule="auto"/>
              <w:jc w:val="both"/>
              <w:rPr>
                <w:ins w:id="8471" w:author="Mohammad Nayeem" w:date="2020-04-21T21:15:00Z"/>
                <w:rFonts w:ascii="Times New Roman" w:hAnsi="Times New Roman" w:cs="Times New Roman"/>
                <w:b/>
                <w:bCs/>
                <w:sz w:val="24"/>
                <w:szCs w:val="24"/>
                <w:rPrChange w:id="8472" w:author="Mohammad Nayeem" w:date="2020-04-21T22:30:00Z">
                  <w:rPr>
                    <w:ins w:id="8473" w:author="Mohammad Nayeem" w:date="2020-04-21T21:15:00Z"/>
                    <w:rFonts w:ascii="Times New Roman" w:hAnsi="Times New Roman" w:cs="Times New Roman"/>
                    <w:b/>
                    <w:bCs/>
                  </w:rPr>
                </w:rPrChange>
              </w:rPr>
            </w:pPr>
            <w:ins w:id="8474" w:author="Mohammad Nayeem" w:date="2020-04-21T23:02:00Z">
              <w:r w:rsidRPr="00C0458B">
                <w:rPr>
                  <w:rFonts w:ascii="Times New Roman" w:hAnsi="Times New Roman" w:cs="Times New Roman"/>
                  <w:sz w:val="24"/>
                  <w:szCs w:val="24"/>
                </w:rPr>
                <w:t>Middle</w:t>
              </w:r>
            </w:ins>
          </w:p>
        </w:tc>
        <w:tc>
          <w:tcPr>
            <w:tcW w:w="1886" w:type="dxa"/>
            <w:tcPrChange w:id="8475" w:author="Mohammad Nayeem" w:date="2020-04-21T23:12:00Z">
              <w:tcPr>
                <w:tcW w:w="1886" w:type="dxa"/>
                <w:gridSpan w:val="2"/>
              </w:tcPr>
            </w:tcPrChange>
          </w:tcPr>
          <w:p w14:paraId="2DB30067" w14:textId="537BC92D" w:rsidR="00456F28" w:rsidRPr="004E6C2C" w:rsidRDefault="00456F28">
            <w:pPr>
              <w:spacing w:line="480" w:lineRule="auto"/>
              <w:jc w:val="both"/>
              <w:rPr>
                <w:ins w:id="8476" w:author="Mohammad Nayeem" w:date="2020-04-21T21:15:00Z"/>
                <w:rFonts w:ascii="Times New Roman" w:hAnsi="Times New Roman" w:cs="Times New Roman"/>
                <w:sz w:val="24"/>
                <w:szCs w:val="24"/>
                <w:rPrChange w:id="8477" w:author="Mohammad Nayeem" w:date="2020-04-21T22:30:00Z">
                  <w:rPr>
                    <w:ins w:id="8478" w:author="Mohammad Nayeem" w:date="2020-04-21T21:15:00Z"/>
                    <w:rFonts w:ascii="Times New Roman" w:hAnsi="Times New Roman" w:cs="Times New Roman"/>
                  </w:rPr>
                </w:rPrChange>
              </w:rPr>
            </w:pPr>
            <w:ins w:id="8479" w:author="Mohammad Nayeem" w:date="2020-04-21T23:02:00Z">
              <w:r w:rsidRPr="00C0458B">
                <w:rPr>
                  <w:rFonts w:ascii="Times New Roman" w:hAnsi="Times New Roman" w:cs="Times New Roman"/>
                  <w:sz w:val="24"/>
                  <w:szCs w:val="24"/>
                </w:rPr>
                <w:t>73 (19.47)</w:t>
              </w:r>
            </w:ins>
          </w:p>
        </w:tc>
        <w:tc>
          <w:tcPr>
            <w:tcW w:w="1886" w:type="dxa"/>
            <w:tcPrChange w:id="8480" w:author="Mohammad Nayeem" w:date="2020-04-21T23:12:00Z">
              <w:tcPr>
                <w:tcW w:w="1886" w:type="dxa"/>
                <w:gridSpan w:val="2"/>
              </w:tcPr>
            </w:tcPrChange>
          </w:tcPr>
          <w:p w14:paraId="47232D89" w14:textId="4EE19864" w:rsidR="00456F28" w:rsidRPr="004E6C2C" w:rsidRDefault="00456F28">
            <w:pPr>
              <w:spacing w:line="480" w:lineRule="auto"/>
              <w:jc w:val="both"/>
              <w:rPr>
                <w:ins w:id="8481" w:author="Mohammad Nayeem" w:date="2020-04-21T21:15:00Z"/>
                <w:rFonts w:ascii="Times New Roman" w:hAnsi="Times New Roman" w:cs="Times New Roman"/>
                <w:sz w:val="24"/>
                <w:szCs w:val="24"/>
                <w:rPrChange w:id="8482" w:author="Mohammad Nayeem" w:date="2020-04-21T22:30:00Z">
                  <w:rPr>
                    <w:ins w:id="8483" w:author="Mohammad Nayeem" w:date="2020-04-21T21:15:00Z"/>
                    <w:rFonts w:ascii="Times New Roman" w:hAnsi="Times New Roman" w:cs="Times New Roman"/>
                  </w:rPr>
                </w:rPrChange>
              </w:rPr>
            </w:pPr>
            <w:ins w:id="8484" w:author="Mohammad Nayeem" w:date="2020-04-21T23:02:00Z">
              <w:r w:rsidRPr="00C0458B">
                <w:rPr>
                  <w:rFonts w:ascii="Times New Roman" w:hAnsi="Times New Roman" w:cs="Times New Roman"/>
                  <w:sz w:val="24"/>
                  <w:szCs w:val="24"/>
                </w:rPr>
                <w:t>48 (47.50)</w:t>
              </w:r>
            </w:ins>
          </w:p>
        </w:tc>
        <w:tc>
          <w:tcPr>
            <w:tcW w:w="1927" w:type="dxa"/>
            <w:tcPrChange w:id="8485" w:author="Mohammad Nayeem" w:date="2020-04-21T23:12:00Z">
              <w:tcPr>
                <w:tcW w:w="1927" w:type="dxa"/>
                <w:gridSpan w:val="2"/>
              </w:tcPr>
            </w:tcPrChange>
          </w:tcPr>
          <w:p w14:paraId="2B96C181" w14:textId="77777777" w:rsidR="00456F28" w:rsidRPr="004E6C2C" w:rsidRDefault="00456F28">
            <w:pPr>
              <w:spacing w:line="480" w:lineRule="auto"/>
              <w:jc w:val="both"/>
              <w:rPr>
                <w:ins w:id="8486" w:author="Mohammad Nayeem" w:date="2020-04-21T21:15:00Z"/>
                <w:rFonts w:ascii="Times New Roman" w:hAnsi="Times New Roman" w:cs="Times New Roman"/>
                <w:sz w:val="24"/>
                <w:szCs w:val="24"/>
                <w:rPrChange w:id="8487" w:author="Mohammad Nayeem" w:date="2020-04-21T22:30:00Z">
                  <w:rPr>
                    <w:ins w:id="8488" w:author="Mohammad Nayeem" w:date="2020-04-21T21:15:00Z"/>
                    <w:rFonts w:ascii="Times New Roman" w:hAnsi="Times New Roman" w:cs="Times New Roman"/>
                  </w:rPr>
                </w:rPrChange>
              </w:rPr>
            </w:pPr>
          </w:p>
        </w:tc>
      </w:tr>
      <w:tr w:rsidR="00456F28" w:rsidRPr="004E6C2C" w14:paraId="63AB0FD7" w14:textId="77777777" w:rsidTr="00706D74">
        <w:tblPrEx>
          <w:tblPrExChange w:id="8489"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490" w:author="Mohammad Nayeem" w:date="2020-04-21T21:15:00Z"/>
          <w:trPrChange w:id="8491" w:author="Mohammad Nayeem" w:date="2020-04-21T23:12:00Z">
            <w:trPr>
              <w:gridBefore w:val="1"/>
            </w:trPr>
          </w:trPrChange>
        </w:trPr>
        <w:tc>
          <w:tcPr>
            <w:tcW w:w="3656" w:type="dxa"/>
            <w:tcPrChange w:id="8492" w:author="Mohammad Nayeem" w:date="2020-04-21T23:12:00Z">
              <w:tcPr>
                <w:tcW w:w="3656" w:type="dxa"/>
                <w:gridSpan w:val="2"/>
              </w:tcPr>
            </w:tcPrChange>
          </w:tcPr>
          <w:p w14:paraId="3EA44B4D" w14:textId="0749FDDF" w:rsidR="00456F28" w:rsidRPr="004E6C2C" w:rsidRDefault="00456F28">
            <w:pPr>
              <w:spacing w:line="480" w:lineRule="auto"/>
              <w:jc w:val="both"/>
              <w:rPr>
                <w:ins w:id="8493" w:author="Mohammad Nayeem" w:date="2020-04-21T21:15:00Z"/>
                <w:rFonts w:ascii="Times New Roman" w:hAnsi="Times New Roman" w:cs="Times New Roman"/>
                <w:b/>
                <w:bCs/>
                <w:sz w:val="24"/>
                <w:szCs w:val="24"/>
                <w:rPrChange w:id="8494" w:author="Mohammad Nayeem" w:date="2020-04-21T22:30:00Z">
                  <w:rPr>
                    <w:ins w:id="8495" w:author="Mohammad Nayeem" w:date="2020-04-21T21:15:00Z"/>
                    <w:rFonts w:ascii="Times New Roman" w:hAnsi="Times New Roman" w:cs="Times New Roman"/>
                    <w:b/>
                    <w:bCs/>
                  </w:rPr>
                </w:rPrChange>
              </w:rPr>
            </w:pPr>
            <w:ins w:id="8496" w:author="Mohammad Nayeem" w:date="2020-04-21T23:02:00Z">
              <w:r w:rsidRPr="00C0458B">
                <w:rPr>
                  <w:rFonts w:ascii="Times New Roman" w:hAnsi="Times New Roman" w:cs="Times New Roman"/>
                  <w:sz w:val="24"/>
                  <w:szCs w:val="24"/>
                </w:rPr>
                <w:t>Rich</w:t>
              </w:r>
            </w:ins>
          </w:p>
        </w:tc>
        <w:tc>
          <w:tcPr>
            <w:tcW w:w="1886" w:type="dxa"/>
            <w:tcPrChange w:id="8497" w:author="Mohammad Nayeem" w:date="2020-04-21T23:12:00Z">
              <w:tcPr>
                <w:tcW w:w="1886" w:type="dxa"/>
                <w:gridSpan w:val="2"/>
              </w:tcPr>
            </w:tcPrChange>
          </w:tcPr>
          <w:p w14:paraId="3FE9934D" w14:textId="3C9D047E" w:rsidR="00456F28" w:rsidRPr="004E6C2C" w:rsidRDefault="00456F28">
            <w:pPr>
              <w:spacing w:line="480" w:lineRule="auto"/>
              <w:jc w:val="both"/>
              <w:rPr>
                <w:ins w:id="8498" w:author="Mohammad Nayeem" w:date="2020-04-21T21:15:00Z"/>
                <w:rFonts w:ascii="Times New Roman" w:hAnsi="Times New Roman" w:cs="Times New Roman"/>
                <w:sz w:val="24"/>
                <w:szCs w:val="24"/>
                <w:rPrChange w:id="8499" w:author="Mohammad Nayeem" w:date="2020-04-21T22:30:00Z">
                  <w:rPr>
                    <w:ins w:id="8500" w:author="Mohammad Nayeem" w:date="2020-04-21T21:15:00Z"/>
                    <w:rFonts w:ascii="Times New Roman" w:hAnsi="Times New Roman" w:cs="Times New Roman"/>
                  </w:rPr>
                </w:rPrChange>
              </w:rPr>
            </w:pPr>
            <w:ins w:id="8501" w:author="Mohammad Nayeem" w:date="2020-04-21T23:02:00Z">
              <w:r w:rsidRPr="00C0458B">
                <w:rPr>
                  <w:rFonts w:ascii="Times New Roman" w:hAnsi="Times New Roman" w:cs="Times New Roman"/>
                  <w:sz w:val="24"/>
                  <w:szCs w:val="24"/>
                </w:rPr>
                <w:t>152 (40.53)</w:t>
              </w:r>
            </w:ins>
          </w:p>
        </w:tc>
        <w:tc>
          <w:tcPr>
            <w:tcW w:w="1886" w:type="dxa"/>
            <w:tcPrChange w:id="8502" w:author="Mohammad Nayeem" w:date="2020-04-21T23:12:00Z">
              <w:tcPr>
                <w:tcW w:w="1886" w:type="dxa"/>
                <w:gridSpan w:val="2"/>
              </w:tcPr>
            </w:tcPrChange>
          </w:tcPr>
          <w:p w14:paraId="7EC4D200" w14:textId="6EC21D41" w:rsidR="00456F28" w:rsidRPr="004E6C2C" w:rsidRDefault="00456F28">
            <w:pPr>
              <w:spacing w:line="480" w:lineRule="auto"/>
              <w:jc w:val="both"/>
              <w:rPr>
                <w:ins w:id="8503" w:author="Mohammad Nayeem" w:date="2020-04-21T21:15:00Z"/>
                <w:rFonts w:ascii="Times New Roman" w:hAnsi="Times New Roman" w:cs="Times New Roman"/>
                <w:sz w:val="24"/>
                <w:szCs w:val="24"/>
                <w:rPrChange w:id="8504" w:author="Mohammad Nayeem" w:date="2020-04-21T22:30:00Z">
                  <w:rPr>
                    <w:ins w:id="8505" w:author="Mohammad Nayeem" w:date="2020-04-21T21:15:00Z"/>
                    <w:rFonts w:ascii="Times New Roman" w:hAnsi="Times New Roman" w:cs="Times New Roman"/>
                  </w:rPr>
                </w:rPrChange>
              </w:rPr>
            </w:pPr>
            <w:ins w:id="8506" w:author="Mohammad Nayeem" w:date="2020-04-21T23:02:00Z">
              <w:r w:rsidRPr="00C0458B">
                <w:rPr>
                  <w:rFonts w:ascii="Times New Roman" w:hAnsi="Times New Roman" w:cs="Times New Roman"/>
                  <w:sz w:val="24"/>
                  <w:szCs w:val="24"/>
                </w:rPr>
                <w:t>107 (41.63)</w:t>
              </w:r>
            </w:ins>
          </w:p>
        </w:tc>
        <w:tc>
          <w:tcPr>
            <w:tcW w:w="1927" w:type="dxa"/>
            <w:tcPrChange w:id="8507" w:author="Mohammad Nayeem" w:date="2020-04-21T23:12:00Z">
              <w:tcPr>
                <w:tcW w:w="1927" w:type="dxa"/>
                <w:gridSpan w:val="2"/>
              </w:tcPr>
            </w:tcPrChange>
          </w:tcPr>
          <w:p w14:paraId="5FB952D1" w14:textId="77777777" w:rsidR="00456F28" w:rsidRPr="004E6C2C" w:rsidRDefault="00456F28">
            <w:pPr>
              <w:spacing w:line="480" w:lineRule="auto"/>
              <w:jc w:val="both"/>
              <w:rPr>
                <w:ins w:id="8508" w:author="Mohammad Nayeem" w:date="2020-04-21T21:15:00Z"/>
                <w:rFonts w:ascii="Times New Roman" w:hAnsi="Times New Roman" w:cs="Times New Roman"/>
                <w:sz w:val="24"/>
                <w:szCs w:val="24"/>
                <w:rPrChange w:id="8509" w:author="Mohammad Nayeem" w:date="2020-04-21T22:30:00Z">
                  <w:rPr>
                    <w:ins w:id="8510" w:author="Mohammad Nayeem" w:date="2020-04-21T21:15:00Z"/>
                    <w:rFonts w:ascii="Times New Roman" w:hAnsi="Times New Roman" w:cs="Times New Roman"/>
                  </w:rPr>
                </w:rPrChange>
              </w:rPr>
            </w:pPr>
          </w:p>
        </w:tc>
      </w:tr>
      <w:tr w:rsidR="00456F28" w:rsidRPr="004E6C2C" w14:paraId="14CE2EFE" w14:textId="77777777" w:rsidTr="00706D74">
        <w:tblPrEx>
          <w:tblPrExChange w:id="8511"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512" w:author="Mohammad Nayeem" w:date="2020-04-21T21:15:00Z"/>
          <w:trPrChange w:id="8513" w:author="Mohammad Nayeem" w:date="2020-04-21T23:12:00Z">
            <w:trPr>
              <w:gridBefore w:val="1"/>
            </w:trPr>
          </w:trPrChange>
        </w:trPr>
        <w:tc>
          <w:tcPr>
            <w:tcW w:w="7428" w:type="dxa"/>
            <w:gridSpan w:val="3"/>
            <w:tcPrChange w:id="8514" w:author="Mohammad Nayeem" w:date="2020-04-21T23:12:00Z">
              <w:tcPr>
                <w:tcW w:w="7428" w:type="dxa"/>
                <w:gridSpan w:val="6"/>
              </w:tcPr>
            </w:tcPrChange>
          </w:tcPr>
          <w:p w14:paraId="348B84DF" w14:textId="280A6A60" w:rsidR="00456F28" w:rsidRPr="00E62777" w:rsidRDefault="003F1ABD">
            <w:pPr>
              <w:spacing w:line="480" w:lineRule="auto"/>
              <w:jc w:val="both"/>
              <w:rPr>
                <w:ins w:id="8515" w:author="Mohammad Nayeem" w:date="2020-04-21T21:15:00Z"/>
                <w:rFonts w:ascii="Times New Roman" w:hAnsi="Times New Roman" w:cs="Times New Roman"/>
                <w:b/>
                <w:bCs/>
                <w:sz w:val="24"/>
                <w:szCs w:val="24"/>
                <w:rPrChange w:id="8516" w:author="Mohammad Nayeem" w:date="2020-04-21T23:15:00Z">
                  <w:rPr>
                    <w:ins w:id="8517" w:author="Mohammad Nayeem" w:date="2020-04-21T21:15:00Z"/>
                    <w:rFonts w:ascii="Times New Roman" w:hAnsi="Times New Roman" w:cs="Times New Roman"/>
                  </w:rPr>
                </w:rPrChange>
              </w:rPr>
            </w:pPr>
            <w:ins w:id="8518" w:author="Mohammad Nayeem" w:date="2020-04-21T23:09:00Z">
              <w:r w:rsidRPr="00E62777">
                <w:rPr>
                  <w:rFonts w:ascii="Times New Roman" w:hAnsi="Times New Roman" w:cs="Times New Roman"/>
                  <w:b/>
                  <w:bCs/>
                  <w:kern w:val="24"/>
                  <w:sz w:val="24"/>
                  <w:szCs w:val="24"/>
                  <w:lang w:val="da-DK"/>
                  <w:rPrChange w:id="8519" w:author="Mohammad Nayeem" w:date="2020-04-21T23:15:00Z">
                    <w:rPr>
                      <w:rFonts w:ascii="Times New Roman" w:hAnsi="Times New Roman" w:cs="Times New Roman"/>
                      <w:kern w:val="24"/>
                      <w:sz w:val="24"/>
                      <w:szCs w:val="24"/>
                      <w:lang w:val="da-DK"/>
                    </w:rPr>
                  </w:rPrChange>
                </w:rPr>
                <w:t>Mother’s BMI</w:t>
              </w:r>
            </w:ins>
          </w:p>
        </w:tc>
        <w:tc>
          <w:tcPr>
            <w:tcW w:w="1927" w:type="dxa"/>
            <w:tcPrChange w:id="8520" w:author="Mohammad Nayeem" w:date="2020-04-21T23:12:00Z">
              <w:tcPr>
                <w:tcW w:w="1927" w:type="dxa"/>
                <w:gridSpan w:val="2"/>
              </w:tcPr>
            </w:tcPrChange>
          </w:tcPr>
          <w:p w14:paraId="677529B7" w14:textId="77777777" w:rsidR="00456F28" w:rsidRPr="004E6C2C" w:rsidRDefault="00456F28">
            <w:pPr>
              <w:spacing w:line="480" w:lineRule="auto"/>
              <w:jc w:val="both"/>
              <w:rPr>
                <w:ins w:id="8521" w:author="Mohammad Nayeem" w:date="2020-04-21T21:15:00Z"/>
                <w:rFonts w:ascii="Times New Roman" w:hAnsi="Times New Roman" w:cs="Times New Roman"/>
                <w:sz w:val="24"/>
                <w:szCs w:val="24"/>
                <w:rPrChange w:id="8522" w:author="Mohammad Nayeem" w:date="2020-04-21T22:30:00Z">
                  <w:rPr>
                    <w:ins w:id="8523" w:author="Mohammad Nayeem" w:date="2020-04-21T21:15:00Z"/>
                    <w:rFonts w:ascii="Times New Roman" w:hAnsi="Times New Roman" w:cs="Times New Roman"/>
                  </w:rPr>
                </w:rPrChange>
              </w:rPr>
            </w:pPr>
          </w:p>
        </w:tc>
      </w:tr>
      <w:tr w:rsidR="00456F28" w:rsidRPr="004E6C2C" w14:paraId="27591656" w14:textId="77777777" w:rsidTr="00706D74">
        <w:tblPrEx>
          <w:tblPrExChange w:id="8524"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525" w:author="Mohammad Nayeem" w:date="2020-04-21T21:15:00Z"/>
          <w:trPrChange w:id="8526" w:author="Mohammad Nayeem" w:date="2020-04-21T23:12:00Z">
            <w:trPr>
              <w:gridBefore w:val="1"/>
            </w:trPr>
          </w:trPrChange>
        </w:trPr>
        <w:tc>
          <w:tcPr>
            <w:tcW w:w="3656" w:type="dxa"/>
            <w:tcPrChange w:id="8527" w:author="Mohammad Nayeem" w:date="2020-04-21T23:12:00Z">
              <w:tcPr>
                <w:tcW w:w="3656" w:type="dxa"/>
                <w:gridSpan w:val="2"/>
              </w:tcPr>
            </w:tcPrChange>
          </w:tcPr>
          <w:p w14:paraId="44ED9420" w14:textId="70C56F2C" w:rsidR="00456F28" w:rsidRPr="004E6C2C" w:rsidRDefault="007B3662">
            <w:pPr>
              <w:spacing w:line="480" w:lineRule="auto"/>
              <w:jc w:val="both"/>
              <w:rPr>
                <w:ins w:id="8528" w:author="Mohammad Nayeem" w:date="2020-04-21T21:15:00Z"/>
                <w:rFonts w:ascii="Times New Roman" w:hAnsi="Times New Roman" w:cs="Times New Roman"/>
                <w:b/>
                <w:bCs/>
                <w:sz w:val="24"/>
                <w:szCs w:val="24"/>
                <w:rPrChange w:id="8529" w:author="Mohammad Nayeem" w:date="2020-04-21T22:30:00Z">
                  <w:rPr>
                    <w:ins w:id="8530" w:author="Mohammad Nayeem" w:date="2020-04-21T21:15:00Z"/>
                    <w:rFonts w:ascii="Times New Roman" w:hAnsi="Times New Roman" w:cs="Times New Roman"/>
                    <w:b/>
                    <w:bCs/>
                  </w:rPr>
                </w:rPrChange>
              </w:rPr>
            </w:pPr>
            <w:ins w:id="8531" w:author="Mohammad Nayeem" w:date="2020-04-21T23:02:00Z">
              <w:r w:rsidRPr="00C0458B">
                <w:rPr>
                  <w:rFonts w:ascii="Times New Roman" w:hAnsi="Times New Roman" w:cs="Times New Roman"/>
                  <w:sz w:val="24"/>
                  <w:szCs w:val="24"/>
                </w:rPr>
                <w:t>Over weight</w:t>
              </w:r>
            </w:ins>
          </w:p>
        </w:tc>
        <w:tc>
          <w:tcPr>
            <w:tcW w:w="1886" w:type="dxa"/>
            <w:tcPrChange w:id="8532" w:author="Mohammad Nayeem" w:date="2020-04-21T23:12:00Z">
              <w:tcPr>
                <w:tcW w:w="1886" w:type="dxa"/>
                <w:gridSpan w:val="2"/>
              </w:tcPr>
            </w:tcPrChange>
          </w:tcPr>
          <w:p w14:paraId="69585EE6" w14:textId="77777777" w:rsidR="00456F28" w:rsidRPr="004E6C2C" w:rsidRDefault="00456F28">
            <w:pPr>
              <w:spacing w:line="480" w:lineRule="auto"/>
              <w:jc w:val="both"/>
              <w:rPr>
                <w:ins w:id="8533" w:author="Mohammad Nayeem" w:date="2020-04-21T21:15:00Z"/>
                <w:rFonts w:ascii="Times New Roman" w:hAnsi="Times New Roman" w:cs="Times New Roman"/>
                <w:sz w:val="24"/>
                <w:szCs w:val="24"/>
                <w:rPrChange w:id="8534" w:author="Mohammad Nayeem" w:date="2020-04-21T22:30:00Z">
                  <w:rPr>
                    <w:ins w:id="8535" w:author="Mohammad Nayeem" w:date="2020-04-21T21:15:00Z"/>
                    <w:rFonts w:ascii="Times New Roman" w:hAnsi="Times New Roman" w:cs="Times New Roman"/>
                  </w:rPr>
                </w:rPrChange>
              </w:rPr>
            </w:pPr>
            <w:ins w:id="8536" w:author="Mohammad Nayeem" w:date="2020-04-21T21:15:00Z">
              <w:r w:rsidRPr="004E6C2C">
                <w:rPr>
                  <w:rFonts w:ascii="Times New Roman" w:hAnsi="Times New Roman" w:cs="Times New Roman"/>
                  <w:sz w:val="24"/>
                  <w:szCs w:val="24"/>
                  <w:rPrChange w:id="8537" w:author="Mohammad Nayeem" w:date="2020-04-21T22:30:00Z">
                    <w:rPr>
                      <w:rFonts w:ascii="Times New Roman" w:hAnsi="Times New Roman" w:cs="Times New Roman"/>
                    </w:rPr>
                  </w:rPrChange>
                </w:rPr>
                <w:t>80 (21.39)</w:t>
              </w:r>
            </w:ins>
          </w:p>
        </w:tc>
        <w:tc>
          <w:tcPr>
            <w:tcW w:w="1886" w:type="dxa"/>
            <w:tcPrChange w:id="8538" w:author="Mohammad Nayeem" w:date="2020-04-21T23:12:00Z">
              <w:tcPr>
                <w:tcW w:w="1886" w:type="dxa"/>
                <w:gridSpan w:val="2"/>
              </w:tcPr>
            </w:tcPrChange>
          </w:tcPr>
          <w:p w14:paraId="7E3D7E22" w14:textId="77777777" w:rsidR="00456F28" w:rsidRPr="004E6C2C" w:rsidRDefault="00456F28">
            <w:pPr>
              <w:spacing w:line="480" w:lineRule="auto"/>
              <w:jc w:val="both"/>
              <w:rPr>
                <w:ins w:id="8539" w:author="Mohammad Nayeem" w:date="2020-04-21T21:15:00Z"/>
                <w:rFonts w:ascii="Times New Roman" w:hAnsi="Times New Roman" w:cs="Times New Roman"/>
                <w:sz w:val="24"/>
                <w:szCs w:val="24"/>
                <w:rPrChange w:id="8540" w:author="Mohammad Nayeem" w:date="2020-04-21T22:30:00Z">
                  <w:rPr>
                    <w:ins w:id="8541" w:author="Mohammad Nayeem" w:date="2020-04-21T21:15:00Z"/>
                    <w:rFonts w:ascii="Times New Roman" w:hAnsi="Times New Roman" w:cs="Times New Roman"/>
                  </w:rPr>
                </w:rPrChange>
              </w:rPr>
            </w:pPr>
            <w:ins w:id="8542" w:author="Mohammad Nayeem" w:date="2020-04-21T21:15:00Z">
              <w:r w:rsidRPr="004E6C2C">
                <w:rPr>
                  <w:rFonts w:ascii="Times New Roman" w:hAnsi="Times New Roman" w:cs="Times New Roman"/>
                  <w:sz w:val="24"/>
                  <w:szCs w:val="24"/>
                  <w:rPrChange w:id="8543" w:author="Mohammad Nayeem" w:date="2020-04-21T22:30:00Z">
                    <w:rPr>
                      <w:rFonts w:ascii="Times New Roman" w:hAnsi="Times New Roman" w:cs="Times New Roman"/>
                    </w:rPr>
                  </w:rPrChange>
                </w:rPr>
                <w:t>50 (19.53)</w:t>
              </w:r>
            </w:ins>
          </w:p>
        </w:tc>
        <w:tc>
          <w:tcPr>
            <w:tcW w:w="1927" w:type="dxa"/>
            <w:tcPrChange w:id="8544" w:author="Mohammad Nayeem" w:date="2020-04-21T23:12:00Z">
              <w:tcPr>
                <w:tcW w:w="1927" w:type="dxa"/>
                <w:gridSpan w:val="2"/>
              </w:tcPr>
            </w:tcPrChange>
          </w:tcPr>
          <w:p w14:paraId="181CE3BA" w14:textId="77777777" w:rsidR="00456F28" w:rsidRPr="004E6C2C" w:rsidRDefault="00456F28">
            <w:pPr>
              <w:spacing w:line="480" w:lineRule="auto"/>
              <w:jc w:val="both"/>
              <w:rPr>
                <w:ins w:id="8545" w:author="Mohammad Nayeem" w:date="2020-04-21T21:15:00Z"/>
                <w:rFonts w:ascii="Times New Roman" w:hAnsi="Times New Roman" w:cs="Times New Roman"/>
                <w:sz w:val="24"/>
                <w:szCs w:val="24"/>
                <w:rPrChange w:id="8546" w:author="Mohammad Nayeem" w:date="2020-04-21T22:30:00Z">
                  <w:rPr>
                    <w:ins w:id="8547" w:author="Mohammad Nayeem" w:date="2020-04-21T21:15:00Z"/>
                    <w:rFonts w:ascii="Times New Roman" w:hAnsi="Times New Roman" w:cs="Times New Roman"/>
                  </w:rPr>
                </w:rPrChange>
              </w:rPr>
            </w:pPr>
            <w:ins w:id="8548" w:author="Mohammad Nayeem" w:date="2020-04-21T21:15:00Z">
              <w:r w:rsidRPr="004E6C2C">
                <w:rPr>
                  <w:rFonts w:ascii="Times New Roman" w:hAnsi="Times New Roman" w:cs="Times New Roman"/>
                  <w:sz w:val="24"/>
                  <w:szCs w:val="24"/>
                  <w:rPrChange w:id="8549" w:author="Mohammad Nayeem" w:date="2020-04-21T22:30:00Z">
                    <w:rPr>
                      <w:rFonts w:ascii="Times New Roman" w:hAnsi="Times New Roman" w:cs="Times New Roman"/>
                    </w:rPr>
                  </w:rPrChange>
                </w:rPr>
                <w:t>0.383</w:t>
              </w:r>
            </w:ins>
          </w:p>
        </w:tc>
      </w:tr>
      <w:tr w:rsidR="00456F28" w:rsidRPr="004E6C2C" w14:paraId="6FD5EEC5" w14:textId="77777777" w:rsidTr="00706D74">
        <w:tblPrEx>
          <w:tblPrExChange w:id="8550"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551" w:author="Mohammad Nayeem" w:date="2020-04-21T21:15:00Z"/>
          <w:trPrChange w:id="8552" w:author="Mohammad Nayeem" w:date="2020-04-21T23:12:00Z">
            <w:trPr>
              <w:gridBefore w:val="1"/>
            </w:trPr>
          </w:trPrChange>
        </w:trPr>
        <w:tc>
          <w:tcPr>
            <w:tcW w:w="3656" w:type="dxa"/>
            <w:tcPrChange w:id="8553" w:author="Mohammad Nayeem" w:date="2020-04-21T23:12:00Z">
              <w:tcPr>
                <w:tcW w:w="3656" w:type="dxa"/>
                <w:gridSpan w:val="2"/>
              </w:tcPr>
            </w:tcPrChange>
          </w:tcPr>
          <w:p w14:paraId="1FBAAAD3" w14:textId="77777777" w:rsidR="00456F28" w:rsidRPr="004E6C2C" w:rsidRDefault="00456F28">
            <w:pPr>
              <w:spacing w:line="480" w:lineRule="auto"/>
              <w:jc w:val="both"/>
              <w:rPr>
                <w:ins w:id="8554" w:author="Mohammad Nayeem" w:date="2020-04-21T21:15:00Z"/>
                <w:rFonts w:ascii="Times New Roman" w:hAnsi="Times New Roman" w:cs="Times New Roman"/>
                <w:b/>
                <w:bCs/>
                <w:sz w:val="24"/>
                <w:szCs w:val="24"/>
                <w:rPrChange w:id="8555" w:author="Mohammad Nayeem" w:date="2020-04-21T22:30:00Z">
                  <w:rPr>
                    <w:ins w:id="8556" w:author="Mohammad Nayeem" w:date="2020-04-21T21:15:00Z"/>
                    <w:rFonts w:ascii="Times New Roman" w:hAnsi="Times New Roman" w:cs="Times New Roman"/>
                    <w:b/>
                    <w:bCs/>
                  </w:rPr>
                </w:rPrChange>
              </w:rPr>
            </w:pPr>
            <w:ins w:id="8557" w:author="Mohammad Nayeem" w:date="2020-04-21T21:15:00Z">
              <w:r w:rsidRPr="004E6C2C">
                <w:rPr>
                  <w:rFonts w:ascii="Times New Roman" w:hAnsi="Times New Roman" w:cs="Times New Roman"/>
                  <w:sz w:val="24"/>
                  <w:szCs w:val="24"/>
                  <w:rPrChange w:id="8558" w:author="Mohammad Nayeem" w:date="2020-04-21T22:30:00Z">
                    <w:rPr>
                      <w:rFonts w:ascii="Times New Roman" w:hAnsi="Times New Roman" w:cs="Times New Roman"/>
                    </w:rPr>
                  </w:rPrChange>
                </w:rPr>
                <w:t>Normal weight</w:t>
              </w:r>
            </w:ins>
          </w:p>
        </w:tc>
        <w:tc>
          <w:tcPr>
            <w:tcW w:w="1886" w:type="dxa"/>
            <w:tcPrChange w:id="8559" w:author="Mohammad Nayeem" w:date="2020-04-21T23:12:00Z">
              <w:tcPr>
                <w:tcW w:w="1886" w:type="dxa"/>
                <w:gridSpan w:val="2"/>
              </w:tcPr>
            </w:tcPrChange>
          </w:tcPr>
          <w:p w14:paraId="5738225D" w14:textId="77777777" w:rsidR="00456F28" w:rsidRPr="004E6C2C" w:rsidRDefault="00456F28">
            <w:pPr>
              <w:tabs>
                <w:tab w:val="left" w:pos="765"/>
              </w:tabs>
              <w:spacing w:line="480" w:lineRule="auto"/>
              <w:jc w:val="both"/>
              <w:rPr>
                <w:ins w:id="8560" w:author="Mohammad Nayeem" w:date="2020-04-21T21:15:00Z"/>
                <w:rFonts w:ascii="Times New Roman" w:hAnsi="Times New Roman" w:cs="Times New Roman"/>
                <w:sz w:val="24"/>
                <w:szCs w:val="24"/>
                <w:shd w:val="clear" w:color="auto" w:fill="FFFFFF"/>
                <w:rPrChange w:id="8561" w:author="Mohammad Nayeem" w:date="2020-04-21T22:30:00Z">
                  <w:rPr>
                    <w:ins w:id="8562" w:author="Mohammad Nayeem" w:date="2020-04-21T21:15:00Z"/>
                    <w:rFonts w:ascii="Times New Roman" w:hAnsi="Times New Roman" w:cs="Times New Roman"/>
                    <w:shd w:val="clear" w:color="auto" w:fill="FFFFFF"/>
                  </w:rPr>
                </w:rPrChange>
              </w:rPr>
            </w:pPr>
            <w:ins w:id="8563" w:author="Mohammad Nayeem" w:date="2020-04-21T21:15:00Z">
              <w:r w:rsidRPr="004E6C2C">
                <w:rPr>
                  <w:rFonts w:ascii="Times New Roman" w:hAnsi="Times New Roman" w:cs="Times New Roman"/>
                  <w:sz w:val="24"/>
                  <w:szCs w:val="24"/>
                  <w:shd w:val="clear" w:color="auto" w:fill="FFFFFF"/>
                  <w:rPrChange w:id="8564" w:author="Mohammad Nayeem" w:date="2020-04-21T22:30:00Z">
                    <w:rPr>
                      <w:rFonts w:ascii="Times New Roman" w:hAnsi="Times New Roman" w:cs="Times New Roman"/>
                      <w:shd w:val="clear" w:color="auto" w:fill="FFFFFF"/>
                    </w:rPr>
                  </w:rPrChange>
                </w:rPr>
                <w:t>231 (61.76)</w:t>
              </w:r>
            </w:ins>
          </w:p>
        </w:tc>
        <w:tc>
          <w:tcPr>
            <w:tcW w:w="1886" w:type="dxa"/>
            <w:tcPrChange w:id="8565" w:author="Mohammad Nayeem" w:date="2020-04-21T23:12:00Z">
              <w:tcPr>
                <w:tcW w:w="1886" w:type="dxa"/>
                <w:gridSpan w:val="2"/>
              </w:tcPr>
            </w:tcPrChange>
          </w:tcPr>
          <w:p w14:paraId="1F8B2F17" w14:textId="77777777" w:rsidR="00456F28" w:rsidRPr="004E6C2C" w:rsidRDefault="00456F28">
            <w:pPr>
              <w:spacing w:line="480" w:lineRule="auto"/>
              <w:jc w:val="both"/>
              <w:rPr>
                <w:ins w:id="8566" w:author="Mohammad Nayeem" w:date="2020-04-21T21:15:00Z"/>
                <w:rFonts w:ascii="Times New Roman" w:hAnsi="Times New Roman" w:cs="Times New Roman"/>
                <w:sz w:val="24"/>
                <w:szCs w:val="24"/>
                <w:shd w:val="clear" w:color="auto" w:fill="FFFFFF"/>
                <w:rPrChange w:id="8567" w:author="Mohammad Nayeem" w:date="2020-04-21T22:30:00Z">
                  <w:rPr>
                    <w:ins w:id="8568" w:author="Mohammad Nayeem" w:date="2020-04-21T21:15:00Z"/>
                    <w:rFonts w:ascii="Times New Roman" w:hAnsi="Times New Roman" w:cs="Times New Roman"/>
                    <w:shd w:val="clear" w:color="auto" w:fill="FFFFFF"/>
                  </w:rPr>
                </w:rPrChange>
              </w:rPr>
            </w:pPr>
            <w:ins w:id="8569" w:author="Mohammad Nayeem" w:date="2020-04-21T21:15:00Z">
              <w:r w:rsidRPr="004E6C2C">
                <w:rPr>
                  <w:rFonts w:ascii="Times New Roman" w:hAnsi="Times New Roman" w:cs="Times New Roman"/>
                  <w:sz w:val="24"/>
                  <w:szCs w:val="24"/>
                  <w:shd w:val="clear" w:color="auto" w:fill="FFFFFF"/>
                  <w:rPrChange w:id="8570" w:author="Mohammad Nayeem" w:date="2020-04-21T22:30:00Z">
                    <w:rPr>
                      <w:rFonts w:ascii="Times New Roman" w:hAnsi="Times New Roman" w:cs="Times New Roman"/>
                      <w:shd w:val="clear" w:color="auto" w:fill="FFFFFF"/>
                    </w:rPr>
                  </w:rPrChange>
                </w:rPr>
                <w:t>148 (57.81)</w:t>
              </w:r>
            </w:ins>
          </w:p>
        </w:tc>
        <w:tc>
          <w:tcPr>
            <w:tcW w:w="1927" w:type="dxa"/>
            <w:tcPrChange w:id="8571" w:author="Mohammad Nayeem" w:date="2020-04-21T23:12:00Z">
              <w:tcPr>
                <w:tcW w:w="1927" w:type="dxa"/>
                <w:gridSpan w:val="2"/>
              </w:tcPr>
            </w:tcPrChange>
          </w:tcPr>
          <w:p w14:paraId="399A4F03" w14:textId="77777777" w:rsidR="00456F28" w:rsidRPr="004E6C2C" w:rsidRDefault="00456F28">
            <w:pPr>
              <w:spacing w:line="480" w:lineRule="auto"/>
              <w:jc w:val="both"/>
              <w:rPr>
                <w:ins w:id="8572" w:author="Mohammad Nayeem" w:date="2020-04-21T21:15:00Z"/>
                <w:rFonts w:ascii="Times New Roman" w:hAnsi="Times New Roman" w:cs="Times New Roman"/>
                <w:sz w:val="24"/>
                <w:szCs w:val="24"/>
                <w:rPrChange w:id="8573" w:author="Mohammad Nayeem" w:date="2020-04-21T22:30:00Z">
                  <w:rPr>
                    <w:ins w:id="8574" w:author="Mohammad Nayeem" w:date="2020-04-21T21:15:00Z"/>
                    <w:rFonts w:ascii="Times New Roman" w:hAnsi="Times New Roman" w:cs="Times New Roman"/>
                  </w:rPr>
                </w:rPrChange>
              </w:rPr>
            </w:pPr>
          </w:p>
        </w:tc>
      </w:tr>
      <w:tr w:rsidR="00456F28" w:rsidRPr="004E6C2C" w14:paraId="1E498CDD" w14:textId="77777777" w:rsidTr="00706D74">
        <w:tblPrEx>
          <w:tblPrExChange w:id="8575"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576" w:author="Mohammad Nayeem" w:date="2020-04-21T21:15:00Z"/>
          <w:trPrChange w:id="8577" w:author="Mohammad Nayeem" w:date="2020-04-21T23:12:00Z">
            <w:trPr>
              <w:gridBefore w:val="1"/>
            </w:trPr>
          </w:trPrChange>
        </w:trPr>
        <w:tc>
          <w:tcPr>
            <w:tcW w:w="3656" w:type="dxa"/>
            <w:tcPrChange w:id="8578" w:author="Mohammad Nayeem" w:date="2020-04-21T23:12:00Z">
              <w:tcPr>
                <w:tcW w:w="3656" w:type="dxa"/>
                <w:gridSpan w:val="2"/>
              </w:tcPr>
            </w:tcPrChange>
          </w:tcPr>
          <w:p w14:paraId="7D35DCBF" w14:textId="77777777" w:rsidR="00456F28" w:rsidRPr="004E6C2C" w:rsidRDefault="00456F28">
            <w:pPr>
              <w:spacing w:line="480" w:lineRule="auto"/>
              <w:jc w:val="both"/>
              <w:rPr>
                <w:ins w:id="8579" w:author="Mohammad Nayeem" w:date="2020-04-21T21:15:00Z"/>
                <w:rFonts w:ascii="Times New Roman" w:hAnsi="Times New Roman" w:cs="Times New Roman"/>
                <w:b/>
                <w:bCs/>
                <w:sz w:val="24"/>
                <w:szCs w:val="24"/>
                <w:rPrChange w:id="8580" w:author="Mohammad Nayeem" w:date="2020-04-21T22:30:00Z">
                  <w:rPr>
                    <w:ins w:id="8581" w:author="Mohammad Nayeem" w:date="2020-04-21T21:15:00Z"/>
                    <w:rFonts w:ascii="Times New Roman" w:hAnsi="Times New Roman" w:cs="Times New Roman"/>
                    <w:b/>
                    <w:bCs/>
                  </w:rPr>
                </w:rPrChange>
              </w:rPr>
            </w:pPr>
            <w:ins w:id="8582" w:author="Mohammad Nayeem" w:date="2020-04-21T21:15:00Z">
              <w:r w:rsidRPr="004E6C2C">
                <w:rPr>
                  <w:rFonts w:ascii="Times New Roman" w:hAnsi="Times New Roman" w:cs="Times New Roman"/>
                  <w:sz w:val="24"/>
                  <w:szCs w:val="24"/>
                  <w:rPrChange w:id="8583" w:author="Mohammad Nayeem" w:date="2020-04-21T22:30:00Z">
                    <w:rPr>
                      <w:rFonts w:ascii="Times New Roman" w:hAnsi="Times New Roman" w:cs="Times New Roman"/>
                    </w:rPr>
                  </w:rPrChange>
                </w:rPr>
                <w:lastRenderedPageBreak/>
                <w:t>Under weight</w:t>
              </w:r>
            </w:ins>
          </w:p>
        </w:tc>
        <w:tc>
          <w:tcPr>
            <w:tcW w:w="1886" w:type="dxa"/>
            <w:tcPrChange w:id="8584" w:author="Mohammad Nayeem" w:date="2020-04-21T23:12:00Z">
              <w:tcPr>
                <w:tcW w:w="1886" w:type="dxa"/>
                <w:gridSpan w:val="2"/>
              </w:tcPr>
            </w:tcPrChange>
          </w:tcPr>
          <w:p w14:paraId="16627BDB" w14:textId="77777777" w:rsidR="00456F28" w:rsidRPr="004E6C2C" w:rsidRDefault="00456F28">
            <w:pPr>
              <w:spacing w:line="480" w:lineRule="auto"/>
              <w:jc w:val="both"/>
              <w:rPr>
                <w:ins w:id="8585" w:author="Mohammad Nayeem" w:date="2020-04-21T21:15:00Z"/>
                <w:rFonts w:ascii="Times New Roman" w:hAnsi="Times New Roman" w:cs="Times New Roman"/>
                <w:sz w:val="24"/>
                <w:szCs w:val="24"/>
                <w:shd w:val="clear" w:color="auto" w:fill="FFFFFF"/>
                <w:rPrChange w:id="8586" w:author="Mohammad Nayeem" w:date="2020-04-21T22:30:00Z">
                  <w:rPr>
                    <w:ins w:id="8587" w:author="Mohammad Nayeem" w:date="2020-04-21T21:15:00Z"/>
                    <w:rFonts w:ascii="Times New Roman" w:hAnsi="Times New Roman" w:cs="Times New Roman"/>
                    <w:shd w:val="clear" w:color="auto" w:fill="FFFFFF"/>
                  </w:rPr>
                </w:rPrChange>
              </w:rPr>
            </w:pPr>
            <w:ins w:id="8588" w:author="Mohammad Nayeem" w:date="2020-04-21T21:15:00Z">
              <w:r w:rsidRPr="004E6C2C">
                <w:rPr>
                  <w:rFonts w:ascii="Times New Roman" w:hAnsi="Times New Roman" w:cs="Times New Roman"/>
                  <w:sz w:val="24"/>
                  <w:szCs w:val="24"/>
                  <w:shd w:val="clear" w:color="auto" w:fill="FFFFFF"/>
                  <w:rPrChange w:id="8589" w:author="Mohammad Nayeem" w:date="2020-04-21T22:30:00Z">
                    <w:rPr>
                      <w:rFonts w:ascii="Times New Roman" w:hAnsi="Times New Roman" w:cs="Times New Roman"/>
                      <w:shd w:val="clear" w:color="auto" w:fill="FFFFFF"/>
                    </w:rPr>
                  </w:rPrChange>
                </w:rPr>
                <w:t>63 (16.85)</w:t>
              </w:r>
            </w:ins>
          </w:p>
        </w:tc>
        <w:tc>
          <w:tcPr>
            <w:tcW w:w="1886" w:type="dxa"/>
            <w:tcPrChange w:id="8590" w:author="Mohammad Nayeem" w:date="2020-04-21T23:12:00Z">
              <w:tcPr>
                <w:tcW w:w="1886" w:type="dxa"/>
                <w:gridSpan w:val="2"/>
              </w:tcPr>
            </w:tcPrChange>
          </w:tcPr>
          <w:p w14:paraId="5B364CC2" w14:textId="77777777" w:rsidR="00456F28" w:rsidRPr="004E6C2C" w:rsidRDefault="00456F28">
            <w:pPr>
              <w:spacing w:line="480" w:lineRule="auto"/>
              <w:jc w:val="both"/>
              <w:rPr>
                <w:ins w:id="8591" w:author="Mohammad Nayeem" w:date="2020-04-21T21:15:00Z"/>
                <w:rFonts w:ascii="Times New Roman" w:hAnsi="Times New Roman" w:cs="Times New Roman"/>
                <w:sz w:val="24"/>
                <w:szCs w:val="24"/>
                <w:rPrChange w:id="8592" w:author="Mohammad Nayeem" w:date="2020-04-21T22:30:00Z">
                  <w:rPr>
                    <w:ins w:id="8593" w:author="Mohammad Nayeem" w:date="2020-04-21T21:15:00Z"/>
                    <w:rFonts w:ascii="Times New Roman" w:hAnsi="Times New Roman" w:cs="Times New Roman"/>
                  </w:rPr>
                </w:rPrChange>
              </w:rPr>
            </w:pPr>
            <w:ins w:id="8594" w:author="Mohammad Nayeem" w:date="2020-04-21T21:15:00Z">
              <w:r w:rsidRPr="004E6C2C">
                <w:rPr>
                  <w:rFonts w:ascii="Times New Roman" w:hAnsi="Times New Roman" w:cs="Times New Roman"/>
                  <w:sz w:val="24"/>
                  <w:szCs w:val="24"/>
                  <w:rPrChange w:id="8595" w:author="Mohammad Nayeem" w:date="2020-04-21T22:30:00Z">
                    <w:rPr>
                      <w:rFonts w:ascii="Times New Roman" w:hAnsi="Times New Roman" w:cs="Times New Roman"/>
                    </w:rPr>
                  </w:rPrChange>
                </w:rPr>
                <w:t>58 (22.66)</w:t>
              </w:r>
            </w:ins>
          </w:p>
        </w:tc>
        <w:tc>
          <w:tcPr>
            <w:tcW w:w="1927" w:type="dxa"/>
            <w:tcPrChange w:id="8596" w:author="Mohammad Nayeem" w:date="2020-04-21T23:12:00Z">
              <w:tcPr>
                <w:tcW w:w="1927" w:type="dxa"/>
                <w:gridSpan w:val="2"/>
              </w:tcPr>
            </w:tcPrChange>
          </w:tcPr>
          <w:p w14:paraId="4D2BA443" w14:textId="77777777" w:rsidR="00456F28" w:rsidRPr="004E6C2C" w:rsidRDefault="00456F28">
            <w:pPr>
              <w:spacing w:line="480" w:lineRule="auto"/>
              <w:jc w:val="both"/>
              <w:rPr>
                <w:ins w:id="8597" w:author="Mohammad Nayeem" w:date="2020-04-21T21:15:00Z"/>
                <w:rFonts w:ascii="Times New Roman" w:hAnsi="Times New Roman" w:cs="Times New Roman"/>
                <w:sz w:val="24"/>
                <w:szCs w:val="24"/>
                <w:rPrChange w:id="8598" w:author="Mohammad Nayeem" w:date="2020-04-21T22:30:00Z">
                  <w:rPr>
                    <w:ins w:id="8599" w:author="Mohammad Nayeem" w:date="2020-04-21T21:15:00Z"/>
                    <w:rFonts w:ascii="Times New Roman" w:hAnsi="Times New Roman" w:cs="Times New Roman"/>
                  </w:rPr>
                </w:rPrChange>
              </w:rPr>
            </w:pPr>
          </w:p>
        </w:tc>
      </w:tr>
      <w:tr w:rsidR="00456F28" w:rsidRPr="004E6C2C" w14:paraId="17B0FC77" w14:textId="77777777" w:rsidTr="00706D74">
        <w:tblPrEx>
          <w:tblPrExChange w:id="8600"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601" w:author="Mohammad Nayeem" w:date="2020-04-21T21:15:00Z"/>
          <w:trPrChange w:id="8602" w:author="Mohammad Nayeem" w:date="2020-04-21T23:12:00Z">
            <w:trPr>
              <w:gridBefore w:val="1"/>
            </w:trPr>
          </w:trPrChange>
        </w:trPr>
        <w:tc>
          <w:tcPr>
            <w:tcW w:w="7428" w:type="dxa"/>
            <w:gridSpan w:val="3"/>
            <w:tcPrChange w:id="8603" w:author="Mohammad Nayeem" w:date="2020-04-21T23:12:00Z">
              <w:tcPr>
                <w:tcW w:w="7428" w:type="dxa"/>
                <w:gridSpan w:val="6"/>
              </w:tcPr>
            </w:tcPrChange>
          </w:tcPr>
          <w:p w14:paraId="06ADAAB1" w14:textId="77777777" w:rsidR="00456F28" w:rsidRPr="00E62777" w:rsidRDefault="00456F28">
            <w:pPr>
              <w:spacing w:line="480" w:lineRule="auto"/>
              <w:jc w:val="both"/>
              <w:rPr>
                <w:ins w:id="8604" w:author="Mohammad Nayeem" w:date="2020-04-21T21:15:00Z"/>
                <w:rFonts w:ascii="Times New Roman" w:hAnsi="Times New Roman" w:cs="Times New Roman"/>
                <w:b/>
                <w:bCs/>
                <w:sz w:val="24"/>
                <w:szCs w:val="24"/>
                <w:rPrChange w:id="8605" w:author="Mohammad Nayeem" w:date="2020-04-21T23:15:00Z">
                  <w:rPr>
                    <w:ins w:id="8606" w:author="Mohammad Nayeem" w:date="2020-04-21T21:15:00Z"/>
                    <w:rFonts w:ascii="Times New Roman" w:hAnsi="Times New Roman" w:cs="Times New Roman"/>
                  </w:rPr>
                </w:rPrChange>
              </w:rPr>
            </w:pPr>
            <w:ins w:id="8607" w:author="Mohammad Nayeem" w:date="2020-04-21T21:15:00Z">
              <w:r w:rsidRPr="00E62777">
                <w:rPr>
                  <w:rFonts w:ascii="Times New Roman" w:hAnsi="Times New Roman" w:cs="Times New Roman"/>
                  <w:b/>
                  <w:bCs/>
                  <w:sz w:val="24"/>
                  <w:szCs w:val="24"/>
                  <w:rPrChange w:id="8608" w:author="Mohammad Nayeem" w:date="2020-04-21T23:15:00Z">
                    <w:rPr>
                      <w:rFonts w:ascii="Times New Roman" w:hAnsi="Times New Roman" w:cs="Times New Roman"/>
                    </w:rPr>
                  </w:rPrChange>
                </w:rPr>
                <w:t>Household members</w:t>
              </w:r>
            </w:ins>
          </w:p>
        </w:tc>
        <w:tc>
          <w:tcPr>
            <w:tcW w:w="1927" w:type="dxa"/>
            <w:tcPrChange w:id="8609" w:author="Mohammad Nayeem" w:date="2020-04-21T23:12:00Z">
              <w:tcPr>
                <w:tcW w:w="1927" w:type="dxa"/>
                <w:gridSpan w:val="2"/>
              </w:tcPr>
            </w:tcPrChange>
          </w:tcPr>
          <w:p w14:paraId="4F7A08D0" w14:textId="77777777" w:rsidR="00456F28" w:rsidRPr="004E6C2C" w:rsidRDefault="00456F28">
            <w:pPr>
              <w:spacing w:line="480" w:lineRule="auto"/>
              <w:jc w:val="both"/>
              <w:rPr>
                <w:ins w:id="8610" w:author="Mohammad Nayeem" w:date="2020-04-21T21:15:00Z"/>
                <w:rFonts w:ascii="Times New Roman" w:hAnsi="Times New Roman" w:cs="Times New Roman"/>
                <w:sz w:val="24"/>
                <w:szCs w:val="24"/>
                <w:rPrChange w:id="8611" w:author="Mohammad Nayeem" w:date="2020-04-21T22:30:00Z">
                  <w:rPr>
                    <w:ins w:id="8612" w:author="Mohammad Nayeem" w:date="2020-04-21T21:15:00Z"/>
                    <w:rFonts w:ascii="Times New Roman" w:hAnsi="Times New Roman" w:cs="Times New Roman"/>
                  </w:rPr>
                </w:rPrChange>
              </w:rPr>
            </w:pPr>
          </w:p>
        </w:tc>
      </w:tr>
      <w:tr w:rsidR="00FB4341" w:rsidRPr="004E6C2C" w14:paraId="6A3EBE48" w14:textId="77777777" w:rsidTr="00706D74">
        <w:tblPrEx>
          <w:tblPrExChange w:id="8613"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614" w:author="Mohammad Nayeem" w:date="2020-04-21T23:03:00Z"/>
          <w:trPrChange w:id="8615" w:author="Mohammad Nayeem" w:date="2020-04-21T23:12:00Z">
            <w:trPr>
              <w:gridBefore w:val="1"/>
            </w:trPr>
          </w:trPrChange>
        </w:trPr>
        <w:tc>
          <w:tcPr>
            <w:tcW w:w="3656" w:type="dxa"/>
            <w:tcPrChange w:id="8616" w:author="Mohammad Nayeem" w:date="2020-04-21T23:12:00Z">
              <w:tcPr>
                <w:tcW w:w="3656" w:type="dxa"/>
                <w:gridSpan w:val="2"/>
              </w:tcPr>
            </w:tcPrChange>
          </w:tcPr>
          <w:p w14:paraId="4CD9AC5A" w14:textId="377C8D41" w:rsidR="00FB4341" w:rsidRPr="00C02361" w:rsidRDefault="00FB4341">
            <w:pPr>
              <w:spacing w:line="480" w:lineRule="auto"/>
              <w:jc w:val="both"/>
              <w:rPr>
                <w:ins w:id="8617" w:author="Mohammad Nayeem" w:date="2020-04-21T23:03:00Z"/>
                <w:rFonts w:ascii="Times New Roman" w:hAnsi="Times New Roman" w:cs="Times New Roman"/>
                <w:sz w:val="24"/>
                <w:szCs w:val="24"/>
              </w:rPr>
            </w:pPr>
            <w:ins w:id="8618" w:author="Mohammad Nayeem" w:date="2020-04-21T23:03:00Z">
              <w:r w:rsidRPr="00C0458B">
                <w:rPr>
                  <w:rFonts w:ascii="Times New Roman" w:hAnsi="Times New Roman" w:cs="Times New Roman"/>
                  <w:sz w:val="24"/>
                  <w:szCs w:val="24"/>
                </w:rPr>
                <w:t>&gt; 5</w:t>
              </w:r>
            </w:ins>
          </w:p>
        </w:tc>
        <w:tc>
          <w:tcPr>
            <w:tcW w:w="1886" w:type="dxa"/>
            <w:tcPrChange w:id="8619" w:author="Mohammad Nayeem" w:date="2020-04-21T23:12:00Z">
              <w:tcPr>
                <w:tcW w:w="1886" w:type="dxa"/>
                <w:gridSpan w:val="2"/>
              </w:tcPr>
            </w:tcPrChange>
          </w:tcPr>
          <w:p w14:paraId="55B5DD9F" w14:textId="4043B6E7" w:rsidR="00FB4341" w:rsidRPr="00C02361" w:rsidRDefault="00FB4341">
            <w:pPr>
              <w:spacing w:line="480" w:lineRule="auto"/>
              <w:jc w:val="both"/>
              <w:rPr>
                <w:ins w:id="8620" w:author="Mohammad Nayeem" w:date="2020-04-21T23:03:00Z"/>
                <w:rFonts w:ascii="Times New Roman" w:hAnsi="Times New Roman" w:cs="Times New Roman"/>
                <w:sz w:val="24"/>
                <w:szCs w:val="24"/>
                <w:shd w:val="clear" w:color="auto" w:fill="FFFFFF"/>
              </w:rPr>
            </w:pPr>
            <w:ins w:id="8621" w:author="Mohammad Nayeem" w:date="2020-04-21T23:03:00Z">
              <w:r w:rsidRPr="00C0458B">
                <w:rPr>
                  <w:rFonts w:ascii="Times New Roman" w:hAnsi="Times New Roman" w:cs="Times New Roman"/>
                  <w:sz w:val="24"/>
                  <w:szCs w:val="24"/>
                </w:rPr>
                <w:t>211 (56.27)</w:t>
              </w:r>
            </w:ins>
          </w:p>
        </w:tc>
        <w:tc>
          <w:tcPr>
            <w:tcW w:w="1886" w:type="dxa"/>
            <w:tcPrChange w:id="8622" w:author="Mohammad Nayeem" w:date="2020-04-21T23:12:00Z">
              <w:tcPr>
                <w:tcW w:w="1886" w:type="dxa"/>
                <w:gridSpan w:val="2"/>
              </w:tcPr>
            </w:tcPrChange>
          </w:tcPr>
          <w:p w14:paraId="3D04104D" w14:textId="00CC8FEB" w:rsidR="00FB4341" w:rsidRPr="00C02361" w:rsidRDefault="00FB4341">
            <w:pPr>
              <w:spacing w:line="480" w:lineRule="auto"/>
              <w:jc w:val="both"/>
              <w:rPr>
                <w:ins w:id="8623" w:author="Mohammad Nayeem" w:date="2020-04-21T23:03:00Z"/>
                <w:rFonts w:ascii="Times New Roman" w:hAnsi="Times New Roman" w:cs="Times New Roman"/>
                <w:sz w:val="24"/>
                <w:szCs w:val="24"/>
                <w:shd w:val="clear" w:color="auto" w:fill="FFFFFF"/>
              </w:rPr>
            </w:pPr>
            <w:ins w:id="8624" w:author="Mohammad Nayeem" w:date="2020-04-21T23:03:00Z">
              <w:r w:rsidRPr="00C0458B">
                <w:rPr>
                  <w:rFonts w:ascii="Times New Roman" w:hAnsi="Times New Roman" w:cs="Times New Roman"/>
                  <w:sz w:val="24"/>
                  <w:szCs w:val="24"/>
                </w:rPr>
                <w:t>144 (56.03)</w:t>
              </w:r>
            </w:ins>
          </w:p>
        </w:tc>
        <w:tc>
          <w:tcPr>
            <w:tcW w:w="1927" w:type="dxa"/>
            <w:tcPrChange w:id="8625" w:author="Mohammad Nayeem" w:date="2020-04-21T23:12:00Z">
              <w:tcPr>
                <w:tcW w:w="1927" w:type="dxa"/>
                <w:gridSpan w:val="2"/>
              </w:tcPr>
            </w:tcPrChange>
          </w:tcPr>
          <w:p w14:paraId="5FF23742" w14:textId="125D1A24" w:rsidR="00FB4341" w:rsidRPr="00C02361" w:rsidRDefault="00FB4341">
            <w:pPr>
              <w:spacing w:line="480" w:lineRule="auto"/>
              <w:jc w:val="both"/>
              <w:rPr>
                <w:ins w:id="8626" w:author="Mohammad Nayeem" w:date="2020-04-21T23:03:00Z"/>
                <w:rFonts w:ascii="Times New Roman" w:hAnsi="Times New Roman" w:cs="Times New Roman"/>
                <w:sz w:val="24"/>
                <w:szCs w:val="24"/>
              </w:rPr>
            </w:pPr>
            <w:ins w:id="8627" w:author="Mohammad Nayeem" w:date="2020-04-21T23:03:00Z">
              <w:r w:rsidRPr="00C0458B">
                <w:rPr>
                  <w:rFonts w:ascii="Times New Roman" w:hAnsi="Times New Roman" w:cs="Times New Roman"/>
                  <w:sz w:val="24"/>
                  <w:szCs w:val="24"/>
                </w:rPr>
                <w:t>0.509</w:t>
              </w:r>
            </w:ins>
          </w:p>
        </w:tc>
      </w:tr>
      <w:tr w:rsidR="00FB4341" w:rsidRPr="004E6C2C" w14:paraId="7258BD55" w14:textId="77777777" w:rsidTr="00706D74">
        <w:tblPrEx>
          <w:tblPrExChange w:id="8628"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629" w:author="Mohammad Nayeem" w:date="2020-04-21T21:15:00Z"/>
          <w:trPrChange w:id="8630" w:author="Mohammad Nayeem" w:date="2020-04-21T23:12:00Z">
            <w:trPr>
              <w:gridBefore w:val="1"/>
            </w:trPr>
          </w:trPrChange>
        </w:trPr>
        <w:tc>
          <w:tcPr>
            <w:tcW w:w="3656" w:type="dxa"/>
            <w:tcPrChange w:id="8631" w:author="Mohammad Nayeem" w:date="2020-04-21T23:12:00Z">
              <w:tcPr>
                <w:tcW w:w="3656" w:type="dxa"/>
                <w:gridSpan w:val="2"/>
              </w:tcPr>
            </w:tcPrChange>
          </w:tcPr>
          <w:p w14:paraId="7BD22018" w14:textId="77777777" w:rsidR="00FB4341" w:rsidRPr="004E6C2C" w:rsidRDefault="00FB4341">
            <w:pPr>
              <w:spacing w:line="480" w:lineRule="auto"/>
              <w:jc w:val="both"/>
              <w:rPr>
                <w:ins w:id="8632" w:author="Mohammad Nayeem" w:date="2020-04-21T21:15:00Z"/>
                <w:rFonts w:ascii="Times New Roman" w:hAnsi="Times New Roman" w:cs="Times New Roman"/>
                <w:b/>
                <w:bCs/>
                <w:sz w:val="24"/>
                <w:szCs w:val="24"/>
                <w:rPrChange w:id="8633" w:author="Mohammad Nayeem" w:date="2020-04-21T22:30:00Z">
                  <w:rPr>
                    <w:ins w:id="8634" w:author="Mohammad Nayeem" w:date="2020-04-21T21:15:00Z"/>
                    <w:rFonts w:ascii="Times New Roman" w:hAnsi="Times New Roman" w:cs="Times New Roman"/>
                    <w:b/>
                    <w:bCs/>
                  </w:rPr>
                </w:rPrChange>
              </w:rPr>
            </w:pPr>
            <w:ins w:id="8635" w:author="Mohammad Nayeem" w:date="2020-04-21T21:15:00Z">
              <w:r w:rsidRPr="004E6C2C">
                <w:rPr>
                  <w:rFonts w:ascii="Times New Roman" w:hAnsi="Times New Roman" w:cs="Times New Roman"/>
                  <w:sz w:val="24"/>
                  <w:szCs w:val="24"/>
                  <w:rPrChange w:id="8636" w:author="Mohammad Nayeem" w:date="2020-04-21T22:30:00Z">
                    <w:rPr>
                      <w:rFonts w:ascii="Times New Roman" w:hAnsi="Times New Roman" w:cs="Times New Roman"/>
                    </w:rPr>
                  </w:rPrChange>
                </w:rPr>
                <w:t>≤ 5</w:t>
              </w:r>
            </w:ins>
          </w:p>
        </w:tc>
        <w:tc>
          <w:tcPr>
            <w:tcW w:w="1886" w:type="dxa"/>
            <w:tcPrChange w:id="8637" w:author="Mohammad Nayeem" w:date="2020-04-21T23:12:00Z">
              <w:tcPr>
                <w:tcW w:w="1886" w:type="dxa"/>
                <w:gridSpan w:val="2"/>
              </w:tcPr>
            </w:tcPrChange>
          </w:tcPr>
          <w:p w14:paraId="472621C5" w14:textId="77777777" w:rsidR="00FB4341" w:rsidRPr="004E6C2C" w:rsidRDefault="00FB4341">
            <w:pPr>
              <w:spacing w:line="480" w:lineRule="auto"/>
              <w:jc w:val="both"/>
              <w:rPr>
                <w:ins w:id="8638" w:author="Mohammad Nayeem" w:date="2020-04-21T21:15:00Z"/>
                <w:rFonts w:ascii="Times New Roman" w:hAnsi="Times New Roman" w:cs="Times New Roman"/>
                <w:sz w:val="24"/>
                <w:szCs w:val="24"/>
                <w:shd w:val="clear" w:color="auto" w:fill="FFFFFF"/>
                <w:rPrChange w:id="8639" w:author="Mohammad Nayeem" w:date="2020-04-21T22:30:00Z">
                  <w:rPr>
                    <w:ins w:id="8640" w:author="Mohammad Nayeem" w:date="2020-04-21T21:15:00Z"/>
                    <w:rFonts w:ascii="Times New Roman" w:hAnsi="Times New Roman" w:cs="Times New Roman"/>
                    <w:shd w:val="clear" w:color="auto" w:fill="FFFFFF"/>
                  </w:rPr>
                </w:rPrChange>
              </w:rPr>
            </w:pPr>
            <w:ins w:id="8641" w:author="Mohammad Nayeem" w:date="2020-04-21T21:15:00Z">
              <w:r w:rsidRPr="004E6C2C">
                <w:rPr>
                  <w:rFonts w:ascii="Times New Roman" w:hAnsi="Times New Roman" w:cs="Times New Roman"/>
                  <w:sz w:val="24"/>
                  <w:szCs w:val="24"/>
                  <w:shd w:val="clear" w:color="auto" w:fill="FFFFFF"/>
                  <w:rPrChange w:id="8642" w:author="Mohammad Nayeem" w:date="2020-04-21T22:30:00Z">
                    <w:rPr>
                      <w:rFonts w:ascii="Times New Roman" w:hAnsi="Times New Roman" w:cs="Times New Roman"/>
                      <w:shd w:val="clear" w:color="auto" w:fill="FFFFFF"/>
                    </w:rPr>
                  </w:rPrChange>
                </w:rPr>
                <w:t>164 (43.73)</w:t>
              </w:r>
            </w:ins>
          </w:p>
        </w:tc>
        <w:tc>
          <w:tcPr>
            <w:tcW w:w="1886" w:type="dxa"/>
            <w:tcPrChange w:id="8643" w:author="Mohammad Nayeem" w:date="2020-04-21T23:12:00Z">
              <w:tcPr>
                <w:tcW w:w="1886" w:type="dxa"/>
                <w:gridSpan w:val="2"/>
              </w:tcPr>
            </w:tcPrChange>
          </w:tcPr>
          <w:p w14:paraId="1CEA4F85" w14:textId="77777777" w:rsidR="00FB4341" w:rsidRPr="004E6C2C" w:rsidRDefault="00FB4341">
            <w:pPr>
              <w:spacing w:line="480" w:lineRule="auto"/>
              <w:jc w:val="both"/>
              <w:rPr>
                <w:ins w:id="8644" w:author="Mohammad Nayeem" w:date="2020-04-21T21:15:00Z"/>
                <w:rFonts w:ascii="Times New Roman" w:hAnsi="Times New Roman" w:cs="Times New Roman"/>
                <w:sz w:val="24"/>
                <w:szCs w:val="24"/>
                <w:shd w:val="clear" w:color="auto" w:fill="FFFFFF"/>
                <w:rPrChange w:id="8645" w:author="Mohammad Nayeem" w:date="2020-04-21T22:30:00Z">
                  <w:rPr>
                    <w:ins w:id="8646" w:author="Mohammad Nayeem" w:date="2020-04-21T21:15:00Z"/>
                    <w:rFonts w:ascii="Times New Roman" w:hAnsi="Times New Roman" w:cs="Times New Roman"/>
                    <w:shd w:val="clear" w:color="auto" w:fill="FFFFFF"/>
                  </w:rPr>
                </w:rPrChange>
              </w:rPr>
            </w:pPr>
            <w:ins w:id="8647" w:author="Mohammad Nayeem" w:date="2020-04-21T21:15:00Z">
              <w:r w:rsidRPr="004E6C2C">
                <w:rPr>
                  <w:rFonts w:ascii="Times New Roman" w:hAnsi="Times New Roman" w:cs="Times New Roman"/>
                  <w:sz w:val="24"/>
                  <w:szCs w:val="24"/>
                  <w:shd w:val="clear" w:color="auto" w:fill="FFFFFF"/>
                  <w:rPrChange w:id="8648" w:author="Mohammad Nayeem" w:date="2020-04-21T22:30:00Z">
                    <w:rPr>
                      <w:rFonts w:ascii="Times New Roman" w:hAnsi="Times New Roman" w:cs="Times New Roman"/>
                      <w:shd w:val="clear" w:color="auto" w:fill="FFFFFF"/>
                    </w:rPr>
                  </w:rPrChange>
                </w:rPr>
                <w:t>113 (43.97)</w:t>
              </w:r>
            </w:ins>
          </w:p>
        </w:tc>
        <w:tc>
          <w:tcPr>
            <w:tcW w:w="1927" w:type="dxa"/>
            <w:tcPrChange w:id="8649" w:author="Mohammad Nayeem" w:date="2020-04-21T23:12:00Z">
              <w:tcPr>
                <w:tcW w:w="1927" w:type="dxa"/>
                <w:gridSpan w:val="2"/>
              </w:tcPr>
            </w:tcPrChange>
          </w:tcPr>
          <w:p w14:paraId="63F969B2" w14:textId="20A115D2" w:rsidR="00FB4341" w:rsidRPr="004E6C2C" w:rsidRDefault="00FB4341">
            <w:pPr>
              <w:spacing w:line="480" w:lineRule="auto"/>
              <w:jc w:val="both"/>
              <w:rPr>
                <w:ins w:id="8650" w:author="Mohammad Nayeem" w:date="2020-04-21T21:15:00Z"/>
                <w:rFonts w:ascii="Times New Roman" w:hAnsi="Times New Roman" w:cs="Times New Roman"/>
                <w:sz w:val="24"/>
                <w:szCs w:val="24"/>
                <w:rPrChange w:id="8651" w:author="Mohammad Nayeem" w:date="2020-04-21T22:30:00Z">
                  <w:rPr>
                    <w:ins w:id="8652" w:author="Mohammad Nayeem" w:date="2020-04-21T21:15:00Z"/>
                    <w:rFonts w:ascii="Times New Roman" w:hAnsi="Times New Roman" w:cs="Times New Roman"/>
                  </w:rPr>
                </w:rPrChange>
              </w:rPr>
            </w:pPr>
          </w:p>
        </w:tc>
      </w:tr>
    </w:tbl>
    <w:p w14:paraId="35243C9B" w14:textId="77777777" w:rsidR="00207654" w:rsidRPr="004E6C2C" w:rsidRDefault="00207654">
      <w:pPr>
        <w:spacing w:after="0" w:line="480" w:lineRule="auto"/>
        <w:jc w:val="both"/>
        <w:rPr>
          <w:ins w:id="8653" w:author="Mohammad Nayeem" w:date="2020-04-21T21:15:00Z"/>
          <w:rFonts w:ascii="Times New Roman" w:hAnsi="Times New Roman" w:cs="Times New Roman"/>
          <w:sz w:val="24"/>
          <w:szCs w:val="24"/>
          <w:rPrChange w:id="8654" w:author="Mohammad Nayeem" w:date="2020-04-21T22:30:00Z">
            <w:rPr>
              <w:ins w:id="8655" w:author="Mohammad Nayeem" w:date="2020-04-21T21:15:00Z"/>
              <w:rFonts w:ascii="Times New Roman" w:hAnsi="Times New Roman" w:cs="Times New Roman"/>
            </w:rPr>
          </w:rPrChange>
        </w:rPr>
      </w:pPr>
      <w:ins w:id="8656" w:author="Mohammad Nayeem" w:date="2020-04-21T21:15:00Z">
        <w:r w:rsidRPr="004E6C2C">
          <w:rPr>
            <w:rFonts w:ascii="Times New Roman" w:hAnsi="Times New Roman" w:cs="Times New Roman"/>
            <w:sz w:val="24"/>
            <w:szCs w:val="24"/>
            <w:rPrChange w:id="8657" w:author="Mohammad Nayeem" w:date="2020-04-21T22:30:00Z">
              <w:rPr>
                <w:rFonts w:ascii="Times New Roman" w:hAnsi="Times New Roman" w:cs="Times New Roman"/>
              </w:rPr>
            </w:rPrChange>
          </w:rPr>
          <w:t>*p-value obtained from chi-square test of contingency table</w:t>
        </w:r>
      </w:ins>
    </w:p>
    <w:p w14:paraId="4A35D1C3" w14:textId="77777777" w:rsidR="00207654" w:rsidRPr="004E6C2C" w:rsidRDefault="00207654">
      <w:pPr>
        <w:spacing w:after="0" w:line="480" w:lineRule="auto"/>
        <w:jc w:val="both"/>
        <w:rPr>
          <w:ins w:id="8658" w:author="Mohammad Nayeem" w:date="2020-04-21T21:15:00Z"/>
          <w:rFonts w:ascii="Times New Roman" w:hAnsi="Times New Roman" w:cs="Times New Roman"/>
          <w:sz w:val="24"/>
          <w:szCs w:val="24"/>
          <w:rPrChange w:id="8659" w:author="Mohammad Nayeem" w:date="2020-04-21T22:30:00Z">
            <w:rPr>
              <w:ins w:id="8660" w:author="Mohammad Nayeem" w:date="2020-04-21T21:15:00Z"/>
              <w:rFonts w:ascii="Times New Roman" w:hAnsi="Times New Roman" w:cs="Times New Roman"/>
            </w:rPr>
          </w:rPrChange>
        </w:rPr>
      </w:pPr>
      <w:ins w:id="8661" w:author="Mohammad Nayeem" w:date="2020-04-21T21:15:00Z">
        <w:r w:rsidRPr="004E6C2C">
          <w:rPr>
            <w:rFonts w:ascii="Times New Roman" w:hAnsi="Times New Roman" w:cs="Times New Roman"/>
            <w:sz w:val="24"/>
            <w:szCs w:val="24"/>
            <w:rPrChange w:id="8662" w:author="Mohammad Nayeem" w:date="2020-04-21T22:30:00Z">
              <w:rPr>
                <w:rFonts w:ascii="Times New Roman" w:hAnsi="Times New Roman" w:cs="Times New Roman"/>
              </w:rPr>
            </w:rPrChange>
          </w:rPr>
          <w:t>Data are in (weighted %).  Absolute number of participants does not perfectly correspond to percentages presented because weighted analyses were used.</w:t>
        </w:r>
      </w:ins>
    </w:p>
    <w:p w14:paraId="14BB0D04" w14:textId="77777777" w:rsidR="00B2352E" w:rsidRPr="004E6C2C" w:rsidRDefault="00B2352E">
      <w:pPr>
        <w:spacing w:after="0" w:line="480" w:lineRule="auto"/>
        <w:jc w:val="both"/>
        <w:rPr>
          <w:ins w:id="8663" w:author="Mohammad Nayeem" w:date="2020-04-21T21:15:00Z"/>
          <w:rFonts w:ascii="Times New Roman" w:hAnsi="Times New Roman" w:cs="Times New Roman"/>
          <w:sz w:val="24"/>
          <w:szCs w:val="24"/>
          <w:rPrChange w:id="8664" w:author="Mohammad Nayeem" w:date="2020-04-21T22:30:00Z">
            <w:rPr>
              <w:ins w:id="8665" w:author="Mohammad Nayeem" w:date="2020-04-21T21:15:00Z"/>
              <w:rFonts w:ascii="Times New Roman" w:hAnsi="Times New Roman" w:cs="Times New Roman"/>
            </w:rPr>
          </w:rPrChange>
        </w:rPr>
      </w:pPr>
    </w:p>
    <w:p w14:paraId="4DE90D1A" w14:textId="77777777" w:rsidR="00207654" w:rsidRPr="004E6C2C" w:rsidRDefault="00207654">
      <w:pPr>
        <w:spacing w:after="0" w:line="480" w:lineRule="auto"/>
        <w:jc w:val="both"/>
        <w:rPr>
          <w:ins w:id="8666" w:author="Mohammad Nayeem" w:date="2020-04-21T21:16:00Z"/>
          <w:rFonts w:ascii="Times New Roman" w:hAnsi="Times New Roman" w:cs="Times New Roman"/>
          <w:b/>
          <w:bCs/>
          <w:sz w:val="24"/>
          <w:szCs w:val="24"/>
          <w:rPrChange w:id="8667" w:author="Mohammad Nayeem" w:date="2020-04-21T22:30:00Z">
            <w:rPr>
              <w:ins w:id="8668" w:author="Mohammad Nayeem" w:date="2020-04-21T21:16:00Z"/>
              <w:rFonts w:ascii="Times New Roman" w:hAnsi="Times New Roman" w:cs="Times New Roman"/>
              <w:b/>
              <w:bCs/>
            </w:rPr>
          </w:rPrChange>
        </w:rPr>
      </w:pPr>
      <w:commentRangeStart w:id="8669"/>
      <w:commentRangeStart w:id="8670"/>
      <w:ins w:id="8671" w:author="Mohammad Nayeem" w:date="2020-04-21T21:16:00Z">
        <w:r w:rsidRPr="004E6C2C">
          <w:rPr>
            <w:rFonts w:ascii="Times New Roman" w:hAnsi="Times New Roman" w:cs="Times New Roman"/>
            <w:b/>
            <w:bCs/>
            <w:sz w:val="24"/>
            <w:szCs w:val="24"/>
            <w:rPrChange w:id="8672" w:author="Mohammad Nayeem" w:date="2020-04-21T22:30:00Z">
              <w:rPr>
                <w:rFonts w:ascii="Times New Roman" w:hAnsi="Times New Roman" w:cs="Times New Roman"/>
                <w:b/>
                <w:bCs/>
              </w:rPr>
            </w:rPrChange>
          </w:rPr>
          <w:t xml:space="preserve">Table 2: Chi-Square test for identifying </w:t>
        </w:r>
        <w:r w:rsidRPr="004E6C2C">
          <w:rPr>
            <w:rFonts w:ascii="Times New Roman" w:hAnsi="Times New Roman" w:cs="Times New Roman"/>
            <w:b/>
            <w:sz w:val="24"/>
            <w:szCs w:val="24"/>
            <w:rPrChange w:id="8673" w:author="Mohammad Nayeem" w:date="2020-04-21T22:30:00Z">
              <w:rPr>
                <w:rFonts w:ascii="Times New Roman" w:hAnsi="Times New Roman" w:cs="Times New Roman"/>
                <w:b/>
              </w:rPr>
            </w:rPrChange>
          </w:rPr>
          <w:t>child’s characteristics</w:t>
        </w:r>
        <w:r w:rsidRPr="004E6C2C">
          <w:rPr>
            <w:rFonts w:ascii="Times New Roman" w:hAnsi="Times New Roman" w:cs="Times New Roman"/>
            <w:b/>
            <w:bCs/>
            <w:sz w:val="24"/>
            <w:szCs w:val="24"/>
            <w:rPrChange w:id="8674" w:author="Mohammad Nayeem" w:date="2020-04-21T22:30:00Z">
              <w:rPr>
                <w:rFonts w:ascii="Times New Roman" w:hAnsi="Times New Roman" w:cs="Times New Roman"/>
                <w:b/>
                <w:bCs/>
              </w:rPr>
            </w:rPrChange>
          </w:rPr>
          <w:t xml:space="preserve"> associate with exclusive breastfeeding among infant in Bangladesh</w:t>
        </w:r>
        <w:commentRangeEnd w:id="8669"/>
        <w:r w:rsidRPr="004E6C2C">
          <w:rPr>
            <w:rStyle w:val="CommentReference"/>
            <w:rFonts w:ascii="Times New Roman" w:hAnsi="Times New Roman" w:cs="Times New Roman"/>
            <w:noProof/>
            <w:sz w:val="24"/>
            <w:szCs w:val="24"/>
            <w:lang w:val="en-GB"/>
            <w:rPrChange w:id="8675" w:author="Mohammad Nayeem" w:date="2020-04-21T22:30:00Z">
              <w:rPr>
                <w:rStyle w:val="CommentReference"/>
                <w:noProof/>
                <w:lang w:val="en-GB"/>
              </w:rPr>
            </w:rPrChange>
          </w:rPr>
          <w:commentReference w:id="8669"/>
        </w:r>
        <w:commentRangeEnd w:id="8670"/>
        <w:r w:rsidRPr="004E6C2C">
          <w:rPr>
            <w:rStyle w:val="CommentReference"/>
            <w:rFonts w:ascii="Times New Roman" w:hAnsi="Times New Roman" w:cs="Times New Roman"/>
            <w:noProof/>
            <w:sz w:val="24"/>
            <w:szCs w:val="24"/>
            <w:lang w:val="en-GB"/>
            <w:rPrChange w:id="8676" w:author="Mohammad Nayeem" w:date="2020-04-21T22:30:00Z">
              <w:rPr>
                <w:rStyle w:val="CommentReference"/>
                <w:noProof/>
                <w:lang w:val="en-GB"/>
              </w:rPr>
            </w:rPrChange>
          </w:rPr>
          <w:commentReference w:id="8670"/>
        </w:r>
      </w:ins>
    </w:p>
    <w:p w14:paraId="00A86BDA" w14:textId="77777777" w:rsidR="00983BBB" w:rsidRDefault="00983BBB">
      <w:pPr>
        <w:spacing w:after="0" w:line="480" w:lineRule="auto"/>
        <w:jc w:val="both"/>
        <w:rPr>
          <w:ins w:id="8677" w:author="Mohammad Nayeem" w:date="2020-04-21T21:16:00Z"/>
          <w:rFonts w:ascii="Times New Roman" w:hAnsi="Times New Roman" w:cs="Times New Roman"/>
          <w:b/>
          <w:bCs/>
          <w:sz w:val="24"/>
          <w:szCs w:val="24"/>
          <w:rPrChange w:id="8678" w:author="Mohammad Nayeem" w:date="2020-04-21T22:30:00Z">
            <w:rPr>
              <w:ins w:id="8679" w:author="Mohammad Nayeem" w:date="2020-04-21T21:16:00Z"/>
              <w:rFonts w:ascii="Times New Roman" w:hAnsi="Times New Roman" w:cs="Times New Roman"/>
              <w:b/>
              <w:bCs/>
            </w:rPr>
          </w:rPrChange>
        </w:rPr>
        <w:sectPr w:rsidR="00983BBB" w:rsidSect="00207654">
          <w:footerReference w:type="default" r:id="rId16"/>
          <w:type w:val="continuous"/>
          <w:pgSz w:w="12240" w:h="15840"/>
          <w:pgMar w:top="1440" w:right="1440" w:bottom="1440" w:left="1440" w:header="720" w:footer="720" w:gutter="0"/>
          <w:cols w:space="720"/>
          <w:docGrid w:linePitch="360"/>
        </w:sectPr>
      </w:pPr>
    </w:p>
    <w:tbl>
      <w:tblPr>
        <w:tblStyle w:val="TableGrid"/>
        <w:tblW w:w="9355" w:type="dxa"/>
        <w:tblInd w:w="0" w:type="dxa"/>
        <w:tblLook w:val="04A0" w:firstRow="1" w:lastRow="0" w:firstColumn="1" w:lastColumn="0" w:noHBand="0" w:noVBand="1"/>
        <w:tblPrChange w:id="8680" w:author="Mohammad Nayeem" w:date="2020-04-21T23:12:00Z">
          <w:tblPr>
            <w:tblStyle w:val="PlainTable2"/>
            <w:tblW w:w="9355" w:type="dxa"/>
            <w:tblLook w:val="04A0" w:firstRow="1" w:lastRow="0" w:firstColumn="1" w:lastColumn="0" w:noHBand="0" w:noVBand="1"/>
          </w:tblPr>
        </w:tblPrChange>
      </w:tblPr>
      <w:tblGrid>
        <w:gridCol w:w="3656"/>
        <w:gridCol w:w="1886"/>
        <w:gridCol w:w="1886"/>
        <w:gridCol w:w="1927"/>
        <w:tblGridChange w:id="8681">
          <w:tblGrid>
            <w:gridCol w:w="5"/>
            <w:gridCol w:w="3055"/>
            <w:gridCol w:w="601"/>
            <w:gridCol w:w="1469"/>
            <w:gridCol w:w="417"/>
            <w:gridCol w:w="1886"/>
            <w:gridCol w:w="105"/>
            <w:gridCol w:w="1817"/>
            <w:gridCol w:w="5"/>
          </w:tblGrid>
        </w:tblGridChange>
      </w:tblGrid>
      <w:tr w:rsidR="00207654" w:rsidRPr="004E6C2C" w14:paraId="720CD363" w14:textId="77777777" w:rsidTr="00706D74">
        <w:trPr>
          <w:ins w:id="8682" w:author="Mohammad Nayeem" w:date="2020-04-21T21:16:00Z"/>
          <w:trPrChange w:id="8683" w:author="Mohammad Nayeem" w:date="2020-04-21T23:12:00Z">
            <w:trPr>
              <w:gridAfter w:val="0"/>
            </w:trPr>
          </w:trPrChange>
        </w:trPr>
        <w:tc>
          <w:tcPr>
            <w:tcW w:w="3656" w:type="dxa"/>
            <w:tcPrChange w:id="8684" w:author="Mohammad Nayeem" w:date="2020-04-21T23:12:00Z">
              <w:tcPr>
                <w:tcW w:w="3060" w:type="dxa"/>
                <w:gridSpan w:val="2"/>
              </w:tcPr>
            </w:tcPrChange>
          </w:tcPr>
          <w:p w14:paraId="583E2FA9" w14:textId="77777777" w:rsidR="00207654" w:rsidRPr="00E62777" w:rsidRDefault="00207654">
            <w:pPr>
              <w:spacing w:line="480" w:lineRule="auto"/>
              <w:jc w:val="both"/>
              <w:rPr>
                <w:ins w:id="8685" w:author="Mohammad Nayeem" w:date="2020-04-21T21:16:00Z"/>
                <w:rFonts w:ascii="Times New Roman" w:hAnsi="Times New Roman" w:cs="Times New Roman"/>
                <w:b/>
                <w:bCs/>
                <w:sz w:val="24"/>
                <w:szCs w:val="24"/>
                <w:rPrChange w:id="8686" w:author="Mohammad Nayeem" w:date="2020-04-21T23:15:00Z">
                  <w:rPr>
                    <w:ins w:id="8687" w:author="Mohammad Nayeem" w:date="2020-04-21T21:16:00Z"/>
                    <w:rFonts w:ascii="Times New Roman" w:hAnsi="Times New Roman" w:cs="Times New Roman"/>
                  </w:rPr>
                </w:rPrChange>
              </w:rPr>
            </w:pPr>
            <w:ins w:id="8688" w:author="Mohammad Nayeem" w:date="2020-04-21T21:16:00Z">
              <w:r w:rsidRPr="00E62777">
                <w:rPr>
                  <w:rFonts w:ascii="Times New Roman" w:hAnsi="Times New Roman" w:cs="Times New Roman"/>
                  <w:b/>
                  <w:bCs/>
                  <w:sz w:val="24"/>
                  <w:szCs w:val="24"/>
                  <w:rPrChange w:id="8689" w:author="Mohammad Nayeem" w:date="2020-04-21T23:15:00Z">
                    <w:rPr>
                      <w:rFonts w:ascii="Times New Roman" w:hAnsi="Times New Roman" w:cs="Times New Roman"/>
                    </w:rPr>
                  </w:rPrChange>
                </w:rPr>
                <w:t>Characteristics</w:t>
              </w:r>
            </w:ins>
          </w:p>
        </w:tc>
        <w:tc>
          <w:tcPr>
            <w:tcW w:w="1886" w:type="dxa"/>
            <w:tcPrChange w:id="8690" w:author="Mohammad Nayeem" w:date="2020-04-21T23:12:00Z">
              <w:tcPr>
                <w:tcW w:w="2070" w:type="dxa"/>
                <w:gridSpan w:val="2"/>
              </w:tcPr>
            </w:tcPrChange>
          </w:tcPr>
          <w:p w14:paraId="64B73957" w14:textId="77777777" w:rsidR="00207654" w:rsidRPr="00E62777" w:rsidRDefault="00207654">
            <w:pPr>
              <w:spacing w:line="480" w:lineRule="auto"/>
              <w:jc w:val="both"/>
              <w:rPr>
                <w:ins w:id="8691" w:author="Mohammad Nayeem" w:date="2020-04-21T21:16:00Z"/>
                <w:rFonts w:ascii="Times New Roman" w:hAnsi="Times New Roman" w:cs="Times New Roman"/>
                <w:b/>
                <w:bCs/>
                <w:sz w:val="24"/>
                <w:szCs w:val="24"/>
                <w:rPrChange w:id="8692" w:author="Mohammad Nayeem" w:date="2020-04-21T23:15:00Z">
                  <w:rPr>
                    <w:ins w:id="8693" w:author="Mohammad Nayeem" w:date="2020-04-21T21:16:00Z"/>
                    <w:rFonts w:ascii="Times New Roman" w:hAnsi="Times New Roman" w:cs="Times New Roman"/>
                  </w:rPr>
                </w:rPrChange>
              </w:rPr>
            </w:pPr>
            <w:ins w:id="8694" w:author="Mohammad Nayeem" w:date="2020-04-21T21:16:00Z">
              <w:r w:rsidRPr="00E62777">
                <w:rPr>
                  <w:rFonts w:ascii="Times New Roman" w:hAnsi="Times New Roman" w:cs="Times New Roman"/>
                  <w:b/>
                  <w:bCs/>
                  <w:sz w:val="24"/>
                  <w:szCs w:val="24"/>
                  <w:rPrChange w:id="8695" w:author="Mohammad Nayeem" w:date="2020-04-21T23:15:00Z">
                    <w:rPr>
                      <w:rFonts w:ascii="Times New Roman" w:hAnsi="Times New Roman" w:cs="Times New Roman"/>
                    </w:rPr>
                  </w:rPrChange>
                </w:rPr>
                <w:t>EBF (%)</w:t>
              </w:r>
            </w:ins>
          </w:p>
        </w:tc>
        <w:tc>
          <w:tcPr>
            <w:tcW w:w="1886" w:type="dxa"/>
            <w:tcPrChange w:id="8696" w:author="Mohammad Nayeem" w:date="2020-04-21T23:12:00Z">
              <w:tcPr>
                <w:tcW w:w="2408" w:type="dxa"/>
                <w:gridSpan w:val="3"/>
              </w:tcPr>
            </w:tcPrChange>
          </w:tcPr>
          <w:p w14:paraId="641FA6D4" w14:textId="77777777" w:rsidR="00207654" w:rsidRPr="00E62777" w:rsidRDefault="00207654">
            <w:pPr>
              <w:spacing w:line="480" w:lineRule="auto"/>
              <w:jc w:val="both"/>
              <w:rPr>
                <w:ins w:id="8697" w:author="Mohammad Nayeem" w:date="2020-04-21T21:16:00Z"/>
                <w:rFonts w:ascii="Times New Roman" w:hAnsi="Times New Roman" w:cs="Times New Roman"/>
                <w:b/>
                <w:bCs/>
                <w:sz w:val="24"/>
                <w:szCs w:val="24"/>
                <w:rPrChange w:id="8698" w:author="Mohammad Nayeem" w:date="2020-04-21T23:15:00Z">
                  <w:rPr>
                    <w:ins w:id="8699" w:author="Mohammad Nayeem" w:date="2020-04-21T21:16:00Z"/>
                    <w:rFonts w:ascii="Times New Roman" w:hAnsi="Times New Roman" w:cs="Times New Roman"/>
                  </w:rPr>
                </w:rPrChange>
              </w:rPr>
            </w:pPr>
            <w:ins w:id="8700" w:author="Mohammad Nayeem" w:date="2020-04-21T21:16:00Z">
              <w:r w:rsidRPr="00E62777">
                <w:rPr>
                  <w:rFonts w:ascii="Times New Roman" w:hAnsi="Times New Roman" w:cs="Times New Roman"/>
                  <w:b/>
                  <w:bCs/>
                  <w:sz w:val="24"/>
                  <w:szCs w:val="24"/>
                  <w:rPrChange w:id="8701" w:author="Mohammad Nayeem" w:date="2020-04-21T23:15:00Z">
                    <w:rPr>
                      <w:rFonts w:ascii="Times New Roman" w:hAnsi="Times New Roman" w:cs="Times New Roman"/>
                    </w:rPr>
                  </w:rPrChange>
                </w:rPr>
                <w:t>Non-EBF (%)</w:t>
              </w:r>
            </w:ins>
          </w:p>
        </w:tc>
        <w:tc>
          <w:tcPr>
            <w:tcW w:w="1927" w:type="dxa"/>
            <w:tcPrChange w:id="8702" w:author="Mohammad Nayeem" w:date="2020-04-21T23:12:00Z">
              <w:tcPr>
                <w:tcW w:w="1817" w:type="dxa"/>
              </w:tcPr>
            </w:tcPrChange>
          </w:tcPr>
          <w:p w14:paraId="2D500642" w14:textId="77777777" w:rsidR="00207654" w:rsidRPr="00E62777" w:rsidRDefault="00207654">
            <w:pPr>
              <w:spacing w:line="480" w:lineRule="auto"/>
              <w:jc w:val="both"/>
              <w:rPr>
                <w:ins w:id="8703" w:author="Mohammad Nayeem" w:date="2020-04-21T21:16:00Z"/>
                <w:rFonts w:ascii="Times New Roman" w:hAnsi="Times New Roman" w:cs="Times New Roman"/>
                <w:b/>
                <w:bCs/>
                <w:sz w:val="24"/>
                <w:szCs w:val="24"/>
                <w:rPrChange w:id="8704" w:author="Mohammad Nayeem" w:date="2020-04-21T23:15:00Z">
                  <w:rPr>
                    <w:ins w:id="8705" w:author="Mohammad Nayeem" w:date="2020-04-21T21:16:00Z"/>
                    <w:rFonts w:ascii="Times New Roman" w:hAnsi="Times New Roman" w:cs="Times New Roman"/>
                  </w:rPr>
                </w:rPrChange>
              </w:rPr>
            </w:pPr>
            <w:ins w:id="8706" w:author="Mohammad Nayeem" w:date="2020-04-21T21:16:00Z">
              <w:r w:rsidRPr="00E62777">
                <w:rPr>
                  <w:rFonts w:ascii="Times New Roman" w:hAnsi="Times New Roman" w:cs="Times New Roman"/>
                  <w:b/>
                  <w:bCs/>
                  <w:sz w:val="24"/>
                  <w:szCs w:val="24"/>
                  <w:rPrChange w:id="8707" w:author="Mohammad Nayeem" w:date="2020-04-21T23:15:00Z">
                    <w:rPr>
                      <w:rFonts w:ascii="Times New Roman" w:hAnsi="Times New Roman" w:cs="Times New Roman"/>
                    </w:rPr>
                  </w:rPrChange>
                </w:rPr>
                <w:t>P-Value*</w:t>
              </w:r>
            </w:ins>
          </w:p>
        </w:tc>
      </w:tr>
      <w:tr w:rsidR="00207654" w:rsidRPr="004E6C2C" w14:paraId="1EBDFCA8" w14:textId="77777777" w:rsidTr="00706D74">
        <w:trPr>
          <w:ins w:id="8708" w:author="Mohammad Nayeem" w:date="2020-04-21T21:16:00Z"/>
          <w:trPrChange w:id="8709" w:author="Mohammad Nayeem" w:date="2020-04-21T23:12:00Z">
            <w:trPr>
              <w:gridAfter w:val="0"/>
            </w:trPr>
          </w:trPrChange>
        </w:trPr>
        <w:tc>
          <w:tcPr>
            <w:tcW w:w="7428" w:type="dxa"/>
            <w:gridSpan w:val="3"/>
            <w:tcPrChange w:id="8710" w:author="Mohammad Nayeem" w:date="2020-04-21T23:12:00Z">
              <w:tcPr>
                <w:tcW w:w="7538" w:type="dxa"/>
                <w:gridSpan w:val="7"/>
              </w:tcPr>
            </w:tcPrChange>
          </w:tcPr>
          <w:p w14:paraId="71166CC1" w14:textId="49807968" w:rsidR="00207654" w:rsidRPr="00E62777" w:rsidRDefault="00207654">
            <w:pPr>
              <w:spacing w:line="480" w:lineRule="auto"/>
              <w:jc w:val="both"/>
              <w:rPr>
                <w:ins w:id="8711" w:author="Mohammad Nayeem" w:date="2020-04-21T21:16:00Z"/>
                <w:rFonts w:ascii="Times New Roman" w:hAnsi="Times New Roman" w:cs="Times New Roman"/>
                <w:b/>
                <w:bCs/>
                <w:sz w:val="24"/>
                <w:szCs w:val="24"/>
                <w:rPrChange w:id="8712" w:author="Mohammad Nayeem" w:date="2020-04-21T23:15:00Z">
                  <w:rPr>
                    <w:ins w:id="8713" w:author="Mohammad Nayeem" w:date="2020-04-21T21:16:00Z"/>
                    <w:rFonts w:ascii="Times New Roman" w:hAnsi="Times New Roman" w:cs="Times New Roman"/>
                  </w:rPr>
                </w:rPrChange>
              </w:rPr>
            </w:pPr>
            <w:ins w:id="8714" w:author="Mohammad Nayeem" w:date="2020-04-21T21:16:00Z">
              <w:r w:rsidRPr="00E62777">
                <w:rPr>
                  <w:rFonts w:ascii="Times New Roman" w:hAnsi="Times New Roman" w:cs="Times New Roman"/>
                  <w:b/>
                  <w:bCs/>
                  <w:sz w:val="24"/>
                  <w:szCs w:val="24"/>
                  <w:rPrChange w:id="8715" w:author="Mohammad Nayeem" w:date="2020-04-21T23:15:00Z">
                    <w:rPr>
                      <w:rFonts w:ascii="Times New Roman" w:hAnsi="Times New Roman" w:cs="Times New Roman"/>
                    </w:rPr>
                  </w:rPrChange>
                </w:rPr>
                <w:t>C-section</w:t>
              </w:r>
            </w:ins>
          </w:p>
        </w:tc>
        <w:tc>
          <w:tcPr>
            <w:tcW w:w="1927" w:type="dxa"/>
            <w:tcPrChange w:id="8716" w:author="Mohammad Nayeem" w:date="2020-04-21T23:12:00Z">
              <w:tcPr>
                <w:tcW w:w="1817" w:type="dxa"/>
              </w:tcPr>
            </w:tcPrChange>
          </w:tcPr>
          <w:p w14:paraId="0457289F" w14:textId="77777777" w:rsidR="00207654" w:rsidRPr="004E6C2C" w:rsidRDefault="00207654">
            <w:pPr>
              <w:spacing w:line="480" w:lineRule="auto"/>
              <w:jc w:val="both"/>
              <w:rPr>
                <w:ins w:id="8717" w:author="Mohammad Nayeem" w:date="2020-04-21T21:16:00Z"/>
                <w:rFonts w:ascii="Times New Roman" w:hAnsi="Times New Roman" w:cs="Times New Roman"/>
                <w:b/>
                <w:bCs/>
                <w:sz w:val="24"/>
                <w:szCs w:val="24"/>
                <w:rPrChange w:id="8718" w:author="Mohammad Nayeem" w:date="2020-04-21T22:30:00Z">
                  <w:rPr>
                    <w:ins w:id="8719" w:author="Mohammad Nayeem" w:date="2020-04-21T21:16:00Z"/>
                    <w:rFonts w:ascii="Times New Roman" w:hAnsi="Times New Roman" w:cs="Times New Roman"/>
                    <w:b/>
                    <w:bCs/>
                  </w:rPr>
                </w:rPrChange>
              </w:rPr>
            </w:pPr>
          </w:p>
        </w:tc>
      </w:tr>
      <w:tr w:rsidR="00207654" w:rsidRPr="004E6C2C" w14:paraId="0A2C7593" w14:textId="77777777" w:rsidTr="00706D74">
        <w:trPr>
          <w:ins w:id="8720" w:author="Mohammad Nayeem" w:date="2020-04-21T21:16:00Z"/>
          <w:trPrChange w:id="8721" w:author="Mohammad Nayeem" w:date="2020-04-21T23:12:00Z">
            <w:trPr>
              <w:gridAfter w:val="0"/>
            </w:trPr>
          </w:trPrChange>
        </w:trPr>
        <w:tc>
          <w:tcPr>
            <w:tcW w:w="3656" w:type="dxa"/>
            <w:tcPrChange w:id="8722" w:author="Mohammad Nayeem" w:date="2020-04-21T23:12:00Z">
              <w:tcPr>
                <w:tcW w:w="3060" w:type="dxa"/>
                <w:gridSpan w:val="2"/>
              </w:tcPr>
            </w:tcPrChange>
          </w:tcPr>
          <w:p w14:paraId="799288E7" w14:textId="77777777" w:rsidR="00207654" w:rsidRPr="004E6C2C" w:rsidRDefault="00207654">
            <w:pPr>
              <w:spacing w:line="480" w:lineRule="auto"/>
              <w:jc w:val="both"/>
              <w:rPr>
                <w:ins w:id="8723" w:author="Mohammad Nayeem" w:date="2020-04-21T21:16:00Z"/>
                <w:rFonts w:ascii="Times New Roman" w:hAnsi="Times New Roman" w:cs="Times New Roman"/>
                <w:b/>
                <w:bCs/>
                <w:sz w:val="24"/>
                <w:szCs w:val="24"/>
                <w:rPrChange w:id="8724" w:author="Mohammad Nayeem" w:date="2020-04-21T22:30:00Z">
                  <w:rPr>
                    <w:ins w:id="8725" w:author="Mohammad Nayeem" w:date="2020-04-21T21:16:00Z"/>
                    <w:rFonts w:ascii="Times New Roman" w:hAnsi="Times New Roman" w:cs="Times New Roman"/>
                    <w:b/>
                    <w:bCs/>
                  </w:rPr>
                </w:rPrChange>
              </w:rPr>
            </w:pPr>
            <w:ins w:id="8726" w:author="Mohammad Nayeem" w:date="2020-04-21T21:16:00Z">
              <w:r w:rsidRPr="004E6C2C">
                <w:rPr>
                  <w:rFonts w:ascii="Times New Roman" w:hAnsi="Times New Roman" w:cs="Times New Roman"/>
                  <w:sz w:val="24"/>
                  <w:szCs w:val="24"/>
                  <w:rPrChange w:id="8727" w:author="Mohammad Nayeem" w:date="2020-04-21T22:30:00Z">
                    <w:rPr>
                      <w:rFonts w:ascii="Times New Roman" w:hAnsi="Times New Roman" w:cs="Times New Roman"/>
                    </w:rPr>
                  </w:rPrChange>
                </w:rPr>
                <w:t>Yes</w:t>
              </w:r>
            </w:ins>
          </w:p>
        </w:tc>
        <w:tc>
          <w:tcPr>
            <w:tcW w:w="1886" w:type="dxa"/>
            <w:tcPrChange w:id="8728" w:author="Mohammad Nayeem" w:date="2020-04-21T23:12:00Z">
              <w:tcPr>
                <w:tcW w:w="2070" w:type="dxa"/>
                <w:gridSpan w:val="2"/>
              </w:tcPr>
            </w:tcPrChange>
          </w:tcPr>
          <w:p w14:paraId="059AF7E3" w14:textId="77777777" w:rsidR="00207654" w:rsidRPr="004E6C2C" w:rsidRDefault="00207654">
            <w:pPr>
              <w:spacing w:line="480" w:lineRule="auto"/>
              <w:jc w:val="both"/>
              <w:rPr>
                <w:ins w:id="8729" w:author="Mohammad Nayeem" w:date="2020-04-21T21:16:00Z"/>
                <w:rFonts w:ascii="Times New Roman" w:hAnsi="Times New Roman" w:cs="Times New Roman"/>
                <w:sz w:val="24"/>
                <w:szCs w:val="24"/>
                <w:rPrChange w:id="8730" w:author="Mohammad Nayeem" w:date="2020-04-21T22:30:00Z">
                  <w:rPr>
                    <w:ins w:id="8731" w:author="Mohammad Nayeem" w:date="2020-04-21T21:16:00Z"/>
                    <w:rFonts w:ascii="Times New Roman" w:hAnsi="Times New Roman" w:cs="Times New Roman"/>
                  </w:rPr>
                </w:rPrChange>
              </w:rPr>
            </w:pPr>
            <w:ins w:id="8732" w:author="Mohammad Nayeem" w:date="2020-04-21T21:16:00Z">
              <w:r w:rsidRPr="004E6C2C">
                <w:rPr>
                  <w:rFonts w:ascii="Times New Roman" w:hAnsi="Times New Roman" w:cs="Times New Roman"/>
                  <w:sz w:val="24"/>
                  <w:szCs w:val="24"/>
                  <w:rPrChange w:id="8733" w:author="Mohammad Nayeem" w:date="2020-04-21T22:30:00Z">
                    <w:rPr>
                      <w:rFonts w:ascii="Times New Roman" w:hAnsi="Times New Roman" w:cs="Times New Roman"/>
                    </w:rPr>
                  </w:rPrChange>
                </w:rPr>
                <w:t>102 (27.20)</w:t>
              </w:r>
            </w:ins>
          </w:p>
        </w:tc>
        <w:tc>
          <w:tcPr>
            <w:tcW w:w="1886" w:type="dxa"/>
            <w:tcPrChange w:id="8734" w:author="Mohammad Nayeem" w:date="2020-04-21T23:12:00Z">
              <w:tcPr>
                <w:tcW w:w="2408" w:type="dxa"/>
                <w:gridSpan w:val="3"/>
              </w:tcPr>
            </w:tcPrChange>
          </w:tcPr>
          <w:p w14:paraId="25247D95" w14:textId="77777777" w:rsidR="00207654" w:rsidRPr="004E6C2C" w:rsidRDefault="00207654">
            <w:pPr>
              <w:spacing w:line="480" w:lineRule="auto"/>
              <w:jc w:val="both"/>
              <w:rPr>
                <w:ins w:id="8735" w:author="Mohammad Nayeem" w:date="2020-04-21T21:16:00Z"/>
                <w:rFonts w:ascii="Times New Roman" w:hAnsi="Times New Roman" w:cs="Times New Roman"/>
                <w:sz w:val="24"/>
                <w:szCs w:val="24"/>
                <w:rPrChange w:id="8736" w:author="Mohammad Nayeem" w:date="2020-04-21T22:30:00Z">
                  <w:rPr>
                    <w:ins w:id="8737" w:author="Mohammad Nayeem" w:date="2020-04-21T21:16:00Z"/>
                    <w:rFonts w:ascii="Times New Roman" w:hAnsi="Times New Roman" w:cs="Times New Roman"/>
                  </w:rPr>
                </w:rPrChange>
              </w:rPr>
            </w:pPr>
            <w:ins w:id="8738" w:author="Mohammad Nayeem" w:date="2020-04-21T21:16:00Z">
              <w:r w:rsidRPr="004E6C2C">
                <w:rPr>
                  <w:rFonts w:ascii="Times New Roman" w:hAnsi="Times New Roman" w:cs="Times New Roman"/>
                  <w:sz w:val="24"/>
                  <w:szCs w:val="24"/>
                  <w:rPrChange w:id="8739" w:author="Mohammad Nayeem" w:date="2020-04-21T22:30:00Z">
                    <w:rPr>
                      <w:rFonts w:ascii="Times New Roman" w:hAnsi="Times New Roman" w:cs="Times New Roman"/>
                    </w:rPr>
                  </w:rPrChange>
                </w:rPr>
                <w:t>76 (29.57)</w:t>
              </w:r>
            </w:ins>
          </w:p>
        </w:tc>
        <w:tc>
          <w:tcPr>
            <w:tcW w:w="1927" w:type="dxa"/>
            <w:tcPrChange w:id="8740" w:author="Mohammad Nayeem" w:date="2020-04-21T23:12:00Z">
              <w:tcPr>
                <w:tcW w:w="1817" w:type="dxa"/>
              </w:tcPr>
            </w:tcPrChange>
          </w:tcPr>
          <w:p w14:paraId="03F286DD" w14:textId="77777777" w:rsidR="00207654" w:rsidRPr="004E6C2C" w:rsidRDefault="00207654">
            <w:pPr>
              <w:spacing w:line="480" w:lineRule="auto"/>
              <w:jc w:val="both"/>
              <w:rPr>
                <w:ins w:id="8741" w:author="Mohammad Nayeem" w:date="2020-04-21T21:16:00Z"/>
                <w:rFonts w:ascii="Times New Roman" w:hAnsi="Times New Roman" w:cs="Times New Roman"/>
                <w:sz w:val="24"/>
                <w:szCs w:val="24"/>
                <w:rPrChange w:id="8742" w:author="Mohammad Nayeem" w:date="2020-04-21T22:30:00Z">
                  <w:rPr>
                    <w:ins w:id="8743" w:author="Mohammad Nayeem" w:date="2020-04-21T21:16:00Z"/>
                    <w:rFonts w:ascii="Times New Roman" w:hAnsi="Times New Roman" w:cs="Times New Roman"/>
                  </w:rPr>
                </w:rPrChange>
              </w:rPr>
            </w:pPr>
            <w:ins w:id="8744" w:author="Mohammad Nayeem" w:date="2020-04-21T21:16:00Z">
              <w:r w:rsidRPr="004E6C2C">
                <w:rPr>
                  <w:rFonts w:ascii="Times New Roman" w:hAnsi="Times New Roman" w:cs="Times New Roman"/>
                  <w:sz w:val="24"/>
                  <w:szCs w:val="24"/>
                  <w:rPrChange w:id="8745" w:author="Mohammad Nayeem" w:date="2020-04-21T22:30:00Z">
                    <w:rPr>
                      <w:rFonts w:ascii="Times New Roman" w:hAnsi="Times New Roman" w:cs="Times New Roman"/>
                    </w:rPr>
                  </w:rPrChange>
                </w:rPr>
                <w:t>0.934</w:t>
              </w:r>
            </w:ins>
          </w:p>
        </w:tc>
      </w:tr>
      <w:tr w:rsidR="00207654" w:rsidRPr="004E6C2C" w14:paraId="5997E554" w14:textId="77777777" w:rsidTr="00706D74">
        <w:trPr>
          <w:ins w:id="8746" w:author="Mohammad Nayeem" w:date="2020-04-21T21:16:00Z"/>
          <w:trPrChange w:id="8747" w:author="Mohammad Nayeem" w:date="2020-04-21T23:12:00Z">
            <w:trPr>
              <w:gridAfter w:val="0"/>
            </w:trPr>
          </w:trPrChange>
        </w:trPr>
        <w:tc>
          <w:tcPr>
            <w:tcW w:w="3656" w:type="dxa"/>
            <w:tcPrChange w:id="8748" w:author="Mohammad Nayeem" w:date="2020-04-21T23:12:00Z">
              <w:tcPr>
                <w:tcW w:w="3060" w:type="dxa"/>
                <w:gridSpan w:val="2"/>
              </w:tcPr>
            </w:tcPrChange>
          </w:tcPr>
          <w:p w14:paraId="66A73F19" w14:textId="77777777" w:rsidR="00207654" w:rsidRPr="004E6C2C" w:rsidRDefault="00207654">
            <w:pPr>
              <w:spacing w:line="480" w:lineRule="auto"/>
              <w:jc w:val="both"/>
              <w:rPr>
                <w:ins w:id="8749" w:author="Mohammad Nayeem" w:date="2020-04-21T21:16:00Z"/>
                <w:rFonts w:ascii="Times New Roman" w:hAnsi="Times New Roman" w:cs="Times New Roman"/>
                <w:b/>
                <w:bCs/>
                <w:sz w:val="24"/>
                <w:szCs w:val="24"/>
                <w:rPrChange w:id="8750" w:author="Mohammad Nayeem" w:date="2020-04-21T22:30:00Z">
                  <w:rPr>
                    <w:ins w:id="8751" w:author="Mohammad Nayeem" w:date="2020-04-21T21:16:00Z"/>
                    <w:rFonts w:ascii="Times New Roman" w:hAnsi="Times New Roman" w:cs="Times New Roman"/>
                    <w:b/>
                    <w:bCs/>
                  </w:rPr>
                </w:rPrChange>
              </w:rPr>
            </w:pPr>
            <w:ins w:id="8752" w:author="Mohammad Nayeem" w:date="2020-04-21T21:16:00Z">
              <w:r w:rsidRPr="004E6C2C">
                <w:rPr>
                  <w:rFonts w:ascii="Times New Roman" w:hAnsi="Times New Roman" w:cs="Times New Roman"/>
                  <w:sz w:val="24"/>
                  <w:szCs w:val="24"/>
                  <w:rPrChange w:id="8753" w:author="Mohammad Nayeem" w:date="2020-04-21T22:30:00Z">
                    <w:rPr>
                      <w:rFonts w:ascii="Times New Roman" w:hAnsi="Times New Roman" w:cs="Times New Roman"/>
                    </w:rPr>
                  </w:rPrChange>
                </w:rPr>
                <w:t>No</w:t>
              </w:r>
            </w:ins>
          </w:p>
        </w:tc>
        <w:tc>
          <w:tcPr>
            <w:tcW w:w="1886" w:type="dxa"/>
            <w:tcPrChange w:id="8754" w:author="Mohammad Nayeem" w:date="2020-04-21T23:12:00Z">
              <w:tcPr>
                <w:tcW w:w="2070" w:type="dxa"/>
                <w:gridSpan w:val="2"/>
              </w:tcPr>
            </w:tcPrChange>
          </w:tcPr>
          <w:p w14:paraId="392C92DA" w14:textId="77777777" w:rsidR="00207654" w:rsidRPr="004E6C2C" w:rsidRDefault="00207654">
            <w:pPr>
              <w:spacing w:line="480" w:lineRule="auto"/>
              <w:jc w:val="both"/>
              <w:rPr>
                <w:ins w:id="8755" w:author="Mohammad Nayeem" w:date="2020-04-21T21:16:00Z"/>
                <w:rFonts w:ascii="Times New Roman" w:hAnsi="Times New Roman" w:cs="Times New Roman"/>
                <w:sz w:val="24"/>
                <w:szCs w:val="24"/>
                <w:rPrChange w:id="8756" w:author="Mohammad Nayeem" w:date="2020-04-21T22:30:00Z">
                  <w:rPr>
                    <w:ins w:id="8757" w:author="Mohammad Nayeem" w:date="2020-04-21T21:16:00Z"/>
                    <w:rFonts w:ascii="Times New Roman" w:hAnsi="Times New Roman" w:cs="Times New Roman"/>
                  </w:rPr>
                </w:rPrChange>
              </w:rPr>
            </w:pPr>
            <w:ins w:id="8758" w:author="Mohammad Nayeem" w:date="2020-04-21T21:16:00Z">
              <w:r w:rsidRPr="004E6C2C">
                <w:rPr>
                  <w:rFonts w:ascii="Times New Roman" w:hAnsi="Times New Roman" w:cs="Times New Roman"/>
                  <w:sz w:val="24"/>
                  <w:szCs w:val="24"/>
                  <w:rPrChange w:id="8759" w:author="Mohammad Nayeem" w:date="2020-04-21T22:30:00Z">
                    <w:rPr>
                      <w:rFonts w:ascii="Times New Roman" w:hAnsi="Times New Roman" w:cs="Times New Roman"/>
                    </w:rPr>
                  </w:rPrChange>
                </w:rPr>
                <w:t>273 (72.80)</w:t>
              </w:r>
            </w:ins>
          </w:p>
        </w:tc>
        <w:tc>
          <w:tcPr>
            <w:tcW w:w="1886" w:type="dxa"/>
            <w:tcPrChange w:id="8760" w:author="Mohammad Nayeem" w:date="2020-04-21T23:12:00Z">
              <w:tcPr>
                <w:tcW w:w="2408" w:type="dxa"/>
                <w:gridSpan w:val="3"/>
              </w:tcPr>
            </w:tcPrChange>
          </w:tcPr>
          <w:p w14:paraId="7E0A76D4" w14:textId="77777777" w:rsidR="00207654" w:rsidRPr="004E6C2C" w:rsidRDefault="00207654">
            <w:pPr>
              <w:spacing w:line="480" w:lineRule="auto"/>
              <w:jc w:val="both"/>
              <w:rPr>
                <w:ins w:id="8761" w:author="Mohammad Nayeem" w:date="2020-04-21T21:16:00Z"/>
                <w:rFonts w:ascii="Times New Roman" w:hAnsi="Times New Roman" w:cs="Times New Roman"/>
                <w:sz w:val="24"/>
                <w:szCs w:val="24"/>
                <w:rPrChange w:id="8762" w:author="Mohammad Nayeem" w:date="2020-04-21T22:30:00Z">
                  <w:rPr>
                    <w:ins w:id="8763" w:author="Mohammad Nayeem" w:date="2020-04-21T21:16:00Z"/>
                    <w:rFonts w:ascii="Times New Roman" w:hAnsi="Times New Roman" w:cs="Times New Roman"/>
                  </w:rPr>
                </w:rPrChange>
              </w:rPr>
            </w:pPr>
            <w:ins w:id="8764" w:author="Mohammad Nayeem" w:date="2020-04-21T21:16:00Z">
              <w:r w:rsidRPr="004E6C2C">
                <w:rPr>
                  <w:rFonts w:ascii="Times New Roman" w:hAnsi="Times New Roman" w:cs="Times New Roman"/>
                  <w:sz w:val="24"/>
                  <w:szCs w:val="24"/>
                  <w:rPrChange w:id="8765" w:author="Mohammad Nayeem" w:date="2020-04-21T22:30:00Z">
                    <w:rPr>
                      <w:rFonts w:ascii="Times New Roman" w:hAnsi="Times New Roman" w:cs="Times New Roman"/>
                    </w:rPr>
                  </w:rPrChange>
                </w:rPr>
                <w:t>181 (70.43)</w:t>
              </w:r>
            </w:ins>
          </w:p>
        </w:tc>
        <w:tc>
          <w:tcPr>
            <w:tcW w:w="1927" w:type="dxa"/>
            <w:tcPrChange w:id="8766" w:author="Mohammad Nayeem" w:date="2020-04-21T23:12:00Z">
              <w:tcPr>
                <w:tcW w:w="1817" w:type="dxa"/>
              </w:tcPr>
            </w:tcPrChange>
          </w:tcPr>
          <w:p w14:paraId="727DA7B6" w14:textId="77777777" w:rsidR="00207654" w:rsidRPr="004E6C2C" w:rsidRDefault="00207654">
            <w:pPr>
              <w:spacing w:line="480" w:lineRule="auto"/>
              <w:jc w:val="both"/>
              <w:rPr>
                <w:ins w:id="8767" w:author="Mohammad Nayeem" w:date="2020-04-21T21:16:00Z"/>
                <w:rFonts w:ascii="Times New Roman" w:hAnsi="Times New Roman" w:cs="Times New Roman"/>
                <w:sz w:val="24"/>
                <w:szCs w:val="24"/>
                <w:rPrChange w:id="8768" w:author="Mohammad Nayeem" w:date="2020-04-21T22:30:00Z">
                  <w:rPr>
                    <w:ins w:id="8769" w:author="Mohammad Nayeem" w:date="2020-04-21T21:16:00Z"/>
                    <w:rFonts w:ascii="Times New Roman" w:hAnsi="Times New Roman" w:cs="Times New Roman"/>
                  </w:rPr>
                </w:rPrChange>
              </w:rPr>
            </w:pPr>
          </w:p>
        </w:tc>
      </w:tr>
      <w:tr w:rsidR="00207654" w:rsidRPr="004E6C2C" w14:paraId="67D74BA6" w14:textId="77777777" w:rsidTr="00706D74">
        <w:trPr>
          <w:ins w:id="8770" w:author="Mohammad Nayeem" w:date="2020-04-21T21:16:00Z"/>
          <w:trPrChange w:id="8771" w:author="Mohammad Nayeem" w:date="2020-04-21T23:12:00Z">
            <w:trPr>
              <w:gridAfter w:val="0"/>
            </w:trPr>
          </w:trPrChange>
        </w:trPr>
        <w:tc>
          <w:tcPr>
            <w:tcW w:w="7428" w:type="dxa"/>
            <w:gridSpan w:val="3"/>
            <w:tcPrChange w:id="8772" w:author="Mohammad Nayeem" w:date="2020-04-21T23:12:00Z">
              <w:tcPr>
                <w:tcW w:w="7538" w:type="dxa"/>
                <w:gridSpan w:val="7"/>
              </w:tcPr>
            </w:tcPrChange>
          </w:tcPr>
          <w:p w14:paraId="3345BD3B" w14:textId="53275A00" w:rsidR="00207654" w:rsidRPr="00E62777" w:rsidRDefault="00AA4482">
            <w:pPr>
              <w:tabs>
                <w:tab w:val="left" w:pos="735"/>
              </w:tabs>
              <w:spacing w:line="480" w:lineRule="auto"/>
              <w:jc w:val="both"/>
              <w:rPr>
                <w:ins w:id="8773" w:author="Mohammad Nayeem" w:date="2020-04-21T21:16:00Z"/>
                <w:rFonts w:ascii="Times New Roman" w:hAnsi="Times New Roman" w:cs="Times New Roman"/>
                <w:b/>
                <w:bCs/>
                <w:sz w:val="24"/>
                <w:szCs w:val="24"/>
                <w:rPrChange w:id="8774" w:author="Mohammad Nayeem" w:date="2020-04-21T23:15:00Z">
                  <w:rPr>
                    <w:ins w:id="8775" w:author="Mohammad Nayeem" w:date="2020-04-21T21:16:00Z"/>
                    <w:rFonts w:ascii="Times New Roman" w:hAnsi="Times New Roman" w:cs="Times New Roman"/>
                  </w:rPr>
                </w:rPrChange>
              </w:rPr>
            </w:pPr>
            <w:ins w:id="8776" w:author="Mohammad Nayeem" w:date="2020-04-21T23:03:00Z">
              <w:r w:rsidRPr="00E62777">
                <w:rPr>
                  <w:rFonts w:ascii="Times New Roman" w:hAnsi="Times New Roman" w:cs="Times New Roman"/>
                  <w:b/>
                  <w:bCs/>
                  <w:sz w:val="24"/>
                  <w:szCs w:val="24"/>
                  <w:rPrChange w:id="8777" w:author="Mohammad Nayeem" w:date="2020-04-21T23:15:00Z">
                    <w:rPr>
                      <w:rFonts w:ascii="Times New Roman" w:hAnsi="Times New Roman" w:cs="Times New Roman"/>
                      <w:sz w:val="24"/>
                      <w:szCs w:val="24"/>
                    </w:rPr>
                  </w:rPrChange>
                </w:rPr>
                <w:t>Sex of child</w:t>
              </w:r>
            </w:ins>
          </w:p>
        </w:tc>
        <w:tc>
          <w:tcPr>
            <w:tcW w:w="1927" w:type="dxa"/>
            <w:tcPrChange w:id="8778" w:author="Mohammad Nayeem" w:date="2020-04-21T23:12:00Z">
              <w:tcPr>
                <w:tcW w:w="1817" w:type="dxa"/>
              </w:tcPr>
            </w:tcPrChange>
          </w:tcPr>
          <w:p w14:paraId="157941A0" w14:textId="77777777" w:rsidR="00207654" w:rsidRPr="004E6C2C" w:rsidRDefault="00207654">
            <w:pPr>
              <w:tabs>
                <w:tab w:val="left" w:pos="735"/>
              </w:tabs>
              <w:spacing w:line="480" w:lineRule="auto"/>
              <w:jc w:val="both"/>
              <w:rPr>
                <w:ins w:id="8779" w:author="Mohammad Nayeem" w:date="2020-04-21T21:16:00Z"/>
                <w:rFonts w:ascii="Times New Roman" w:hAnsi="Times New Roman" w:cs="Times New Roman"/>
                <w:b/>
                <w:bCs/>
                <w:sz w:val="24"/>
                <w:szCs w:val="24"/>
                <w:rPrChange w:id="8780" w:author="Mohammad Nayeem" w:date="2020-04-21T22:30:00Z">
                  <w:rPr>
                    <w:ins w:id="8781" w:author="Mohammad Nayeem" w:date="2020-04-21T21:16:00Z"/>
                    <w:rFonts w:ascii="Times New Roman" w:hAnsi="Times New Roman" w:cs="Times New Roman"/>
                    <w:b/>
                    <w:bCs/>
                  </w:rPr>
                </w:rPrChange>
              </w:rPr>
            </w:pPr>
          </w:p>
        </w:tc>
      </w:tr>
      <w:tr w:rsidR="00FD634C" w:rsidRPr="004E6C2C" w14:paraId="5EB8DD44" w14:textId="77777777" w:rsidTr="00706D74">
        <w:trPr>
          <w:trHeight w:val="70"/>
          <w:ins w:id="8782" w:author="Mohammad Nayeem" w:date="2020-04-21T21:16:00Z"/>
          <w:trPrChange w:id="8783" w:author="Mohammad Nayeem" w:date="2020-04-21T23:12:00Z">
            <w:trPr>
              <w:gridAfter w:val="0"/>
              <w:trHeight w:val="70"/>
            </w:trPr>
          </w:trPrChange>
        </w:trPr>
        <w:tc>
          <w:tcPr>
            <w:tcW w:w="3656" w:type="dxa"/>
            <w:tcPrChange w:id="8784" w:author="Mohammad Nayeem" w:date="2020-04-21T23:12:00Z">
              <w:tcPr>
                <w:tcW w:w="3060" w:type="dxa"/>
                <w:gridSpan w:val="2"/>
              </w:tcPr>
            </w:tcPrChange>
          </w:tcPr>
          <w:p w14:paraId="497E05CE" w14:textId="21DA2A3D" w:rsidR="00FD634C" w:rsidRPr="004E6C2C" w:rsidRDefault="00FD634C">
            <w:pPr>
              <w:spacing w:line="480" w:lineRule="auto"/>
              <w:jc w:val="both"/>
              <w:rPr>
                <w:ins w:id="8785" w:author="Mohammad Nayeem" w:date="2020-04-21T21:16:00Z"/>
                <w:rFonts w:ascii="Times New Roman" w:hAnsi="Times New Roman" w:cs="Times New Roman"/>
                <w:b/>
                <w:bCs/>
                <w:sz w:val="24"/>
                <w:szCs w:val="24"/>
                <w:rPrChange w:id="8786" w:author="Mohammad Nayeem" w:date="2020-04-21T22:30:00Z">
                  <w:rPr>
                    <w:ins w:id="8787" w:author="Mohammad Nayeem" w:date="2020-04-21T21:16:00Z"/>
                    <w:rFonts w:ascii="Times New Roman" w:hAnsi="Times New Roman" w:cs="Times New Roman"/>
                    <w:b/>
                    <w:bCs/>
                  </w:rPr>
                </w:rPrChange>
              </w:rPr>
            </w:pPr>
            <w:ins w:id="8788" w:author="Mohammad Nayeem" w:date="2020-04-21T23:04:00Z">
              <w:r w:rsidRPr="00C0458B">
                <w:rPr>
                  <w:rFonts w:ascii="Times New Roman" w:hAnsi="Times New Roman" w:cs="Times New Roman"/>
                  <w:sz w:val="24"/>
                  <w:szCs w:val="24"/>
                </w:rPr>
                <w:t>Male</w:t>
              </w:r>
            </w:ins>
          </w:p>
        </w:tc>
        <w:tc>
          <w:tcPr>
            <w:tcW w:w="1886" w:type="dxa"/>
            <w:tcPrChange w:id="8789" w:author="Mohammad Nayeem" w:date="2020-04-21T23:12:00Z">
              <w:tcPr>
                <w:tcW w:w="2070" w:type="dxa"/>
                <w:gridSpan w:val="2"/>
              </w:tcPr>
            </w:tcPrChange>
          </w:tcPr>
          <w:p w14:paraId="02B19C43" w14:textId="49932D91" w:rsidR="00FD634C" w:rsidRPr="004E6C2C" w:rsidRDefault="00FD634C">
            <w:pPr>
              <w:spacing w:line="480" w:lineRule="auto"/>
              <w:jc w:val="both"/>
              <w:rPr>
                <w:ins w:id="8790" w:author="Mohammad Nayeem" w:date="2020-04-21T21:16:00Z"/>
                <w:rFonts w:ascii="Times New Roman" w:hAnsi="Times New Roman" w:cs="Times New Roman"/>
                <w:sz w:val="24"/>
                <w:szCs w:val="24"/>
                <w:rPrChange w:id="8791" w:author="Mohammad Nayeem" w:date="2020-04-21T22:30:00Z">
                  <w:rPr>
                    <w:ins w:id="8792" w:author="Mohammad Nayeem" w:date="2020-04-21T21:16:00Z"/>
                    <w:rFonts w:ascii="Times New Roman" w:hAnsi="Times New Roman" w:cs="Times New Roman"/>
                  </w:rPr>
                </w:rPrChange>
              </w:rPr>
            </w:pPr>
            <w:ins w:id="8793" w:author="Mohammad Nayeem" w:date="2020-04-21T23:04:00Z">
              <w:r w:rsidRPr="00C0458B">
                <w:rPr>
                  <w:rFonts w:ascii="Times New Roman" w:hAnsi="Times New Roman" w:cs="Times New Roman"/>
                  <w:sz w:val="24"/>
                  <w:szCs w:val="24"/>
                </w:rPr>
                <w:t>201 (53.60)</w:t>
              </w:r>
            </w:ins>
          </w:p>
        </w:tc>
        <w:tc>
          <w:tcPr>
            <w:tcW w:w="1886" w:type="dxa"/>
            <w:tcPrChange w:id="8794" w:author="Mohammad Nayeem" w:date="2020-04-21T23:12:00Z">
              <w:tcPr>
                <w:tcW w:w="2408" w:type="dxa"/>
                <w:gridSpan w:val="3"/>
              </w:tcPr>
            </w:tcPrChange>
          </w:tcPr>
          <w:p w14:paraId="72C46372" w14:textId="2E47F17D" w:rsidR="00FD634C" w:rsidRPr="004E6C2C" w:rsidRDefault="00FD634C">
            <w:pPr>
              <w:spacing w:line="480" w:lineRule="auto"/>
              <w:jc w:val="both"/>
              <w:rPr>
                <w:ins w:id="8795" w:author="Mohammad Nayeem" w:date="2020-04-21T21:16:00Z"/>
                <w:rFonts w:ascii="Times New Roman" w:hAnsi="Times New Roman" w:cs="Times New Roman"/>
                <w:sz w:val="24"/>
                <w:szCs w:val="24"/>
                <w:rPrChange w:id="8796" w:author="Mohammad Nayeem" w:date="2020-04-21T22:30:00Z">
                  <w:rPr>
                    <w:ins w:id="8797" w:author="Mohammad Nayeem" w:date="2020-04-21T21:16:00Z"/>
                    <w:rFonts w:ascii="Times New Roman" w:hAnsi="Times New Roman" w:cs="Times New Roman"/>
                  </w:rPr>
                </w:rPrChange>
              </w:rPr>
            </w:pPr>
            <w:ins w:id="8798" w:author="Mohammad Nayeem" w:date="2020-04-21T23:04:00Z">
              <w:r w:rsidRPr="00C0458B">
                <w:rPr>
                  <w:rFonts w:ascii="Times New Roman" w:hAnsi="Times New Roman" w:cs="Times New Roman"/>
                  <w:sz w:val="24"/>
                  <w:szCs w:val="24"/>
                </w:rPr>
                <w:t>141 (54.86)</w:t>
              </w:r>
            </w:ins>
          </w:p>
        </w:tc>
        <w:tc>
          <w:tcPr>
            <w:tcW w:w="1927" w:type="dxa"/>
            <w:tcPrChange w:id="8799" w:author="Mohammad Nayeem" w:date="2020-04-21T23:12:00Z">
              <w:tcPr>
                <w:tcW w:w="1817" w:type="dxa"/>
              </w:tcPr>
            </w:tcPrChange>
          </w:tcPr>
          <w:p w14:paraId="7327F397" w14:textId="11BC99EE" w:rsidR="00FD634C" w:rsidRPr="004E6C2C" w:rsidRDefault="00FD634C">
            <w:pPr>
              <w:spacing w:line="480" w:lineRule="auto"/>
              <w:jc w:val="both"/>
              <w:rPr>
                <w:ins w:id="8800" w:author="Mohammad Nayeem" w:date="2020-04-21T21:16:00Z"/>
                <w:rFonts w:ascii="Times New Roman" w:hAnsi="Times New Roman" w:cs="Times New Roman"/>
                <w:sz w:val="24"/>
                <w:szCs w:val="24"/>
                <w:rPrChange w:id="8801" w:author="Mohammad Nayeem" w:date="2020-04-21T22:30:00Z">
                  <w:rPr>
                    <w:ins w:id="8802" w:author="Mohammad Nayeem" w:date="2020-04-21T21:16:00Z"/>
                    <w:rFonts w:ascii="Times New Roman" w:hAnsi="Times New Roman" w:cs="Times New Roman"/>
                  </w:rPr>
                </w:rPrChange>
              </w:rPr>
            </w:pPr>
            <w:ins w:id="8803" w:author="Mohammad Nayeem" w:date="2020-04-21T23:04:00Z">
              <w:r w:rsidRPr="00C0458B">
                <w:rPr>
                  <w:rFonts w:ascii="Times New Roman" w:hAnsi="Times New Roman" w:cs="Times New Roman"/>
                  <w:sz w:val="24"/>
                  <w:szCs w:val="24"/>
                </w:rPr>
                <w:t>0.925</w:t>
              </w:r>
            </w:ins>
          </w:p>
        </w:tc>
      </w:tr>
      <w:tr w:rsidR="00FD634C" w:rsidRPr="004E6C2C" w14:paraId="100C203B" w14:textId="77777777" w:rsidTr="00706D74">
        <w:tblPrEx>
          <w:tblPrExChange w:id="8804"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trHeight w:val="70"/>
          <w:ins w:id="8805" w:author="Mohammad Nayeem" w:date="2020-04-21T23:03:00Z"/>
          <w:trPrChange w:id="8806" w:author="Mohammad Nayeem" w:date="2020-04-21T23:12:00Z">
            <w:trPr>
              <w:gridBefore w:val="1"/>
              <w:trHeight w:val="70"/>
            </w:trPr>
          </w:trPrChange>
        </w:trPr>
        <w:tc>
          <w:tcPr>
            <w:tcW w:w="3656" w:type="dxa"/>
            <w:tcPrChange w:id="8807" w:author="Mohammad Nayeem" w:date="2020-04-21T23:12:00Z">
              <w:tcPr>
                <w:tcW w:w="3656" w:type="dxa"/>
                <w:gridSpan w:val="2"/>
              </w:tcPr>
            </w:tcPrChange>
          </w:tcPr>
          <w:p w14:paraId="6BC7C4A1" w14:textId="5B5785FA" w:rsidR="00FD634C" w:rsidRPr="00C02361" w:rsidRDefault="00FD634C">
            <w:pPr>
              <w:spacing w:line="480" w:lineRule="auto"/>
              <w:jc w:val="both"/>
              <w:rPr>
                <w:ins w:id="8808" w:author="Mohammad Nayeem" w:date="2020-04-21T23:03:00Z"/>
                <w:rFonts w:ascii="Times New Roman" w:hAnsi="Times New Roman" w:cs="Times New Roman"/>
                <w:sz w:val="24"/>
                <w:szCs w:val="24"/>
              </w:rPr>
            </w:pPr>
            <w:ins w:id="8809" w:author="Mohammad Nayeem" w:date="2020-04-21T23:04:00Z">
              <w:r w:rsidRPr="00C0458B">
                <w:rPr>
                  <w:rFonts w:ascii="Times New Roman" w:hAnsi="Times New Roman" w:cs="Times New Roman"/>
                  <w:sz w:val="24"/>
                  <w:szCs w:val="24"/>
                </w:rPr>
                <w:t>Female</w:t>
              </w:r>
            </w:ins>
          </w:p>
        </w:tc>
        <w:tc>
          <w:tcPr>
            <w:tcW w:w="1886" w:type="dxa"/>
            <w:tcPrChange w:id="8810" w:author="Mohammad Nayeem" w:date="2020-04-21T23:12:00Z">
              <w:tcPr>
                <w:tcW w:w="1886" w:type="dxa"/>
                <w:gridSpan w:val="2"/>
              </w:tcPr>
            </w:tcPrChange>
          </w:tcPr>
          <w:p w14:paraId="69CF4135" w14:textId="47BBAC60" w:rsidR="00FD634C" w:rsidRPr="00C02361" w:rsidRDefault="00FD634C">
            <w:pPr>
              <w:spacing w:line="480" w:lineRule="auto"/>
              <w:jc w:val="both"/>
              <w:rPr>
                <w:ins w:id="8811" w:author="Mohammad Nayeem" w:date="2020-04-21T23:03:00Z"/>
                <w:rFonts w:ascii="Times New Roman" w:hAnsi="Times New Roman" w:cs="Times New Roman"/>
                <w:sz w:val="24"/>
                <w:szCs w:val="24"/>
              </w:rPr>
            </w:pPr>
            <w:ins w:id="8812" w:author="Mohammad Nayeem" w:date="2020-04-21T23:04:00Z">
              <w:r w:rsidRPr="00C0458B">
                <w:rPr>
                  <w:rFonts w:ascii="Times New Roman" w:hAnsi="Times New Roman" w:cs="Times New Roman"/>
                  <w:sz w:val="24"/>
                  <w:szCs w:val="24"/>
                </w:rPr>
                <w:t>174 (46.40)</w:t>
              </w:r>
            </w:ins>
          </w:p>
        </w:tc>
        <w:tc>
          <w:tcPr>
            <w:tcW w:w="1886" w:type="dxa"/>
            <w:tcPrChange w:id="8813" w:author="Mohammad Nayeem" w:date="2020-04-21T23:12:00Z">
              <w:tcPr>
                <w:tcW w:w="1886" w:type="dxa"/>
              </w:tcPr>
            </w:tcPrChange>
          </w:tcPr>
          <w:p w14:paraId="4F057DAC" w14:textId="05D0AF94" w:rsidR="00FD634C" w:rsidRPr="00C02361" w:rsidRDefault="00FD634C">
            <w:pPr>
              <w:spacing w:line="480" w:lineRule="auto"/>
              <w:jc w:val="both"/>
              <w:rPr>
                <w:ins w:id="8814" w:author="Mohammad Nayeem" w:date="2020-04-21T23:03:00Z"/>
                <w:rFonts w:ascii="Times New Roman" w:hAnsi="Times New Roman" w:cs="Times New Roman"/>
                <w:sz w:val="24"/>
                <w:szCs w:val="24"/>
              </w:rPr>
            </w:pPr>
            <w:ins w:id="8815" w:author="Mohammad Nayeem" w:date="2020-04-21T23:04:00Z">
              <w:r w:rsidRPr="00C0458B">
                <w:rPr>
                  <w:rFonts w:ascii="Times New Roman" w:hAnsi="Times New Roman" w:cs="Times New Roman"/>
                  <w:sz w:val="24"/>
                  <w:szCs w:val="24"/>
                </w:rPr>
                <w:t>116 (45.14)</w:t>
              </w:r>
            </w:ins>
          </w:p>
        </w:tc>
        <w:tc>
          <w:tcPr>
            <w:tcW w:w="1927" w:type="dxa"/>
            <w:tcPrChange w:id="8816" w:author="Mohammad Nayeem" w:date="2020-04-21T23:12:00Z">
              <w:tcPr>
                <w:tcW w:w="1927" w:type="dxa"/>
                <w:gridSpan w:val="3"/>
              </w:tcPr>
            </w:tcPrChange>
          </w:tcPr>
          <w:p w14:paraId="20B30D26" w14:textId="64B869B8" w:rsidR="00FD634C" w:rsidRPr="004E6C2C" w:rsidRDefault="00FD634C">
            <w:pPr>
              <w:spacing w:line="480" w:lineRule="auto"/>
              <w:jc w:val="both"/>
              <w:rPr>
                <w:ins w:id="8817" w:author="Mohammad Nayeem" w:date="2020-04-21T23:03:00Z"/>
                <w:rFonts w:ascii="Times New Roman" w:hAnsi="Times New Roman" w:cs="Times New Roman"/>
                <w:sz w:val="24"/>
                <w:szCs w:val="24"/>
              </w:rPr>
            </w:pPr>
          </w:p>
        </w:tc>
      </w:tr>
      <w:tr w:rsidR="00FD634C" w:rsidRPr="004E6C2C" w14:paraId="29F34DB5" w14:textId="77777777" w:rsidTr="00706D74">
        <w:trPr>
          <w:ins w:id="8818" w:author="Mohammad Nayeem" w:date="2020-04-21T21:16:00Z"/>
          <w:trPrChange w:id="8819" w:author="Mohammad Nayeem" w:date="2020-04-21T23:12:00Z">
            <w:trPr>
              <w:gridAfter w:val="0"/>
            </w:trPr>
          </w:trPrChange>
        </w:trPr>
        <w:tc>
          <w:tcPr>
            <w:tcW w:w="7428" w:type="dxa"/>
            <w:gridSpan w:val="3"/>
            <w:tcPrChange w:id="8820" w:author="Mohammad Nayeem" w:date="2020-04-21T23:12:00Z">
              <w:tcPr>
                <w:tcW w:w="7538" w:type="dxa"/>
                <w:gridSpan w:val="7"/>
              </w:tcPr>
            </w:tcPrChange>
          </w:tcPr>
          <w:p w14:paraId="3F8BAEC8" w14:textId="77777777" w:rsidR="00FD634C" w:rsidRPr="00E62777" w:rsidRDefault="00FD634C">
            <w:pPr>
              <w:spacing w:line="480" w:lineRule="auto"/>
              <w:jc w:val="both"/>
              <w:rPr>
                <w:ins w:id="8821" w:author="Mohammad Nayeem" w:date="2020-04-21T21:16:00Z"/>
                <w:rFonts w:ascii="Times New Roman" w:hAnsi="Times New Roman" w:cs="Times New Roman"/>
                <w:b/>
                <w:bCs/>
                <w:sz w:val="24"/>
                <w:szCs w:val="24"/>
                <w:rPrChange w:id="8822" w:author="Mohammad Nayeem" w:date="2020-04-21T23:15:00Z">
                  <w:rPr>
                    <w:ins w:id="8823" w:author="Mohammad Nayeem" w:date="2020-04-21T21:16:00Z"/>
                    <w:rFonts w:ascii="Times New Roman" w:hAnsi="Times New Roman" w:cs="Times New Roman"/>
                  </w:rPr>
                </w:rPrChange>
              </w:rPr>
            </w:pPr>
            <w:ins w:id="8824" w:author="Mohammad Nayeem" w:date="2020-04-21T21:16:00Z">
              <w:r w:rsidRPr="00E62777">
                <w:rPr>
                  <w:rFonts w:ascii="Times New Roman" w:hAnsi="Times New Roman" w:cs="Times New Roman"/>
                  <w:b/>
                  <w:bCs/>
                  <w:sz w:val="24"/>
                  <w:szCs w:val="24"/>
                  <w:rPrChange w:id="8825" w:author="Mohammad Nayeem" w:date="2020-04-21T23:15:00Z">
                    <w:rPr>
                      <w:rFonts w:ascii="Times New Roman" w:hAnsi="Times New Roman" w:cs="Times New Roman"/>
                    </w:rPr>
                  </w:rPrChange>
                </w:rPr>
                <w:t>Size of child at birth</w:t>
              </w:r>
            </w:ins>
          </w:p>
        </w:tc>
        <w:tc>
          <w:tcPr>
            <w:tcW w:w="1927" w:type="dxa"/>
            <w:tcPrChange w:id="8826" w:author="Mohammad Nayeem" w:date="2020-04-21T23:12:00Z">
              <w:tcPr>
                <w:tcW w:w="1817" w:type="dxa"/>
              </w:tcPr>
            </w:tcPrChange>
          </w:tcPr>
          <w:p w14:paraId="6CBD0199" w14:textId="77777777" w:rsidR="00FD634C" w:rsidRPr="004E6C2C" w:rsidRDefault="00FD634C">
            <w:pPr>
              <w:spacing w:line="480" w:lineRule="auto"/>
              <w:jc w:val="both"/>
              <w:rPr>
                <w:ins w:id="8827" w:author="Mohammad Nayeem" w:date="2020-04-21T21:16:00Z"/>
                <w:rFonts w:ascii="Times New Roman" w:hAnsi="Times New Roman" w:cs="Times New Roman"/>
                <w:b/>
                <w:bCs/>
                <w:sz w:val="24"/>
                <w:szCs w:val="24"/>
                <w:rPrChange w:id="8828" w:author="Mohammad Nayeem" w:date="2020-04-21T22:30:00Z">
                  <w:rPr>
                    <w:ins w:id="8829" w:author="Mohammad Nayeem" w:date="2020-04-21T21:16:00Z"/>
                    <w:rFonts w:ascii="Times New Roman" w:hAnsi="Times New Roman" w:cs="Times New Roman"/>
                    <w:b/>
                    <w:bCs/>
                  </w:rPr>
                </w:rPrChange>
              </w:rPr>
            </w:pPr>
          </w:p>
        </w:tc>
      </w:tr>
      <w:tr w:rsidR="00FD634C" w:rsidRPr="004E6C2C" w14:paraId="7755640F" w14:textId="77777777" w:rsidTr="00706D74">
        <w:tblPrEx>
          <w:tblPrExChange w:id="8830"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831" w:author="Mohammad Nayeem" w:date="2020-04-21T23:04:00Z"/>
          <w:trPrChange w:id="8832" w:author="Mohammad Nayeem" w:date="2020-04-21T23:12:00Z">
            <w:trPr>
              <w:gridBefore w:val="1"/>
            </w:trPr>
          </w:trPrChange>
        </w:trPr>
        <w:tc>
          <w:tcPr>
            <w:tcW w:w="3656" w:type="dxa"/>
            <w:tcPrChange w:id="8833" w:author="Mohammad Nayeem" w:date="2020-04-21T23:12:00Z">
              <w:tcPr>
                <w:tcW w:w="3656" w:type="dxa"/>
                <w:gridSpan w:val="2"/>
              </w:tcPr>
            </w:tcPrChange>
          </w:tcPr>
          <w:p w14:paraId="0F3A1271" w14:textId="3CD67F75" w:rsidR="00FD634C" w:rsidRPr="00C02361" w:rsidRDefault="00FD634C">
            <w:pPr>
              <w:spacing w:line="480" w:lineRule="auto"/>
              <w:jc w:val="both"/>
              <w:rPr>
                <w:ins w:id="8834" w:author="Mohammad Nayeem" w:date="2020-04-21T23:04:00Z"/>
                <w:rFonts w:ascii="Times New Roman" w:hAnsi="Times New Roman" w:cs="Times New Roman"/>
                <w:sz w:val="24"/>
                <w:szCs w:val="24"/>
              </w:rPr>
            </w:pPr>
            <w:ins w:id="8835" w:author="Mohammad Nayeem" w:date="2020-04-21T23:04:00Z">
              <w:r w:rsidRPr="00C0458B">
                <w:rPr>
                  <w:rFonts w:ascii="Times New Roman" w:hAnsi="Times New Roman" w:cs="Times New Roman"/>
                  <w:sz w:val="24"/>
                  <w:szCs w:val="24"/>
                </w:rPr>
                <w:t>Small</w:t>
              </w:r>
            </w:ins>
          </w:p>
        </w:tc>
        <w:tc>
          <w:tcPr>
            <w:tcW w:w="1886" w:type="dxa"/>
            <w:tcPrChange w:id="8836" w:author="Mohammad Nayeem" w:date="2020-04-21T23:12:00Z">
              <w:tcPr>
                <w:tcW w:w="1886" w:type="dxa"/>
                <w:gridSpan w:val="2"/>
              </w:tcPr>
            </w:tcPrChange>
          </w:tcPr>
          <w:p w14:paraId="41E22D33" w14:textId="0BE48665" w:rsidR="00FD634C" w:rsidRPr="00C02361" w:rsidRDefault="00FD634C">
            <w:pPr>
              <w:spacing w:line="480" w:lineRule="auto"/>
              <w:jc w:val="both"/>
              <w:rPr>
                <w:ins w:id="8837" w:author="Mohammad Nayeem" w:date="2020-04-21T23:04:00Z"/>
                <w:rFonts w:ascii="Times New Roman" w:hAnsi="Times New Roman" w:cs="Times New Roman"/>
                <w:sz w:val="24"/>
                <w:szCs w:val="24"/>
              </w:rPr>
            </w:pPr>
            <w:ins w:id="8838" w:author="Mohammad Nayeem" w:date="2020-04-21T23:04:00Z">
              <w:r w:rsidRPr="00C0458B">
                <w:rPr>
                  <w:rFonts w:ascii="Times New Roman" w:hAnsi="Times New Roman" w:cs="Times New Roman"/>
                  <w:sz w:val="24"/>
                  <w:szCs w:val="24"/>
                </w:rPr>
                <w:t>72 (19.20)</w:t>
              </w:r>
            </w:ins>
          </w:p>
        </w:tc>
        <w:tc>
          <w:tcPr>
            <w:tcW w:w="1886" w:type="dxa"/>
            <w:tcPrChange w:id="8839" w:author="Mohammad Nayeem" w:date="2020-04-21T23:12:00Z">
              <w:tcPr>
                <w:tcW w:w="1886" w:type="dxa"/>
              </w:tcPr>
            </w:tcPrChange>
          </w:tcPr>
          <w:p w14:paraId="1CECE78E" w14:textId="590490D4" w:rsidR="00FD634C" w:rsidRPr="00C02361" w:rsidRDefault="00FD634C">
            <w:pPr>
              <w:spacing w:line="480" w:lineRule="auto"/>
              <w:jc w:val="both"/>
              <w:rPr>
                <w:ins w:id="8840" w:author="Mohammad Nayeem" w:date="2020-04-21T23:04:00Z"/>
                <w:rFonts w:ascii="Times New Roman" w:hAnsi="Times New Roman" w:cs="Times New Roman"/>
                <w:sz w:val="24"/>
                <w:szCs w:val="24"/>
              </w:rPr>
            </w:pPr>
            <w:ins w:id="8841" w:author="Mohammad Nayeem" w:date="2020-04-21T23:04:00Z">
              <w:r w:rsidRPr="00C0458B">
                <w:rPr>
                  <w:rFonts w:ascii="Times New Roman" w:hAnsi="Times New Roman" w:cs="Times New Roman"/>
                  <w:sz w:val="24"/>
                  <w:szCs w:val="24"/>
                </w:rPr>
                <w:t>58 (22.57)</w:t>
              </w:r>
            </w:ins>
          </w:p>
        </w:tc>
        <w:tc>
          <w:tcPr>
            <w:tcW w:w="1927" w:type="dxa"/>
            <w:tcPrChange w:id="8842" w:author="Mohammad Nayeem" w:date="2020-04-21T23:12:00Z">
              <w:tcPr>
                <w:tcW w:w="1927" w:type="dxa"/>
                <w:gridSpan w:val="3"/>
              </w:tcPr>
            </w:tcPrChange>
          </w:tcPr>
          <w:p w14:paraId="477BE6E3" w14:textId="2838CF9D" w:rsidR="00FD634C" w:rsidRPr="00C02361" w:rsidRDefault="00FD634C">
            <w:pPr>
              <w:spacing w:line="480" w:lineRule="auto"/>
              <w:jc w:val="both"/>
              <w:rPr>
                <w:ins w:id="8843" w:author="Mohammad Nayeem" w:date="2020-04-21T23:04:00Z"/>
                <w:rFonts w:ascii="Times New Roman" w:hAnsi="Times New Roman" w:cs="Times New Roman"/>
                <w:sz w:val="24"/>
                <w:szCs w:val="24"/>
              </w:rPr>
            </w:pPr>
            <w:ins w:id="8844" w:author="Mohammad Nayeem" w:date="2020-04-21T23:04:00Z">
              <w:r w:rsidRPr="00C0458B">
                <w:rPr>
                  <w:rFonts w:ascii="Times New Roman" w:hAnsi="Times New Roman" w:cs="Times New Roman"/>
                  <w:sz w:val="24"/>
                  <w:szCs w:val="24"/>
                </w:rPr>
                <w:t>0.615</w:t>
              </w:r>
            </w:ins>
          </w:p>
        </w:tc>
      </w:tr>
      <w:tr w:rsidR="00FD634C" w:rsidRPr="004E6C2C" w14:paraId="67AB37A4" w14:textId="77777777" w:rsidTr="00706D74">
        <w:tblPrEx>
          <w:tblPrExChange w:id="8845"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846" w:author="Mohammad Nayeem" w:date="2020-04-21T23:04:00Z"/>
          <w:trPrChange w:id="8847" w:author="Mohammad Nayeem" w:date="2020-04-21T23:12:00Z">
            <w:trPr>
              <w:gridBefore w:val="1"/>
            </w:trPr>
          </w:trPrChange>
        </w:trPr>
        <w:tc>
          <w:tcPr>
            <w:tcW w:w="3656" w:type="dxa"/>
            <w:tcPrChange w:id="8848" w:author="Mohammad Nayeem" w:date="2020-04-21T23:12:00Z">
              <w:tcPr>
                <w:tcW w:w="3656" w:type="dxa"/>
                <w:gridSpan w:val="2"/>
              </w:tcPr>
            </w:tcPrChange>
          </w:tcPr>
          <w:p w14:paraId="25320FB6" w14:textId="304B6719" w:rsidR="00FD634C" w:rsidRPr="00C02361" w:rsidRDefault="00FD634C">
            <w:pPr>
              <w:spacing w:line="480" w:lineRule="auto"/>
              <w:jc w:val="both"/>
              <w:rPr>
                <w:ins w:id="8849" w:author="Mohammad Nayeem" w:date="2020-04-21T23:04:00Z"/>
                <w:rFonts w:ascii="Times New Roman" w:hAnsi="Times New Roman" w:cs="Times New Roman"/>
                <w:sz w:val="24"/>
                <w:szCs w:val="24"/>
              </w:rPr>
            </w:pPr>
            <w:ins w:id="8850" w:author="Mohammad Nayeem" w:date="2020-04-21T23:04:00Z">
              <w:r w:rsidRPr="00C0458B">
                <w:rPr>
                  <w:rFonts w:ascii="Times New Roman" w:hAnsi="Times New Roman" w:cs="Times New Roman"/>
                  <w:sz w:val="24"/>
                  <w:szCs w:val="24"/>
                </w:rPr>
                <w:t>Average</w:t>
              </w:r>
            </w:ins>
          </w:p>
        </w:tc>
        <w:tc>
          <w:tcPr>
            <w:tcW w:w="1886" w:type="dxa"/>
            <w:tcPrChange w:id="8851" w:author="Mohammad Nayeem" w:date="2020-04-21T23:12:00Z">
              <w:tcPr>
                <w:tcW w:w="1886" w:type="dxa"/>
                <w:gridSpan w:val="2"/>
              </w:tcPr>
            </w:tcPrChange>
          </w:tcPr>
          <w:p w14:paraId="0C9177FD" w14:textId="57BF00EC" w:rsidR="00FD634C" w:rsidRPr="00C02361" w:rsidRDefault="00FD634C">
            <w:pPr>
              <w:spacing w:line="480" w:lineRule="auto"/>
              <w:jc w:val="both"/>
              <w:rPr>
                <w:ins w:id="8852" w:author="Mohammad Nayeem" w:date="2020-04-21T23:04:00Z"/>
                <w:rFonts w:ascii="Times New Roman" w:hAnsi="Times New Roman" w:cs="Times New Roman"/>
                <w:sz w:val="24"/>
                <w:szCs w:val="24"/>
              </w:rPr>
            </w:pPr>
            <w:ins w:id="8853" w:author="Mohammad Nayeem" w:date="2020-04-21T23:04:00Z">
              <w:r w:rsidRPr="00C0458B">
                <w:rPr>
                  <w:rFonts w:ascii="Times New Roman" w:hAnsi="Times New Roman" w:cs="Times New Roman"/>
                  <w:sz w:val="24"/>
                  <w:szCs w:val="24"/>
                </w:rPr>
                <w:t>260 (69.33)</w:t>
              </w:r>
            </w:ins>
          </w:p>
        </w:tc>
        <w:tc>
          <w:tcPr>
            <w:tcW w:w="1886" w:type="dxa"/>
            <w:tcPrChange w:id="8854" w:author="Mohammad Nayeem" w:date="2020-04-21T23:12:00Z">
              <w:tcPr>
                <w:tcW w:w="1886" w:type="dxa"/>
              </w:tcPr>
            </w:tcPrChange>
          </w:tcPr>
          <w:p w14:paraId="43B4CCBC" w14:textId="55934B94" w:rsidR="00FD634C" w:rsidRPr="00C02361" w:rsidRDefault="00FD634C">
            <w:pPr>
              <w:spacing w:line="480" w:lineRule="auto"/>
              <w:jc w:val="both"/>
              <w:rPr>
                <w:ins w:id="8855" w:author="Mohammad Nayeem" w:date="2020-04-21T23:04:00Z"/>
                <w:rFonts w:ascii="Times New Roman" w:hAnsi="Times New Roman" w:cs="Times New Roman"/>
                <w:sz w:val="24"/>
                <w:szCs w:val="24"/>
              </w:rPr>
            </w:pPr>
            <w:ins w:id="8856" w:author="Mohammad Nayeem" w:date="2020-04-21T23:04:00Z">
              <w:r w:rsidRPr="00C0458B">
                <w:rPr>
                  <w:rFonts w:ascii="Times New Roman" w:hAnsi="Times New Roman" w:cs="Times New Roman"/>
                  <w:sz w:val="24"/>
                  <w:szCs w:val="24"/>
                </w:rPr>
                <w:t>170 (66.15)</w:t>
              </w:r>
            </w:ins>
          </w:p>
        </w:tc>
        <w:tc>
          <w:tcPr>
            <w:tcW w:w="1927" w:type="dxa"/>
            <w:tcPrChange w:id="8857" w:author="Mohammad Nayeem" w:date="2020-04-21T23:12:00Z">
              <w:tcPr>
                <w:tcW w:w="1927" w:type="dxa"/>
                <w:gridSpan w:val="3"/>
              </w:tcPr>
            </w:tcPrChange>
          </w:tcPr>
          <w:p w14:paraId="0A1F23C0" w14:textId="77777777" w:rsidR="00FD634C" w:rsidRPr="004E6C2C" w:rsidRDefault="00FD634C">
            <w:pPr>
              <w:spacing w:line="480" w:lineRule="auto"/>
              <w:jc w:val="both"/>
              <w:rPr>
                <w:ins w:id="8858" w:author="Mohammad Nayeem" w:date="2020-04-21T23:04:00Z"/>
                <w:rFonts w:ascii="Times New Roman" w:hAnsi="Times New Roman" w:cs="Times New Roman"/>
                <w:sz w:val="24"/>
                <w:szCs w:val="24"/>
              </w:rPr>
            </w:pPr>
          </w:p>
        </w:tc>
      </w:tr>
      <w:tr w:rsidR="00FD634C" w:rsidRPr="004E6C2C" w14:paraId="2D8480F5" w14:textId="77777777" w:rsidTr="00706D74">
        <w:trPr>
          <w:ins w:id="8859" w:author="Mohammad Nayeem" w:date="2020-04-21T21:16:00Z"/>
          <w:trPrChange w:id="8860" w:author="Mohammad Nayeem" w:date="2020-04-21T23:12:00Z">
            <w:trPr>
              <w:gridAfter w:val="0"/>
            </w:trPr>
          </w:trPrChange>
        </w:trPr>
        <w:tc>
          <w:tcPr>
            <w:tcW w:w="3656" w:type="dxa"/>
            <w:tcPrChange w:id="8861" w:author="Mohammad Nayeem" w:date="2020-04-21T23:12:00Z">
              <w:tcPr>
                <w:tcW w:w="3060" w:type="dxa"/>
                <w:gridSpan w:val="2"/>
              </w:tcPr>
            </w:tcPrChange>
          </w:tcPr>
          <w:p w14:paraId="75F8EDCB" w14:textId="77777777" w:rsidR="00FD634C" w:rsidRPr="004E6C2C" w:rsidRDefault="00FD634C">
            <w:pPr>
              <w:spacing w:line="480" w:lineRule="auto"/>
              <w:jc w:val="both"/>
              <w:rPr>
                <w:ins w:id="8862" w:author="Mohammad Nayeem" w:date="2020-04-21T21:16:00Z"/>
                <w:rFonts w:ascii="Times New Roman" w:hAnsi="Times New Roman" w:cs="Times New Roman"/>
                <w:b/>
                <w:bCs/>
                <w:sz w:val="24"/>
                <w:szCs w:val="24"/>
                <w:rPrChange w:id="8863" w:author="Mohammad Nayeem" w:date="2020-04-21T22:30:00Z">
                  <w:rPr>
                    <w:ins w:id="8864" w:author="Mohammad Nayeem" w:date="2020-04-21T21:16:00Z"/>
                    <w:rFonts w:ascii="Times New Roman" w:hAnsi="Times New Roman" w:cs="Times New Roman"/>
                    <w:b/>
                    <w:bCs/>
                  </w:rPr>
                </w:rPrChange>
              </w:rPr>
            </w:pPr>
            <w:ins w:id="8865" w:author="Mohammad Nayeem" w:date="2020-04-21T21:16:00Z">
              <w:r w:rsidRPr="004E6C2C">
                <w:rPr>
                  <w:rFonts w:ascii="Times New Roman" w:hAnsi="Times New Roman" w:cs="Times New Roman"/>
                  <w:sz w:val="24"/>
                  <w:szCs w:val="24"/>
                  <w:rPrChange w:id="8866" w:author="Mohammad Nayeem" w:date="2020-04-21T22:30:00Z">
                    <w:rPr>
                      <w:rFonts w:ascii="Times New Roman" w:hAnsi="Times New Roman" w:cs="Times New Roman"/>
                    </w:rPr>
                  </w:rPrChange>
                </w:rPr>
                <w:t>Large</w:t>
              </w:r>
            </w:ins>
          </w:p>
        </w:tc>
        <w:tc>
          <w:tcPr>
            <w:tcW w:w="1886" w:type="dxa"/>
            <w:tcPrChange w:id="8867" w:author="Mohammad Nayeem" w:date="2020-04-21T23:12:00Z">
              <w:tcPr>
                <w:tcW w:w="2070" w:type="dxa"/>
                <w:gridSpan w:val="2"/>
              </w:tcPr>
            </w:tcPrChange>
          </w:tcPr>
          <w:p w14:paraId="69C78B2A" w14:textId="77777777" w:rsidR="00FD634C" w:rsidRPr="004E6C2C" w:rsidRDefault="00FD634C">
            <w:pPr>
              <w:spacing w:line="480" w:lineRule="auto"/>
              <w:jc w:val="both"/>
              <w:rPr>
                <w:ins w:id="8868" w:author="Mohammad Nayeem" w:date="2020-04-21T21:16:00Z"/>
                <w:rFonts w:ascii="Times New Roman" w:hAnsi="Times New Roman" w:cs="Times New Roman"/>
                <w:sz w:val="24"/>
                <w:szCs w:val="24"/>
                <w:rPrChange w:id="8869" w:author="Mohammad Nayeem" w:date="2020-04-21T22:30:00Z">
                  <w:rPr>
                    <w:ins w:id="8870" w:author="Mohammad Nayeem" w:date="2020-04-21T21:16:00Z"/>
                    <w:rFonts w:ascii="Times New Roman" w:hAnsi="Times New Roman" w:cs="Times New Roman"/>
                  </w:rPr>
                </w:rPrChange>
              </w:rPr>
            </w:pPr>
            <w:ins w:id="8871" w:author="Mohammad Nayeem" w:date="2020-04-21T21:16:00Z">
              <w:r w:rsidRPr="004E6C2C">
                <w:rPr>
                  <w:rFonts w:ascii="Times New Roman" w:hAnsi="Times New Roman" w:cs="Times New Roman"/>
                  <w:sz w:val="24"/>
                  <w:szCs w:val="24"/>
                  <w:rPrChange w:id="8872" w:author="Mohammad Nayeem" w:date="2020-04-21T22:30:00Z">
                    <w:rPr>
                      <w:rFonts w:ascii="Times New Roman" w:hAnsi="Times New Roman" w:cs="Times New Roman"/>
                    </w:rPr>
                  </w:rPrChange>
                </w:rPr>
                <w:t>43 (11.47)</w:t>
              </w:r>
            </w:ins>
          </w:p>
        </w:tc>
        <w:tc>
          <w:tcPr>
            <w:tcW w:w="1886" w:type="dxa"/>
            <w:tcPrChange w:id="8873" w:author="Mohammad Nayeem" w:date="2020-04-21T23:12:00Z">
              <w:tcPr>
                <w:tcW w:w="2408" w:type="dxa"/>
                <w:gridSpan w:val="3"/>
              </w:tcPr>
            </w:tcPrChange>
          </w:tcPr>
          <w:p w14:paraId="2732C55E" w14:textId="77777777" w:rsidR="00FD634C" w:rsidRPr="004E6C2C" w:rsidRDefault="00FD634C">
            <w:pPr>
              <w:spacing w:line="480" w:lineRule="auto"/>
              <w:jc w:val="both"/>
              <w:rPr>
                <w:ins w:id="8874" w:author="Mohammad Nayeem" w:date="2020-04-21T21:16:00Z"/>
                <w:rFonts w:ascii="Times New Roman" w:hAnsi="Times New Roman" w:cs="Times New Roman"/>
                <w:sz w:val="24"/>
                <w:szCs w:val="24"/>
                <w:rPrChange w:id="8875" w:author="Mohammad Nayeem" w:date="2020-04-21T22:30:00Z">
                  <w:rPr>
                    <w:ins w:id="8876" w:author="Mohammad Nayeem" w:date="2020-04-21T21:16:00Z"/>
                    <w:rFonts w:ascii="Times New Roman" w:hAnsi="Times New Roman" w:cs="Times New Roman"/>
                  </w:rPr>
                </w:rPrChange>
              </w:rPr>
            </w:pPr>
            <w:ins w:id="8877" w:author="Mohammad Nayeem" w:date="2020-04-21T21:16:00Z">
              <w:r w:rsidRPr="004E6C2C">
                <w:rPr>
                  <w:rFonts w:ascii="Times New Roman" w:hAnsi="Times New Roman" w:cs="Times New Roman"/>
                  <w:sz w:val="24"/>
                  <w:szCs w:val="24"/>
                  <w:rPrChange w:id="8878" w:author="Mohammad Nayeem" w:date="2020-04-21T22:30:00Z">
                    <w:rPr>
                      <w:rFonts w:ascii="Times New Roman" w:hAnsi="Times New Roman" w:cs="Times New Roman"/>
                    </w:rPr>
                  </w:rPrChange>
                </w:rPr>
                <w:t>29 (11.28)</w:t>
              </w:r>
            </w:ins>
          </w:p>
        </w:tc>
        <w:tc>
          <w:tcPr>
            <w:tcW w:w="1927" w:type="dxa"/>
            <w:tcPrChange w:id="8879" w:author="Mohammad Nayeem" w:date="2020-04-21T23:12:00Z">
              <w:tcPr>
                <w:tcW w:w="1817" w:type="dxa"/>
              </w:tcPr>
            </w:tcPrChange>
          </w:tcPr>
          <w:p w14:paraId="61CA6B55" w14:textId="0F90271A" w:rsidR="00FD634C" w:rsidRPr="004E6C2C" w:rsidRDefault="00FD634C">
            <w:pPr>
              <w:spacing w:line="480" w:lineRule="auto"/>
              <w:jc w:val="both"/>
              <w:rPr>
                <w:ins w:id="8880" w:author="Mohammad Nayeem" w:date="2020-04-21T21:16:00Z"/>
                <w:rFonts w:ascii="Times New Roman" w:hAnsi="Times New Roman" w:cs="Times New Roman"/>
                <w:sz w:val="24"/>
                <w:szCs w:val="24"/>
                <w:rPrChange w:id="8881" w:author="Mohammad Nayeem" w:date="2020-04-21T22:30:00Z">
                  <w:rPr>
                    <w:ins w:id="8882" w:author="Mohammad Nayeem" w:date="2020-04-21T21:16:00Z"/>
                    <w:rFonts w:ascii="Times New Roman" w:hAnsi="Times New Roman" w:cs="Times New Roman"/>
                  </w:rPr>
                </w:rPrChange>
              </w:rPr>
            </w:pPr>
          </w:p>
        </w:tc>
      </w:tr>
      <w:tr w:rsidR="00FD634C" w:rsidRPr="004E6C2C" w14:paraId="7DA13B83" w14:textId="77777777" w:rsidTr="00706D74">
        <w:trPr>
          <w:ins w:id="8883" w:author="Mohammad Nayeem" w:date="2020-04-21T21:16:00Z"/>
          <w:trPrChange w:id="8884" w:author="Mohammad Nayeem" w:date="2020-04-21T23:12:00Z">
            <w:trPr>
              <w:gridAfter w:val="0"/>
            </w:trPr>
          </w:trPrChange>
        </w:trPr>
        <w:tc>
          <w:tcPr>
            <w:tcW w:w="7428" w:type="dxa"/>
            <w:gridSpan w:val="3"/>
            <w:tcPrChange w:id="8885" w:author="Mohammad Nayeem" w:date="2020-04-21T23:12:00Z">
              <w:tcPr>
                <w:tcW w:w="7538" w:type="dxa"/>
                <w:gridSpan w:val="7"/>
              </w:tcPr>
            </w:tcPrChange>
          </w:tcPr>
          <w:p w14:paraId="3B64FBE7" w14:textId="77777777" w:rsidR="00FD634C" w:rsidRPr="00E62777" w:rsidRDefault="00FD634C">
            <w:pPr>
              <w:spacing w:line="480" w:lineRule="auto"/>
              <w:jc w:val="both"/>
              <w:rPr>
                <w:ins w:id="8886" w:author="Mohammad Nayeem" w:date="2020-04-21T21:16:00Z"/>
                <w:rFonts w:ascii="Times New Roman" w:hAnsi="Times New Roman" w:cs="Times New Roman"/>
                <w:b/>
                <w:bCs/>
                <w:sz w:val="24"/>
                <w:szCs w:val="24"/>
                <w:rPrChange w:id="8887" w:author="Mohammad Nayeem" w:date="2020-04-21T23:15:00Z">
                  <w:rPr>
                    <w:ins w:id="8888" w:author="Mohammad Nayeem" w:date="2020-04-21T21:16:00Z"/>
                    <w:rFonts w:ascii="Times New Roman" w:hAnsi="Times New Roman" w:cs="Times New Roman"/>
                  </w:rPr>
                </w:rPrChange>
              </w:rPr>
            </w:pPr>
            <w:ins w:id="8889" w:author="Mohammad Nayeem" w:date="2020-04-21T21:16:00Z">
              <w:r w:rsidRPr="00E62777">
                <w:rPr>
                  <w:rFonts w:ascii="Times New Roman" w:hAnsi="Times New Roman" w:cs="Times New Roman"/>
                  <w:b/>
                  <w:bCs/>
                  <w:sz w:val="24"/>
                  <w:szCs w:val="24"/>
                  <w:rPrChange w:id="8890" w:author="Mohammad Nayeem" w:date="2020-04-21T23:15:00Z">
                    <w:rPr>
                      <w:rFonts w:ascii="Times New Roman" w:hAnsi="Times New Roman" w:cs="Times New Roman"/>
                    </w:rPr>
                  </w:rPrChange>
                </w:rPr>
                <w:t>Age of child (in months)</w:t>
              </w:r>
            </w:ins>
          </w:p>
        </w:tc>
        <w:tc>
          <w:tcPr>
            <w:tcW w:w="1927" w:type="dxa"/>
            <w:tcPrChange w:id="8891" w:author="Mohammad Nayeem" w:date="2020-04-21T23:12:00Z">
              <w:tcPr>
                <w:tcW w:w="1817" w:type="dxa"/>
              </w:tcPr>
            </w:tcPrChange>
          </w:tcPr>
          <w:p w14:paraId="2C20B3DF" w14:textId="77777777" w:rsidR="00FD634C" w:rsidRPr="004E6C2C" w:rsidRDefault="00FD634C">
            <w:pPr>
              <w:spacing w:line="480" w:lineRule="auto"/>
              <w:jc w:val="both"/>
              <w:rPr>
                <w:ins w:id="8892" w:author="Mohammad Nayeem" w:date="2020-04-21T21:16:00Z"/>
                <w:rFonts w:ascii="Times New Roman" w:hAnsi="Times New Roman" w:cs="Times New Roman"/>
                <w:b/>
                <w:bCs/>
                <w:sz w:val="24"/>
                <w:szCs w:val="24"/>
                <w:rPrChange w:id="8893" w:author="Mohammad Nayeem" w:date="2020-04-21T22:30:00Z">
                  <w:rPr>
                    <w:ins w:id="8894" w:author="Mohammad Nayeem" w:date="2020-04-21T21:16:00Z"/>
                    <w:rFonts w:ascii="Times New Roman" w:hAnsi="Times New Roman" w:cs="Times New Roman"/>
                    <w:b/>
                    <w:bCs/>
                  </w:rPr>
                </w:rPrChange>
              </w:rPr>
            </w:pPr>
          </w:p>
        </w:tc>
      </w:tr>
      <w:tr w:rsidR="00FD634C" w:rsidRPr="004E6C2C" w14:paraId="607A5A9B" w14:textId="77777777" w:rsidTr="00706D74">
        <w:trPr>
          <w:ins w:id="8895" w:author="Mohammad Nayeem" w:date="2020-04-21T21:16:00Z"/>
          <w:trPrChange w:id="8896" w:author="Mohammad Nayeem" w:date="2020-04-21T23:12:00Z">
            <w:trPr>
              <w:gridAfter w:val="0"/>
            </w:trPr>
          </w:trPrChange>
        </w:trPr>
        <w:tc>
          <w:tcPr>
            <w:tcW w:w="3656" w:type="dxa"/>
            <w:tcPrChange w:id="8897" w:author="Mohammad Nayeem" w:date="2020-04-21T23:12:00Z">
              <w:tcPr>
                <w:tcW w:w="3060" w:type="dxa"/>
                <w:gridSpan w:val="2"/>
              </w:tcPr>
            </w:tcPrChange>
          </w:tcPr>
          <w:p w14:paraId="2D751810" w14:textId="77777777" w:rsidR="00FD634C" w:rsidRPr="004E6C2C" w:rsidRDefault="00FD634C">
            <w:pPr>
              <w:spacing w:line="480" w:lineRule="auto"/>
              <w:jc w:val="both"/>
              <w:rPr>
                <w:ins w:id="8898" w:author="Mohammad Nayeem" w:date="2020-04-21T21:16:00Z"/>
                <w:rFonts w:ascii="Times New Roman" w:hAnsi="Times New Roman" w:cs="Times New Roman"/>
                <w:b/>
                <w:bCs/>
                <w:sz w:val="24"/>
                <w:szCs w:val="24"/>
                <w:rPrChange w:id="8899" w:author="Mohammad Nayeem" w:date="2020-04-21T22:30:00Z">
                  <w:rPr>
                    <w:ins w:id="8900" w:author="Mohammad Nayeem" w:date="2020-04-21T21:16:00Z"/>
                    <w:rFonts w:ascii="Times New Roman" w:hAnsi="Times New Roman" w:cs="Times New Roman"/>
                    <w:b/>
                    <w:bCs/>
                  </w:rPr>
                </w:rPrChange>
              </w:rPr>
            </w:pPr>
            <w:ins w:id="8901" w:author="Mohammad Nayeem" w:date="2020-04-21T21:16:00Z">
              <w:r w:rsidRPr="004E6C2C">
                <w:rPr>
                  <w:rFonts w:ascii="Times New Roman" w:hAnsi="Times New Roman" w:cs="Times New Roman"/>
                  <w:sz w:val="24"/>
                  <w:szCs w:val="24"/>
                  <w:rPrChange w:id="8902" w:author="Mohammad Nayeem" w:date="2020-04-21T22:30:00Z">
                    <w:rPr>
                      <w:rFonts w:ascii="Times New Roman" w:hAnsi="Times New Roman" w:cs="Times New Roman"/>
                    </w:rPr>
                  </w:rPrChange>
                </w:rPr>
                <w:t>4-5</w:t>
              </w:r>
            </w:ins>
          </w:p>
        </w:tc>
        <w:tc>
          <w:tcPr>
            <w:tcW w:w="1886" w:type="dxa"/>
            <w:tcPrChange w:id="8903" w:author="Mohammad Nayeem" w:date="2020-04-21T23:12:00Z">
              <w:tcPr>
                <w:tcW w:w="2070" w:type="dxa"/>
                <w:gridSpan w:val="2"/>
              </w:tcPr>
            </w:tcPrChange>
          </w:tcPr>
          <w:p w14:paraId="0028E0E1" w14:textId="77777777" w:rsidR="00FD634C" w:rsidRPr="004E6C2C" w:rsidRDefault="00FD634C">
            <w:pPr>
              <w:spacing w:line="480" w:lineRule="auto"/>
              <w:jc w:val="both"/>
              <w:rPr>
                <w:ins w:id="8904" w:author="Mohammad Nayeem" w:date="2020-04-21T21:16:00Z"/>
                <w:rFonts w:ascii="Times New Roman" w:hAnsi="Times New Roman" w:cs="Times New Roman"/>
                <w:sz w:val="24"/>
                <w:szCs w:val="24"/>
                <w:shd w:val="clear" w:color="auto" w:fill="FFFFFF"/>
                <w:rPrChange w:id="8905" w:author="Mohammad Nayeem" w:date="2020-04-21T22:30:00Z">
                  <w:rPr>
                    <w:ins w:id="8906" w:author="Mohammad Nayeem" w:date="2020-04-21T21:16:00Z"/>
                    <w:rFonts w:ascii="Times New Roman" w:hAnsi="Times New Roman" w:cs="Times New Roman"/>
                    <w:shd w:val="clear" w:color="auto" w:fill="FFFFFF"/>
                  </w:rPr>
                </w:rPrChange>
              </w:rPr>
            </w:pPr>
            <w:ins w:id="8907" w:author="Mohammad Nayeem" w:date="2020-04-21T21:16:00Z">
              <w:r w:rsidRPr="004E6C2C">
                <w:rPr>
                  <w:rFonts w:ascii="Times New Roman" w:hAnsi="Times New Roman" w:cs="Times New Roman"/>
                  <w:sz w:val="24"/>
                  <w:szCs w:val="24"/>
                  <w:shd w:val="clear" w:color="auto" w:fill="FFFFFF"/>
                  <w:rPrChange w:id="8908" w:author="Mohammad Nayeem" w:date="2020-04-21T22:30:00Z">
                    <w:rPr>
                      <w:rFonts w:ascii="Times New Roman" w:hAnsi="Times New Roman" w:cs="Times New Roman"/>
                      <w:shd w:val="clear" w:color="auto" w:fill="FFFFFF"/>
                    </w:rPr>
                  </w:rPrChange>
                </w:rPr>
                <w:t>83 (22.13)</w:t>
              </w:r>
            </w:ins>
          </w:p>
        </w:tc>
        <w:tc>
          <w:tcPr>
            <w:tcW w:w="1886" w:type="dxa"/>
            <w:tcPrChange w:id="8909" w:author="Mohammad Nayeem" w:date="2020-04-21T23:12:00Z">
              <w:tcPr>
                <w:tcW w:w="2408" w:type="dxa"/>
                <w:gridSpan w:val="3"/>
              </w:tcPr>
            </w:tcPrChange>
          </w:tcPr>
          <w:p w14:paraId="3B47BAA8" w14:textId="77777777" w:rsidR="00FD634C" w:rsidRPr="004E6C2C" w:rsidRDefault="00FD634C">
            <w:pPr>
              <w:spacing w:line="480" w:lineRule="auto"/>
              <w:jc w:val="both"/>
              <w:rPr>
                <w:ins w:id="8910" w:author="Mohammad Nayeem" w:date="2020-04-21T21:16:00Z"/>
                <w:rFonts w:ascii="Times New Roman" w:hAnsi="Times New Roman" w:cs="Times New Roman"/>
                <w:sz w:val="24"/>
                <w:szCs w:val="24"/>
                <w:shd w:val="clear" w:color="auto" w:fill="FFFFFF"/>
                <w:rPrChange w:id="8911" w:author="Mohammad Nayeem" w:date="2020-04-21T22:30:00Z">
                  <w:rPr>
                    <w:ins w:id="8912" w:author="Mohammad Nayeem" w:date="2020-04-21T21:16:00Z"/>
                    <w:rFonts w:ascii="Times New Roman" w:hAnsi="Times New Roman" w:cs="Times New Roman"/>
                    <w:shd w:val="clear" w:color="auto" w:fill="FFFFFF"/>
                  </w:rPr>
                </w:rPrChange>
              </w:rPr>
            </w:pPr>
            <w:ins w:id="8913" w:author="Mohammad Nayeem" w:date="2020-04-21T21:16:00Z">
              <w:r w:rsidRPr="004E6C2C">
                <w:rPr>
                  <w:rFonts w:ascii="Times New Roman" w:hAnsi="Times New Roman" w:cs="Times New Roman"/>
                  <w:sz w:val="24"/>
                  <w:szCs w:val="24"/>
                  <w:shd w:val="clear" w:color="auto" w:fill="FFFFFF"/>
                  <w:rPrChange w:id="8914" w:author="Mohammad Nayeem" w:date="2020-04-21T22:30:00Z">
                    <w:rPr>
                      <w:rFonts w:ascii="Times New Roman" w:hAnsi="Times New Roman" w:cs="Times New Roman"/>
                      <w:shd w:val="clear" w:color="auto" w:fill="FFFFFF"/>
                    </w:rPr>
                  </w:rPrChange>
                </w:rPr>
                <w:t>147 (57.20)</w:t>
              </w:r>
            </w:ins>
          </w:p>
        </w:tc>
        <w:tc>
          <w:tcPr>
            <w:tcW w:w="1927" w:type="dxa"/>
            <w:tcPrChange w:id="8915" w:author="Mohammad Nayeem" w:date="2020-04-21T23:12:00Z">
              <w:tcPr>
                <w:tcW w:w="1817" w:type="dxa"/>
              </w:tcPr>
            </w:tcPrChange>
          </w:tcPr>
          <w:p w14:paraId="49D08B3C" w14:textId="77777777" w:rsidR="00FD634C" w:rsidRPr="004E6C2C" w:rsidRDefault="00FD634C">
            <w:pPr>
              <w:spacing w:line="480" w:lineRule="auto"/>
              <w:jc w:val="both"/>
              <w:rPr>
                <w:ins w:id="8916" w:author="Mohammad Nayeem" w:date="2020-04-21T21:16:00Z"/>
                <w:rFonts w:ascii="Times New Roman" w:hAnsi="Times New Roman" w:cs="Times New Roman"/>
                <w:sz w:val="24"/>
                <w:szCs w:val="24"/>
                <w:rPrChange w:id="8917" w:author="Mohammad Nayeem" w:date="2020-04-21T22:30:00Z">
                  <w:rPr>
                    <w:ins w:id="8918" w:author="Mohammad Nayeem" w:date="2020-04-21T21:16:00Z"/>
                    <w:rFonts w:ascii="Times New Roman" w:hAnsi="Times New Roman" w:cs="Times New Roman"/>
                  </w:rPr>
                </w:rPrChange>
              </w:rPr>
            </w:pPr>
            <w:ins w:id="8919" w:author="Mohammad Nayeem" w:date="2020-04-21T21:16:00Z">
              <w:r w:rsidRPr="004E6C2C">
                <w:rPr>
                  <w:rFonts w:ascii="Times New Roman" w:hAnsi="Times New Roman" w:cs="Times New Roman"/>
                  <w:sz w:val="24"/>
                  <w:szCs w:val="24"/>
                  <w:rPrChange w:id="8920" w:author="Mohammad Nayeem" w:date="2020-04-21T22:30:00Z">
                    <w:rPr>
                      <w:rFonts w:ascii="Times New Roman" w:hAnsi="Times New Roman" w:cs="Times New Roman"/>
                    </w:rPr>
                  </w:rPrChange>
                </w:rPr>
                <w:t>0.000</w:t>
              </w:r>
            </w:ins>
          </w:p>
        </w:tc>
      </w:tr>
      <w:tr w:rsidR="00706D74" w:rsidRPr="004E6C2C" w14:paraId="4933B7F3" w14:textId="77777777" w:rsidTr="00706D74">
        <w:trPr>
          <w:ins w:id="8921" w:author="Mohammad Nayeem" w:date="2020-04-21T21:16:00Z"/>
        </w:trPr>
        <w:tc>
          <w:tcPr>
            <w:tcW w:w="3656" w:type="dxa"/>
          </w:tcPr>
          <w:p w14:paraId="50F2D608" w14:textId="77777777" w:rsidR="00FD634C" w:rsidRPr="004E6C2C" w:rsidRDefault="00FD634C">
            <w:pPr>
              <w:spacing w:line="480" w:lineRule="auto"/>
              <w:jc w:val="both"/>
              <w:rPr>
                <w:ins w:id="8922" w:author="Mohammad Nayeem" w:date="2020-04-21T21:16:00Z"/>
                <w:rFonts w:ascii="Times New Roman" w:hAnsi="Times New Roman" w:cs="Times New Roman"/>
                <w:b/>
                <w:bCs/>
                <w:sz w:val="24"/>
                <w:szCs w:val="24"/>
                <w:rPrChange w:id="8923" w:author="Mohammad Nayeem" w:date="2020-04-21T22:30:00Z">
                  <w:rPr>
                    <w:ins w:id="8924" w:author="Mohammad Nayeem" w:date="2020-04-21T21:16:00Z"/>
                    <w:rFonts w:ascii="Times New Roman" w:hAnsi="Times New Roman" w:cs="Times New Roman"/>
                    <w:b/>
                    <w:bCs/>
                  </w:rPr>
                </w:rPrChange>
              </w:rPr>
            </w:pPr>
            <w:ins w:id="8925" w:author="Mohammad Nayeem" w:date="2020-04-21T21:16:00Z">
              <w:r w:rsidRPr="004E6C2C">
                <w:rPr>
                  <w:rFonts w:ascii="Times New Roman" w:hAnsi="Times New Roman" w:cs="Times New Roman"/>
                  <w:sz w:val="24"/>
                  <w:szCs w:val="24"/>
                  <w:rPrChange w:id="8926" w:author="Mohammad Nayeem" w:date="2020-04-21T22:30:00Z">
                    <w:rPr>
                      <w:rFonts w:ascii="Times New Roman" w:hAnsi="Times New Roman" w:cs="Times New Roman"/>
                    </w:rPr>
                  </w:rPrChange>
                </w:rPr>
                <w:lastRenderedPageBreak/>
                <w:t>2-3</w:t>
              </w:r>
            </w:ins>
          </w:p>
        </w:tc>
        <w:tc>
          <w:tcPr>
            <w:tcW w:w="1886" w:type="dxa"/>
          </w:tcPr>
          <w:p w14:paraId="0F09D610" w14:textId="77777777" w:rsidR="00FD634C" w:rsidRPr="004E6C2C" w:rsidRDefault="00FD634C">
            <w:pPr>
              <w:spacing w:line="480" w:lineRule="auto"/>
              <w:jc w:val="both"/>
              <w:rPr>
                <w:ins w:id="8927" w:author="Mohammad Nayeem" w:date="2020-04-21T21:16:00Z"/>
                <w:rFonts w:ascii="Times New Roman" w:hAnsi="Times New Roman" w:cs="Times New Roman"/>
                <w:sz w:val="24"/>
                <w:szCs w:val="24"/>
                <w:shd w:val="clear" w:color="auto" w:fill="FFFFFF"/>
                <w:rPrChange w:id="8928" w:author="Mohammad Nayeem" w:date="2020-04-21T22:30:00Z">
                  <w:rPr>
                    <w:ins w:id="8929" w:author="Mohammad Nayeem" w:date="2020-04-21T21:16:00Z"/>
                    <w:rFonts w:ascii="Times New Roman" w:hAnsi="Times New Roman" w:cs="Times New Roman"/>
                    <w:shd w:val="clear" w:color="auto" w:fill="FFFFFF"/>
                  </w:rPr>
                </w:rPrChange>
              </w:rPr>
            </w:pPr>
            <w:ins w:id="8930" w:author="Mohammad Nayeem" w:date="2020-04-21T21:16:00Z">
              <w:r w:rsidRPr="004E6C2C">
                <w:rPr>
                  <w:rFonts w:ascii="Times New Roman" w:hAnsi="Times New Roman" w:cs="Times New Roman"/>
                  <w:sz w:val="24"/>
                  <w:szCs w:val="24"/>
                  <w:shd w:val="clear" w:color="auto" w:fill="FFFFFF"/>
                  <w:rPrChange w:id="8931" w:author="Mohammad Nayeem" w:date="2020-04-21T22:30:00Z">
                    <w:rPr>
                      <w:rFonts w:ascii="Times New Roman" w:hAnsi="Times New Roman" w:cs="Times New Roman"/>
                      <w:shd w:val="clear" w:color="auto" w:fill="FFFFFF"/>
                    </w:rPr>
                  </w:rPrChange>
                </w:rPr>
                <w:t>144 (38.40)</w:t>
              </w:r>
            </w:ins>
          </w:p>
        </w:tc>
        <w:tc>
          <w:tcPr>
            <w:tcW w:w="1886" w:type="dxa"/>
          </w:tcPr>
          <w:p w14:paraId="0765DF89" w14:textId="77777777" w:rsidR="00FD634C" w:rsidRPr="004E6C2C" w:rsidRDefault="00FD634C">
            <w:pPr>
              <w:spacing w:line="480" w:lineRule="auto"/>
              <w:jc w:val="both"/>
              <w:rPr>
                <w:ins w:id="8932" w:author="Mohammad Nayeem" w:date="2020-04-21T21:16:00Z"/>
                <w:rFonts w:ascii="Times New Roman" w:hAnsi="Times New Roman" w:cs="Times New Roman"/>
                <w:sz w:val="24"/>
                <w:szCs w:val="24"/>
                <w:shd w:val="clear" w:color="auto" w:fill="FFFFFF"/>
                <w:rPrChange w:id="8933" w:author="Mohammad Nayeem" w:date="2020-04-21T22:30:00Z">
                  <w:rPr>
                    <w:ins w:id="8934" w:author="Mohammad Nayeem" w:date="2020-04-21T21:16:00Z"/>
                    <w:rFonts w:ascii="Times New Roman" w:hAnsi="Times New Roman" w:cs="Times New Roman"/>
                    <w:shd w:val="clear" w:color="auto" w:fill="FFFFFF"/>
                  </w:rPr>
                </w:rPrChange>
              </w:rPr>
            </w:pPr>
            <w:ins w:id="8935" w:author="Mohammad Nayeem" w:date="2020-04-21T21:16:00Z">
              <w:r w:rsidRPr="004E6C2C">
                <w:rPr>
                  <w:rFonts w:ascii="Times New Roman" w:hAnsi="Times New Roman" w:cs="Times New Roman"/>
                  <w:sz w:val="24"/>
                  <w:szCs w:val="24"/>
                  <w:shd w:val="clear" w:color="auto" w:fill="FFFFFF"/>
                  <w:rPrChange w:id="8936" w:author="Mohammad Nayeem" w:date="2020-04-21T22:30:00Z">
                    <w:rPr>
                      <w:rFonts w:ascii="Times New Roman" w:hAnsi="Times New Roman" w:cs="Times New Roman"/>
                      <w:shd w:val="clear" w:color="auto" w:fill="FFFFFF"/>
                    </w:rPr>
                  </w:rPrChange>
                </w:rPr>
                <w:t>79 (30.74)</w:t>
              </w:r>
            </w:ins>
          </w:p>
        </w:tc>
        <w:tc>
          <w:tcPr>
            <w:tcW w:w="1927" w:type="dxa"/>
          </w:tcPr>
          <w:p w14:paraId="6A3D3554" w14:textId="77777777" w:rsidR="00FD634C" w:rsidRPr="004E6C2C" w:rsidRDefault="00FD634C">
            <w:pPr>
              <w:spacing w:line="480" w:lineRule="auto"/>
              <w:jc w:val="both"/>
              <w:rPr>
                <w:ins w:id="8937" w:author="Mohammad Nayeem" w:date="2020-04-21T21:16:00Z"/>
                <w:rFonts w:ascii="Times New Roman" w:hAnsi="Times New Roman" w:cs="Times New Roman"/>
                <w:sz w:val="24"/>
                <w:szCs w:val="24"/>
                <w:rPrChange w:id="8938" w:author="Mohammad Nayeem" w:date="2020-04-21T22:30:00Z">
                  <w:rPr>
                    <w:ins w:id="8939" w:author="Mohammad Nayeem" w:date="2020-04-21T21:16:00Z"/>
                    <w:rFonts w:ascii="Times New Roman" w:hAnsi="Times New Roman" w:cs="Times New Roman"/>
                  </w:rPr>
                </w:rPrChange>
              </w:rPr>
            </w:pPr>
          </w:p>
        </w:tc>
      </w:tr>
      <w:tr w:rsidR="00FD634C" w:rsidRPr="004E6C2C" w14:paraId="2276FA05" w14:textId="77777777" w:rsidTr="00706D74">
        <w:trPr>
          <w:ins w:id="8940" w:author="Mohammad Nayeem" w:date="2020-04-21T21:16:00Z"/>
          <w:trPrChange w:id="8941" w:author="Mohammad Nayeem" w:date="2020-04-21T23:12:00Z">
            <w:trPr>
              <w:gridAfter w:val="0"/>
            </w:trPr>
          </w:trPrChange>
        </w:trPr>
        <w:tc>
          <w:tcPr>
            <w:tcW w:w="3656" w:type="dxa"/>
            <w:tcPrChange w:id="8942" w:author="Mohammad Nayeem" w:date="2020-04-21T23:12:00Z">
              <w:tcPr>
                <w:tcW w:w="3060" w:type="dxa"/>
                <w:gridSpan w:val="2"/>
              </w:tcPr>
            </w:tcPrChange>
          </w:tcPr>
          <w:p w14:paraId="6024B659" w14:textId="77777777" w:rsidR="00FD634C" w:rsidRPr="004E6C2C" w:rsidRDefault="00FD634C">
            <w:pPr>
              <w:spacing w:line="480" w:lineRule="auto"/>
              <w:jc w:val="both"/>
              <w:rPr>
                <w:ins w:id="8943" w:author="Mohammad Nayeem" w:date="2020-04-21T21:16:00Z"/>
                <w:rFonts w:ascii="Times New Roman" w:hAnsi="Times New Roman" w:cs="Times New Roman"/>
                <w:b/>
                <w:bCs/>
                <w:sz w:val="24"/>
                <w:szCs w:val="24"/>
                <w:rPrChange w:id="8944" w:author="Mohammad Nayeem" w:date="2020-04-21T22:30:00Z">
                  <w:rPr>
                    <w:ins w:id="8945" w:author="Mohammad Nayeem" w:date="2020-04-21T21:16:00Z"/>
                    <w:rFonts w:ascii="Times New Roman" w:hAnsi="Times New Roman" w:cs="Times New Roman"/>
                    <w:b/>
                    <w:bCs/>
                  </w:rPr>
                </w:rPrChange>
              </w:rPr>
            </w:pPr>
            <w:ins w:id="8946" w:author="Mohammad Nayeem" w:date="2020-04-21T21:16:00Z">
              <w:r w:rsidRPr="004E6C2C">
                <w:rPr>
                  <w:rFonts w:ascii="Times New Roman" w:hAnsi="Times New Roman" w:cs="Times New Roman"/>
                  <w:sz w:val="24"/>
                  <w:szCs w:val="24"/>
                  <w:rPrChange w:id="8947" w:author="Mohammad Nayeem" w:date="2020-04-21T22:30:00Z">
                    <w:rPr>
                      <w:rFonts w:ascii="Times New Roman" w:hAnsi="Times New Roman" w:cs="Times New Roman"/>
                    </w:rPr>
                  </w:rPrChange>
                </w:rPr>
                <w:t>0-1</w:t>
              </w:r>
            </w:ins>
          </w:p>
        </w:tc>
        <w:tc>
          <w:tcPr>
            <w:tcW w:w="1886" w:type="dxa"/>
            <w:tcPrChange w:id="8948" w:author="Mohammad Nayeem" w:date="2020-04-21T23:12:00Z">
              <w:tcPr>
                <w:tcW w:w="2070" w:type="dxa"/>
                <w:gridSpan w:val="2"/>
              </w:tcPr>
            </w:tcPrChange>
          </w:tcPr>
          <w:p w14:paraId="7B7462B3" w14:textId="77777777" w:rsidR="00FD634C" w:rsidRPr="004E6C2C" w:rsidRDefault="00FD634C">
            <w:pPr>
              <w:spacing w:line="480" w:lineRule="auto"/>
              <w:jc w:val="both"/>
              <w:rPr>
                <w:ins w:id="8949" w:author="Mohammad Nayeem" w:date="2020-04-21T21:16:00Z"/>
                <w:rFonts w:ascii="Times New Roman" w:hAnsi="Times New Roman" w:cs="Times New Roman"/>
                <w:sz w:val="24"/>
                <w:szCs w:val="24"/>
                <w:shd w:val="clear" w:color="auto" w:fill="FFFFFF"/>
                <w:rPrChange w:id="8950" w:author="Mohammad Nayeem" w:date="2020-04-21T22:30:00Z">
                  <w:rPr>
                    <w:ins w:id="8951" w:author="Mohammad Nayeem" w:date="2020-04-21T21:16:00Z"/>
                    <w:rFonts w:ascii="Times New Roman" w:hAnsi="Times New Roman" w:cs="Times New Roman"/>
                    <w:shd w:val="clear" w:color="auto" w:fill="FFFFFF"/>
                  </w:rPr>
                </w:rPrChange>
              </w:rPr>
            </w:pPr>
            <w:ins w:id="8952" w:author="Mohammad Nayeem" w:date="2020-04-21T21:16:00Z">
              <w:r w:rsidRPr="004E6C2C">
                <w:rPr>
                  <w:rFonts w:ascii="Times New Roman" w:hAnsi="Times New Roman" w:cs="Times New Roman"/>
                  <w:sz w:val="24"/>
                  <w:szCs w:val="24"/>
                  <w:shd w:val="clear" w:color="auto" w:fill="FFFFFF"/>
                  <w:rPrChange w:id="8953" w:author="Mohammad Nayeem" w:date="2020-04-21T22:30:00Z">
                    <w:rPr>
                      <w:rFonts w:ascii="Times New Roman" w:hAnsi="Times New Roman" w:cs="Times New Roman"/>
                      <w:shd w:val="clear" w:color="auto" w:fill="FFFFFF"/>
                    </w:rPr>
                  </w:rPrChange>
                </w:rPr>
                <w:t>148 (39.47)</w:t>
              </w:r>
            </w:ins>
          </w:p>
        </w:tc>
        <w:tc>
          <w:tcPr>
            <w:tcW w:w="1886" w:type="dxa"/>
            <w:tcPrChange w:id="8954" w:author="Mohammad Nayeem" w:date="2020-04-21T23:12:00Z">
              <w:tcPr>
                <w:tcW w:w="2408" w:type="dxa"/>
                <w:gridSpan w:val="3"/>
              </w:tcPr>
            </w:tcPrChange>
          </w:tcPr>
          <w:p w14:paraId="3AFB5C39" w14:textId="77777777" w:rsidR="00FD634C" w:rsidRPr="004E6C2C" w:rsidRDefault="00FD634C">
            <w:pPr>
              <w:spacing w:line="480" w:lineRule="auto"/>
              <w:jc w:val="both"/>
              <w:rPr>
                <w:ins w:id="8955" w:author="Mohammad Nayeem" w:date="2020-04-21T21:16:00Z"/>
                <w:rFonts w:ascii="Times New Roman" w:hAnsi="Times New Roman" w:cs="Times New Roman"/>
                <w:sz w:val="24"/>
                <w:szCs w:val="24"/>
                <w:shd w:val="clear" w:color="auto" w:fill="FFFFFF"/>
                <w:rPrChange w:id="8956" w:author="Mohammad Nayeem" w:date="2020-04-21T22:30:00Z">
                  <w:rPr>
                    <w:ins w:id="8957" w:author="Mohammad Nayeem" w:date="2020-04-21T21:16:00Z"/>
                    <w:rFonts w:ascii="Times New Roman" w:hAnsi="Times New Roman" w:cs="Times New Roman"/>
                    <w:shd w:val="clear" w:color="auto" w:fill="FFFFFF"/>
                  </w:rPr>
                </w:rPrChange>
              </w:rPr>
            </w:pPr>
            <w:ins w:id="8958" w:author="Mohammad Nayeem" w:date="2020-04-21T21:16:00Z">
              <w:r w:rsidRPr="004E6C2C">
                <w:rPr>
                  <w:rFonts w:ascii="Times New Roman" w:hAnsi="Times New Roman" w:cs="Times New Roman"/>
                  <w:sz w:val="24"/>
                  <w:szCs w:val="24"/>
                  <w:shd w:val="clear" w:color="auto" w:fill="FFFFFF"/>
                  <w:rPrChange w:id="8959" w:author="Mohammad Nayeem" w:date="2020-04-21T22:30:00Z">
                    <w:rPr>
                      <w:rFonts w:ascii="Times New Roman" w:hAnsi="Times New Roman" w:cs="Times New Roman"/>
                      <w:shd w:val="clear" w:color="auto" w:fill="FFFFFF"/>
                    </w:rPr>
                  </w:rPrChange>
                </w:rPr>
                <w:t>31 (12.06)</w:t>
              </w:r>
            </w:ins>
          </w:p>
        </w:tc>
        <w:tc>
          <w:tcPr>
            <w:tcW w:w="1927" w:type="dxa"/>
            <w:tcPrChange w:id="8960" w:author="Mohammad Nayeem" w:date="2020-04-21T23:12:00Z">
              <w:tcPr>
                <w:tcW w:w="1817" w:type="dxa"/>
              </w:tcPr>
            </w:tcPrChange>
          </w:tcPr>
          <w:p w14:paraId="580DBF76" w14:textId="77777777" w:rsidR="00FD634C" w:rsidRPr="004E6C2C" w:rsidRDefault="00FD634C">
            <w:pPr>
              <w:spacing w:line="480" w:lineRule="auto"/>
              <w:jc w:val="both"/>
              <w:rPr>
                <w:ins w:id="8961" w:author="Mohammad Nayeem" w:date="2020-04-21T21:16:00Z"/>
                <w:rFonts w:ascii="Times New Roman" w:hAnsi="Times New Roman" w:cs="Times New Roman"/>
                <w:sz w:val="24"/>
                <w:szCs w:val="24"/>
                <w:rPrChange w:id="8962" w:author="Mohammad Nayeem" w:date="2020-04-21T22:30:00Z">
                  <w:rPr>
                    <w:ins w:id="8963" w:author="Mohammad Nayeem" w:date="2020-04-21T21:16:00Z"/>
                    <w:rFonts w:ascii="Times New Roman" w:hAnsi="Times New Roman" w:cs="Times New Roman"/>
                  </w:rPr>
                </w:rPrChange>
              </w:rPr>
            </w:pPr>
          </w:p>
        </w:tc>
      </w:tr>
    </w:tbl>
    <w:p w14:paraId="496257B9" w14:textId="77777777" w:rsidR="00983BBB" w:rsidRDefault="00207654">
      <w:pPr>
        <w:spacing w:after="0" w:line="480" w:lineRule="auto"/>
        <w:jc w:val="both"/>
        <w:rPr>
          <w:ins w:id="8964" w:author="Mohammad Nayeem" w:date="2020-04-21T21:16:00Z"/>
          <w:rFonts w:ascii="Times New Roman" w:hAnsi="Times New Roman" w:cs="Times New Roman"/>
          <w:sz w:val="24"/>
          <w:szCs w:val="24"/>
          <w:rPrChange w:id="8965" w:author="Mohammad Nayeem" w:date="2020-04-21T22:30:00Z">
            <w:rPr>
              <w:ins w:id="8966" w:author="Mohammad Nayeem" w:date="2020-04-21T21:16:00Z"/>
              <w:rFonts w:ascii="Times New Roman" w:hAnsi="Times New Roman" w:cs="Times New Roman"/>
            </w:rPr>
          </w:rPrChange>
        </w:rPr>
        <w:sectPr w:rsidR="00983BBB" w:rsidSect="000B7A75">
          <w:type w:val="continuous"/>
          <w:pgSz w:w="12240" w:h="15840"/>
          <w:pgMar w:top="1440" w:right="1440" w:bottom="1440" w:left="1440" w:header="720" w:footer="720" w:gutter="0"/>
          <w:cols w:space="720"/>
          <w:docGrid w:linePitch="360"/>
        </w:sectPr>
      </w:pPr>
      <w:ins w:id="8967" w:author="Mohammad Nayeem" w:date="2020-04-21T21:16:00Z">
        <w:r w:rsidRPr="004E6C2C">
          <w:rPr>
            <w:rFonts w:ascii="Times New Roman" w:hAnsi="Times New Roman" w:cs="Times New Roman"/>
            <w:sz w:val="24"/>
            <w:szCs w:val="24"/>
            <w:rPrChange w:id="8968" w:author="Mohammad Nayeem" w:date="2020-04-21T22:30:00Z">
              <w:rPr>
                <w:rFonts w:ascii="Times New Roman" w:hAnsi="Times New Roman" w:cs="Times New Roman"/>
              </w:rPr>
            </w:rPrChange>
          </w:rPr>
          <w:t>*p-value obtained from chi-square test of contingency table</w:t>
        </w:r>
      </w:ins>
    </w:p>
    <w:p w14:paraId="5CCC401A" w14:textId="77777777" w:rsidR="00207654" w:rsidRPr="004E6C2C" w:rsidRDefault="00207654">
      <w:pPr>
        <w:spacing w:after="0" w:line="480" w:lineRule="auto"/>
        <w:jc w:val="both"/>
        <w:rPr>
          <w:ins w:id="8969" w:author="Mohammad Nayeem" w:date="2020-04-21T21:16:00Z"/>
          <w:rFonts w:ascii="Times New Roman" w:hAnsi="Times New Roman" w:cs="Times New Roman"/>
          <w:sz w:val="24"/>
          <w:szCs w:val="24"/>
          <w:rPrChange w:id="8970" w:author="Mohammad Nayeem" w:date="2020-04-21T22:30:00Z">
            <w:rPr>
              <w:ins w:id="8971" w:author="Mohammad Nayeem" w:date="2020-04-21T21:16:00Z"/>
              <w:rFonts w:ascii="Times New Roman" w:hAnsi="Times New Roman" w:cs="Times New Roman"/>
            </w:rPr>
          </w:rPrChange>
        </w:rPr>
      </w:pPr>
      <w:ins w:id="8972" w:author="Mohammad Nayeem" w:date="2020-04-21T21:16:00Z">
        <w:r w:rsidRPr="004E6C2C">
          <w:rPr>
            <w:rFonts w:ascii="Times New Roman" w:hAnsi="Times New Roman" w:cs="Times New Roman"/>
            <w:sz w:val="24"/>
            <w:szCs w:val="24"/>
            <w:rPrChange w:id="8973" w:author="Mohammad Nayeem" w:date="2020-04-21T22:30:00Z">
              <w:rPr>
                <w:rFonts w:ascii="Times New Roman" w:hAnsi="Times New Roman" w:cs="Times New Roman"/>
              </w:rPr>
            </w:rPrChange>
          </w:rPr>
          <w:t xml:space="preserve">Data are in (weighted %). </w:t>
        </w:r>
      </w:ins>
    </w:p>
    <w:p w14:paraId="7422BC05" w14:textId="6FE6B5DC" w:rsidR="00B2352E" w:rsidRDefault="00207654" w:rsidP="00D45FD3">
      <w:pPr>
        <w:spacing w:after="0" w:line="480" w:lineRule="auto"/>
        <w:jc w:val="both"/>
        <w:rPr>
          <w:ins w:id="8974" w:author="Mohammad Nayeem" w:date="2020-04-22T17:19:00Z"/>
          <w:rFonts w:ascii="Times New Roman" w:hAnsi="Times New Roman" w:cs="Times New Roman"/>
          <w:sz w:val="24"/>
          <w:szCs w:val="24"/>
        </w:rPr>
      </w:pPr>
      <w:ins w:id="8975" w:author="Mohammad Nayeem" w:date="2020-04-21T21:16:00Z">
        <w:r w:rsidRPr="004E6C2C">
          <w:rPr>
            <w:rFonts w:ascii="Times New Roman" w:hAnsi="Times New Roman" w:cs="Times New Roman"/>
            <w:sz w:val="24"/>
            <w:szCs w:val="24"/>
            <w:rPrChange w:id="8976" w:author="Mohammad Nayeem" w:date="2020-04-21T22:30:00Z">
              <w:rPr>
                <w:rFonts w:ascii="Times New Roman" w:hAnsi="Times New Roman" w:cs="Times New Roman"/>
              </w:rPr>
            </w:rPrChange>
          </w:rPr>
          <w:t>Absolute number of participants does not perfectly correspond to percentages presented because weighted analyses were used.</w:t>
        </w:r>
      </w:ins>
    </w:p>
    <w:p w14:paraId="00DBBC93" w14:textId="08DE0C6D" w:rsidR="008B019B" w:rsidRDefault="008B019B" w:rsidP="00D45FD3">
      <w:pPr>
        <w:spacing w:after="0" w:line="480" w:lineRule="auto"/>
        <w:jc w:val="both"/>
        <w:rPr>
          <w:ins w:id="8977" w:author="Mohammad Nayeem" w:date="2020-04-22T17:19:00Z"/>
          <w:rFonts w:ascii="Times New Roman" w:hAnsi="Times New Roman" w:cs="Times New Roman"/>
          <w:sz w:val="24"/>
          <w:szCs w:val="24"/>
        </w:rPr>
      </w:pPr>
    </w:p>
    <w:p w14:paraId="498F6DD7" w14:textId="77777777" w:rsidR="008B019B" w:rsidRPr="004E6C2C" w:rsidRDefault="008B019B">
      <w:pPr>
        <w:spacing w:after="0" w:line="480" w:lineRule="auto"/>
        <w:jc w:val="both"/>
        <w:rPr>
          <w:ins w:id="8978" w:author="Mohammad Nayeem" w:date="2020-04-21T21:16:00Z"/>
          <w:rFonts w:ascii="Times New Roman" w:hAnsi="Times New Roman" w:cs="Times New Roman"/>
          <w:sz w:val="24"/>
          <w:szCs w:val="24"/>
          <w:rPrChange w:id="8979" w:author="Mohammad Nayeem" w:date="2020-04-21T22:30:00Z">
            <w:rPr>
              <w:ins w:id="8980" w:author="Mohammad Nayeem" w:date="2020-04-21T21:16:00Z"/>
              <w:rFonts w:ascii="Times New Roman" w:hAnsi="Times New Roman" w:cs="Times New Roman"/>
            </w:rPr>
          </w:rPrChange>
        </w:rPr>
      </w:pPr>
    </w:p>
    <w:p w14:paraId="6F846B5D" w14:textId="77777777" w:rsidR="00207654" w:rsidRPr="004E6C2C" w:rsidRDefault="00207654">
      <w:pPr>
        <w:tabs>
          <w:tab w:val="left" w:pos="2430"/>
        </w:tabs>
        <w:spacing w:after="0" w:line="480" w:lineRule="auto"/>
        <w:jc w:val="both"/>
        <w:rPr>
          <w:ins w:id="8981" w:author="Mohammad Nayeem" w:date="2020-04-21T21:16:00Z"/>
          <w:rFonts w:ascii="Times New Roman" w:hAnsi="Times New Roman" w:cs="Times New Roman"/>
          <w:b/>
          <w:bCs/>
          <w:sz w:val="24"/>
          <w:szCs w:val="24"/>
          <w:rPrChange w:id="8982" w:author="Mohammad Nayeem" w:date="2020-04-21T22:30:00Z">
            <w:rPr>
              <w:ins w:id="8983" w:author="Mohammad Nayeem" w:date="2020-04-21T21:16:00Z"/>
              <w:rFonts w:ascii="Times New Roman" w:hAnsi="Times New Roman" w:cs="Times New Roman"/>
              <w:b/>
              <w:bCs/>
            </w:rPr>
          </w:rPrChange>
        </w:rPr>
      </w:pPr>
      <w:ins w:id="8984" w:author="Mohammad Nayeem" w:date="2020-04-21T21:16:00Z">
        <w:r w:rsidRPr="004E6C2C">
          <w:rPr>
            <w:rFonts w:ascii="Times New Roman" w:hAnsi="Times New Roman" w:cs="Times New Roman"/>
            <w:b/>
            <w:bCs/>
            <w:sz w:val="24"/>
            <w:szCs w:val="24"/>
            <w:rPrChange w:id="8985" w:author="Mohammad Nayeem" w:date="2020-04-21T22:30:00Z">
              <w:rPr>
                <w:rFonts w:ascii="Times New Roman" w:hAnsi="Times New Roman" w:cs="Times New Roman"/>
                <w:b/>
                <w:bCs/>
              </w:rPr>
            </w:rPrChange>
          </w:rPr>
          <w:t xml:space="preserve">Table 3: Model comparison and access zero test by </w:t>
        </w:r>
        <w:proofErr w:type="spellStart"/>
        <w:r w:rsidRPr="004E6C2C">
          <w:rPr>
            <w:rFonts w:ascii="Times New Roman" w:hAnsi="Times New Roman" w:cs="Times New Roman"/>
            <w:b/>
            <w:bCs/>
            <w:sz w:val="24"/>
            <w:szCs w:val="24"/>
            <w:rPrChange w:id="8986" w:author="Mohammad Nayeem" w:date="2020-04-21T22:30:00Z">
              <w:rPr>
                <w:rFonts w:ascii="Times New Roman" w:hAnsi="Times New Roman" w:cs="Times New Roman"/>
                <w:b/>
                <w:bCs/>
              </w:rPr>
            </w:rPrChange>
          </w:rPr>
          <w:t>Vuong</w:t>
        </w:r>
        <w:proofErr w:type="spellEnd"/>
        <w:r w:rsidRPr="004E6C2C">
          <w:rPr>
            <w:rFonts w:ascii="Times New Roman" w:hAnsi="Times New Roman" w:cs="Times New Roman"/>
            <w:b/>
            <w:bCs/>
            <w:sz w:val="24"/>
            <w:szCs w:val="24"/>
            <w:rPrChange w:id="8987" w:author="Mohammad Nayeem" w:date="2020-04-21T22:30:00Z">
              <w:rPr>
                <w:rFonts w:ascii="Times New Roman" w:hAnsi="Times New Roman" w:cs="Times New Roman"/>
                <w:b/>
                <w:bCs/>
              </w:rPr>
            </w:rPrChange>
          </w:rPr>
          <w:t xml:space="preserve"> tests.</w:t>
        </w:r>
      </w:ins>
    </w:p>
    <w:tbl>
      <w:tblPr>
        <w:tblStyle w:val="TableGrid"/>
        <w:tblW w:w="5000" w:type="pct"/>
        <w:tblInd w:w="0" w:type="dxa"/>
        <w:tblLook w:val="04A0" w:firstRow="1" w:lastRow="0" w:firstColumn="1" w:lastColumn="0" w:noHBand="0" w:noVBand="1"/>
        <w:tblPrChange w:id="8988" w:author="Mohammad Nayeem" w:date="2020-04-21T23:12:00Z">
          <w:tblPr>
            <w:tblStyle w:val="TableGrid"/>
            <w:tblW w:w="0" w:type="auto"/>
            <w:tblInd w:w="0" w:type="dxa"/>
            <w:tblLook w:val="04A0" w:firstRow="1" w:lastRow="0" w:firstColumn="1" w:lastColumn="0" w:noHBand="0" w:noVBand="1"/>
          </w:tblPr>
        </w:tblPrChange>
      </w:tblPr>
      <w:tblGrid>
        <w:gridCol w:w="2875"/>
        <w:gridCol w:w="2496"/>
        <w:gridCol w:w="1685"/>
        <w:gridCol w:w="2294"/>
        <w:tblGridChange w:id="8989">
          <w:tblGrid>
            <w:gridCol w:w="2486"/>
            <w:gridCol w:w="2411"/>
            <w:gridCol w:w="2081"/>
            <w:gridCol w:w="2372"/>
          </w:tblGrid>
        </w:tblGridChange>
      </w:tblGrid>
      <w:tr w:rsidR="00207654" w:rsidRPr="004E6C2C" w14:paraId="3F4CC740" w14:textId="77777777" w:rsidTr="00706D74">
        <w:trPr>
          <w:ins w:id="8990" w:author="Mohammad Nayeem" w:date="2020-04-21T21:16:00Z"/>
        </w:trPr>
        <w:tc>
          <w:tcPr>
            <w:tcW w:w="1537" w:type="pct"/>
            <w:tcPrChange w:id="8991" w:author="Mohammad Nayeem" w:date="2020-04-21T23:12:00Z">
              <w:tcPr>
                <w:tcW w:w="2486" w:type="dxa"/>
              </w:tcPr>
            </w:tcPrChange>
          </w:tcPr>
          <w:p w14:paraId="4617BFB4" w14:textId="77777777" w:rsidR="00207654" w:rsidRPr="00E62777" w:rsidRDefault="00207654">
            <w:pPr>
              <w:tabs>
                <w:tab w:val="left" w:pos="2430"/>
              </w:tabs>
              <w:spacing w:line="480" w:lineRule="auto"/>
              <w:jc w:val="both"/>
              <w:rPr>
                <w:ins w:id="8992" w:author="Mohammad Nayeem" w:date="2020-04-21T21:16:00Z"/>
                <w:rFonts w:ascii="Times New Roman" w:hAnsi="Times New Roman" w:cs="Times New Roman"/>
                <w:b/>
                <w:bCs/>
                <w:sz w:val="24"/>
                <w:szCs w:val="24"/>
                <w:rPrChange w:id="8993" w:author="Mohammad Nayeem" w:date="2020-04-21T23:16:00Z">
                  <w:rPr>
                    <w:ins w:id="8994" w:author="Mohammad Nayeem" w:date="2020-04-21T21:16:00Z"/>
                    <w:rFonts w:ascii="Times New Roman" w:hAnsi="Times New Roman" w:cs="Times New Roman"/>
                  </w:rPr>
                </w:rPrChange>
              </w:rPr>
            </w:pPr>
            <w:ins w:id="8995" w:author="Mohammad Nayeem" w:date="2020-04-21T21:16:00Z">
              <w:r w:rsidRPr="00E62777">
                <w:rPr>
                  <w:rFonts w:ascii="Times New Roman" w:hAnsi="Times New Roman" w:cs="Times New Roman"/>
                  <w:b/>
                  <w:bCs/>
                  <w:sz w:val="24"/>
                  <w:szCs w:val="24"/>
                  <w:rPrChange w:id="8996" w:author="Mohammad Nayeem" w:date="2020-04-21T23:16:00Z">
                    <w:rPr>
                      <w:rFonts w:ascii="Times New Roman" w:hAnsi="Times New Roman" w:cs="Times New Roman"/>
                    </w:rPr>
                  </w:rPrChange>
                </w:rPr>
                <w:t>Model Composition</w:t>
              </w:r>
            </w:ins>
          </w:p>
        </w:tc>
        <w:tc>
          <w:tcPr>
            <w:tcW w:w="1335" w:type="pct"/>
            <w:tcPrChange w:id="8997" w:author="Mohammad Nayeem" w:date="2020-04-21T23:12:00Z">
              <w:tcPr>
                <w:tcW w:w="2411" w:type="dxa"/>
              </w:tcPr>
            </w:tcPrChange>
          </w:tcPr>
          <w:p w14:paraId="18222C0B" w14:textId="77777777" w:rsidR="00207654" w:rsidRPr="00E62777" w:rsidRDefault="00207654">
            <w:pPr>
              <w:tabs>
                <w:tab w:val="left" w:pos="2430"/>
              </w:tabs>
              <w:spacing w:line="480" w:lineRule="auto"/>
              <w:jc w:val="both"/>
              <w:rPr>
                <w:ins w:id="8998" w:author="Mohammad Nayeem" w:date="2020-04-21T21:16:00Z"/>
                <w:rFonts w:ascii="Times New Roman" w:hAnsi="Times New Roman" w:cs="Times New Roman"/>
                <w:b/>
                <w:bCs/>
                <w:sz w:val="24"/>
                <w:szCs w:val="24"/>
                <w:rPrChange w:id="8999" w:author="Mohammad Nayeem" w:date="2020-04-21T23:16:00Z">
                  <w:rPr>
                    <w:ins w:id="9000" w:author="Mohammad Nayeem" w:date="2020-04-21T21:16:00Z"/>
                    <w:rFonts w:ascii="Times New Roman" w:hAnsi="Times New Roman" w:cs="Times New Roman"/>
                  </w:rPr>
                </w:rPrChange>
              </w:rPr>
            </w:pPr>
            <w:ins w:id="9001" w:author="Mohammad Nayeem" w:date="2020-04-21T21:16:00Z">
              <w:r w:rsidRPr="00E62777">
                <w:rPr>
                  <w:rFonts w:ascii="Times New Roman" w:hAnsi="Times New Roman" w:cs="Times New Roman"/>
                  <w:b/>
                  <w:bCs/>
                  <w:sz w:val="24"/>
                  <w:szCs w:val="24"/>
                  <w:rPrChange w:id="9002" w:author="Mohammad Nayeem" w:date="2020-04-21T23:16:00Z">
                    <w:rPr>
                      <w:rFonts w:ascii="Times New Roman" w:hAnsi="Times New Roman" w:cs="Times New Roman"/>
                    </w:rPr>
                  </w:rPrChange>
                </w:rPr>
                <w:t>Test Performed</w:t>
              </w:r>
            </w:ins>
          </w:p>
        </w:tc>
        <w:tc>
          <w:tcPr>
            <w:tcW w:w="901" w:type="pct"/>
            <w:tcPrChange w:id="9003" w:author="Mohammad Nayeem" w:date="2020-04-21T23:12:00Z">
              <w:tcPr>
                <w:tcW w:w="2081" w:type="dxa"/>
              </w:tcPr>
            </w:tcPrChange>
          </w:tcPr>
          <w:p w14:paraId="720058B1" w14:textId="77777777" w:rsidR="00207654" w:rsidRPr="00E62777" w:rsidRDefault="00207654">
            <w:pPr>
              <w:tabs>
                <w:tab w:val="left" w:pos="2430"/>
              </w:tabs>
              <w:spacing w:line="480" w:lineRule="auto"/>
              <w:jc w:val="both"/>
              <w:rPr>
                <w:ins w:id="9004" w:author="Mohammad Nayeem" w:date="2020-04-21T21:16:00Z"/>
                <w:rFonts w:ascii="Times New Roman" w:hAnsi="Times New Roman" w:cs="Times New Roman"/>
                <w:b/>
                <w:bCs/>
                <w:sz w:val="24"/>
                <w:szCs w:val="24"/>
                <w:rPrChange w:id="9005" w:author="Mohammad Nayeem" w:date="2020-04-21T23:16:00Z">
                  <w:rPr>
                    <w:ins w:id="9006" w:author="Mohammad Nayeem" w:date="2020-04-21T21:16:00Z"/>
                    <w:rFonts w:ascii="Times New Roman" w:hAnsi="Times New Roman" w:cs="Times New Roman"/>
                  </w:rPr>
                </w:rPrChange>
              </w:rPr>
            </w:pPr>
            <w:ins w:id="9007" w:author="Mohammad Nayeem" w:date="2020-04-21T21:16:00Z">
              <w:r w:rsidRPr="00E62777">
                <w:rPr>
                  <w:rFonts w:ascii="Times New Roman" w:hAnsi="Times New Roman" w:cs="Times New Roman"/>
                  <w:b/>
                  <w:bCs/>
                  <w:sz w:val="24"/>
                  <w:szCs w:val="24"/>
                  <w:rPrChange w:id="9008" w:author="Mohammad Nayeem" w:date="2020-04-21T23:16:00Z">
                    <w:rPr>
                      <w:rFonts w:ascii="Times New Roman" w:hAnsi="Times New Roman" w:cs="Times New Roman"/>
                    </w:rPr>
                  </w:rPrChange>
                </w:rPr>
                <w:t>P-value</w:t>
              </w:r>
            </w:ins>
          </w:p>
        </w:tc>
        <w:tc>
          <w:tcPr>
            <w:tcW w:w="1227" w:type="pct"/>
            <w:tcPrChange w:id="9009" w:author="Mohammad Nayeem" w:date="2020-04-21T23:12:00Z">
              <w:tcPr>
                <w:tcW w:w="2372" w:type="dxa"/>
              </w:tcPr>
            </w:tcPrChange>
          </w:tcPr>
          <w:p w14:paraId="12576F12" w14:textId="77777777" w:rsidR="00207654" w:rsidRPr="00E62777" w:rsidRDefault="00207654">
            <w:pPr>
              <w:tabs>
                <w:tab w:val="left" w:pos="2430"/>
              </w:tabs>
              <w:spacing w:line="480" w:lineRule="auto"/>
              <w:jc w:val="both"/>
              <w:rPr>
                <w:ins w:id="9010" w:author="Mohammad Nayeem" w:date="2020-04-21T21:16:00Z"/>
                <w:rFonts w:ascii="Times New Roman" w:hAnsi="Times New Roman" w:cs="Times New Roman"/>
                <w:b/>
                <w:bCs/>
                <w:sz w:val="24"/>
                <w:szCs w:val="24"/>
                <w:rPrChange w:id="9011" w:author="Mohammad Nayeem" w:date="2020-04-21T23:16:00Z">
                  <w:rPr>
                    <w:ins w:id="9012" w:author="Mohammad Nayeem" w:date="2020-04-21T21:16:00Z"/>
                    <w:rFonts w:ascii="Times New Roman" w:hAnsi="Times New Roman" w:cs="Times New Roman"/>
                  </w:rPr>
                </w:rPrChange>
              </w:rPr>
            </w:pPr>
            <w:ins w:id="9013" w:author="Mohammad Nayeem" w:date="2020-04-21T21:16:00Z">
              <w:r w:rsidRPr="00E62777">
                <w:rPr>
                  <w:rFonts w:ascii="Times New Roman" w:hAnsi="Times New Roman" w:cs="Times New Roman"/>
                  <w:b/>
                  <w:bCs/>
                  <w:sz w:val="24"/>
                  <w:szCs w:val="24"/>
                  <w:rPrChange w:id="9014" w:author="Mohammad Nayeem" w:date="2020-04-21T23:16:00Z">
                    <w:rPr>
                      <w:rFonts w:ascii="Times New Roman" w:hAnsi="Times New Roman" w:cs="Times New Roman"/>
                    </w:rPr>
                  </w:rPrChange>
                </w:rPr>
                <w:t>Preferred Model</w:t>
              </w:r>
            </w:ins>
          </w:p>
        </w:tc>
      </w:tr>
      <w:tr w:rsidR="00207654" w:rsidRPr="004E6C2C" w14:paraId="3E263FD3" w14:textId="77777777" w:rsidTr="00706D74">
        <w:trPr>
          <w:ins w:id="9015" w:author="Mohammad Nayeem" w:date="2020-04-21T21:16:00Z"/>
        </w:trPr>
        <w:tc>
          <w:tcPr>
            <w:tcW w:w="1537" w:type="pct"/>
            <w:tcPrChange w:id="9016" w:author="Mohammad Nayeem" w:date="2020-04-21T23:12:00Z">
              <w:tcPr>
                <w:tcW w:w="2486" w:type="dxa"/>
              </w:tcPr>
            </w:tcPrChange>
          </w:tcPr>
          <w:p w14:paraId="7F84C78D" w14:textId="77777777" w:rsidR="00207654" w:rsidRPr="004E6C2C" w:rsidRDefault="00207654">
            <w:pPr>
              <w:tabs>
                <w:tab w:val="left" w:pos="2430"/>
              </w:tabs>
              <w:spacing w:line="480" w:lineRule="auto"/>
              <w:jc w:val="both"/>
              <w:rPr>
                <w:ins w:id="9017" w:author="Mohammad Nayeem" w:date="2020-04-21T21:16:00Z"/>
                <w:rFonts w:ascii="Times New Roman" w:hAnsi="Times New Roman" w:cs="Times New Roman"/>
                <w:sz w:val="24"/>
                <w:szCs w:val="24"/>
                <w:rPrChange w:id="9018" w:author="Mohammad Nayeem" w:date="2020-04-21T22:30:00Z">
                  <w:rPr>
                    <w:ins w:id="9019" w:author="Mohammad Nayeem" w:date="2020-04-21T21:16:00Z"/>
                    <w:rFonts w:ascii="Times New Roman" w:hAnsi="Times New Roman" w:cs="Times New Roman"/>
                  </w:rPr>
                </w:rPrChange>
              </w:rPr>
            </w:pPr>
            <w:ins w:id="9020" w:author="Mohammad Nayeem" w:date="2020-04-21T21:16:00Z">
              <w:r w:rsidRPr="004E6C2C">
                <w:rPr>
                  <w:rFonts w:ascii="Times New Roman" w:hAnsi="Times New Roman" w:cs="Times New Roman"/>
                  <w:sz w:val="24"/>
                  <w:szCs w:val="24"/>
                  <w:rPrChange w:id="9021" w:author="Mohammad Nayeem" w:date="2020-04-21T22:30:00Z">
                    <w:rPr>
                      <w:rFonts w:ascii="Times New Roman" w:hAnsi="Times New Roman" w:cs="Times New Roman"/>
                    </w:rPr>
                  </w:rPrChange>
                </w:rPr>
                <w:t>ZIP vs PR</w:t>
              </w:r>
            </w:ins>
          </w:p>
        </w:tc>
        <w:tc>
          <w:tcPr>
            <w:tcW w:w="1335" w:type="pct"/>
            <w:tcPrChange w:id="9022" w:author="Mohammad Nayeem" w:date="2020-04-21T23:12:00Z">
              <w:tcPr>
                <w:tcW w:w="2411" w:type="dxa"/>
              </w:tcPr>
            </w:tcPrChange>
          </w:tcPr>
          <w:p w14:paraId="23E85C3E" w14:textId="77777777" w:rsidR="00207654" w:rsidRPr="004E6C2C" w:rsidRDefault="00207654">
            <w:pPr>
              <w:tabs>
                <w:tab w:val="left" w:pos="2430"/>
              </w:tabs>
              <w:spacing w:line="480" w:lineRule="auto"/>
              <w:jc w:val="both"/>
              <w:rPr>
                <w:ins w:id="9023" w:author="Mohammad Nayeem" w:date="2020-04-21T21:16:00Z"/>
                <w:rFonts w:ascii="Times New Roman" w:hAnsi="Times New Roman" w:cs="Times New Roman"/>
                <w:sz w:val="24"/>
                <w:szCs w:val="24"/>
                <w:rPrChange w:id="9024" w:author="Mohammad Nayeem" w:date="2020-04-21T22:30:00Z">
                  <w:rPr>
                    <w:ins w:id="9025" w:author="Mohammad Nayeem" w:date="2020-04-21T21:16:00Z"/>
                    <w:rFonts w:ascii="Times New Roman" w:hAnsi="Times New Roman" w:cs="Times New Roman"/>
                  </w:rPr>
                </w:rPrChange>
              </w:rPr>
            </w:pPr>
            <w:ins w:id="9026" w:author="Mohammad Nayeem" w:date="2020-04-21T21:16:00Z">
              <w:r w:rsidRPr="004E6C2C">
                <w:rPr>
                  <w:rFonts w:ascii="Times New Roman" w:hAnsi="Times New Roman" w:cs="Times New Roman"/>
                  <w:sz w:val="24"/>
                  <w:szCs w:val="24"/>
                  <w:rPrChange w:id="9027" w:author="Mohammad Nayeem" w:date="2020-04-21T22:30:00Z">
                    <w:rPr>
                      <w:rFonts w:ascii="Times New Roman" w:hAnsi="Times New Roman" w:cs="Times New Roman"/>
                    </w:rPr>
                  </w:rPrChange>
                </w:rPr>
                <w:t>7.56</w:t>
              </w:r>
            </w:ins>
          </w:p>
        </w:tc>
        <w:tc>
          <w:tcPr>
            <w:tcW w:w="901" w:type="pct"/>
            <w:tcPrChange w:id="9028" w:author="Mohammad Nayeem" w:date="2020-04-21T23:12:00Z">
              <w:tcPr>
                <w:tcW w:w="2081" w:type="dxa"/>
              </w:tcPr>
            </w:tcPrChange>
          </w:tcPr>
          <w:p w14:paraId="24277F48" w14:textId="77777777" w:rsidR="00207654" w:rsidRPr="004E6C2C" w:rsidRDefault="00207654">
            <w:pPr>
              <w:tabs>
                <w:tab w:val="left" w:pos="2430"/>
              </w:tabs>
              <w:spacing w:line="480" w:lineRule="auto"/>
              <w:jc w:val="both"/>
              <w:rPr>
                <w:ins w:id="9029" w:author="Mohammad Nayeem" w:date="2020-04-21T21:16:00Z"/>
                <w:rFonts w:ascii="Times New Roman" w:hAnsi="Times New Roman" w:cs="Times New Roman"/>
                <w:sz w:val="24"/>
                <w:szCs w:val="24"/>
                <w:rPrChange w:id="9030" w:author="Mohammad Nayeem" w:date="2020-04-21T22:30:00Z">
                  <w:rPr>
                    <w:ins w:id="9031" w:author="Mohammad Nayeem" w:date="2020-04-21T21:16:00Z"/>
                    <w:rFonts w:ascii="Times New Roman" w:hAnsi="Times New Roman" w:cs="Times New Roman"/>
                  </w:rPr>
                </w:rPrChange>
              </w:rPr>
            </w:pPr>
            <w:ins w:id="9032" w:author="Mohammad Nayeem" w:date="2020-04-21T21:16:00Z">
              <w:r w:rsidRPr="004E6C2C">
                <w:rPr>
                  <w:rFonts w:ascii="Times New Roman" w:hAnsi="Times New Roman" w:cs="Times New Roman"/>
                  <w:sz w:val="24"/>
                  <w:szCs w:val="24"/>
                  <w:rPrChange w:id="9033" w:author="Mohammad Nayeem" w:date="2020-04-21T22:30:00Z">
                    <w:rPr>
                      <w:rFonts w:ascii="Times New Roman" w:hAnsi="Times New Roman" w:cs="Times New Roman"/>
                    </w:rPr>
                  </w:rPrChange>
                </w:rPr>
                <w:t>&lt;0.001</w:t>
              </w:r>
            </w:ins>
          </w:p>
        </w:tc>
        <w:tc>
          <w:tcPr>
            <w:tcW w:w="1227" w:type="pct"/>
            <w:tcPrChange w:id="9034" w:author="Mohammad Nayeem" w:date="2020-04-21T23:12:00Z">
              <w:tcPr>
                <w:tcW w:w="2372" w:type="dxa"/>
              </w:tcPr>
            </w:tcPrChange>
          </w:tcPr>
          <w:p w14:paraId="1A4AAEF2" w14:textId="77777777" w:rsidR="00207654" w:rsidRPr="004E6C2C" w:rsidRDefault="00207654">
            <w:pPr>
              <w:tabs>
                <w:tab w:val="left" w:pos="2430"/>
              </w:tabs>
              <w:spacing w:line="480" w:lineRule="auto"/>
              <w:jc w:val="both"/>
              <w:rPr>
                <w:ins w:id="9035" w:author="Mohammad Nayeem" w:date="2020-04-21T21:16:00Z"/>
                <w:rFonts w:ascii="Times New Roman" w:hAnsi="Times New Roman" w:cs="Times New Roman"/>
                <w:sz w:val="24"/>
                <w:szCs w:val="24"/>
                <w:rPrChange w:id="9036" w:author="Mohammad Nayeem" w:date="2020-04-21T22:30:00Z">
                  <w:rPr>
                    <w:ins w:id="9037" w:author="Mohammad Nayeem" w:date="2020-04-21T21:16:00Z"/>
                    <w:rFonts w:ascii="Times New Roman" w:hAnsi="Times New Roman" w:cs="Times New Roman"/>
                  </w:rPr>
                </w:rPrChange>
              </w:rPr>
            </w:pPr>
            <w:ins w:id="9038" w:author="Mohammad Nayeem" w:date="2020-04-21T21:16:00Z">
              <w:r w:rsidRPr="004E6C2C">
                <w:rPr>
                  <w:rFonts w:ascii="Times New Roman" w:hAnsi="Times New Roman" w:cs="Times New Roman"/>
                  <w:sz w:val="24"/>
                  <w:szCs w:val="24"/>
                  <w:rPrChange w:id="9039" w:author="Mohammad Nayeem" w:date="2020-04-21T22:30:00Z">
                    <w:rPr>
                      <w:rFonts w:ascii="Times New Roman" w:hAnsi="Times New Roman" w:cs="Times New Roman"/>
                    </w:rPr>
                  </w:rPrChange>
                </w:rPr>
                <w:t>ZIP</w:t>
              </w:r>
            </w:ins>
          </w:p>
        </w:tc>
      </w:tr>
      <w:tr w:rsidR="00207654" w:rsidRPr="004E6C2C" w14:paraId="4045B591" w14:textId="77777777" w:rsidTr="00706D74">
        <w:trPr>
          <w:ins w:id="9040" w:author="Mohammad Nayeem" w:date="2020-04-21T21:16:00Z"/>
        </w:trPr>
        <w:tc>
          <w:tcPr>
            <w:tcW w:w="1537" w:type="pct"/>
            <w:tcPrChange w:id="9041" w:author="Mohammad Nayeem" w:date="2020-04-21T23:12:00Z">
              <w:tcPr>
                <w:tcW w:w="2486" w:type="dxa"/>
              </w:tcPr>
            </w:tcPrChange>
          </w:tcPr>
          <w:p w14:paraId="5C6B472F" w14:textId="77777777" w:rsidR="00207654" w:rsidRPr="004E6C2C" w:rsidRDefault="00207654">
            <w:pPr>
              <w:tabs>
                <w:tab w:val="left" w:pos="2430"/>
              </w:tabs>
              <w:spacing w:line="480" w:lineRule="auto"/>
              <w:jc w:val="both"/>
              <w:rPr>
                <w:ins w:id="9042" w:author="Mohammad Nayeem" w:date="2020-04-21T21:16:00Z"/>
                <w:rFonts w:ascii="Times New Roman" w:hAnsi="Times New Roman" w:cs="Times New Roman"/>
                <w:sz w:val="24"/>
                <w:szCs w:val="24"/>
                <w:rPrChange w:id="9043" w:author="Mohammad Nayeem" w:date="2020-04-21T22:30:00Z">
                  <w:rPr>
                    <w:ins w:id="9044" w:author="Mohammad Nayeem" w:date="2020-04-21T21:16:00Z"/>
                    <w:rFonts w:ascii="Times New Roman" w:hAnsi="Times New Roman" w:cs="Times New Roman"/>
                  </w:rPr>
                </w:rPrChange>
              </w:rPr>
            </w:pPr>
            <w:ins w:id="9045" w:author="Mohammad Nayeem" w:date="2020-04-21T21:16:00Z">
              <w:r w:rsidRPr="004E6C2C">
                <w:rPr>
                  <w:rFonts w:ascii="Times New Roman" w:hAnsi="Times New Roman" w:cs="Times New Roman"/>
                  <w:sz w:val="24"/>
                  <w:szCs w:val="24"/>
                  <w:rPrChange w:id="9046" w:author="Mohammad Nayeem" w:date="2020-04-21T22:30:00Z">
                    <w:rPr>
                      <w:rFonts w:ascii="Times New Roman" w:hAnsi="Times New Roman" w:cs="Times New Roman"/>
                    </w:rPr>
                  </w:rPrChange>
                </w:rPr>
                <w:t>ZINB vs NB</w:t>
              </w:r>
            </w:ins>
          </w:p>
        </w:tc>
        <w:tc>
          <w:tcPr>
            <w:tcW w:w="1335" w:type="pct"/>
            <w:tcPrChange w:id="9047" w:author="Mohammad Nayeem" w:date="2020-04-21T23:12:00Z">
              <w:tcPr>
                <w:tcW w:w="2411" w:type="dxa"/>
              </w:tcPr>
            </w:tcPrChange>
          </w:tcPr>
          <w:p w14:paraId="1A96C57F" w14:textId="77777777" w:rsidR="00207654" w:rsidRPr="004E6C2C" w:rsidRDefault="00207654">
            <w:pPr>
              <w:tabs>
                <w:tab w:val="left" w:pos="2430"/>
              </w:tabs>
              <w:spacing w:line="480" w:lineRule="auto"/>
              <w:jc w:val="both"/>
              <w:rPr>
                <w:ins w:id="9048" w:author="Mohammad Nayeem" w:date="2020-04-21T21:16:00Z"/>
                <w:rFonts w:ascii="Times New Roman" w:hAnsi="Times New Roman" w:cs="Times New Roman"/>
                <w:sz w:val="24"/>
                <w:szCs w:val="24"/>
                <w:rPrChange w:id="9049" w:author="Mohammad Nayeem" w:date="2020-04-21T22:30:00Z">
                  <w:rPr>
                    <w:ins w:id="9050" w:author="Mohammad Nayeem" w:date="2020-04-21T21:16:00Z"/>
                    <w:rFonts w:ascii="Times New Roman" w:hAnsi="Times New Roman" w:cs="Times New Roman"/>
                  </w:rPr>
                </w:rPrChange>
              </w:rPr>
            </w:pPr>
            <w:ins w:id="9051" w:author="Mohammad Nayeem" w:date="2020-04-21T21:16:00Z">
              <w:r w:rsidRPr="004E6C2C">
                <w:rPr>
                  <w:rFonts w:ascii="Times New Roman" w:hAnsi="Times New Roman" w:cs="Times New Roman"/>
                  <w:sz w:val="24"/>
                  <w:szCs w:val="24"/>
                  <w:rPrChange w:id="9052" w:author="Mohammad Nayeem" w:date="2020-04-21T22:30:00Z">
                    <w:rPr>
                      <w:rFonts w:ascii="Times New Roman" w:hAnsi="Times New Roman" w:cs="Times New Roman"/>
                    </w:rPr>
                  </w:rPrChange>
                </w:rPr>
                <w:t>5.49</w:t>
              </w:r>
            </w:ins>
          </w:p>
        </w:tc>
        <w:tc>
          <w:tcPr>
            <w:tcW w:w="901" w:type="pct"/>
            <w:tcPrChange w:id="9053" w:author="Mohammad Nayeem" w:date="2020-04-21T23:12:00Z">
              <w:tcPr>
                <w:tcW w:w="2081" w:type="dxa"/>
              </w:tcPr>
            </w:tcPrChange>
          </w:tcPr>
          <w:p w14:paraId="25235070" w14:textId="77777777" w:rsidR="00207654" w:rsidRPr="004E6C2C" w:rsidRDefault="00207654">
            <w:pPr>
              <w:tabs>
                <w:tab w:val="left" w:pos="2430"/>
              </w:tabs>
              <w:spacing w:line="480" w:lineRule="auto"/>
              <w:jc w:val="both"/>
              <w:rPr>
                <w:ins w:id="9054" w:author="Mohammad Nayeem" w:date="2020-04-21T21:16:00Z"/>
                <w:rFonts w:ascii="Times New Roman" w:hAnsi="Times New Roman" w:cs="Times New Roman"/>
                <w:sz w:val="24"/>
                <w:szCs w:val="24"/>
                <w:rPrChange w:id="9055" w:author="Mohammad Nayeem" w:date="2020-04-21T22:30:00Z">
                  <w:rPr>
                    <w:ins w:id="9056" w:author="Mohammad Nayeem" w:date="2020-04-21T21:16:00Z"/>
                    <w:rFonts w:ascii="Times New Roman" w:hAnsi="Times New Roman" w:cs="Times New Roman"/>
                  </w:rPr>
                </w:rPrChange>
              </w:rPr>
            </w:pPr>
            <w:ins w:id="9057" w:author="Mohammad Nayeem" w:date="2020-04-21T21:16:00Z">
              <w:r w:rsidRPr="004E6C2C">
                <w:rPr>
                  <w:rFonts w:ascii="Times New Roman" w:hAnsi="Times New Roman" w:cs="Times New Roman"/>
                  <w:sz w:val="24"/>
                  <w:szCs w:val="24"/>
                  <w:rPrChange w:id="9058" w:author="Mohammad Nayeem" w:date="2020-04-21T22:30:00Z">
                    <w:rPr>
                      <w:rFonts w:ascii="Times New Roman" w:hAnsi="Times New Roman" w:cs="Times New Roman"/>
                    </w:rPr>
                  </w:rPrChange>
                </w:rPr>
                <w:t>&lt;0.001</w:t>
              </w:r>
            </w:ins>
          </w:p>
        </w:tc>
        <w:tc>
          <w:tcPr>
            <w:tcW w:w="1227" w:type="pct"/>
            <w:tcPrChange w:id="9059" w:author="Mohammad Nayeem" w:date="2020-04-21T23:12:00Z">
              <w:tcPr>
                <w:tcW w:w="2372" w:type="dxa"/>
              </w:tcPr>
            </w:tcPrChange>
          </w:tcPr>
          <w:p w14:paraId="56D18E1C" w14:textId="77777777" w:rsidR="00207654" w:rsidRPr="004E6C2C" w:rsidRDefault="00207654">
            <w:pPr>
              <w:tabs>
                <w:tab w:val="left" w:pos="2430"/>
              </w:tabs>
              <w:spacing w:line="480" w:lineRule="auto"/>
              <w:jc w:val="both"/>
              <w:rPr>
                <w:ins w:id="9060" w:author="Mohammad Nayeem" w:date="2020-04-21T21:16:00Z"/>
                <w:rFonts w:ascii="Times New Roman" w:hAnsi="Times New Roman" w:cs="Times New Roman"/>
                <w:sz w:val="24"/>
                <w:szCs w:val="24"/>
                <w:rPrChange w:id="9061" w:author="Mohammad Nayeem" w:date="2020-04-21T22:30:00Z">
                  <w:rPr>
                    <w:ins w:id="9062" w:author="Mohammad Nayeem" w:date="2020-04-21T21:16:00Z"/>
                    <w:rFonts w:ascii="Times New Roman" w:hAnsi="Times New Roman" w:cs="Times New Roman"/>
                  </w:rPr>
                </w:rPrChange>
              </w:rPr>
            </w:pPr>
            <w:ins w:id="9063" w:author="Mohammad Nayeem" w:date="2020-04-21T21:16:00Z">
              <w:r w:rsidRPr="004E6C2C">
                <w:rPr>
                  <w:rFonts w:ascii="Times New Roman" w:hAnsi="Times New Roman" w:cs="Times New Roman"/>
                  <w:sz w:val="24"/>
                  <w:szCs w:val="24"/>
                  <w:rPrChange w:id="9064" w:author="Mohammad Nayeem" w:date="2020-04-21T22:30:00Z">
                    <w:rPr>
                      <w:rFonts w:ascii="Times New Roman" w:hAnsi="Times New Roman" w:cs="Times New Roman"/>
                    </w:rPr>
                  </w:rPrChange>
                </w:rPr>
                <w:t>ZINB</w:t>
              </w:r>
            </w:ins>
          </w:p>
        </w:tc>
      </w:tr>
      <w:tr w:rsidR="00207654" w:rsidRPr="004E6C2C" w14:paraId="32195C5D" w14:textId="77777777" w:rsidTr="00706D74">
        <w:trPr>
          <w:ins w:id="9065" w:author="Mohammad Nayeem" w:date="2020-04-21T21:16:00Z"/>
        </w:trPr>
        <w:tc>
          <w:tcPr>
            <w:tcW w:w="1537" w:type="pct"/>
            <w:tcPrChange w:id="9066" w:author="Mohammad Nayeem" w:date="2020-04-21T23:12:00Z">
              <w:tcPr>
                <w:tcW w:w="2486" w:type="dxa"/>
              </w:tcPr>
            </w:tcPrChange>
          </w:tcPr>
          <w:p w14:paraId="4D535D02" w14:textId="77777777" w:rsidR="00207654" w:rsidRPr="00E62777" w:rsidRDefault="00207654">
            <w:pPr>
              <w:tabs>
                <w:tab w:val="left" w:pos="2430"/>
              </w:tabs>
              <w:spacing w:line="480" w:lineRule="auto"/>
              <w:jc w:val="both"/>
              <w:rPr>
                <w:ins w:id="9067" w:author="Mohammad Nayeem" w:date="2020-04-21T21:16:00Z"/>
                <w:rFonts w:ascii="Times New Roman" w:hAnsi="Times New Roman" w:cs="Times New Roman"/>
                <w:b/>
                <w:bCs/>
                <w:sz w:val="24"/>
                <w:szCs w:val="24"/>
                <w:rPrChange w:id="9068" w:author="Mohammad Nayeem" w:date="2020-04-21T23:16:00Z">
                  <w:rPr>
                    <w:ins w:id="9069" w:author="Mohammad Nayeem" w:date="2020-04-21T21:16:00Z"/>
                    <w:rFonts w:ascii="Times New Roman" w:hAnsi="Times New Roman" w:cs="Times New Roman"/>
                  </w:rPr>
                </w:rPrChange>
              </w:rPr>
            </w:pPr>
            <w:ins w:id="9070" w:author="Mohammad Nayeem" w:date="2020-04-21T21:16:00Z">
              <w:r w:rsidRPr="00E62777">
                <w:rPr>
                  <w:rFonts w:ascii="Times New Roman" w:hAnsi="Times New Roman" w:cs="Times New Roman"/>
                  <w:b/>
                  <w:bCs/>
                  <w:sz w:val="24"/>
                  <w:szCs w:val="24"/>
                  <w:rPrChange w:id="9071" w:author="Mohammad Nayeem" w:date="2020-04-21T23:16:00Z">
                    <w:rPr>
                      <w:rFonts w:ascii="Times New Roman" w:hAnsi="Times New Roman" w:cs="Times New Roman"/>
                    </w:rPr>
                  </w:rPrChange>
                </w:rPr>
                <w:t>ZINB vs ZIP</w:t>
              </w:r>
            </w:ins>
          </w:p>
        </w:tc>
        <w:tc>
          <w:tcPr>
            <w:tcW w:w="1335" w:type="pct"/>
            <w:tcPrChange w:id="9072" w:author="Mohammad Nayeem" w:date="2020-04-21T23:12:00Z">
              <w:tcPr>
                <w:tcW w:w="2411" w:type="dxa"/>
              </w:tcPr>
            </w:tcPrChange>
          </w:tcPr>
          <w:p w14:paraId="1223EDB2" w14:textId="77777777" w:rsidR="00207654" w:rsidRPr="004E6C2C" w:rsidRDefault="00207654">
            <w:pPr>
              <w:tabs>
                <w:tab w:val="left" w:pos="2430"/>
              </w:tabs>
              <w:spacing w:line="480" w:lineRule="auto"/>
              <w:jc w:val="both"/>
              <w:rPr>
                <w:ins w:id="9073" w:author="Mohammad Nayeem" w:date="2020-04-21T21:16:00Z"/>
                <w:rFonts w:ascii="Times New Roman" w:hAnsi="Times New Roman" w:cs="Times New Roman"/>
                <w:b/>
                <w:bCs/>
                <w:sz w:val="24"/>
                <w:szCs w:val="24"/>
                <w:rPrChange w:id="9074" w:author="Mohammad Nayeem" w:date="2020-04-21T22:30:00Z">
                  <w:rPr>
                    <w:ins w:id="9075" w:author="Mohammad Nayeem" w:date="2020-04-21T21:16:00Z"/>
                    <w:rFonts w:ascii="Times New Roman" w:hAnsi="Times New Roman" w:cs="Times New Roman"/>
                  </w:rPr>
                </w:rPrChange>
              </w:rPr>
            </w:pPr>
            <w:ins w:id="9076" w:author="Mohammad Nayeem" w:date="2020-04-21T21:16:00Z">
              <w:r w:rsidRPr="004E6C2C">
                <w:rPr>
                  <w:rFonts w:ascii="Times New Roman" w:hAnsi="Times New Roman" w:cs="Times New Roman"/>
                  <w:b/>
                  <w:bCs/>
                  <w:sz w:val="24"/>
                  <w:szCs w:val="24"/>
                  <w:rPrChange w:id="9077" w:author="Mohammad Nayeem" w:date="2020-04-21T22:30:00Z">
                    <w:rPr>
                      <w:rFonts w:ascii="Times New Roman" w:hAnsi="Times New Roman" w:cs="Times New Roman"/>
                    </w:rPr>
                  </w:rPrChange>
                </w:rPr>
                <w:t>4.15</w:t>
              </w:r>
            </w:ins>
          </w:p>
        </w:tc>
        <w:tc>
          <w:tcPr>
            <w:tcW w:w="901" w:type="pct"/>
            <w:tcPrChange w:id="9078" w:author="Mohammad Nayeem" w:date="2020-04-21T23:12:00Z">
              <w:tcPr>
                <w:tcW w:w="2081" w:type="dxa"/>
              </w:tcPr>
            </w:tcPrChange>
          </w:tcPr>
          <w:p w14:paraId="07628296" w14:textId="77777777" w:rsidR="00207654" w:rsidRPr="004E6C2C" w:rsidRDefault="00207654">
            <w:pPr>
              <w:tabs>
                <w:tab w:val="left" w:pos="2430"/>
              </w:tabs>
              <w:spacing w:line="480" w:lineRule="auto"/>
              <w:jc w:val="both"/>
              <w:rPr>
                <w:ins w:id="9079" w:author="Mohammad Nayeem" w:date="2020-04-21T21:16:00Z"/>
                <w:rFonts w:ascii="Times New Roman" w:hAnsi="Times New Roman" w:cs="Times New Roman"/>
                <w:b/>
                <w:bCs/>
                <w:sz w:val="24"/>
                <w:szCs w:val="24"/>
                <w:rPrChange w:id="9080" w:author="Mohammad Nayeem" w:date="2020-04-21T22:30:00Z">
                  <w:rPr>
                    <w:ins w:id="9081" w:author="Mohammad Nayeem" w:date="2020-04-21T21:16:00Z"/>
                    <w:rFonts w:ascii="Times New Roman" w:hAnsi="Times New Roman" w:cs="Times New Roman"/>
                  </w:rPr>
                </w:rPrChange>
              </w:rPr>
            </w:pPr>
            <w:ins w:id="9082" w:author="Mohammad Nayeem" w:date="2020-04-21T21:16:00Z">
              <w:r w:rsidRPr="004E6C2C">
                <w:rPr>
                  <w:rFonts w:ascii="Times New Roman" w:hAnsi="Times New Roman" w:cs="Times New Roman"/>
                  <w:b/>
                  <w:bCs/>
                  <w:sz w:val="24"/>
                  <w:szCs w:val="24"/>
                  <w:rPrChange w:id="9083" w:author="Mohammad Nayeem" w:date="2020-04-21T22:30:00Z">
                    <w:rPr>
                      <w:rFonts w:ascii="Times New Roman" w:hAnsi="Times New Roman" w:cs="Times New Roman"/>
                    </w:rPr>
                  </w:rPrChange>
                </w:rPr>
                <w:t>&lt;0.001</w:t>
              </w:r>
            </w:ins>
          </w:p>
        </w:tc>
        <w:tc>
          <w:tcPr>
            <w:tcW w:w="1227" w:type="pct"/>
            <w:tcPrChange w:id="9084" w:author="Mohammad Nayeem" w:date="2020-04-21T23:12:00Z">
              <w:tcPr>
                <w:tcW w:w="2372" w:type="dxa"/>
              </w:tcPr>
            </w:tcPrChange>
          </w:tcPr>
          <w:p w14:paraId="69385B74" w14:textId="77777777" w:rsidR="00207654" w:rsidRPr="004E6C2C" w:rsidRDefault="00207654">
            <w:pPr>
              <w:tabs>
                <w:tab w:val="left" w:pos="2430"/>
              </w:tabs>
              <w:spacing w:line="480" w:lineRule="auto"/>
              <w:jc w:val="both"/>
              <w:rPr>
                <w:ins w:id="9085" w:author="Mohammad Nayeem" w:date="2020-04-21T21:16:00Z"/>
                <w:rFonts w:ascii="Times New Roman" w:hAnsi="Times New Roman" w:cs="Times New Roman"/>
                <w:b/>
                <w:bCs/>
                <w:sz w:val="24"/>
                <w:szCs w:val="24"/>
                <w:rPrChange w:id="9086" w:author="Mohammad Nayeem" w:date="2020-04-21T22:30:00Z">
                  <w:rPr>
                    <w:ins w:id="9087" w:author="Mohammad Nayeem" w:date="2020-04-21T21:16:00Z"/>
                    <w:rFonts w:ascii="Times New Roman" w:hAnsi="Times New Roman" w:cs="Times New Roman"/>
                  </w:rPr>
                </w:rPrChange>
              </w:rPr>
            </w:pPr>
            <w:ins w:id="9088" w:author="Mohammad Nayeem" w:date="2020-04-21T21:16:00Z">
              <w:r w:rsidRPr="004E6C2C">
                <w:rPr>
                  <w:rFonts w:ascii="Times New Roman" w:hAnsi="Times New Roman" w:cs="Times New Roman"/>
                  <w:b/>
                  <w:bCs/>
                  <w:sz w:val="24"/>
                  <w:szCs w:val="24"/>
                  <w:rPrChange w:id="9089" w:author="Mohammad Nayeem" w:date="2020-04-21T22:30:00Z">
                    <w:rPr>
                      <w:rFonts w:ascii="Times New Roman" w:hAnsi="Times New Roman" w:cs="Times New Roman"/>
                    </w:rPr>
                  </w:rPrChange>
                </w:rPr>
                <w:t>ZINB</w:t>
              </w:r>
            </w:ins>
          </w:p>
        </w:tc>
      </w:tr>
    </w:tbl>
    <w:p w14:paraId="6BE4B515" w14:textId="0B3AAD6B" w:rsidR="002A425C" w:rsidRDefault="002A425C" w:rsidP="00D45FD3">
      <w:pPr>
        <w:spacing w:after="0" w:line="480" w:lineRule="auto"/>
        <w:jc w:val="both"/>
        <w:rPr>
          <w:ins w:id="9090" w:author="Mohammad Nayeem" w:date="2020-04-22T17:19:00Z"/>
          <w:rFonts w:ascii="Times New Roman" w:hAnsi="Times New Roman" w:cs="Times New Roman"/>
          <w:b/>
          <w:bCs/>
          <w:sz w:val="24"/>
          <w:szCs w:val="24"/>
        </w:rPr>
      </w:pPr>
    </w:p>
    <w:p w14:paraId="651BA06F" w14:textId="77777777" w:rsidR="008B019B" w:rsidRPr="004E6C2C" w:rsidRDefault="008B019B">
      <w:pPr>
        <w:spacing w:after="0" w:line="480" w:lineRule="auto"/>
        <w:jc w:val="both"/>
        <w:rPr>
          <w:ins w:id="9091" w:author="Mohammad Nayeem" w:date="2020-04-21T21:22:00Z"/>
          <w:rFonts w:ascii="Times New Roman" w:hAnsi="Times New Roman" w:cs="Times New Roman"/>
          <w:b/>
          <w:bCs/>
          <w:sz w:val="24"/>
          <w:szCs w:val="24"/>
          <w:rPrChange w:id="9092" w:author="Mohammad Nayeem" w:date="2020-04-21T22:30:00Z">
            <w:rPr>
              <w:ins w:id="9093" w:author="Mohammad Nayeem" w:date="2020-04-21T21:22:00Z"/>
              <w:rFonts w:ascii="Times New Roman" w:hAnsi="Times New Roman" w:cs="Times New Roman"/>
              <w:b/>
              <w:bCs/>
            </w:rPr>
          </w:rPrChange>
        </w:rPr>
        <w:pPrChange w:id="9094" w:author="Mohammad Nayeem" w:date="2020-04-22T17:14:00Z">
          <w:pPr>
            <w:spacing w:after="0" w:line="360" w:lineRule="auto"/>
            <w:jc w:val="both"/>
          </w:pPr>
        </w:pPrChange>
      </w:pPr>
    </w:p>
    <w:p w14:paraId="2B100BA9" w14:textId="35C54494" w:rsidR="00207654" w:rsidRPr="004E6C2C" w:rsidRDefault="00207654">
      <w:pPr>
        <w:spacing w:after="0" w:line="480" w:lineRule="auto"/>
        <w:jc w:val="both"/>
        <w:rPr>
          <w:ins w:id="9095" w:author="Mohammad Nayeem" w:date="2020-04-21T21:16:00Z"/>
          <w:rFonts w:ascii="Times New Roman" w:hAnsi="Times New Roman" w:cs="Times New Roman"/>
          <w:b/>
          <w:bCs/>
          <w:sz w:val="24"/>
          <w:szCs w:val="24"/>
          <w:rPrChange w:id="9096" w:author="Mohammad Nayeem" w:date="2020-04-21T22:30:00Z">
            <w:rPr>
              <w:ins w:id="9097" w:author="Mohammad Nayeem" w:date="2020-04-21T21:16:00Z"/>
              <w:rFonts w:ascii="Times New Roman" w:hAnsi="Times New Roman" w:cs="Times New Roman"/>
              <w:b/>
              <w:bCs/>
            </w:rPr>
          </w:rPrChange>
        </w:rPr>
      </w:pPr>
      <w:ins w:id="9098" w:author="Mohammad Nayeem" w:date="2020-04-21T21:16:00Z">
        <w:r w:rsidRPr="004E6C2C">
          <w:rPr>
            <w:rFonts w:ascii="Times New Roman" w:hAnsi="Times New Roman" w:cs="Times New Roman"/>
            <w:b/>
            <w:bCs/>
            <w:sz w:val="24"/>
            <w:szCs w:val="24"/>
            <w:rPrChange w:id="9099" w:author="Mohammad Nayeem" w:date="2020-04-21T22:30:00Z">
              <w:rPr>
                <w:rFonts w:ascii="Times New Roman" w:hAnsi="Times New Roman" w:cs="Times New Roman"/>
                <w:b/>
                <w:bCs/>
              </w:rPr>
            </w:rPrChange>
          </w:rPr>
          <w:t xml:space="preserve">Table 4: Goodness of fit statistics (Log-likelihood, AIC, </w:t>
        </w:r>
        <w:proofErr w:type="spellStart"/>
        <w:r w:rsidRPr="004E6C2C">
          <w:rPr>
            <w:rFonts w:ascii="Times New Roman" w:hAnsi="Times New Roman" w:cs="Times New Roman"/>
            <w:b/>
            <w:bCs/>
            <w:sz w:val="24"/>
            <w:szCs w:val="24"/>
            <w:rPrChange w:id="9100" w:author="Mohammad Nayeem" w:date="2020-04-21T22:30:00Z">
              <w:rPr>
                <w:rFonts w:ascii="Times New Roman" w:hAnsi="Times New Roman" w:cs="Times New Roman"/>
                <w:b/>
                <w:bCs/>
              </w:rPr>
            </w:rPrChange>
          </w:rPr>
          <w:t>AICc</w:t>
        </w:r>
        <w:proofErr w:type="spellEnd"/>
        <w:r w:rsidRPr="004E6C2C">
          <w:rPr>
            <w:rFonts w:ascii="Times New Roman" w:hAnsi="Times New Roman" w:cs="Times New Roman"/>
            <w:b/>
            <w:bCs/>
            <w:sz w:val="24"/>
            <w:szCs w:val="24"/>
            <w:rPrChange w:id="9101" w:author="Mohammad Nayeem" w:date="2020-04-21T22:30:00Z">
              <w:rPr>
                <w:rFonts w:ascii="Times New Roman" w:hAnsi="Times New Roman" w:cs="Times New Roman"/>
                <w:b/>
                <w:bCs/>
              </w:rPr>
            </w:rPrChange>
          </w:rPr>
          <w:t xml:space="preserve"> and BIC) for the PR, NB, ZIP and ZINB models.</w:t>
        </w:r>
      </w:ins>
    </w:p>
    <w:tbl>
      <w:tblPr>
        <w:tblStyle w:val="TableGrid"/>
        <w:tblW w:w="5000" w:type="pct"/>
        <w:tblInd w:w="0" w:type="dxa"/>
        <w:tblLook w:val="04A0" w:firstRow="1" w:lastRow="0" w:firstColumn="1" w:lastColumn="0" w:noHBand="0" w:noVBand="1"/>
        <w:tblPrChange w:id="9102" w:author="Mohammad Nayeem" w:date="2020-04-21T23:12:00Z">
          <w:tblPr>
            <w:tblStyle w:val="PlainTable2"/>
            <w:tblW w:w="5000" w:type="pct"/>
            <w:tblLook w:val="04A0" w:firstRow="1" w:lastRow="0" w:firstColumn="1" w:lastColumn="0" w:noHBand="0" w:noVBand="1"/>
          </w:tblPr>
        </w:tblPrChange>
      </w:tblPr>
      <w:tblGrid>
        <w:gridCol w:w="1723"/>
        <w:gridCol w:w="2083"/>
        <w:gridCol w:w="1848"/>
        <w:gridCol w:w="1848"/>
        <w:gridCol w:w="1848"/>
        <w:tblGridChange w:id="9103">
          <w:tblGrid>
            <w:gridCol w:w="1737"/>
            <w:gridCol w:w="2067"/>
            <w:gridCol w:w="1852"/>
            <w:gridCol w:w="1852"/>
            <w:gridCol w:w="1852"/>
          </w:tblGrid>
        </w:tblGridChange>
      </w:tblGrid>
      <w:tr w:rsidR="00207654" w:rsidRPr="004E6C2C" w14:paraId="1E893FCD" w14:textId="77777777" w:rsidTr="00706D74">
        <w:trPr>
          <w:ins w:id="9104" w:author="Mohammad Nayeem" w:date="2020-04-21T21:16:00Z"/>
        </w:trPr>
        <w:tc>
          <w:tcPr>
            <w:tcW w:w="0" w:type="pct"/>
            <w:tcPrChange w:id="9105" w:author="Mohammad Nayeem" w:date="2020-04-21T23:12:00Z">
              <w:tcPr>
                <w:tcW w:w="0" w:type="pct"/>
              </w:tcPr>
            </w:tcPrChange>
          </w:tcPr>
          <w:p w14:paraId="219C24BE" w14:textId="77777777" w:rsidR="00207654" w:rsidRPr="00E62777" w:rsidRDefault="00207654">
            <w:pPr>
              <w:spacing w:line="480" w:lineRule="auto"/>
              <w:jc w:val="both"/>
              <w:rPr>
                <w:ins w:id="9106" w:author="Mohammad Nayeem" w:date="2020-04-21T21:16:00Z"/>
                <w:rFonts w:ascii="Times New Roman" w:hAnsi="Times New Roman" w:cs="Times New Roman"/>
                <w:b/>
                <w:bCs/>
                <w:sz w:val="24"/>
                <w:szCs w:val="24"/>
                <w:rPrChange w:id="9107" w:author="Mohammad Nayeem" w:date="2020-04-21T23:16:00Z">
                  <w:rPr>
                    <w:ins w:id="9108" w:author="Mohammad Nayeem" w:date="2020-04-21T21:16:00Z"/>
                    <w:rFonts w:ascii="Times New Roman" w:hAnsi="Times New Roman" w:cs="Times New Roman"/>
                  </w:rPr>
                </w:rPrChange>
              </w:rPr>
              <w:pPrChange w:id="9109" w:author="nayeem hasan" w:date="2020-04-22T17:14:00Z">
                <w:pPr>
                  <w:spacing w:line="480" w:lineRule="auto"/>
                  <w:jc w:val="center"/>
                </w:pPr>
              </w:pPrChange>
            </w:pPr>
            <w:ins w:id="9110" w:author="Mohammad Nayeem" w:date="2020-04-21T21:16:00Z">
              <w:r w:rsidRPr="00E62777">
                <w:rPr>
                  <w:rFonts w:ascii="Times New Roman" w:hAnsi="Times New Roman" w:cs="Times New Roman"/>
                  <w:b/>
                  <w:bCs/>
                  <w:sz w:val="24"/>
                  <w:szCs w:val="24"/>
                  <w:rPrChange w:id="9111" w:author="Mohammad Nayeem" w:date="2020-04-21T23:16:00Z">
                    <w:rPr>
                      <w:rFonts w:ascii="Times New Roman" w:hAnsi="Times New Roman" w:cs="Times New Roman"/>
                    </w:rPr>
                  </w:rPrChange>
                </w:rPr>
                <w:t>Model</w:t>
              </w:r>
            </w:ins>
          </w:p>
        </w:tc>
        <w:tc>
          <w:tcPr>
            <w:tcW w:w="0" w:type="pct"/>
            <w:tcPrChange w:id="9112" w:author="Mohammad Nayeem" w:date="2020-04-21T23:12:00Z">
              <w:tcPr>
                <w:tcW w:w="0" w:type="pct"/>
              </w:tcPr>
            </w:tcPrChange>
          </w:tcPr>
          <w:p w14:paraId="7E3A5866" w14:textId="77777777" w:rsidR="00207654" w:rsidRPr="00E62777" w:rsidRDefault="00207654">
            <w:pPr>
              <w:spacing w:line="480" w:lineRule="auto"/>
              <w:jc w:val="both"/>
              <w:rPr>
                <w:ins w:id="9113" w:author="Mohammad Nayeem" w:date="2020-04-21T21:16:00Z"/>
                <w:rFonts w:ascii="Times New Roman" w:hAnsi="Times New Roman" w:cs="Times New Roman"/>
                <w:b/>
                <w:bCs/>
                <w:sz w:val="24"/>
                <w:szCs w:val="24"/>
                <w:rPrChange w:id="9114" w:author="Mohammad Nayeem" w:date="2020-04-21T23:16:00Z">
                  <w:rPr>
                    <w:ins w:id="9115" w:author="Mohammad Nayeem" w:date="2020-04-21T21:16:00Z"/>
                    <w:rFonts w:ascii="Times New Roman" w:hAnsi="Times New Roman" w:cs="Times New Roman"/>
                  </w:rPr>
                </w:rPrChange>
              </w:rPr>
              <w:pPrChange w:id="9116" w:author="nayeem hasan" w:date="2020-04-22T17:14:00Z">
                <w:pPr>
                  <w:spacing w:line="480" w:lineRule="auto"/>
                  <w:jc w:val="center"/>
                </w:pPr>
              </w:pPrChange>
            </w:pPr>
            <w:ins w:id="9117" w:author="Mohammad Nayeem" w:date="2020-04-21T21:16:00Z">
              <w:r w:rsidRPr="00E62777">
                <w:rPr>
                  <w:rFonts w:ascii="Times New Roman" w:hAnsi="Times New Roman" w:cs="Times New Roman"/>
                  <w:b/>
                  <w:bCs/>
                  <w:sz w:val="24"/>
                  <w:szCs w:val="24"/>
                  <w:rPrChange w:id="9118" w:author="Mohammad Nayeem" w:date="2020-04-21T23:16:00Z">
                    <w:rPr>
                      <w:rFonts w:ascii="Times New Roman" w:hAnsi="Times New Roman" w:cs="Times New Roman"/>
                    </w:rPr>
                  </w:rPrChange>
                </w:rPr>
                <w:t>Log-likelihood</w:t>
              </w:r>
            </w:ins>
          </w:p>
        </w:tc>
        <w:tc>
          <w:tcPr>
            <w:tcW w:w="0" w:type="pct"/>
            <w:tcPrChange w:id="9119" w:author="Mohammad Nayeem" w:date="2020-04-21T23:12:00Z">
              <w:tcPr>
                <w:tcW w:w="0" w:type="pct"/>
              </w:tcPr>
            </w:tcPrChange>
          </w:tcPr>
          <w:p w14:paraId="1F5E36EB" w14:textId="77777777" w:rsidR="00207654" w:rsidRPr="00E62777" w:rsidRDefault="00207654">
            <w:pPr>
              <w:spacing w:line="480" w:lineRule="auto"/>
              <w:jc w:val="both"/>
              <w:rPr>
                <w:ins w:id="9120" w:author="Mohammad Nayeem" w:date="2020-04-21T21:16:00Z"/>
                <w:rFonts w:ascii="Times New Roman" w:hAnsi="Times New Roman" w:cs="Times New Roman"/>
                <w:b/>
                <w:bCs/>
                <w:sz w:val="24"/>
                <w:szCs w:val="24"/>
                <w:rPrChange w:id="9121" w:author="Mohammad Nayeem" w:date="2020-04-21T23:16:00Z">
                  <w:rPr>
                    <w:ins w:id="9122" w:author="Mohammad Nayeem" w:date="2020-04-21T21:16:00Z"/>
                    <w:rFonts w:ascii="Times New Roman" w:hAnsi="Times New Roman" w:cs="Times New Roman"/>
                  </w:rPr>
                </w:rPrChange>
              </w:rPr>
              <w:pPrChange w:id="9123" w:author="nayeem hasan" w:date="2020-04-22T17:14:00Z">
                <w:pPr>
                  <w:spacing w:line="480" w:lineRule="auto"/>
                  <w:jc w:val="center"/>
                </w:pPr>
              </w:pPrChange>
            </w:pPr>
            <w:ins w:id="9124" w:author="Mohammad Nayeem" w:date="2020-04-21T21:16:00Z">
              <w:r w:rsidRPr="00E62777">
                <w:rPr>
                  <w:rFonts w:ascii="Times New Roman" w:hAnsi="Times New Roman" w:cs="Times New Roman"/>
                  <w:b/>
                  <w:bCs/>
                  <w:sz w:val="24"/>
                  <w:szCs w:val="24"/>
                  <w:rPrChange w:id="9125" w:author="Mohammad Nayeem" w:date="2020-04-21T23:16:00Z">
                    <w:rPr>
                      <w:rFonts w:ascii="Times New Roman" w:hAnsi="Times New Roman" w:cs="Times New Roman"/>
                    </w:rPr>
                  </w:rPrChange>
                </w:rPr>
                <w:t>AIC</w:t>
              </w:r>
            </w:ins>
          </w:p>
        </w:tc>
        <w:tc>
          <w:tcPr>
            <w:tcW w:w="0" w:type="pct"/>
            <w:tcPrChange w:id="9126" w:author="Mohammad Nayeem" w:date="2020-04-21T23:12:00Z">
              <w:tcPr>
                <w:tcW w:w="0" w:type="pct"/>
              </w:tcPr>
            </w:tcPrChange>
          </w:tcPr>
          <w:p w14:paraId="7C6DA491" w14:textId="77777777" w:rsidR="00207654" w:rsidRPr="00E62777" w:rsidRDefault="00207654">
            <w:pPr>
              <w:spacing w:line="480" w:lineRule="auto"/>
              <w:jc w:val="both"/>
              <w:rPr>
                <w:ins w:id="9127" w:author="Mohammad Nayeem" w:date="2020-04-21T21:16:00Z"/>
                <w:rFonts w:ascii="Times New Roman" w:hAnsi="Times New Roman" w:cs="Times New Roman"/>
                <w:b/>
                <w:bCs/>
                <w:sz w:val="24"/>
                <w:szCs w:val="24"/>
                <w:rPrChange w:id="9128" w:author="Mohammad Nayeem" w:date="2020-04-21T23:16:00Z">
                  <w:rPr>
                    <w:ins w:id="9129" w:author="Mohammad Nayeem" w:date="2020-04-21T21:16:00Z"/>
                    <w:rFonts w:ascii="Times New Roman" w:hAnsi="Times New Roman" w:cs="Times New Roman"/>
                  </w:rPr>
                </w:rPrChange>
              </w:rPr>
              <w:pPrChange w:id="9130" w:author="nayeem hasan" w:date="2020-04-22T17:14:00Z">
                <w:pPr>
                  <w:spacing w:line="480" w:lineRule="auto"/>
                  <w:jc w:val="center"/>
                </w:pPr>
              </w:pPrChange>
            </w:pPr>
            <w:proofErr w:type="spellStart"/>
            <w:ins w:id="9131" w:author="Mohammad Nayeem" w:date="2020-04-21T21:16:00Z">
              <w:r w:rsidRPr="00E62777">
                <w:rPr>
                  <w:rFonts w:ascii="Times New Roman" w:hAnsi="Times New Roman" w:cs="Times New Roman"/>
                  <w:b/>
                  <w:bCs/>
                  <w:sz w:val="24"/>
                  <w:szCs w:val="24"/>
                  <w:rPrChange w:id="9132" w:author="Mohammad Nayeem" w:date="2020-04-21T23:16:00Z">
                    <w:rPr>
                      <w:rFonts w:ascii="Times New Roman" w:hAnsi="Times New Roman" w:cs="Times New Roman"/>
                    </w:rPr>
                  </w:rPrChange>
                </w:rPr>
                <w:t>AICc</w:t>
              </w:r>
              <w:proofErr w:type="spellEnd"/>
            </w:ins>
          </w:p>
        </w:tc>
        <w:tc>
          <w:tcPr>
            <w:tcW w:w="0" w:type="pct"/>
            <w:tcPrChange w:id="9133" w:author="Mohammad Nayeem" w:date="2020-04-21T23:12:00Z">
              <w:tcPr>
                <w:tcW w:w="0" w:type="pct"/>
              </w:tcPr>
            </w:tcPrChange>
          </w:tcPr>
          <w:p w14:paraId="154F4EA8" w14:textId="77777777" w:rsidR="00207654" w:rsidRPr="00E62777" w:rsidRDefault="00207654">
            <w:pPr>
              <w:spacing w:line="480" w:lineRule="auto"/>
              <w:jc w:val="both"/>
              <w:rPr>
                <w:ins w:id="9134" w:author="Mohammad Nayeem" w:date="2020-04-21T21:16:00Z"/>
                <w:rFonts w:ascii="Times New Roman" w:hAnsi="Times New Roman" w:cs="Times New Roman"/>
                <w:b/>
                <w:bCs/>
                <w:sz w:val="24"/>
                <w:szCs w:val="24"/>
                <w:rPrChange w:id="9135" w:author="Mohammad Nayeem" w:date="2020-04-21T23:16:00Z">
                  <w:rPr>
                    <w:ins w:id="9136" w:author="Mohammad Nayeem" w:date="2020-04-21T21:16:00Z"/>
                    <w:rFonts w:ascii="Times New Roman" w:hAnsi="Times New Roman" w:cs="Times New Roman"/>
                  </w:rPr>
                </w:rPrChange>
              </w:rPr>
              <w:pPrChange w:id="9137" w:author="nayeem hasan" w:date="2020-04-22T17:14:00Z">
                <w:pPr>
                  <w:spacing w:line="480" w:lineRule="auto"/>
                  <w:jc w:val="center"/>
                </w:pPr>
              </w:pPrChange>
            </w:pPr>
            <w:ins w:id="9138" w:author="Mohammad Nayeem" w:date="2020-04-21T21:16:00Z">
              <w:r w:rsidRPr="00E62777">
                <w:rPr>
                  <w:rFonts w:ascii="Times New Roman" w:hAnsi="Times New Roman" w:cs="Times New Roman"/>
                  <w:b/>
                  <w:bCs/>
                  <w:sz w:val="24"/>
                  <w:szCs w:val="24"/>
                  <w:rPrChange w:id="9139" w:author="Mohammad Nayeem" w:date="2020-04-21T23:16:00Z">
                    <w:rPr>
                      <w:rFonts w:ascii="Times New Roman" w:hAnsi="Times New Roman" w:cs="Times New Roman"/>
                    </w:rPr>
                  </w:rPrChange>
                </w:rPr>
                <w:t>BIC</w:t>
              </w:r>
            </w:ins>
          </w:p>
        </w:tc>
      </w:tr>
      <w:tr w:rsidR="00207654" w:rsidRPr="004E6C2C" w14:paraId="2B1A0E18" w14:textId="77777777" w:rsidTr="00706D74">
        <w:trPr>
          <w:ins w:id="9140" w:author="Mohammad Nayeem" w:date="2020-04-21T21:16:00Z"/>
        </w:trPr>
        <w:tc>
          <w:tcPr>
            <w:tcW w:w="0" w:type="pct"/>
            <w:tcPrChange w:id="9141" w:author="Mohammad Nayeem" w:date="2020-04-21T23:12:00Z">
              <w:tcPr>
                <w:tcW w:w="0" w:type="pct"/>
              </w:tcPr>
            </w:tcPrChange>
          </w:tcPr>
          <w:p w14:paraId="12615ADD" w14:textId="77777777" w:rsidR="00207654" w:rsidRPr="004E6C2C" w:rsidRDefault="00207654">
            <w:pPr>
              <w:spacing w:line="480" w:lineRule="auto"/>
              <w:jc w:val="both"/>
              <w:rPr>
                <w:ins w:id="9142" w:author="Mohammad Nayeem" w:date="2020-04-21T21:16:00Z"/>
                <w:rFonts w:ascii="Times New Roman" w:hAnsi="Times New Roman" w:cs="Times New Roman"/>
                <w:b/>
                <w:bCs/>
                <w:sz w:val="24"/>
                <w:szCs w:val="24"/>
                <w:rPrChange w:id="9143" w:author="Mohammad Nayeem" w:date="2020-04-21T22:30:00Z">
                  <w:rPr>
                    <w:ins w:id="9144" w:author="Mohammad Nayeem" w:date="2020-04-21T21:16:00Z"/>
                    <w:rFonts w:ascii="Times New Roman" w:hAnsi="Times New Roman" w:cs="Times New Roman"/>
                    <w:b/>
                    <w:bCs/>
                  </w:rPr>
                </w:rPrChange>
              </w:rPr>
              <w:pPrChange w:id="9145" w:author="nayeem hasan" w:date="2020-04-22T17:14:00Z">
                <w:pPr>
                  <w:spacing w:line="480" w:lineRule="auto"/>
                  <w:jc w:val="center"/>
                </w:pPr>
              </w:pPrChange>
            </w:pPr>
            <w:ins w:id="9146" w:author="Mohammad Nayeem" w:date="2020-04-21T21:16:00Z">
              <w:r w:rsidRPr="004E6C2C">
                <w:rPr>
                  <w:rFonts w:ascii="Times New Roman" w:hAnsi="Times New Roman" w:cs="Times New Roman"/>
                  <w:sz w:val="24"/>
                  <w:szCs w:val="24"/>
                  <w:rPrChange w:id="9147" w:author="Mohammad Nayeem" w:date="2020-04-21T22:30:00Z">
                    <w:rPr>
                      <w:rFonts w:ascii="Times New Roman" w:hAnsi="Times New Roman" w:cs="Times New Roman"/>
                    </w:rPr>
                  </w:rPrChange>
                </w:rPr>
                <w:t>PR</w:t>
              </w:r>
            </w:ins>
          </w:p>
        </w:tc>
        <w:tc>
          <w:tcPr>
            <w:tcW w:w="0" w:type="pct"/>
            <w:tcPrChange w:id="9148" w:author="Mohammad Nayeem" w:date="2020-04-21T23:12:00Z">
              <w:tcPr>
                <w:tcW w:w="0" w:type="pct"/>
              </w:tcPr>
            </w:tcPrChange>
          </w:tcPr>
          <w:p w14:paraId="3BE79D63" w14:textId="77777777" w:rsidR="00207654" w:rsidRPr="004E6C2C" w:rsidRDefault="00207654">
            <w:pPr>
              <w:spacing w:line="480" w:lineRule="auto"/>
              <w:jc w:val="both"/>
              <w:rPr>
                <w:ins w:id="9149" w:author="Mohammad Nayeem" w:date="2020-04-21T21:16:00Z"/>
                <w:rFonts w:ascii="Times New Roman" w:hAnsi="Times New Roman" w:cs="Times New Roman"/>
                <w:sz w:val="24"/>
                <w:szCs w:val="24"/>
                <w:rPrChange w:id="9150" w:author="Mohammad Nayeem" w:date="2020-04-21T22:30:00Z">
                  <w:rPr>
                    <w:ins w:id="9151" w:author="Mohammad Nayeem" w:date="2020-04-21T21:16:00Z"/>
                    <w:rFonts w:ascii="Times New Roman" w:hAnsi="Times New Roman" w:cs="Times New Roman"/>
                  </w:rPr>
                </w:rPrChange>
              </w:rPr>
              <w:pPrChange w:id="9152" w:author="nayeem hasan" w:date="2020-04-22T17:14:00Z">
                <w:pPr>
                  <w:spacing w:line="480" w:lineRule="auto"/>
                  <w:jc w:val="center"/>
                </w:pPr>
              </w:pPrChange>
            </w:pPr>
            <w:ins w:id="9153" w:author="Mohammad Nayeem" w:date="2020-04-21T21:16:00Z">
              <w:r w:rsidRPr="004E6C2C">
                <w:rPr>
                  <w:rFonts w:ascii="Times New Roman" w:hAnsi="Times New Roman" w:cs="Times New Roman"/>
                  <w:color w:val="000000"/>
                  <w:sz w:val="24"/>
                  <w:szCs w:val="24"/>
                  <w:rPrChange w:id="9154" w:author="Mohammad Nayeem" w:date="2020-04-21T22:30:00Z">
                    <w:rPr>
                      <w:rFonts w:ascii="Times New Roman" w:hAnsi="Times New Roman" w:cs="Times New Roman"/>
                      <w:color w:val="000000"/>
                    </w:rPr>
                  </w:rPrChange>
                </w:rPr>
                <w:t>-632.04</w:t>
              </w:r>
            </w:ins>
          </w:p>
        </w:tc>
        <w:tc>
          <w:tcPr>
            <w:tcW w:w="0" w:type="pct"/>
            <w:tcPrChange w:id="9155" w:author="Mohammad Nayeem" w:date="2020-04-21T23:12:00Z">
              <w:tcPr>
                <w:tcW w:w="0" w:type="pct"/>
              </w:tcPr>
            </w:tcPrChange>
          </w:tcPr>
          <w:p w14:paraId="3F8DB548" w14:textId="77777777" w:rsidR="00207654" w:rsidRPr="004E6C2C" w:rsidRDefault="00207654">
            <w:pPr>
              <w:spacing w:line="480" w:lineRule="auto"/>
              <w:jc w:val="both"/>
              <w:rPr>
                <w:ins w:id="9156" w:author="Mohammad Nayeem" w:date="2020-04-21T21:16:00Z"/>
                <w:rFonts w:ascii="Times New Roman" w:hAnsi="Times New Roman" w:cs="Times New Roman"/>
                <w:sz w:val="24"/>
                <w:szCs w:val="24"/>
                <w:rPrChange w:id="9157" w:author="Mohammad Nayeem" w:date="2020-04-21T22:30:00Z">
                  <w:rPr>
                    <w:ins w:id="9158" w:author="Mohammad Nayeem" w:date="2020-04-21T21:16:00Z"/>
                    <w:rFonts w:ascii="Times New Roman" w:hAnsi="Times New Roman" w:cs="Times New Roman"/>
                  </w:rPr>
                </w:rPrChange>
              </w:rPr>
              <w:pPrChange w:id="9159" w:author="nayeem hasan" w:date="2020-04-22T17:14:00Z">
                <w:pPr>
                  <w:spacing w:line="480" w:lineRule="auto"/>
                  <w:jc w:val="center"/>
                </w:pPr>
              </w:pPrChange>
            </w:pPr>
            <w:ins w:id="9160" w:author="Mohammad Nayeem" w:date="2020-04-21T21:16:00Z">
              <w:r w:rsidRPr="004E6C2C">
                <w:rPr>
                  <w:rFonts w:ascii="Times New Roman" w:hAnsi="Times New Roman" w:cs="Times New Roman"/>
                  <w:sz w:val="24"/>
                  <w:szCs w:val="24"/>
                  <w:rPrChange w:id="9161" w:author="Mohammad Nayeem" w:date="2020-04-21T22:30:00Z">
                    <w:rPr>
                      <w:rFonts w:ascii="Times New Roman" w:hAnsi="Times New Roman" w:cs="Times New Roman"/>
                    </w:rPr>
                  </w:rPrChange>
                </w:rPr>
                <w:t>1870.50</w:t>
              </w:r>
            </w:ins>
          </w:p>
        </w:tc>
        <w:tc>
          <w:tcPr>
            <w:tcW w:w="0" w:type="pct"/>
            <w:tcPrChange w:id="9162" w:author="Mohammad Nayeem" w:date="2020-04-21T23:12:00Z">
              <w:tcPr>
                <w:tcW w:w="0" w:type="pct"/>
              </w:tcPr>
            </w:tcPrChange>
          </w:tcPr>
          <w:p w14:paraId="3A706E96" w14:textId="77777777" w:rsidR="00207654" w:rsidRPr="004E6C2C" w:rsidRDefault="00207654">
            <w:pPr>
              <w:spacing w:line="480" w:lineRule="auto"/>
              <w:jc w:val="both"/>
              <w:rPr>
                <w:ins w:id="9163" w:author="Mohammad Nayeem" w:date="2020-04-21T21:16:00Z"/>
                <w:rFonts w:ascii="Times New Roman" w:hAnsi="Times New Roman" w:cs="Times New Roman"/>
                <w:sz w:val="24"/>
                <w:szCs w:val="24"/>
                <w:rPrChange w:id="9164" w:author="Mohammad Nayeem" w:date="2020-04-21T22:30:00Z">
                  <w:rPr>
                    <w:ins w:id="9165" w:author="Mohammad Nayeem" w:date="2020-04-21T21:16:00Z"/>
                    <w:rFonts w:ascii="Times New Roman" w:hAnsi="Times New Roman" w:cs="Times New Roman"/>
                  </w:rPr>
                </w:rPrChange>
              </w:rPr>
              <w:pPrChange w:id="9166" w:author="nayeem hasan" w:date="2020-04-22T17:14:00Z">
                <w:pPr>
                  <w:spacing w:line="480" w:lineRule="auto"/>
                  <w:jc w:val="center"/>
                </w:pPr>
              </w:pPrChange>
            </w:pPr>
            <w:ins w:id="9167" w:author="Mohammad Nayeem" w:date="2020-04-21T21:16:00Z">
              <w:r w:rsidRPr="004E6C2C">
                <w:rPr>
                  <w:rFonts w:ascii="Times New Roman" w:hAnsi="Times New Roman" w:cs="Times New Roman"/>
                  <w:sz w:val="24"/>
                  <w:szCs w:val="24"/>
                  <w:rPrChange w:id="9168" w:author="Mohammad Nayeem" w:date="2020-04-21T22:30:00Z">
                    <w:rPr>
                      <w:rFonts w:ascii="Times New Roman" w:hAnsi="Times New Roman" w:cs="Times New Roman"/>
                    </w:rPr>
                  </w:rPrChange>
                </w:rPr>
                <w:t>1870.52</w:t>
              </w:r>
            </w:ins>
          </w:p>
        </w:tc>
        <w:tc>
          <w:tcPr>
            <w:tcW w:w="0" w:type="pct"/>
            <w:tcPrChange w:id="9169" w:author="Mohammad Nayeem" w:date="2020-04-21T23:12:00Z">
              <w:tcPr>
                <w:tcW w:w="0" w:type="pct"/>
              </w:tcPr>
            </w:tcPrChange>
          </w:tcPr>
          <w:p w14:paraId="064F4BC2" w14:textId="77777777" w:rsidR="00207654" w:rsidRPr="004E6C2C" w:rsidRDefault="00207654">
            <w:pPr>
              <w:spacing w:line="480" w:lineRule="auto"/>
              <w:jc w:val="both"/>
              <w:rPr>
                <w:ins w:id="9170" w:author="Mohammad Nayeem" w:date="2020-04-21T21:16:00Z"/>
                <w:rFonts w:ascii="Times New Roman" w:hAnsi="Times New Roman" w:cs="Times New Roman"/>
                <w:sz w:val="24"/>
                <w:szCs w:val="24"/>
                <w:rPrChange w:id="9171" w:author="Mohammad Nayeem" w:date="2020-04-21T22:30:00Z">
                  <w:rPr>
                    <w:ins w:id="9172" w:author="Mohammad Nayeem" w:date="2020-04-21T21:16:00Z"/>
                    <w:rFonts w:ascii="Times New Roman" w:hAnsi="Times New Roman" w:cs="Times New Roman"/>
                  </w:rPr>
                </w:rPrChange>
              </w:rPr>
              <w:pPrChange w:id="9173" w:author="nayeem hasan" w:date="2020-04-22T17:14:00Z">
                <w:pPr>
                  <w:spacing w:line="480" w:lineRule="auto"/>
                  <w:jc w:val="center"/>
                </w:pPr>
              </w:pPrChange>
            </w:pPr>
            <w:ins w:id="9174" w:author="Mohammad Nayeem" w:date="2020-04-21T21:16:00Z">
              <w:r w:rsidRPr="004E6C2C">
                <w:rPr>
                  <w:rFonts w:ascii="Times New Roman" w:hAnsi="Times New Roman" w:cs="Times New Roman"/>
                  <w:sz w:val="24"/>
                  <w:szCs w:val="24"/>
                  <w:rPrChange w:id="9175" w:author="Mohammad Nayeem" w:date="2020-04-21T22:30:00Z">
                    <w:rPr>
                      <w:rFonts w:ascii="Times New Roman" w:hAnsi="Times New Roman" w:cs="Times New Roman"/>
                    </w:rPr>
                  </w:rPrChange>
                </w:rPr>
                <w:t>1879.40</w:t>
              </w:r>
            </w:ins>
          </w:p>
        </w:tc>
      </w:tr>
      <w:tr w:rsidR="00207654" w:rsidRPr="004E6C2C" w14:paraId="300B56EB" w14:textId="77777777" w:rsidTr="00706D74">
        <w:trPr>
          <w:ins w:id="9176" w:author="Mohammad Nayeem" w:date="2020-04-21T21:16:00Z"/>
        </w:trPr>
        <w:tc>
          <w:tcPr>
            <w:tcW w:w="0" w:type="pct"/>
            <w:tcPrChange w:id="9177" w:author="Mohammad Nayeem" w:date="2020-04-21T23:12:00Z">
              <w:tcPr>
                <w:tcW w:w="0" w:type="pct"/>
              </w:tcPr>
            </w:tcPrChange>
          </w:tcPr>
          <w:p w14:paraId="219B8689" w14:textId="77777777" w:rsidR="00207654" w:rsidRPr="004E6C2C" w:rsidRDefault="00207654">
            <w:pPr>
              <w:spacing w:line="480" w:lineRule="auto"/>
              <w:jc w:val="both"/>
              <w:rPr>
                <w:ins w:id="9178" w:author="Mohammad Nayeem" w:date="2020-04-21T21:16:00Z"/>
                <w:rFonts w:ascii="Times New Roman" w:hAnsi="Times New Roman" w:cs="Times New Roman"/>
                <w:b/>
                <w:bCs/>
                <w:sz w:val="24"/>
                <w:szCs w:val="24"/>
                <w:rPrChange w:id="9179" w:author="Mohammad Nayeem" w:date="2020-04-21T22:30:00Z">
                  <w:rPr>
                    <w:ins w:id="9180" w:author="Mohammad Nayeem" w:date="2020-04-21T21:16:00Z"/>
                    <w:rFonts w:ascii="Times New Roman" w:hAnsi="Times New Roman" w:cs="Times New Roman"/>
                    <w:b/>
                    <w:bCs/>
                  </w:rPr>
                </w:rPrChange>
              </w:rPr>
              <w:pPrChange w:id="9181" w:author="nayeem hasan" w:date="2020-04-22T17:14:00Z">
                <w:pPr>
                  <w:spacing w:line="480" w:lineRule="auto"/>
                  <w:jc w:val="center"/>
                </w:pPr>
              </w:pPrChange>
            </w:pPr>
            <w:ins w:id="9182" w:author="Mohammad Nayeem" w:date="2020-04-21T21:16:00Z">
              <w:r w:rsidRPr="004E6C2C">
                <w:rPr>
                  <w:rFonts w:ascii="Times New Roman" w:hAnsi="Times New Roman" w:cs="Times New Roman"/>
                  <w:sz w:val="24"/>
                  <w:szCs w:val="24"/>
                  <w:rPrChange w:id="9183" w:author="Mohammad Nayeem" w:date="2020-04-21T22:30:00Z">
                    <w:rPr>
                      <w:rFonts w:ascii="Times New Roman" w:hAnsi="Times New Roman" w:cs="Times New Roman"/>
                    </w:rPr>
                  </w:rPrChange>
                </w:rPr>
                <w:t>NB</w:t>
              </w:r>
            </w:ins>
          </w:p>
        </w:tc>
        <w:tc>
          <w:tcPr>
            <w:tcW w:w="0" w:type="pct"/>
            <w:tcPrChange w:id="9184" w:author="Mohammad Nayeem" w:date="2020-04-21T23:12:00Z">
              <w:tcPr>
                <w:tcW w:w="0" w:type="pct"/>
              </w:tcPr>
            </w:tcPrChange>
          </w:tcPr>
          <w:p w14:paraId="66850B1C" w14:textId="77777777" w:rsidR="00207654" w:rsidRPr="004E6C2C" w:rsidRDefault="00207654">
            <w:pPr>
              <w:spacing w:line="480" w:lineRule="auto"/>
              <w:jc w:val="both"/>
              <w:rPr>
                <w:ins w:id="9185" w:author="Mohammad Nayeem" w:date="2020-04-21T21:16:00Z"/>
                <w:rFonts w:ascii="Times New Roman" w:hAnsi="Times New Roman" w:cs="Times New Roman"/>
                <w:sz w:val="24"/>
                <w:szCs w:val="24"/>
                <w:rPrChange w:id="9186" w:author="Mohammad Nayeem" w:date="2020-04-21T22:30:00Z">
                  <w:rPr>
                    <w:ins w:id="9187" w:author="Mohammad Nayeem" w:date="2020-04-21T21:16:00Z"/>
                    <w:rFonts w:ascii="Times New Roman" w:hAnsi="Times New Roman" w:cs="Times New Roman"/>
                  </w:rPr>
                </w:rPrChange>
              </w:rPr>
              <w:pPrChange w:id="9188" w:author="nayeem hasan" w:date="2020-04-22T17:14:00Z">
                <w:pPr>
                  <w:spacing w:line="480" w:lineRule="auto"/>
                  <w:jc w:val="center"/>
                </w:pPr>
              </w:pPrChange>
            </w:pPr>
            <w:ins w:id="9189" w:author="Mohammad Nayeem" w:date="2020-04-21T21:16:00Z">
              <w:r w:rsidRPr="004E6C2C">
                <w:rPr>
                  <w:rFonts w:ascii="Times New Roman" w:hAnsi="Times New Roman" w:cs="Times New Roman"/>
                  <w:color w:val="000000"/>
                  <w:sz w:val="24"/>
                  <w:szCs w:val="24"/>
                  <w:rPrChange w:id="9190" w:author="Mohammad Nayeem" w:date="2020-04-21T22:30:00Z">
                    <w:rPr>
                      <w:rFonts w:ascii="Times New Roman" w:hAnsi="Times New Roman" w:cs="Times New Roman"/>
                      <w:color w:val="000000"/>
                    </w:rPr>
                  </w:rPrChange>
                </w:rPr>
                <w:t>-558.16</w:t>
              </w:r>
            </w:ins>
          </w:p>
        </w:tc>
        <w:tc>
          <w:tcPr>
            <w:tcW w:w="0" w:type="pct"/>
            <w:tcPrChange w:id="9191" w:author="Mohammad Nayeem" w:date="2020-04-21T23:12:00Z">
              <w:tcPr>
                <w:tcW w:w="0" w:type="pct"/>
              </w:tcPr>
            </w:tcPrChange>
          </w:tcPr>
          <w:p w14:paraId="19082D1B" w14:textId="77777777" w:rsidR="00207654" w:rsidRPr="004E6C2C" w:rsidRDefault="00207654">
            <w:pPr>
              <w:spacing w:line="480" w:lineRule="auto"/>
              <w:jc w:val="both"/>
              <w:rPr>
                <w:ins w:id="9192" w:author="Mohammad Nayeem" w:date="2020-04-21T21:16:00Z"/>
                <w:rFonts w:ascii="Times New Roman" w:hAnsi="Times New Roman" w:cs="Times New Roman"/>
                <w:sz w:val="24"/>
                <w:szCs w:val="24"/>
                <w:rPrChange w:id="9193" w:author="Mohammad Nayeem" w:date="2020-04-21T22:30:00Z">
                  <w:rPr>
                    <w:ins w:id="9194" w:author="Mohammad Nayeem" w:date="2020-04-21T21:16:00Z"/>
                    <w:rFonts w:ascii="Times New Roman" w:hAnsi="Times New Roman" w:cs="Times New Roman"/>
                  </w:rPr>
                </w:rPrChange>
              </w:rPr>
              <w:pPrChange w:id="9195" w:author="nayeem hasan" w:date="2020-04-22T17:14:00Z">
                <w:pPr>
                  <w:spacing w:line="480" w:lineRule="auto"/>
                  <w:jc w:val="center"/>
                </w:pPr>
              </w:pPrChange>
            </w:pPr>
            <w:ins w:id="9196" w:author="Mohammad Nayeem" w:date="2020-04-21T21:16:00Z">
              <w:r w:rsidRPr="004E6C2C">
                <w:rPr>
                  <w:rFonts w:ascii="Times New Roman" w:hAnsi="Times New Roman" w:cs="Times New Roman"/>
                  <w:sz w:val="24"/>
                  <w:szCs w:val="24"/>
                  <w:rPrChange w:id="9197" w:author="Mohammad Nayeem" w:date="2020-04-21T22:30:00Z">
                    <w:rPr>
                      <w:rFonts w:ascii="Times New Roman" w:hAnsi="Times New Roman" w:cs="Times New Roman"/>
                    </w:rPr>
                  </w:rPrChange>
                </w:rPr>
                <w:t>1659.14</w:t>
              </w:r>
            </w:ins>
          </w:p>
        </w:tc>
        <w:tc>
          <w:tcPr>
            <w:tcW w:w="0" w:type="pct"/>
            <w:tcPrChange w:id="9198" w:author="Mohammad Nayeem" w:date="2020-04-21T23:12:00Z">
              <w:tcPr>
                <w:tcW w:w="0" w:type="pct"/>
              </w:tcPr>
            </w:tcPrChange>
          </w:tcPr>
          <w:p w14:paraId="69B728EB" w14:textId="77777777" w:rsidR="00207654" w:rsidRPr="004E6C2C" w:rsidRDefault="00207654">
            <w:pPr>
              <w:spacing w:line="480" w:lineRule="auto"/>
              <w:jc w:val="both"/>
              <w:rPr>
                <w:ins w:id="9199" w:author="Mohammad Nayeem" w:date="2020-04-21T21:16:00Z"/>
                <w:rFonts w:ascii="Times New Roman" w:hAnsi="Times New Roman" w:cs="Times New Roman"/>
                <w:sz w:val="24"/>
                <w:szCs w:val="24"/>
                <w:rPrChange w:id="9200" w:author="Mohammad Nayeem" w:date="2020-04-21T22:30:00Z">
                  <w:rPr>
                    <w:ins w:id="9201" w:author="Mohammad Nayeem" w:date="2020-04-21T21:16:00Z"/>
                    <w:rFonts w:ascii="Times New Roman" w:hAnsi="Times New Roman" w:cs="Times New Roman"/>
                  </w:rPr>
                </w:rPrChange>
              </w:rPr>
              <w:pPrChange w:id="9202" w:author="nayeem hasan" w:date="2020-04-22T17:14:00Z">
                <w:pPr>
                  <w:spacing w:line="480" w:lineRule="auto"/>
                  <w:jc w:val="center"/>
                </w:pPr>
              </w:pPrChange>
            </w:pPr>
            <w:ins w:id="9203" w:author="Mohammad Nayeem" w:date="2020-04-21T21:16:00Z">
              <w:r w:rsidRPr="004E6C2C">
                <w:rPr>
                  <w:rFonts w:ascii="Times New Roman" w:hAnsi="Times New Roman" w:cs="Times New Roman"/>
                  <w:sz w:val="24"/>
                  <w:szCs w:val="24"/>
                  <w:rPrChange w:id="9204" w:author="Mohammad Nayeem" w:date="2020-04-21T22:30:00Z">
                    <w:rPr>
                      <w:rFonts w:ascii="Times New Roman" w:hAnsi="Times New Roman" w:cs="Times New Roman"/>
                    </w:rPr>
                  </w:rPrChange>
                </w:rPr>
                <w:t>1659.17</w:t>
              </w:r>
            </w:ins>
          </w:p>
        </w:tc>
        <w:tc>
          <w:tcPr>
            <w:tcW w:w="0" w:type="pct"/>
            <w:tcPrChange w:id="9205" w:author="Mohammad Nayeem" w:date="2020-04-21T23:12:00Z">
              <w:tcPr>
                <w:tcW w:w="0" w:type="pct"/>
              </w:tcPr>
            </w:tcPrChange>
          </w:tcPr>
          <w:p w14:paraId="32A99D7B" w14:textId="77777777" w:rsidR="00207654" w:rsidRPr="004E6C2C" w:rsidRDefault="00207654">
            <w:pPr>
              <w:spacing w:line="480" w:lineRule="auto"/>
              <w:jc w:val="both"/>
              <w:rPr>
                <w:ins w:id="9206" w:author="Mohammad Nayeem" w:date="2020-04-21T21:16:00Z"/>
                <w:rFonts w:ascii="Times New Roman" w:hAnsi="Times New Roman" w:cs="Times New Roman"/>
                <w:sz w:val="24"/>
                <w:szCs w:val="24"/>
                <w:rPrChange w:id="9207" w:author="Mohammad Nayeem" w:date="2020-04-21T22:30:00Z">
                  <w:rPr>
                    <w:ins w:id="9208" w:author="Mohammad Nayeem" w:date="2020-04-21T21:16:00Z"/>
                    <w:rFonts w:ascii="Times New Roman" w:hAnsi="Times New Roman" w:cs="Times New Roman"/>
                  </w:rPr>
                </w:rPrChange>
              </w:rPr>
              <w:pPrChange w:id="9209" w:author="nayeem hasan" w:date="2020-04-22T17:14:00Z">
                <w:pPr>
                  <w:spacing w:line="480" w:lineRule="auto"/>
                  <w:jc w:val="center"/>
                </w:pPr>
              </w:pPrChange>
            </w:pPr>
            <w:ins w:id="9210" w:author="Mohammad Nayeem" w:date="2020-04-21T21:16:00Z">
              <w:r w:rsidRPr="004E6C2C">
                <w:rPr>
                  <w:rFonts w:ascii="Times New Roman" w:hAnsi="Times New Roman" w:cs="Times New Roman"/>
                  <w:sz w:val="24"/>
                  <w:szCs w:val="24"/>
                  <w:rPrChange w:id="9211" w:author="Mohammad Nayeem" w:date="2020-04-21T22:30:00Z">
                    <w:rPr>
                      <w:rFonts w:ascii="Times New Roman" w:hAnsi="Times New Roman" w:cs="Times New Roman"/>
                    </w:rPr>
                  </w:rPrChange>
                </w:rPr>
                <w:t>1672.48</w:t>
              </w:r>
            </w:ins>
          </w:p>
        </w:tc>
      </w:tr>
      <w:tr w:rsidR="00207654" w:rsidRPr="004E6C2C" w14:paraId="4F9EE974" w14:textId="77777777" w:rsidTr="00706D74">
        <w:trPr>
          <w:ins w:id="9212" w:author="Mohammad Nayeem" w:date="2020-04-21T21:16:00Z"/>
        </w:trPr>
        <w:tc>
          <w:tcPr>
            <w:tcW w:w="0" w:type="pct"/>
            <w:tcPrChange w:id="9213" w:author="Mohammad Nayeem" w:date="2020-04-21T23:12:00Z">
              <w:tcPr>
                <w:tcW w:w="0" w:type="pct"/>
              </w:tcPr>
            </w:tcPrChange>
          </w:tcPr>
          <w:p w14:paraId="3E124A0A" w14:textId="77777777" w:rsidR="00207654" w:rsidRPr="004E6C2C" w:rsidRDefault="00207654">
            <w:pPr>
              <w:spacing w:line="480" w:lineRule="auto"/>
              <w:jc w:val="both"/>
              <w:rPr>
                <w:ins w:id="9214" w:author="Mohammad Nayeem" w:date="2020-04-21T21:16:00Z"/>
                <w:rFonts w:ascii="Times New Roman" w:hAnsi="Times New Roman" w:cs="Times New Roman"/>
                <w:b/>
                <w:bCs/>
                <w:sz w:val="24"/>
                <w:szCs w:val="24"/>
                <w:rPrChange w:id="9215" w:author="Mohammad Nayeem" w:date="2020-04-21T22:30:00Z">
                  <w:rPr>
                    <w:ins w:id="9216" w:author="Mohammad Nayeem" w:date="2020-04-21T21:16:00Z"/>
                    <w:rFonts w:ascii="Times New Roman" w:hAnsi="Times New Roman" w:cs="Times New Roman"/>
                    <w:b/>
                    <w:bCs/>
                  </w:rPr>
                </w:rPrChange>
              </w:rPr>
              <w:pPrChange w:id="9217" w:author="nayeem hasan" w:date="2020-04-22T17:14:00Z">
                <w:pPr>
                  <w:spacing w:line="480" w:lineRule="auto"/>
                  <w:jc w:val="center"/>
                </w:pPr>
              </w:pPrChange>
            </w:pPr>
            <w:ins w:id="9218" w:author="Mohammad Nayeem" w:date="2020-04-21T21:16:00Z">
              <w:r w:rsidRPr="004E6C2C">
                <w:rPr>
                  <w:rFonts w:ascii="Times New Roman" w:hAnsi="Times New Roman" w:cs="Times New Roman"/>
                  <w:sz w:val="24"/>
                  <w:szCs w:val="24"/>
                  <w:rPrChange w:id="9219" w:author="Mohammad Nayeem" w:date="2020-04-21T22:30:00Z">
                    <w:rPr>
                      <w:rFonts w:ascii="Times New Roman" w:hAnsi="Times New Roman" w:cs="Times New Roman"/>
                    </w:rPr>
                  </w:rPrChange>
                </w:rPr>
                <w:t>ZIP</w:t>
              </w:r>
            </w:ins>
          </w:p>
        </w:tc>
        <w:tc>
          <w:tcPr>
            <w:tcW w:w="0" w:type="pct"/>
            <w:tcPrChange w:id="9220" w:author="Mohammad Nayeem" w:date="2020-04-21T23:12:00Z">
              <w:tcPr>
                <w:tcW w:w="0" w:type="pct"/>
              </w:tcPr>
            </w:tcPrChange>
          </w:tcPr>
          <w:p w14:paraId="5EAF4536" w14:textId="77777777" w:rsidR="00207654" w:rsidRPr="004E6C2C" w:rsidRDefault="00207654">
            <w:pPr>
              <w:spacing w:line="480" w:lineRule="auto"/>
              <w:jc w:val="both"/>
              <w:rPr>
                <w:ins w:id="9221" w:author="Mohammad Nayeem" w:date="2020-04-21T21:16:00Z"/>
                <w:rFonts w:ascii="Times New Roman" w:hAnsi="Times New Roman" w:cs="Times New Roman"/>
                <w:sz w:val="24"/>
                <w:szCs w:val="24"/>
                <w:rPrChange w:id="9222" w:author="Mohammad Nayeem" w:date="2020-04-21T22:30:00Z">
                  <w:rPr>
                    <w:ins w:id="9223" w:author="Mohammad Nayeem" w:date="2020-04-21T21:16:00Z"/>
                    <w:rFonts w:ascii="Times New Roman" w:hAnsi="Times New Roman" w:cs="Times New Roman"/>
                  </w:rPr>
                </w:rPrChange>
              </w:rPr>
              <w:pPrChange w:id="9224" w:author="nayeem hasan" w:date="2020-04-22T17:14:00Z">
                <w:pPr>
                  <w:spacing w:line="480" w:lineRule="auto"/>
                  <w:jc w:val="center"/>
                </w:pPr>
              </w:pPrChange>
            </w:pPr>
            <w:ins w:id="9225" w:author="Mohammad Nayeem" w:date="2020-04-21T21:16:00Z">
              <w:r w:rsidRPr="004E6C2C">
                <w:rPr>
                  <w:rFonts w:ascii="Times New Roman" w:hAnsi="Times New Roman" w:cs="Times New Roman"/>
                  <w:color w:val="000000"/>
                  <w:sz w:val="24"/>
                  <w:szCs w:val="24"/>
                  <w:rPrChange w:id="9226" w:author="Mohammad Nayeem" w:date="2020-04-21T22:30:00Z">
                    <w:rPr>
                      <w:rFonts w:ascii="Times New Roman" w:hAnsi="Times New Roman" w:cs="Times New Roman"/>
                      <w:color w:val="000000"/>
                    </w:rPr>
                  </w:rPrChange>
                </w:rPr>
                <w:t>-539.18</w:t>
              </w:r>
            </w:ins>
          </w:p>
        </w:tc>
        <w:tc>
          <w:tcPr>
            <w:tcW w:w="0" w:type="pct"/>
            <w:tcPrChange w:id="9227" w:author="Mohammad Nayeem" w:date="2020-04-21T23:12:00Z">
              <w:tcPr>
                <w:tcW w:w="0" w:type="pct"/>
              </w:tcPr>
            </w:tcPrChange>
          </w:tcPr>
          <w:p w14:paraId="04FF11D2" w14:textId="77777777" w:rsidR="00207654" w:rsidRPr="004E6C2C" w:rsidRDefault="00207654">
            <w:pPr>
              <w:spacing w:line="480" w:lineRule="auto"/>
              <w:jc w:val="both"/>
              <w:rPr>
                <w:ins w:id="9228" w:author="Mohammad Nayeem" w:date="2020-04-21T21:16:00Z"/>
                <w:rFonts w:ascii="Times New Roman" w:hAnsi="Times New Roman" w:cs="Times New Roman"/>
                <w:sz w:val="24"/>
                <w:szCs w:val="24"/>
                <w:rPrChange w:id="9229" w:author="Mohammad Nayeem" w:date="2020-04-21T22:30:00Z">
                  <w:rPr>
                    <w:ins w:id="9230" w:author="Mohammad Nayeem" w:date="2020-04-21T21:16:00Z"/>
                    <w:rFonts w:ascii="Times New Roman" w:hAnsi="Times New Roman" w:cs="Times New Roman"/>
                  </w:rPr>
                </w:rPrChange>
              </w:rPr>
              <w:pPrChange w:id="9231" w:author="nayeem hasan" w:date="2020-04-22T17:14:00Z">
                <w:pPr>
                  <w:spacing w:line="480" w:lineRule="auto"/>
                  <w:jc w:val="center"/>
                </w:pPr>
              </w:pPrChange>
            </w:pPr>
            <w:ins w:id="9232" w:author="Mohammad Nayeem" w:date="2020-04-21T21:16:00Z">
              <w:r w:rsidRPr="004E6C2C">
                <w:rPr>
                  <w:rFonts w:ascii="Times New Roman" w:hAnsi="Times New Roman" w:cs="Times New Roman"/>
                  <w:sz w:val="24"/>
                  <w:szCs w:val="24"/>
                  <w:rPrChange w:id="9233" w:author="Mohammad Nayeem" w:date="2020-04-21T22:30:00Z">
                    <w:rPr>
                      <w:rFonts w:ascii="Times New Roman" w:hAnsi="Times New Roman" w:cs="Times New Roman"/>
                    </w:rPr>
                  </w:rPrChange>
                </w:rPr>
                <w:t>1686.79</w:t>
              </w:r>
            </w:ins>
          </w:p>
        </w:tc>
        <w:tc>
          <w:tcPr>
            <w:tcW w:w="0" w:type="pct"/>
            <w:tcPrChange w:id="9234" w:author="Mohammad Nayeem" w:date="2020-04-21T23:12:00Z">
              <w:tcPr>
                <w:tcW w:w="0" w:type="pct"/>
              </w:tcPr>
            </w:tcPrChange>
          </w:tcPr>
          <w:p w14:paraId="485B59AA" w14:textId="77777777" w:rsidR="00207654" w:rsidRPr="004E6C2C" w:rsidRDefault="00207654">
            <w:pPr>
              <w:spacing w:line="480" w:lineRule="auto"/>
              <w:jc w:val="both"/>
              <w:rPr>
                <w:ins w:id="9235" w:author="Mohammad Nayeem" w:date="2020-04-21T21:16:00Z"/>
                <w:rFonts w:ascii="Times New Roman" w:hAnsi="Times New Roman" w:cs="Times New Roman"/>
                <w:sz w:val="24"/>
                <w:szCs w:val="24"/>
                <w:rPrChange w:id="9236" w:author="Mohammad Nayeem" w:date="2020-04-21T22:30:00Z">
                  <w:rPr>
                    <w:ins w:id="9237" w:author="Mohammad Nayeem" w:date="2020-04-21T21:16:00Z"/>
                    <w:rFonts w:ascii="Times New Roman" w:hAnsi="Times New Roman" w:cs="Times New Roman"/>
                  </w:rPr>
                </w:rPrChange>
              </w:rPr>
              <w:pPrChange w:id="9238" w:author="nayeem hasan" w:date="2020-04-22T17:14:00Z">
                <w:pPr>
                  <w:spacing w:line="480" w:lineRule="auto"/>
                  <w:jc w:val="center"/>
                </w:pPr>
              </w:pPrChange>
            </w:pPr>
            <w:ins w:id="9239" w:author="Mohammad Nayeem" w:date="2020-04-21T21:16:00Z">
              <w:r w:rsidRPr="004E6C2C">
                <w:rPr>
                  <w:rFonts w:ascii="Times New Roman" w:hAnsi="Times New Roman" w:cs="Times New Roman"/>
                  <w:sz w:val="24"/>
                  <w:szCs w:val="24"/>
                  <w:rPrChange w:id="9240" w:author="Mohammad Nayeem" w:date="2020-04-21T22:30:00Z">
                    <w:rPr>
                      <w:rFonts w:ascii="Times New Roman" w:hAnsi="Times New Roman" w:cs="Times New Roman"/>
                    </w:rPr>
                  </w:rPrChange>
                </w:rPr>
                <w:t>1686.82</w:t>
              </w:r>
            </w:ins>
          </w:p>
        </w:tc>
        <w:tc>
          <w:tcPr>
            <w:tcW w:w="0" w:type="pct"/>
            <w:tcPrChange w:id="9241" w:author="Mohammad Nayeem" w:date="2020-04-21T23:12:00Z">
              <w:tcPr>
                <w:tcW w:w="0" w:type="pct"/>
              </w:tcPr>
            </w:tcPrChange>
          </w:tcPr>
          <w:p w14:paraId="738BA752" w14:textId="77777777" w:rsidR="00207654" w:rsidRPr="004E6C2C" w:rsidRDefault="00207654">
            <w:pPr>
              <w:spacing w:line="480" w:lineRule="auto"/>
              <w:jc w:val="both"/>
              <w:rPr>
                <w:ins w:id="9242" w:author="Mohammad Nayeem" w:date="2020-04-21T21:16:00Z"/>
                <w:rFonts w:ascii="Times New Roman" w:hAnsi="Times New Roman" w:cs="Times New Roman"/>
                <w:sz w:val="24"/>
                <w:szCs w:val="24"/>
                <w:rPrChange w:id="9243" w:author="Mohammad Nayeem" w:date="2020-04-21T22:30:00Z">
                  <w:rPr>
                    <w:ins w:id="9244" w:author="Mohammad Nayeem" w:date="2020-04-21T21:16:00Z"/>
                    <w:rFonts w:ascii="Times New Roman" w:hAnsi="Times New Roman" w:cs="Times New Roman"/>
                  </w:rPr>
                </w:rPrChange>
              </w:rPr>
              <w:pPrChange w:id="9245" w:author="nayeem hasan" w:date="2020-04-22T17:14:00Z">
                <w:pPr>
                  <w:spacing w:line="480" w:lineRule="auto"/>
                  <w:jc w:val="center"/>
                </w:pPr>
              </w:pPrChange>
            </w:pPr>
            <w:ins w:id="9246" w:author="Mohammad Nayeem" w:date="2020-04-21T21:16:00Z">
              <w:r w:rsidRPr="004E6C2C">
                <w:rPr>
                  <w:rFonts w:ascii="Times New Roman" w:hAnsi="Times New Roman" w:cs="Times New Roman"/>
                  <w:sz w:val="24"/>
                  <w:szCs w:val="24"/>
                  <w:rPrChange w:id="9247" w:author="Mohammad Nayeem" w:date="2020-04-21T22:30:00Z">
                    <w:rPr>
                      <w:rFonts w:ascii="Times New Roman" w:hAnsi="Times New Roman" w:cs="Times New Roman"/>
                    </w:rPr>
                  </w:rPrChange>
                </w:rPr>
                <w:t>1700.13</w:t>
              </w:r>
            </w:ins>
          </w:p>
        </w:tc>
      </w:tr>
      <w:tr w:rsidR="00207654" w:rsidRPr="004E6C2C" w14:paraId="0748002D" w14:textId="77777777" w:rsidTr="00706D74">
        <w:trPr>
          <w:ins w:id="9248" w:author="Mohammad Nayeem" w:date="2020-04-21T21:16:00Z"/>
        </w:trPr>
        <w:tc>
          <w:tcPr>
            <w:tcW w:w="0" w:type="pct"/>
            <w:tcPrChange w:id="9249" w:author="Mohammad Nayeem" w:date="2020-04-21T23:12:00Z">
              <w:tcPr>
                <w:tcW w:w="0" w:type="pct"/>
              </w:tcPr>
            </w:tcPrChange>
          </w:tcPr>
          <w:p w14:paraId="1E6ED9F0" w14:textId="77777777" w:rsidR="00207654" w:rsidRPr="00E62777" w:rsidRDefault="00207654">
            <w:pPr>
              <w:spacing w:line="480" w:lineRule="auto"/>
              <w:jc w:val="both"/>
              <w:rPr>
                <w:ins w:id="9250" w:author="Mohammad Nayeem" w:date="2020-04-21T21:16:00Z"/>
                <w:rFonts w:ascii="Times New Roman" w:hAnsi="Times New Roman" w:cs="Times New Roman"/>
                <w:b/>
                <w:bCs/>
                <w:sz w:val="24"/>
                <w:szCs w:val="24"/>
                <w:rPrChange w:id="9251" w:author="Mohammad Nayeem" w:date="2020-04-21T23:16:00Z">
                  <w:rPr>
                    <w:ins w:id="9252" w:author="Mohammad Nayeem" w:date="2020-04-21T21:16:00Z"/>
                    <w:rFonts w:ascii="Times New Roman" w:hAnsi="Times New Roman" w:cs="Times New Roman"/>
                  </w:rPr>
                </w:rPrChange>
              </w:rPr>
              <w:pPrChange w:id="9253" w:author="nayeem hasan" w:date="2020-04-22T17:14:00Z">
                <w:pPr>
                  <w:spacing w:line="480" w:lineRule="auto"/>
                  <w:jc w:val="center"/>
                </w:pPr>
              </w:pPrChange>
            </w:pPr>
            <w:ins w:id="9254" w:author="Mohammad Nayeem" w:date="2020-04-21T21:16:00Z">
              <w:r w:rsidRPr="00E62777">
                <w:rPr>
                  <w:rFonts w:ascii="Times New Roman" w:hAnsi="Times New Roman" w:cs="Times New Roman"/>
                  <w:b/>
                  <w:bCs/>
                  <w:sz w:val="24"/>
                  <w:szCs w:val="24"/>
                  <w:rPrChange w:id="9255" w:author="Mohammad Nayeem" w:date="2020-04-21T23:16:00Z">
                    <w:rPr>
                      <w:rFonts w:ascii="Times New Roman" w:hAnsi="Times New Roman" w:cs="Times New Roman"/>
                    </w:rPr>
                  </w:rPrChange>
                </w:rPr>
                <w:t>ZINB</w:t>
              </w:r>
            </w:ins>
          </w:p>
        </w:tc>
        <w:tc>
          <w:tcPr>
            <w:tcW w:w="0" w:type="pct"/>
            <w:tcPrChange w:id="9256" w:author="Mohammad Nayeem" w:date="2020-04-21T23:12:00Z">
              <w:tcPr>
                <w:tcW w:w="0" w:type="pct"/>
              </w:tcPr>
            </w:tcPrChange>
          </w:tcPr>
          <w:p w14:paraId="1DAB9B04" w14:textId="77777777" w:rsidR="00207654" w:rsidRPr="004E6C2C" w:rsidRDefault="00207654">
            <w:pPr>
              <w:spacing w:line="480" w:lineRule="auto"/>
              <w:jc w:val="both"/>
              <w:rPr>
                <w:ins w:id="9257" w:author="Mohammad Nayeem" w:date="2020-04-21T21:16:00Z"/>
                <w:rFonts w:ascii="Times New Roman" w:hAnsi="Times New Roman" w:cs="Times New Roman"/>
                <w:b/>
                <w:bCs/>
                <w:sz w:val="24"/>
                <w:szCs w:val="24"/>
                <w:rPrChange w:id="9258" w:author="Mohammad Nayeem" w:date="2020-04-21T22:30:00Z">
                  <w:rPr>
                    <w:ins w:id="9259" w:author="Mohammad Nayeem" w:date="2020-04-21T21:16:00Z"/>
                    <w:rFonts w:ascii="Times New Roman" w:hAnsi="Times New Roman" w:cs="Times New Roman"/>
                    <w:b/>
                    <w:bCs/>
                  </w:rPr>
                </w:rPrChange>
              </w:rPr>
              <w:pPrChange w:id="9260" w:author="nayeem hasan" w:date="2020-04-22T17:14:00Z">
                <w:pPr>
                  <w:spacing w:line="480" w:lineRule="auto"/>
                  <w:jc w:val="center"/>
                </w:pPr>
              </w:pPrChange>
            </w:pPr>
            <w:ins w:id="9261" w:author="Mohammad Nayeem" w:date="2020-04-21T21:16:00Z">
              <w:r w:rsidRPr="004E6C2C">
                <w:rPr>
                  <w:rFonts w:ascii="Times New Roman" w:hAnsi="Times New Roman" w:cs="Times New Roman"/>
                  <w:b/>
                  <w:bCs/>
                  <w:color w:val="000000"/>
                  <w:sz w:val="24"/>
                  <w:szCs w:val="24"/>
                  <w:rPrChange w:id="9262" w:author="Mohammad Nayeem" w:date="2020-04-21T22:30:00Z">
                    <w:rPr>
                      <w:rFonts w:ascii="Times New Roman" w:hAnsi="Times New Roman" w:cs="Times New Roman"/>
                      <w:b/>
                      <w:bCs/>
                      <w:color w:val="000000"/>
                    </w:rPr>
                  </w:rPrChange>
                </w:rPr>
                <w:t>-795.08</w:t>
              </w:r>
            </w:ins>
          </w:p>
        </w:tc>
        <w:tc>
          <w:tcPr>
            <w:tcW w:w="0" w:type="pct"/>
            <w:tcPrChange w:id="9263" w:author="Mohammad Nayeem" w:date="2020-04-21T23:12:00Z">
              <w:tcPr>
                <w:tcW w:w="0" w:type="pct"/>
              </w:tcPr>
            </w:tcPrChange>
          </w:tcPr>
          <w:p w14:paraId="5B669F39" w14:textId="77777777" w:rsidR="00207654" w:rsidRPr="004E6C2C" w:rsidRDefault="00207654">
            <w:pPr>
              <w:spacing w:line="480" w:lineRule="auto"/>
              <w:jc w:val="both"/>
              <w:rPr>
                <w:ins w:id="9264" w:author="Mohammad Nayeem" w:date="2020-04-21T21:16:00Z"/>
                <w:rFonts w:ascii="Times New Roman" w:hAnsi="Times New Roman" w:cs="Times New Roman"/>
                <w:b/>
                <w:bCs/>
                <w:sz w:val="24"/>
                <w:szCs w:val="24"/>
                <w:rPrChange w:id="9265" w:author="Mohammad Nayeem" w:date="2020-04-21T22:30:00Z">
                  <w:rPr>
                    <w:ins w:id="9266" w:author="Mohammad Nayeem" w:date="2020-04-21T21:16:00Z"/>
                    <w:rFonts w:ascii="Times New Roman" w:hAnsi="Times New Roman" w:cs="Times New Roman"/>
                    <w:b/>
                    <w:bCs/>
                  </w:rPr>
                </w:rPrChange>
              </w:rPr>
              <w:pPrChange w:id="9267" w:author="nayeem hasan" w:date="2020-04-22T17:14:00Z">
                <w:pPr>
                  <w:spacing w:line="480" w:lineRule="auto"/>
                  <w:jc w:val="center"/>
                </w:pPr>
              </w:pPrChange>
            </w:pPr>
            <w:ins w:id="9268" w:author="Mohammad Nayeem" w:date="2020-04-21T21:16:00Z">
              <w:r w:rsidRPr="004E6C2C">
                <w:rPr>
                  <w:rFonts w:ascii="Times New Roman" w:hAnsi="Times New Roman" w:cs="Times New Roman"/>
                  <w:b/>
                  <w:bCs/>
                  <w:sz w:val="24"/>
                  <w:szCs w:val="24"/>
                  <w:rPrChange w:id="9269" w:author="Mohammad Nayeem" w:date="2020-04-21T22:30:00Z">
                    <w:rPr>
                      <w:rFonts w:ascii="Times New Roman" w:hAnsi="Times New Roman" w:cs="Times New Roman"/>
                      <w:b/>
                      <w:bCs/>
                    </w:rPr>
                  </w:rPrChange>
                </w:rPr>
                <w:t>1598.15</w:t>
              </w:r>
            </w:ins>
          </w:p>
        </w:tc>
        <w:tc>
          <w:tcPr>
            <w:tcW w:w="0" w:type="pct"/>
            <w:tcPrChange w:id="9270" w:author="Mohammad Nayeem" w:date="2020-04-21T23:12:00Z">
              <w:tcPr>
                <w:tcW w:w="0" w:type="pct"/>
              </w:tcPr>
            </w:tcPrChange>
          </w:tcPr>
          <w:p w14:paraId="0AF74572" w14:textId="77777777" w:rsidR="00207654" w:rsidRPr="004E6C2C" w:rsidRDefault="00207654">
            <w:pPr>
              <w:spacing w:line="480" w:lineRule="auto"/>
              <w:jc w:val="both"/>
              <w:rPr>
                <w:ins w:id="9271" w:author="Mohammad Nayeem" w:date="2020-04-21T21:16:00Z"/>
                <w:rFonts w:ascii="Times New Roman" w:hAnsi="Times New Roman" w:cs="Times New Roman"/>
                <w:b/>
                <w:bCs/>
                <w:sz w:val="24"/>
                <w:szCs w:val="24"/>
                <w:rPrChange w:id="9272" w:author="Mohammad Nayeem" w:date="2020-04-21T22:30:00Z">
                  <w:rPr>
                    <w:ins w:id="9273" w:author="Mohammad Nayeem" w:date="2020-04-21T21:16:00Z"/>
                    <w:rFonts w:ascii="Times New Roman" w:hAnsi="Times New Roman" w:cs="Times New Roman"/>
                    <w:b/>
                    <w:bCs/>
                  </w:rPr>
                </w:rPrChange>
              </w:rPr>
              <w:pPrChange w:id="9274" w:author="nayeem hasan" w:date="2020-04-22T17:14:00Z">
                <w:pPr>
                  <w:spacing w:line="480" w:lineRule="auto"/>
                  <w:jc w:val="center"/>
                </w:pPr>
              </w:pPrChange>
            </w:pPr>
            <w:ins w:id="9275" w:author="Mohammad Nayeem" w:date="2020-04-21T21:16:00Z">
              <w:r w:rsidRPr="004E6C2C">
                <w:rPr>
                  <w:rFonts w:ascii="Times New Roman" w:hAnsi="Times New Roman" w:cs="Times New Roman"/>
                  <w:b/>
                  <w:bCs/>
                  <w:sz w:val="24"/>
                  <w:szCs w:val="24"/>
                  <w:rPrChange w:id="9276" w:author="Mohammad Nayeem" w:date="2020-04-21T22:30:00Z">
                    <w:rPr>
                      <w:rFonts w:ascii="Times New Roman" w:hAnsi="Times New Roman" w:cs="Times New Roman"/>
                      <w:b/>
                      <w:bCs/>
                    </w:rPr>
                  </w:rPrChange>
                </w:rPr>
                <w:t>1598.22</w:t>
              </w:r>
            </w:ins>
          </w:p>
        </w:tc>
        <w:tc>
          <w:tcPr>
            <w:tcW w:w="0" w:type="pct"/>
            <w:tcPrChange w:id="9277" w:author="Mohammad Nayeem" w:date="2020-04-21T23:12:00Z">
              <w:tcPr>
                <w:tcW w:w="0" w:type="pct"/>
              </w:tcPr>
            </w:tcPrChange>
          </w:tcPr>
          <w:p w14:paraId="4B2FE3EE" w14:textId="77777777" w:rsidR="00207654" w:rsidRPr="004E6C2C" w:rsidRDefault="00207654">
            <w:pPr>
              <w:spacing w:line="480" w:lineRule="auto"/>
              <w:jc w:val="both"/>
              <w:rPr>
                <w:ins w:id="9278" w:author="Mohammad Nayeem" w:date="2020-04-21T21:16:00Z"/>
                <w:rFonts w:ascii="Times New Roman" w:hAnsi="Times New Roman" w:cs="Times New Roman"/>
                <w:b/>
                <w:bCs/>
                <w:sz w:val="24"/>
                <w:szCs w:val="24"/>
                <w:rPrChange w:id="9279" w:author="Mohammad Nayeem" w:date="2020-04-21T22:30:00Z">
                  <w:rPr>
                    <w:ins w:id="9280" w:author="Mohammad Nayeem" w:date="2020-04-21T21:16:00Z"/>
                    <w:rFonts w:ascii="Times New Roman" w:hAnsi="Times New Roman" w:cs="Times New Roman"/>
                    <w:b/>
                    <w:bCs/>
                  </w:rPr>
                </w:rPrChange>
              </w:rPr>
              <w:pPrChange w:id="9281" w:author="nayeem hasan" w:date="2020-04-22T17:14:00Z">
                <w:pPr>
                  <w:spacing w:line="480" w:lineRule="auto"/>
                  <w:jc w:val="center"/>
                </w:pPr>
              </w:pPrChange>
            </w:pPr>
            <w:ins w:id="9282" w:author="Mohammad Nayeem" w:date="2020-04-21T21:16:00Z">
              <w:r w:rsidRPr="004E6C2C">
                <w:rPr>
                  <w:rFonts w:ascii="Times New Roman" w:hAnsi="Times New Roman" w:cs="Times New Roman"/>
                  <w:b/>
                  <w:bCs/>
                  <w:sz w:val="24"/>
                  <w:szCs w:val="24"/>
                  <w:rPrChange w:id="9283" w:author="Mohammad Nayeem" w:date="2020-04-21T22:30:00Z">
                    <w:rPr>
                      <w:rFonts w:ascii="Times New Roman" w:hAnsi="Times New Roman" w:cs="Times New Roman"/>
                      <w:b/>
                      <w:bCs/>
                    </w:rPr>
                  </w:rPrChange>
                </w:rPr>
                <w:t>1615.95</w:t>
              </w:r>
            </w:ins>
          </w:p>
        </w:tc>
      </w:tr>
    </w:tbl>
    <w:p w14:paraId="55CF4298" w14:textId="77777777" w:rsidR="008B019B" w:rsidRPr="004E6C2C" w:rsidRDefault="008B019B">
      <w:pPr>
        <w:spacing w:after="0" w:line="480" w:lineRule="auto"/>
        <w:jc w:val="both"/>
        <w:rPr>
          <w:ins w:id="9284" w:author="Mohammad Nayeem" w:date="2020-04-21T21:16:00Z"/>
          <w:rFonts w:ascii="Times New Roman" w:hAnsi="Times New Roman" w:cs="Times New Roman"/>
          <w:sz w:val="24"/>
          <w:szCs w:val="24"/>
          <w:rPrChange w:id="9285" w:author="Mohammad Nayeem" w:date="2020-04-21T22:30:00Z">
            <w:rPr>
              <w:ins w:id="9286" w:author="Mohammad Nayeem" w:date="2020-04-21T21:16:00Z"/>
              <w:rFonts w:ascii="Times New Roman" w:hAnsi="Times New Roman" w:cs="Times New Roman"/>
            </w:rPr>
          </w:rPrChange>
        </w:rPr>
      </w:pPr>
    </w:p>
    <w:p w14:paraId="29E508AA" w14:textId="77777777" w:rsidR="00207654" w:rsidRPr="004E6C2C" w:rsidRDefault="00207654">
      <w:pPr>
        <w:spacing w:after="0" w:line="480" w:lineRule="auto"/>
        <w:jc w:val="both"/>
        <w:rPr>
          <w:ins w:id="9287" w:author="Mohammad Nayeem" w:date="2020-04-21T21:16:00Z"/>
          <w:rFonts w:ascii="Times New Roman" w:hAnsi="Times New Roman" w:cs="Times New Roman"/>
          <w:b/>
          <w:bCs/>
          <w:sz w:val="24"/>
          <w:szCs w:val="24"/>
          <w:rPrChange w:id="9288" w:author="Mohammad Nayeem" w:date="2020-04-21T22:30:00Z">
            <w:rPr>
              <w:ins w:id="9289" w:author="Mohammad Nayeem" w:date="2020-04-21T21:16:00Z"/>
              <w:rFonts w:ascii="Times New Roman" w:hAnsi="Times New Roman" w:cs="Times New Roman"/>
              <w:b/>
              <w:bCs/>
            </w:rPr>
          </w:rPrChange>
        </w:rPr>
        <w:pPrChange w:id="9290" w:author="Mohammad Nayeem" w:date="2020-04-22T17:14:00Z">
          <w:pPr>
            <w:spacing w:line="480" w:lineRule="auto"/>
          </w:pPr>
        </w:pPrChange>
      </w:pPr>
      <w:ins w:id="9291" w:author="Mohammad Nayeem" w:date="2020-04-21T21:16:00Z">
        <w:r w:rsidRPr="004E6C2C">
          <w:rPr>
            <w:rFonts w:ascii="Times New Roman" w:hAnsi="Times New Roman" w:cs="Times New Roman"/>
            <w:b/>
            <w:sz w:val="24"/>
            <w:szCs w:val="24"/>
            <w:rPrChange w:id="9292" w:author="Mohammad Nayeem" w:date="2020-04-21T22:30:00Z">
              <w:rPr>
                <w:rFonts w:ascii="Times New Roman" w:hAnsi="Times New Roman" w:cs="Times New Roman"/>
                <w:b/>
              </w:rPr>
            </w:rPrChange>
          </w:rPr>
          <w:lastRenderedPageBreak/>
          <w:t xml:space="preserve">Table 5: </w:t>
        </w:r>
        <w:r w:rsidRPr="004E6C2C">
          <w:rPr>
            <w:rFonts w:ascii="Times New Roman" w:hAnsi="Times New Roman" w:cs="Times New Roman"/>
            <w:b/>
            <w:bCs/>
            <w:sz w:val="24"/>
            <w:szCs w:val="24"/>
            <w:rPrChange w:id="9293" w:author="Mohammad Nayeem" w:date="2020-04-21T22:30:00Z">
              <w:rPr>
                <w:rFonts w:ascii="Times New Roman" w:hAnsi="Times New Roman" w:cs="Times New Roman"/>
                <w:b/>
                <w:bCs/>
              </w:rPr>
            </w:rPrChange>
          </w:rPr>
          <w:t>Influence of EBF on the early childhood diseases</w:t>
        </w:r>
      </w:ins>
    </w:p>
    <w:tbl>
      <w:tblPr>
        <w:tblStyle w:val="TableGrid"/>
        <w:tblW w:w="5000" w:type="pct"/>
        <w:tblInd w:w="0" w:type="dxa"/>
        <w:tblLook w:val="04A0" w:firstRow="1" w:lastRow="0" w:firstColumn="1" w:lastColumn="0" w:noHBand="0" w:noVBand="1"/>
        <w:tblPrChange w:id="9294" w:author="Mohammad Nayeem" w:date="2020-04-21T23:12:00Z">
          <w:tblPr>
            <w:tblStyle w:val="PlainTable2"/>
            <w:tblW w:w="5000" w:type="pct"/>
            <w:tblLook w:val="04A0" w:firstRow="1" w:lastRow="0" w:firstColumn="1" w:lastColumn="0" w:noHBand="0" w:noVBand="1"/>
          </w:tblPr>
        </w:tblPrChange>
      </w:tblPr>
      <w:tblGrid>
        <w:gridCol w:w="2087"/>
        <w:gridCol w:w="2232"/>
        <w:gridCol w:w="2772"/>
        <w:gridCol w:w="2259"/>
        <w:tblGridChange w:id="9295">
          <w:tblGrid>
            <w:gridCol w:w="1481"/>
            <w:gridCol w:w="2014"/>
            <w:gridCol w:w="3693"/>
            <w:gridCol w:w="2172"/>
          </w:tblGrid>
        </w:tblGridChange>
      </w:tblGrid>
      <w:tr w:rsidR="00207654" w:rsidRPr="004E6C2C" w14:paraId="78243CD3" w14:textId="77777777" w:rsidTr="00706D74">
        <w:trPr>
          <w:ins w:id="9296" w:author="Mohammad Nayeem" w:date="2020-04-21T21:16:00Z"/>
        </w:trPr>
        <w:tc>
          <w:tcPr>
            <w:tcW w:w="0" w:type="pct"/>
            <w:tcPrChange w:id="9297" w:author="Mohammad Nayeem" w:date="2020-04-21T23:12:00Z">
              <w:tcPr>
                <w:tcW w:w="791" w:type="pct"/>
              </w:tcPr>
            </w:tcPrChange>
          </w:tcPr>
          <w:p w14:paraId="528A1814" w14:textId="77777777" w:rsidR="00207654" w:rsidRPr="00E62777" w:rsidRDefault="00207654">
            <w:pPr>
              <w:spacing w:line="480" w:lineRule="auto"/>
              <w:jc w:val="both"/>
              <w:rPr>
                <w:ins w:id="9298" w:author="Mohammad Nayeem" w:date="2020-04-21T21:16:00Z"/>
                <w:rFonts w:ascii="Times New Roman" w:hAnsi="Times New Roman" w:cs="Times New Roman"/>
                <w:b/>
                <w:bCs/>
                <w:sz w:val="24"/>
                <w:szCs w:val="24"/>
                <w:rPrChange w:id="9299" w:author="Mohammad Nayeem" w:date="2020-04-21T23:16:00Z">
                  <w:rPr>
                    <w:ins w:id="9300" w:author="Mohammad Nayeem" w:date="2020-04-21T21:16:00Z"/>
                    <w:rFonts w:ascii="Times New Roman" w:hAnsi="Times New Roman" w:cs="Times New Roman"/>
                  </w:rPr>
                </w:rPrChange>
              </w:rPr>
              <w:pPrChange w:id="9301" w:author="nayeem hasan" w:date="2020-04-22T17:14:00Z">
                <w:pPr>
                  <w:spacing w:line="480" w:lineRule="auto"/>
                  <w:jc w:val="center"/>
                </w:pPr>
              </w:pPrChange>
            </w:pPr>
          </w:p>
        </w:tc>
        <w:tc>
          <w:tcPr>
            <w:tcW w:w="0" w:type="pct"/>
            <w:gridSpan w:val="3"/>
            <w:tcPrChange w:id="9302" w:author="Mohammad Nayeem" w:date="2020-04-21T23:12:00Z">
              <w:tcPr>
                <w:tcW w:w="4209" w:type="pct"/>
                <w:gridSpan w:val="3"/>
              </w:tcPr>
            </w:tcPrChange>
          </w:tcPr>
          <w:p w14:paraId="16CAAB8F" w14:textId="77777777" w:rsidR="00207654" w:rsidRPr="00E62777" w:rsidRDefault="00207654">
            <w:pPr>
              <w:spacing w:line="480" w:lineRule="auto"/>
              <w:jc w:val="both"/>
              <w:rPr>
                <w:ins w:id="9303" w:author="Mohammad Nayeem" w:date="2020-04-21T21:16:00Z"/>
                <w:rFonts w:ascii="Times New Roman" w:hAnsi="Times New Roman" w:cs="Times New Roman"/>
                <w:b/>
                <w:bCs/>
                <w:kern w:val="24"/>
                <w:sz w:val="24"/>
                <w:szCs w:val="24"/>
                <w:rPrChange w:id="9304" w:author="Mohammad Nayeem" w:date="2020-04-21T23:16:00Z">
                  <w:rPr>
                    <w:ins w:id="9305" w:author="Mohammad Nayeem" w:date="2020-04-21T21:16:00Z"/>
                    <w:rFonts w:ascii="Times New Roman" w:hAnsi="Times New Roman" w:cs="Times New Roman"/>
                    <w:b/>
                    <w:kern w:val="24"/>
                  </w:rPr>
                </w:rPrChange>
              </w:rPr>
              <w:pPrChange w:id="9306" w:author="nayeem hasan" w:date="2020-04-22T17:14:00Z">
                <w:pPr>
                  <w:spacing w:line="480" w:lineRule="auto"/>
                  <w:jc w:val="center"/>
                </w:pPr>
              </w:pPrChange>
            </w:pPr>
            <w:ins w:id="9307" w:author="Mohammad Nayeem" w:date="2020-04-21T21:16:00Z">
              <w:r w:rsidRPr="00E62777">
                <w:rPr>
                  <w:rFonts w:ascii="Times New Roman" w:hAnsi="Times New Roman" w:cs="Times New Roman"/>
                  <w:b/>
                  <w:bCs/>
                  <w:sz w:val="24"/>
                  <w:szCs w:val="24"/>
                  <w:rPrChange w:id="9308" w:author="Mohammad Nayeem" w:date="2020-04-21T23:16:00Z">
                    <w:rPr>
                      <w:rFonts w:ascii="Times New Roman" w:hAnsi="Times New Roman" w:cs="Times New Roman"/>
                    </w:rPr>
                  </w:rPrChange>
                </w:rPr>
                <w:t>Zero-inflated Negative Binomial Regression</w:t>
              </w:r>
            </w:ins>
          </w:p>
        </w:tc>
      </w:tr>
      <w:tr w:rsidR="00207654" w:rsidRPr="004E6C2C" w14:paraId="20C37A8E" w14:textId="77777777" w:rsidTr="00706D74">
        <w:trPr>
          <w:ins w:id="9309" w:author="Mohammad Nayeem" w:date="2020-04-21T21:16:00Z"/>
        </w:trPr>
        <w:tc>
          <w:tcPr>
            <w:tcW w:w="0" w:type="pct"/>
            <w:tcPrChange w:id="9310" w:author="Mohammad Nayeem" w:date="2020-04-21T23:12:00Z">
              <w:tcPr>
                <w:tcW w:w="791" w:type="pct"/>
              </w:tcPr>
            </w:tcPrChange>
          </w:tcPr>
          <w:p w14:paraId="213E6D7B" w14:textId="77777777" w:rsidR="00207654" w:rsidRPr="004E6C2C" w:rsidRDefault="00207654">
            <w:pPr>
              <w:spacing w:line="480" w:lineRule="auto"/>
              <w:jc w:val="both"/>
              <w:rPr>
                <w:ins w:id="9311" w:author="Mohammad Nayeem" w:date="2020-04-21T21:16:00Z"/>
                <w:rFonts w:ascii="Times New Roman" w:hAnsi="Times New Roman" w:cs="Times New Roman"/>
                <w:sz w:val="24"/>
                <w:szCs w:val="24"/>
                <w:rPrChange w:id="9312" w:author="Mohammad Nayeem" w:date="2020-04-21T22:30:00Z">
                  <w:rPr>
                    <w:ins w:id="9313" w:author="Mohammad Nayeem" w:date="2020-04-21T21:16:00Z"/>
                    <w:rFonts w:ascii="Times New Roman" w:hAnsi="Times New Roman" w:cs="Times New Roman"/>
                  </w:rPr>
                </w:rPrChange>
              </w:rPr>
              <w:pPrChange w:id="9314" w:author="nayeem hasan" w:date="2020-04-22T17:14:00Z">
                <w:pPr>
                  <w:spacing w:line="480" w:lineRule="auto"/>
                  <w:jc w:val="center"/>
                </w:pPr>
              </w:pPrChange>
            </w:pPr>
          </w:p>
        </w:tc>
        <w:tc>
          <w:tcPr>
            <w:tcW w:w="0" w:type="pct"/>
            <w:tcPrChange w:id="9315" w:author="Mohammad Nayeem" w:date="2020-04-21T23:12:00Z">
              <w:tcPr>
                <w:tcW w:w="1076" w:type="pct"/>
              </w:tcPr>
            </w:tcPrChange>
          </w:tcPr>
          <w:p w14:paraId="72FAC0DA" w14:textId="77777777" w:rsidR="00207654" w:rsidRPr="004E6C2C" w:rsidRDefault="00207654">
            <w:pPr>
              <w:spacing w:line="480" w:lineRule="auto"/>
              <w:jc w:val="both"/>
              <w:rPr>
                <w:ins w:id="9316" w:author="Mohammad Nayeem" w:date="2020-04-21T21:16:00Z"/>
                <w:rFonts w:ascii="Times New Roman" w:hAnsi="Times New Roman" w:cs="Times New Roman"/>
                <w:b/>
                <w:sz w:val="24"/>
                <w:szCs w:val="24"/>
                <w:rPrChange w:id="9317" w:author="Mohammad Nayeem" w:date="2020-04-21T22:30:00Z">
                  <w:rPr>
                    <w:ins w:id="9318" w:author="Mohammad Nayeem" w:date="2020-04-21T21:16:00Z"/>
                    <w:rFonts w:ascii="Times New Roman" w:hAnsi="Times New Roman" w:cs="Times New Roman"/>
                    <w:b/>
                  </w:rPr>
                </w:rPrChange>
              </w:rPr>
              <w:pPrChange w:id="9319" w:author="nayeem hasan" w:date="2020-04-22T17:14:00Z">
                <w:pPr>
                  <w:spacing w:line="480" w:lineRule="auto"/>
                  <w:jc w:val="center"/>
                </w:pPr>
              </w:pPrChange>
            </w:pPr>
            <w:ins w:id="9320" w:author="Mohammad Nayeem" w:date="2020-04-21T21:16:00Z">
              <w:r w:rsidRPr="004E6C2C">
                <w:rPr>
                  <w:rFonts w:ascii="Times New Roman" w:hAnsi="Times New Roman" w:cs="Times New Roman"/>
                  <w:b/>
                  <w:sz w:val="24"/>
                  <w:szCs w:val="24"/>
                  <w:rPrChange w:id="9321" w:author="Mohammad Nayeem" w:date="2020-04-21T22:30:00Z">
                    <w:rPr>
                      <w:rFonts w:ascii="Times New Roman" w:hAnsi="Times New Roman" w:cs="Times New Roman"/>
                      <w:b/>
                    </w:rPr>
                  </w:rPrChange>
                </w:rPr>
                <w:t>CRR</w:t>
              </w:r>
            </w:ins>
          </w:p>
        </w:tc>
        <w:tc>
          <w:tcPr>
            <w:tcW w:w="0" w:type="pct"/>
            <w:tcPrChange w:id="9322" w:author="Mohammad Nayeem" w:date="2020-04-21T23:12:00Z">
              <w:tcPr>
                <w:tcW w:w="1973" w:type="pct"/>
              </w:tcPr>
            </w:tcPrChange>
          </w:tcPr>
          <w:p w14:paraId="18C55BBE" w14:textId="77777777" w:rsidR="00207654" w:rsidRPr="004E6C2C" w:rsidRDefault="00207654">
            <w:pPr>
              <w:spacing w:line="480" w:lineRule="auto"/>
              <w:jc w:val="both"/>
              <w:rPr>
                <w:ins w:id="9323" w:author="Mohammad Nayeem" w:date="2020-04-21T21:16:00Z"/>
                <w:rFonts w:ascii="Times New Roman" w:hAnsi="Times New Roman" w:cs="Times New Roman"/>
                <w:b/>
                <w:sz w:val="24"/>
                <w:szCs w:val="24"/>
                <w:rPrChange w:id="9324" w:author="Mohammad Nayeem" w:date="2020-04-21T22:30:00Z">
                  <w:rPr>
                    <w:ins w:id="9325" w:author="Mohammad Nayeem" w:date="2020-04-21T21:16:00Z"/>
                    <w:rFonts w:ascii="Times New Roman" w:hAnsi="Times New Roman" w:cs="Times New Roman"/>
                    <w:b/>
                  </w:rPr>
                </w:rPrChange>
              </w:rPr>
              <w:pPrChange w:id="9326" w:author="nayeem hasan" w:date="2020-04-22T17:14:00Z">
                <w:pPr>
                  <w:spacing w:line="480" w:lineRule="auto"/>
                  <w:jc w:val="center"/>
                </w:pPr>
              </w:pPrChange>
            </w:pPr>
            <w:ins w:id="9327" w:author="Mohammad Nayeem" w:date="2020-04-21T21:16:00Z">
              <w:r w:rsidRPr="004E6C2C">
                <w:rPr>
                  <w:rFonts w:ascii="Times New Roman" w:hAnsi="Times New Roman" w:cs="Times New Roman"/>
                  <w:b/>
                  <w:sz w:val="24"/>
                  <w:szCs w:val="24"/>
                  <w:rPrChange w:id="9328" w:author="Mohammad Nayeem" w:date="2020-04-21T22:30:00Z">
                    <w:rPr>
                      <w:rFonts w:ascii="Times New Roman" w:hAnsi="Times New Roman" w:cs="Times New Roman"/>
                      <w:b/>
                    </w:rPr>
                  </w:rPrChange>
                </w:rPr>
                <w:t>95% CI</w:t>
              </w:r>
            </w:ins>
          </w:p>
        </w:tc>
        <w:tc>
          <w:tcPr>
            <w:tcW w:w="0" w:type="pct"/>
            <w:tcPrChange w:id="9329" w:author="Mohammad Nayeem" w:date="2020-04-21T23:12:00Z">
              <w:tcPr>
                <w:tcW w:w="1159" w:type="pct"/>
              </w:tcPr>
            </w:tcPrChange>
          </w:tcPr>
          <w:p w14:paraId="665D34E7" w14:textId="77777777" w:rsidR="00207654" w:rsidRPr="004E6C2C" w:rsidRDefault="00207654">
            <w:pPr>
              <w:spacing w:line="480" w:lineRule="auto"/>
              <w:jc w:val="both"/>
              <w:rPr>
                <w:ins w:id="9330" w:author="Mohammad Nayeem" w:date="2020-04-21T21:16:00Z"/>
                <w:rFonts w:ascii="Times New Roman" w:hAnsi="Times New Roman" w:cs="Times New Roman"/>
                <w:b/>
                <w:sz w:val="24"/>
                <w:szCs w:val="24"/>
                <w:rPrChange w:id="9331" w:author="Mohammad Nayeem" w:date="2020-04-21T22:30:00Z">
                  <w:rPr>
                    <w:ins w:id="9332" w:author="Mohammad Nayeem" w:date="2020-04-21T21:16:00Z"/>
                    <w:rFonts w:ascii="Times New Roman" w:hAnsi="Times New Roman" w:cs="Times New Roman"/>
                    <w:b/>
                  </w:rPr>
                </w:rPrChange>
              </w:rPr>
              <w:pPrChange w:id="9333" w:author="nayeem hasan" w:date="2020-04-22T17:14:00Z">
                <w:pPr>
                  <w:spacing w:line="480" w:lineRule="auto"/>
                  <w:jc w:val="center"/>
                </w:pPr>
              </w:pPrChange>
            </w:pPr>
            <w:ins w:id="9334" w:author="Mohammad Nayeem" w:date="2020-04-21T21:16:00Z">
              <w:r w:rsidRPr="004E6C2C">
                <w:rPr>
                  <w:rFonts w:ascii="Times New Roman" w:hAnsi="Times New Roman" w:cs="Times New Roman"/>
                  <w:b/>
                  <w:kern w:val="24"/>
                  <w:sz w:val="24"/>
                  <w:szCs w:val="24"/>
                  <w:lang w:val="da-DK"/>
                  <w:rPrChange w:id="9335" w:author="Mohammad Nayeem" w:date="2020-04-21T22:30:00Z">
                    <w:rPr>
                      <w:rFonts w:ascii="Times New Roman" w:hAnsi="Times New Roman" w:cs="Times New Roman"/>
                      <w:b/>
                      <w:kern w:val="24"/>
                      <w:lang w:val="da-DK"/>
                    </w:rPr>
                  </w:rPrChange>
                </w:rPr>
                <w:t>P-value</w:t>
              </w:r>
            </w:ins>
          </w:p>
        </w:tc>
      </w:tr>
      <w:tr w:rsidR="00207654" w:rsidRPr="004E6C2C" w14:paraId="14BFD342" w14:textId="77777777" w:rsidTr="00706D74">
        <w:trPr>
          <w:ins w:id="9336" w:author="Mohammad Nayeem" w:date="2020-04-21T21:16:00Z"/>
        </w:trPr>
        <w:tc>
          <w:tcPr>
            <w:tcW w:w="0" w:type="pct"/>
            <w:gridSpan w:val="4"/>
            <w:tcPrChange w:id="9337" w:author="Mohammad Nayeem" w:date="2020-04-21T23:12:00Z">
              <w:tcPr>
                <w:tcW w:w="5000" w:type="pct"/>
                <w:gridSpan w:val="4"/>
              </w:tcPr>
            </w:tcPrChange>
          </w:tcPr>
          <w:p w14:paraId="06415E00" w14:textId="77777777" w:rsidR="00207654" w:rsidRPr="00E62777" w:rsidRDefault="00207654">
            <w:pPr>
              <w:spacing w:line="480" w:lineRule="auto"/>
              <w:jc w:val="both"/>
              <w:rPr>
                <w:ins w:id="9338" w:author="Mohammad Nayeem" w:date="2020-04-21T21:16:00Z"/>
                <w:rFonts w:ascii="Times New Roman" w:hAnsi="Times New Roman" w:cs="Times New Roman"/>
                <w:b/>
                <w:bCs/>
                <w:sz w:val="24"/>
                <w:szCs w:val="24"/>
                <w:rPrChange w:id="9339" w:author="Mohammad Nayeem" w:date="2020-04-21T23:16:00Z">
                  <w:rPr>
                    <w:ins w:id="9340" w:author="Mohammad Nayeem" w:date="2020-04-21T21:16:00Z"/>
                    <w:rFonts w:ascii="Times New Roman" w:hAnsi="Times New Roman" w:cs="Times New Roman"/>
                  </w:rPr>
                </w:rPrChange>
              </w:rPr>
              <w:pPrChange w:id="9341" w:author="nayeem hasan" w:date="2020-04-22T17:14:00Z">
                <w:pPr>
                  <w:spacing w:line="480" w:lineRule="auto"/>
                </w:pPr>
              </w:pPrChange>
            </w:pPr>
            <w:ins w:id="9342" w:author="Mohammad Nayeem" w:date="2020-04-21T21:16:00Z">
              <w:r w:rsidRPr="00E62777">
                <w:rPr>
                  <w:rFonts w:ascii="Times New Roman" w:hAnsi="Times New Roman" w:cs="Times New Roman"/>
                  <w:b/>
                  <w:bCs/>
                  <w:sz w:val="24"/>
                  <w:szCs w:val="24"/>
                  <w:rPrChange w:id="9343" w:author="Mohammad Nayeem" w:date="2020-04-21T23:16:00Z">
                    <w:rPr>
                      <w:rFonts w:ascii="Times New Roman" w:hAnsi="Times New Roman" w:cs="Times New Roman"/>
                    </w:rPr>
                  </w:rPrChange>
                </w:rPr>
                <w:t>EBF</w:t>
              </w:r>
            </w:ins>
          </w:p>
        </w:tc>
      </w:tr>
      <w:tr w:rsidR="00207654" w:rsidRPr="004E6C2C" w14:paraId="487231B7" w14:textId="77777777" w:rsidTr="00706D74">
        <w:trPr>
          <w:ins w:id="9344" w:author="Mohammad Nayeem" w:date="2020-04-21T21:16:00Z"/>
        </w:trPr>
        <w:tc>
          <w:tcPr>
            <w:tcW w:w="0" w:type="pct"/>
            <w:tcPrChange w:id="9345" w:author="Mohammad Nayeem" w:date="2020-04-21T23:12:00Z">
              <w:tcPr>
                <w:tcW w:w="791" w:type="pct"/>
              </w:tcPr>
            </w:tcPrChange>
          </w:tcPr>
          <w:p w14:paraId="1E1859BB" w14:textId="77777777" w:rsidR="00207654" w:rsidRPr="004E6C2C" w:rsidRDefault="00207654">
            <w:pPr>
              <w:spacing w:line="480" w:lineRule="auto"/>
              <w:jc w:val="both"/>
              <w:rPr>
                <w:ins w:id="9346" w:author="Mohammad Nayeem" w:date="2020-04-21T21:16:00Z"/>
                <w:rFonts w:ascii="Times New Roman" w:hAnsi="Times New Roman" w:cs="Times New Roman"/>
                <w:b/>
                <w:bCs/>
                <w:sz w:val="24"/>
                <w:szCs w:val="24"/>
                <w:rPrChange w:id="9347" w:author="Mohammad Nayeem" w:date="2020-04-21T22:30:00Z">
                  <w:rPr>
                    <w:ins w:id="9348" w:author="Mohammad Nayeem" w:date="2020-04-21T21:16:00Z"/>
                    <w:rFonts w:ascii="Times New Roman" w:hAnsi="Times New Roman" w:cs="Times New Roman"/>
                    <w:b/>
                    <w:bCs/>
                  </w:rPr>
                </w:rPrChange>
              </w:rPr>
              <w:pPrChange w:id="9349" w:author="nayeem hasan" w:date="2020-04-22T17:14:00Z">
                <w:pPr>
                  <w:spacing w:line="480" w:lineRule="auto"/>
                </w:pPr>
              </w:pPrChange>
            </w:pPr>
            <w:ins w:id="9350" w:author="Mohammad Nayeem" w:date="2020-04-21T21:16:00Z">
              <w:r w:rsidRPr="004E6C2C">
                <w:rPr>
                  <w:rFonts w:ascii="Times New Roman" w:hAnsi="Times New Roman" w:cs="Times New Roman"/>
                  <w:sz w:val="24"/>
                  <w:szCs w:val="24"/>
                  <w:rPrChange w:id="9351" w:author="Mohammad Nayeem" w:date="2020-04-21T22:30:00Z">
                    <w:rPr>
                      <w:rFonts w:ascii="Times New Roman" w:hAnsi="Times New Roman" w:cs="Times New Roman"/>
                    </w:rPr>
                  </w:rPrChange>
                </w:rPr>
                <w:t>No</w:t>
              </w:r>
            </w:ins>
          </w:p>
        </w:tc>
        <w:tc>
          <w:tcPr>
            <w:tcW w:w="0" w:type="pct"/>
            <w:tcPrChange w:id="9352" w:author="Mohammad Nayeem" w:date="2020-04-21T23:12:00Z">
              <w:tcPr>
                <w:tcW w:w="1076" w:type="pct"/>
              </w:tcPr>
            </w:tcPrChange>
          </w:tcPr>
          <w:p w14:paraId="27370ABD" w14:textId="77777777" w:rsidR="00207654" w:rsidRPr="004E6C2C" w:rsidRDefault="00207654">
            <w:pPr>
              <w:spacing w:line="480" w:lineRule="auto"/>
              <w:jc w:val="both"/>
              <w:rPr>
                <w:ins w:id="9353" w:author="Mohammad Nayeem" w:date="2020-04-21T21:16:00Z"/>
                <w:rFonts w:ascii="Times New Roman" w:hAnsi="Times New Roman" w:cs="Times New Roman"/>
                <w:b/>
                <w:sz w:val="24"/>
                <w:szCs w:val="24"/>
                <w:rPrChange w:id="9354" w:author="Mohammad Nayeem" w:date="2020-04-21T22:30:00Z">
                  <w:rPr>
                    <w:ins w:id="9355" w:author="Mohammad Nayeem" w:date="2020-04-21T21:16:00Z"/>
                    <w:rFonts w:ascii="Times New Roman" w:hAnsi="Times New Roman" w:cs="Times New Roman"/>
                    <w:b/>
                  </w:rPr>
                </w:rPrChange>
              </w:rPr>
              <w:pPrChange w:id="9356" w:author="nayeem hasan" w:date="2020-04-22T17:14:00Z">
                <w:pPr>
                  <w:spacing w:line="480" w:lineRule="auto"/>
                  <w:jc w:val="center"/>
                </w:pPr>
              </w:pPrChange>
            </w:pPr>
            <w:ins w:id="9357" w:author="Mohammad Nayeem" w:date="2020-04-21T21:16:00Z">
              <w:r w:rsidRPr="004E6C2C">
                <w:rPr>
                  <w:rFonts w:ascii="Times New Roman" w:hAnsi="Times New Roman" w:cs="Times New Roman"/>
                  <w:sz w:val="24"/>
                  <w:szCs w:val="24"/>
                  <w:rPrChange w:id="9358" w:author="Mohammad Nayeem" w:date="2020-04-21T22:30:00Z">
                    <w:rPr>
                      <w:rFonts w:ascii="Times New Roman" w:hAnsi="Times New Roman" w:cs="Times New Roman"/>
                    </w:rPr>
                  </w:rPrChange>
                </w:rPr>
                <w:t>1.24</w:t>
              </w:r>
            </w:ins>
          </w:p>
        </w:tc>
        <w:tc>
          <w:tcPr>
            <w:tcW w:w="0" w:type="pct"/>
            <w:tcPrChange w:id="9359" w:author="Mohammad Nayeem" w:date="2020-04-21T23:12:00Z">
              <w:tcPr>
                <w:tcW w:w="1973" w:type="pct"/>
              </w:tcPr>
            </w:tcPrChange>
          </w:tcPr>
          <w:p w14:paraId="05A3CA28" w14:textId="77777777" w:rsidR="00207654" w:rsidRPr="004E6C2C" w:rsidRDefault="00207654">
            <w:pPr>
              <w:spacing w:line="480" w:lineRule="auto"/>
              <w:jc w:val="both"/>
              <w:rPr>
                <w:ins w:id="9360" w:author="Mohammad Nayeem" w:date="2020-04-21T21:16:00Z"/>
                <w:rFonts w:ascii="Times New Roman" w:hAnsi="Times New Roman" w:cs="Times New Roman"/>
                <w:sz w:val="24"/>
                <w:szCs w:val="24"/>
                <w:rPrChange w:id="9361" w:author="Mohammad Nayeem" w:date="2020-04-21T22:30:00Z">
                  <w:rPr>
                    <w:ins w:id="9362" w:author="Mohammad Nayeem" w:date="2020-04-21T21:16:00Z"/>
                    <w:rFonts w:ascii="Times New Roman" w:hAnsi="Times New Roman" w:cs="Times New Roman"/>
                  </w:rPr>
                </w:rPrChange>
              </w:rPr>
              <w:pPrChange w:id="9363" w:author="nayeem hasan" w:date="2020-04-22T17:14:00Z">
                <w:pPr>
                  <w:spacing w:line="480" w:lineRule="auto"/>
                  <w:jc w:val="center"/>
                </w:pPr>
              </w:pPrChange>
            </w:pPr>
            <w:ins w:id="9364" w:author="Mohammad Nayeem" w:date="2020-04-21T21:16:00Z">
              <w:r w:rsidRPr="004E6C2C">
                <w:rPr>
                  <w:rFonts w:ascii="Times New Roman" w:hAnsi="Times New Roman" w:cs="Times New Roman"/>
                  <w:sz w:val="24"/>
                  <w:szCs w:val="24"/>
                  <w:rPrChange w:id="9365" w:author="Mohammad Nayeem" w:date="2020-04-21T22:30:00Z">
                    <w:rPr>
                      <w:rFonts w:ascii="Times New Roman" w:hAnsi="Times New Roman" w:cs="Times New Roman"/>
                    </w:rPr>
                  </w:rPrChange>
                </w:rPr>
                <w:t>[1.01,1.57]</w:t>
              </w:r>
            </w:ins>
          </w:p>
        </w:tc>
        <w:tc>
          <w:tcPr>
            <w:tcW w:w="0" w:type="pct"/>
            <w:tcPrChange w:id="9366" w:author="Mohammad Nayeem" w:date="2020-04-21T23:12:00Z">
              <w:tcPr>
                <w:tcW w:w="1159" w:type="pct"/>
              </w:tcPr>
            </w:tcPrChange>
          </w:tcPr>
          <w:p w14:paraId="778F1DAB" w14:textId="77777777" w:rsidR="00207654" w:rsidRPr="004E6C2C" w:rsidRDefault="00207654">
            <w:pPr>
              <w:spacing w:line="480" w:lineRule="auto"/>
              <w:jc w:val="both"/>
              <w:rPr>
                <w:ins w:id="9367" w:author="Mohammad Nayeem" w:date="2020-04-21T21:16:00Z"/>
                <w:rFonts w:ascii="Times New Roman" w:hAnsi="Times New Roman" w:cs="Times New Roman"/>
                <w:sz w:val="24"/>
                <w:szCs w:val="24"/>
                <w:rPrChange w:id="9368" w:author="Mohammad Nayeem" w:date="2020-04-21T22:30:00Z">
                  <w:rPr>
                    <w:ins w:id="9369" w:author="Mohammad Nayeem" w:date="2020-04-21T21:16:00Z"/>
                    <w:rFonts w:ascii="Times New Roman" w:hAnsi="Times New Roman" w:cs="Times New Roman"/>
                  </w:rPr>
                </w:rPrChange>
              </w:rPr>
              <w:pPrChange w:id="9370" w:author="nayeem hasan" w:date="2020-04-22T17:14:00Z">
                <w:pPr>
                  <w:spacing w:line="480" w:lineRule="auto"/>
                  <w:jc w:val="center"/>
                </w:pPr>
              </w:pPrChange>
            </w:pPr>
            <w:ins w:id="9371" w:author="Mohammad Nayeem" w:date="2020-04-21T21:16:00Z">
              <w:r w:rsidRPr="004E6C2C">
                <w:rPr>
                  <w:rFonts w:ascii="Times New Roman" w:hAnsi="Times New Roman" w:cs="Times New Roman"/>
                  <w:sz w:val="24"/>
                  <w:szCs w:val="24"/>
                  <w:rPrChange w:id="9372" w:author="Mohammad Nayeem" w:date="2020-04-21T22:30:00Z">
                    <w:rPr>
                      <w:rFonts w:ascii="Times New Roman" w:hAnsi="Times New Roman" w:cs="Times New Roman"/>
                    </w:rPr>
                  </w:rPrChange>
                </w:rPr>
                <w:t>0.045</w:t>
              </w:r>
            </w:ins>
          </w:p>
        </w:tc>
      </w:tr>
      <w:tr w:rsidR="00207654" w:rsidRPr="004E6C2C" w14:paraId="222D47BD" w14:textId="77777777" w:rsidTr="00706D74">
        <w:trPr>
          <w:ins w:id="9373" w:author="Mohammad Nayeem" w:date="2020-04-21T21:16:00Z"/>
        </w:trPr>
        <w:tc>
          <w:tcPr>
            <w:tcW w:w="0" w:type="pct"/>
            <w:tcPrChange w:id="9374" w:author="Mohammad Nayeem" w:date="2020-04-21T23:12:00Z">
              <w:tcPr>
                <w:tcW w:w="791" w:type="pct"/>
              </w:tcPr>
            </w:tcPrChange>
          </w:tcPr>
          <w:p w14:paraId="5FEA186A" w14:textId="77777777" w:rsidR="00207654" w:rsidRPr="004E6C2C" w:rsidRDefault="00207654">
            <w:pPr>
              <w:spacing w:line="480" w:lineRule="auto"/>
              <w:jc w:val="both"/>
              <w:rPr>
                <w:ins w:id="9375" w:author="Mohammad Nayeem" w:date="2020-04-21T21:16:00Z"/>
                <w:rFonts w:ascii="Times New Roman" w:hAnsi="Times New Roman" w:cs="Times New Roman"/>
                <w:b/>
                <w:bCs/>
                <w:sz w:val="24"/>
                <w:szCs w:val="24"/>
                <w:rPrChange w:id="9376" w:author="Mohammad Nayeem" w:date="2020-04-21T22:30:00Z">
                  <w:rPr>
                    <w:ins w:id="9377" w:author="Mohammad Nayeem" w:date="2020-04-21T21:16:00Z"/>
                    <w:rFonts w:ascii="Times New Roman" w:hAnsi="Times New Roman" w:cs="Times New Roman"/>
                    <w:b/>
                    <w:bCs/>
                  </w:rPr>
                </w:rPrChange>
              </w:rPr>
              <w:pPrChange w:id="9378" w:author="nayeem hasan" w:date="2020-04-22T17:14:00Z">
                <w:pPr>
                  <w:spacing w:line="480" w:lineRule="auto"/>
                </w:pPr>
              </w:pPrChange>
            </w:pPr>
            <w:ins w:id="9379" w:author="Mohammad Nayeem" w:date="2020-04-21T21:16:00Z">
              <w:r w:rsidRPr="004E6C2C">
                <w:rPr>
                  <w:rFonts w:ascii="Times New Roman" w:hAnsi="Times New Roman" w:cs="Times New Roman"/>
                  <w:sz w:val="24"/>
                  <w:szCs w:val="24"/>
                  <w:rPrChange w:id="9380" w:author="Mohammad Nayeem" w:date="2020-04-21T22:30:00Z">
                    <w:rPr>
                      <w:rFonts w:ascii="Times New Roman" w:hAnsi="Times New Roman" w:cs="Times New Roman"/>
                    </w:rPr>
                  </w:rPrChange>
                </w:rPr>
                <w:t>Yes</w:t>
              </w:r>
            </w:ins>
          </w:p>
        </w:tc>
        <w:tc>
          <w:tcPr>
            <w:tcW w:w="0" w:type="pct"/>
            <w:tcPrChange w:id="9381" w:author="Mohammad Nayeem" w:date="2020-04-21T23:12:00Z">
              <w:tcPr>
                <w:tcW w:w="1076" w:type="pct"/>
              </w:tcPr>
            </w:tcPrChange>
          </w:tcPr>
          <w:p w14:paraId="32B779AB" w14:textId="77777777" w:rsidR="00207654" w:rsidRPr="004E6C2C" w:rsidRDefault="00207654">
            <w:pPr>
              <w:spacing w:line="480" w:lineRule="auto"/>
              <w:jc w:val="both"/>
              <w:rPr>
                <w:ins w:id="9382" w:author="Mohammad Nayeem" w:date="2020-04-21T21:16:00Z"/>
                <w:rFonts w:ascii="Times New Roman" w:hAnsi="Times New Roman" w:cs="Times New Roman"/>
                <w:b/>
                <w:sz w:val="24"/>
                <w:szCs w:val="24"/>
                <w:rPrChange w:id="9383" w:author="Mohammad Nayeem" w:date="2020-04-21T22:30:00Z">
                  <w:rPr>
                    <w:ins w:id="9384" w:author="Mohammad Nayeem" w:date="2020-04-21T21:16:00Z"/>
                    <w:rFonts w:ascii="Times New Roman" w:hAnsi="Times New Roman" w:cs="Times New Roman"/>
                    <w:b/>
                  </w:rPr>
                </w:rPrChange>
              </w:rPr>
              <w:pPrChange w:id="9385" w:author="nayeem hasan" w:date="2020-04-22T17:14:00Z">
                <w:pPr>
                  <w:spacing w:line="480" w:lineRule="auto"/>
                  <w:jc w:val="center"/>
                </w:pPr>
              </w:pPrChange>
            </w:pPr>
            <w:ins w:id="9386" w:author="Mohammad Nayeem" w:date="2020-04-21T21:16:00Z">
              <w:r w:rsidRPr="004E6C2C">
                <w:rPr>
                  <w:rFonts w:ascii="Times New Roman" w:hAnsi="Times New Roman" w:cs="Times New Roman"/>
                  <w:sz w:val="24"/>
                  <w:szCs w:val="24"/>
                  <w:rPrChange w:id="9387" w:author="Mohammad Nayeem" w:date="2020-04-21T22:30:00Z">
                    <w:rPr>
                      <w:rFonts w:ascii="Times New Roman" w:hAnsi="Times New Roman" w:cs="Times New Roman"/>
                    </w:rPr>
                  </w:rPrChange>
                </w:rPr>
                <w:t>Ref.</w:t>
              </w:r>
            </w:ins>
          </w:p>
        </w:tc>
        <w:tc>
          <w:tcPr>
            <w:tcW w:w="0" w:type="pct"/>
            <w:tcPrChange w:id="9388" w:author="Mohammad Nayeem" w:date="2020-04-21T23:12:00Z">
              <w:tcPr>
                <w:tcW w:w="1973" w:type="pct"/>
              </w:tcPr>
            </w:tcPrChange>
          </w:tcPr>
          <w:p w14:paraId="43C362D2" w14:textId="77777777" w:rsidR="00207654" w:rsidRPr="004E6C2C" w:rsidRDefault="00207654">
            <w:pPr>
              <w:spacing w:line="480" w:lineRule="auto"/>
              <w:jc w:val="both"/>
              <w:rPr>
                <w:ins w:id="9389" w:author="Mohammad Nayeem" w:date="2020-04-21T21:16:00Z"/>
                <w:rFonts w:ascii="Times New Roman" w:hAnsi="Times New Roman" w:cs="Times New Roman"/>
                <w:sz w:val="24"/>
                <w:szCs w:val="24"/>
                <w:rPrChange w:id="9390" w:author="Mohammad Nayeem" w:date="2020-04-21T22:30:00Z">
                  <w:rPr>
                    <w:ins w:id="9391" w:author="Mohammad Nayeem" w:date="2020-04-21T21:16:00Z"/>
                    <w:rFonts w:ascii="Times New Roman" w:hAnsi="Times New Roman" w:cs="Times New Roman"/>
                  </w:rPr>
                </w:rPrChange>
              </w:rPr>
              <w:pPrChange w:id="9392" w:author="nayeem hasan" w:date="2020-04-22T17:14:00Z">
                <w:pPr>
                  <w:spacing w:line="480" w:lineRule="auto"/>
                  <w:jc w:val="center"/>
                </w:pPr>
              </w:pPrChange>
            </w:pPr>
            <w:ins w:id="9393" w:author="Mohammad Nayeem" w:date="2020-04-21T21:16:00Z">
              <w:r w:rsidRPr="004E6C2C">
                <w:rPr>
                  <w:rFonts w:ascii="Times New Roman" w:hAnsi="Times New Roman" w:cs="Times New Roman"/>
                  <w:sz w:val="24"/>
                  <w:szCs w:val="24"/>
                  <w:rPrChange w:id="9394" w:author="Mohammad Nayeem" w:date="2020-04-21T22:30:00Z">
                    <w:rPr>
                      <w:rFonts w:ascii="Times New Roman" w:hAnsi="Times New Roman" w:cs="Times New Roman"/>
                    </w:rPr>
                  </w:rPrChange>
                </w:rPr>
                <w:t>-</w:t>
              </w:r>
            </w:ins>
          </w:p>
        </w:tc>
        <w:tc>
          <w:tcPr>
            <w:tcW w:w="0" w:type="pct"/>
            <w:tcPrChange w:id="9395" w:author="Mohammad Nayeem" w:date="2020-04-21T23:12:00Z">
              <w:tcPr>
                <w:tcW w:w="1159" w:type="pct"/>
              </w:tcPr>
            </w:tcPrChange>
          </w:tcPr>
          <w:p w14:paraId="39B2F9FE" w14:textId="77777777" w:rsidR="00207654" w:rsidRPr="004E6C2C" w:rsidRDefault="00207654">
            <w:pPr>
              <w:spacing w:line="480" w:lineRule="auto"/>
              <w:jc w:val="both"/>
              <w:rPr>
                <w:ins w:id="9396" w:author="Mohammad Nayeem" w:date="2020-04-21T21:16:00Z"/>
                <w:rFonts w:ascii="Times New Roman" w:hAnsi="Times New Roman" w:cs="Times New Roman"/>
                <w:sz w:val="24"/>
                <w:szCs w:val="24"/>
                <w:rPrChange w:id="9397" w:author="Mohammad Nayeem" w:date="2020-04-21T22:30:00Z">
                  <w:rPr>
                    <w:ins w:id="9398" w:author="Mohammad Nayeem" w:date="2020-04-21T21:16:00Z"/>
                    <w:rFonts w:ascii="Times New Roman" w:hAnsi="Times New Roman" w:cs="Times New Roman"/>
                  </w:rPr>
                </w:rPrChange>
              </w:rPr>
              <w:pPrChange w:id="9399" w:author="nayeem hasan" w:date="2020-04-22T17:14:00Z">
                <w:pPr>
                  <w:spacing w:line="480" w:lineRule="auto"/>
                  <w:jc w:val="center"/>
                </w:pPr>
              </w:pPrChange>
            </w:pPr>
            <w:ins w:id="9400" w:author="Mohammad Nayeem" w:date="2020-04-21T21:16:00Z">
              <w:r w:rsidRPr="004E6C2C">
                <w:rPr>
                  <w:rFonts w:ascii="Times New Roman" w:hAnsi="Times New Roman" w:cs="Times New Roman"/>
                  <w:sz w:val="24"/>
                  <w:szCs w:val="24"/>
                  <w:rPrChange w:id="9401" w:author="Mohammad Nayeem" w:date="2020-04-21T22:30:00Z">
                    <w:rPr>
                      <w:rFonts w:ascii="Times New Roman" w:hAnsi="Times New Roman" w:cs="Times New Roman"/>
                    </w:rPr>
                  </w:rPrChange>
                </w:rPr>
                <w:t>-</w:t>
              </w:r>
            </w:ins>
          </w:p>
        </w:tc>
      </w:tr>
    </w:tbl>
    <w:p w14:paraId="42F77234" w14:textId="7393F1CA" w:rsidR="00207654" w:rsidRPr="00C02361" w:rsidRDefault="00207654">
      <w:pPr>
        <w:spacing w:after="0" w:line="480" w:lineRule="auto"/>
        <w:jc w:val="both"/>
        <w:rPr>
          <w:ins w:id="9402" w:author="Mohammad Nayeem" w:date="2020-04-21T22:27:00Z"/>
          <w:rFonts w:ascii="Times New Roman" w:hAnsi="Times New Roman" w:cs="Times New Roman"/>
          <w:sz w:val="24"/>
          <w:szCs w:val="24"/>
        </w:rPr>
      </w:pPr>
    </w:p>
    <w:p w14:paraId="0DAFDAD5" w14:textId="77777777" w:rsidR="00B2352E" w:rsidRPr="004E6C2C" w:rsidRDefault="00B2352E">
      <w:pPr>
        <w:spacing w:after="0" w:line="480" w:lineRule="auto"/>
        <w:jc w:val="both"/>
        <w:rPr>
          <w:ins w:id="9403" w:author="Mohammad Nayeem" w:date="2020-04-21T21:16:00Z"/>
          <w:rFonts w:ascii="Times New Roman" w:hAnsi="Times New Roman" w:cs="Times New Roman"/>
          <w:sz w:val="24"/>
          <w:szCs w:val="24"/>
          <w:rPrChange w:id="9404" w:author="Mohammad Nayeem" w:date="2020-04-21T22:30:00Z">
            <w:rPr>
              <w:ins w:id="9405" w:author="Mohammad Nayeem" w:date="2020-04-21T21:16:00Z"/>
              <w:rFonts w:ascii="Times New Roman" w:hAnsi="Times New Roman" w:cs="Times New Roman"/>
            </w:rPr>
          </w:rPrChange>
        </w:rPr>
      </w:pPr>
    </w:p>
    <w:p w14:paraId="65409CD2" w14:textId="77777777" w:rsidR="00207654" w:rsidRPr="004E6C2C" w:rsidRDefault="00207654">
      <w:pPr>
        <w:spacing w:after="0" w:line="480" w:lineRule="auto"/>
        <w:jc w:val="both"/>
        <w:rPr>
          <w:ins w:id="9406" w:author="Mohammad Nayeem" w:date="2020-04-21T21:17:00Z"/>
          <w:rFonts w:ascii="Times New Roman" w:hAnsi="Times New Roman" w:cs="Times New Roman"/>
          <w:b/>
          <w:sz w:val="24"/>
          <w:szCs w:val="24"/>
          <w:rPrChange w:id="9407" w:author="Mohammad Nayeem" w:date="2020-04-21T22:30:00Z">
            <w:rPr>
              <w:ins w:id="9408" w:author="Mohammad Nayeem" w:date="2020-04-21T21:17:00Z"/>
              <w:rFonts w:ascii="Times New Roman" w:hAnsi="Times New Roman" w:cs="Times New Roman"/>
              <w:b/>
            </w:rPr>
          </w:rPrChange>
        </w:rPr>
      </w:pPr>
      <w:ins w:id="9409" w:author="Mohammad Nayeem" w:date="2020-04-21T21:17:00Z">
        <w:r w:rsidRPr="004E6C2C">
          <w:rPr>
            <w:rFonts w:ascii="Times New Roman" w:hAnsi="Times New Roman" w:cs="Times New Roman"/>
            <w:b/>
            <w:sz w:val="24"/>
            <w:szCs w:val="24"/>
            <w:rPrChange w:id="9410" w:author="Mohammad Nayeem" w:date="2020-04-21T22:30:00Z">
              <w:rPr>
                <w:rFonts w:ascii="Times New Roman" w:hAnsi="Times New Roman" w:cs="Times New Roman"/>
                <w:b/>
              </w:rPr>
            </w:rPrChange>
          </w:rPr>
          <w:t xml:space="preserve">Table 6: </w:t>
        </w:r>
        <w:r w:rsidRPr="004E6C2C">
          <w:rPr>
            <w:rFonts w:ascii="Times New Roman" w:hAnsi="Times New Roman" w:cs="Times New Roman"/>
            <w:b/>
            <w:bCs/>
            <w:sz w:val="24"/>
            <w:szCs w:val="24"/>
            <w:rPrChange w:id="9411" w:author="Mohammad Nayeem" w:date="2020-04-21T22:30:00Z">
              <w:rPr>
                <w:rFonts w:ascii="Times New Roman" w:hAnsi="Times New Roman" w:cs="Times New Roman"/>
                <w:b/>
                <w:bCs/>
              </w:rPr>
            </w:rPrChange>
          </w:rPr>
          <w:t>Association between EBF and childhood diseases 0-6 months aged children in Bangladesh when possible confounding variables adjusted to the models</w:t>
        </w:r>
      </w:ins>
    </w:p>
    <w:tbl>
      <w:tblPr>
        <w:tblStyle w:val="TableGrid"/>
        <w:tblW w:w="5000" w:type="pct"/>
        <w:tblInd w:w="0" w:type="dxa"/>
        <w:tblLayout w:type="fixed"/>
        <w:tblLook w:val="04A0" w:firstRow="1" w:lastRow="0" w:firstColumn="1" w:lastColumn="0" w:noHBand="0" w:noVBand="1"/>
        <w:tblPrChange w:id="9412" w:author="Mohammad Nayeem" w:date="2020-04-21T23:13:00Z">
          <w:tblPr>
            <w:tblStyle w:val="PlainTable2"/>
            <w:tblW w:w="5000" w:type="pct"/>
            <w:tblLayout w:type="fixed"/>
            <w:tblLook w:val="04A0" w:firstRow="1" w:lastRow="0" w:firstColumn="1" w:lastColumn="0" w:noHBand="0" w:noVBand="1"/>
          </w:tblPr>
        </w:tblPrChange>
      </w:tblPr>
      <w:tblGrid>
        <w:gridCol w:w="2337"/>
        <w:gridCol w:w="2337"/>
        <w:gridCol w:w="2338"/>
        <w:gridCol w:w="2338"/>
        <w:tblGridChange w:id="9413">
          <w:tblGrid>
            <w:gridCol w:w="5"/>
            <w:gridCol w:w="2337"/>
            <w:gridCol w:w="732"/>
            <w:gridCol w:w="1605"/>
            <w:gridCol w:w="698"/>
            <w:gridCol w:w="1640"/>
            <w:gridCol w:w="698"/>
            <w:gridCol w:w="1640"/>
            <w:gridCol w:w="5"/>
          </w:tblGrid>
        </w:tblGridChange>
      </w:tblGrid>
      <w:tr w:rsidR="00207654" w:rsidRPr="004E6C2C" w14:paraId="73225F41" w14:textId="77777777" w:rsidTr="00706D74">
        <w:trPr>
          <w:ins w:id="9414" w:author="Mohammad Nayeem" w:date="2020-04-21T21:17:00Z"/>
        </w:trPr>
        <w:tc>
          <w:tcPr>
            <w:tcW w:w="1250" w:type="pct"/>
            <w:tcPrChange w:id="9415" w:author="Mohammad Nayeem" w:date="2020-04-21T23:13:00Z">
              <w:tcPr>
                <w:tcW w:w="1642" w:type="pct"/>
                <w:gridSpan w:val="3"/>
              </w:tcPr>
            </w:tcPrChange>
          </w:tcPr>
          <w:p w14:paraId="7ACD1068" w14:textId="77777777" w:rsidR="00207654" w:rsidRPr="004E6C2C" w:rsidRDefault="00207654">
            <w:pPr>
              <w:spacing w:line="480" w:lineRule="auto"/>
              <w:jc w:val="both"/>
              <w:rPr>
                <w:ins w:id="9416" w:author="Mohammad Nayeem" w:date="2020-04-21T21:17:00Z"/>
                <w:rFonts w:ascii="Times New Roman" w:hAnsi="Times New Roman" w:cs="Times New Roman"/>
                <w:sz w:val="24"/>
                <w:szCs w:val="24"/>
                <w:rPrChange w:id="9417" w:author="Mohammad Nayeem" w:date="2020-04-21T22:30:00Z">
                  <w:rPr>
                    <w:ins w:id="9418" w:author="Mohammad Nayeem" w:date="2020-04-21T21:17:00Z"/>
                    <w:rFonts w:ascii="Times New Roman" w:hAnsi="Times New Roman" w:cs="Times New Roman"/>
                  </w:rPr>
                </w:rPrChange>
              </w:rPr>
              <w:pPrChange w:id="9419" w:author="nayeem hasan" w:date="2020-04-22T17:14:00Z">
                <w:pPr>
                  <w:spacing w:line="480" w:lineRule="auto"/>
                  <w:jc w:val="center"/>
                </w:pPr>
              </w:pPrChange>
            </w:pPr>
          </w:p>
        </w:tc>
        <w:tc>
          <w:tcPr>
            <w:tcW w:w="3750" w:type="pct"/>
            <w:gridSpan w:val="3"/>
            <w:tcPrChange w:id="9420" w:author="Mohammad Nayeem" w:date="2020-04-21T23:13:00Z">
              <w:tcPr>
                <w:tcW w:w="3358" w:type="pct"/>
                <w:gridSpan w:val="6"/>
              </w:tcPr>
            </w:tcPrChange>
          </w:tcPr>
          <w:p w14:paraId="27FB6A1B" w14:textId="77777777" w:rsidR="00207654" w:rsidRPr="00E62777" w:rsidRDefault="00207654">
            <w:pPr>
              <w:spacing w:line="480" w:lineRule="auto"/>
              <w:jc w:val="both"/>
              <w:rPr>
                <w:ins w:id="9421" w:author="Mohammad Nayeem" w:date="2020-04-21T21:17:00Z"/>
                <w:rFonts w:ascii="Times New Roman" w:hAnsi="Times New Roman" w:cs="Times New Roman"/>
                <w:b/>
                <w:bCs/>
                <w:kern w:val="24"/>
                <w:sz w:val="24"/>
                <w:szCs w:val="24"/>
                <w:rPrChange w:id="9422" w:author="Mohammad Nayeem" w:date="2020-04-21T23:16:00Z">
                  <w:rPr>
                    <w:ins w:id="9423" w:author="Mohammad Nayeem" w:date="2020-04-21T21:17:00Z"/>
                    <w:rFonts w:ascii="Times New Roman" w:hAnsi="Times New Roman" w:cs="Times New Roman"/>
                    <w:kern w:val="24"/>
                  </w:rPr>
                </w:rPrChange>
              </w:rPr>
              <w:pPrChange w:id="9424" w:author="nayeem hasan" w:date="2020-04-22T17:14:00Z">
                <w:pPr>
                  <w:spacing w:line="480" w:lineRule="auto"/>
                  <w:jc w:val="center"/>
                </w:pPr>
              </w:pPrChange>
            </w:pPr>
            <w:ins w:id="9425" w:author="Mohammad Nayeem" w:date="2020-04-21T21:17:00Z">
              <w:r w:rsidRPr="00E62777">
                <w:rPr>
                  <w:rFonts w:ascii="Times New Roman" w:hAnsi="Times New Roman" w:cs="Times New Roman"/>
                  <w:b/>
                  <w:bCs/>
                  <w:sz w:val="24"/>
                  <w:szCs w:val="24"/>
                  <w:rPrChange w:id="9426" w:author="Mohammad Nayeem" w:date="2020-04-21T23:16:00Z">
                    <w:rPr>
                      <w:rFonts w:ascii="Times New Roman" w:hAnsi="Times New Roman" w:cs="Times New Roman"/>
                    </w:rPr>
                  </w:rPrChange>
                </w:rPr>
                <w:t>Zero-inflated Negative Binomial Regression</w:t>
              </w:r>
            </w:ins>
          </w:p>
        </w:tc>
      </w:tr>
      <w:tr w:rsidR="00207654" w:rsidRPr="004E6C2C" w14:paraId="2B08EC50" w14:textId="77777777" w:rsidTr="00706D74">
        <w:trPr>
          <w:ins w:id="9427" w:author="Mohammad Nayeem" w:date="2020-04-21T21:17:00Z"/>
        </w:trPr>
        <w:tc>
          <w:tcPr>
            <w:tcW w:w="1250" w:type="pct"/>
            <w:tcPrChange w:id="9428" w:author="Mohammad Nayeem" w:date="2020-04-21T23:13:00Z">
              <w:tcPr>
                <w:tcW w:w="1642" w:type="pct"/>
                <w:gridSpan w:val="3"/>
              </w:tcPr>
            </w:tcPrChange>
          </w:tcPr>
          <w:p w14:paraId="08AD2B77" w14:textId="77777777" w:rsidR="00207654" w:rsidRPr="004E6C2C" w:rsidRDefault="00207654">
            <w:pPr>
              <w:spacing w:line="480" w:lineRule="auto"/>
              <w:jc w:val="both"/>
              <w:rPr>
                <w:ins w:id="9429" w:author="Mohammad Nayeem" w:date="2020-04-21T21:17:00Z"/>
                <w:rFonts w:ascii="Times New Roman" w:hAnsi="Times New Roman" w:cs="Times New Roman"/>
                <w:sz w:val="24"/>
                <w:szCs w:val="24"/>
                <w:rPrChange w:id="9430" w:author="Mohammad Nayeem" w:date="2020-04-21T22:30:00Z">
                  <w:rPr>
                    <w:ins w:id="9431" w:author="Mohammad Nayeem" w:date="2020-04-21T21:17:00Z"/>
                    <w:rFonts w:ascii="Times New Roman" w:hAnsi="Times New Roman" w:cs="Times New Roman"/>
                  </w:rPr>
                </w:rPrChange>
              </w:rPr>
              <w:pPrChange w:id="9432" w:author="nayeem hasan" w:date="2020-04-22T17:14:00Z">
                <w:pPr>
                  <w:spacing w:line="480" w:lineRule="auto"/>
                  <w:jc w:val="center"/>
                </w:pPr>
              </w:pPrChange>
            </w:pPr>
          </w:p>
        </w:tc>
        <w:tc>
          <w:tcPr>
            <w:tcW w:w="1250" w:type="pct"/>
            <w:tcPrChange w:id="9433" w:author="Mohammad Nayeem" w:date="2020-04-21T23:13:00Z">
              <w:tcPr>
                <w:tcW w:w="1230" w:type="pct"/>
                <w:gridSpan w:val="2"/>
              </w:tcPr>
            </w:tcPrChange>
          </w:tcPr>
          <w:p w14:paraId="7669289A" w14:textId="77777777" w:rsidR="00207654" w:rsidRPr="004E6C2C" w:rsidRDefault="00207654">
            <w:pPr>
              <w:spacing w:line="480" w:lineRule="auto"/>
              <w:jc w:val="both"/>
              <w:rPr>
                <w:ins w:id="9434" w:author="Mohammad Nayeem" w:date="2020-04-21T21:17:00Z"/>
                <w:rFonts w:ascii="Times New Roman" w:hAnsi="Times New Roman" w:cs="Times New Roman"/>
                <w:b/>
                <w:sz w:val="24"/>
                <w:szCs w:val="24"/>
                <w:rPrChange w:id="9435" w:author="Mohammad Nayeem" w:date="2020-04-21T22:30:00Z">
                  <w:rPr>
                    <w:ins w:id="9436" w:author="Mohammad Nayeem" w:date="2020-04-21T21:17:00Z"/>
                    <w:rFonts w:ascii="Times New Roman" w:hAnsi="Times New Roman" w:cs="Times New Roman"/>
                    <w:b/>
                  </w:rPr>
                </w:rPrChange>
              </w:rPr>
              <w:pPrChange w:id="9437" w:author="nayeem hasan" w:date="2020-04-22T17:14:00Z">
                <w:pPr>
                  <w:spacing w:line="480" w:lineRule="auto"/>
                  <w:jc w:val="center"/>
                </w:pPr>
              </w:pPrChange>
            </w:pPr>
            <w:ins w:id="9438" w:author="Mohammad Nayeem" w:date="2020-04-21T21:17:00Z">
              <w:r w:rsidRPr="004E6C2C">
                <w:rPr>
                  <w:rFonts w:ascii="Times New Roman" w:hAnsi="Times New Roman" w:cs="Times New Roman"/>
                  <w:b/>
                  <w:sz w:val="24"/>
                  <w:szCs w:val="24"/>
                  <w:rPrChange w:id="9439" w:author="Mohammad Nayeem" w:date="2020-04-21T22:30:00Z">
                    <w:rPr>
                      <w:rFonts w:ascii="Times New Roman" w:hAnsi="Times New Roman" w:cs="Times New Roman"/>
                      <w:b/>
                    </w:rPr>
                  </w:rPrChange>
                </w:rPr>
                <w:t>ARR</w:t>
              </w:r>
            </w:ins>
          </w:p>
        </w:tc>
        <w:tc>
          <w:tcPr>
            <w:tcW w:w="1250" w:type="pct"/>
            <w:tcPrChange w:id="9440" w:author="Mohammad Nayeem" w:date="2020-04-21T23:13:00Z">
              <w:tcPr>
                <w:tcW w:w="1249" w:type="pct"/>
                <w:gridSpan w:val="2"/>
              </w:tcPr>
            </w:tcPrChange>
          </w:tcPr>
          <w:p w14:paraId="3B479AE0" w14:textId="77777777" w:rsidR="00207654" w:rsidRPr="004E6C2C" w:rsidRDefault="00207654">
            <w:pPr>
              <w:spacing w:line="480" w:lineRule="auto"/>
              <w:jc w:val="both"/>
              <w:rPr>
                <w:ins w:id="9441" w:author="Mohammad Nayeem" w:date="2020-04-21T21:17:00Z"/>
                <w:rFonts w:ascii="Times New Roman" w:hAnsi="Times New Roman" w:cs="Times New Roman"/>
                <w:b/>
                <w:sz w:val="24"/>
                <w:szCs w:val="24"/>
                <w:rPrChange w:id="9442" w:author="Mohammad Nayeem" w:date="2020-04-21T22:30:00Z">
                  <w:rPr>
                    <w:ins w:id="9443" w:author="Mohammad Nayeem" w:date="2020-04-21T21:17:00Z"/>
                    <w:rFonts w:ascii="Times New Roman" w:hAnsi="Times New Roman" w:cs="Times New Roman"/>
                    <w:b/>
                  </w:rPr>
                </w:rPrChange>
              </w:rPr>
              <w:pPrChange w:id="9444" w:author="nayeem hasan" w:date="2020-04-22T17:14:00Z">
                <w:pPr>
                  <w:spacing w:line="480" w:lineRule="auto"/>
                  <w:jc w:val="center"/>
                </w:pPr>
              </w:pPrChange>
            </w:pPr>
            <w:ins w:id="9445" w:author="Mohammad Nayeem" w:date="2020-04-21T21:17:00Z">
              <w:r w:rsidRPr="004E6C2C">
                <w:rPr>
                  <w:rFonts w:ascii="Times New Roman" w:hAnsi="Times New Roman" w:cs="Times New Roman"/>
                  <w:b/>
                  <w:sz w:val="24"/>
                  <w:szCs w:val="24"/>
                  <w:rPrChange w:id="9446" w:author="Mohammad Nayeem" w:date="2020-04-21T22:30:00Z">
                    <w:rPr>
                      <w:rFonts w:ascii="Times New Roman" w:hAnsi="Times New Roman" w:cs="Times New Roman"/>
                      <w:b/>
                    </w:rPr>
                  </w:rPrChange>
                </w:rPr>
                <w:t>95% CI</w:t>
              </w:r>
            </w:ins>
          </w:p>
        </w:tc>
        <w:tc>
          <w:tcPr>
            <w:tcW w:w="1250" w:type="pct"/>
            <w:tcPrChange w:id="9447" w:author="Mohammad Nayeem" w:date="2020-04-21T23:13:00Z">
              <w:tcPr>
                <w:tcW w:w="879" w:type="pct"/>
                <w:gridSpan w:val="2"/>
              </w:tcPr>
            </w:tcPrChange>
          </w:tcPr>
          <w:p w14:paraId="450D51D3" w14:textId="77777777" w:rsidR="00207654" w:rsidRPr="004E6C2C" w:rsidRDefault="00207654">
            <w:pPr>
              <w:spacing w:line="480" w:lineRule="auto"/>
              <w:jc w:val="both"/>
              <w:rPr>
                <w:ins w:id="9448" w:author="Mohammad Nayeem" w:date="2020-04-21T21:17:00Z"/>
                <w:rFonts w:ascii="Times New Roman" w:hAnsi="Times New Roman" w:cs="Times New Roman"/>
                <w:b/>
                <w:sz w:val="24"/>
                <w:szCs w:val="24"/>
                <w:rPrChange w:id="9449" w:author="Mohammad Nayeem" w:date="2020-04-21T22:30:00Z">
                  <w:rPr>
                    <w:ins w:id="9450" w:author="Mohammad Nayeem" w:date="2020-04-21T21:17:00Z"/>
                    <w:rFonts w:ascii="Times New Roman" w:hAnsi="Times New Roman" w:cs="Times New Roman"/>
                    <w:b/>
                  </w:rPr>
                </w:rPrChange>
              </w:rPr>
              <w:pPrChange w:id="9451" w:author="nayeem hasan" w:date="2020-04-22T17:14:00Z">
                <w:pPr>
                  <w:spacing w:line="480" w:lineRule="auto"/>
                  <w:jc w:val="center"/>
                </w:pPr>
              </w:pPrChange>
            </w:pPr>
            <w:ins w:id="9452" w:author="Mohammad Nayeem" w:date="2020-04-21T21:17:00Z">
              <w:r w:rsidRPr="004E6C2C">
                <w:rPr>
                  <w:rFonts w:ascii="Times New Roman" w:hAnsi="Times New Roman" w:cs="Times New Roman"/>
                  <w:b/>
                  <w:kern w:val="24"/>
                  <w:sz w:val="24"/>
                  <w:szCs w:val="24"/>
                  <w:lang w:val="da-DK"/>
                  <w:rPrChange w:id="9453" w:author="Mohammad Nayeem" w:date="2020-04-21T22:30:00Z">
                    <w:rPr>
                      <w:rFonts w:ascii="Times New Roman" w:hAnsi="Times New Roman" w:cs="Times New Roman"/>
                      <w:b/>
                      <w:kern w:val="24"/>
                      <w:lang w:val="da-DK"/>
                    </w:rPr>
                  </w:rPrChange>
                </w:rPr>
                <w:t>P-value</w:t>
              </w:r>
            </w:ins>
          </w:p>
        </w:tc>
      </w:tr>
      <w:tr w:rsidR="00207654" w:rsidRPr="004E6C2C" w14:paraId="134866DB" w14:textId="77777777" w:rsidTr="00706D74">
        <w:trPr>
          <w:ins w:id="9454" w:author="Mohammad Nayeem" w:date="2020-04-21T21:17:00Z"/>
        </w:trPr>
        <w:tc>
          <w:tcPr>
            <w:tcW w:w="5000" w:type="pct"/>
            <w:gridSpan w:val="4"/>
            <w:tcPrChange w:id="9455" w:author="Mohammad Nayeem" w:date="2020-04-21T23:13:00Z">
              <w:tcPr>
                <w:tcW w:w="5000" w:type="pct"/>
                <w:gridSpan w:val="9"/>
              </w:tcPr>
            </w:tcPrChange>
          </w:tcPr>
          <w:p w14:paraId="105E78AE" w14:textId="77777777" w:rsidR="00207654" w:rsidRPr="00E62777" w:rsidRDefault="00207654">
            <w:pPr>
              <w:spacing w:line="480" w:lineRule="auto"/>
              <w:jc w:val="both"/>
              <w:rPr>
                <w:ins w:id="9456" w:author="Mohammad Nayeem" w:date="2020-04-21T21:17:00Z"/>
                <w:rFonts w:ascii="Times New Roman" w:hAnsi="Times New Roman" w:cs="Times New Roman"/>
                <w:b/>
                <w:bCs/>
                <w:sz w:val="24"/>
                <w:szCs w:val="24"/>
                <w:rPrChange w:id="9457" w:author="Mohammad Nayeem" w:date="2020-04-21T23:16:00Z">
                  <w:rPr>
                    <w:ins w:id="9458" w:author="Mohammad Nayeem" w:date="2020-04-21T21:17:00Z"/>
                    <w:rFonts w:ascii="Times New Roman" w:hAnsi="Times New Roman" w:cs="Times New Roman"/>
                  </w:rPr>
                </w:rPrChange>
              </w:rPr>
              <w:pPrChange w:id="9459" w:author="nayeem hasan" w:date="2020-04-22T17:14:00Z">
                <w:pPr>
                  <w:spacing w:line="480" w:lineRule="auto"/>
                </w:pPr>
              </w:pPrChange>
            </w:pPr>
            <w:ins w:id="9460" w:author="Mohammad Nayeem" w:date="2020-04-21T21:17:00Z">
              <w:r w:rsidRPr="00E62777">
                <w:rPr>
                  <w:rFonts w:ascii="Times New Roman" w:hAnsi="Times New Roman" w:cs="Times New Roman"/>
                  <w:b/>
                  <w:bCs/>
                  <w:sz w:val="24"/>
                  <w:szCs w:val="24"/>
                  <w:rPrChange w:id="9461" w:author="Mohammad Nayeem" w:date="2020-04-21T23:16:00Z">
                    <w:rPr>
                      <w:rFonts w:ascii="Times New Roman" w:hAnsi="Times New Roman" w:cs="Times New Roman"/>
                    </w:rPr>
                  </w:rPrChange>
                </w:rPr>
                <w:t>EBF</w:t>
              </w:r>
            </w:ins>
          </w:p>
        </w:tc>
      </w:tr>
      <w:tr w:rsidR="00207654" w:rsidRPr="004E6C2C" w14:paraId="3C123AB1" w14:textId="77777777" w:rsidTr="00706D74">
        <w:trPr>
          <w:ins w:id="9462" w:author="Mohammad Nayeem" w:date="2020-04-21T21:17:00Z"/>
        </w:trPr>
        <w:tc>
          <w:tcPr>
            <w:tcW w:w="1250" w:type="pct"/>
            <w:tcPrChange w:id="9463" w:author="Mohammad Nayeem" w:date="2020-04-21T23:13:00Z">
              <w:tcPr>
                <w:tcW w:w="1642" w:type="pct"/>
                <w:gridSpan w:val="3"/>
              </w:tcPr>
            </w:tcPrChange>
          </w:tcPr>
          <w:p w14:paraId="5B9EA983" w14:textId="77777777" w:rsidR="00207654" w:rsidRPr="004E6C2C" w:rsidRDefault="00207654">
            <w:pPr>
              <w:spacing w:line="480" w:lineRule="auto"/>
              <w:jc w:val="both"/>
              <w:rPr>
                <w:ins w:id="9464" w:author="Mohammad Nayeem" w:date="2020-04-21T21:17:00Z"/>
                <w:rFonts w:ascii="Times New Roman" w:hAnsi="Times New Roman" w:cs="Times New Roman"/>
                <w:b/>
                <w:bCs/>
                <w:sz w:val="24"/>
                <w:szCs w:val="24"/>
                <w:rPrChange w:id="9465" w:author="Mohammad Nayeem" w:date="2020-04-21T22:30:00Z">
                  <w:rPr>
                    <w:ins w:id="9466" w:author="Mohammad Nayeem" w:date="2020-04-21T21:17:00Z"/>
                    <w:rFonts w:ascii="Times New Roman" w:hAnsi="Times New Roman" w:cs="Times New Roman"/>
                    <w:b/>
                    <w:bCs/>
                  </w:rPr>
                </w:rPrChange>
              </w:rPr>
              <w:pPrChange w:id="9467" w:author="nayeem hasan" w:date="2020-04-22T17:14:00Z">
                <w:pPr>
                  <w:spacing w:line="480" w:lineRule="auto"/>
                </w:pPr>
              </w:pPrChange>
            </w:pPr>
            <w:ins w:id="9468" w:author="Mohammad Nayeem" w:date="2020-04-21T21:17:00Z">
              <w:r w:rsidRPr="004E6C2C">
                <w:rPr>
                  <w:rFonts w:ascii="Times New Roman" w:hAnsi="Times New Roman" w:cs="Times New Roman"/>
                  <w:sz w:val="24"/>
                  <w:szCs w:val="24"/>
                  <w:rPrChange w:id="9469" w:author="Mohammad Nayeem" w:date="2020-04-21T22:30:00Z">
                    <w:rPr>
                      <w:rFonts w:ascii="Times New Roman" w:hAnsi="Times New Roman" w:cs="Times New Roman"/>
                    </w:rPr>
                  </w:rPrChange>
                </w:rPr>
                <w:t>No</w:t>
              </w:r>
            </w:ins>
          </w:p>
        </w:tc>
        <w:tc>
          <w:tcPr>
            <w:tcW w:w="1250" w:type="pct"/>
            <w:tcPrChange w:id="9470" w:author="Mohammad Nayeem" w:date="2020-04-21T23:13:00Z">
              <w:tcPr>
                <w:tcW w:w="1230" w:type="pct"/>
                <w:gridSpan w:val="2"/>
              </w:tcPr>
            </w:tcPrChange>
          </w:tcPr>
          <w:p w14:paraId="70D9EB24" w14:textId="77777777" w:rsidR="00207654" w:rsidRPr="004E6C2C" w:rsidRDefault="00207654">
            <w:pPr>
              <w:spacing w:line="480" w:lineRule="auto"/>
              <w:jc w:val="both"/>
              <w:rPr>
                <w:ins w:id="9471" w:author="Mohammad Nayeem" w:date="2020-04-21T21:17:00Z"/>
                <w:rFonts w:ascii="Times New Roman" w:hAnsi="Times New Roman" w:cs="Times New Roman"/>
                <w:sz w:val="24"/>
                <w:szCs w:val="24"/>
                <w:rPrChange w:id="9472" w:author="Mohammad Nayeem" w:date="2020-04-21T22:30:00Z">
                  <w:rPr>
                    <w:ins w:id="9473" w:author="Mohammad Nayeem" w:date="2020-04-21T21:17:00Z"/>
                    <w:rFonts w:ascii="Times New Roman" w:hAnsi="Times New Roman" w:cs="Times New Roman"/>
                  </w:rPr>
                </w:rPrChange>
              </w:rPr>
              <w:pPrChange w:id="9474" w:author="nayeem hasan" w:date="2020-04-22T17:14:00Z">
                <w:pPr>
                  <w:spacing w:line="480" w:lineRule="auto"/>
                  <w:jc w:val="center"/>
                </w:pPr>
              </w:pPrChange>
            </w:pPr>
            <w:ins w:id="9475" w:author="Mohammad Nayeem" w:date="2020-04-21T21:17:00Z">
              <w:r w:rsidRPr="004E6C2C">
                <w:rPr>
                  <w:rFonts w:ascii="Times New Roman" w:hAnsi="Times New Roman" w:cs="Times New Roman"/>
                  <w:sz w:val="24"/>
                  <w:szCs w:val="24"/>
                  <w:rPrChange w:id="9476" w:author="Mohammad Nayeem" w:date="2020-04-21T22:30:00Z">
                    <w:rPr>
                      <w:rFonts w:ascii="Times New Roman" w:hAnsi="Times New Roman" w:cs="Times New Roman"/>
                    </w:rPr>
                  </w:rPrChange>
                </w:rPr>
                <w:t>1.27</w:t>
              </w:r>
            </w:ins>
          </w:p>
        </w:tc>
        <w:tc>
          <w:tcPr>
            <w:tcW w:w="1250" w:type="pct"/>
            <w:tcPrChange w:id="9477" w:author="Mohammad Nayeem" w:date="2020-04-21T23:13:00Z">
              <w:tcPr>
                <w:tcW w:w="1249" w:type="pct"/>
                <w:gridSpan w:val="2"/>
              </w:tcPr>
            </w:tcPrChange>
          </w:tcPr>
          <w:p w14:paraId="731EBB23" w14:textId="77777777" w:rsidR="00207654" w:rsidRPr="004E6C2C" w:rsidRDefault="00207654">
            <w:pPr>
              <w:spacing w:line="480" w:lineRule="auto"/>
              <w:jc w:val="both"/>
              <w:rPr>
                <w:ins w:id="9478" w:author="Mohammad Nayeem" w:date="2020-04-21T21:17:00Z"/>
                <w:rFonts w:ascii="Times New Roman" w:hAnsi="Times New Roman" w:cs="Times New Roman"/>
                <w:sz w:val="24"/>
                <w:szCs w:val="24"/>
                <w:rPrChange w:id="9479" w:author="Mohammad Nayeem" w:date="2020-04-21T22:30:00Z">
                  <w:rPr>
                    <w:ins w:id="9480" w:author="Mohammad Nayeem" w:date="2020-04-21T21:17:00Z"/>
                    <w:rFonts w:ascii="Times New Roman" w:hAnsi="Times New Roman" w:cs="Times New Roman"/>
                  </w:rPr>
                </w:rPrChange>
              </w:rPr>
              <w:pPrChange w:id="9481" w:author="nayeem hasan" w:date="2020-04-22T17:14:00Z">
                <w:pPr>
                  <w:spacing w:line="480" w:lineRule="auto"/>
                  <w:jc w:val="center"/>
                </w:pPr>
              </w:pPrChange>
            </w:pPr>
            <w:ins w:id="9482" w:author="Mohammad Nayeem" w:date="2020-04-21T21:17:00Z">
              <w:r w:rsidRPr="004E6C2C">
                <w:rPr>
                  <w:rFonts w:ascii="Times New Roman" w:hAnsi="Times New Roman" w:cs="Times New Roman"/>
                  <w:sz w:val="24"/>
                  <w:szCs w:val="24"/>
                  <w:rPrChange w:id="9483" w:author="Mohammad Nayeem" w:date="2020-04-21T22:30:00Z">
                    <w:rPr>
                      <w:rFonts w:ascii="Times New Roman" w:hAnsi="Times New Roman" w:cs="Times New Roman"/>
                    </w:rPr>
                  </w:rPrChange>
                </w:rPr>
                <w:t>[1.01,1.60]</w:t>
              </w:r>
            </w:ins>
          </w:p>
        </w:tc>
        <w:tc>
          <w:tcPr>
            <w:tcW w:w="1250" w:type="pct"/>
            <w:tcPrChange w:id="9484" w:author="Mohammad Nayeem" w:date="2020-04-21T23:13:00Z">
              <w:tcPr>
                <w:tcW w:w="879" w:type="pct"/>
                <w:gridSpan w:val="2"/>
              </w:tcPr>
            </w:tcPrChange>
          </w:tcPr>
          <w:p w14:paraId="7CFE1FAD" w14:textId="77777777" w:rsidR="00207654" w:rsidRPr="004E6C2C" w:rsidRDefault="00207654">
            <w:pPr>
              <w:spacing w:line="480" w:lineRule="auto"/>
              <w:jc w:val="both"/>
              <w:rPr>
                <w:ins w:id="9485" w:author="Mohammad Nayeem" w:date="2020-04-21T21:17:00Z"/>
                <w:rFonts w:ascii="Times New Roman" w:hAnsi="Times New Roman" w:cs="Times New Roman"/>
                <w:sz w:val="24"/>
                <w:szCs w:val="24"/>
                <w:rPrChange w:id="9486" w:author="Mohammad Nayeem" w:date="2020-04-21T22:30:00Z">
                  <w:rPr>
                    <w:ins w:id="9487" w:author="Mohammad Nayeem" w:date="2020-04-21T21:17:00Z"/>
                    <w:rFonts w:ascii="Times New Roman" w:hAnsi="Times New Roman" w:cs="Times New Roman"/>
                  </w:rPr>
                </w:rPrChange>
              </w:rPr>
              <w:pPrChange w:id="9488" w:author="nayeem hasan" w:date="2020-04-22T17:14:00Z">
                <w:pPr>
                  <w:spacing w:line="480" w:lineRule="auto"/>
                  <w:jc w:val="center"/>
                </w:pPr>
              </w:pPrChange>
            </w:pPr>
            <w:ins w:id="9489" w:author="Mohammad Nayeem" w:date="2020-04-21T21:17:00Z">
              <w:r w:rsidRPr="004E6C2C">
                <w:rPr>
                  <w:rFonts w:ascii="Times New Roman" w:hAnsi="Times New Roman" w:cs="Times New Roman"/>
                  <w:sz w:val="24"/>
                  <w:szCs w:val="24"/>
                  <w:rPrChange w:id="9490" w:author="Mohammad Nayeem" w:date="2020-04-21T22:30:00Z">
                    <w:rPr>
                      <w:rFonts w:ascii="Times New Roman" w:hAnsi="Times New Roman" w:cs="Times New Roman"/>
                    </w:rPr>
                  </w:rPrChange>
                </w:rPr>
                <w:t>0.033</w:t>
              </w:r>
            </w:ins>
          </w:p>
        </w:tc>
      </w:tr>
      <w:tr w:rsidR="00207654" w:rsidRPr="004E6C2C" w14:paraId="7AABF11F" w14:textId="77777777" w:rsidTr="00706D74">
        <w:trPr>
          <w:ins w:id="9491" w:author="Mohammad Nayeem" w:date="2020-04-21T21:17:00Z"/>
        </w:trPr>
        <w:tc>
          <w:tcPr>
            <w:tcW w:w="1250" w:type="pct"/>
            <w:tcPrChange w:id="9492" w:author="Mohammad Nayeem" w:date="2020-04-21T23:13:00Z">
              <w:tcPr>
                <w:tcW w:w="1642" w:type="pct"/>
                <w:gridSpan w:val="3"/>
              </w:tcPr>
            </w:tcPrChange>
          </w:tcPr>
          <w:p w14:paraId="2262621B" w14:textId="77777777" w:rsidR="00207654" w:rsidRPr="004E6C2C" w:rsidRDefault="00207654">
            <w:pPr>
              <w:spacing w:line="480" w:lineRule="auto"/>
              <w:jc w:val="both"/>
              <w:rPr>
                <w:ins w:id="9493" w:author="Mohammad Nayeem" w:date="2020-04-21T21:17:00Z"/>
                <w:rFonts w:ascii="Times New Roman" w:hAnsi="Times New Roman" w:cs="Times New Roman"/>
                <w:b/>
                <w:bCs/>
                <w:sz w:val="24"/>
                <w:szCs w:val="24"/>
                <w:rPrChange w:id="9494" w:author="Mohammad Nayeem" w:date="2020-04-21T22:30:00Z">
                  <w:rPr>
                    <w:ins w:id="9495" w:author="Mohammad Nayeem" w:date="2020-04-21T21:17:00Z"/>
                    <w:rFonts w:ascii="Times New Roman" w:hAnsi="Times New Roman" w:cs="Times New Roman"/>
                    <w:b/>
                    <w:bCs/>
                  </w:rPr>
                </w:rPrChange>
              </w:rPr>
              <w:pPrChange w:id="9496" w:author="nayeem hasan" w:date="2020-04-22T17:14:00Z">
                <w:pPr>
                  <w:spacing w:line="480" w:lineRule="auto"/>
                </w:pPr>
              </w:pPrChange>
            </w:pPr>
            <w:ins w:id="9497" w:author="Mohammad Nayeem" w:date="2020-04-21T21:17:00Z">
              <w:r w:rsidRPr="004E6C2C">
                <w:rPr>
                  <w:rFonts w:ascii="Times New Roman" w:hAnsi="Times New Roman" w:cs="Times New Roman"/>
                  <w:sz w:val="24"/>
                  <w:szCs w:val="24"/>
                  <w:rPrChange w:id="9498" w:author="Mohammad Nayeem" w:date="2020-04-21T22:30:00Z">
                    <w:rPr>
                      <w:rFonts w:ascii="Times New Roman" w:hAnsi="Times New Roman" w:cs="Times New Roman"/>
                    </w:rPr>
                  </w:rPrChange>
                </w:rPr>
                <w:t>Yes</w:t>
              </w:r>
            </w:ins>
          </w:p>
        </w:tc>
        <w:tc>
          <w:tcPr>
            <w:tcW w:w="1250" w:type="pct"/>
            <w:tcPrChange w:id="9499" w:author="Mohammad Nayeem" w:date="2020-04-21T23:13:00Z">
              <w:tcPr>
                <w:tcW w:w="1230" w:type="pct"/>
                <w:gridSpan w:val="2"/>
              </w:tcPr>
            </w:tcPrChange>
          </w:tcPr>
          <w:p w14:paraId="335A7C6D" w14:textId="77777777" w:rsidR="00207654" w:rsidRPr="004E6C2C" w:rsidRDefault="00207654">
            <w:pPr>
              <w:spacing w:line="480" w:lineRule="auto"/>
              <w:jc w:val="both"/>
              <w:rPr>
                <w:ins w:id="9500" w:author="Mohammad Nayeem" w:date="2020-04-21T21:17:00Z"/>
                <w:rFonts w:ascii="Times New Roman" w:hAnsi="Times New Roman" w:cs="Times New Roman"/>
                <w:sz w:val="24"/>
                <w:szCs w:val="24"/>
                <w:rPrChange w:id="9501" w:author="Mohammad Nayeem" w:date="2020-04-21T22:30:00Z">
                  <w:rPr>
                    <w:ins w:id="9502" w:author="Mohammad Nayeem" w:date="2020-04-21T21:17:00Z"/>
                    <w:rFonts w:ascii="Times New Roman" w:hAnsi="Times New Roman" w:cs="Times New Roman"/>
                  </w:rPr>
                </w:rPrChange>
              </w:rPr>
              <w:pPrChange w:id="9503" w:author="nayeem hasan" w:date="2020-04-22T17:14:00Z">
                <w:pPr>
                  <w:spacing w:line="480" w:lineRule="auto"/>
                  <w:jc w:val="center"/>
                </w:pPr>
              </w:pPrChange>
            </w:pPr>
            <w:ins w:id="9504" w:author="Mohammad Nayeem" w:date="2020-04-21T21:17:00Z">
              <w:r w:rsidRPr="004E6C2C">
                <w:rPr>
                  <w:rFonts w:ascii="Times New Roman" w:hAnsi="Times New Roman" w:cs="Times New Roman"/>
                  <w:sz w:val="24"/>
                  <w:szCs w:val="24"/>
                  <w:rPrChange w:id="9505" w:author="Mohammad Nayeem" w:date="2020-04-21T22:30:00Z">
                    <w:rPr>
                      <w:rFonts w:ascii="Times New Roman" w:hAnsi="Times New Roman" w:cs="Times New Roman"/>
                    </w:rPr>
                  </w:rPrChange>
                </w:rPr>
                <w:t>Ref.</w:t>
              </w:r>
            </w:ins>
          </w:p>
        </w:tc>
        <w:tc>
          <w:tcPr>
            <w:tcW w:w="1250" w:type="pct"/>
            <w:tcPrChange w:id="9506" w:author="Mohammad Nayeem" w:date="2020-04-21T23:13:00Z">
              <w:tcPr>
                <w:tcW w:w="1249" w:type="pct"/>
                <w:gridSpan w:val="2"/>
              </w:tcPr>
            </w:tcPrChange>
          </w:tcPr>
          <w:p w14:paraId="31643A8A" w14:textId="77777777" w:rsidR="00207654" w:rsidRPr="004E6C2C" w:rsidRDefault="00207654">
            <w:pPr>
              <w:spacing w:line="480" w:lineRule="auto"/>
              <w:jc w:val="both"/>
              <w:rPr>
                <w:ins w:id="9507" w:author="Mohammad Nayeem" w:date="2020-04-21T21:17:00Z"/>
                <w:rFonts w:ascii="Times New Roman" w:hAnsi="Times New Roman" w:cs="Times New Roman"/>
                <w:sz w:val="24"/>
                <w:szCs w:val="24"/>
                <w:rPrChange w:id="9508" w:author="Mohammad Nayeem" w:date="2020-04-21T22:30:00Z">
                  <w:rPr>
                    <w:ins w:id="9509" w:author="Mohammad Nayeem" w:date="2020-04-21T21:17:00Z"/>
                    <w:rFonts w:ascii="Times New Roman" w:hAnsi="Times New Roman" w:cs="Times New Roman"/>
                  </w:rPr>
                </w:rPrChange>
              </w:rPr>
              <w:pPrChange w:id="9510" w:author="nayeem hasan" w:date="2020-04-22T17:14:00Z">
                <w:pPr>
                  <w:spacing w:line="480" w:lineRule="auto"/>
                  <w:jc w:val="center"/>
                </w:pPr>
              </w:pPrChange>
            </w:pPr>
            <w:ins w:id="9511" w:author="Mohammad Nayeem" w:date="2020-04-21T21:17:00Z">
              <w:r w:rsidRPr="004E6C2C">
                <w:rPr>
                  <w:rFonts w:ascii="Times New Roman" w:hAnsi="Times New Roman" w:cs="Times New Roman"/>
                  <w:sz w:val="24"/>
                  <w:szCs w:val="24"/>
                  <w:rPrChange w:id="9512" w:author="Mohammad Nayeem" w:date="2020-04-21T22:30:00Z">
                    <w:rPr>
                      <w:rFonts w:ascii="Times New Roman" w:hAnsi="Times New Roman" w:cs="Times New Roman"/>
                    </w:rPr>
                  </w:rPrChange>
                </w:rPr>
                <w:t>-</w:t>
              </w:r>
            </w:ins>
          </w:p>
        </w:tc>
        <w:tc>
          <w:tcPr>
            <w:tcW w:w="1250" w:type="pct"/>
            <w:tcPrChange w:id="9513" w:author="Mohammad Nayeem" w:date="2020-04-21T23:13:00Z">
              <w:tcPr>
                <w:tcW w:w="879" w:type="pct"/>
                <w:gridSpan w:val="2"/>
              </w:tcPr>
            </w:tcPrChange>
          </w:tcPr>
          <w:p w14:paraId="6D268AE9" w14:textId="77777777" w:rsidR="00207654" w:rsidRPr="004E6C2C" w:rsidRDefault="00207654">
            <w:pPr>
              <w:spacing w:line="480" w:lineRule="auto"/>
              <w:jc w:val="both"/>
              <w:rPr>
                <w:ins w:id="9514" w:author="Mohammad Nayeem" w:date="2020-04-21T21:17:00Z"/>
                <w:rFonts w:ascii="Times New Roman" w:hAnsi="Times New Roman" w:cs="Times New Roman"/>
                <w:sz w:val="24"/>
                <w:szCs w:val="24"/>
                <w:rPrChange w:id="9515" w:author="Mohammad Nayeem" w:date="2020-04-21T22:30:00Z">
                  <w:rPr>
                    <w:ins w:id="9516" w:author="Mohammad Nayeem" w:date="2020-04-21T21:17:00Z"/>
                    <w:rFonts w:ascii="Times New Roman" w:hAnsi="Times New Roman" w:cs="Times New Roman"/>
                  </w:rPr>
                </w:rPrChange>
              </w:rPr>
              <w:pPrChange w:id="9517" w:author="nayeem hasan" w:date="2020-04-22T17:14:00Z">
                <w:pPr>
                  <w:spacing w:line="480" w:lineRule="auto"/>
                  <w:jc w:val="center"/>
                </w:pPr>
              </w:pPrChange>
            </w:pPr>
            <w:ins w:id="9518" w:author="Mohammad Nayeem" w:date="2020-04-21T21:17:00Z">
              <w:r w:rsidRPr="004E6C2C">
                <w:rPr>
                  <w:rFonts w:ascii="Times New Roman" w:hAnsi="Times New Roman" w:cs="Times New Roman"/>
                  <w:sz w:val="24"/>
                  <w:szCs w:val="24"/>
                  <w:rPrChange w:id="9519" w:author="Mohammad Nayeem" w:date="2020-04-21T22:30:00Z">
                    <w:rPr>
                      <w:rFonts w:ascii="Times New Roman" w:hAnsi="Times New Roman" w:cs="Times New Roman"/>
                    </w:rPr>
                  </w:rPrChange>
                </w:rPr>
                <w:t>-</w:t>
              </w:r>
            </w:ins>
          </w:p>
        </w:tc>
      </w:tr>
      <w:tr w:rsidR="00207654" w:rsidRPr="004E6C2C" w14:paraId="1D8BACA8" w14:textId="77777777" w:rsidTr="00706D74">
        <w:trPr>
          <w:ins w:id="9520" w:author="Mohammad Nayeem" w:date="2020-04-21T21:17:00Z"/>
        </w:trPr>
        <w:tc>
          <w:tcPr>
            <w:tcW w:w="5000" w:type="pct"/>
            <w:gridSpan w:val="4"/>
            <w:tcPrChange w:id="9521" w:author="Mohammad Nayeem" w:date="2020-04-21T23:13:00Z">
              <w:tcPr>
                <w:tcW w:w="5000" w:type="pct"/>
                <w:gridSpan w:val="9"/>
              </w:tcPr>
            </w:tcPrChange>
          </w:tcPr>
          <w:p w14:paraId="314E226E" w14:textId="77777777" w:rsidR="00207654" w:rsidRPr="00E62777" w:rsidRDefault="00207654">
            <w:pPr>
              <w:spacing w:line="480" w:lineRule="auto"/>
              <w:jc w:val="both"/>
              <w:rPr>
                <w:ins w:id="9522" w:author="Mohammad Nayeem" w:date="2020-04-21T21:17:00Z"/>
                <w:rFonts w:ascii="Times New Roman" w:hAnsi="Times New Roman" w:cs="Times New Roman"/>
                <w:b/>
                <w:bCs/>
                <w:sz w:val="24"/>
                <w:szCs w:val="24"/>
                <w:rPrChange w:id="9523" w:author="Mohammad Nayeem" w:date="2020-04-21T23:16:00Z">
                  <w:rPr>
                    <w:ins w:id="9524" w:author="Mohammad Nayeem" w:date="2020-04-21T21:17:00Z"/>
                    <w:rFonts w:ascii="Times New Roman" w:hAnsi="Times New Roman" w:cs="Times New Roman"/>
                  </w:rPr>
                </w:rPrChange>
              </w:rPr>
              <w:pPrChange w:id="9525" w:author="nayeem hasan" w:date="2020-04-22T17:14:00Z">
                <w:pPr>
                  <w:spacing w:line="480" w:lineRule="auto"/>
                </w:pPr>
              </w:pPrChange>
            </w:pPr>
            <w:ins w:id="9526" w:author="Mohammad Nayeem" w:date="2020-04-21T21:17:00Z">
              <w:r w:rsidRPr="00E62777">
                <w:rPr>
                  <w:rFonts w:ascii="Times New Roman" w:hAnsi="Times New Roman" w:cs="Times New Roman"/>
                  <w:b/>
                  <w:bCs/>
                  <w:sz w:val="24"/>
                  <w:szCs w:val="24"/>
                  <w:rPrChange w:id="9527" w:author="Mohammad Nayeem" w:date="2020-04-21T23:16:00Z">
                    <w:rPr>
                      <w:rFonts w:ascii="Times New Roman" w:hAnsi="Times New Roman" w:cs="Times New Roman"/>
                    </w:rPr>
                  </w:rPrChange>
                </w:rPr>
                <w:t>Maternal age</w:t>
              </w:r>
            </w:ins>
          </w:p>
        </w:tc>
      </w:tr>
      <w:tr w:rsidR="00207654" w:rsidRPr="004E6C2C" w14:paraId="765747B8" w14:textId="77777777" w:rsidTr="00706D74">
        <w:trPr>
          <w:ins w:id="9528" w:author="Mohammad Nayeem" w:date="2020-04-21T21:17:00Z"/>
        </w:trPr>
        <w:tc>
          <w:tcPr>
            <w:tcW w:w="1250" w:type="pct"/>
            <w:tcPrChange w:id="9529" w:author="Mohammad Nayeem" w:date="2020-04-21T23:13:00Z">
              <w:tcPr>
                <w:tcW w:w="1642" w:type="pct"/>
                <w:gridSpan w:val="3"/>
              </w:tcPr>
            </w:tcPrChange>
          </w:tcPr>
          <w:p w14:paraId="126B6294" w14:textId="77777777" w:rsidR="00207654" w:rsidRPr="004E6C2C" w:rsidRDefault="00207654">
            <w:pPr>
              <w:spacing w:line="480" w:lineRule="auto"/>
              <w:jc w:val="both"/>
              <w:rPr>
                <w:ins w:id="9530" w:author="Mohammad Nayeem" w:date="2020-04-21T21:17:00Z"/>
                <w:rFonts w:ascii="Times New Roman" w:hAnsi="Times New Roman" w:cs="Times New Roman"/>
                <w:b/>
                <w:bCs/>
                <w:sz w:val="24"/>
                <w:szCs w:val="24"/>
                <w:rPrChange w:id="9531" w:author="Mohammad Nayeem" w:date="2020-04-21T22:30:00Z">
                  <w:rPr>
                    <w:ins w:id="9532" w:author="Mohammad Nayeem" w:date="2020-04-21T21:17:00Z"/>
                    <w:rFonts w:ascii="Times New Roman" w:hAnsi="Times New Roman" w:cs="Times New Roman"/>
                    <w:b/>
                    <w:bCs/>
                  </w:rPr>
                </w:rPrChange>
              </w:rPr>
              <w:pPrChange w:id="9533" w:author="nayeem hasan" w:date="2020-04-22T17:14:00Z">
                <w:pPr>
                  <w:spacing w:line="480" w:lineRule="auto"/>
                </w:pPr>
              </w:pPrChange>
            </w:pPr>
            <w:ins w:id="9534" w:author="Mohammad Nayeem" w:date="2020-04-21T21:17:00Z">
              <w:r w:rsidRPr="004E6C2C">
                <w:rPr>
                  <w:rFonts w:ascii="Times New Roman" w:hAnsi="Times New Roman" w:cs="Times New Roman"/>
                  <w:sz w:val="24"/>
                  <w:szCs w:val="24"/>
                  <w:rPrChange w:id="9535" w:author="Mohammad Nayeem" w:date="2020-04-21T22:30:00Z">
                    <w:rPr>
                      <w:rFonts w:ascii="Times New Roman" w:hAnsi="Times New Roman" w:cs="Times New Roman"/>
                    </w:rPr>
                  </w:rPrChange>
                </w:rPr>
                <w:t>15-19</w:t>
              </w:r>
            </w:ins>
          </w:p>
        </w:tc>
        <w:tc>
          <w:tcPr>
            <w:tcW w:w="1250" w:type="pct"/>
            <w:tcPrChange w:id="9536" w:author="Mohammad Nayeem" w:date="2020-04-21T23:13:00Z">
              <w:tcPr>
                <w:tcW w:w="1230" w:type="pct"/>
                <w:gridSpan w:val="2"/>
              </w:tcPr>
            </w:tcPrChange>
          </w:tcPr>
          <w:p w14:paraId="3CB18E6C" w14:textId="77777777" w:rsidR="00207654" w:rsidRPr="004E6C2C" w:rsidRDefault="00207654">
            <w:pPr>
              <w:spacing w:line="480" w:lineRule="auto"/>
              <w:jc w:val="both"/>
              <w:rPr>
                <w:ins w:id="9537" w:author="Mohammad Nayeem" w:date="2020-04-21T21:17:00Z"/>
                <w:rFonts w:ascii="Times New Roman" w:hAnsi="Times New Roman" w:cs="Times New Roman"/>
                <w:sz w:val="24"/>
                <w:szCs w:val="24"/>
                <w:rPrChange w:id="9538" w:author="Mohammad Nayeem" w:date="2020-04-21T22:30:00Z">
                  <w:rPr>
                    <w:ins w:id="9539" w:author="Mohammad Nayeem" w:date="2020-04-21T21:17:00Z"/>
                    <w:rFonts w:ascii="Times New Roman" w:hAnsi="Times New Roman" w:cs="Times New Roman"/>
                  </w:rPr>
                </w:rPrChange>
              </w:rPr>
              <w:pPrChange w:id="9540" w:author="nayeem hasan" w:date="2020-04-22T17:14:00Z">
                <w:pPr>
                  <w:spacing w:line="480" w:lineRule="auto"/>
                  <w:jc w:val="center"/>
                </w:pPr>
              </w:pPrChange>
            </w:pPr>
            <w:ins w:id="9541" w:author="Mohammad Nayeem" w:date="2020-04-21T21:17:00Z">
              <w:r w:rsidRPr="004E6C2C">
                <w:rPr>
                  <w:rFonts w:ascii="Times New Roman" w:hAnsi="Times New Roman" w:cs="Times New Roman"/>
                  <w:sz w:val="24"/>
                  <w:szCs w:val="24"/>
                  <w:rPrChange w:id="9542" w:author="Mohammad Nayeem" w:date="2020-04-21T22:30:00Z">
                    <w:rPr>
                      <w:rFonts w:ascii="Times New Roman" w:hAnsi="Times New Roman" w:cs="Times New Roman"/>
                    </w:rPr>
                  </w:rPrChange>
                </w:rPr>
                <w:t>1.10</w:t>
              </w:r>
            </w:ins>
          </w:p>
        </w:tc>
        <w:tc>
          <w:tcPr>
            <w:tcW w:w="1250" w:type="pct"/>
            <w:tcPrChange w:id="9543" w:author="Mohammad Nayeem" w:date="2020-04-21T23:13:00Z">
              <w:tcPr>
                <w:tcW w:w="1249" w:type="pct"/>
                <w:gridSpan w:val="2"/>
              </w:tcPr>
            </w:tcPrChange>
          </w:tcPr>
          <w:p w14:paraId="02B1AA18" w14:textId="77777777" w:rsidR="00207654" w:rsidRPr="004E6C2C" w:rsidRDefault="00207654">
            <w:pPr>
              <w:spacing w:line="480" w:lineRule="auto"/>
              <w:jc w:val="both"/>
              <w:rPr>
                <w:ins w:id="9544" w:author="Mohammad Nayeem" w:date="2020-04-21T21:17:00Z"/>
                <w:rFonts w:ascii="Times New Roman" w:hAnsi="Times New Roman" w:cs="Times New Roman"/>
                <w:sz w:val="24"/>
                <w:szCs w:val="24"/>
                <w:rPrChange w:id="9545" w:author="Mohammad Nayeem" w:date="2020-04-21T22:30:00Z">
                  <w:rPr>
                    <w:ins w:id="9546" w:author="Mohammad Nayeem" w:date="2020-04-21T21:17:00Z"/>
                    <w:rFonts w:ascii="Times New Roman" w:hAnsi="Times New Roman" w:cs="Times New Roman"/>
                  </w:rPr>
                </w:rPrChange>
              </w:rPr>
              <w:pPrChange w:id="9547" w:author="nayeem hasan" w:date="2020-04-22T17:14:00Z">
                <w:pPr>
                  <w:spacing w:line="480" w:lineRule="auto"/>
                  <w:jc w:val="center"/>
                </w:pPr>
              </w:pPrChange>
            </w:pPr>
            <w:ins w:id="9548" w:author="Mohammad Nayeem" w:date="2020-04-21T21:17:00Z">
              <w:r w:rsidRPr="004E6C2C">
                <w:rPr>
                  <w:rFonts w:ascii="Times New Roman" w:hAnsi="Times New Roman" w:cs="Times New Roman"/>
                  <w:sz w:val="24"/>
                  <w:szCs w:val="24"/>
                  <w:rPrChange w:id="9549" w:author="Mohammad Nayeem" w:date="2020-04-21T22:30:00Z">
                    <w:rPr>
                      <w:rFonts w:ascii="Times New Roman" w:hAnsi="Times New Roman" w:cs="Times New Roman"/>
                    </w:rPr>
                  </w:rPrChange>
                </w:rPr>
                <w:t>[0.85,1.42]</w:t>
              </w:r>
            </w:ins>
          </w:p>
        </w:tc>
        <w:tc>
          <w:tcPr>
            <w:tcW w:w="1250" w:type="pct"/>
            <w:tcPrChange w:id="9550" w:author="Mohammad Nayeem" w:date="2020-04-21T23:13:00Z">
              <w:tcPr>
                <w:tcW w:w="879" w:type="pct"/>
                <w:gridSpan w:val="2"/>
              </w:tcPr>
            </w:tcPrChange>
          </w:tcPr>
          <w:p w14:paraId="74D6FA8F" w14:textId="77777777" w:rsidR="00207654" w:rsidRPr="004E6C2C" w:rsidRDefault="00207654">
            <w:pPr>
              <w:spacing w:line="480" w:lineRule="auto"/>
              <w:jc w:val="both"/>
              <w:rPr>
                <w:ins w:id="9551" w:author="Mohammad Nayeem" w:date="2020-04-21T21:17:00Z"/>
                <w:rFonts w:ascii="Times New Roman" w:hAnsi="Times New Roman" w:cs="Times New Roman"/>
                <w:sz w:val="24"/>
                <w:szCs w:val="24"/>
                <w:rPrChange w:id="9552" w:author="Mohammad Nayeem" w:date="2020-04-21T22:30:00Z">
                  <w:rPr>
                    <w:ins w:id="9553" w:author="Mohammad Nayeem" w:date="2020-04-21T21:17:00Z"/>
                    <w:rFonts w:ascii="Times New Roman" w:hAnsi="Times New Roman" w:cs="Times New Roman"/>
                  </w:rPr>
                </w:rPrChange>
              </w:rPr>
              <w:pPrChange w:id="9554" w:author="nayeem hasan" w:date="2020-04-22T17:14:00Z">
                <w:pPr>
                  <w:spacing w:line="480" w:lineRule="auto"/>
                  <w:jc w:val="center"/>
                </w:pPr>
              </w:pPrChange>
            </w:pPr>
            <w:ins w:id="9555" w:author="Mohammad Nayeem" w:date="2020-04-21T21:17:00Z">
              <w:r w:rsidRPr="004E6C2C">
                <w:rPr>
                  <w:rFonts w:ascii="Times New Roman" w:hAnsi="Times New Roman" w:cs="Times New Roman"/>
                  <w:color w:val="000000"/>
                  <w:sz w:val="24"/>
                  <w:szCs w:val="24"/>
                  <w:rPrChange w:id="9556" w:author="Mohammad Nayeem" w:date="2020-04-21T22:30:00Z">
                    <w:rPr>
                      <w:rFonts w:ascii="Times New Roman" w:hAnsi="Times New Roman" w:cs="Times New Roman"/>
                      <w:color w:val="000000"/>
                    </w:rPr>
                  </w:rPrChange>
                </w:rPr>
                <w:t>0.465</w:t>
              </w:r>
            </w:ins>
          </w:p>
        </w:tc>
      </w:tr>
      <w:tr w:rsidR="00207654" w:rsidRPr="004E6C2C" w14:paraId="0DE8D098" w14:textId="77777777" w:rsidTr="00706D74">
        <w:trPr>
          <w:trHeight w:val="458"/>
          <w:ins w:id="9557" w:author="Mohammad Nayeem" w:date="2020-04-21T21:17:00Z"/>
          <w:trPrChange w:id="9558" w:author="Mohammad Nayeem" w:date="2020-04-21T23:13:00Z">
            <w:trPr>
              <w:trHeight w:val="458"/>
            </w:trPr>
          </w:trPrChange>
        </w:trPr>
        <w:tc>
          <w:tcPr>
            <w:tcW w:w="1250" w:type="pct"/>
            <w:tcPrChange w:id="9559" w:author="Mohammad Nayeem" w:date="2020-04-21T23:13:00Z">
              <w:tcPr>
                <w:tcW w:w="1642" w:type="pct"/>
                <w:gridSpan w:val="3"/>
              </w:tcPr>
            </w:tcPrChange>
          </w:tcPr>
          <w:p w14:paraId="0D6753DC" w14:textId="77777777" w:rsidR="00207654" w:rsidRPr="004E6C2C" w:rsidRDefault="00207654">
            <w:pPr>
              <w:spacing w:line="480" w:lineRule="auto"/>
              <w:jc w:val="both"/>
              <w:rPr>
                <w:ins w:id="9560" w:author="Mohammad Nayeem" w:date="2020-04-21T21:17:00Z"/>
                <w:rFonts w:ascii="Times New Roman" w:hAnsi="Times New Roman" w:cs="Times New Roman"/>
                <w:b/>
                <w:bCs/>
                <w:sz w:val="24"/>
                <w:szCs w:val="24"/>
                <w:rPrChange w:id="9561" w:author="Mohammad Nayeem" w:date="2020-04-21T22:30:00Z">
                  <w:rPr>
                    <w:ins w:id="9562" w:author="Mohammad Nayeem" w:date="2020-04-21T21:17:00Z"/>
                    <w:rFonts w:ascii="Times New Roman" w:hAnsi="Times New Roman" w:cs="Times New Roman"/>
                    <w:b/>
                    <w:bCs/>
                  </w:rPr>
                </w:rPrChange>
              </w:rPr>
              <w:pPrChange w:id="9563" w:author="nayeem hasan" w:date="2020-04-22T17:14:00Z">
                <w:pPr>
                  <w:spacing w:line="480" w:lineRule="auto"/>
                </w:pPr>
              </w:pPrChange>
            </w:pPr>
            <w:ins w:id="9564" w:author="Mohammad Nayeem" w:date="2020-04-21T21:17:00Z">
              <w:r w:rsidRPr="004E6C2C">
                <w:rPr>
                  <w:rFonts w:ascii="Times New Roman" w:hAnsi="Times New Roman" w:cs="Times New Roman"/>
                  <w:sz w:val="24"/>
                  <w:szCs w:val="24"/>
                  <w:rPrChange w:id="9565" w:author="Mohammad Nayeem" w:date="2020-04-21T22:30:00Z">
                    <w:rPr>
                      <w:rFonts w:ascii="Times New Roman" w:hAnsi="Times New Roman" w:cs="Times New Roman"/>
                    </w:rPr>
                  </w:rPrChange>
                </w:rPr>
                <w:t>20-24</w:t>
              </w:r>
            </w:ins>
          </w:p>
        </w:tc>
        <w:tc>
          <w:tcPr>
            <w:tcW w:w="1250" w:type="pct"/>
            <w:tcPrChange w:id="9566" w:author="Mohammad Nayeem" w:date="2020-04-21T23:13:00Z">
              <w:tcPr>
                <w:tcW w:w="1230" w:type="pct"/>
                <w:gridSpan w:val="2"/>
              </w:tcPr>
            </w:tcPrChange>
          </w:tcPr>
          <w:p w14:paraId="5008D5B2" w14:textId="77777777" w:rsidR="00207654" w:rsidRPr="004E6C2C" w:rsidRDefault="00207654">
            <w:pPr>
              <w:spacing w:line="480" w:lineRule="auto"/>
              <w:jc w:val="both"/>
              <w:rPr>
                <w:ins w:id="9567" w:author="Mohammad Nayeem" w:date="2020-04-21T21:17:00Z"/>
                <w:rFonts w:ascii="Times New Roman" w:hAnsi="Times New Roman" w:cs="Times New Roman"/>
                <w:sz w:val="24"/>
                <w:szCs w:val="24"/>
                <w:rPrChange w:id="9568" w:author="Mohammad Nayeem" w:date="2020-04-21T22:30:00Z">
                  <w:rPr>
                    <w:ins w:id="9569" w:author="Mohammad Nayeem" w:date="2020-04-21T21:17:00Z"/>
                    <w:rFonts w:ascii="Times New Roman" w:hAnsi="Times New Roman" w:cs="Times New Roman"/>
                  </w:rPr>
                </w:rPrChange>
              </w:rPr>
              <w:pPrChange w:id="9570" w:author="nayeem hasan" w:date="2020-04-22T17:14:00Z">
                <w:pPr>
                  <w:spacing w:line="480" w:lineRule="auto"/>
                  <w:jc w:val="center"/>
                </w:pPr>
              </w:pPrChange>
            </w:pPr>
            <w:ins w:id="9571" w:author="Mohammad Nayeem" w:date="2020-04-21T21:17:00Z">
              <w:r w:rsidRPr="004E6C2C">
                <w:rPr>
                  <w:rFonts w:ascii="Times New Roman" w:hAnsi="Times New Roman" w:cs="Times New Roman"/>
                  <w:sz w:val="24"/>
                  <w:szCs w:val="24"/>
                  <w:rPrChange w:id="9572" w:author="Mohammad Nayeem" w:date="2020-04-21T22:30:00Z">
                    <w:rPr>
                      <w:rFonts w:ascii="Times New Roman" w:hAnsi="Times New Roman" w:cs="Times New Roman"/>
                    </w:rPr>
                  </w:rPrChange>
                </w:rPr>
                <w:t>0.95</w:t>
              </w:r>
            </w:ins>
          </w:p>
        </w:tc>
        <w:tc>
          <w:tcPr>
            <w:tcW w:w="1250" w:type="pct"/>
            <w:tcPrChange w:id="9573" w:author="Mohammad Nayeem" w:date="2020-04-21T23:13:00Z">
              <w:tcPr>
                <w:tcW w:w="1249" w:type="pct"/>
                <w:gridSpan w:val="2"/>
              </w:tcPr>
            </w:tcPrChange>
          </w:tcPr>
          <w:p w14:paraId="7DFADF08" w14:textId="77777777" w:rsidR="00207654" w:rsidRPr="004E6C2C" w:rsidRDefault="00207654">
            <w:pPr>
              <w:spacing w:line="480" w:lineRule="auto"/>
              <w:jc w:val="both"/>
              <w:rPr>
                <w:ins w:id="9574" w:author="Mohammad Nayeem" w:date="2020-04-21T21:17:00Z"/>
                <w:rFonts w:ascii="Times New Roman" w:hAnsi="Times New Roman" w:cs="Times New Roman"/>
                <w:sz w:val="24"/>
                <w:szCs w:val="24"/>
                <w:rPrChange w:id="9575" w:author="Mohammad Nayeem" w:date="2020-04-21T22:30:00Z">
                  <w:rPr>
                    <w:ins w:id="9576" w:author="Mohammad Nayeem" w:date="2020-04-21T21:17:00Z"/>
                    <w:rFonts w:ascii="Times New Roman" w:hAnsi="Times New Roman" w:cs="Times New Roman"/>
                  </w:rPr>
                </w:rPrChange>
              </w:rPr>
              <w:pPrChange w:id="9577" w:author="nayeem hasan" w:date="2020-04-22T17:14:00Z">
                <w:pPr>
                  <w:spacing w:line="480" w:lineRule="auto"/>
                  <w:jc w:val="center"/>
                </w:pPr>
              </w:pPrChange>
            </w:pPr>
            <w:ins w:id="9578" w:author="Mohammad Nayeem" w:date="2020-04-21T21:17:00Z">
              <w:r w:rsidRPr="004E6C2C">
                <w:rPr>
                  <w:rFonts w:ascii="Times New Roman" w:hAnsi="Times New Roman" w:cs="Times New Roman"/>
                  <w:sz w:val="24"/>
                  <w:szCs w:val="24"/>
                  <w:rPrChange w:id="9579" w:author="Mohammad Nayeem" w:date="2020-04-21T22:30:00Z">
                    <w:rPr>
                      <w:rFonts w:ascii="Times New Roman" w:hAnsi="Times New Roman" w:cs="Times New Roman"/>
                    </w:rPr>
                  </w:rPrChange>
                </w:rPr>
                <w:t>[0.73,1.22]</w:t>
              </w:r>
            </w:ins>
          </w:p>
        </w:tc>
        <w:tc>
          <w:tcPr>
            <w:tcW w:w="1250" w:type="pct"/>
            <w:tcPrChange w:id="9580" w:author="Mohammad Nayeem" w:date="2020-04-21T23:13:00Z">
              <w:tcPr>
                <w:tcW w:w="879" w:type="pct"/>
                <w:gridSpan w:val="2"/>
              </w:tcPr>
            </w:tcPrChange>
          </w:tcPr>
          <w:p w14:paraId="1C4B4027" w14:textId="77777777" w:rsidR="00207654" w:rsidRPr="004E6C2C" w:rsidRDefault="00207654">
            <w:pPr>
              <w:spacing w:line="480" w:lineRule="auto"/>
              <w:jc w:val="both"/>
              <w:rPr>
                <w:ins w:id="9581" w:author="Mohammad Nayeem" w:date="2020-04-21T21:17:00Z"/>
                <w:rFonts w:ascii="Times New Roman" w:hAnsi="Times New Roman" w:cs="Times New Roman"/>
                <w:sz w:val="24"/>
                <w:szCs w:val="24"/>
                <w:rPrChange w:id="9582" w:author="Mohammad Nayeem" w:date="2020-04-21T22:30:00Z">
                  <w:rPr>
                    <w:ins w:id="9583" w:author="Mohammad Nayeem" w:date="2020-04-21T21:17:00Z"/>
                    <w:rFonts w:ascii="Times New Roman" w:hAnsi="Times New Roman" w:cs="Times New Roman"/>
                  </w:rPr>
                </w:rPrChange>
              </w:rPr>
              <w:pPrChange w:id="9584" w:author="nayeem hasan" w:date="2020-04-22T17:14:00Z">
                <w:pPr>
                  <w:spacing w:line="480" w:lineRule="auto"/>
                  <w:jc w:val="center"/>
                </w:pPr>
              </w:pPrChange>
            </w:pPr>
            <w:ins w:id="9585" w:author="Mohammad Nayeem" w:date="2020-04-21T21:17:00Z">
              <w:r w:rsidRPr="004E6C2C">
                <w:rPr>
                  <w:rFonts w:ascii="Times New Roman" w:hAnsi="Times New Roman" w:cs="Times New Roman"/>
                  <w:color w:val="000000"/>
                  <w:sz w:val="24"/>
                  <w:szCs w:val="24"/>
                  <w:rPrChange w:id="9586" w:author="Mohammad Nayeem" w:date="2020-04-21T22:30:00Z">
                    <w:rPr>
                      <w:rFonts w:ascii="Times New Roman" w:hAnsi="Times New Roman" w:cs="Times New Roman"/>
                      <w:color w:val="000000"/>
                    </w:rPr>
                  </w:rPrChange>
                </w:rPr>
                <w:t>0.667</w:t>
              </w:r>
            </w:ins>
          </w:p>
        </w:tc>
      </w:tr>
      <w:tr w:rsidR="00207654" w:rsidRPr="004E6C2C" w14:paraId="2CF0E896" w14:textId="77777777" w:rsidTr="00706D74">
        <w:trPr>
          <w:ins w:id="9587" w:author="Mohammad Nayeem" w:date="2020-04-21T21:17:00Z"/>
        </w:trPr>
        <w:tc>
          <w:tcPr>
            <w:tcW w:w="1250" w:type="pct"/>
            <w:tcPrChange w:id="9588" w:author="Mohammad Nayeem" w:date="2020-04-21T23:13:00Z">
              <w:tcPr>
                <w:tcW w:w="1642" w:type="pct"/>
                <w:gridSpan w:val="3"/>
              </w:tcPr>
            </w:tcPrChange>
          </w:tcPr>
          <w:p w14:paraId="37970214" w14:textId="77777777" w:rsidR="00207654" w:rsidRPr="004E6C2C" w:rsidRDefault="00207654">
            <w:pPr>
              <w:spacing w:line="480" w:lineRule="auto"/>
              <w:jc w:val="both"/>
              <w:rPr>
                <w:ins w:id="9589" w:author="Mohammad Nayeem" w:date="2020-04-21T21:17:00Z"/>
                <w:rFonts w:ascii="Times New Roman" w:hAnsi="Times New Roman" w:cs="Times New Roman"/>
                <w:b/>
                <w:bCs/>
                <w:sz w:val="24"/>
                <w:szCs w:val="24"/>
                <w:rPrChange w:id="9590" w:author="Mohammad Nayeem" w:date="2020-04-21T22:30:00Z">
                  <w:rPr>
                    <w:ins w:id="9591" w:author="Mohammad Nayeem" w:date="2020-04-21T21:17:00Z"/>
                    <w:rFonts w:ascii="Times New Roman" w:hAnsi="Times New Roman" w:cs="Times New Roman"/>
                    <w:b/>
                    <w:bCs/>
                  </w:rPr>
                </w:rPrChange>
              </w:rPr>
              <w:pPrChange w:id="9592" w:author="nayeem hasan" w:date="2020-04-22T17:14:00Z">
                <w:pPr>
                  <w:spacing w:line="480" w:lineRule="auto"/>
                </w:pPr>
              </w:pPrChange>
            </w:pPr>
            <w:ins w:id="9593" w:author="Mohammad Nayeem" w:date="2020-04-21T21:17:00Z">
              <w:r w:rsidRPr="004E6C2C">
                <w:rPr>
                  <w:rFonts w:ascii="Times New Roman" w:hAnsi="Times New Roman" w:cs="Times New Roman"/>
                  <w:sz w:val="24"/>
                  <w:szCs w:val="24"/>
                  <w:rPrChange w:id="9594" w:author="Mohammad Nayeem" w:date="2020-04-21T22:30:00Z">
                    <w:rPr>
                      <w:rFonts w:ascii="Times New Roman" w:hAnsi="Times New Roman" w:cs="Times New Roman"/>
                    </w:rPr>
                  </w:rPrChange>
                </w:rPr>
                <w:t>25+</w:t>
              </w:r>
            </w:ins>
          </w:p>
        </w:tc>
        <w:tc>
          <w:tcPr>
            <w:tcW w:w="1250" w:type="pct"/>
            <w:tcPrChange w:id="9595" w:author="Mohammad Nayeem" w:date="2020-04-21T23:13:00Z">
              <w:tcPr>
                <w:tcW w:w="1230" w:type="pct"/>
                <w:gridSpan w:val="2"/>
              </w:tcPr>
            </w:tcPrChange>
          </w:tcPr>
          <w:p w14:paraId="37378F36" w14:textId="77777777" w:rsidR="00207654" w:rsidRPr="004E6C2C" w:rsidRDefault="00207654">
            <w:pPr>
              <w:spacing w:line="480" w:lineRule="auto"/>
              <w:jc w:val="both"/>
              <w:rPr>
                <w:ins w:id="9596" w:author="Mohammad Nayeem" w:date="2020-04-21T21:17:00Z"/>
                <w:rFonts w:ascii="Times New Roman" w:hAnsi="Times New Roman" w:cs="Times New Roman"/>
                <w:sz w:val="24"/>
                <w:szCs w:val="24"/>
                <w:rPrChange w:id="9597" w:author="Mohammad Nayeem" w:date="2020-04-21T22:30:00Z">
                  <w:rPr>
                    <w:ins w:id="9598" w:author="Mohammad Nayeem" w:date="2020-04-21T21:17:00Z"/>
                    <w:rFonts w:ascii="Times New Roman" w:hAnsi="Times New Roman" w:cs="Times New Roman"/>
                  </w:rPr>
                </w:rPrChange>
              </w:rPr>
              <w:pPrChange w:id="9599" w:author="nayeem hasan" w:date="2020-04-22T17:14:00Z">
                <w:pPr>
                  <w:spacing w:line="480" w:lineRule="auto"/>
                  <w:jc w:val="center"/>
                </w:pPr>
              </w:pPrChange>
            </w:pPr>
            <w:ins w:id="9600" w:author="Mohammad Nayeem" w:date="2020-04-21T21:17:00Z">
              <w:r w:rsidRPr="004E6C2C">
                <w:rPr>
                  <w:rFonts w:ascii="Times New Roman" w:hAnsi="Times New Roman" w:cs="Times New Roman"/>
                  <w:sz w:val="24"/>
                  <w:szCs w:val="24"/>
                  <w:rPrChange w:id="9601" w:author="Mohammad Nayeem" w:date="2020-04-21T22:30:00Z">
                    <w:rPr>
                      <w:rFonts w:ascii="Times New Roman" w:hAnsi="Times New Roman" w:cs="Times New Roman"/>
                    </w:rPr>
                  </w:rPrChange>
                </w:rPr>
                <w:t>Ref.</w:t>
              </w:r>
            </w:ins>
          </w:p>
        </w:tc>
        <w:tc>
          <w:tcPr>
            <w:tcW w:w="1250" w:type="pct"/>
            <w:tcPrChange w:id="9602" w:author="Mohammad Nayeem" w:date="2020-04-21T23:13:00Z">
              <w:tcPr>
                <w:tcW w:w="1249" w:type="pct"/>
                <w:gridSpan w:val="2"/>
              </w:tcPr>
            </w:tcPrChange>
          </w:tcPr>
          <w:p w14:paraId="697DCB34" w14:textId="77777777" w:rsidR="00207654" w:rsidRPr="004E6C2C" w:rsidRDefault="00207654">
            <w:pPr>
              <w:spacing w:line="480" w:lineRule="auto"/>
              <w:jc w:val="both"/>
              <w:rPr>
                <w:ins w:id="9603" w:author="Mohammad Nayeem" w:date="2020-04-21T21:17:00Z"/>
                <w:rFonts w:ascii="Times New Roman" w:hAnsi="Times New Roman" w:cs="Times New Roman"/>
                <w:sz w:val="24"/>
                <w:szCs w:val="24"/>
                <w:rPrChange w:id="9604" w:author="Mohammad Nayeem" w:date="2020-04-21T22:30:00Z">
                  <w:rPr>
                    <w:ins w:id="9605" w:author="Mohammad Nayeem" w:date="2020-04-21T21:17:00Z"/>
                    <w:rFonts w:ascii="Times New Roman" w:hAnsi="Times New Roman" w:cs="Times New Roman"/>
                  </w:rPr>
                </w:rPrChange>
              </w:rPr>
              <w:pPrChange w:id="9606" w:author="nayeem hasan" w:date="2020-04-22T17:14:00Z">
                <w:pPr>
                  <w:spacing w:line="480" w:lineRule="auto"/>
                  <w:jc w:val="center"/>
                </w:pPr>
              </w:pPrChange>
            </w:pPr>
            <w:ins w:id="9607" w:author="Mohammad Nayeem" w:date="2020-04-21T21:17:00Z">
              <w:r w:rsidRPr="004E6C2C">
                <w:rPr>
                  <w:rFonts w:ascii="Times New Roman" w:hAnsi="Times New Roman" w:cs="Times New Roman"/>
                  <w:sz w:val="24"/>
                  <w:szCs w:val="24"/>
                  <w:rPrChange w:id="9608" w:author="Mohammad Nayeem" w:date="2020-04-21T22:30:00Z">
                    <w:rPr>
                      <w:rFonts w:ascii="Times New Roman" w:hAnsi="Times New Roman" w:cs="Times New Roman"/>
                    </w:rPr>
                  </w:rPrChange>
                </w:rPr>
                <w:t>-</w:t>
              </w:r>
            </w:ins>
          </w:p>
        </w:tc>
        <w:tc>
          <w:tcPr>
            <w:tcW w:w="1250" w:type="pct"/>
            <w:tcPrChange w:id="9609" w:author="Mohammad Nayeem" w:date="2020-04-21T23:13:00Z">
              <w:tcPr>
                <w:tcW w:w="879" w:type="pct"/>
                <w:gridSpan w:val="2"/>
              </w:tcPr>
            </w:tcPrChange>
          </w:tcPr>
          <w:p w14:paraId="19E979C3" w14:textId="77777777" w:rsidR="00207654" w:rsidRPr="004E6C2C" w:rsidRDefault="00207654">
            <w:pPr>
              <w:spacing w:line="480" w:lineRule="auto"/>
              <w:jc w:val="both"/>
              <w:rPr>
                <w:ins w:id="9610" w:author="Mohammad Nayeem" w:date="2020-04-21T21:17:00Z"/>
                <w:rFonts w:ascii="Times New Roman" w:hAnsi="Times New Roman" w:cs="Times New Roman"/>
                <w:sz w:val="24"/>
                <w:szCs w:val="24"/>
                <w:rPrChange w:id="9611" w:author="Mohammad Nayeem" w:date="2020-04-21T22:30:00Z">
                  <w:rPr>
                    <w:ins w:id="9612" w:author="Mohammad Nayeem" w:date="2020-04-21T21:17:00Z"/>
                    <w:rFonts w:ascii="Times New Roman" w:hAnsi="Times New Roman" w:cs="Times New Roman"/>
                  </w:rPr>
                </w:rPrChange>
              </w:rPr>
              <w:pPrChange w:id="9613" w:author="nayeem hasan" w:date="2020-04-22T17:14:00Z">
                <w:pPr>
                  <w:spacing w:line="480" w:lineRule="auto"/>
                  <w:jc w:val="center"/>
                </w:pPr>
              </w:pPrChange>
            </w:pPr>
            <w:ins w:id="9614" w:author="Mohammad Nayeem" w:date="2020-04-21T21:17:00Z">
              <w:r w:rsidRPr="004E6C2C">
                <w:rPr>
                  <w:rFonts w:ascii="Times New Roman" w:hAnsi="Times New Roman" w:cs="Times New Roman"/>
                  <w:sz w:val="24"/>
                  <w:szCs w:val="24"/>
                  <w:rPrChange w:id="9615" w:author="Mohammad Nayeem" w:date="2020-04-21T22:30:00Z">
                    <w:rPr>
                      <w:rFonts w:ascii="Times New Roman" w:hAnsi="Times New Roman" w:cs="Times New Roman"/>
                    </w:rPr>
                  </w:rPrChange>
                </w:rPr>
                <w:t>-</w:t>
              </w:r>
            </w:ins>
          </w:p>
        </w:tc>
      </w:tr>
      <w:tr w:rsidR="002F7459" w:rsidRPr="004E6C2C" w14:paraId="4A3C04A2" w14:textId="77777777" w:rsidTr="00706D74">
        <w:tblPrEx>
          <w:tblPrExChange w:id="9616"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9617" w:author="Mohammad Nayeem" w:date="2020-04-21T22:57:00Z"/>
          <w:trPrChange w:id="9618" w:author="Mohammad Nayeem" w:date="2020-04-21T23:13:00Z">
            <w:trPr>
              <w:gridBefore w:val="1"/>
              <w:gridAfter w:val="0"/>
            </w:trPr>
          </w:trPrChange>
        </w:trPr>
        <w:tc>
          <w:tcPr>
            <w:tcW w:w="5000" w:type="pct"/>
            <w:gridSpan w:val="4"/>
            <w:tcPrChange w:id="9619" w:author="Mohammad Nayeem" w:date="2020-04-21T23:13:00Z">
              <w:tcPr>
                <w:tcW w:w="5000" w:type="pct"/>
                <w:gridSpan w:val="7"/>
              </w:tcPr>
            </w:tcPrChange>
          </w:tcPr>
          <w:p w14:paraId="2BC89D01" w14:textId="092AC086" w:rsidR="002F7459" w:rsidRPr="00E62777" w:rsidRDefault="002F7459">
            <w:pPr>
              <w:spacing w:line="480" w:lineRule="auto"/>
              <w:jc w:val="both"/>
              <w:rPr>
                <w:ins w:id="9620" w:author="Mohammad Nayeem" w:date="2020-04-21T22:57:00Z"/>
                <w:rFonts w:ascii="Times New Roman" w:hAnsi="Times New Roman" w:cs="Times New Roman"/>
                <w:b/>
                <w:bCs/>
                <w:sz w:val="24"/>
                <w:szCs w:val="24"/>
                <w:rPrChange w:id="9621" w:author="Mohammad Nayeem" w:date="2020-04-21T23:16:00Z">
                  <w:rPr>
                    <w:ins w:id="9622" w:author="Mohammad Nayeem" w:date="2020-04-21T22:57:00Z"/>
                    <w:rFonts w:ascii="Times New Roman" w:hAnsi="Times New Roman" w:cs="Times New Roman"/>
                    <w:sz w:val="24"/>
                    <w:szCs w:val="24"/>
                  </w:rPr>
                </w:rPrChange>
              </w:rPr>
            </w:pPr>
            <w:ins w:id="9623" w:author="Mohammad Nayeem" w:date="2020-04-21T22:57:00Z">
              <w:r w:rsidRPr="00E62777">
                <w:rPr>
                  <w:rFonts w:ascii="Times New Roman" w:hAnsi="Times New Roman" w:cs="Times New Roman"/>
                  <w:b/>
                  <w:bCs/>
                  <w:sz w:val="24"/>
                  <w:szCs w:val="24"/>
                  <w:rPrChange w:id="9624" w:author="Mohammad Nayeem" w:date="2020-04-21T23:16:00Z">
                    <w:rPr>
                      <w:rFonts w:ascii="Times New Roman" w:hAnsi="Times New Roman" w:cs="Times New Roman"/>
                      <w:sz w:val="24"/>
                      <w:szCs w:val="24"/>
                    </w:rPr>
                  </w:rPrChange>
                </w:rPr>
                <w:t>Area of r</w:t>
              </w:r>
              <w:commentRangeStart w:id="9625"/>
              <w:commentRangeStart w:id="9626"/>
              <w:r w:rsidRPr="00E62777">
                <w:rPr>
                  <w:rFonts w:ascii="Times New Roman" w:hAnsi="Times New Roman" w:cs="Times New Roman"/>
                  <w:b/>
                  <w:bCs/>
                  <w:sz w:val="24"/>
                  <w:szCs w:val="24"/>
                  <w:rPrChange w:id="9627" w:author="Mohammad Nayeem" w:date="2020-04-21T23:16:00Z">
                    <w:rPr>
                      <w:rFonts w:ascii="Times New Roman" w:hAnsi="Times New Roman" w:cs="Times New Roman"/>
                      <w:sz w:val="24"/>
                      <w:szCs w:val="24"/>
                    </w:rPr>
                  </w:rPrChange>
                </w:rPr>
                <w:t>esidence</w:t>
              </w:r>
              <w:commentRangeEnd w:id="9625"/>
              <w:r w:rsidRPr="00E62777">
                <w:rPr>
                  <w:rStyle w:val="CommentReference"/>
                  <w:rFonts w:ascii="Times New Roman" w:hAnsi="Times New Roman" w:cs="Times New Roman"/>
                  <w:b/>
                  <w:bCs/>
                  <w:noProof/>
                  <w:sz w:val="24"/>
                  <w:szCs w:val="24"/>
                  <w:lang w:val="en-GB"/>
                  <w:rPrChange w:id="9628" w:author="Mohammad Nayeem" w:date="2020-04-21T23:16:00Z">
                    <w:rPr>
                      <w:rStyle w:val="CommentReference"/>
                      <w:rFonts w:ascii="Times New Roman" w:hAnsi="Times New Roman" w:cs="Times New Roman"/>
                      <w:noProof/>
                      <w:sz w:val="24"/>
                      <w:szCs w:val="24"/>
                      <w:lang w:val="en-GB"/>
                    </w:rPr>
                  </w:rPrChange>
                </w:rPr>
                <w:commentReference w:id="9625"/>
              </w:r>
              <w:commentRangeEnd w:id="9626"/>
              <w:r w:rsidRPr="00E62777">
                <w:rPr>
                  <w:rStyle w:val="CommentReference"/>
                  <w:rFonts w:ascii="Times New Roman" w:hAnsi="Times New Roman" w:cs="Times New Roman"/>
                  <w:b/>
                  <w:bCs/>
                  <w:noProof/>
                  <w:sz w:val="24"/>
                  <w:szCs w:val="24"/>
                  <w:lang w:val="en-GB"/>
                  <w:rPrChange w:id="9629" w:author="Mohammad Nayeem" w:date="2020-04-21T23:16:00Z">
                    <w:rPr>
                      <w:rStyle w:val="CommentReference"/>
                      <w:rFonts w:ascii="Times New Roman" w:hAnsi="Times New Roman" w:cs="Times New Roman"/>
                      <w:noProof/>
                      <w:sz w:val="24"/>
                      <w:szCs w:val="24"/>
                      <w:lang w:val="en-GB"/>
                    </w:rPr>
                  </w:rPrChange>
                </w:rPr>
                <w:commentReference w:id="9626"/>
              </w:r>
            </w:ins>
          </w:p>
        </w:tc>
      </w:tr>
      <w:tr w:rsidR="002F7459" w:rsidRPr="004E6C2C" w14:paraId="784FF901" w14:textId="77777777" w:rsidTr="00706D74">
        <w:tblPrEx>
          <w:tblPrExChange w:id="9630"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9631" w:author="Mohammad Nayeem" w:date="2020-04-21T22:57:00Z"/>
          <w:trPrChange w:id="9632" w:author="Mohammad Nayeem" w:date="2020-04-21T23:13:00Z">
            <w:trPr>
              <w:gridBefore w:val="1"/>
              <w:gridAfter w:val="0"/>
            </w:trPr>
          </w:trPrChange>
        </w:trPr>
        <w:tc>
          <w:tcPr>
            <w:tcW w:w="1250" w:type="pct"/>
            <w:tcPrChange w:id="9633" w:author="Mohammad Nayeem" w:date="2020-04-21T23:13:00Z">
              <w:tcPr>
                <w:tcW w:w="1250" w:type="pct"/>
              </w:tcPr>
            </w:tcPrChange>
          </w:tcPr>
          <w:p w14:paraId="62ACB900" w14:textId="691C7E87" w:rsidR="002F7459" w:rsidRPr="00C02361" w:rsidRDefault="002F7459">
            <w:pPr>
              <w:spacing w:line="480" w:lineRule="auto"/>
              <w:jc w:val="both"/>
              <w:rPr>
                <w:ins w:id="9634" w:author="Mohammad Nayeem" w:date="2020-04-21T22:57:00Z"/>
                <w:rFonts w:ascii="Times New Roman" w:hAnsi="Times New Roman" w:cs="Times New Roman"/>
                <w:sz w:val="24"/>
                <w:szCs w:val="24"/>
              </w:rPr>
            </w:pPr>
            <w:ins w:id="9635" w:author="Mohammad Nayeem" w:date="2020-04-21T22:57:00Z">
              <w:r w:rsidRPr="00C0458B">
                <w:rPr>
                  <w:rFonts w:ascii="Times New Roman" w:hAnsi="Times New Roman" w:cs="Times New Roman"/>
                  <w:sz w:val="24"/>
                  <w:szCs w:val="24"/>
                </w:rPr>
                <w:t>Rural</w:t>
              </w:r>
            </w:ins>
          </w:p>
        </w:tc>
        <w:tc>
          <w:tcPr>
            <w:tcW w:w="1250" w:type="pct"/>
            <w:tcPrChange w:id="9636" w:author="Mohammad Nayeem" w:date="2020-04-21T23:13:00Z">
              <w:tcPr>
                <w:tcW w:w="1250" w:type="pct"/>
                <w:gridSpan w:val="2"/>
              </w:tcPr>
            </w:tcPrChange>
          </w:tcPr>
          <w:p w14:paraId="174224B9" w14:textId="052EDF02" w:rsidR="002F7459" w:rsidRPr="00C02361" w:rsidRDefault="002F7459">
            <w:pPr>
              <w:spacing w:line="480" w:lineRule="auto"/>
              <w:jc w:val="both"/>
              <w:rPr>
                <w:ins w:id="9637" w:author="Mohammad Nayeem" w:date="2020-04-21T22:57:00Z"/>
                <w:rFonts w:ascii="Times New Roman" w:hAnsi="Times New Roman" w:cs="Times New Roman"/>
                <w:sz w:val="24"/>
                <w:szCs w:val="24"/>
              </w:rPr>
            </w:pPr>
            <w:ins w:id="9638" w:author="Mohammad Nayeem" w:date="2020-04-21T22:57:00Z">
              <w:r w:rsidRPr="00C0458B">
                <w:rPr>
                  <w:rFonts w:ascii="Times New Roman" w:hAnsi="Times New Roman" w:cs="Times New Roman"/>
                  <w:sz w:val="24"/>
                  <w:szCs w:val="24"/>
                </w:rPr>
                <w:t>0.98</w:t>
              </w:r>
            </w:ins>
          </w:p>
        </w:tc>
        <w:tc>
          <w:tcPr>
            <w:tcW w:w="1250" w:type="pct"/>
            <w:tcPrChange w:id="9639" w:author="Mohammad Nayeem" w:date="2020-04-21T23:13:00Z">
              <w:tcPr>
                <w:tcW w:w="1250" w:type="pct"/>
                <w:gridSpan w:val="2"/>
              </w:tcPr>
            </w:tcPrChange>
          </w:tcPr>
          <w:p w14:paraId="5F877A03" w14:textId="722DFAA8" w:rsidR="002F7459" w:rsidRPr="00C02361" w:rsidRDefault="002F7459">
            <w:pPr>
              <w:spacing w:line="480" w:lineRule="auto"/>
              <w:jc w:val="both"/>
              <w:rPr>
                <w:ins w:id="9640" w:author="Mohammad Nayeem" w:date="2020-04-21T22:57:00Z"/>
                <w:rFonts w:ascii="Times New Roman" w:hAnsi="Times New Roman" w:cs="Times New Roman"/>
                <w:sz w:val="24"/>
                <w:szCs w:val="24"/>
              </w:rPr>
            </w:pPr>
            <w:ins w:id="9641" w:author="Mohammad Nayeem" w:date="2020-04-21T22:57:00Z">
              <w:r w:rsidRPr="00C0458B">
                <w:rPr>
                  <w:rFonts w:ascii="Times New Roman" w:hAnsi="Times New Roman" w:cs="Times New Roman"/>
                  <w:sz w:val="24"/>
                  <w:szCs w:val="24"/>
                </w:rPr>
                <w:t>[0.77,1.25]</w:t>
              </w:r>
            </w:ins>
          </w:p>
        </w:tc>
        <w:tc>
          <w:tcPr>
            <w:tcW w:w="1250" w:type="pct"/>
            <w:tcPrChange w:id="9642" w:author="Mohammad Nayeem" w:date="2020-04-21T23:13:00Z">
              <w:tcPr>
                <w:tcW w:w="1250" w:type="pct"/>
                <w:gridSpan w:val="2"/>
              </w:tcPr>
            </w:tcPrChange>
          </w:tcPr>
          <w:p w14:paraId="6B60B6C1" w14:textId="68F6024E" w:rsidR="002F7459" w:rsidRPr="00C02361" w:rsidRDefault="002F7459">
            <w:pPr>
              <w:spacing w:line="480" w:lineRule="auto"/>
              <w:jc w:val="both"/>
              <w:rPr>
                <w:ins w:id="9643" w:author="Mohammad Nayeem" w:date="2020-04-21T22:57:00Z"/>
                <w:rFonts w:ascii="Times New Roman" w:hAnsi="Times New Roman" w:cs="Times New Roman"/>
                <w:sz w:val="24"/>
                <w:szCs w:val="24"/>
              </w:rPr>
            </w:pPr>
            <w:ins w:id="9644" w:author="Mohammad Nayeem" w:date="2020-04-21T22:57:00Z">
              <w:r w:rsidRPr="00C0458B">
                <w:rPr>
                  <w:rFonts w:ascii="Times New Roman" w:hAnsi="Times New Roman" w:cs="Times New Roman"/>
                  <w:sz w:val="24"/>
                  <w:szCs w:val="24"/>
                </w:rPr>
                <w:t>0.873</w:t>
              </w:r>
            </w:ins>
          </w:p>
        </w:tc>
      </w:tr>
      <w:tr w:rsidR="002F7459" w:rsidRPr="004E6C2C" w14:paraId="1A48A155" w14:textId="77777777" w:rsidTr="00706D74">
        <w:tblPrEx>
          <w:tblPrExChange w:id="9645"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9646" w:author="Mohammad Nayeem" w:date="2020-04-21T22:57:00Z"/>
          <w:trPrChange w:id="9647" w:author="Mohammad Nayeem" w:date="2020-04-21T23:13:00Z">
            <w:trPr>
              <w:gridBefore w:val="1"/>
              <w:gridAfter w:val="0"/>
            </w:trPr>
          </w:trPrChange>
        </w:trPr>
        <w:tc>
          <w:tcPr>
            <w:tcW w:w="1250" w:type="pct"/>
            <w:tcPrChange w:id="9648" w:author="Mohammad Nayeem" w:date="2020-04-21T23:13:00Z">
              <w:tcPr>
                <w:tcW w:w="1250" w:type="pct"/>
              </w:tcPr>
            </w:tcPrChange>
          </w:tcPr>
          <w:p w14:paraId="4A1CEECF" w14:textId="40C34D2B" w:rsidR="002F7459" w:rsidRPr="00C02361" w:rsidRDefault="002F7459">
            <w:pPr>
              <w:spacing w:line="480" w:lineRule="auto"/>
              <w:jc w:val="both"/>
              <w:rPr>
                <w:ins w:id="9649" w:author="Mohammad Nayeem" w:date="2020-04-21T22:57:00Z"/>
                <w:rFonts w:ascii="Times New Roman" w:hAnsi="Times New Roman" w:cs="Times New Roman"/>
                <w:sz w:val="24"/>
                <w:szCs w:val="24"/>
              </w:rPr>
            </w:pPr>
            <w:ins w:id="9650" w:author="Mohammad Nayeem" w:date="2020-04-21T22:57:00Z">
              <w:r w:rsidRPr="00C0458B">
                <w:rPr>
                  <w:rFonts w:ascii="Times New Roman" w:hAnsi="Times New Roman" w:cs="Times New Roman"/>
                  <w:sz w:val="24"/>
                  <w:szCs w:val="24"/>
                </w:rPr>
                <w:t>Urban</w:t>
              </w:r>
            </w:ins>
          </w:p>
        </w:tc>
        <w:tc>
          <w:tcPr>
            <w:tcW w:w="1250" w:type="pct"/>
            <w:tcPrChange w:id="9651" w:author="Mohammad Nayeem" w:date="2020-04-21T23:13:00Z">
              <w:tcPr>
                <w:tcW w:w="1250" w:type="pct"/>
                <w:gridSpan w:val="2"/>
              </w:tcPr>
            </w:tcPrChange>
          </w:tcPr>
          <w:p w14:paraId="53024DD8" w14:textId="1F743481" w:rsidR="002F7459" w:rsidRPr="00C02361" w:rsidRDefault="002F7459">
            <w:pPr>
              <w:spacing w:line="480" w:lineRule="auto"/>
              <w:jc w:val="both"/>
              <w:rPr>
                <w:ins w:id="9652" w:author="Mohammad Nayeem" w:date="2020-04-21T22:57:00Z"/>
                <w:rFonts w:ascii="Times New Roman" w:hAnsi="Times New Roman" w:cs="Times New Roman"/>
                <w:sz w:val="24"/>
                <w:szCs w:val="24"/>
              </w:rPr>
            </w:pPr>
            <w:ins w:id="9653" w:author="Mohammad Nayeem" w:date="2020-04-21T22:57:00Z">
              <w:r w:rsidRPr="00C0458B">
                <w:rPr>
                  <w:rFonts w:ascii="Times New Roman" w:hAnsi="Times New Roman" w:cs="Times New Roman"/>
                  <w:sz w:val="24"/>
                  <w:szCs w:val="24"/>
                </w:rPr>
                <w:t>Ref.</w:t>
              </w:r>
            </w:ins>
          </w:p>
        </w:tc>
        <w:tc>
          <w:tcPr>
            <w:tcW w:w="1250" w:type="pct"/>
            <w:tcPrChange w:id="9654" w:author="Mohammad Nayeem" w:date="2020-04-21T23:13:00Z">
              <w:tcPr>
                <w:tcW w:w="1250" w:type="pct"/>
                <w:gridSpan w:val="2"/>
              </w:tcPr>
            </w:tcPrChange>
          </w:tcPr>
          <w:p w14:paraId="1A713EB9" w14:textId="480EF016" w:rsidR="002F7459" w:rsidRPr="00C02361" w:rsidRDefault="002F7459">
            <w:pPr>
              <w:spacing w:line="480" w:lineRule="auto"/>
              <w:jc w:val="both"/>
              <w:rPr>
                <w:ins w:id="9655" w:author="Mohammad Nayeem" w:date="2020-04-21T22:57:00Z"/>
                <w:rFonts w:ascii="Times New Roman" w:hAnsi="Times New Roman" w:cs="Times New Roman"/>
                <w:sz w:val="24"/>
                <w:szCs w:val="24"/>
              </w:rPr>
            </w:pPr>
            <w:ins w:id="9656" w:author="Mohammad Nayeem" w:date="2020-04-21T22:57:00Z">
              <w:r w:rsidRPr="00C0458B">
                <w:rPr>
                  <w:rFonts w:ascii="Times New Roman" w:hAnsi="Times New Roman" w:cs="Times New Roman"/>
                  <w:sz w:val="24"/>
                  <w:szCs w:val="24"/>
                </w:rPr>
                <w:t>-</w:t>
              </w:r>
            </w:ins>
          </w:p>
        </w:tc>
        <w:tc>
          <w:tcPr>
            <w:tcW w:w="1250" w:type="pct"/>
            <w:tcPrChange w:id="9657" w:author="Mohammad Nayeem" w:date="2020-04-21T23:13:00Z">
              <w:tcPr>
                <w:tcW w:w="1250" w:type="pct"/>
                <w:gridSpan w:val="2"/>
              </w:tcPr>
            </w:tcPrChange>
          </w:tcPr>
          <w:p w14:paraId="057FFE3A" w14:textId="001D50D1" w:rsidR="002F7459" w:rsidRPr="00C02361" w:rsidRDefault="002F7459">
            <w:pPr>
              <w:spacing w:line="480" w:lineRule="auto"/>
              <w:jc w:val="both"/>
              <w:rPr>
                <w:ins w:id="9658" w:author="Mohammad Nayeem" w:date="2020-04-21T22:57:00Z"/>
                <w:rFonts w:ascii="Times New Roman" w:hAnsi="Times New Roman" w:cs="Times New Roman"/>
                <w:sz w:val="24"/>
                <w:szCs w:val="24"/>
              </w:rPr>
            </w:pPr>
            <w:ins w:id="9659" w:author="Mohammad Nayeem" w:date="2020-04-21T22:57:00Z">
              <w:r w:rsidRPr="00C0458B">
                <w:rPr>
                  <w:rFonts w:ascii="Times New Roman" w:hAnsi="Times New Roman" w:cs="Times New Roman"/>
                  <w:sz w:val="24"/>
                  <w:szCs w:val="24"/>
                </w:rPr>
                <w:t>-</w:t>
              </w:r>
            </w:ins>
          </w:p>
        </w:tc>
      </w:tr>
      <w:tr w:rsidR="002F7459" w:rsidRPr="004E6C2C" w14:paraId="6E6B61DD" w14:textId="77777777" w:rsidTr="00706D74">
        <w:trPr>
          <w:ins w:id="9660" w:author="Mohammad Nayeem" w:date="2020-04-21T21:17:00Z"/>
        </w:trPr>
        <w:tc>
          <w:tcPr>
            <w:tcW w:w="5000" w:type="pct"/>
            <w:gridSpan w:val="4"/>
            <w:tcPrChange w:id="9661" w:author="Mohammad Nayeem" w:date="2020-04-21T23:13:00Z">
              <w:tcPr>
                <w:tcW w:w="5000" w:type="pct"/>
                <w:gridSpan w:val="9"/>
              </w:tcPr>
            </w:tcPrChange>
          </w:tcPr>
          <w:p w14:paraId="3117858E" w14:textId="77777777" w:rsidR="002F7459" w:rsidRPr="00E62777" w:rsidRDefault="002F7459">
            <w:pPr>
              <w:spacing w:line="480" w:lineRule="auto"/>
              <w:jc w:val="both"/>
              <w:rPr>
                <w:ins w:id="9662" w:author="Mohammad Nayeem" w:date="2020-04-21T21:17:00Z"/>
                <w:rFonts w:ascii="Times New Roman" w:hAnsi="Times New Roman" w:cs="Times New Roman"/>
                <w:b/>
                <w:bCs/>
                <w:sz w:val="24"/>
                <w:szCs w:val="24"/>
                <w:rPrChange w:id="9663" w:author="Mohammad Nayeem" w:date="2020-04-21T23:16:00Z">
                  <w:rPr>
                    <w:ins w:id="9664" w:author="Mohammad Nayeem" w:date="2020-04-21T21:17:00Z"/>
                    <w:rFonts w:ascii="Times New Roman" w:hAnsi="Times New Roman" w:cs="Times New Roman"/>
                  </w:rPr>
                </w:rPrChange>
              </w:rPr>
              <w:pPrChange w:id="9665" w:author="nayeem hasan" w:date="2020-04-22T17:14:00Z">
                <w:pPr>
                  <w:spacing w:line="480" w:lineRule="auto"/>
                </w:pPr>
              </w:pPrChange>
            </w:pPr>
            <w:ins w:id="9666" w:author="Mohammad Nayeem" w:date="2020-04-21T21:17:00Z">
              <w:r w:rsidRPr="00E62777">
                <w:rPr>
                  <w:rFonts w:ascii="Times New Roman" w:hAnsi="Times New Roman" w:cs="Times New Roman"/>
                  <w:b/>
                  <w:bCs/>
                  <w:sz w:val="24"/>
                  <w:szCs w:val="24"/>
                  <w:rPrChange w:id="9667" w:author="Mohammad Nayeem" w:date="2020-04-21T23:16:00Z">
                    <w:rPr>
                      <w:rFonts w:ascii="Times New Roman" w:hAnsi="Times New Roman" w:cs="Times New Roman"/>
                    </w:rPr>
                  </w:rPrChange>
                </w:rPr>
                <w:t>Geographical location</w:t>
              </w:r>
            </w:ins>
          </w:p>
        </w:tc>
      </w:tr>
      <w:tr w:rsidR="00706D74" w:rsidRPr="004E6C2C" w14:paraId="74F77DCB" w14:textId="77777777" w:rsidTr="00706D74">
        <w:tblPrEx>
          <w:tblPrExChange w:id="9668"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9669" w:author="Mohammad Nayeem" w:date="2020-04-21T21:17:00Z"/>
          <w:trPrChange w:id="9670" w:author="Mohammad Nayeem" w:date="2020-04-21T23:13:00Z">
            <w:trPr>
              <w:gridBefore w:val="1"/>
              <w:gridAfter w:val="0"/>
            </w:trPr>
          </w:trPrChange>
        </w:trPr>
        <w:tc>
          <w:tcPr>
            <w:tcW w:w="1250" w:type="pct"/>
            <w:tcPrChange w:id="9671" w:author="Mohammad Nayeem" w:date="2020-04-21T23:13:00Z">
              <w:tcPr>
                <w:tcW w:w="1250" w:type="pct"/>
              </w:tcPr>
            </w:tcPrChange>
          </w:tcPr>
          <w:p w14:paraId="28964DDA" w14:textId="77777777" w:rsidR="002F7459" w:rsidRPr="004E6C2C" w:rsidRDefault="002F7459">
            <w:pPr>
              <w:spacing w:line="480" w:lineRule="auto"/>
              <w:jc w:val="both"/>
              <w:rPr>
                <w:ins w:id="9672" w:author="Mohammad Nayeem" w:date="2020-04-21T21:17:00Z"/>
                <w:rFonts w:ascii="Times New Roman" w:hAnsi="Times New Roman" w:cs="Times New Roman"/>
                <w:b/>
                <w:bCs/>
                <w:sz w:val="24"/>
                <w:szCs w:val="24"/>
                <w:rPrChange w:id="9673" w:author="Mohammad Nayeem" w:date="2020-04-21T22:30:00Z">
                  <w:rPr>
                    <w:ins w:id="9674" w:author="Mohammad Nayeem" w:date="2020-04-21T21:17:00Z"/>
                    <w:rFonts w:ascii="Times New Roman" w:hAnsi="Times New Roman" w:cs="Times New Roman"/>
                    <w:b/>
                    <w:bCs/>
                  </w:rPr>
                </w:rPrChange>
              </w:rPr>
              <w:pPrChange w:id="9675" w:author="nayeem hasan" w:date="2020-04-22T17:14:00Z">
                <w:pPr>
                  <w:spacing w:line="480" w:lineRule="auto"/>
                </w:pPr>
              </w:pPrChange>
            </w:pPr>
            <w:ins w:id="9676" w:author="Mohammad Nayeem" w:date="2020-04-21T21:17:00Z">
              <w:r w:rsidRPr="004E6C2C">
                <w:rPr>
                  <w:rFonts w:ascii="Times New Roman" w:hAnsi="Times New Roman" w:cs="Times New Roman"/>
                  <w:sz w:val="24"/>
                  <w:szCs w:val="24"/>
                  <w:rPrChange w:id="9677" w:author="Mohammad Nayeem" w:date="2020-04-21T22:30:00Z">
                    <w:rPr>
                      <w:rFonts w:ascii="Times New Roman" w:hAnsi="Times New Roman" w:cs="Times New Roman"/>
                    </w:rPr>
                  </w:rPrChange>
                </w:rPr>
                <w:lastRenderedPageBreak/>
                <w:t>Chittagong</w:t>
              </w:r>
            </w:ins>
          </w:p>
        </w:tc>
        <w:tc>
          <w:tcPr>
            <w:tcW w:w="1250" w:type="pct"/>
            <w:tcPrChange w:id="9678" w:author="Mohammad Nayeem" w:date="2020-04-21T23:13:00Z">
              <w:tcPr>
                <w:tcW w:w="1250" w:type="pct"/>
                <w:gridSpan w:val="2"/>
              </w:tcPr>
            </w:tcPrChange>
          </w:tcPr>
          <w:p w14:paraId="293573B2" w14:textId="77777777" w:rsidR="002F7459" w:rsidRPr="004E6C2C" w:rsidRDefault="002F7459">
            <w:pPr>
              <w:spacing w:line="480" w:lineRule="auto"/>
              <w:jc w:val="both"/>
              <w:rPr>
                <w:ins w:id="9679" w:author="Mohammad Nayeem" w:date="2020-04-21T21:17:00Z"/>
                <w:rFonts w:ascii="Times New Roman" w:hAnsi="Times New Roman" w:cs="Times New Roman"/>
                <w:sz w:val="24"/>
                <w:szCs w:val="24"/>
                <w:rPrChange w:id="9680" w:author="Mohammad Nayeem" w:date="2020-04-21T22:30:00Z">
                  <w:rPr>
                    <w:ins w:id="9681" w:author="Mohammad Nayeem" w:date="2020-04-21T21:17:00Z"/>
                    <w:rFonts w:ascii="Times New Roman" w:hAnsi="Times New Roman" w:cs="Times New Roman"/>
                  </w:rPr>
                </w:rPrChange>
              </w:rPr>
              <w:pPrChange w:id="9682" w:author="nayeem hasan" w:date="2020-04-22T17:14:00Z">
                <w:pPr>
                  <w:spacing w:line="480" w:lineRule="auto"/>
                  <w:jc w:val="center"/>
                </w:pPr>
              </w:pPrChange>
            </w:pPr>
            <w:ins w:id="9683" w:author="Mohammad Nayeem" w:date="2020-04-21T21:17:00Z">
              <w:r w:rsidRPr="004E6C2C">
                <w:rPr>
                  <w:rFonts w:ascii="Times New Roman" w:hAnsi="Times New Roman" w:cs="Times New Roman"/>
                  <w:sz w:val="24"/>
                  <w:szCs w:val="24"/>
                  <w:rPrChange w:id="9684" w:author="Mohammad Nayeem" w:date="2020-04-21T22:30:00Z">
                    <w:rPr>
                      <w:rFonts w:ascii="Times New Roman" w:hAnsi="Times New Roman" w:cs="Times New Roman"/>
                    </w:rPr>
                  </w:rPrChange>
                </w:rPr>
                <w:t>1.73</w:t>
              </w:r>
            </w:ins>
          </w:p>
        </w:tc>
        <w:tc>
          <w:tcPr>
            <w:tcW w:w="1250" w:type="pct"/>
            <w:tcPrChange w:id="9685" w:author="Mohammad Nayeem" w:date="2020-04-21T23:13:00Z">
              <w:tcPr>
                <w:tcW w:w="1250" w:type="pct"/>
                <w:gridSpan w:val="2"/>
              </w:tcPr>
            </w:tcPrChange>
          </w:tcPr>
          <w:p w14:paraId="02A442CB" w14:textId="77777777" w:rsidR="002F7459" w:rsidRPr="004E6C2C" w:rsidRDefault="002F7459">
            <w:pPr>
              <w:spacing w:line="480" w:lineRule="auto"/>
              <w:jc w:val="both"/>
              <w:rPr>
                <w:ins w:id="9686" w:author="Mohammad Nayeem" w:date="2020-04-21T21:17:00Z"/>
                <w:rFonts w:ascii="Times New Roman" w:hAnsi="Times New Roman" w:cs="Times New Roman"/>
                <w:sz w:val="24"/>
                <w:szCs w:val="24"/>
                <w:rPrChange w:id="9687" w:author="Mohammad Nayeem" w:date="2020-04-21T22:30:00Z">
                  <w:rPr>
                    <w:ins w:id="9688" w:author="Mohammad Nayeem" w:date="2020-04-21T21:17:00Z"/>
                    <w:rFonts w:ascii="Times New Roman" w:hAnsi="Times New Roman" w:cs="Times New Roman"/>
                  </w:rPr>
                </w:rPrChange>
              </w:rPr>
              <w:pPrChange w:id="9689" w:author="nayeem hasan" w:date="2020-04-22T17:14:00Z">
                <w:pPr>
                  <w:spacing w:line="480" w:lineRule="auto"/>
                  <w:jc w:val="center"/>
                </w:pPr>
              </w:pPrChange>
            </w:pPr>
            <w:ins w:id="9690" w:author="Mohammad Nayeem" w:date="2020-04-21T21:17:00Z">
              <w:r w:rsidRPr="004E6C2C">
                <w:rPr>
                  <w:rFonts w:ascii="Times New Roman" w:hAnsi="Times New Roman" w:cs="Times New Roman"/>
                  <w:sz w:val="24"/>
                  <w:szCs w:val="24"/>
                  <w:rPrChange w:id="9691" w:author="Mohammad Nayeem" w:date="2020-04-21T22:30:00Z">
                    <w:rPr>
                      <w:rFonts w:ascii="Times New Roman" w:hAnsi="Times New Roman" w:cs="Times New Roman"/>
                    </w:rPr>
                  </w:rPrChange>
                </w:rPr>
                <w:t>[1.17,2.56]</w:t>
              </w:r>
            </w:ins>
          </w:p>
        </w:tc>
        <w:tc>
          <w:tcPr>
            <w:tcW w:w="1250" w:type="pct"/>
            <w:tcPrChange w:id="9692" w:author="Mohammad Nayeem" w:date="2020-04-21T23:13:00Z">
              <w:tcPr>
                <w:tcW w:w="1250" w:type="pct"/>
                <w:gridSpan w:val="2"/>
              </w:tcPr>
            </w:tcPrChange>
          </w:tcPr>
          <w:p w14:paraId="72A31207" w14:textId="77777777" w:rsidR="002F7459" w:rsidRPr="004E6C2C" w:rsidRDefault="002F7459">
            <w:pPr>
              <w:spacing w:line="480" w:lineRule="auto"/>
              <w:jc w:val="both"/>
              <w:rPr>
                <w:ins w:id="9693" w:author="Mohammad Nayeem" w:date="2020-04-21T21:17:00Z"/>
                <w:rFonts w:ascii="Times New Roman" w:hAnsi="Times New Roman" w:cs="Times New Roman"/>
                <w:sz w:val="24"/>
                <w:szCs w:val="24"/>
                <w:rPrChange w:id="9694" w:author="Mohammad Nayeem" w:date="2020-04-21T22:30:00Z">
                  <w:rPr>
                    <w:ins w:id="9695" w:author="Mohammad Nayeem" w:date="2020-04-21T21:17:00Z"/>
                    <w:rFonts w:ascii="Times New Roman" w:hAnsi="Times New Roman" w:cs="Times New Roman"/>
                  </w:rPr>
                </w:rPrChange>
              </w:rPr>
              <w:pPrChange w:id="9696" w:author="nayeem hasan" w:date="2020-04-22T17:14:00Z">
                <w:pPr>
                  <w:spacing w:line="480" w:lineRule="auto"/>
                  <w:jc w:val="center"/>
                </w:pPr>
              </w:pPrChange>
            </w:pPr>
            <w:ins w:id="9697" w:author="Mohammad Nayeem" w:date="2020-04-21T21:17:00Z">
              <w:r w:rsidRPr="004E6C2C">
                <w:rPr>
                  <w:rFonts w:ascii="Times New Roman" w:hAnsi="Times New Roman" w:cs="Times New Roman"/>
                  <w:color w:val="000000"/>
                  <w:sz w:val="24"/>
                  <w:szCs w:val="24"/>
                  <w:rPrChange w:id="9698" w:author="Mohammad Nayeem" w:date="2020-04-21T22:30:00Z">
                    <w:rPr>
                      <w:rFonts w:ascii="Times New Roman" w:hAnsi="Times New Roman" w:cs="Times New Roman"/>
                      <w:color w:val="000000"/>
                    </w:rPr>
                  </w:rPrChange>
                </w:rPr>
                <w:t>0.006</w:t>
              </w:r>
            </w:ins>
          </w:p>
        </w:tc>
      </w:tr>
      <w:tr w:rsidR="002F7459" w:rsidRPr="004E6C2C" w14:paraId="3DE32DD7" w14:textId="77777777" w:rsidTr="00706D74">
        <w:tblPrEx>
          <w:tblPrExChange w:id="9699"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9700" w:author="Mohammad Nayeem" w:date="2020-04-21T21:17:00Z"/>
          <w:trPrChange w:id="9701" w:author="Mohammad Nayeem" w:date="2020-04-21T23:13:00Z">
            <w:trPr>
              <w:gridBefore w:val="1"/>
              <w:gridAfter w:val="0"/>
            </w:trPr>
          </w:trPrChange>
        </w:trPr>
        <w:tc>
          <w:tcPr>
            <w:tcW w:w="1250" w:type="pct"/>
            <w:tcPrChange w:id="9702" w:author="Mohammad Nayeem" w:date="2020-04-21T23:13:00Z">
              <w:tcPr>
                <w:tcW w:w="1250" w:type="pct"/>
              </w:tcPr>
            </w:tcPrChange>
          </w:tcPr>
          <w:p w14:paraId="55A1D133" w14:textId="77777777" w:rsidR="002F7459" w:rsidRPr="004E6C2C" w:rsidRDefault="002F7459">
            <w:pPr>
              <w:spacing w:line="480" w:lineRule="auto"/>
              <w:jc w:val="both"/>
              <w:rPr>
                <w:ins w:id="9703" w:author="Mohammad Nayeem" w:date="2020-04-21T21:17:00Z"/>
                <w:rFonts w:ascii="Times New Roman" w:hAnsi="Times New Roman" w:cs="Times New Roman"/>
                <w:b/>
                <w:bCs/>
                <w:sz w:val="24"/>
                <w:szCs w:val="24"/>
                <w:rPrChange w:id="9704" w:author="Mohammad Nayeem" w:date="2020-04-21T22:30:00Z">
                  <w:rPr>
                    <w:ins w:id="9705" w:author="Mohammad Nayeem" w:date="2020-04-21T21:17:00Z"/>
                    <w:rFonts w:ascii="Times New Roman" w:hAnsi="Times New Roman" w:cs="Times New Roman"/>
                    <w:b/>
                    <w:bCs/>
                  </w:rPr>
                </w:rPrChange>
              </w:rPr>
              <w:pPrChange w:id="9706" w:author="nayeem hasan" w:date="2020-04-22T17:14:00Z">
                <w:pPr>
                  <w:spacing w:line="480" w:lineRule="auto"/>
                </w:pPr>
              </w:pPrChange>
            </w:pPr>
            <w:ins w:id="9707" w:author="Mohammad Nayeem" w:date="2020-04-21T21:17:00Z">
              <w:r w:rsidRPr="004E6C2C">
                <w:rPr>
                  <w:rFonts w:ascii="Times New Roman" w:hAnsi="Times New Roman" w:cs="Times New Roman"/>
                  <w:sz w:val="24"/>
                  <w:szCs w:val="24"/>
                  <w:rPrChange w:id="9708" w:author="Mohammad Nayeem" w:date="2020-04-21T22:30:00Z">
                    <w:rPr>
                      <w:rFonts w:ascii="Times New Roman" w:hAnsi="Times New Roman" w:cs="Times New Roman"/>
                    </w:rPr>
                  </w:rPrChange>
                </w:rPr>
                <w:t>Dhaka</w:t>
              </w:r>
            </w:ins>
          </w:p>
        </w:tc>
        <w:tc>
          <w:tcPr>
            <w:tcW w:w="1250" w:type="pct"/>
            <w:tcPrChange w:id="9709" w:author="Mohammad Nayeem" w:date="2020-04-21T23:13:00Z">
              <w:tcPr>
                <w:tcW w:w="1250" w:type="pct"/>
                <w:gridSpan w:val="2"/>
              </w:tcPr>
            </w:tcPrChange>
          </w:tcPr>
          <w:p w14:paraId="3BE3867E" w14:textId="77777777" w:rsidR="002F7459" w:rsidRPr="004E6C2C" w:rsidRDefault="002F7459">
            <w:pPr>
              <w:spacing w:line="480" w:lineRule="auto"/>
              <w:jc w:val="both"/>
              <w:rPr>
                <w:ins w:id="9710" w:author="Mohammad Nayeem" w:date="2020-04-21T21:17:00Z"/>
                <w:rFonts w:ascii="Times New Roman" w:hAnsi="Times New Roman" w:cs="Times New Roman"/>
                <w:sz w:val="24"/>
                <w:szCs w:val="24"/>
                <w:rPrChange w:id="9711" w:author="Mohammad Nayeem" w:date="2020-04-21T22:30:00Z">
                  <w:rPr>
                    <w:ins w:id="9712" w:author="Mohammad Nayeem" w:date="2020-04-21T21:17:00Z"/>
                    <w:rFonts w:ascii="Times New Roman" w:hAnsi="Times New Roman" w:cs="Times New Roman"/>
                  </w:rPr>
                </w:rPrChange>
              </w:rPr>
              <w:pPrChange w:id="9713" w:author="nayeem hasan" w:date="2020-04-22T17:14:00Z">
                <w:pPr>
                  <w:spacing w:line="480" w:lineRule="auto"/>
                  <w:jc w:val="center"/>
                </w:pPr>
              </w:pPrChange>
            </w:pPr>
            <w:ins w:id="9714" w:author="Mohammad Nayeem" w:date="2020-04-21T21:17:00Z">
              <w:r w:rsidRPr="004E6C2C">
                <w:rPr>
                  <w:rFonts w:ascii="Times New Roman" w:hAnsi="Times New Roman" w:cs="Times New Roman"/>
                  <w:sz w:val="24"/>
                  <w:szCs w:val="24"/>
                  <w:rPrChange w:id="9715" w:author="Mohammad Nayeem" w:date="2020-04-21T22:30:00Z">
                    <w:rPr>
                      <w:rFonts w:ascii="Times New Roman" w:hAnsi="Times New Roman" w:cs="Times New Roman"/>
                    </w:rPr>
                  </w:rPrChange>
                </w:rPr>
                <w:t>1.38</w:t>
              </w:r>
            </w:ins>
          </w:p>
        </w:tc>
        <w:tc>
          <w:tcPr>
            <w:tcW w:w="1250" w:type="pct"/>
            <w:tcPrChange w:id="9716" w:author="Mohammad Nayeem" w:date="2020-04-21T23:13:00Z">
              <w:tcPr>
                <w:tcW w:w="1250" w:type="pct"/>
                <w:gridSpan w:val="2"/>
              </w:tcPr>
            </w:tcPrChange>
          </w:tcPr>
          <w:p w14:paraId="22AB5802" w14:textId="77777777" w:rsidR="002F7459" w:rsidRPr="004E6C2C" w:rsidRDefault="002F7459">
            <w:pPr>
              <w:spacing w:line="480" w:lineRule="auto"/>
              <w:jc w:val="both"/>
              <w:rPr>
                <w:ins w:id="9717" w:author="Mohammad Nayeem" w:date="2020-04-21T21:17:00Z"/>
                <w:rFonts w:ascii="Times New Roman" w:hAnsi="Times New Roman" w:cs="Times New Roman"/>
                <w:sz w:val="24"/>
                <w:szCs w:val="24"/>
                <w:rPrChange w:id="9718" w:author="Mohammad Nayeem" w:date="2020-04-21T22:30:00Z">
                  <w:rPr>
                    <w:ins w:id="9719" w:author="Mohammad Nayeem" w:date="2020-04-21T21:17:00Z"/>
                    <w:rFonts w:ascii="Times New Roman" w:hAnsi="Times New Roman" w:cs="Times New Roman"/>
                  </w:rPr>
                </w:rPrChange>
              </w:rPr>
              <w:pPrChange w:id="9720" w:author="nayeem hasan" w:date="2020-04-22T17:14:00Z">
                <w:pPr>
                  <w:spacing w:line="480" w:lineRule="auto"/>
                  <w:jc w:val="center"/>
                </w:pPr>
              </w:pPrChange>
            </w:pPr>
            <w:ins w:id="9721" w:author="Mohammad Nayeem" w:date="2020-04-21T21:17:00Z">
              <w:r w:rsidRPr="004E6C2C">
                <w:rPr>
                  <w:rFonts w:ascii="Times New Roman" w:hAnsi="Times New Roman" w:cs="Times New Roman"/>
                  <w:sz w:val="24"/>
                  <w:szCs w:val="24"/>
                  <w:rPrChange w:id="9722" w:author="Mohammad Nayeem" w:date="2020-04-21T22:30:00Z">
                    <w:rPr>
                      <w:rFonts w:ascii="Times New Roman" w:hAnsi="Times New Roman" w:cs="Times New Roman"/>
                    </w:rPr>
                  </w:rPrChange>
                </w:rPr>
                <w:t>[0.91,2.07]</w:t>
              </w:r>
            </w:ins>
          </w:p>
        </w:tc>
        <w:tc>
          <w:tcPr>
            <w:tcW w:w="1250" w:type="pct"/>
            <w:tcPrChange w:id="9723" w:author="Mohammad Nayeem" w:date="2020-04-21T23:13:00Z">
              <w:tcPr>
                <w:tcW w:w="1250" w:type="pct"/>
                <w:gridSpan w:val="2"/>
              </w:tcPr>
            </w:tcPrChange>
          </w:tcPr>
          <w:p w14:paraId="225BFC1A" w14:textId="77777777" w:rsidR="002F7459" w:rsidRPr="004E6C2C" w:rsidRDefault="002F7459">
            <w:pPr>
              <w:spacing w:line="480" w:lineRule="auto"/>
              <w:jc w:val="both"/>
              <w:rPr>
                <w:ins w:id="9724" w:author="Mohammad Nayeem" w:date="2020-04-21T21:17:00Z"/>
                <w:rFonts w:ascii="Times New Roman" w:hAnsi="Times New Roman" w:cs="Times New Roman"/>
                <w:sz w:val="24"/>
                <w:szCs w:val="24"/>
                <w:rPrChange w:id="9725" w:author="Mohammad Nayeem" w:date="2020-04-21T22:30:00Z">
                  <w:rPr>
                    <w:ins w:id="9726" w:author="Mohammad Nayeem" w:date="2020-04-21T21:17:00Z"/>
                    <w:rFonts w:ascii="Times New Roman" w:hAnsi="Times New Roman" w:cs="Times New Roman"/>
                  </w:rPr>
                </w:rPrChange>
              </w:rPr>
              <w:pPrChange w:id="9727" w:author="nayeem hasan" w:date="2020-04-22T17:14:00Z">
                <w:pPr>
                  <w:spacing w:line="480" w:lineRule="auto"/>
                  <w:jc w:val="center"/>
                </w:pPr>
              </w:pPrChange>
            </w:pPr>
            <w:ins w:id="9728" w:author="Mohammad Nayeem" w:date="2020-04-21T21:17:00Z">
              <w:r w:rsidRPr="004E6C2C">
                <w:rPr>
                  <w:rFonts w:ascii="Times New Roman" w:hAnsi="Times New Roman" w:cs="Times New Roman"/>
                  <w:color w:val="000000"/>
                  <w:sz w:val="24"/>
                  <w:szCs w:val="24"/>
                  <w:rPrChange w:id="9729" w:author="Mohammad Nayeem" w:date="2020-04-21T22:30:00Z">
                    <w:rPr>
                      <w:rFonts w:ascii="Times New Roman" w:hAnsi="Times New Roman" w:cs="Times New Roman"/>
                      <w:color w:val="000000"/>
                    </w:rPr>
                  </w:rPrChange>
                </w:rPr>
                <w:t>0.126</w:t>
              </w:r>
            </w:ins>
          </w:p>
        </w:tc>
      </w:tr>
      <w:tr w:rsidR="00706D74" w:rsidRPr="004E6C2C" w14:paraId="23B38D5C" w14:textId="77777777" w:rsidTr="00706D74">
        <w:tblPrEx>
          <w:tblPrExChange w:id="9730"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9731" w:author="Mohammad Nayeem" w:date="2020-04-21T21:17:00Z"/>
          <w:trPrChange w:id="9732" w:author="Mohammad Nayeem" w:date="2020-04-21T23:13:00Z">
            <w:trPr>
              <w:gridBefore w:val="1"/>
              <w:gridAfter w:val="0"/>
            </w:trPr>
          </w:trPrChange>
        </w:trPr>
        <w:tc>
          <w:tcPr>
            <w:tcW w:w="1250" w:type="pct"/>
            <w:tcPrChange w:id="9733" w:author="Mohammad Nayeem" w:date="2020-04-21T23:13:00Z">
              <w:tcPr>
                <w:tcW w:w="1250" w:type="pct"/>
              </w:tcPr>
            </w:tcPrChange>
          </w:tcPr>
          <w:p w14:paraId="4F625404" w14:textId="77777777" w:rsidR="002F7459" w:rsidRPr="004E6C2C" w:rsidRDefault="002F7459">
            <w:pPr>
              <w:spacing w:line="480" w:lineRule="auto"/>
              <w:jc w:val="both"/>
              <w:rPr>
                <w:ins w:id="9734" w:author="Mohammad Nayeem" w:date="2020-04-21T21:17:00Z"/>
                <w:rFonts w:ascii="Times New Roman" w:hAnsi="Times New Roman" w:cs="Times New Roman"/>
                <w:b/>
                <w:bCs/>
                <w:sz w:val="24"/>
                <w:szCs w:val="24"/>
                <w:rPrChange w:id="9735" w:author="Mohammad Nayeem" w:date="2020-04-21T22:30:00Z">
                  <w:rPr>
                    <w:ins w:id="9736" w:author="Mohammad Nayeem" w:date="2020-04-21T21:17:00Z"/>
                    <w:rFonts w:ascii="Times New Roman" w:hAnsi="Times New Roman" w:cs="Times New Roman"/>
                    <w:b/>
                    <w:bCs/>
                  </w:rPr>
                </w:rPrChange>
              </w:rPr>
              <w:pPrChange w:id="9737" w:author="nayeem hasan" w:date="2020-04-22T17:14:00Z">
                <w:pPr>
                  <w:spacing w:line="480" w:lineRule="auto"/>
                </w:pPr>
              </w:pPrChange>
            </w:pPr>
            <w:ins w:id="9738" w:author="Mohammad Nayeem" w:date="2020-04-21T21:17:00Z">
              <w:r w:rsidRPr="004E6C2C">
                <w:rPr>
                  <w:rFonts w:ascii="Times New Roman" w:hAnsi="Times New Roman" w:cs="Times New Roman"/>
                  <w:sz w:val="24"/>
                  <w:szCs w:val="24"/>
                  <w:rPrChange w:id="9739" w:author="Mohammad Nayeem" w:date="2020-04-21T22:30:00Z">
                    <w:rPr>
                      <w:rFonts w:ascii="Times New Roman" w:hAnsi="Times New Roman" w:cs="Times New Roman"/>
                    </w:rPr>
                  </w:rPrChange>
                </w:rPr>
                <w:t>Khulna</w:t>
              </w:r>
            </w:ins>
          </w:p>
        </w:tc>
        <w:tc>
          <w:tcPr>
            <w:tcW w:w="1250" w:type="pct"/>
            <w:tcPrChange w:id="9740" w:author="Mohammad Nayeem" w:date="2020-04-21T23:13:00Z">
              <w:tcPr>
                <w:tcW w:w="1250" w:type="pct"/>
                <w:gridSpan w:val="2"/>
              </w:tcPr>
            </w:tcPrChange>
          </w:tcPr>
          <w:p w14:paraId="0A3DFF2A" w14:textId="77777777" w:rsidR="002F7459" w:rsidRPr="004E6C2C" w:rsidRDefault="002F7459">
            <w:pPr>
              <w:spacing w:line="480" w:lineRule="auto"/>
              <w:jc w:val="both"/>
              <w:rPr>
                <w:ins w:id="9741" w:author="Mohammad Nayeem" w:date="2020-04-21T21:17:00Z"/>
                <w:rFonts w:ascii="Times New Roman" w:hAnsi="Times New Roman" w:cs="Times New Roman"/>
                <w:sz w:val="24"/>
                <w:szCs w:val="24"/>
                <w:rPrChange w:id="9742" w:author="Mohammad Nayeem" w:date="2020-04-21T22:30:00Z">
                  <w:rPr>
                    <w:ins w:id="9743" w:author="Mohammad Nayeem" w:date="2020-04-21T21:17:00Z"/>
                    <w:rFonts w:ascii="Times New Roman" w:hAnsi="Times New Roman" w:cs="Times New Roman"/>
                  </w:rPr>
                </w:rPrChange>
              </w:rPr>
              <w:pPrChange w:id="9744" w:author="nayeem hasan" w:date="2020-04-22T17:14:00Z">
                <w:pPr>
                  <w:spacing w:line="480" w:lineRule="auto"/>
                  <w:jc w:val="center"/>
                </w:pPr>
              </w:pPrChange>
            </w:pPr>
            <w:ins w:id="9745" w:author="Mohammad Nayeem" w:date="2020-04-21T21:17:00Z">
              <w:r w:rsidRPr="004E6C2C">
                <w:rPr>
                  <w:rFonts w:ascii="Times New Roman" w:hAnsi="Times New Roman" w:cs="Times New Roman"/>
                  <w:sz w:val="24"/>
                  <w:szCs w:val="24"/>
                  <w:rPrChange w:id="9746" w:author="Mohammad Nayeem" w:date="2020-04-21T22:30:00Z">
                    <w:rPr>
                      <w:rFonts w:ascii="Times New Roman" w:hAnsi="Times New Roman" w:cs="Times New Roman"/>
                    </w:rPr>
                  </w:rPrChange>
                </w:rPr>
                <w:t>1.23</w:t>
              </w:r>
            </w:ins>
          </w:p>
        </w:tc>
        <w:tc>
          <w:tcPr>
            <w:tcW w:w="1250" w:type="pct"/>
            <w:tcPrChange w:id="9747" w:author="Mohammad Nayeem" w:date="2020-04-21T23:13:00Z">
              <w:tcPr>
                <w:tcW w:w="1250" w:type="pct"/>
                <w:gridSpan w:val="2"/>
              </w:tcPr>
            </w:tcPrChange>
          </w:tcPr>
          <w:p w14:paraId="07729C58" w14:textId="77777777" w:rsidR="002F7459" w:rsidRPr="004E6C2C" w:rsidRDefault="002F7459">
            <w:pPr>
              <w:spacing w:line="480" w:lineRule="auto"/>
              <w:jc w:val="both"/>
              <w:rPr>
                <w:ins w:id="9748" w:author="Mohammad Nayeem" w:date="2020-04-21T21:17:00Z"/>
                <w:rFonts w:ascii="Times New Roman" w:hAnsi="Times New Roman" w:cs="Times New Roman"/>
                <w:sz w:val="24"/>
                <w:szCs w:val="24"/>
                <w:rPrChange w:id="9749" w:author="Mohammad Nayeem" w:date="2020-04-21T22:30:00Z">
                  <w:rPr>
                    <w:ins w:id="9750" w:author="Mohammad Nayeem" w:date="2020-04-21T21:17:00Z"/>
                    <w:rFonts w:ascii="Times New Roman" w:hAnsi="Times New Roman" w:cs="Times New Roman"/>
                  </w:rPr>
                </w:rPrChange>
              </w:rPr>
              <w:pPrChange w:id="9751" w:author="nayeem hasan" w:date="2020-04-22T17:14:00Z">
                <w:pPr>
                  <w:spacing w:line="480" w:lineRule="auto"/>
                  <w:jc w:val="center"/>
                </w:pPr>
              </w:pPrChange>
            </w:pPr>
            <w:ins w:id="9752" w:author="Mohammad Nayeem" w:date="2020-04-21T21:17:00Z">
              <w:r w:rsidRPr="004E6C2C">
                <w:rPr>
                  <w:rFonts w:ascii="Times New Roman" w:hAnsi="Times New Roman" w:cs="Times New Roman"/>
                  <w:sz w:val="24"/>
                  <w:szCs w:val="24"/>
                  <w:rPrChange w:id="9753" w:author="Mohammad Nayeem" w:date="2020-04-21T22:30:00Z">
                    <w:rPr>
                      <w:rFonts w:ascii="Times New Roman" w:hAnsi="Times New Roman" w:cs="Times New Roman"/>
                    </w:rPr>
                  </w:rPrChange>
                </w:rPr>
                <w:t>[0.78,1.94]</w:t>
              </w:r>
            </w:ins>
          </w:p>
        </w:tc>
        <w:tc>
          <w:tcPr>
            <w:tcW w:w="1250" w:type="pct"/>
            <w:tcPrChange w:id="9754" w:author="Mohammad Nayeem" w:date="2020-04-21T23:13:00Z">
              <w:tcPr>
                <w:tcW w:w="1250" w:type="pct"/>
                <w:gridSpan w:val="2"/>
              </w:tcPr>
            </w:tcPrChange>
          </w:tcPr>
          <w:p w14:paraId="52E48448" w14:textId="77777777" w:rsidR="002F7459" w:rsidRPr="004E6C2C" w:rsidRDefault="002F7459">
            <w:pPr>
              <w:spacing w:line="480" w:lineRule="auto"/>
              <w:jc w:val="both"/>
              <w:rPr>
                <w:ins w:id="9755" w:author="Mohammad Nayeem" w:date="2020-04-21T21:17:00Z"/>
                <w:rFonts w:ascii="Times New Roman" w:hAnsi="Times New Roman" w:cs="Times New Roman"/>
                <w:sz w:val="24"/>
                <w:szCs w:val="24"/>
                <w:rPrChange w:id="9756" w:author="Mohammad Nayeem" w:date="2020-04-21T22:30:00Z">
                  <w:rPr>
                    <w:ins w:id="9757" w:author="Mohammad Nayeem" w:date="2020-04-21T21:17:00Z"/>
                    <w:rFonts w:ascii="Times New Roman" w:hAnsi="Times New Roman" w:cs="Times New Roman"/>
                  </w:rPr>
                </w:rPrChange>
              </w:rPr>
              <w:pPrChange w:id="9758" w:author="nayeem hasan" w:date="2020-04-22T17:14:00Z">
                <w:pPr>
                  <w:spacing w:line="480" w:lineRule="auto"/>
                  <w:jc w:val="center"/>
                </w:pPr>
              </w:pPrChange>
            </w:pPr>
            <w:ins w:id="9759" w:author="Mohammad Nayeem" w:date="2020-04-21T21:17:00Z">
              <w:r w:rsidRPr="004E6C2C">
                <w:rPr>
                  <w:rFonts w:ascii="Times New Roman" w:hAnsi="Times New Roman" w:cs="Times New Roman"/>
                  <w:color w:val="000000"/>
                  <w:sz w:val="24"/>
                  <w:szCs w:val="24"/>
                  <w:rPrChange w:id="9760" w:author="Mohammad Nayeem" w:date="2020-04-21T22:30:00Z">
                    <w:rPr>
                      <w:rFonts w:ascii="Times New Roman" w:hAnsi="Times New Roman" w:cs="Times New Roman"/>
                      <w:color w:val="000000"/>
                    </w:rPr>
                  </w:rPrChange>
                </w:rPr>
                <w:t>0.372</w:t>
              </w:r>
            </w:ins>
          </w:p>
        </w:tc>
      </w:tr>
      <w:tr w:rsidR="002F7459" w:rsidRPr="004E6C2C" w14:paraId="33D7D35E" w14:textId="77777777" w:rsidTr="00706D74">
        <w:tblPrEx>
          <w:tblPrExChange w:id="9761"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9762" w:author="Mohammad Nayeem" w:date="2020-04-21T21:17:00Z"/>
          <w:trPrChange w:id="9763" w:author="Mohammad Nayeem" w:date="2020-04-21T23:13:00Z">
            <w:trPr>
              <w:gridBefore w:val="1"/>
              <w:gridAfter w:val="0"/>
            </w:trPr>
          </w:trPrChange>
        </w:trPr>
        <w:tc>
          <w:tcPr>
            <w:tcW w:w="1250" w:type="pct"/>
            <w:tcPrChange w:id="9764" w:author="Mohammad Nayeem" w:date="2020-04-21T23:13:00Z">
              <w:tcPr>
                <w:tcW w:w="1250" w:type="pct"/>
              </w:tcPr>
            </w:tcPrChange>
          </w:tcPr>
          <w:p w14:paraId="3A42B5AC" w14:textId="77777777" w:rsidR="002F7459" w:rsidRPr="004E6C2C" w:rsidRDefault="002F7459">
            <w:pPr>
              <w:spacing w:line="480" w:lineRule="auto"/>
              <w:jc w:val="both"/>
              <w:rPr>
                <w:ins w:id="9765" w:author="Mohammad Nayeem" w:date="2020-04-21T21:17:00Z"/>
                <w:rFonts w:ascii="Times New Roman" w:hAnsi="Times New Roman" w:cs="Times New Roman"/>
                <w:b/>
                <w:bCs/>
                <w:sz w:val="24"/>
                <w:szCs w:val="24"/>
                <w:rPrChange w:id="9766" w:author="Mohammad Nayeem" w:date="2020-04-21T22:30:00Z">
                  <w:rPr>
                    <w:ins w:id="9767" w:author="Mohammad Nayeem" w:date="2020-04-21T21:17:00Z"/>
                    <w:rFonts w:ascii="Times New Roman" w:hAnsi="Times New Roman" w:cs="Times New Roman"/>
                    <w:b/>
                    <w:bCs/>
                  </w:rPr>
                </w:rPrChange>
              </w:rPr>
              <w:pPrChange w:id="9768" w:author="nayeem hasan" w:date="2020-04-22T17:14:00Z">
                <w:pPr>
                  <w:spacing w:line="480" w:lineRule="auto"/>
                </w:pPr>
              </w:pPrChange>
            </w:pPr>
            <w:proofErr w:type="spellStart"/>
            <w:ins w:id="9769" w:author="Mohammad Nayeem" w:date="2020-04-21T21:17:00Z">
              <w:r w:rsidRPr="004E6C2C">
                <w:rPr>
                  <w:rFonts w:ascii="Times New Roman" w:hAnsi="Times New Roman" w:cs="Times New Roman"/>
                  <w:sz w:val="24"/>
                  <w:szCs w:val="24"/>
                  <w:rPrChange w:id="9770" w:author="Mohammad Nayeem" w:date="2020-04-21T22:30:00Z">
                    <w:rPr>
                      <w:rFonts w:ascii="Times New Roman" w:hAnsi="Times New Roman" w:cs="Times New Roman"/>
                    </w:rPr>
                  </w:rPrChange>
                </w:rPr>
                <w:t>Rajshahi</w:t>
              </w:r>
              <w:proofErr w:type="spellEnd"/>
            </w:ins>
          </w:p>
        </w:tc>
        <w:tc>
          <w:tcPr>
            <w:tcW w:w="1250" w:type="pct"/>
            <w:tcPrChange w:id="9771" w:author="Mohammad Nayeem" w:date="2020-04-21T23:13:00Z">
              <w:tcPr>
                <w:tcW w:w="1250" w:type="pct"/>
                <w:gridSpan w:val="2"/>
              </w:tcPr>
            </w:tcPrChange>
          </w:tcPr>
          <w:p w14:paraId="2C406A9E" w14:textId="77777777" w:rsidR="002F7459" w:rsidRPr="004E6C2C" w:rsidRDefault="002F7459">
            <w:pPr>
              <w:spacing w:line="480" w:lineRule="auto"/>
              <w:jc w:val="both"/>
              <w:rPr>
                <w:ins w:id="9772" w:author="Mohammad Nayeem" w:date="2020-04-21T21:17:00Z"/>
                <w:rFonts w:ascii="Times New Roman" w:hAnsi="Times New Roman" w:cs="Times New Roman"/>
                <w:sz w:val="24"/>
                <w:szCs w:val="24"/>
                <w:rPrChange w:id="9773" w:author="Mohammad Nayeem" w:date="2020-04-21T22:30:00Z">
                  <w:rPr>
                    <w:ins w:id="9774" w:author="Mohammad Nayeem" w:date="2020-04-21T21:17:00Z"/>
                    <w:rFonts w:ascii="Times New Roman" w:hAnsi="Times New Roman" w:cs="Times New Roman"/>
                  </w:rPr>
                </w:rPrChange>
              </w:rPr>
              <w:pPrChange w:id="9775" w:author="nayeem hasan" w:date="2020-04-22T17:14:00Z">
                <w:pPr>
                  <w:spacing w:line="480" w:lineRule="auto"/>
                  <w:jc w:val="center"/>
                </w:pPr>
              </w:pPrChange>
            </w:pPr>
            <w:ins w:id="9776" w:author="Mohammad Nayeem" w:date="2020-04-21T21:17:00Z">
              <w:r w:rsidRPr="004E6C2C">
                <w:rPr>
                  <w:rFonts w:ascii="Times New Roman" w:hAnsi="Times New Roman" w:cs="Times New Roman"/>
                  <w:sz w:val="24"/>
                  <w:szCs w:val="24"/>
                  <w:rPrChange w:id="9777" w:author="Mohammad Nayeem" w:date="2020-04-21T22:30:00Z">
                    <w:rPr>
                      <w:rFonts w:ascii="Times New Roman" w:hAnsi="Times New Roman" w:cs="Times New Roman"/>
                    </w:rPr>
                  </w:rPrChange>
                </w:rPr>
                <w:t>1.19</w:t>
              </w:r>
            </w:ins>
          </w:p>
        </w:tc>
        <w:tc>
          <w:tcPr>
            <w:tcW w:w="1250" w:type="pct"/>
            <w:tcPrChange w:id="9778" w:author="Mohammad Nayeem" w:date="2020-04-21T23:13:00Z">
              <w:tcPr>
                <w:tcW w:w="1250" w:type="pct"/>
                <w:gridSpan w:val="2"/>
              </w:tcPr>
            </w:tcPrChange>
          </w:tcPr>
          <w:p w14:paraId="3E46EECA" w14:textId="77777777" w:rsidR="002F7459" w:rsidRPr="004E6C2C" w:rsidRDefault="002F7459">
            <w:pPr>
              <w:spacing w:line="480" w:lineRule="auto"/>
              <w:jc w:val="both"/>
              <w:rPr>
                <w:ins w:id="9779" w:author="Mohammad Nayeem" w:date="2020-04-21T21:17:00Z"/>
                <w:rFonts w:ascii="Times New Roman" w:hAnsi="Times New Roman" w:cs="Times New Roman"/>
                <w:sz w:val="24"/>
                <w:szCs w:val="24"/>
                <w:rPrChange w:id="9780" w:author="Mohammad Nayeem" w:date="2020-04-21T22:30:00Z">
                  <w:rPr>
                    <w:ins w:id="9781" w:author="Mohammad Nayeem" w:date="2020-04-21T21:17:00Z"/>
                    <w:rFonts w:ascii="Times New Roman" w:hAnsi="Times New Roman" w:cs="Times New Roman"/>
                  </w:rPr>
                </w:rPrChange>
              </w:rPr>
              <w:pPrChange w:id="9782" w:author="nayeem hasan" w:date="2020-04-22T17:14:00Z">
                <w:pPr>
                  <w:spacing w:line="480" w:lineRule="auto"/>
                  <w:jc w:val="center"/>
                </w:pPr>
              </w:pPrChange>
            </w:pPr>
            <w:ins w:id="9783" w:author="Mohammad Nayeem" w:date="2020-04-21T21:17:00Z">
              <w:r w:rsidRPr="004E6C2C">
                <w:rPr>
                  <w:rFonts w:ascii="Times New Roman" w:hAnsi="Times New Roman" w:cs="Times New Roman"/>
                  <w:sz w:val="24"/>
                  <w:szCs w:val="24"/>
                  <w:rPrChange w:id="9784" w:author="Mohammad Nayeem" w:date="2020-04-21T22:30:00Z">
                    <w:rPr>
                      <w:rFonts w:ascii="Times New Roman" w:hAnsi="Times New Roman" w:cs="Times New Roman"/>
                    </w:rPr>
                  </w:rPrChange>
                </w:rPr>
                <w:t>[0.75,1.91]</w:t>
              </w:r>
            </w:ins>
          </w:p>
        </w:tc>
        <w:tc>
          <w:tcPr>
            <w:tcW w:w="1250" w:type="pct"/>
            <w:tcPrChange w:id="9785" w:author="Mohammad Nayeem" w:date="2020-04-21T23:13:00Z">
              <w:tcPr>
                <w:tcW w:w="1250" w:type="pct"/>
                <w:gridSpan w:val="2"/>
              </w:tcPr>
            </w:tcPrChange>
          </w:tcPr>
          <w:p w14:paraId="4243887C" w14:textId="77777777" w:rsidR="002F7459" w:rsidRPr="004E6C2C" w:rsidRDefault="002F7459">
            <w:pPr>
              <w:spacing w:line="480" w:lineRule="auto"/>
              <w:jc w:val="both"/>
              <w:rPr>
                <w:ins w:id="9786" w:author="Mohammad Nayeem" w:date="2020-04-21T21:17:00Z"/>
                <w:rFonts w:ascii="Times New Roman" w:hAnsi="Times New Roman" w:cs="Times New Roman"/>
                <w:sz w:val="24"/>
                <w:szCs w:val="24"/>
                <w:rPrChange w:id="9787" w:author="Mohammad Nayeem" w:date="2020-04-21T22:30:00Z">
                  <w:rPr>
                    <w:ins w:id="9788" w:author="Mohammad Nayeem" w:date="2020-04-21T21:17:00Z"/>
                    <w:rFonts w:ascii="Times New Roman" w:hAnsi="Times New Roman" w:cs="Times New Roman"/>
                  </w:rPr>
                </w:rPrChange>
              </w:rPr>
              <w:pPrChange w:id="9789" w:author="nayeem hasan" w:date="2020-04-22T17:14:00Z">
                <w:pPr>
                  <w:spacing w:line="480" w:lineRule="auto"/>
                  <w:jc w:val="center"/>
                </w:pPr>
              </w:pPrChange>
            </w:pPr>
            <w:ins w:id="9790" w:author="Mohammad Nayeem" w:date="2020-04-21T21:17:00Z">
              <w:r w:rsidRPr="004E6C2C">
                <w:rPr>
                  <w:rFonts w:ascii="Times New Roman" w:hAnsi="Times New Roman" w:cs="Times New Roman"/>
                  <w:color w:val="000000"/>
                  <w:sz w:val="24"/>
                  <w:szCs w:val="24"/>
                  <w:rPrChange w:id="9791" w:author="Mohammad Nayeem" w:date="2020-04-21T22:30:00Z">
                    <w:rPr>
                      <w:rFonts w:ascii="Times New Roman" w:hAnsi="Times New Roman" w:cs="Times New Roman"/>
                      <w:color w:val="000000"/>
                    </w:rPr>
                  </w:rPrChange>
                </w:rPr>
                <w:t>0.456</w:t>
              </w:r>
            </w:ins>
          </w:p>
        </w:tc>
      </w:tr>
      <w:tr w:rsidR="00706D74" w:rsidRPr="004E6C2C" w14:paraId="210D2456" w14:textId="77777777" w:rsidTr="00706D74">
        <w:tblPrEx>
          <w:tblPrExChange w:id="9792"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9793" w:author="Mohammad Nayeem" w:date="2020-04-21T21:17:00Z"/>
          <w:trPrChange w:id="9794" w:author="Mohammad Nayeem" w:date="2020-04-21T23:13:00Z">
            <w:trPr>
              <w:gridBefore w:val="1"/>
              <w:gridAfter w:val="0"/>
            </w:trPr>
          </w:trPrChange>
        </w:trPr>
        <w:tc>
          <w:tcPr>
            <w:tcW w:w="1250" w:type="pct"/>
            <w:tcPrChange w:id="9795" w:author="Mohammad Nayeem" w:date="2020-04-21T23:13:00Z">
              <w:tcPr>
                <w:tcW w:w="1250" w:type="pct"/>
              </w:tcPr>
            </w:tcPrChange>
          </w:tcPr>
          <w:p w14:paraId="79D47A36" w14:textId="77777777" w:rsidR="002F7459" w:rsidRPr="004E6C2C" w:rsidRDefault="002F7459">
            <w:pPr>
              <w:spacing w:line="480" w:lineRule="auto"/>
              <w:jc w:val="both"/>
              <w:rPr>
                <w:ins w:id="9796" w:author="Mohammad Nayeem" w:date="2020-04-21T21:17:00Z"/>
                <w:rFonts w:ascii="Times New Roman" w:hAnsi="Times New Roman" w:cs="Times New Roman"/>
                <w:b/>
                <w:bCs/>
                <w:sz w:val="24"/>
                <w:szCs w:val="24"/>
                <w:rPrChange w:id="9797" w:author="Mohammad Nayeem" w:date="2020-04-21T22:30:00Z">
                  <w:rPr>
                    <w:ins w:id="9798" w:author="Mohammad Nayeem" w:date="2020-04-21T21:17:00Z"/>
                    <w:rFonts w:ascii="Times New Roman" w:hAnsi="Times New Roman" w:cs="Times New Roman"/>
                    <w:b/>
                    <w:bCs/>
                  </w:rPr>
                </w:rPrChange>
              </w:rPr>
              <w:pPrChange w:id="9799" w:author="nayeem hasan" w:date="2020-04-22T17:14:00Z">
                <w:pPr>
                  <w:spacing w:line="480" w:lineRule="auto"/>
                </w:pPr>
              </w:pPrChange>
            </w:pPr>
            <w:ins w:id="9800" w:author="Mohammad Nayeem" w:date="2020-04-21T21:17:00Z">
              <w:r w:rsidRPr="004E6C2C">
                <w:rPr>
                  <w:rFonts w:ascii="Times New Roman" w:hAnsi="Times New Roman" w:cs="Times New Roman"/>
                  <w:sz w:val="24"/>
                  <w:szCs w:val="24"/>
                  <w:rPrChange w:id="9801" w:author="Mohammad Nayeem" w:date="2020-04-21T22:30:00Z">
                    <w:rPr>
                      <w:rFonts w:ascii="Times New Roman" w:hAnsi="Times New Roman" w:cs="Times New Roman"/>
                    </w:rPr>
                  </w:rPrChange>
                </w:rPr>
                <w:t>Rangpur</w:t>
              </w:r>
            </w:ins>
          </w:p>
        </w:tc>
        <w:tc>
          <w:tcPr>
            <w:tcW w:w="1250" w:type="pct"/>
            <w:tcPrChange w:id="9802" w:author="Mohammad Nayeem" w:date="2020-04-21T23:13:00Z">
              <w:tcPr>
                <w:tcW w:w="1250" w:type="pct"/>
                <w:gridSpan w:val="2"/>
              </w:tcPr>
            </w:tcPrChange>
          </w:tcPr>
          <w:p w14:paraId="67616B3E" w14:textId="77777777" w:rsidR="002F7459" w:rsidRPr="004E6C2C" w:rsidRDefault="002F7459">
            <w:pPr>
              <w:spacing w:line="480" w:lineRule="auto"/>
              <w:jc w:val="both"/>
              <w:rPr>
                <w:ins w:id="9803" w:author="Mohammad Nayeem" w:date="2020-04-21T21:17:00Z"/>
                <w:rFonts w:ascii="Times New Roman" w:hAnsi="Times New Roman" w:cs="Times New Roman"/>
                <w:sz w:val="24"/>
                <w:szCs w:val="24"/>
                <w:rPrChange w:id="9804" w:author="Mohammad Nayeem" w:date="2020-04-21T22:30:00Z">
                  <w:rPr>
                    <w:ins w:id="9805" w:author="Mohammad Nayeem" w:date="2020-04-21T21:17:00Z"/>
                    <w:rFonts w:ascii="Times New Roman" w:hAnsi="Times New Roman" w:cs="Times New Roman"/>
                  </w:rPr>
                </w:rPrChange>
              </w:rPr>
              <w:pPrChange w:id="9806" w:author="nayeem hasan" w:date="2020-04-22T17:14:00Z">
                <w:pPr>
                  <w:spacing w:line="480" w:lineRule="auto"/>
                  <w:jc w:val="center"/>
                </w:pPr>
              </w:pPrChange>
            </w:pPr>
            <w:ins w:id="9807" w:author="Mohammad Nayeem" w:date="2020-04-21T21:17:00Z">
              <w:r w:rsidRPr="004E6C2C">
                <w:rPr>
                  <w:rFonts w:ascii="Times New Roman" w:hAnsi="Times New Roman" w:cs="Times New Roman"/>
                  <w:sz w:val="24"/>
                  <w:szCs w:val="24"/>
                  <w:rPrChange w:id="9808" w:author="Mohammad Nayeem" w:date="2020-04-21T22:30:00Z">
                    <w:rPr>
                      <w:rFonts w:ascii="Times New Roman" w:hAnsi="Times New Roman" w:cs="Times New Roman"/>
                    </w:rPr>
                  </w:rPrChange>
                </w:rPr>
                <w:t>1.39</w:t>
              </w:r>
            </w:ins>
          </w:p>
        </w:tc>
        <w:tc>
          <w:tcPr>
            <w:tcW w:w="1250" w:type="pct"/>
            <w:tcPrChange w:id="9809" w:author="Mohammad Nayeem" w:date="2020-04-21T23:13:00Z">
              <w:tcPr>
                <w:tcW w:w="1250" w:type="pct"/>
                <w:gridSpan w:val="2"/>
              </w:tcPr>
            </w:tcPrChange>
          </w:tcPr>
          <w:p w14:paraId="1F5C0CA8" w14:textId="77777777" w:rsidR="002F7459" w:rsidRPr="004E6C2C" w:rsidRDefault="002F7459">
            <w:pPr>
              <w:spacing w:line="480" w:lineRule="auto"/>
              <w:jc w:val="both"/>
              <w:rPr>
                <w:ins w:id="9810" w:author="Mohammad Nayeem" w:date="2020-04-21T21:17:00Z"/>
                <w:rFonts w:ascii="Times New Roman" w:hAnsi="Times New Roman" w:cs="Times New Roman"/>
                <w:sz w:val="24"/>
                <w:szCs w:val="24"/>
                <w:rPrChange w:id="9811" w:author="Mohammad Nayeem" w:date="2020-04-21T22:30:00Z">
                  <w:rPr>
                    <w:ins w:id="9812" w:author="Mohammad Nayeem" w:date="2020-04-21T21:17:00Z"/>
                    <w:rFonts w:ascii="Times New Roman" w:hAnsi="Times New Roman" w:cs="Times New Roman"/>
                  </w:rPr>
                </w:rPrChange>
              </w:rPr>
              <w:pPrChange w:id="9813" w:author="nayeem hasan" w:date="2020-04-22T17:14:00Z">
                <w:pPr>
                  <w:spacing w:line="480" w:lineRule="auto"/>
                  <w:jc w:val="center"/>
                </w:pPr>
              </w:pPrChange>
            </w:pPr>
            <w:ins w:id="9814" w:author="Mohammad Nayeem" w:date="2020-04-21T21:17:00Z">
              <w:r w:rsidRPr="004E6C2C">
                <w:rPr>
                  <w:rFonts w:ascii="Times New Roman" w:hAnsi="Times New Roman" w:cs="Times New Roman"/>
                  <w:sz w:val="24"/>
                  <w:szCs w:val="24"/>
                  <w:rPrChange w:id="9815" w:author="Mohammad Nayeem" w:date="2020-04-21T22:30:00Z">
                    <w:rPr>
                      <w:rFonts w:ascii="Times New Roman" w:hAnsi="Times New Roman" w:cs="Times New Roman"/>
                    </w:rPr>
                  </w:rPrChange>
                </w:rPr>
                <w:t>[0.90,2.16]</w:t>
              </w:r>
            </w:ins>
          </w:p>
        </w:tc>
        <w:tc>
          <w:tcPr>
            <w:tcW w:w="1250" w:type="pct"/>
            <w:tcPrChange w:id="9816" w:author="Mohammad Nayeem" w:date="2020-04-21T23:13:00Z">
              <w:tcPr>
                <w:tcW w:w="1250" w:type="pct"/>
                <w:gridSpan w:val="2"/>
              </w:tcPr>
            </w:tcPrChange>
          </w:tcPr>
          <w:p w14:paraId="295E486C" w14:textId="77777777" w:rsidR="002F7459" w:rsidRPr="004E6C2C" w:rsidRDefault="002F7459">
            <w:pPr>
              <w:spacing w:line="480" w:lineRule="auto"/>
              <w:jc w:val="both"/>
              <w:rPr>
                <w:ins w:id="9817" w:author="Mohammad Nayeem" w:date="2020-04-21T21:17:00Z"/>
                <w:rFonts w:ascii="Times New Roman" w:hAnsi="Times New Roman" w:cs="Times New Roman"/>
                <w:sz w:val="24"/>
                <w:szCs w:val="24"/>
                <w:rPrChange w:id="9818" w:author="Mohammad Nayeem" w:date="2020-04-21T22:30:00Z">
                  <w:rPr>
                    <w:ins w:id="9819" w:author="Mohammad Nayeem" w:date="2020-04-21T21:17:00Z"/>
                    <w:rFonts w:ascii="Times New Roman" w:hAnsi="Times New Roman" w:cs="Times New Roman"/>
                  </w:rPr>
                </w:rPrChange>
              </w:rPr>
              <w:pPrChange w:id="9820" w:author="nayeem hasan" w:date="2020-04-22T17:14:00Z">
                <w:pPr>
                  <w:spacing w:line="480" w:lineRule="auto"/>
                  <w:jc w:val="center"/>
                </w:pPr>
              </w:pPrChange>
            </w:pPr>
            <w:ins w:id="9821" w:author="Mohammad Nayeem" w:date="2020-04-21T21:17:00Z">
              <w:r w:rsidRPr="004E6C2C">
                <w:rPr>
                  <w:rFonts w:ascii="Times New Roman" w:hAnsi="Times New Roman" w:cs="Times New Roman"/>
                  <w:color w:val="000000"/>
                  <w:sz w:val="24"/>
                  <w:szCs w:val="24"/>
                  <w:rPrChange w:id="9822" w:author="Mohammad Nayeem" w:date="2020-04-21T22:30:00Z">
                    <w:rPr>
                      <w:rFonts w:ascii="Times New Roman" w:hAnsi="Times New Roman" w:cs="Times New Roman"/>
                      <w:color w:val="000000"/>
                    </w:rPr>
                  </w:rPrChange>
                </w:rPr>
                <w:t>0.138</w:t>
              </w:r>
            </w:ins>
          </w:p>
        </w:tc>
      </w:tr>
      <w:tr w:rsidR="002F7459" w:rsidRPr="004E6C2C" w14:paraId="409DE993" w14:textId="77777777" w:rsidTr="00706D74">
        <w:tblPrEx>
          <w:tblPrExChange w:id="9823"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9824" w:author="Mohammad Nayeem" w:date="2020-04-21T21:17:00Z"/>
          <w:trPrChange w:id="9825" w:author="Mohammad Nayeem" w:date="2020-04-21T23:13:00Z">
            <w:trPr>
              <w:gridBefore w:val="1"/>
              <w:gridAfter w:val="0"/>
            </w:trPr>
          </w:trPrChange>
        </w:trPr>
        <w:tc>
          <w:tcPr>
            <w:tcW w:w="1250" w:type="pct"/>
            <w:tcPrChange w:id="9826" w:author="Mohammad Nayeem" w:date="2020-04-21T23:13:00Z">
              <w:tcPr>
                <w:tcW w:w="1250" w:type="pct"/>
              </w:tcPr>
            </w:tcPrChange>
          </w:tcPr>
          <w:p w14:paraId="1037CD90" w14:textId="77777777" w:rsidR="002F7459" w:rsidRPr="004E6C2C" w:rsidRDefault="002F7459">
            <w:pPr>
              <w:spacing w:line="480" w:lineRule="auto"/>
              <w:jc w:val="both"/>
              <w:rPr>
                <w:ins w:id="9827" w:author="Mohammad Nayeem" w:date="2020-04-21T21:17:00Z"/>
                <w:rFonts w:ascii="Times New Roman" w:hAnsi="Times New Roman" w:cs="Times New Roman"/>
                <w:b/>
                <w:bCs/>
                <w:sz w:val="24"/>
                <w:szCs w:val="24"/>
                <w:rPrChange w:id="9828" w:author="Mohammad Nayeem" w:date="2020-04-21T22:30:00Z">
                  <w:rPr>
                    <w:ins w:id="9829" w:author="Mohammad Nayeem" w:date="2020-04-21T21:17:00Z"/>
                    <w:rFonts w:ascii="Times New Roman" w:hAnsi="Times New Roman" w:cs="Times New Roman"/>
                    <w:b/>
                    <w:bCs/>
                  </w:rPr>
                </w:rPrChange>
              </w:rPr>
              <w:pPrChange w:id="9830" w:author="nayeem hasan" w:date="2020-04-22T17:14:00Z">
                <w:pPr>
                  <w:spacing w:line="480" w:lineRule="auto"/>
                </w:pPr>
              </w:pPrChange>
            </w:pPr>
            <w:ins w:id="9831" w:author="Mohammad Nayeem" w:date="2020-04-21T21:17:00Z">
              <w:r w:rsidRPr="004E6C2C">
                <w:rPr>
                  <w:rFonts w:ascii="Times New Roman" w:hAnsi="Times New Roman" w:cs="Times New Roman"/>
                  <w:sz w:val="24"/>
                  <w:szCs w:val="24"/>
                  <w:rPrChange w:id="9832" w:author="Mohammad Nayeem" w:date="2020-04-21T22:30:00Z">
                    <w:rPr>
                      <w:rFonts w:ascii="Times New Roman" w:hAnsi="Times New Roman" w:cs="Times New Roman"/>
                    </w:rPr>
                  </w:rPrChange>
                </w:rPr>
                <w:t>Sylhet</w:t>
              </w:r>
            </w:ins>
          </w:p>
        </w:tc>
        <w:tc>
          <w:tcPr>
            <w:tcW w:w="1250" w:type="pct"/>
            <w:tcPrChange w:id="9833" w:author="Mohammad Nayeem" w:date="2020-04-21T23:13:00Z">
              <w:tcPr>
                <w:tcW w:w="1250" w:type="pct"/>
                <w:gridSpan w:val="2"/>
              </w:tcPr>
            </w:tcPrChange>
          </w:tcPr>
          <w:p w14:paraId="47D5CA61" w14:textId="77777777" w:rsidR="002F7459" w:rsidRPr="004E6C2C" w:rsidRDefault="002F7459">
            <w:pPr>
              <w:spacing w:line="480" w:lineRule="auto"/>
              <w:jc w:val="both"/>
              <w:rPr>
                <w:ins w:id="9834" w:author="Mohammad Nayeem" w:date="2020-04-21T21:17:00Z"/>
                <w:rFonts w:ascii="Times New Roman" w:hAnsi="Times New Roman" w:cs="Times New Roman"/>
                <w:sz w:val="24"/>
                <w:szCs w:val="24"/>
                <w:rPrChange w:id="9835" w:author="Mohammad Nayeem" w:date="2020-04-21T22:30:00Z">
                  <w:rPr>
                    <w:ins w:id="9836" w:author="Mohammad Nayeem" w:date="2020-04-21T21:17:00Z"/>
                    <w:rFonts w:ascii="Times New Roman" w:hAnsi="Times New Roman" w:cs="Times New Roman"/>
                  </w:rPr>
                </w:rPrChange>
              </w:rPr>
              <w:pPrChange w:id="9837" w:author="nayeem hasan" w:date="2020-04-22T17:14:00Z">
                <w:pPr>
                  <w:spacing w:line="480" w:lineRule="auto"/>
                  <w:jc w:val="center"/>
                </w:pPr>
              </w:pPrChange>
            </w:pPr>
            <w:ins w:id="9838" w:author="Mohammad Nayeem" w:date="2020-04-21T21:17:00Z">
              <w:r w:rsidRPr="004E6C2C">
                <w:rPr>
                  <w:rFonts w:ascii="Times New Roman" w:hAnsi="Times New Roman" w:cs="Times New Roman"/>
                  <w:sz w:val="24"/>
                  <w:szCs w:val="24"/>
                  <w:rPrChange w:id="9839" w:author="Mohammad Nayeem" w:date="2020-04-21T22:30:00Z">
                    <w:rPr>
                      <w:rFonts w:ascii="Times New Roman" w:hAnsi="Times New Roman" w:cs="Times New Roman"/>
                    </w:rPr>
                  </w:rPrChange>
                </w:rPr>
                <w:t>1.74</w:t>
              </w:r>
            </w:ins>
          </w:p>
        </w:tc>
        <w:tc>
          <w:tcPr>
            <w:tcW w:w="1250" w:type="pct"/>
            <w:tcPrChange w:id="9840" w:author="Mohammad Nayeem" w:date="2020-04-21T23:13:00Z">
              <w:tcPr>
                <w:tcW w:w="1250" w:type="pct"/>
                <w:gridSpan w:val="2"/>
              </w:tcPr>
            </w:tcPrChange>
          </w:tcPr>
          <w:p w14:paraId="6FC1C680" w14:textId="77777777" w:rsidR="002F7459" w:rsidRPr="004E6C2C" w:rsidRDefault="002F7459">
            <w:pPr>
              <w:spacing w:line="480" w:lineRule="auto"/>
              <w:jc w:val="both"/>
              <w:rPr>
                <w:ins w:id="9841" w:author="Mohammad Nayeem" w:date="2020-04-21T21:17:00Z"/>
                <w:rFonts w:ascii="Times New Roman" w:hAnsi="Times New Roman" w:cs="Times New Roman"/>
                <w:sz w:val="24"/>
                <w:szCs w:val="24"/>
                <w:rPrChange w:id="9842" w:author="Mohammad Nayeem" w:date="2020-04-21T22:30:00Z">
                  <w:rPr>
                    <w:ins w:id="9843" w:author="Mohammad Nayeem" w:date="2020-04-21T21:17:00Z"/>
                    <w:rFonts w:ascii="Times New Roman" w:hAnsi="Times New Roman" w:cs="Times New Roman"/>
                  </w:rPr>
                </w:rPrChange>
              </w:rPr>
              <w:pPrChange w:id="9844" w:author="nayeem hasan" w:date="2020-04-22T17:14:00Z">
                <w:pPr>
                  <w:spacing w:line="480" w:lineRule="auto"/>
                  <w:jc w:val="center"/>
                </w:pPr>
              </w:pPrChange>
            </w:pPr>
            <w:ins w:id="9845" w:author="Mohammad Nayeem" w:date="2020-04-21T21:17:00Z">
              <w:r w:rsidRPr="004E6C2C">
                <w:rPr>
                  <w:rFonts w:ascii="Times New Roman" w:hAnsi="Times New Roman" w:cs="Times New Roman"/>
                  <w:sz w:val="24"/>
                  <w:szCs w:val="24"/>
                  <w:rPrChange w:id="9846" w:author="Mohammad Nayeem" w:date="2020-04-21T22:30:00Z">
                    <w:rPr>
                      <w:rFonts w:ascii="Times New Roman" w:hAnsi="Times New Roman" w:cs="Times New Roman"/>
                    </w:rPr>
                  </w:rPrChange>
                </w:rPr>
                <w:t>[1.23,2.71]</w:t>
              </w:r>
            </w:ins>
          </w:p>
        </w:tc>
        <w:tc>
          <w:tcPr>
            <w:tcW w:w="1250" w:type="pct"/>
            <w:tcPrChange w:id="9847" w:author="Mohammad Nayeem" w:date="2020-04-21T23:13:00Z">
              <w:tcPr>
                <w:tcW w:w="1250" w:type="pct"/>
                <w:gridSpan w:val="2"/>
              </w:tcPr>
            </w:tcPrChange>
          </w:tcPr>
          <w:p w14:paraId="77E8FF7A" w14:textId="77777777" w:rsidR="002F7459" w:rsidRPr="004E6C2C" w:rsidRDefault="002F7459">
            <w:pPr>
              <w:spacing w:line="480" w:lineRule="auto"/>
              <w:jc w:val="both"/>
              <w:rPr>
                <w:ins w:id="9848" w:author="Mohammad Nayeem" w:date="2020-04-21T21:17:00Z"/>
                <w:rFonts w:ascii="Times New Roman" w:hAnsi="Times New Roman" w:cs="Times New Roman"/>
                <w:sz w:val="24"/>
                <w:szCs w:val="24"/>
                <w:rPrChange w:id="9849" w:author="Mohammad Nayeem" w:date="2020-04-21T22:30:00Z">
                  <w:rPr>
                    <w:ins w:id="9850" w:author="Mohammad Nayeem" w:date="2020-04-21T21:17:00Z"/>
                    <w:rFonts w:ascii="Times New Roman" w:hAnsi="Times New Roman" w:cs="Times New Roman"/>
                  </w:rPr>
                </w:rPrChange>
              </w:rPr>
              <w:pPrChange w:id="9851" w:author="nayeem hasan" w:date="2020-04-22T17:14:00Z">
                <w:pPr>
                  <w:spacing w:line="480" w:lineRule="auto"/>
                  <w:jc w:val="center"/>
                </w:pPr>
              </w:pPrChange>
            </w:pPr>
            <w:ins w:id="9852" w:author="Mohammad Nayeem" w:date="2020-04-21T21:17:00Z">
              <w:r w:rsidRPr="004E6C2C">
                <w:rPr>
                  <w:rFonts w:ascii="Times New Roman" w:hAnsi="Times New Roman" w:cs="Times New Roman"/>
                  <w:color w:val="000000"/>
                  <w:sz w:val="24"/>
                  <w:szCs w:val="24"/>
                  <w:rPrChange w:id="9853" w:author="Mohammad Nayeem" w:date="2020-04-21T22:30:00Z">
                    <w:rPr>
                      <w:rFonts w:ascii="Times New Roman" w:hAnsi="Times New Roman" w:cs="Times New Roman"/>
                      <w:color w:val="000000"/>
                    </w:rPr>
                  </w:rPrChange>
                </w:rPr>
                <w:t>0.013</w:t>
              </w:r>
            </w:ins>
          </w:p>
        </w:tc>
      </w:tr>
      <w:tr w:rsidR="00706D74" w:rsidRPr="004E6C2C" w14:paraId="6FD77402" w14:textId="77777777" w:rsidTr="00706D74">
        <w:tblPrEx>
          <w:tblPrExChange w:id="9854"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9855" w:author="Mohammad Nayeem" w:date="2020-04-21T21:17:00Z"/>
          <w:trPrChange w:id="9856" w:author="Mohammad Nayeem" w:date="2020-04-21T23:13:00Z">
            <w:trPr>
              <w:gridBefore w:val="1"/>
              <w:gridAfter w:val="0"/>
            </w:trPr>
          </w:trPrChange>
        </w:trPr>
        <w:tc>
          <w:tcPr>
            <w:tcW w:w="1250" w:type="pct"/>
            <w:tcPrChange w:id="9857" w:author="Mohammad Nayeem" w:date="2020-04-21T23:13:00Z">
              <w:tcPr>
                <w:tcW w:w="1250" w:type="pct"/>
              </w:tcPr>
            </w:tcPrChange>
          </w:tcPr>
          <w:p w14:paraId="051688CB" w14:textId="77777777" w:rsidR="002F7459" w:rsidRPr="004E6C2C" w:rsidRDefault="002F7459">
            <w:pPr>
              <w:spacing w:line="480" w:lineRule="auto"/>
              <w:jc w:val="both"/>
              <w:rPr>
                <w:ins w:id="9858" w:author="Mohammad Nayeem" w:date="2020-04-21T21:17:00Z"/>
                <w:rFonts w:ascii="Times New Roman" w:hAnsi="Times New Roman" w:cs="Times New Roman"/>
                <w:b/>
                <w:bCs/>
                <w:sz w:val="24"/>
                <w:szCs w:val="24"/>
                <w:rPrChange w:id="9859" w:author="Mohammad Nayeem" w:date="2020-04-21T22:30:00Z">
                  <w:rPr>
                    <w:ins w:id="9860" w:author="Mohammad Nayeem" w:date="2020-04-21T21:17:00Z"/>
                    <w:rFonts w:ascii="Times New Roman" w:hAnsi="Times New Roman" w:cs="Times New Roman"/>
                    <w:b/>
                    <w:bCs/>
                  </w:rPr>
                </w:rPrChange>
              </w:rPr>
              <w:pPrChange w:id="9861" w:author="nayeem hasan" w:date="2020-04-22T17:14:00Z">
                <w:pPr>
                  <w:spacing w:line="480" w:lineRule="auto"/>
                </w:pPr>
              </w:pPrChange>
            </w:pPr>
            <w:commentRangeStart w:id="9862"/>
            <w:commentRangeStart w:id="9863"/>
            <w:ins w:id="9864" w:author="Mohammad Nayeem" w:date="2020-04-21T21:17:00Z">
              <w:r w:rsidRPr="004E6C2C">
                <w:rPr>
                  <w:rFonts w:ascii="Times New Roman" w:hAnsi="Times New Roman" w:cs="Times New Roman"/>
                  <w:sz w:val="24"/>
                  <w:szCs w:val="24"/>
                  <w:rPrChange w:id="9865" w:author="Mohammad Nayeem" w:date="2020-04-21T22:30:00Z">
                    <w:rPr>
                      <w:rFonts w:ascii="Times New Roman" w:hAnsi="Times New Roman" w:cs="Times New Roman"/>
                    </w:rPr>
                  </w:rPrChange>
                </w:rPr>
                <w:t>Barisal</w:t>
              </w:r>
            </w:ins>
          </w:p>
        </w:tc>
        <w:tc>
          <w:tcPr>
            <w:tcW w:w="1250" w:type="pct"/>
            <w:tcPrChange w:id="9866" w:author="Mohammad Nayeem" w:date="2020-04-21T23:13:00Z">
              <w:tcPr>
                <w:tcW w:w="1250" w:type="pct"/>
                <w:gridSpan w:val="2"/>
              </w:tcPr>
            </w:tcPrChange>
          </w:tcPr>
          <w:p w14:paraId="4C8A85CC" w14:textId="77777777" w:rsidR="002F7459" w:rsidRPr="004E6C2C" w:rsidRDefault="002F7459">
            <w:pPr>
              <w:spacing w:line="480" w:lineRule="auto"/>
              <w:jc w:val="both"/>
              <w:rPr>
                <w:ins w:id="9867" w:author="Mohammad Nayeem" w:date="2020-04-21T21:17:00Z"/>
                <w:rFonts w:ascii="Times New Roman" w:hAnsi="Times New Roman" w:cs="Times New Roman"/>
                <w:sz w:val="24"/>
                <w:szCs w:val="24"/>
                <w:rPrChange w:id="9868" w:author="Mohammad Nayeem" w:date="2020-04-21T22:30:00Z">
                  <w:rPr>
                    <w:ins w:id="9869" w:author="Mohammad Nayeem" w:date="2020-04-21T21:17:00Z"/>
                    <w:rFonts w:ascii="Times New Roman" w:hAnsi="Times New Roman" w:cs="Times New Roman"/>
                  </w:rPr>
                </w:rPrChange>
              </w:rPr>
              <w:pPrChange w:id="9870" w:author="nayeem hasan" w:date="2020-04-22T17:14:00Z">
                <w:pPr>
                  <w:spacing w:line="480" w:lineRule="auto"/>
                  <w:jc w:val="center"/>
                </w:pPr>
              </w:pPrChange>
            </w:pPr>
            <w:ins w:id="9871" w:author="Mohammad Nayeem" w:date="2020-04-21T21:17:00Z">
              <w:r w:rsidRPr="004E6C2C">
                <w:rPr>
                  <w:rFonts w:ascii="Times New Roman" w:hAnsi="Times New Roman" w:cs="Times New Roman"/>
                  <w:sz w:val="24"/>
                  <w:szCs w:val="24"/>
                  <w:rPrChange w:id="9872" w:author="Mohammad Nayeem" w:date="2020-04-21T22:30:00Z">
                    <w:rPr>
                      <w:rFonts w:ascii="Times New Roman" w:hAnsi="Times New Roman" w:cs="Times New Roman"/>
                    </w:rPr>
                  </w:rPrChange>
                </w:rPr>
                <w:t>Ref.</w:t>
              </w:r>
            </w:ins>
          </w:p>
        </w:tc>
        <w:tc>
          <w:tcPr>
            <w:tcW w:w="1250" w:type="pct"/>
            <w:tcPrChange w:id="9873" w:author="Mohammad Nayeem" w:date="2020-04-21T23:13:00Z">
              <w:tcPr>
                <w:tcW w:w="1250" w:type="pct"/>
                <w:gridSpan w:val="2"/>
              </w:tcPr>
            </w:tcPrChange>
          </w:tcPr>
          <w:p w14:paraId="793BC9D5" w14:textId="77777777" w:rsidR="002F7459" w:rsidRPr="004E6C2C" w:rsidRDefault="002F7459">
            <w:pPr>
              <w:spacing w:line="480" w:lineRule="auto"/>
              <w:jc w:val="both"/>
              <w:rPr>
                <w:ins w:id="9874" w:author="Mohammad Nayeem" w:date="2020-04-21T21:17:00Z"/>
                <w:rFonts w:ascii="Times New Roman" w:hAnsi="Times New Roman" w:cs="Times New Roman"/>
                <w:sz w:val="24"/>
                <w:szCs w:val="24"/>
                <w:rPrChange w:id="9875" w:author="Mohammad Nayeem" w:date="2020-04-21T22:30:00Z">
                  <w:rPr>
                    <w:ins w:id="9876" w:author="Mohammad Nayeem" w:date="2020-04-21T21:17:00Z"/>
                    <w:rFonts w:ascii="Times New Roman" w:hAnsi="Times New Roman" w:cs="Times New Roman"/>
                  </w:rPr>
                </w:rPrChange>
              </w:rPr>
              <w:pPrChange w:id="9877" w:author="nayeem hasan" w:date="2020-04-22T17:14:00Z">
                <w:pPr>
                  <w:spacing w:line="480" w:lineRule="auto"/>
                  <w:jc w:val="center"/>
                </w:pPr>
              </w:pPrChange>
            </w:pPr>
            <w:ins w:id="9878" w:author="Mohammad Nayeem" w:date="2020-04-21T21:17:00Z">
              <w:r w:rsidRPr="004E6C2C">
                <w:rPr>
                  <w:rFonts w:ascii="Times New Roman" w:hAnsi="Times New Roman" w:cs="Times New Roman"/>
                  <w:sz w:val="24"/>
                  <w:szCs w:val="24"/>
                  <w:rPrChange w:id="9879" w:author="Mohammad Nayeem" w:date="2020-04-21T22:30:00Z">
                    <w:rPr>
                      <w:rFonts w:ascii="Times New Roman" w:hAnsi="Times New Roman" w:cs="Times New Roman"/>
                    </w:rPr>
                  </w:rPrChange>
                </w:rPr>
                <w:t>-</w:t>
              </w:r>
            </w:ins>
          </w:p>
        </w:tc>
        <w:tc>
          <w:tcPr>
            <w:tcW w:w="1250" w:type="pct"/>
            <w:tcPrChange w:id="9880" w:author="Mohammad Nayeem" w:date="2020-04-21T23:13:00Z">
              <w:tcPr>
                <w:tcW w:w="1250" w:type="pct"/>
                <w:gridSpan w:val="2"/>
              </w:tcPr>
            </w:tcPrChange>
          </w:tcPr>
          <w:p w14:paraId="05BAF1B6" w14:textId="77777777" w:rsidR="002F7459" w:rsidRPr="004E6C2C" w:rsidRDefault="002F7459">
            <w:pPr>
              <w:spacing w:line="480" w:lineRule="auto"/>
              <w:jc w:val="both"/>
              <w:rPr>
                <w:ins w:id="9881" w:author="Mohammad Nayeem" w:date="2020-04-21T21:17:00Z"/>
                <w:rFonts w:ascii="Times New Roman" w:hAnsi="Times New Roman" w:cs="Times New Roman"/>
                <w:sz w:val="24"/>
                <w:szCs w:val="24"/>
                <w:rPrChange w:id="9882" w:author="Mohammad Nayeem" w:date="2020-04-21T22:30:00Z">
                  <w:rPr>
                    <w:ins w:id="9883" w:author="Mohammad Nayeem" w:date="2020-04-21T21:17:00Z"/>
                    <w:rFonts w:ascii="Times New Roman" w:hAnsi="Times New Roman" w:cs="Times New Roman"/>
                  </w:rPr>
                </w:rPrChange>
              </w:rPr>
              <w:pPrChange w:id="9884" w:author="nayeem hasan" w:date="2020-04-22T17:14:00Z">
                <w:pPr>
                  <w:spacing w:line="480" w:lineRule="auto"/>
                  <w:jc w:val="center"/>
                </w:pPr>
              </w:pPrChange>
            </w:pPr>
            <w:ins w:id="9885" w:author="Mohammad Nayeem" w:date="2020-04-21T21:17:00Z">
              <w:r w:rsidRPr="004E6C2C">
                <w:rPr>
                  <w:rFonts w:ascii="Times New Roman" w:hAnsi="Times New Roman" w:cs="Times New Roman"/>
                  <w:sz w:val="24"/>
                  <w:szCs w:val="24"/>
                  <w:rPrChange w:id="9886" w:author="Mohammad Nayeem" w:date="2020-04-21T22:30:00Z">
                    <w:rPr>
                      <w:rFonts w:ascii="Times New Roman" w:hAnsi="Times New Roman" w:cs="Times New Roman"/>
                    </w:rPr>
                  </w:rPrChange>
                </w:rPr>
                <w:t>-</w:t>
              </w:r>
              <w:commentRangeEnd w:id="9862"/>
              <w:r w:rsidRPr="004E6C2C">
                <w:rPr>
                  <w:rStyle w:val="CommentReference"/>
                  <w:rFonts w:ascii="Times New Roman" w:hAnsi="Times New Roman" w:cs="Times New Roman"/>
                  <w:noProof/>
                  <w:sz w:val="24"/>
                  <w:szCs w:val="24"/>
                  <w:lang w:val="en-GB"/>
                  <w:rPrChange w:id="9887" w:author="Mohammad Nayeem" w:date="2020-04-21T22:30:00Z">
                    <w:rPr>
                      <w:rStyle w:val="CommentReference"/>
                      <w:noProof/>
                      <w:lang w:val="en-GB"/>
                    </w:rPr>
                  </w:rPrChange>
                </w:rPr>
                <w:commentReference w:id="9862"/>
              </w:r>
              <w:r w:rsidRPr="004E6C2C">
                <w:rPr>
                  <w:rStyle w:val="CommentReference"/>
                  <w:rFonts w:ascii="Times New Roman" w:hAnsi="Times New Roman" w:cs="Times New Roman"/>
                  <w:noProof/>
                  <w:sz w:val="24"/>
                  <w:szCs w:val="24"/>
                  <w:lang w:val="en-GB"/>
                  <w:rPrChange w:id="9888" w:author="Mohammad Nayeem" w:date="2020-04-21T22:30:00Z">
                    <w:rPr>
                      <w:rStyle w:val="CommentReference"/>
                      <w:noProof/>
                      <w:lang w:val="en-GB"/>
                    </w:rPr>
                  </w:rPrChange>
                </w:rPr>
                <w:commentReference w:id="9863"/>
              </w:r>
            </w:ins>
          </w:p>
        </w:tc>
      </w:tr>
      <w:commentRangeEnd w:id="9863"/>
      <w:tr w:rsidR="002F7459" w:rsidRPr="004E6C2C" w14:paraId="3F220C77" w14:textId="77777777" w:rsidTr="00706D74">
        <w:trPr>
          <w:ins w:id="9889" w:author="Mohammad Nayeem" w:date="2020-04-21T21:17:00Z"/>
        </w:trPr>
        <w:tc>
          <w:tcPr>
            <w:tcW w:w="5000" w:type="pct"/>
            <w:gridSpan w:val="4"/>
            <w:tcPrChange w:id="9890" w:author="Mohammad Nayeem" w:date="2020-04-21T23:13:00Z">
              <w:tcPr>
                <w:tcW w:w="5000" w:type="pct"/>
                <w:gridSpan w:val="9"/>
              </w:tcPr>
            </w:tcPrChange>
          </w:tcPr>
          <w:p w14:paraId="30B8DDCF" w14:textId="49DD7316" w:rsidR="002F7459" w:rsidRPr="00E62777" w:rsidRDefault="00920F7D">
            <w:pPr>
              <w:spacing w:line="480" w:lineRule="auto"/>
              <w:jc w:val="both"/>
              <w:rPr>
                <w:ins w:id="9891" w:author="Mohammad Nayeem" w:date="2020-04-21T21:17:00Z"/>
                <w:rFonts w:ascii="Times New Roman" w:hAnsi="Times New Roman" w:cs="Times New Roman"/>
                <w:b/>
                <w:bCs/>
                <w:sz w:val="24"/>
                <w:szCs w:val="24"/>
                <w:rPrChange w:id="9892" w:author="Mohammad Nayeem" w:date="2020-04-21T23:17:00Z">
                  <w:rPr>
                    <w:ins w:id="9893" w:author="Mohammad Nayeem" w:date="2020-04-21T21:17:00Z"/>
                    <w:rFonts w:ascii="Times New Roman" w:hAnsi="Times New Roman" w:cs="Times New Roman"/>
                  </w:rPr>
                </w:rPrChange>
              </w:rPr>
              <w:pPrChange w:id="9894" w:author="nayeem hasan" w:date="2020-04-22T17:14:00Z">
                <w:pPr>
                  <w:spacing w:line="480" w:lineRule="auto"/>
                </w:pPr>
              </w:pPrChange>
            </w:pPr>
            <w:ins w:id="9895" w:author="Mohammad Nayeem" w:date="2020-04-21T23:07:00Z">
              <w:r w:rsidRPr="00E62777">
                <w:rPr>
                  <w:rFonts w:ascii="Times New Roman" w:hAnsi="Times New Roman" w:cs="Times New Roman"/>
                  <w:b/>
                  <w:bCs/>
                  <w:sz w:val="24"/>
                  <w:szCs w:val="24"/>
                  <w:rPrChange w:id="9896" w:author="Mohammad Nayeem" w:date="2020-04-21T23:17:00Z">
                    <w:rPr>
                      <w:rFonts w:ascii="Times New Roman" w:hAnsi="Times New Roman" w:cs="Times New Roman"/>
                      <w:sz w:val="24"/>
                      <w:szCs w:val="24"/>
                    </w:rPr>
                  </w:rPrChange>
                </w:rPr>
                <w:t>Mother’s educational level</w:t>
              </w:r>
            </w:ins>
          </w:p>
        </w:tc>
      </w:tr>
      <w:tr w:rsidR="002F7459" w:rsidRPr="004E6C2C" w14:paraId="132E30C5" w14:textId="77777777" w:rsidTr="00706D74">
        <w:tblPrEx>
          <w:tblPrExChange w:id="9897"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9898" w:author="Mohammad Nayeem" w:date="2020-04-21T21:17:00Z"/>
          <w:trPrChange w:id="9899" w:author="Mohammad Nayeem" w:date="2020-04-21T23:13:00Z">
            <w:trPr>
              <w:gridBefore w:val="1"/>
              <w:gridAfter w:val="0"/>
            </w:trPr>
          </w:trPrChange>
        </w:trPr>
        <w:tc>
          <w:tcPr>
            <w:tcW w:w="1250" w:type="pct"/>
            <w:tcPrChange w:id="9900" w:author="Mohammad Nayeem" w:date="2020-04-21T23:13:00Z">
              <w:tcPr>
                <w:tcW w:w="1250" w:type="pct"/>
              </w:tcPr>
            </w:tcPrChange>
          </w:tcPr>
          <w:p w14:paraId="184508E6" w14:textId="77777777" w:rsidR="002F7459" w:rsidRPr="004E6C2C" w:rsidRDefault="002F7459">
            <w:pPr>
              <w:spacing w:line="480" w:lineRule="auto"/>
              <w:jc w:val="both"/>
              <w:rPr>
                <w:ins w:id="9901" w:author="Mohammad Nayeem" w:date="2020-04-21T21:17:00Z"/>
                <w:rFonts w:ascii="Times New Roman" w:hAnsi="Times New Roman" w:cs="Times New Roman"/>
                <w:b/>
                <w:bCs/>
                <w:sz w:val="24"/>
                <w:szCs w:val="24"/>
                <w:rPrChange w:id="9902" w:author="Mohammad Nayeem" w:date="2020-04-21T22:30:00Z">
                  <w:rPr>
                    <w:ins w:id="9903" w:author="Mohammad Nayeem" w:date="2020-04-21T21:17:00Z"/>
                    <w:rFonts w:ascii="Times New Roman" w:hAnsi="Times New Roman" w:cs="Times New Roman"/>
                    <w:b/>
                    <w:bCs/>
                  </w:rPr>
                </w:rPrChange>
              </w:rPr>
              <w:pPrChange w:id="9904" w:author="nayeem hasan" w:date="2020-04-22T17:14:00Z">
                <w:pPr>
                  <w:spacing w:line="480" w:lineRule="auto"/>
                </w:pPr>
              </w:pPrChange>
            </w:pPr>
            <w:commentRangeStart w:id="9905"/>
            <w:commentRangeStart w:id="9906"/>
            <w:ins w:id="9907" w:author="Mohammad Nayeem" w:date="2020-04-21T21:17:00Z">
              <w:r w:rsidRPr="004E6C2C">
                <w:rPr>
                  <w:rFonts w:ascii="Times New Roman" w:hAnsi="Times New Roman" w:cs="Times New Roman"/>
                  <w:sz w:val="24"/>
                  <w:szCs w:val="24"/>
                  <w:rPrChange w:id="9908" w:author="Mohammad Nayeem" w:date="2020-04-21T22:30:00Z">
                    <w:rPr>
                      <w:rFonts w:ascii="Times New Roman" w:hAnsi="Times New Roman" w:cs="Times New Roman"/>
                    </w:rPr>
                  </w:rPrChange>
                </w:rPr>
                <w:t>No education</w:t>
              </w:r>
              <w:commentRangeEnd w:id="9905"/>
              <w:r w:rsidRPr="004E6C2C">
                <w:rPr>
                  <w:rStyle w:val="CommentReference"/>
                  <w:rFonts w:ascii="Times New Roman" w:hAnsi="Times New Roman" w:cs="Times New Roman"/>
                  <w:noProof/>
                  <w:sz w:val="24"/>
                  <w:szCs w:val="24"/>
                  <w:lang w:val="en-GB"/>
                  <w:rPrChange w:id="9909" w:author="Mohammad Nayeem" w:date="2020-04-21T22:30:00Z">
                    <w:rPr>
                      <w:rStyle w:val="CommentReference"/>
                      <w:noProof/>
                      <w:lang w:val="en-GB"/>
                    </w:rPr>
                  </w:rPrChange>
                </w:rPr>
                <w:commentReference w:id="9905"/>
              </w:r>
              <w:commentRangeEnd w:id="9906"/>
              <w:r w:rsidRPr="004E6C2C">
                <w:rPr>
                  <w:rStyle w:val="CommentReference"/>
                  <w:rFonts w:ascii="Times New Roman" w:hAnsi="Times New Roman" w:cs="Times New Roman"/>
                  <w:noProof/>
                  <w:sz w:val="24"/>
                  <w:szCs w:val="24"/>
                  <w:lang w:val="en-GB"/>
                  <w:rPrChange w:id="9910" w:author="Mohammad Nayeem" w:date="2020-04-21T22:30:00Z">
                    <w:rPr>
                      <w:rStyle w:val="CommentReference"/>
                      <w:noProof/>
                      <w:lang w:val="en-GB"/>
                    </w:rPr>
                  </w:rPrChange>
                </w:rPr>
                <w:commentReference w:id="9906"/>
              </w:r>
            </w:ins>
          </w:p>
        </w:tc>
        <w:tc>
          <w:tcPr>
            <w:tcW w:w="1250" w:type="pct"/>
            <w:tcPrChange w:id="9911" w:author="Mohammad Nayeem" w:date="2020-04-21T23:13:00Z">
              <w:tcPr>
                <w:tcW w:w="1250" w:type="pct"/>
                <w:gridSpan w:val="2"/>
              </w:tcPr>
            </w:tcPrChange>
          </w:tcPr>
          <w:p w14:paraId="2B7326F7" w14:textId="77777777" w:rsidR="002F7459" w:rsidRPr="004E6C2C" w:rsidRDefault="002F7459">
            <w:pPr>
              <w:spacing w:line="480" w:lineRule="auto"/>
              <w:jc w:val="both"/>
              <w:rPr>
                <w:ins w:id="9912" w:author="Mohammad Nayeem" w:date="2020-04-21T21:17:00Z"/>
                <w:rFonts w:ascii="Times New Roman" w:hAnsi="Times New Roman" w:cs="Times New Roman"/>
                <w:sz w:val="24"/>
                <w:szCs w:val="24"/>
                <w:rPrChange w:id="9913" w:author="Mohammad Nayeem" w:date="2020-04-21T22:30:00Z">
                  <w:rPr>
                    <w:ins w:id="9914" w:author="Mohammad Nayeem" w:date="2020-04-21T21:17:00Z"/>
                    <w:rFonts w:ascii="Times New Roman" w:hAnsi="Times New Roman" w:cs="Times New Roman"/>
                  </w:rPr>
                </w:rPrChange>
              </w:rPr>
              <w:pPrChange w:id="9915" w:author="nayeem hasan" w:date="2020-04-22T17:14:00Z">
                <w:pPr>
                  <w:spacing w:line="480" w:lineRule="auto"/>
                  <w:jc w:val="center"/>
                </w:pPr>
              </w:pPrChange>
            </w:pPr>
            <w:ins w:id="9916" w:author="Mohammad Nayeem" w:date="2020-04-21T21:17:00Z">
              <w:r w:rsidRPr="004E6C2C">
                <w:rPr>
                  <w:rFonts w:ascii="Times New Roman" w:hAnsi="Times New Roman" w:cs="Times New Roman"/>
                  <w:sz w:val="24"/>
                  <w:szCs w:val="24"/>
                  <w:rPrChange w:id="9917" w:author="Mohammad Nayeem" w:date="2020-04-21T22:30:00Z">
                    <w:rPr>
                      <w:rFonts w:ascii="Times New Roman" w:hAnsi="Times New Roman" w:cs="Times New Roman"/>
                    </w:rPr>
                  </w:rPrChange>
                </w:rPr>
                <w:t>1.47</w:t>
              </w:r>
            </w:ins>
          </w:p>
        </w:tc>
        <w:tc>
          <w:tcPr>
            <w:tcW w:w="1250" w:type="pct"/>
            <w:tcPrChange w:id="9918" w:author="Mohammad Nayeem" w:date="2020-04-21T23:13:00Z">
              <w:tcPr>
                <w:tcW w:w="1250" w:type="pct"/>
                <w:gridSpan w:val="2"/>
              </w:tcPr>
            </w:tcPrChange>
          </w:tcPr>
          <w:p w14:paraId="7BAA892D" w14:textId="77777777" w:rsidR="002F7459" w:rsidRPr="004E6C2C" w:rsidRDefault="002F7459">
            <w:pPr>
              <w:spacing w:line="480" w:lineRule="auto"/>
              <w:jc w:val="both"/>
              <w:rPr>
                <w:ins w:id="9919" w:author="Mohammad Nayeem" w:date="2020-04-21T21:17:00Z"/>
                <w:rFonts w:ascii="Times New Roman" w:hAnsi="Times New Roman" w:cs="Times New Roman"/>
                <w:sz w:val="24"/>
                <w:szCs w:val="24"/>
                <w:rPrChange w:id="9920" w:author="Mohammad Nayeem" w:date="2020-04-21T22:30:00Z">
                  <w:rPr>
                    <w:ins w:id="9921" w:author="Mohammad Nayeem" w:date="2020-04-21T21:17:00Z"/>
                    <w:rFonts w:ascii="Times New Roman" w:hAnsi="Times New Roman" w:cs="Times New Roman"/>
                  </w:rPr>
                </w:rPrChange>
              </w:rPr>
              <w:pPrChange w:id="9922" w:author="nayeem hasan" w:date="2020-04-22T17:14:00Z">
                <w:pPr>
                  <w:spacing w:line="480" w:lineRule="auto"/>
                  <w:jc w:val="center"/>
                </w:pPr>
              </w:pPrChange>
            </w:pPr>
            <w:ins w:id="9923" w:author="Mohammad Nayeem" w:date="2020-04-21T21:17:00Z">
              <w:r w:rsidRPr="004E6C2C">
                <w:rPr>
                  <w:rFonts w:ascii="Times New Roman" w:hAnsi="Times New Roman" w:cs="Times New Roman"/>
                  <w:sz w:val="24"/>
                  <w:szCs w:val="24"/>
                  <w:rPrChange w:id="9924" w:author="Mohammad Nayeem" w:date="2020-04-21T22:30:00Z">
                    <w:rPr>
                      <w:rFonts w:ascii="Times New Roman" w:hAnsi="Times New Roman" w:cs="Times New Roman"/>
                    </w:rPr>
                  </w:rPrChange>
                </w:rPr>
                <w:t>[0.95,2.31]</w:t>
              </w:r>
            </w:ins>
          </w:p>
        </w:tc>
        <w:tc>
          <w:tcPr>
            <w:tcW w:w="1250" w:type="pct"/>
            <w:tcPrChange w:id="9925" w:author="Mohammad Nayeem" w:date="2020-04-21T23:13:00Z">
              <w:tcPr>
                <w:tcW w:w="1250" w:type="pct"/>
                <w:gridSpan w:val="2"/>
              </w:tcPr>
            </w:tcPrChange>
          </w:tcPr>
          <w:p w14:paraId="585D6D12" w14:textId="77777777" w:rsidR="002F7459" w:rsidRPr="004E6C2C" w:rsidRDefault="002F7459">
            <w:pPr>
              <w:spacing w:line="480" w:lineRule="auto"/>
              <w:jc w:val="both"/>
              <w:rPr>
                <w:ins w:id="9926" w:author="Mohammad Nayeem" w:date="2020-04-21T21:17:00Z"/>
                <w:rFonts w:ascii="Times New Roman" w:hAnsi="Times New Roman" w:cs="Times New Roman"/>
                <w:color w:val="000000"/>
                <w:sz w:val="24"/>
                <w:szCs w:val="24"/>
                <w:rPrChange w:id="9927" w:author="Mohammad Nayeem" w:date="2020-04-21T22:30:00Z">
                  <w:rPr>
                    <w:ins w:id="9928" w:author="Mohammad Nayeem" w:date="2020-04-21T21:17:00Z"/>
                    <w:rFonts w:ascii="Times New Roman" w:hAnsi="Times New Roman" w:cs="Times New Roman"/>
                    <w:color w:val="000000"/>
                  </w:rPr>
                </w:rPrChange>
              </w:rPr>
              <w:pPrChange w:id="9929" w:author="nayeem hasan" w:date="2020-04-22T17:14:00Z">
                <w:pPr>
                  <w:spacing w:line="480" w:lineRule="auto"/>
                  <w:jc w:val="center"/>
                </w:pPr>
              </w:pPrChange>
            </w:pPr>
            <w:ins w:id="9930" w:author="Mohammad Nayeem" w:date="2020-04-21T21:17:00Z">
              <w:r w:rsidRPr="004E6C2C">
                <w:rPr>
                  <w:rFonts w:ascii="Times New Roman" w:hAnsi="Times New Roman" w:cs="Times New Roman"/>
                  <w:color w:val="000000"/>
                  <w:sz w:val="24"/>
                  <w:szCs w:val="24"/>
                  <w:rPrChange w:id="9931" w:author="Mohammad Nayeem" w:date="2020-04-21T22:30:00Z">
                    <w:rPr>
                      <w:rFonts w:ascii="Times New Roman" w:hAnsi="Times New Roman" w:cs="Times New Roman"/>
                      <w:color w:val="000000"/>
                    </w:rPr>
                  </w:rPrChange>
                </w:rPr>
                <w:t>0.087</w:t>
              </w:r>
            </w:ins>
          </w:p>
        </w:tc>
      </w:tr>
      <w:tr w:rsidR="002F7459" w:rsidRPr="004E6C2C" w14:paraId="7673EF79" w14:textId="77777777" w:rsidTr="00706D74">
        <w:tblPrEx>
          <w:tblPrExChange w:id="9932"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9933" w:author="Mohammad Nayeem" w:date="2020-04-21T21:17:00Z"/>
          <w:trPrChange w:id="9934" w:author="Mohammad Nayeem" w:date="2020-04-21T23:13:00Z">
            <w:trPr>
              <w:gridBefore w:val="1"/>
              <w:gridAfter w:val="0"/>
            </w:trPr>
          </w:trPrChange>
        </w:trPr>
        <w:tc>
          <w:tcPr>
            <w:tcW w:w="1250" w:type="pct"/>
            <w:tcPrChange w:id="9935" w:author="Mohammad Nayeem" w:date="2020-04-21T23:13:00Z">
              <w:tcPr>
                <w:tcW w:w="1250" w:type="pct"/>
              </w:tcPr>
            </w:tcPrChange>
          </w:tcPr>
          <w:p w14:paraId="6E11B840" w14:textId="77777777" w:rsidR="002F7459" w:rsidRPr="004E6C2C" w:rsidRDefault="002F7459">
            <w:pPr>
              <w:spacing w:line="480" w:lineRule="auto"/>
              <w:jc w:val="both"/>
              <w:rPr>
                <w:ins w:id="9936" w:author="Mohammad Nayeem" w:date="2020-04-21T21:17:00Z"/>
                <w:rFonts w:ascii="Times New Roman" w:hAnsi="Times New Roman" w:cs="Times New Roman"/>
                <w:b/>
                <w:bCs/>
                <w:sz w:val="24"/>
                <w:szCs w:val="24"/>
                <w:rPrChange w:id="9937" w:author="Mohammad Nayeem" w:date="2020-04-21T22:30:00Z">
                  <w:rPr>
                    <w:ins w:id="9938" w:author="Mohammad Nayeem" w:date="2020-04-21T21:17:00Z"/>
                    <w:rFonts w:ascii="Times New Roman" w:hAnsi="Times New Roman" w:cs="Times New Roman"/>
                    <w:b/>
                    <w:bCs/>
                  </w:rPr>
                </w:rPrChange>
              </w:rPr>
              <w:pPrChange w:id="9939" w:author="nayeem hasan" w:date="2020-04-22T17:14:00Z">
                <w:pPr>
                  <w:spacing w:line="480" w:lineRule="auto"/>
                </w:pPr>
              </w:pPrChange>
            </w:pPr>
            <w:ins w:id="9940" w:author="Mohammad Nayeem" w:date="2020-04-21T21:17:00Z">
              <w:r w:rsidRPr="004E6C2C">
                <w:rPr>
                  <w:rFonts w:ascii="Times New Roman" w:hAnsi="Times New Roman" w:cs="Times New Roman"/>
                  <w:sz w:val="24"/>
                  <w:szCs w:val="24"/>
                  <w:rPrChange w:id="9941" w:author="Mohammad Nayeem" w:date="2020-04-21T22:30:00Z">
                    <w:rPr>
                      <w:rFonts w:ascii="Times New Roman" w:hAnsi="Times New Roman" w:cs="Times New Roman"/>
                    </w:rPr>
                  </w:rPrChange>
                </w:rPr>
                <w:t xml:space="preserve">Primary </w:t>
              </w:r>
            </w:ins>
          </w:p>
        </w:tc>
        <w:tc>
          <w:tcPr>
            <w:tcW w:w="1250" w:type="pct"/>
            <w:tcPrChange w:id="9942" w:author="Mohammad Nayeem" w:date="2020-04-21T23:13:00Z">
              <w:tcPr>
                <w:tcW w:w="1250" w:type="pct"/>
                <w:gridSpan w:val="2"/>
              </w:tcPr>
            </w:tcPrChange>
          </w:tcPr>
          <w:p w14:paraId="38D6626A" w14:textId="77777777" w:rsidR="002F7459" w:rsidRPr="004E6C2C" w:rsidRDefault="002F7459">
            <w:pPr>
              <w:spacing w:line="480" w:lineRule="auto"/>
              <w:jc w:val="both"/>
              <w:rPr>
                <w:ins w:id="9943" w:author="Mohammad Nayeem" w:date="2020-04-21T21:17:00Z"/>
                <w:rFonts w:ascii="Times New Roman" w:hAnsi="Times New Roman" w:cs="Times New Roman"/>
                <w:sz w:val="24"/>
                <w:szCs w:val="24"/>
                <w:rPrChange w:id="9944" w:author="Mohammad Nayeem" w:date="2020-04-21T22:30:00Z">
                  <w:rPr>
                    <w:ins w:id="9945" w:author="Mohammad Nayeem" w:date="2020-04-21T21:17:00Z"/>
                    <w:rFonts w:ascii="Times New Roman" w:hAnsi="Times New Roman" w:cs="Times New Roman"/>
                  </w:rPr>
                </w:rPrChange>
              </w:rPr>
              <w:pPrChange w:id="9946" w:author="nayeem hasan" w:date="2020-04-22T17:14:00Z">
                <w:pPr>
                  <w:spacing w:line="480" w:lineRule="auto"/>
                  <w:jc w:val="center"/>
                </w:pPr>
              </w:pPrChange>
            </w:pPr>
            <w:ins w:id="9947" w:author="Mohammad Nayeem" w:date="2020-04-21T21:17:00Z">
              <w:r w:rsidRPr="004E6C2C">
                <w:rPr>
                  <w:rFonts w:ascii="Times New Roman" w:hAnsi="Times New Roman" w:cs="Times New Roman"/>
                  <w:sz w:val="24"/>
                  <w:szCs w:val="24"/>
                  <w:rPrChange w:id="9948" w:author="Mohammad Nayeem" w:date="2020-04-21T22:30:00Z">
                    <w:rPr>
                      <w:rFonts w:ascii="Times New Roman" w:hAnsi="Times New Roman" w:cs="Times New Roman"/>
                    </w:rPr>
                  </w:rPrChange>
                </w:rPr>
                <w:t>1.41</w:t>
              </w:r>
            </w:ins>
          </w:p>
        </w:tc>
        <w:tc>
          <w:tcPr>
            <w:tcW w:w="1250" w:type="pct"/>
            <w:tcPrChange w:id="9949" w:author="Mohammad Nayeem" w:date="2020-04-21T23:13:00Z">
              <w:tcPr>
                <w:tcW w:w="1250" w:type="pct"/>
                <w:gridSpan w:val="2"/>
              </w:tcPr>
            </w:tcPrChange>
          </w:tcPr>
          <w:p w14:paraId="138A5D65" w14:textId="77777777" w:rsidR="002F7459" w:rsidRPr="004E6C2C" w:rsidRDefault="002F7459">
            <w:pPr>
              <w:spacing w:line="480" w:lineRule="auto"/>
              <w:jc w:val="both"/>
              <w:rPr>
                <w:ins w:id="9950" w:author="Mohammad Nayeem" w:date="2020-04-21T21:17:00Z"/>
                <w:rFonts w:ascii="Times New Roman" w:hAnsi="Times New Roman" w:cs="Times New Roman"/>
                <w:sz w:val="24"/>
                <w:szCs w:val="24"/>
                <w:rPrChange w:id="9951" w:author="Mohammad Nayeem" w:date="2020-04-21T22:30:00Z">
                  <w:rPr>
                    <w:ins w:id="9952" w:author="Mohammad Nayeem" w:date="2020-04-21T21:17:00Z"/>
                    <w:rFonts w:ascii="Times New Roman" w:hAnsi="Times New Roman" w:cs="Times New Roman"/>
                  </w:rPr>
                </w:rPrChange>
              </w:rPr>
              <w:pPrChange w:id="9953" w:author="nayeem hasan" w:date="2020-04-22T17:14:00Z">
                <w:pPr>
                  <w:spacing w:line="480" w:lineRule="auto"/>
                  <w:jc w:val="center"/>
                </w:pPr>
              </w:pPrChange>
            </w:pPr>
            <w:ins w:id="9954" w:author="Mohammad Nayeem" w:date="2020-04-21T21:17:00Z">
              <w:r w:rsidRPr="004E6C2C">
                <w:rPr>
                  <w:rFonts w:ascii="Times New Roman" w:hAnsi="Times New Roman" w:cs="Times New Roman"/>
                  <w:sz w:val="24"/>
                  <w:szCs w:val="24"/>
                  <w:rPrChange w:id="9955" w:author="Mohammad Nayeem" w:date="2020-04-21T22:30:00Z">
                    <w:rPr>
                      <w:rFonts w:ascii="Times New Roman" w:hAnsi="Times New Roman" w:cs="Times New Roman"/>
                    </w:rPr>
                  </w:rPrChange>
                </w:rPr>
                <w:t>[0.95,2.09]</w:t>
              </w:r>
            </w:ins>
          </w:p>
        </w:tc>
        <w:tc>
          <w:tcPr>
            <w:tcW w:w="1250" w:type="pct"/>
            <w:tcPrChange w:id="9956" w:author="Mohammad Nayeem" w:date="2020-04-21T23:13:00Z">
              <w:tcPr>
                <w:tcW w:w="1250" w:type="pct"/>
                <w:gridSpan w:val="2"/>
              </w:tcPr>
            </w:tcPrChange>
          </w:tcPr>
          <w:p w14:paraId="3E2D99D9" w14:textId="77777777" w:rsidR="002F7459" w:rsidRPr="004E6C2C" w:rsidRDefault="002F7459">
            <w:pPr>
              <w:spacing w:line="480" w:lineRule="auto"/>
              <w:jc w:val="both"/>
              <w:rPr>
                <w:ins w:id="9957" w:author="Mohammad Nayeem" w:date="2020-04-21T21:17:00Z"/>
                <w:rFonts w:ascii="Times New Roman" w:hAnsi="Times New Roman" w:cs="Times New Roman"/>
                <w:sz w:val="24"/>
                <w:szCs w:val="24"/>
                <w:rPrChange w:id="9958" w:author="Mohammad Nayeem" w:date="2020-04-21T22:30:00Z">
                  <w:rPr>
                    <w:ins w:id="9959" w:author="Mohammad Nayeem" w:date="2020-04-21T21:17:00Z"/>
                    <w:rFonts w:ascii="Times New Roman" w:hAnsi="Times New Roman" w:cs="Times New Roman"/>
                  </w:rPr>
                </w:rPrChange>
              </w:rPr>
              <w:pPrChange w:id="9960" w:author="nayeem hasan" w:date="2020-04-22T17:14:00Z">
                <w:pPr>
                  <w:spacing w:line="480" w:lineRule="auto"/>
                  <w:jc w:val="center"/>
                </w:pPr>
              </w:pPrChange>
            </w:pPr>
            <w:ins w:id="9961" w:author="Mohammad Nayeem" w:date="2020-04-21T21:17:00Z">
              <w:r w:rsidRPr="004E6C2C">
                <w:rPr>
                  <w:rFonts w:ascii="Times New Roman" w:hAnsi="Times New Roman" w:cs="Times New Roman"/>
                  <w:sz w:val="24"/>
                  <w:szCs w:val="24"/>
                  <w:rPrChange w:id="9962" w:author="Mohammad Nayeem" w:date="2020-04-21T22:30:00Z">
                    <w:rPr>
                      <w:rFonts w:ascii="Times New Roman" w:hAnsi="Times New Roman" w:cs="Times New Roman"/>
                    </w:rPr>
                  </w:rPrChange>
                </w:rPr>
                <w:t>0.087</w:t>
              </w:r>
            </w:ins>
          </w:p>
        </w:tc>
      </w:tr>
      <w:tr w:rsidR="002F7459" w:rsidRPr="004E6C2C" w14:paraId="28CE98B4" w14:textId="77777777" w:rsidTr="00706D74">
        <w:tblPrEx>
          <w:tblPrExChange w:id="9963"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9964" w:author="Mohammad Nayeem" w:date="2020-04-21T21:17:00Z"/>
          <w:trPrChange w:id="9965" w:author="Mohammad Nayeem" w:date="2020-04-21T23:13:00Z">
            <w:trPr>
              <w:gridBefore w:val="1"/>
              <w:gridAfter w:val="0"/>
            </w:trPr>
          </w:trPrChange>
        </w:trPr>
        <w:tc>
          <w:tcPr>
            <w:tcW w:w="1250" w:type="pct"/>
            <w:tcPrChange w:id="9966" w:author="Mohammad Nayeem" w:date="2020-04-21T23:13:00Z">
              <w:tcPr>
                <w:tcW w:w="1250" w:type="pct"/>
              </w:tcPr>
            </w:tcPrChange>
          </w:tcPr>
          <w:p w14:paraId="58B6E666" w14:textId="77777777" w:rsidR="002F7459" w:rsidRPr="004E6C2C" w:rsidRDefault="002F7459">
            <w:pPr>
              <w:spacing w:line="480" w:lineRule="auto"/>
              <w:jc w:val="both"/>
              <w:rPr>
                <w:ins w:id="9967" w:author="Mohammad Nayeem" w:date="2020-04-21T21:17:00Z"/>
                <w:rFonts w:ascii="Times New Roman" w:hAnsi="Times New Roman" w:cs="Times New Roman"/>
                <w:b/>
                <w:bCs/>
                <w:sz w:val="24"/>
                <w:szCs w:val="24"/>
                <w:rPrChange w:id="9968" w:author="Mohammad Nayeem" w:date="2020-04-21T22:30:00Z">
                  <w:rPr>
                    <w:ins w:id="9969" w:author="Mohammad Nayeem" w:date="2020-04-21T21:17:00Z"/>
                    <w:rFonts w:ascii="Times New Roman" w:hAnsi="Times New Roman" w:cs="Times New Roman"/>
                    <w:b/>
                    <w:bCs/>
                  </w:rPr>
                </w:rPrChange>
              </w:rPr>
              <w:pPrChange w:id="9970" w:author="nayeem hasan" w:date="2020-04-22T17:14:00Z">
                <w:pPr>
                  <w:spacing w:line="480" w:lineRule="auto"/>
                </w:pPr>
              </w:pPrChange>
            </w:pPr>
            <w:ins w:id="9971" w:author="Mohammad Nayeem" w:date="2020-04-21T21:17:00Z">
              <w:r w:rsidRPr="004E6C2C">
                <w:rPr>
                  <w:rFonts w:ascii="Times New Roman" w:hAnsi="Times New Roman" w:cs="Times New Roman"/>
                  <w:sz w:val="24"/>
                  <w:szCs w:val="24"/>
                  <w:rPrChange w:id="9972" w:author="Mohammad Nayeem" w:date="2020-04-21T22:30:00Z">
                    <w:rPr>
                      <w:rFonts w:ascii="Times New Roman" w:hAnsi="Times New Roman" w:cs="Times New Roman"/>
                    </w:rPr>
                  </w:rPrChange>
                </w:rPr>
                <w:t>Secondary</w:t>
              </w:r>
            </w:ins>
          </w:p>
        </w:tc>
        <w:tc>
          <w:tcPr>
            <w:tcW w:w="1250" w:type="pct"/>
            <w:tcPrChange w:id="9973" w:author="Mohammad Nayeem" w:date="2020-04-21T23:13:00Z">
              <w:tcPr>
                <w:tcW w:w="1250" w:type="pct"/>
                <w:gridSpan w:val="2"/>
              </w:tcPr>
            </w:tcPrChange>
          </w:tcPr>
          <w:p w14:paraId="7BB1B131" w14:textId="77777777" w:rsidR="002F7459" w:rsidRPr="004E6C2C" w:rsidRDefault="002F7459">
            <w:pPr>
              <w:spacing w:line="480" w:lineRule="auto"/>
              <w:jc w:val="both"/>
              <w:rPr>
                <w:ins w:id="9974" w:author="Mohammad Nayeem" w:date="2020-04-21T21:17:00Z"/>
                <w:rFonts w:ascii="Times New Roman" w:hAnsi="Times New Roman" w:cs="Times New Roman"/>
                <w:sz w:val="24"/>
                <w:szCs w:val="24"/>
                <w:rPrChange w:id="9975" w:author="Mohammad Nayeem" w:date="2020-04-21T22:30:00Z">
                  <w:rPr>
                    <w:ins w:id="9976" w:author="Mohammad Nayeem" w:date="2020-04-21T21:17:00Z"/>
                    <w:rFonts w:ascii="Times New Roman" w:hAnsi="Times New Roman" w:cs="Times New Roman"/>
                  </w:rPr>
                </w:rPrChange>
              </w:rPr>
              <w:pPrChange w:id="9977" w:author="nayeem hasan" w:date="2020-04-22T17:14:00Z">
                <w:pPr>
                  <w:spacing w:line="480" w:lineRule="auto"/>
                  <w:jc w:val="center"/>
                </w:pPr>
              </w:pPrChange>
            </w:pPr>
            <w:ins w:id="9978" w:author="Mohammad Nayeem" w:date="2020-04-21T21:17:00Z">
              <w:r w:rsidRPr="004E6C2C">
                <w:rPr>
                  <w:rFonts w:ascii="Times New Roman" w:hAnsi="Times New Roman" w:cs="Times New Roman"/>
                  <w:sz w:val="24"/>
                  <w:szCs w:val="24"/>
                  <w:rPrChange w:id="9979" w:author="Mohammad Nayeem" w:date="2020-04-21T22:30:00Z">
                    <w:rPr>
                      <w:rFonts w:ascii="Times New Roman" w:hAnsi="Times New Roman" w:cs="Times New Roman"/>
                    </w:rPr>
                  </w:rPrChange>
                </w:rPr>
                <w:t>1.34</w:t>
              </w:r>
            </w:ins>
          </w:p>
        </w:tc>
        <w:tc>
          <w:tcPr>
            <w:tcW w:w="1250" w:type="pct"/>
            <w:tcPrChange w:id="9980" w:author="Mohammad Nayeem" w:date="2020-04-21T23:13:00Z">
              <w:tcPr>
                <w:tcW w:w="1250" w:type="pct"/>
                <w:gridSpan w:val="2"/>
              </w:tcPr>
            </w:tcPrChange>
          </w:tcPr>
          <w:p w14:paraId="6AE79258" w14:textId="77777777" w:rsidR="002F7459" w:rsidRPr="004E6C2C" w:rsidRDefault="002F7459">
            <w:pPr>
              <w:spacing w:line="480" w:lineRule="auto"/>
              <w:jc w:val="both"/>
              <w:rPr>
                <w:ins w:id="9981" w:author="Mohammad Nayeem" w:date="2020-04-21T21:17:00Z"/>
                <w:rFonts w:ascii="Times New Roman" w:hAnsi="Times New Roman" w:cs="Times New Roman"/>
                <w:sz w:val="24"/>
                <w:szCs w:val="24"/>
                <w:rPrChange w:id="9982" w:author="Mohammad Nayeem" w:date="2020-04-21T22:30:00Z">
                  <w:rPr>
                    <w:ins w:id="9983" w:author="Mohammad Nayeem" w:date="2020-04-21T21:17:00Z"/>
                    <w:rFonts w:ascii="Times New Roman" w:hAnsi="Times New Roman" w:cs="Times New Roman"/>
                  </w:rPr>
                </w:rPrChange>
              </w:rPr>
              <w:pPrChange w:id="9984" w:author="nayeem hasan" w:date="2020-04-22T17:14:00Z">
                <w:pPr>
                  <w:spacing w:line="480" w:lineRule="auto"/>
                  <w:jc w:val="center"/>
                </w:pPr>
              </w:pPrChange>
            </w:pPr>
            <w:ins w:id="9985" w:author="Mohammad Nayeem" w:date="2020-04-21T21:17:00Z">
              <w:r w:rsidRPr="004E6C2C">
                <w:rPr>
                  <w:rFonts w:ascii="Times New Roman" w:hAnsi="Times New Roman" w:cs="Times New Roman"/>
                  <w:sz w:val="24"/>
                  <w:szCs w:val="24"/>
                  <w:rPrChange w:id="9986" w:author="Mohammad Nayeem" w:date="2020-04-21T22:30:00Z">
                    <w:rPr>
                      <w:rFonts w:ascii="Times New Roman" w:hAnsi="Times New Roman" w:cs="Times New Roman"/>
                    </w:rPr>
                  </w:rPrChange>
                </w:rPr>
                <w:t>[0.94,1.89]</w:t>
              </w:r>
            </w:ins>
          </w:p>
        </w:tc>
        <w:tc>
          <w:tcPr>
            <w:tcW w:w="1250" w:type="pct"/>
            <w:tcPrChange w:id="9987" w:author="Mohammad Nayeem" w:date="2020-04-21T23:13:00Z">
              <w:tcPr>
                <w:tcW w:w="1250" w:type="pct"/>
                <w:gridSpan w:val="2"/>
              </w:tcPr>
            </w:tcPrChange>
          </w:tcPr>
          <w:p w14:paraId="50E62963" w14:textId="77777777" w:rsidR="002F7459" w:rsidRPr="004E6C2C" w:rsidRDefault="002F7459">
            <w:pPr>
              <w:spacing w:line="480" w:lineRule="auto"/>
              <w:jc w:val="both"/>
              <w:rPr>
                <w:ins w:id="9988" w:author="Mohammad Nayeem" w:date="2020-04-21T21:17:00Z"/>
                <w:rFonts w:ascii="Times New Roman" w:hAnsi="Times New Roman" w:cs="Times New Roman"/>
                <w:sz w:val="24"/>
                <w:szCs w:val="24"/>
                <w:rPrChange w:id="9989" w:author="Mohammad Nayeem" w:date="2020-04-21T22:30:00Z">
                  <w:rPr>
                    <w:ins w:id="9990" w:author="Mohammad Nayeem" w:date="2020-04-21T21:17:00Z"/>
                    <w:rFonts w:ascii="Times New Roman" w:hAnsi="Times New Roman" w:cs="Times New Roman"/>
                  </w:rPr>
                </w:rPrChange>
              </w:rPr>
              <w:pPrChange w:id="9991" w:author="nayeem hasan" w:date="2020-04-22T17:14:00Z">
                <w:pPr>
                  <w:spacing w:line="480" w:lineRule="auto"/>
                  <w:jc w:val="center"/>
                </w:pPr>
              </w:pPrChange>
            </w:pPr>
            <w:ins w:id="9992" w:author="Mohammad Nayeem" w:date="2020-04-21T21:17:00Z">
              <w:r w:rsidRPr="004E6C2C">
                <w:rPr>
                  <w:rFonts w:ascii="Times New Roman" w:hAnsi="Times New Roman" w:cs="Times New Roman"/>
                  <w:sz w:val="24"/>
                  <w:szCs w:val="24"/>
                  <w:rPrChange w:id="9993" w:author="Mohammad Nayeem" w:date="2020-04-21T22:30:00Z">
                    <w:rPr>
                      <w:rFonts w:ascii="Times New Roman" w:hAnsi="Times New Roman" w:cs="Times New Roman"/>
                    </w:rPr>
                  </w:rPrChange>
                </w:rPr>
                <w:t>0.103</w:t>
              </w:r>
            </w:ins>
          </w:p>
        </w:tc>
      </w:tr>
      <w:tr w:rsidR="002F7459" w:rsidRPr="004E6C2C" w14:paraId="00AC96EE" w14:textId="77777777" w:rsidTr="00706D74">
        <w:tblPrEx>
          <w:tblPrExChange w:id="9994"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9995" w:author="Mohammad Nayeem" w:date="2020-04-21T21:17:00Z"/>
          <w:trPrChange w:id="9996" w:author="Mohammad Nayeem" w:date="2020-04-21T23:13:00Z">
            <w:trPr>
              <w:gridBefore w:val="1"/>
              <w:gridAfter w:val="0"/>
            </w:trPr>
          </w:trPrChange>
        </w:trPr>
        <w:tc>
          <w:tcPr>
            <w:tcW w:w="1250" w:type="pct"/>
            <w:tcPrChange w:id="9997" w:author="Mohammad Nayeem" w:date="2020-04-21T23:13:00Z">
              <w:tcPr>
                <w:tcW w:w="1250" w:type="pct"/>
              </w:tcPr>
            </w:tcPrChange>
          </w:tcPr>
          <w:p w14:paraId="18C4EDC9" w14:textId="77777777" w:rsidR="002F7459" w:rsidRPr="004E6C2C" w:rsidRDefault="002F7459">
            <w:pPr>
              <w:spacing w:line="480" w:lineRule="auto"/>
              <w:jc w:val="both"/>
              <w:rPr>
                <w:ins w:id="9998" w:author="Mohammad Nayeem" w:date="2020-04-21T21:17:00Z"/>
                <w:rFonts w:ascii="Times New Roman" w:hAnsi="Times New Roman" w:cs="Times New Roman"/>
                <w:b/>
                <w:bCs/>
                <w:sz w:val="24"/>
                <w:szCs w:val="24"/>
                <w:rPrChange w:id="9999" w:author="Mohammad Nayeem" w:date="2020-04-21T22:30:00Z">
                  <w:rPr>
                    <w:ins w:id="10000" w:author="Mohammad Nayeem" w:date="2020-04-21T21:17:00Z"/>
                    <w:rFonts w:ascii="Times New Roman" w:hAnsi="Times New Roman" w:cs="Times New Roman"/>
                    <w:b/>
                    <w:bCs/>
                  </w:rPr>
                </w:rPrChange>
              </w:rPr>
              <w:pPrChange w:id="10001" w:author="nayeem hasan" w:date="2020-04-22T17:14:00Z">
                <w:pPr>
                  <w:spacing w:line="480" w:lineRule="auto"/>
                </w:pPr>
              </w:pPrChange>
            </w:pPr>
            <w:ins w:id="10002" w:author="Mohammad Nayeem" w:date="2020-04-21T21:17:00Z">
              <w:r w:rsidRPr="004E6C2C">
                <w:rPr>
                  <w:rFonts w:ascii="Times New Roman" w:hAnsi="Times New Roman" w:cs="Times New Roman"/>
                  <w:sz w:val="24"/>
                  <w:szCs w:val="24"/>
                  <w:rPrChange w:id="10003" w:author="Mohammad Nayeem" w:date="2020-04-21T22:30:00Z">
                    <w:rPr>
                      <w:rFonts w:ascii="Times New Roman" w:hAnsi="Times New Roman" w:cs="Times New Roman"/>
                    </w:rPr>
                  </w:rPrChange>
                </w:rPr>
                <w:t xml:space="preserve">Higher </w:t>
              </w:r>
            </w:ins>
          </w:p>
        </w:tc>
        <w:tc>
          <w:tcPr>
            <w:tcW w:w="1250" w:type="pct"/>
            <w:tcPrChange w:id="10004" w:author="Mohammad Nayeem" w:date="2020-04-21T23:13:00Z">
              <w:tcPr>
                <w:tcW w:w="1250" w:type="pct"/>
                <w:gridSpan w:val="2"/>
              </w:tcPr>
            </w:tcPrChange>
          </w:tcPr>
          <w:p w14:paraId="55E2FAEE" w14:textId="77777777" w:rsidR="002F7459" w:rsidRPr="004E6C2C" w:rsidRDefault="002F7459">
            <w:pPr>
              <w:spacing w:line="480" w:lineRule="auto"/>
              <w:jc w:val="both"/>
              <w:rPr>
                <w:ins w:id="10005" w:author="Mohammad Nayeem" w:date="2020-04-21T21:17:00Z"/>
                <w:rFonts w:ascii="Times New Roman" w:hAnsi="Times New Roman" w:cs="Times New Roman"/>
                <w:sz w:val="24"/>
                <w:szCs w:val="24"/>
                <w:rPrChange w:id="10006" w:author="Mohammad Nayeem" w:date="2020-04-21T22:30:00Z">
                  <w:rPr>
                    <w:ins w:id="10007" w:author="Mohammad Nayeem" w:date="2020-04-21T21:17:00Z"/>
                    <w:rFonts w:ascii="Times New Roman" w:hAnsi="Times New Roman" w:cs="Times New Roman"/>
                  </w:rPr>
                </w:rPrChange>
              </w:rPr>
              <w:pPrChange w:id="10008" w:author="nayeem hasan" w:date="2020-04-22T17:14:00Z">
                <w:pPr>
                  <w:spacing w:line="480" w:lineRule="auto"/>
                  <w:jc w:val="center"/>
                </w:pPr>
              </w:pPrChange>
            </w:pPr>
            <w:ins w:id="10009" w:author="Mohammad Nayeem" w:date="2020-04-21T21:17:00Z">
              <w:r w:rsidRPr="004E6C2C">
                <w:rPr>
                  <w:rFonts w:ascii="Times New Roman" w:hAnsi="Times New Roman" w:cs="Times New Roman"/>
                  <w:sz w:val="24"/>
                  <w:szCs w:val="24"/>
                  <w:rPrChange w:id="10010" w:author="Mohammad Nayeem" w:date="2020-04-21T22:30:00Z">
                    <w:rPr>
                      <w:rFonts w:ascii="Times New Roman" w:hAnsi="Times New Roman" w:cs="Times New Roman"/>
                    </w:rPr>
                  </w:rPrChange>
                </w:rPr>
                <w:t>Ref.</w:t>
              </w:r>
            </w:ins>
          </w:p>
        </w:tc>
        <w:tc>
          <w:tcPr>
            <w:tcW w:w="1250" w:type="pct"/>
            <w:tcPrChange w:id="10011" w:author="Mohammad Nayeem" w:date="2020-04-21T23:13:00Z">
              <w:tcPr>
                <w:tcW w:w="1250" w:type="pct"/>
                <w:gridSpan w:val="2"/>
              </w:tcPr>
            </w:tcPrChange>
          </w:tcPr>
          <w:p w14:paraId="7FC15E2A" w14:textId="77777777" w:rsidR="002F7459" w:rsidRPr="004E6C2C" w:rsidRDefault="002F7459">
            <w:pPr>
              <w:spacing w:line="480" w:lineRule="auto"/>
              <w:jc w:val="both"/>
              <w:rPr>
                <w:ins w:id="10012" w:author="Mohammad Nayeem" w:date="2020-04-21T21:17:00Z"/>
                <w:rFonts w:ascii="Times New Roman" w:hAnsi="Times New Roman" w:cs="Times New Roman"/>
                <w:sz w:val="24"/>
                <w:szCs w:val="24"/>
                <w:rPrChange w:id="10013" w:author="Mohammad Nayeem" w:date="2020-04-21T22:30:00Z">
                  <w:rPr>
                    <w:ins w:id="10014" w:author="Mohammad Nayeem" w:date="2020-04-21T21:17:00Z"/>
                    <w:rFonts w:ascii="Times New Roman" w:hAnsi="Times New Roman" w:cs="Times New Roman"/>
                  </w:rPr>
                </w:rPrChange>
              </w:rPr>
              <w:pPrChange w:id="10015" w:author="nayeem hasan" w:date="2020-04-22T17:14:00Z">
                <w:pPr>
                  <w:spacing w:line="480" w:lineRule="auto"/>
                  <w:jc w:val="center"/>
                </w:pPr>
              </w:pPrChange>
            </w:pPr>
            <w:ins w:id="10016" w:author="Mohammad Nayeem" w:date="2020-04-21T21:17:00Z">
              <w:r w:rsidRPr="004E6C2C">
                <w:rPr>
                  <w:rFonts w:ascii="Times New Roman" w:hAnsi="Times New Roman" w:cs="Times New Roman"/>
                  <w:sz w:val="24"/>
                  <w:szCs w:val="24"/>
                  <w:rPrChange w:id="10017" w:author="Mohammad Nayeem" w:date="2020-04-21T22:30:00Z">
                    <w:rPr>
                      <w:rFonts w:ascii="Times New Roman" w:hAnsi="Times New Roman" w:cs="Times New Roman"/>
                    </w:rPr>
                  </w:rPrChange>
                </w:rPr>
                <w:t>-</w:t>
              </w:r>
            </w:ins>
          </w:p>
        </w:tc>
        <w:tc>
          <w:tcPr>
            <w:tcW w:w="1250" w:type="pct"/>
            <w:tcPrChange w:id="10018" w:author="Mohammad Nayeem" w:date="2020-04-21T23:13:00Z">
              <w:tcPr>
                <w:tcW w:w="1250" w:type="pct"/>
                <w:gridSpan w:val="2"/>
              </w:tcPr>
            </w:tcPrChange>
          </w:tcPr>
          <w:p w14:paraId="38466C11" w14:textId="77777777" w:rsidR="002F7459" w:rsidRPr="004E6C2C" w:rsidRDefault="002F7459">
            <w:pPr>
              <w:spacing w:line="480" w:lineRule="auto"/>
              <w:jc w:val="both"/>
              <w:rPr>
                <w:ins w:id="10019" w:author="Mohammad Nayeem" w:date="2020-04-21T21:17:00Z"/>
                <w:rFonts w:ascii="Times New Roman" w:hAnsi="Times New Roman" w:cs="Times New Roman"/>
                <w:sz w:val="24"/>
                <w:szCs w:val="24"/>
                <w:rPrChange w:id="10020" w:author="Mohammad Nayeem" w:date="2020-04-21T22:30:00Z">
                  <w:rPr>
                    <w:ins w:id="10021" w:author="Mohammad Nayeem" w:date="2020-04-21T21:17:00Z"/>
                    <w:rFonts w:ascii="Times New Roman" w:hAnsi="Times New Roman" w:cs="Times New Roman"/>
                  </w:rPr>
                </w:rPrChange>
              </w:rPr>
              <w:pPrChange w:id="10022" w:author="nayeem hasan" w:date="2020-04-22T17:14:00Z">
                <w:pPr>
                  <w:spacing w:line="480" w:lineRule="auto"/>
                  <w:jc w:val="center"/>
                </w:pPr>
              </w:pPrChange>
            </w:pPr>
            <w:ins w:id="10023" w:author="Mohammad Nayeem" w:date="2020-04-21T21:17:00Z">
              <w:r w:rsidRPr="004E6C2C">
                <w:rPr>
                  <w:rFonts w:ascii="Times New Roman" w:hAnsi="Times New Roman" w:cs="Times New Roman"/>
                  <w:sz w:val="24"/>
                  <w:szCs w:val="24"/>
                  <w:rPrChange w:id="10024" w:author="Mohammad Nayeem" w:date="2020-04-21T22:30:00Z">
                    <w:rPr>
                      <w:rFonts w:ascii="Times New Roman" w:hAnsi="Times New Roman" w:cs="Times New Roman"/>
                    </w:rPr>
                  </w:rPrChange>
                </w:rPr>
                <w:t>-</w:t>
              </w:r>
            </w:ins>
          </w:p>
        </w:tc>
      </w:tr>
      <w:tr w:rsidR="002F7459" w:rsidRPr="004E6C2C" w14:paraId="05437E34" w14:textId="77777777" w:rsidTr="00706D74">
        <w:trPr>
          <w:ins w:id="10025" w:author="Mohammad Nayeem" w:date="2020-04-21T21:17:00Z"/>
        </w:trPr>
        <w:tc>
          <w:tcPr>
            <w:tcW w:w="5000" w:type="pct"/>
            <w:gridSpan w:val="4"/>
            <w:tcPrChange w:id="10026" w:author="Mohammad Nayeem" w:date="2020-04-21T23:13:00Z">
              <w:tcPr>
                <w:tcW w:w="5000" w:type="pct"/>
                <w:gridSpan w:val="9"/>
              </w:tcPr>
            </w:tcPrChange>
          </w:tcPr>
          <w:p w14:paraId="7826D843" w14:textId="77777777" w:rsidR="002F7459" w:rsidRPr="00E62777" w:rsidRDefault="002F7459">
            <w:pPr>
              <w:spacing w:line="480" w:lineRule="auto"/>
              <w:jc w:val="both"/>
              <w:rPr>
                <w:ins w:id="10027" w:author="Mohammad Nayeem" w:date="2020-04-21T21:17:00Z"/>
                <w:rFonts w:ascii="Times New Roman" w:hAnsi="Times New Roman" w:cs="Times New Roman"/>
                <w:b/>
                <w:bCs/>
                <w:sz w:val="24"/>
                <w:szCs w:val="24"/>
                <w:rPrChange w:id="10028" w:author="Mohammad Nayeem" w:date="2020-04-21T23:17:00Z">
                  <w:rPr>
                    <w:ins w:id="10029" w:author="Mohammad Nayeem" w:date="2020-04-21T21:17:00Z"/>
                    <w:rFonts w:ascii="Times New Roman" w:hAnsi="Times New Roman" w:cs="Times New Roman"/>
                  </w:rPr>
                </w:rPrChange>
              </w:rPr>
              <w:pPrChange w:id="10030" w:author="nayeem hasan" w:date="2020-04-22T17:14:00Z">
                <w:pPr>
                  <w:spacing w:line="480" w:lineRule="auto"/>
                </w:pPr>
              </w:pPrChange>
            </w:pPr>
            <w:ins w:id="10031" w:author="Mohammad Nayeem" w:date="2020-04-21T21:17:00Z">
              <w:r w:rsidRPr="00E62777">
                <w:rPr>
                  <w:rFonts w:ascii="Times New Roman" w:hAnsi="Times New Roman" w:cs="Times New Roman"/>
                  <w:b/>
                  <w:bCs/>
                  <w:sz w:val="24"/>
                  <w:szCs w:val="24"/>
                  <w:rPrChange w:id="10032" w:author="Mohammad Nayeem" w:date="2020-04-21T23:17:00Z">
                    <w:rPr>
                      <w:rFonts w:ascii="Times New Roman" w:hAnsi="Times New Roman" w:cs="Times New Roman"/>
                    </w:rPr>
                  </w:rPrChange>
                </w:rPr>
                <w:t>Mother’s employment status</w:t>
              </w:r>
            </w:ins>
          </w:p>
        </w:tc>
      </w:tr>
      <w:tr w:rsidR="002F7459" w:rsidRPr="004E6C2C" w14:paraId="726E012D" w14:textId="77777777" w:rsidTr="00706D74">
        <w:tblPrEx>
          <w:tblPrExChange w:id="10033"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034" w:author="Mohammad Nayeem" w:date="2020-04-21T21:17:00Z"/>
          <w:trPrChange w:id="10035" w:author="Mohammad Nayeem" w:date="2020-04-21T23:13:00Z">
            <w:trPr>
              <w:gridBefore w:val="1"/>
              <w:gridAfter w:val="0"/>
            </w:trPr>
          </w:trPrChange>
        </w:trPr>
        <w:tc>
          <w:tcPr>
            <w:tcW w:w="1250" w:type="pct"/>
            <w:tcPrChange w:id="10036" w:author="Mohammad Nayeem" w:date="2020-04-21T23:13:00Z">
              <w:tcPr>
                <w:tcW w:w="1250" w:type="pct"/>
              </w:tcPr>
            </w:tcPrChange>
          </w:tcPr>
          <w:p w14:paraId="094D3349" w14:textId="77777777" w:rsidR="002F7459" w:rsidRPr="004E6C2C" w:rsidRDefault="002F7459">
            <w:pPr>
              <w:spacing w:line="480" w:lineRule="auto"/>
              <w:jc w:val="both"/>
              <w:rPr>
                <w:ins w:id="10037" w:author="Mohammad Nayeem" w:date="2020-04-21T21:17:00Z"/>
                <w:rFonts w:ascii="Times New Roman" w:hAnsi="Times New Roman" w:cs="Times New Roman"/>
                <w:b/>
                <w:bCs/>
                <w:sz w:val="24"/>
                <w:szCs w:val="24"/>
                <w:rPrChange w:id="10038" w:author="Mohammad Nayeem" w:date="2020-04-21T22:30:00Z">
                  <w:rPr>
                    <w:ins w:id="10039" w:author="Mohammad Nayeem" w:date="2020-04-21T21:17:00Z"/>
                    <w:rFonts w:ascii="Times New Roman" w:hAnsi="Times New Roman" w:cs="Times New Roman"/>
                    <w:b/>
                    <w:bCs/>
                  </w:rPr>
                </w:rPrChange>
              </w:rPr>
              <w:pPrChange w:id="10040" w:author="nayeem hasan" w:date="2020-04-22T17:14:00Z">
                <w:pPr>
                  <w:spacing w:line="480" w:lineRule="auto"/>
                </w:pPr>
              </w:pPrChange>
            </w:pPr>
            <w:ins w:id="10041" w:author="Mohammad Nayeem" w:date="2020-04-21T21:17:00Z">
              <w:r w:rsidRPr="004E6C2C">
                <w:rPr>
                  <w:rFonts w:ascii="Times New Roman" w:hAnsi="Times New Roman" w:cs="Times New Roman"/>
                  <w:sz w:val="24"/>
                  <w:szCs w:val="24"/>
                  <w:rPrChange w:id="10042" w:author="Mohammad Nayeem" w:date="2020-04-21T22:30:00Z">
                    <w:rPr>
                      <w:rFonts w:ascii="Times New Roman" w:hAnsi="Times New Roman" w:cs="Times New Roman"/>
                    </w:rPr>
                  </w:rPrChange>
                </w:rPr>
                <w:t>Yes</w:t>
              </w:r>
            </w:ins>
          </w:p>
        </w:tc>
        <w:tc>
          <w:tcPr>
            <w:tcW w:w="1250" w:type="pct"/>
            <w:tcPrChange w:id="10043" w:author="Mohammad Nayeem" w:date="2020-04-21T23:13:00Z">
              <w:tcPr>
                <w:tcW w:w="1250" w:type="pct"/>
                <w:gridSpan w:val="2"/>
              </w:tcPr>
            </w:tcPrChange>
          </w:tcPr>
          <w:p w14:paraId="71B5394E" w14:textId="77777777" w:rsidR="002F7459" w:rsidRPr="004E6C2C" w:rsidRDefault="002F7459">
            <w:pPr>
              <w:spacing w:line="480" w:lineRule="auto"/>
              <w:jc w:val="both"/>
              <w:rPr>
                <w:ins w:id="10044" w:author="Mohammad Nayeem" w:date="2020-04-21T21:17:00Z"/>
                <w:rFonts w:ascii="Times New Roman" w:hAnsi="Times New Roman" w:cs="Times New Roman"/>
                <w:sz w:val="24"/>
                <w:szCs w:val="24"/>
                <w:rPrChange w:id="10045" w:author="Mohammad Nayeem" w:date="2020-04-21T22:30:00Z">
                  <w:rPr>
                    <w:ins w:id="10046" w:author="Mohammad Nayeem" w:date="2020-04-21T21:17:00Z"/>
                    <w:rFonts w:ascii="Times New Roman" w:hAnsi="Times New Roman" w:cs="Times New Roman"/>
                  </w:rPr>
                </w:rPrChange>
              </w:rPr>
              <w:pPrChange w:id="10047" w:author="nayeem hasan" w:date="2020-04-22T17:14:00Z">
                <w:pPr>
                  <w:spacing w:line="480" w:lineRule="auto"/>
                  <w:jc w:val="center"/>
                </w:pPr>
              </w:pPrChange>
            </w:pPr>
            <w:ins w:id="10048" w:author="Mohammad Nayeem" w:date="2020-04-21T21:17:00Z">
              <w:r w:rsidRPr="004E6C2C">
                <w:rPr>
                  <w:rFonts w:ascii="Times New Roman" w:hAnsi="Times New Roman" w:cs="Times New Roman"/>
                  <w:sz w:val="24"/>
                  <w:szCs w:val="24"/>
                  <w:rPrChange w:id="10049" w:author="Mohammad Nayeem" w:date="2020-04-21T22:30:00Z">
                    <w:rPr>
                      <w:rFonts w:ascii="Times New Roman" w:hAnsi="Times New Roman" w:cs="Times New Roman"/>
                    </w:rPr>
                  </w:rPrChange>
                </w:rPr>
                <w:t>1.03</w:t>
              </w:r>
            </w:ins>
          </w:p>
        </w:tc>
        <w:tc>
          <w:tcPr>
            <w:tcW w:w="1250" w:type="pct"/>
            <w:tcPrChange w:id="10050" w:author="Mohammad Nayeem" w:date="2020-04-21T23:13:00Z">
              <w:tcPr>
                <w:tcW w:w="1250" w:type="pct"/>
                <w:gridSpan w:val="2"/>
              </w:tcPr>
            </w:tcPrChange>
          </w:tcPr>
          <w:p w14:paraId="5064519B" w14:textId="77777777" w:rsidR="002F7459" w:rsidRPr="004E6C2C" w:rsidRDefault="002F7459">
            <w:pPr>
              <w:spacing w:line="480" w:lineRule="auto"/>
              <w:jc w:val="both"/>
              <w:rPr>
                <w:ins w:id="10051" w:author="Mohammad Nayeem" w:date="2020-04-21T21:17:00Z"/>
                <w:rFonts w:ascii="Times New Roman" w:hAnsi="Times New Roman" w:cs="Times New Roman"/>
                <w:sz w:val="24"/>
                <w:szCs w:val="24"/>
                <w:rPrChange w:id="10052" w:author="Mohammad Nayeem" w:date="2020-04-21T22:30:00Z">
                  <w:rPr>
                    <w:ins w:id="10053" w:author="Mohammad Nayeem" w:date="2020-04-21T21:17:00Z"/>
                    <w:rFonts w:ascii="Times New Roman" w:hAnsi="Times New Roman" w:cs="Times New Roman"/>
                  </w:rPr>
                </w:rPrChange>
              </w:rPr>
              <w:pPrChange w:id="10054" w:author="nayeem hasan" w:date="2020-04-22T17:14:00Z">
                <w:pPr>
                  <w:spacing w:line="480" w:lineRule="auto"/>
                  <w:jc w:val="center"/>
                </w:pPr>
              </w:pPrChange>
            </w:pPr>
            <w:ins w:id="10055" w:author="Mohammad Nayeem" w:date="2020-04-21T21:17:00Z">
              <w:r w:rsidRPr="004E6C2C">
                <w:rPr>
                  <w:rFonts w:ascii="Times New Roman" w:hAnsi="Times New Roman" w:cs="Times New Roman"/>
                  <w:sz w:val="24"/>
                  <w:szCs w:val="24"/>
                  <w:rPrChange w:id="10056" w:author="Mohammad Nayeem" w:date="2020-04-21T22:30:00Z">
                    <w:rPr>
                      <w:rFonts w:ascii="Times New Roman" w:hAnsi="Times New Roman" w:cs="Times New Roman"/>
                    </w:rPr>
                  </w:rPrChange>
                </w:rPr>
                <w:t>[0.77,1.39]</w:t>
              </w:r>
            </w:ins>
          </w:p>
        </w:tc>
        <w:tc>
          <w:tcPr>
            <w:tcW w:w="1250" w:type="pct"/>
            <w:tcPrChange w:id="10057" w:author="Mohammad Nayeem" w:date="2020-04-21T23:13:00Z">
              <w:tcPr>
                <w:tcW w:w="1250" w:type="pct"/>
                <w:gridSpan w:val="2"/>
              </w:tcPr>
            </w:tcPrChange>
          </w:tcPr>
          <w:p w14:paraId="339B9348" w14:textId="77777777" w:rsidR="002F7459" w:rsidRPr="004E6C2C" w:rsidRDefault="002F7459">
            <w:pPr>
              <w:spacing w:line="480" w:lineRule="auto"/>
              <w:jc w:val="both"/>
              <w:rPr>
                <w:ins w:id="10058" w:author="Mohammad Nayeem" w:date="2020-04-21T21:17:00Z"/>
                <w:rFonts w:ascii="Times New Roman" w:hAnsi="Times New Roman" w:cs="Times New Roman"/>
                <w:sz w:val="24"/>
                <w:szCs w:val="24"/>
                <w:rPrChange w:id="10059" w:author="Mohammad Nayeem" w:date="2020-04-21T22:30:00Z">
                  <w:rPr>
                    <w:ins w:id="10060" w:author="Mohammad Nayeem" w:date="2020-04-21T21:17:00Z"/>
                    <w:rFonts w:ascii="Times New Roman" w:hAnsi="Times New Roman" w:cs="Times New Roman"/>
                  </w:rPr>
                </w:rPrChange>
              </w:rPr>
              <w:pPrChange w:id="10061" w:author="nayeem hasan" w:date="2020-04-22T17:14:00Z">
                <w:pPr>
                  <w:spacing w:line="480" w:lineRule="auto"/>
                  <w:jc w:val="center"/>
                </w:pPr>
              </w:pPrChange>
            </w:pPr>
            <w:ins w:id="10062" w:author="Mohammad Nayeem" w:date="2020-04-21T21:17:00Z">
              <w:r w:rsidRPr="004E6C2C">
                <w:rPr>
                  <w:rFonts w:ascii="Times New Roman" w:hAnsi="Times New Roman" w:cs="Times New Roman"/>
                  <w:sz w:val="24"/>
                  <w:szCs w:val="24"/>
                  <w:rPrChange w:id="10063" w:author="Mohammad Nayeem" w:date="2020-04-21T22:30:00Z">
                    <w:rPr>
                      <w:rFonts w:ascii="Times New Roman" w:hAnsi="Times New Roman" w:cs="Times New Roman"/>
                    </w:rPr>
                  </w:rPrChange>
                </w:rPr>
                <w:t>0.831</w:t>
              </w:r>
            </w:ins>
          </w:p>
        </w:tc>
      </w:tr>
      <w:tr w:rsidR="002F7459" w:rsidRPr="004E6C2C" w14:paraId="4E52B6B9" w14:textId="77777777" w:rsidTr="00706D74">
        <w:tblPrEx>
          <w:tblPrExChange w:id="10064"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065" w:author="Mohammad Nayeem" w:date="2020-04-21T21:17:00Z"/>
          <w:trPrChange w:id="10066" w:author="Mohammad Nayeem" w:date="2020-04-21T23:13:00Z">
            <w:trPr>
              <w:gridBefore w:val="1"/>
              <w:gridAfter w:val="0"/>
            </w:trPr>
          </w:trPrChange>
        </w:trPr>
        <w:tc>
          <w:tcPr>
            <w:tcW w:w="1250" w:type="pct"/>
            <w:tcPrChange w:id="10067" w:author="Mohammad Nayeem" w:date="2020-04-21T23:13:00Z">
              <w:tcPr>
                <w:tcW w:w="1250" w:type="pct"/>
              </w:tcPr>
            </w:tcPrChange>
          </w:tcPr>
          <w:p w14:paraId="01301B41" w14:textId="77777777" w:rsidR="002F7459" w:rsidRPr="004E6C2C" w:rsidRDefault="002F7459">
            <w:pPr>
              <w:spacing w:line="480" w:lineRule="auto"/>
              <w:jc w:val="both"/>
              <w:rPr>
                <w:ins w:id="10068" w:author="Mohammad Nayeem" w:date="2020-04-21T21:17:00Z"/>
                <w:rFonts w:ascii="Times New Roman" w:hAnsi="Times New Roman" w:cs="Times New Roman"/>
                <w:b/>
                <w:bCs/>
                <w:sz w:val="24"/>
                <w:szCs w:val="24"/>
                <w:rPrChange w:id="10069" w:author="Mohammad Nayeem" w:date="2020-04-21T22:30:00Z">
                  <w:rPr>
                    <w:ins w:id="10070" w:author="Mohammad Nayeem" w:date="2020-04-21T21:17:00Z"/>
                    <w:rFonts w:ascii="Times New Roman" w:hAnsi="Times New Roman" w:cs="Times New Roman"/>
                    <w:b/>
                    <w:bCs/>
                  </w:rPr>
                </w:rPrChange>
              </w:rPr>
              <w:pPrChange w:id="10071" w:author="nayeem hasan" w:date="2020-04-22T17:14:00Z">
                <w:pPr>
                  <w:spacing w:line="480" w:lineRule="auto"/>
                </w:pPr>
              </w:pPrChange>
            </w:pPr>
            <w:ins w:id="10072" w:author="Mohammad Nayeem" w:date="2020-04-21T21:17:00Z">
              <w:r w:rsidRPr="004E6C2C">
                <w:rPr>
                  <w:rFonts w:ascii="Times New Roman" w:hAnsi="Times New Roman" w:cs="Times New Roman"/>
                  <w:sz w:val="24"/>
                  <w:szCs w:val="24"/>
                  <w:rPrChange w:id="10073" w:author="Mohammad Nayeem" w:date="2020-04-21T22:30:00Z">
                    <w:rPr>
                      <w:rFonts w:ascii="Times New Roman" w:hAnsi="Times New Roman" w:cs="Times New Roman"/>
                    </w:rPr>
                  </w:rPrChange>
                </w:rPr>
                <w:t>No</w:t>
              </w:r>
            </w:ins>
          </w:p>
        </w:tc>
        <w:tc>
          <w:tcPr>
            <w:tcW w:w="1250" w:type="pct"/>
            <w:tcPrChange w:id="10074" w:author="Mohammad Nayeem" w:date="2020-04-21T23:13:00Z">
              <w:tcPr>
                <w:tcW w:w="1250" w:type="pct"/>
                <w:gridSpan w:val="2"/>
              </w:tcPr>
            </w:tcPrChange>
          </w:tcPr>
          <w:p w14:paraId="2D92427D" w14:textId="77777777" w:rsidR="002F7459" w:rsidRPr="004E6C2C" w:rsidRDefault="002F7459">
            <w:pPr>
              <w:spacing w:line="480" w:lineRule="auto"/>
              <w:jc w:val="both"/>
              <w:rPr>
                <w:ins w:id="10075" w:author="Mohammad Nayeem" w:date="2020-04-21T21:17:00Z"/>
                <w:rFonts w:ascii="Times New Roman" w:hAnsi="Times New Roman" w:cs="Times New Roman"/>
                <w:sz w:val="24"/>
                <w:szCs w:val="24"/>
                <w:rPrChange w:id="10076" w:author="Mohammad Nayeem" w:date="2020-04-21T22:30:00Z">
                  <w:rPr>
                    <w:ins w:id="10077" w:author="Mohammad Nayeem" w:date="2020-04-21T21:17:00Z"/>
                    <w:rFonts w:ascii="Times New Roman" w:hAnsi="Times New Roman" w:cs="Times New Roman"/>
                  </w:rPr>
                </w:rPrChange>
              </w:rPr>
              <w:pPrChange w:id="10078" w:author="nayeem hasan" w:date="2020-04-22T17:14:00Z">
                <w:pPr>
                  <w:spacing w:line="480" w:lineRule="auto"/>
                  <w:jc w:val="center"/>
                </w:pPr>
              </w:pPrChange>
            </w:pPr>
            <w:ins w:id="10079" w:author="Mohammad Nayeem" w:date="2020-04-21T21:17:00Z">
              <w:r w:rsidRPr="004E6C2C">
                <w:rPr>
                  <w:rFonts w:ascii="Times New Roman" w:hAnsi="Times New Roman" w:cs="Times New Roman"/>
                  <w:sz w:val="24"/>
                  <w:szCs w:val="24"/>
                  <w:rPrChange w:id="10080" w:author="Mohammad Nayeem" w:date="2020-04-21T22:30:00Z">
                    <w:rPr>
                      <w:rFonts w:ascii="Times New Roman" w:hAnsi="Times New Roman" w:cs="Times New Roman"/>
                    </w:rPr>
                  </w:rPrChange>
                </w:rPr>
                <w:t>Ref.</w:t>
              </w:r>
            </w:ins>
          </w:p>
        </w:tc>
        <w:tc>
          <w:tcPr>
            <w:tcW w:w="1250" w:type="pct"/>
            <w:tcPrChange w:id="10081" w:author="Mohammad Nayeem" w:date="2020-04-21T23:13:00Z">
              <w:tcPr>
                <w:tcW w:w="1250" w:type="pct"/>
                <w:gridSpan w:val="2"/>
              </w:tcPr>
            </w:tcPrChange>
          </w:tcPr>
          <w:p w14:paraId="5F0D7FE3" w14:textId="77777777" w:rsidR="002F7459" w:rsidRPr="004E6C2C" w:rsidRDefault="002F7459">
            <w:pPr>
              <w:spacing w:line="480" w:lineRule="auto"/>
              <w:jc w:val="both"/>
              <w:rPr>
                <w:ins w:id="10082" w:author="Mohammad Nayeem" w:date="2020-04-21T21:17:00Z"/>
                <w:rFonts w:ascii="Times New Roman" w:hAnsi="Times New Roman" w:cs="Times New Roman"/>
                <w:sz w:val="24"/>
                <w:szCs w:val="24"/>
                <w:rPrChange w:id="10083" w:author="Mohammad Nayeem" w:date="2020-04-21T22:30:00Z">
                  <w:rPr>
                    <w:ins w:id="10084" w:author="Mohammad Nayeem" w:date="2020-04-21T21:17:00Z"/>
                    <w:rFonts w:ascii="Times New Roman" w:hAnsi="Times New Roman" w:cs="Times New Roman"/>
                  </w:rPr>
                </w:rPrChange>
              </w:rPr>
              <w:pPrChange w:id="10085" w:author="nayeem hasan" w:date="2020-04-22T17:14:00Z">
                <w:pPr>
                  <w:spacing w:line="480" w:lineRule="auto"/>
                  <w:jc w:val="center"/>
                </w:pPr>
              </w:pPrChange>
            </w:pPr>
            <w:ins w:id="10086" w:author="Mohammad Nayeem" w:date="2020-04-21T21:17:00Z">
              <w:r w:rsidRPr="004E6C2C">
                <w:rPr>
                  <w:rFonts w:ascii="Times New Roman" w:hAnsi="Times New Roman" w:cs="Times New Roman"/>
                  <w:sz w:val="24"/>
                  <w:szCs w:val="24"/>
                  <w:rPrChange w:id="10087" w:author="Mohammad Nayeem" w:date="2020-04-21T22:30:00Z">
                    <w:rPr>
                      <w:rFonts w:ascii="Times New Roman" w:hAnsi="Times New Roman" w:cs="Times New Roman"/>
                    </w:rPr>
                  </w:rPrChange>
                </w:rPr>
                <w:t>-</w:t>
              </w:r>
            </w:ins>
          </w:p>
        </w:tc>
        <w:tc>
          <w:tcPr>
            <w:tcW w:w="1250" w:type="pct"/>
            <w:tcPrChange w:id="10088" w:author="Mohammad Nayeem" w:date="2020-04-21T23:13:00Z">
              <w:tcPr>
                <w:tcW w:w="1250" w:type="pct"/>
                <w:gridSpan w:val="2"/>
              </w:tcPr>
            </w:tcPrChange>
          </w:tcPr>
          <w:p w14:paraId="23F021F0" w14:textId="77777777" w:rsidR="002F7459" w:rsidRPr="004E6C2C" w:rsidRDefault="002F7459">
            <w:pPr>
              <w:spacing w:line="480" w:lineRule="auto"/>
              <w:jc w:val="both"/>
              <w:rPr>
                <w:ins w:id="10089" w:author="Mohammad Nayeem" w:date="2020-04-21T21:17:00Z"/>
                <w:rFonts w:ascii="Times New Roman" w:hAnsi="Times New Roman" w:cs="Times New Roman"/>
                <w:sz w:val="24"/>
                <w:szCs w:val="24"/>
                <w:rPrChange w:id="10090" w:author="Mohammad Nayeem" w:date="2020-04-21T22:30:00Z">
                  <w:rPr>
                    <w:ins w:id="10091" w:author="Mohammad Nayeem" w:date="2020-04-21T21:17:00Z"/>
                    <w:rFonts w:ascii="Times New Roman" w:hAnsi="Times New Roman" w:cs="Times New Roman"/>
                  </w:rPr>
                </w:rPrChange>
              </w:rPr>
              <w:pPrChange w:id="10092" w:author="nayeem hasan" w:date="2020-04-22T17:14:00Z">
                <w:pPr>
                  <w:spacing w:line="480" w:lineRule="auto"/>
                  <w:jc w:val="center"/>
                </w:pPr>
              </w:pPrChange>
            </w:pPr>
            <w:ins w:id="10093" w:author="Mohammad Nayeem" w:date="2020-04-21T21:17:00Z">
              <w:r w:rsidRPr="004E6C2C">
                <w:rPr>
                  <w:rFonts w:ascii="Times New Roman" w:hAnsi="Times New Roman" w:cs="Times New Roman"/>
                  <w:sz w:val="24"/>
                  <w:szCs w:val="24"/>
                  <w:rPrChange w:id="10094" w:author="Mohammad Nayeem" w:date="2020-04-21T22:30:00Z">
                    <w:rPr>
                      <w:rFonts w:ascii="Times New Roman" w:hAnsi="Times New Roman" w:cs="Times New Roman"/>
                    </w:rPr>
                  </w:rPrChange>
                </w:rPr>
                <w:t>-</w:t>
              </w:r>
            </w:ins>
          </w:p>
        </w:tc>
      </w:tr>
      <w:tr w:rsidR="002F7459" w:rsidRPr="004E6C2C" w14:paraId="59A1D75F" w14:textId="77777777" w:rsidTr="00706D74">
        <w:trPr>
          <w:ins w:id="10095" w:author="Mohammad Nayeem" w:date="2020-04-21T21:17:00Z"/>
        </w:trPr>
        <w:tc>
          <w:tcPr>
            <w:tcW w:w="5000" w:type="pct"/>
            <w:gridSpan w:val="4"/>
            <w:tcPrChange w:id="10096" w:author="Mohammad Nayeem" w:date="2020-04-21T23:13:00Z">
              <w:tcPr>
                <w:tcW w:w="5000" w:type="pct"/>
                <w:gridSpan w:val="9"/>
              </w:tcPr>
            </w:tcPrChange>
          </w:tcPr>
          <w:p w14:paraId="5638BC6F" w14:textId="77777777" w:rsidR="002F7459" w:rsidRPr="00E62777" w:rsidRDefault="002F7459">
            <w:pPr>
              <w:spacing w:line="480" w:lineRule="auto"/>
              <w:jc w:val="both"/>
              <w:rPr>
                <w:ins w:id="10097" w:author="Mohammad Nayeem" w:date="2020-04-21T21:17:00Z"/>
                <w:rFonts w:ascii="Times New Roman" w:hAnsi="Times New Roman" w:cs="Times New Roman"/>
                <w:b/>
                <w:bCs/>
                <w:sz w:val="24"/>
                <w:szCs w:val="24"/>
                <w:rPrChange w:id="10098" w:author="Mohammad Nayeem" w:date="2020-04-21T23:17:00Z">
                  <w:rPr>
                    <w:ins w:id="10099" w:author="Mohammad Nayeem" w:date="2020-04-21T21:17:00Z"/>
                    <w:rFonts w:ascii="Times New Roman" w:hAnsi="Times New Roman" w:cs="Times New Roman"/>
                  </w:rPr>
                </w:rPrChange>
              </w:rPr>
              <w:pPrChange w:id="10100" w:author="nayeem hasan" w:date="2020-04-22T17:14:00Z">
                <w:pPr>
                  <w:spacing w:line="480" w:lineRule="auto"/>
                </w:pPr>
              </w:pPrChange>
            </w:pPr>
            <w:ins w:id="10101" w:author="Mohammad Nayeem" w:date="2020-04-21T21:17:00Z">
              <w:r w:rsidRPr="00E62777">
                <w:rPr>
                  <w:rFonts w:ascii="Times New Roman" w:hAnsi="Times New Roman" w:cs="Times New Roman"/>
                  <w:b/>
                  <w:bCs/>
                  <w:sz w:val="24"/>
                  <w:szCs w:val="24"/>
                  <w:rPrChange w:id="10102" w:author="Mohammad Nayeem" w:date="2020-04-21T23:17:00Z">
                    <w:rPr>
                      <w:rFonts w:ascii="Times New Roman" w:hAnsi="Times New Roman" w:cs="Times New Roman"/>
                    </w:rPr>
                  </w:rPrChange>
                </w:rPr>
                <w:t>Fathers’ occupation</w:t>
              </w:r>
            </w:ins>
          </w:p>
        </w:tc>
      </w:tr>
      <w:tr w:rsidR="002F7459" w:rsidRPr="004E6C2C" w14:paraId="46C429E5" w14:textId="77777777" w:rsidTr="00706D74">
        <w:tblPrEx>
          <w:tblPrExChange w:id="10103"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104" w:author="Mohammad Nayeem" w:date="2020-04-21T21:17:00Z"/>
          <w:trPrChange w:id="10105" w:author="Mohammad Nayeem" w:date="2020-04-21T23:13:00Z">
            <w:trPr>
              <w:gridBefore w:val="1"/>
              <w:gridAfter w:val="0"/>
            </w:trPr>
          </w:trPrChange>
        </w:trPr>
        <w:tc>
          <w:tcPr>
            <w:tcW w:w="1250" w:type="pct"/>
            <w:tcPrChange w:id="10106" w:author="Mohammad Nayeem" w:date="2020-04-21T23:13:00Z">
              <w:tcPr>
                <w:tcW w:w="1250" w:type="pct"/>
              </w:tcPr>
            </w:tcPrChange>
          </w:tcPr>
          <w:p w14:paraId="30D04AAE" w14:textId="77777777" w:rsidR="002F7459" w:rsidRPr="004E6C2C" w:rsidRDefault="002F7459">
            <w:pPr>
              <w:spacing w:line="480" w:lineRule="auto"/>
              <w:jc w:val="both"/>
              <w:rPr>
                <w:ins w:id="10107" w:author="Mohammad Nayeem" w:date="2020-04-21T21:17:00Z"/>
                <w:rFonts w:ascii="Times New Roman" w:hAnsi="Times New Roman" w:cs="Times New Roman"/>
                <w:b/>
                <w:bCs/>
                <w:sz w:val="24"/>
                <w:szCs w:val="24"/>
                <w:rPrChange w:id="10108" w:author="Mohammad Nayeem" w:date="2020-04-21T22:30:00Z">
                  <w:rPr>
                    <w:ins w:id="10109" w:author="Mohammad Nayeem" w:date="2020-04-21T21:17:00Z"/>
                    <w:rFonts w:ascii="Times New Roman" w:hAnsi="Times New Roman" w:cs="Times New Roman"/>
                    <w:b/>
                    <w:bCs/>
                  </w:rPr>
                </w:rPrChange>
              </w:rPr>
              <w:pPrChange w:id="10110" w:author="nayeem hasan" w:date="2020-04-22T17:14:00Z">
                <w:pPr>
                  <w:spacing w:line="480" w:lineRule="auto"/>
                </w:pPr>
              </w:pPrChange>
            </w:pPr>
            <w:ins w:id="10111" w:author="Mohammad Nayeem" w:date="2020-04-21T21:17:00Z">
              <w:r w:rsidRPr="004E6C2C">
                <w:rPr>
                  <w:rFonts w:ascii="Times New Roman" w:hAnsi="Times New Roman" w:cs="Times New Roman"/>
                  <w:sz w:val="24"/>
                  <w:szCs w:val="24"/>
                  <w:rPrChange w:id="10112" w:author="Mohammad Nayeem" w:date="2020-04-21T22:30:00Z">
                    <w:rPr>
                      <w:rFonts w:ascii="Times New Roman" w:hAnsi="Times New Roman" w:cs="Times New Roman"/>
                    </w:rPr>
                  </w:rPrChange>
                </w:rPr>
                <w:t>Farmer</w:t>
              </w:r>
            </w:ins>
          </w:p>
        </w:tc>
        <w:tc>
          <w:tcPr>
            <w:tcW w:w="1250" w:type="pct"/>
            <w:tcPrChange w:id="10113" w:author="Mohammad Nayeem" w:date="2020-04-21T23:13:00Z">
              <w:tcPr>
                <w:tcW w:w="1250" w:type="pct"/>
                <w:gridSpan w:val="2"/>
              </w:tcPr>
            </w:tcPrChange>
          </w:tcPr>
          <w:p w14:paraId="41CDAFA8" w14:textId="77777777" w:rsidR="002F7459" w:rsidRPr="004E6C2C" w:rsidRDefault="002F7459">
            <w:pPr>
              <w:spacing w:line="480" w:lineRule="auto"/>
              <w:jc w:val="both"/>
              <w:rPr>
                <w:ins w:id="10114" w:author="Mohammad Nayeem" w:date="2020-04-21T21:17:00Z"/>
                <w:rFonts w:ascii="Times New Roman" w:hAnsi="Times New Roman" w:cs="Times New Roman"/>
                <w:sz w:val="24"/>
                <w:szCs w:val="24"/>
                <w:rPrChange w:id="10115" w:author="Mohammad Nayeem" w:date="2020-04-21T22:30:00Z">
                  <w:rPr>
                    <w:ins w:id="10116" w:author="Mohammad Nayeem" w:date="2020-04-21T21:17:00Z"/>
                    <w:rFonts w:ascii="Times New Roman" w:hAnsi="Times New Roman" w:cs="Times New Roman"/>
                  </w:rPr>
                </w:rPrChange>
              </w:rPr>
              <w:pPrChange w:id="10117" w:author="nayeem hasan" w:date="2020-04-22T17:14:00Z">
                <w:pPr>
                  <w:spacing w:line="480" w:lineRule="auto"/>
                  <w:jc w:val="center"/>
                </w:pPr>
              </w:pPrChange>
            </w:pPr>
            <w:ins w:id="10118" w:author="Mohammad Nayeem" w:date="2020-04-21T21:17:00Z">
              <w:r w:rsidRPr="004E6C2C">
                <w:rPr>
                  <w:rFonts w:ascii="Times New Roman" w:hAnsi="Times New Roman" w:cs="Times New Roman"/>
                  <w:sz w:val="24"/>
                  <w:szCs w:val="24"/>
                  <w:rPrChange w:id="10119" w:author="Mohammad Nayeem" w:date="2020-04-21T22:30:00Z">
                    <w:rPr>
                      <w:rFonts w:ascii="Times New Roman" w:hAnsi="Times New Roman" w:cs="Times New Roman"/>
                    </w:rPr>
                  </w:rPrChange>
                </w:rPr>
                <w:t>1.01</w:t>
              </w:r>
            </w:ins>
          </w:p>
        </w:tc>
        <w:tc>
          <w:tcPr>
            <w:tcW w:w="1250" w:type="pct"/>
            <w:tcPrChange w:id="10120" w:author="Mohammad Nayeem" w:date="2020-04-21T23:13:00Z">
              <w:tcPr>
                <w:tcW w:w="1250" w:type="pct"/>
                <w:gridSpan w:val="2"/>
              </w:tcPr>
            </w:tcPrChange>
          </w:tcPr>
          <w:p w14:paraId="0AD88D96" w14:textId="77777777" w:rsidR="002F7459" w:rsidRPr="004E6C2C" w:rsidRDefault="002F7459">
            <w:pPr>
              <w:spacing w:line="480" w:lineRule="auto"/>
              <w:jc w:val="both"/>
              <w:rPr>
                <w:ins w:id="10121" w:author="Mohammad Nayeem" w:date="2020-04-21T21:17:00Z"/>
                <w:rFonts w:ascii="Times New Roman" w:hAnsi="Times New Roman" w:cs="Times New Roman"/>
                <w:sz w:val="24"/>
                <w:szCs w:val="24"/>
                <w:rPrChange w:id="10122" w:author="Mohammad Nayeem" w:date="2020-04-21T22:30:00Z">
                  <w:rPr>
                    <w:ins w:id="10123" w:author="Mohammad Nayeem" w:date="2020-04-21T21:17:00Z"/>
                    <w:rFonts w:ascii="Times New Roman" w:hAnsi="Times New Roman" w:cs="Times New Roman"/>
                  </w:rPr>
                </w:rPrChange>
              </w:rPr>
              <w:pPrChange w:id="10124" w:author="nayeem hasan" w:date="2020-04-22T17:14:00Z">
                <w:pPr>
                  <w:spacing w:line="480" w:lineRule="auto"/>
                  <w:jc w:val="center"/>
                </w:pPr>
              </w:pPrChange>
            </w:pPr>
            <w:ins w:id="10125" w:author="Mohammad Nayeem" w:date="2020-04-21T21:17:00Z">
              <w:r w:rsidRPr="004E6C2C">
                <w:rPr>
                  <w:rFonts w:ascii="Times New Roman" w:hAnsi="Times New Roman" w:cs="Times New Roman"/>
                  <w:sz w:val="24"/>
                  <w:szCs w:val="24"/>
                  <w:rPrChange w:id="10126" w:author="Mohammad Nayeem" w:date="2020-04-21T22:30:00Z">
                    <w:rPr>
                      <w:rFonts w:ascii="Times New Roman" w:hAnsi="Times New Roman" w:cs="Times New Roman"/>
                    </w:rPr>
                  </w:rPrChange>
                </w:rPr>
                <w:t>[0.72,1.42]</w:t>
              </w:r>
            </w:ins>
          </w:p>
        </w:tc>
        <w:tc>
          <w:tcPr>
            <w:tcW w:w="1250" w:type="pct"/>
            <w:tcPrChange w:id="10127" w:author="Mohammad Nayeem" w:date="2020-04-21T23:13:00Z">
              <w:tcPr>
                <w:tcW w:w="1250" w:type="pct"/>
                <w:gridSpan w:val="2"/>
              </w:tcPr>
            </w:tcPrChange>
          </w:tcPr>
          <w:p w14:paraId="30BC66E5" w14:textId="77777777" w:rsidR="002F7459" w:rsidRPr="004E6C2C" w:rsidRDefault="002F7459">
            <w:pPr>
              <w:spacing w:line="480" w:lineRule="auto"/>
              <w:jc w:val="both"/>
              <w:rPr>
                <w:ins w:id="10128" w:author="Mohammad Nayeem" w:date="2020-04-21T21:17:00Z"/>
                <w:rFonts w:ascii="Times New Roman" w:hAnsi="Times New Roman" w:cs="Times New Roman"/>
                <w:sz w:val="24"/>
                <w:szCs w:val="24"/>
                <w:rPrChange w:id="10129" w:author="Mohammad Nayeem" w:date="2020-04-21T22:30:00Z">
                  <w:rPr>
                    <w:ins w:id="10130" w:author="Mohammad Nayeem" w:date="2020-04-21T21:17:00Z"/>
                    <w:rFonts w:ascii="Times New Roman" w:hAnsi="Times New Roman" w:cs="Times New Roman"/>
                  </w:rPr>
                </w:rPrChange>
              </w:rPr>
              <w:pPrChange w:id="10131" w:author="nayeem hasan" w:date="2020-04-22T17:14:00Z">
                <w:pPr>
                  <w:spacing w:line="480" w:lineRule="auto"/>
                  <w:jc w:val="center"/>
                </w:pPr>
              </w:pPrChange>
            </w:pPr>
            <w:ins w:id="10132" w:author="Mohammad Nayeem" w:date="2020-04-21T21:17:00Z">
              <w:r w:rsidRPr="004E6C2C">
                <w:rPr>
                  <w:rFonts w:ascii="Times New Roman" w:hAnsi="Times New Roman" w:cs="Times New Roman"/>
                  <w:color w:val="000000"/>
                  <w:sz w:val="24"/>
                  <w:szCs w:val="24"/>
                  <w:rPrChange w:id="10133" w:author="Mohammad Nayeem" w:date="2020-04-21T22:30:00Z">
                    <w:rPr>
                      <w:rFonts w:ascii="Times New Roman" w:hAnsi="Times New Roman" w:cs="Times New Roman"/>
                      <w:color w:val="000000"/>
                    </w:rPr>
                  </w:rPrChange>
                </w:rPr>
                <w:t>0.946</w:t>
              </w:r>
            </w:ins>
          </w:p>
        </w:tc>
      </w:tr>
      <w:tr w:rsidR="002F7459" w:rsidRPr="004E6C2C" w14:paraId="13EF2013" w14:textId="77777777" w:rsidTr="00706D74">
        <w:tblPrEx>
          <w:tblPrExChange w:id="10134"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trHeight w:val="70"/>
          <w:ins w:id="10135" w:author="Mohammad Nayeem" w:date="2020-04-21T21:17:00Z"/>
          <w:trPrChange w:id="10136" w:author="Mohammad Nayeem" w:date="2020-04-21T23:13:00Z">
            <w:trPr>
              <w:gridBefore w:val="1"/>
              <w:gridAfter w:val="0"/>
              <w:trHeight w:val="70"/>
            </w:trPr>
          </w:trPrChange>
        </w:trPr>
        <w:tc>
          <w:tcPr>
            <w:tcW w:w="1250" w:type="pct"/>
            <w:tcPrChange w:id="10137" w:author="Mohammad Nayeem" w:date="2020-04-21T23:13:00Z">
              <w:tcPr>
                <w:tcW w:w="1250" w:type="pct"/>
              </w:tcPr>
            </w:tcPrChange>
          </w:tcPr>
          <w:p w14:paraId="6E8813B3" w14:textId="77777777" w:rsidR="002F7459" w:rsidRPr="004E6C2C" w:rsidRDefault="002F7459">
            <w:pPr>
              <w:spacing w:line="480" w:lineRule="auto"/>
              <w:jc w:val="both"/>
              <w:rPr>
                <w:ins w:id="10138" w:author="Mohammad Nayeem" w:date="2020-04-21T21:17:00Z"/>
                <w:rFonts w:ascii="Times New Roman" w:hAnsi="Times New Roman" w:cs="Times New Roman"/>
                <w:b/>
                <w:bCs/>
                <w:sz w:val="24"/>
                <w:szCs w:val="24"/>
                <w:rPrChange w:id="10139" w:author="Mohammad Nayeem" w:date="2020-04-21T22:30:00Z">
                  <w:rPr>
                    <w:ins w:id="10140" w:author="Mohammad Nayeem" w:date="2020-04-21T21:17:00Z"/>
                    <w:rFonts w:ascii="Times New Roman" w:hAnsi="Times New Roman" w:cs="Times New Roman"/>
                    <w:b/>
                    <w:bCs/>
                  </w:rPr>
                </w:rPrChange>
              </w:rPr>
              <w:pPrChange w:id="10141" w:author="nayeem hasan" w:date="2020-04-22T17:14:00Z">
                <w:pPr>
                  <w:spacing w:line="480" w:lineRule="auto"/>
                </w:pPr>
              </w:pPrChange>
            </w:pPr>
            <w:ins w:id="10142" w:author="Mohammad Nayeem" w:date="2020-04-21T21:17:00Z">
              <w:r w:rsidRPr="004E6C2C">
                <w:rPr>
                  <w:rFonts w:ascii="Times New Roman" w:hAnsi="Times New Roman" w:cs="Times New Roman"/>
                  <w:sz w:val="24"/>
                  <w:szCs w:val="24"/>
                  <w:rPrChange w:id="10143" w:author="Mohammad Nayeem" w:date="2020-04-21T22:30:00Z">
                    <w:rPr>
                      <w:rFonts w:ascii="Times New Roman" w:hAnsi="Times New Roman" w:cs="Times New Roman"/>
                    </w:rPr>
                  </w:rPrChange>
                </w:rPr>
                <w:t>Agriculture Worker</w:t>
              </w:r>
            </w:ins>
          </w:p>
        </w:tc>
        <w:tc>
          <w:tcPr>
            <w:tcW w:w="1250" w:type="pct"/>
            <w:tcPrChange w:id="10144" w:author="Mohammad Nayeem" w:date="2020-04-21T23:13:00Z">
              <w:tcPr>
                <w:tcW w:w="1250" w:type="pct"/>
                <w:gridSpan w:val="2"/>
              </w:tcPr>
            </w:tcPrChange>
          </w:tcPr>
          <w:p w14:paraId="7568AE3D" w14:textId="77777777" w:rsidR="002F7459" w:rsidRPr="004E6C2C" w:rsidRDefault="002F7459">
            <w:pPr>
              <w:spacing w:line="480" w:lineRule="auto"/>
              <w:jc w:val="both"/>
              <w:rPr>
                <w:ins w:id="10145" w:author="Mohammad Nayeem" w:date="2020-04-21T21:17:00Z"/>
                <w:rFonts w:ascii="Times New Roman" w:hAnsi="Times New Roman" w:cs="Times New Roman"/>
                <w:sz w:val="24"/>
                <w:szCs w:val="24"/>
                <w:rPrChange w:id="10146" w:author="Mohammad Nayeem" w:date="2020-04-21T22:30:00Z">
                  <w:rPr>
                    <w:ins w:id="10147" w:author="Mohammad Nayeem" w:date="2020-04-21T21:17:00Z"/>
                    <w:rFonts w:ascii="Times New Roman" w:hAnsi="Times New Roman" w:cs="Times New Roman"/>
                  </w:rPr>
                </w:rPrChange>
              </w:rPr>
              <w:pPrChange w:id="10148" w:author="nayeem hasan" w:date="2020-04-22T17:14:00Z">
                <w:pPr>
                  <w:spacing w:line="480" w:lineRule="auto"/>
                  <w:jc w:val="center"/>
                </w:pPr>
              </w:pPrChange>
            </w:pPr>
            <w:ins w:id="10149" w:author="Mohammad Nayeem" w:date="2020-04-21T21:17:00Z">
              <w:r w:rsidRPr="004E6C2C">
                <w:rPr>
                  <w:rFonts w:ascii="Times New Roman" w:hAnsi="Times New Roman" w:cs="Times New Roman"/>
                  <w:sz w:val="24"/>
                  <w:szCs w:val="24"/>
                  <w:rPrChange w:id="10150" w:author="Mohammad Nayeem" w:date="2020-04-21T22:30:00Z">
                    <w:rPr>
                      <w:rFonts w:ascii="Times New Roman" w:hAnsi="Times New Roman" w:cs="Times New Roman"/>
                    </w:rPr>
                  </w:rPrChange>
                </w:rPr>
                <w:t>0.88</w:t>
              </w:r>
            </w:ins>
          </w:p>
        </w:tc>
        <w:tc>
          <w:tcPr>
            <w:tcW w:w="1250" w:type="pct"/>
            <w:tcPrChange w:id="10151" w:author="Mohammad Nayeem" w:date="2020-04-21T23:13:00Z">
              <w:tcPr>
                <w:tcW w:w="1250" w:type="pct"/>
                <w:gridSpan w:val="2"/>
              </w:tcPr>
            </w:tcPrChange>
          </w:tcPr>
          <w:p w14:paraId="4BF14FDF" w14:textId="77777777" w:rsidR="002F7459" w:rsidRPr="004E6C2C" w:rsidRDefault="002F7459">
            <w:pPr>
              <w:spacing w:line="480" w:lineRule="auto"/>
              <w:jc w:val="both"/>
              <w:rPr>
                <w:ins w:id="10152" w:author="Mohammad Nayeem" w:date="2020-04-21T21:17:00Z"/>
                <w:rFonts w:ascii="Times New Roman" w:hAnsi="Times New Roman" w:cs="Times New Roman"/>
                <w:sz w:val="24"/>
                <w:szCs w:val="24"/>
                <w:rPrChange w:id="10153" w:author="Mohammad Nayeem" w:date="2020-04-21T22:30:00Z">
                  <w:rPr>
                    <w:ins w:id="10154" w:author="Mohammad Nayeem" w:date="2020-04-21T21:17:00Z"/>
                    <w:rFonts w:ascii="Times New Roman" w:hAnsi="Times New Roman" w:cs="Times New Roman"/>
                  </w:rPr>
                </w:rPrChange>
              </w:rPr>
              <w:pPrChange w:id="10155" w:author="nayeem hasan" w:date="2020-04-22T17:14:00Z">
                <w:pPr>
                  <w:spacing w:line="480" w:lineRule="auto"/>
                  <w:jc w:val="center"/>
                </w:pPr>
              </w:pPrChange>
            </w:pPr>
            <w:ins w:id="10156" w:author="Mohammad Nayeem" w:date="2020-04-21T21:17:00Z">
              <w:r w:rsidRPr="004E6C2C">
                <w:rPr>
                  <w:rFonts w:ascii="Times New Roman" w:hAnsi="Times New Roman" w:cs="Times New Roman"/>
                  <w:sz w:val="24"/>
                  <w:szCs w:val="24"/>
                  <w:rPrChange w:id="10157" w:author="Mohammad Nayeem" w:date="2020-04-21T22:30:00Z">
                    <w:rPr>
                      <w:rFonts w:ascii="Times New Roman" w:hAnsi="Times New Roman" w:cs="Times New Roman"/>
                    </w:rPr>
                  </w:rPrChange>
                </w:rPr>
                <w:t>[0.59,1.31]</w:t>
              </w:r>
            </w:ins>
          </w:p>
        </w:tc>
        <w:tc>
          <w:tcPr>
            <w:tcW w:w="1250" w:type="pct"/>
            <w:tcPrChange w:id="10158" w:author="Mohammad Nayeem" w:date="2020-04-21T23:13:00Z">
              <w:tcPr>
                <w:tcW w:w="1250" w:type="pct"/>
                <w:gridSpan w:val="2"/>
              </w:tcPr>
            </w:tcPrChange>
          </w:tcPr>
          <w:p w14:paraId="039205A4" w14:textId="77777777" w:rsidR="002F7459" w:rsidRPr="004E6C2C" w:rsidRDefault="002F7459">
            <w:pPr>
              <w:spacing w:line="480" w:lineRule="auto"/>
              <w:jc w:val="both"/>
              <w:rPr>
                <w:ins w:id="10159" w:author="Mohammad Nayeem" w:date="2020-04-21T21:17:00Z"/>
                <w:rFonts w:ascii="Times New Roman" w:hAnsi="Times New Roman" w:cs="Times New Roman"/>
                <w:sz w:val="24"/>
                <w:szCs w:val="24"/>
                <w:rPrChange w:id="10160" w:author="Mohammad Nayeem" w:date="2020-04-21T22:30:00Z">
                  <w:rPr>
                    <w:ins w:id="10161" w:author="Mohammad Nayeem" w:date="2020-04-21T21:17:00Z"/>
                    <w:rFonts w:ascii="Times New Roman" w:hAnsi="Times New Roman" w:cs="Times New Roman"/>
                  </w:rPr>
                </w:rPrChange>
              </w:rPr>
              <w:pPrChange w:id="10162" w:author="nayeem hasan" w:date="2020-04-22T17:14:00Z">
                <w:pPr>
                  <w:spacing w:line="480" w:lineRule="auto"/>
                  <w:jc w:val="center"/>
                </w:pPr>
              </w:pPrChange>
            </w:pPr>
            <w:ins w:id="10163" w:author="Mohammad Nayeem" w:date="2020-04-21T21:17:00Z">
              <w:r w:rsidRPr="004E6C2C">
                <w:rPr>
                  <w:rFonts w:ascii="Times New Roman" w:hAnsi="Times New Roman" w:cs="Times New Roman"/>
                  <w:color w:val="000000"/>
                  <w:sz w:val="24"/>
                  <w:szCs w:val="24"/>
                  <w:rPrChange w:id="10164" w:author="Mohammad Nayeem" w:date="2020-04-21T22:30:00Z">
                    <w:rPr>
                      <w:rFonts w:ascii="Times New Roman" w:hAnsi="Times New Roman" w:cs="Times New Roman"/>
                      <w:color w:val="000000"/>
                    </w:rPr>
                  </w:rPrChange>
                </w:rPr>
                <w:t>0.526</w:t>
              </w:r>
            </w:ins>
          </w:p>
        </w:tc>
      </w:tr>
      <w:tr w:rsidR="002F7459" w:rsidRPr="004E6C2C" w14:paraId="11A178F5" w14:textId="77777777" w:rsidTr="00706D74">
        <w:tblPrEx>
          <w:tblPrExChange w:id="10165"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166" w:author="Mohammad Nayeem" w:date="2020-04-21T21:17:00Z"/>
          <w:trPrChange w:id="10167" w:author="Mohammad Nayeem" w:date="2020-04-21T23:13:00Z">
            <w:trPr>
              <w:gridBefore w:val="1"/>
              <w:gridAfter w:val="0"/>
            </w:trPr>
          </w:trPrChange>
        </w:trPr>
        <w:tc>
          <w:tcPr>
            <w:tcW w:w="1250" w:type="pct"/>
            <w:tcPrChange w:id="10168" w:author="Mohammad Nayeem" w:date="2020-04-21T23:13:00Z">
              <w:tcPr>
                <w:tcW w:w="1250" w:type="pct"/>
              </w:tcPr>
            </w:tcPrChange>
          </w:tcPr>
          <w:p w14:paraId="57AE34EB" w14:textId="77777777" w:rsidR="002F7459" w:rsidRPr="004E6C2C" w:rsidRDefault="002F7459">
            <w:pPr>
              <w:spacing w:line="480" w:lineRule="auto"/>
              <w:jc w:val="both"/>
              <w:rPr>
                <w:ins w:id="10169" w:author="Mohammad Nayeem" w:date="2020-04-21T21:17:00Z"/>
                <w:rFonts w:ascii="Times New Roman" w:hAnsi="Times New Roman" w:cs="Times New Roman"/>
                <w:b/>
                <w:bCs/>
                <w:sz w:val="24"/>
                <w:szCs w:val="24"/>
                <w:rPrChange w:id="10170" w:author="Mohammad Nayeem" w:date="2020-04-21T22:30:00Z">
                  <w:rPr>
                    <w:ins w:id="10171" w:author="Mohammad Nayeem" w:date="2020-04-21T21:17:00Z"/>
                    <w:rFonts w:ascii="Times New Roman" w:hAnsi="Times New Roman" w:cs="Times New Roman"/>
                    <w:b/>
                    <w:bCs/>
                  </w:rPr>
                </w:rPrChange>
              </w:rPr>
              <w:pPrChange w:id="10172" w:author="nayeem hasan" w:date="2020-04-22T17:14:00Z">
                <w:pPr>
                  <w:spacing w:line="480" w:lineRule="auto"/>
                </w:pPr>
              </w:pPrChange>
            </w:pPr>
            <w:ins w:id="10173" w:author="Mohammad Nayeem" w:date="2020-04-21T21:17:00Z">
              <w:r w:rsidRPr="004E6C2C">
                <w:rPr>
                  <w:rFonts w:ascii="Times New Roman" w:hAnsi="Times New Roman" w:cs="Times New Roman"/>
                  <w:sz w:val="24"/>
                  <w:szCs w:val="24"/>
                  <w:rPrChange w:id="10174" w:author="Mohammad Nayeem" w:date="2020-04-21T22:30:00Z">
                    <w:rPr>
                      <w:rFonts w:ascii="Times New Roman" w:hAnsi="Times New Roman" w:cs="Times New Roman"/>
                    </w:rPr>
                  </w:rPrChange>
                </w:rPr>
                <w:t>Businessman</w:t>
              </w:r>
            </w:ins>
          </w:p>
        </w:tc>
        <w:tc>
          <w:tcPr>
            <w:tcW w:w="1250" w:type="pct"/>
            <w:tcPrChange w:id="10175" w:author="Mohammad Nayeem" w:date="2020-04-21T23:13:00Z">
              <w:tcPr>
                <w:tcW w:w="1250" w:type="pct"/>
                <w:gridSpan w:val="2"/>
              </w:tcPr>
            </w:tcPrChange>
          </w:tcPr>
          <w:p w14:paraId="5131082B" w14:textId="77777777" w:rsidR="002F7459" w:rsidRPr="004E6C2C" w:rsidRDefault="002F7459">
            <w:pPr>
              <w:spacing w:line="480" w:lineRule="auto"/>
              <w:jc w:val="both"/>
              <w:rPr>
                <w:ins w:id="10176" w:author="Mohammad Nayeem" w:date="2020-04-21T21:17:00Z"/>
                <w:rFonts w:ascii="Times New Roman" w:hAnsi="Times New Roman" w:cs="Times New Roman"/>
                <w:sz w:val="24"/>
                <w:szCs w:val="24"/>
                <w:rPrChange w:id="10177" w:author="Mohammad Nayeem" w:date="2020-04-21T22:30:00Z">
                  <w:rPr>
                    <w:ins w:id="10178" w:author="Mohammad Nayeem" w:date="2020-04-21T21:17:00Z"/>
                    <w:rFonts w:ascii="Times New Roman" w:hAnsi="Times New Roman" w:cs="Times New Roman"/>
                  </w:rPr>
                </w:rPrChange>
              </w:rPr>
              <w:pPrChange w:id="10179" w:author="nayeem hasan" w:date="2020-04-22T17:14:00Z">
                <w:pPr>
                  <w:spacing w:line="480" w:lineRule="auto"/>
                  <w:jc w:val="center"/>
                </w:pPr>
              </w:pPrChange>
            </w:pPr>
            <w:ins w:id="10180" w:author="Mohammad Nayeem" w:date="2020-04-21T21:17:00Z">
              <w:r w:rsidRPr="004E6C2C">
                <w:rPr>
                  <w:rFonts w:ascii="Times New Roman" w:hAnsi="Times New Roman" w:cs="Times New Roman"/>
                  <w:sz w:val="24"/>
                  <w:szCs w:val="24"/>
                  <w:rPrChange w:id="10181" w:author="Mohammad Nayeem" w:date="2020-04-21T22:30:00Z">
                    <w:rPr>
                      <w:rFonts w:ascii="Times New Roman" w:hAnsi="Times New Roman" w:cs="Times New Roman"/>
                    </w:rPr>
                  </w:rPrChange>
                </w:rPr>
                <w:t>0.81</w:t>
              </w:r>
            </w:ins>
          </w:p>
        </w:tc>
        <w:tc>
          <w:tcPr>
            <w:tcW w:w="1250" w:type="pct"/>
            <w:tcPrChange w:id="10182" w:author="Mohammad Nayeem" w:date="2020-04-21T23:13:00Z">
              <w:tcPr>
                <w:tcW w:w="1250" w:type="pct"/>
                <w:gridSpan w:val="2"/>
              </w:tcPr>
            </w:tcPrChange>
          </w:tcPr>
          <w:p w14:paraId="61132991" w14:textId="77777777" w:rsidR="002F7459" w:rsidRPr="004E6C2C" w:rsidRDefault="002F7459">
            <w:pPr>
              <w:spacing w:line="480" w:lineRule="auto"/>
              <w:jc w:val="both"/>
              <w:rPr>
                <w:ins w:id="10183" w:author="Mohammad Nayeem" w:date="2020-04-21T21:17:00Z"/>
                <w:rFonts w:ascii="Times New Roman" w:hAnsi="Times New Roman" w:cs="Times New Roman"/>
                <w:sz w:val="24"/>
                <w:szCs w:val="24"/>
                <w:rPrChange w:id="10184" w:author="Mohammad Nayeem" w:date="2020-04-21T22:30:00Z">
                  <w:rPr>
                    <w:ins w:id="10185" w:author="Mohammad Nayeem" w:date="2020-04-21T21:17:00Z"/>
                    <w:rFonts w:ascii="Times New Roman" w:hAnsi="Times New Roman" w:cs="Times New Roman"/>
                  </w:rPr>
                </w:rPrChange>
              </w:rPr>
              <w:pPrChange w:id="10186" w:author="nayeem hasan" w:date="2020-04-22T17:14:00Z">
                <w:pPr>
                  <w:spacing w:line="480" w:lineRule="auto"/>
                  <w:jc w:val="center"/>
                </w:pPr>
              </w:pPrChange>
            </w:pPr>
            <w:ins w:id="10187" w:author="Mohammad Nayeem" w:date="2020-04-21T21:17:00Z">
              <w:r w:rsidRPr="004E6C2C">
                <w:rPr>
                  <w:rFonts w:ascii="Times New Roman" w:hAnsi="Times New Roman" w:cs="Times New Roman"/>
                  <w:sz w:val="24"/>
                  <w:szCs w:val="24"/>
                  <w:rPrChange w:id="10188" w:author="Mohammad Nayeem" w:date="2020-04-21T22:30:00Z">
                    <w:rPr>
                      <w:rFonts w:ascii="Times New Roman" w:hAnsi="Times New Roman" w:cs="Times New Roman"/>
                    </w:rPr>
                  </w:rPrChange>
                </w:rPr>
                <w:t>[0.62,1.07]</w:t>
              </w:r>
            </w:ins>
          </w:p>
        </w:tc>
        <w:tc>
          <w:tcPr>
            <w:tcW w:w="1250" w:type="pct"/>
            <w:tcPrChange w:id="10189" w:author="Mohammad Nayeem" w:date="2020-04-21T23:13:00Z">
              <w:tcPr>
                <w:tcW w:w="1250" w:type="pct"/>
                <w:gridSpan w:val="2"/>
              </w:tcPr>
            </w:tcPrChange>
          </w:tcPr>
          <w:p w14:paraId="372E989C" w14:textId="77777777" w:rsidR="002F7459" w:rsidRPr="004E6C2C" w:rsidRDefault="002F7459">
            <w:pPr>
              <w:spacing w:line="480" w:lineRule="auto"/>
              <w:jc w:val="both"/>
              <w:rPr>
                <w:ins w:id="10190" w:author="Mohammad Nayeem" w:date="2020-04-21T21:17:00Z"/>
                <w:rFonts w:ascii="Times New Roman" w:hAnsi="Times New Roman" w:cs="Times New Roman"/>
                <w:sz w:val="24"/>
                <w:szCs w:val="24"/>
                <w:rPrChange w:id="10191" w:author="Mohammad Nayeem" w:date="2020-04-21T22:30:00Z">
                  <w:rPr>
                    <w:ins w:id="10192" w:author="Mohammad Nayeem" w:date="2020-04-21T21:17:00Z"/>
                    <w:rFonts w:ascii="Times New Roman" w:hAnsi="Times New Roman" w:cs="Times New Roman"/>
                  </w:rPr>
                </w:rPrChange>
              </w:rPr>
              <w:pPrChange w:id="10193" w:author="nayeem hasan" w:date="2020-04-22T17:14:00Z">
                <w:pPr>
                  <w:spacing w:line="480" w:lineRule="auto"/>
                  <w:jc w:val="center"/>
                </w:pPr>
              </w:pPrChange>
            </w:pPr>
            <w:ins w:id="10194" w:author="Mohammad Nayeem" w:date="2020-04-21T21:17:00Z">
              <w:r w:rsidRPr="004E6C2C">
                <w:rPr>
                  <w:rFonts w:ascii="Times New Roman" w:hAnsi="Times New Roman" w:cs="Times New Roman"/>
                  <w:color w:val="000000"/>
                  <w:sz w:val="24"/>
                  <w:szCs w:val="24"/>
                  <w:rPrChange w:id="10195" w:author="Mohammad Nayeem" w:date="2020-04-21T22:30:00Z">
                    <w:rPr>
                      <w:rFonts w:ascii="Times New Roman" w:hAnsi="Times New Roman" w:cs="Times New Roman"/>
                      <w:color w:val="000000"/>
                    </w:rPr>
                  </w:rPrChange>
                </w:rPr>
                <w:t>0.140</w:t>
              </w:r>
            </w:ins>
          </w:p>
        </w:tc>
      </w:tr>
      <w:tr w:rsidR="002F7459" w:rsidRPr="004E6C2C" w14:paraId="18961047" w14:textId="77777777" w:rsidTr="00706D74">
        <w:tblPrEx>
          <w:tblPrExChange w:id="10196"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197" w:author="Mohammad Nayeem" w:date="2020-04-21T21:17:00Z"/>
          <w:trPrChange w:id="10198" w:author="Mohammad Nayeem" w:date="2020-04-21T23:13:00Z">
            <w:trPr>
              <w:gridBefore w:val="1"/>
              <w:gridAfter w:val="0"/>
            </w:trPr>
          </w:trPrChange>
        </w:trPr>
        <w:tc>
          <w:tcPr>
            <w:tcW w:w="1250" w:type="pct"/>
            <w:tcPrChange w:id="10199" w:author="Mohammad Nayeem" w:date="2020-04-21T23:13:00Z">
              <w:tcPr>
                <w:tcW w:w="1250" w:type="pct"/>
              </w:tcPr>
            </w:tcPrChange>
          </w:tcPr>
          <w:p w14:paraId="7AAA1223" w14:textId="77777777" w:rsidR="002F7459" w:rsidRPr="004E6C2C" w:rsidRDefault="002F7459">
            <w:pPr>
              <w:spacing w:line="480" w:lineRule="auto"/>
              <w:jc w:val="both"/>
              <w:rPr>
                <w:ins w:id="10200" w:author="Mohammad Nayeem" w:date="2020-04-21T21:17:00Z"/>
                <w:rFonts w:ascii="Times New Roman" w:hAnsi="Times New Roman" w:cs="Times New Roman"/>
                <w:b/>
                <w:bCs/>
                <w:sz w:val="24"/>
                <w:szCs w:val="24"/>
                <w:rPrChange w:id="10201" w:author="Mohammad Nayeem" w:date="2020-04-21T22:30:00Z">
                  <w:rPr>
                    <w:ins w:id="10202" w:author="Mohammad Nayeem" w:date="2020-04-21T21:17:00Z"/>
                    <w:rFonts w:ascii="Times New Roman" w:hAnsi="Times New Roman" w:cs="Times New Roman"/>
                    <w:b/>
                    <w:bCs/>
                  </w:rPr>
                </w:rPrChange>
              </w:rPr>
              <w:pPrChange w:id="10203" w:author="nayeem hasan" w:date="2020-04-22T17:14:00Z">
                <w:pPr>
                  <w:spacing w:line="480" w:lineRule="auto"/>
                </w:pPr>
              </w:pPrChange>
            </w:pPr>
            <w:ins w:id="10204" w:author="Mohammad Nayeem" w:date="2020-04-21T21:17:00Z">
              <w:r w:rsidRPr="004E6C2C">
                <w:rPr>
                  <w:rFonts w:ascii="Times New Roman" w:hAnsi="Times New Roman" w:cs="Times New Roman"/>
                  <w:sz w:val="24"/>
                  <w:szCs w:val="24"/>
                  <w:rPrChange w:id="10205" w:author="Mohammad Nayeem" w:date="2020-04-21T22:30:00Z">
                    <w:rPr>
                      <w:rFonts w:ascii="Times New Roman" w:hAnsi="Times New Roman" w:cs="Times New Roman"/>
                    </w:rPr>
                  </w:rPrChange>
                </w:rPr>
                <w:t>Others (Labor, Driver, Entrepreneur, etc.)</w:t>
              </w:r>
            </w:ins>
          </w:p>
        </w:tc>
        <w:tc>
          <w:tcPr>
            <w:tcW w:w="1250" w:type="pct"/>
            <w:tcPrChange w:id="10206" w:author="Mohammad Nayeem" w:date="2020-04-21T23:13:00Z">
              <w:tcPr>
                <w:tcW w:w="1250" w:type="pct"/>
                <w:gridSpan w:val="2"/>
              </w:tcPr>
            </w:tcPrChange>
          </w:tcPr>
          <w:p w14:paraId="6986BF53" w14:textId="77777777" w:rsidR="002F7459" w:rsidRPr="004E6C2C" w:rsidRDefault="002F7459">
            <w:pPr>
              <w:spacing w:line="480" w:lineRule="auto"/>
              <w:jc w:val="both"/>
              <w:rPr>
                <w:ins w:id="10207" w:author="Mohammad Nayeem" w:date="2020-04-21T21:17:00Z"/>
                <w:rFonts w:ascii="Times New Roman" w:hAnsi="Times New Roman" w:cs="Times New Roman"/>
                <w:sz w:val="24"/>
                <w:szCs w:val="24"/>
                <w:rPrChange w:id="10208" w:author="Mohammad Nayeem" w:date="2020-04-21T22:30:00Z">
                  <w:rPr>
                    <w:ins w:id="10209" w:author="Mohammad Nayeem" w:date="2020-04-21T21:17:00Z"/>
                    <w:rFonts w:ascii="Times New Roman" w:hAnsi="Times New Roman" w:cs="Times New Roman"/>
                  </w:rPr>
                </w:rPrChange>
              </w:rPr>
              <w:pPrChange w:id="10210" w:author="nayeem hasan" w:date="2020-04-22T17:14:00Z">
                <w:pPr>
                  <w:spacing w:line="480" w:lineRule="auto"/>
                  <w:jc w:val="center"/>
                </w:pPr>
              </w:pPrChange>
            </w:pPr>
            <w:ins w:id="10211" w:author="Mohammad Nayeem" w:date="2020-04-21T21:17:00Z">
              <w:r w:rsidRPr="004E6C2C">
                <w:rPr>
                  <w:rFonts w:ascii="Times New Roman" w:hAnsi="Times New Roman" w:cs="Times New Roman"/>
                  <w:sz w:val="24"/>
                  <w:szCs w:val="24"/>
                  <w:rPrChange w:id="10212" w:author="Mohammad Nayeem" w:date="2020-04-21T22:30:00Z">
                    <w:rPr>
                      <w:rFonts w:ascii="Times New Roman" w:hAnsi="Times New Roman" w:cs="Times New Roman"/>
                    </w:rPr>
                  </w:rPrChange>
                </w:rPr>
                <w:t>Ref.</w:t>
              </w:r>
            </w:ins>
          </w:p>
        </w:tc>
        <w:tc>
          <w:tcPr>
            <w:tcW w:w="1250" w:type="pct"/>
            <w:tcPrChange w:id="10213" w:author="Mohammad Nayeem" w:date="2020-04-21T23:13:00Z">
              <w:tcPr>
                <w:tcW w:w="1250" w:type="pct"/>
                <w:gridSpan w:val="2"/>
              </w:tcPr>
            </w:tcPrChange>
          </w:tcPr>
          <w:p w14:paraId="7166C1AB" w14:textId="77777777" w:rsidR="002F7459" w:rsidRPr="004E6C2C" w:rsidRDefault="002F7459">
            <w:pPr>
              <w:spacing w:line="480" w:lineRule="auto"/>
              <w:jc w:val="both"/>
              <w:rPr>
                <w:ins w:id="10214" w:author="Mohammad Nayeem" w:date="2020-04-21T21:17:00Z"/>
                <w:rFonts w:ascii="Times New Roman" w:hAnsi="Times New Roman" w:cs="Times New Roman"/>
                <w:sz w:val="24"/>
                <w:szCs w:val="24"/>
                <w:rPrChange w:id="10215" w:author="Mohammad Nayeem" w:date="2020-04-21T22:30:00Z">
                  <w:rPr>
                    <w:ins w:id="10216" w:author="Mohammad Nayeem" w:date="2020-04-21T21:17:00Z"/>
                    <w:rFonts w:ascii="Times New Roman" w:hAnsi="Times New Roman" w:cs="Times New Roman"/>
                  </w:rPr>
                </w:rPrChange>
              </w:rPr>
              <w:pPrChange w:id="10217" w:author="nayeem hasan" w:date="2020-04-22T17:14:00Z">
                <w:pPr>
                  <w:spacing w:line="480" w:lineRule="auto"/>
                  <w:jc w:val="center"/>
                </w:pPr>
              </w:pPrChange>
            </w:pPr>
            <w:ins w:id="10218" w:author="Mohammad Nayeem" w:date="2020-04-21T21:17:00Z">
              <w:r w:rsidRPr="004E6C2C">
                <w:rPr>
                  <w:rFonts w:ascii="Times New Roman" w:hAnsi="Times New Roman" w:cs="Times New Roman"/>
                  <w:sz w:val="24"/>
                  <w:szCs w:val="24"/>
                  <w:rPrChange w:id="10219" w:author="Mohammad Nayeem" w:date="2020-04-21T22:30:00Z">
                    <w:rPr>
                      <w:rFonts w:ascii="Times New Roman" w:hAnsi="Times New Roman" w:cs="Times New Roman"/>
                    </w:rPr>
                  </w:rPrChange>
                </w:rPr>
                <w:t>-</w:t>
              </w:r>
            </w:ins>
          </w:p>
        </w:tc>
        <w:tc>
          <w:tcPr>
            <w:tcW w:w="1250" w:type="pct"/>
            <w:tcPrChange w:id="10220" w:author="Mohammad Nayeem" w:date="2020-04-21T23:13:00Z">
              <w:tcPr>
                <w:tcW w:w="1250" w:type="pct"/>
                <w:gridSpan w:val="2"/>
              </w:tcPr>
            </w:tcPrChange>
          </w:tcPr>
          <w:p w14:paraId="0E20BA41" w14:textId="77777777" w:rsidR="002F7459" w:rsidRPr="004E6C2C" w:rsidRDefault="002F7459">
            <w:pPr>
              <w:spacing w:line="480" w:lineRule="auto"/>
              <w:jc w:val="both"/>
              <w:rPr>
                <w:ins w:id="10221" w:author="Mohammad Nayeem" w:date="2020-04-21T21:17:00Z"/>
                <w:rFonts w:ascii="Times New Roman" w:hAnsi="Times New Roman" w:cs="Times New Roman"/>
                <w:sz w:val="24"/>
                <w:szCs w:val="24"/>
                <w:rPrChange w:id="10222" w:author="Mohammad Nayeem" w:date="2020-04-21T22:30:00Z">
                  <w:rPr>
                    <w:ins w:id="10223" w:author="Mohammad Nayeem" w:date="2020-04-21T21:17:00Z"/>
                    <w:rFonts w:ascii="Times New Roman" w:hAnsi="Times New Roman" w:cs="Times New Roman"/>
                  </w:rPr>
                </w:rPrChange>
              </w:rPr>
              <w:pPrChange w:id="10224" w:author="nayeem hasan" w:date="2020-04-22T17:14:00Z">
                <w:pPr>
                  <w:spacing w:line="480" w:lineRule="auto"/>
                  <w:jc w:val="center"/>
                </w:pPr>
              </w:pPrChange>
            </w:pPr>
            <w:ins w:id="10225" w:author="Mohammad Nayeem" w:date="2020-04-21T21:17:00Z">
              <w:r w:rsidRPr="004E6C2C">
                <w:rPr>
                  <w:rFonts w:ascii="Times New Roman" w:hAnsi="Times New Roman" w:cs="Times New Roman"/>
                  <w:sz w:val="24"/>
                  <w:szCs w:val="24"/>
                  <w:rPrChange w:id="10226" w:author="Mohammad Nayeem" w:date="2020-04-21T22:30:00Z">
                    <w:rPr>
                      <w:rFonts w:ascii="Times New Roman" w:hAnsi="Times New Roman" w:cs="Times New Roman"/>
                    </w:rPr>
                  </w:rPrChange>
                </w:rPr>
                <w:t>-</w:t>
              </w:r>
            </w:ins>
          </w:p>
        </w:tc>
      </w:tr>
      <w:tr w:rsidR="00E62777" w:rsidRPr="004E6C2C" w14:paraId="0171B4D6" w14:textId="77777777" w:rsidTr="00E62777">
        <w:trPr>
          <w:ins w:id="10227" w:author="Mohammad Nayeem" w:date="2020-04-21T21:17:00Z"/>
        </w:trPr>
        <w:tc>
          <w:tcPr>
            <w:tcW w:w="5000" w:type="pct"/>
            <w:gridSpan w:val="4"/>
          </w:tcPr>
          <w:p w14:paraId="32FF266B" w14:textId="5B4BCA41" w:rsidR="00E62777" w:rsidRPr="00E62777" w:rsidRDefault="00E62777">
            <w:pPr>
              <w:spacing w:line="480" w:lineRule="auto"/>
              <w:jc w:val="both"/>
              <w:rPr>
                <w:ins w:id="10228" w:author="Mohammad Nayeem" w:date="2020-04-21T21:17:00Z"/>
                <w:rFonts w:ascii="Times New Roman" w:hAnsi="Times New Roman" w:cs="Times New Roman"/>
                <w:b/>
                <w:bCs/>
                <w:sz w:val="24"/>
                <w:szCs w:val="24"/>
                <w:rPrChange w:id="10229" w:author="Mohammad Nayeem" w:date="2020-04-21T23:17:00Z">
                  <w:rPr>
                    <w:ins w:id="10230" w:author="Mohammad Nayeem" w:date="2020-04-21T21:17:00Z"/>
                    <w:rFonts w:ascii="Times New Roman" w:hAnsi="Times New Roman" w:cs="Times New Roman"/>
                  </w:rPr>
                </w:rPrChange>
              </w:rPr>
              <w:pPrChange w:id="10231" w:author="nayeem hasan" w:date="2020-04-22T17:14:00Z">
                <w:pPr>
                  <w:spacing w:line="480" w:lineRule="auto"/>
                  <w:jc w:val="center"/>
                </w:pPr>
              </w:pPrChange>
            </w:pPr>
            <w:ins w:id="10232" w:author="Mohammad Nayeem" w:date="2020-04-21T21:17:00Z">
              <w:r w:rsidRPr="00E62777">
                <w:rPr>
                  <w:rFonts w:ascii="Times New Roman" w:hAnsi="Times New Roman" w:cs="Times New Roman"/>
                  <w:b/>
                  <w:bCs/>
                  <w:sz w:val="24"/>
                  <w:szCs w:val="24"/>
                  <w:rPrChange w:id="10233" w:author="Mohammad Nayeem" w:date="2020-04-21T23:17:00Z">
                    <w:rPr>
                      <w:rFonts w:ascii="Times New Roman" w:hAnsi="Times New Roman" w:cs="Times New Roman"/>
                    </w:rPr>
                  </w:rPrChange>
                </w:rPr>
                <w:t>Religion</w:t>
              </w:r>
            </w:ins>
          </w:p>
        </w:tc>
      </w:tr>
      <w:tr w:rsidR="002F7459" w:rsidRPr="004E6C2C" w14:paraId="2CD60B35" w14:textId="77777777" w:rsidTr="00706D74">
        <w:tblPrEx>
          <w:tblPrExChange w:id="10234"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235" w:author="Mohammad Nayeem" w:date="2020-04-21T21:17:00Z"/>
          <w:trPrChange w:id="10236" w:author="Mohammad Nayeem" w:date="2020-04-21T23:13:00Z">
            <w:trPr>
              <w:gridBefore w:val="1"/>
              <w:gridAfter w:val="0"/>
            </w:trPr>
          </w:trPrChange>
        </w:trPr>
        <w:tc>
          <w:tcPr>
            <w:tcW w:w="1250" w:type="pct"/>
            <w:tcPrChange w:id="10237" w:author="Mohammad Nayeem" w:date="2020-04-21T23:13:00Z">
              <w:tcPr>
                <w:tcW w:w="1250" w:type="pct"/>
              </w:tcPr>
            </w:tcPrChange>
          </w:tcPr>
          <w:p w14:paraId="023320AE" w14:textId="18DC1948" w:rsidR="002F7459" w:rsidRPr="004E6C2C" w:rsidRDefault="002F7459">
            <w:pPr>
              <w:spacing w:line="480" w:lineRule="auto"/>
              <w:jc w:val="both"/>
              <w:rPr>
                <w:ins w:id="10238" w:author="Mohammad Nayeem" w:date="2020-04-21T21:17:00Z"/>
                <w:rFonts w:ascii="Times New Roman" w:hAnsi="Times New Roman" w:cs="Times New Roman"/>
                <w:b/>
                <w:bCs/>
                <w:sz w:val="24"/>
                <w:szCs w:val="24"/>
                <w:rPrChange w:id="10239" w:author="Mohammad Nayeem" w:date="2020-04-21T22:30:00Z">
                  <w:rPr>
                    <w:ins w:id="10240" w:author="Mohammad Nayeem" w:date="2020-04-21T21:17:00Z"/>
                    <w:rFonts w:ascii="Times New Roman" w:hAnsi="Times New Roman" w:cs="Times New Roman"/>
                    <w:b/>
                    <w:bCs/>
                  </w:rPr>
                </w:rPrChange>
              </w:rPr>
              <w:pPrChange w:id="10241" w:author="nayeem hasan" w:date="2020-04-22T17:14:00Z">
                <w:pPr>
                  <w:spacing w:line="480" w:lineRule="auto"/>
                </w:pPr>
              </w:pPrChange>
            </w:pPr>
            <w:ins w:id="10242" w:author="Mohammad Nayeem" w:date="2020-04-21T21:17:00Z">
              <w:r w:rsidRPr="004E6C2C">
                <w:rPr>
                  <w:rFonts w:ascii="Times New Roman" w:hAnsi="Times New Roman" w:cs="Times New Roman"/>
                  <w:sz w:val="24"/>
                  <w:szCs w:val="24"/>
                  <w:rPrChange w:id="10243" w:author="Mohammad Nayeem" w:date="2020-04-21T22:30:00Z">
                    <w:rPr>
                      <w:rFonts w:ascii="Times New Roman" w:hAnsi="Times New Roman" w:cs="Times New Roman"/>
                    </w:rPr>
                  </w:rPrChange>
                </w:rPr>
                <w:lastRenderedPageBreak/>
                <w:t>Islam</w:t>
              </w:r>
            </w:ins>
            <w:ins w:id="10244" w:author="Mohammad Nayeem" w:date="2020-04-21T23:00:00Z">
              <w:r w:rsidR="00F03A2B">
                <w:rPr>
                  <w:rFonts w:ascii="Times New Roman" w:hAnsi="Times New Roman" w:cs="Times New Roman"/>
                  <w:sz w:val="24"/>
                  <w:szCs w:val="24"/>
                </w:rPr>
                <w:t xml:space="preserve"> </w:t>
              </w:r>
            </w:ins>
          </w:p>
        </w:tc>
        <w:tc>
          <w:tcPr>
            <w:tcW w:w="1250" w:type="pct"/>
            <w:tcPrChange w:id="10245" w:author="Mohammad Nayeem" w:date="2020-04-21T23:13:00Z">
              <w:tcPr>
                <w:tcW w:w="1250" w:type="pct"/>
                <w:gridSpan w:val="2"/>
              </w:tcPr>
            </w:tcPrChange>
          </w:tcPr>
          <w:p w14:paraId="7E7969C2" w14:textId="77777777" w:rsidR="002F7459" w:rsidRPr="004E6C2C" w:rsidRDefault="002F7459">
            <w:pPr>
              <w:spacing w:line="480" w:lineRule="auto"/>
              <w:jc w:val="both"/>
              <w:rPr>
                <w:ins w:id="10246" w:author="Mohammad Nayeem" w:date="2020-04-21T21:17:00Z"/>
                <w:rFonts w:ascii="Times New Roman" w:hAnsi="Times New Roman" w:cs="Times New Roman"/>
                <w:sz w:val="24"/>
                <w:szCs w:val="24"/>
                <w:rPrChange w:id="10247" w:author="Mohammad Nayeem" w:date="2020-04-21T22:30:00Z">
                  <w:rPr>
                    <w:ins w:id="10248" w:author="Mohammad Nayeem" w:date="2020-04-21T21:17:00Z"/>
                    <w:rFonts w:ascii="Times New Roman" w:hAnsi="Times New Roman" w:cs="Times New Roman"/>
                  </w:rPr>
                </w:rPrChange>
              </w:rPr>
              <w:pPrChange w:id="10249" w:author="nayeem hasan" w:date="2020-04-22T17:14:00Z">
                <w:pPr>
                  <w:spacing w:line="480" w:lineRule="auto"/>
                  <w:jc w:val="center"/>
                </w:pPr>
              </w:pPrChange>
            </w:pPr>
            <w:ins w:id="10250" w:author="Mohammad Nayeem" w:date="2020-04-21T21:17:00Z">
              <w:r w:rsidRPr="004E6C2C">
                <w:rPr>
                  <w:rFonts w:ascii="Times New Roman" w:hAnsi="Times New Roman" w:cs="Times New Roman"/>
                  <w:sz w:val="24"/>
                  <w:szCs w:val="24"/>
                  <w:rPrChange w:id="10251" w:author="Mohammad Nayeem" w:date="2020-04-21T22:30:00Z">
                    <w:rPr>
                      <w:rFonts w:ascii="Times New Roman" w:hAnsi="Times New Roman" w:cs="Times New Roman"/>
                    </w:rPr>
                  </w:rPrChange>
                </w:rPr>
                <w:t>1.41</w:t>
              </w:r>
            </w:ins>
          </w:p>
        </w:tc>
        <w:tc>
          <w:tcPr>
            <w:tcW w:w="1250" w:type="pct"/>
            <w:tcPrChange w:id="10252" w:author="Mohammad Nayeem" w:date="2020-04-21T23:13:00Z">
              <w:tcPr>
                <w:tcW w:w="1250" w:type="pct"/>
                <w:gridSpan w:val="2"/>
              </w:tcPr>
            </w:tcPrChange>
          </w:tcPr>
          <w:p w14:paraId="12DB25CF" w14:textId="77777777" w:rsidR="002F7459" w:rsidRPr="004E6C2C" w:rsidRDefault="002F7459">
            <w:pPr>
              <w:spacing w:line="480" w:lineRule="auto"/>
              <w:jc w:val="both"/>
              <w:rPr>
                <w:ins w:id="10253" w:author="Mohammad Nayeem" w:date="2020-04-21T21:17:00Z"/>
                <w:rFonts w:ascii="Times New Roman" w:hAnsi="Times New Roman" w:cs="Times New Roman"/>
                <w:sz w:val="24"/>
                <w:szCs w:val="24"/>
                <w:rPrChange w:id="10254" w:author="Mohammad Nayeem" w:date="2020-04-21T22:30:00Z">
                  <w:rPr>
                    <w:ins w:id="10255" w:author="Mohammad Nayeem" w:date="2020-04-21T21:17:00Z"/>
                    <w:rFonts w:ascii="Times New Roman" w:hAnsi="Times New Roman" w:cs="Times New Roman"/>
                  </w:rPr>
                </w:rPrChange>
              </w:rPr>
              <w:pPrChange w:id="10256" w:author="nayeem hasan" w:date="2020-04-22T17:14:00Z">
                <w:pPr>
                  <w:spacing w:line="480" w:lineRule="auto"/>
                  <w:jc w:val="center"/>
                </w:pPr>
              </w:pPrChange>
            </w:pPr>
            <w:ins w:id="10257" w:author="Mohammad Nayeem" w:date="2020-04-21T21:17:00Z">
              <w:r w:rsidRPr="004E6C2C">
                <w:rPr>
                  <w:rFonts w:ascii="Times New Roman" w:hAnsi="Times New Roman" w:cs="Times New Roman"/>
                  <w:sz w:val="24"/>
                  <w:szCs w:val="24"/>
                  <w:rPrChange w:id="10258" w:author="Mohammad Nayeem" w:date="2020-04-21T22:30:00Z">
                    <w:rPr>
                      <w:rFonts w:ascii="Times New Roman" w:hAnsi="Times New Roman" w:cs="Times New Roman"/>
                    </w:rPr>
                  </w:rPrChange>
                </w:rPr>
                <w:t>[0.91-2.19]</w:t>
              </w:r>
            </w:ins>
          </w:p>
        </w:tc>
        <w:tc>
          <w:tcPr>
            <w:tcW w:w="1250" w:type="pct"/>
            <w:tcPrChange w:id="10259" w:author="Mohammad Nayeem" w:date="2020-04-21T23:13:00Z">
              <w:tcPr>
                <w:tcW w:w="1250" w:type="pct"/>
                <w:gridSpan w:val="2"/>
              </w:tcPr>
            </w:tcPrChange>
          </w:tcPr>
          <w:p w14:paraId="7C4637C2" w14:textId="77777777" w:rsidR="002F7459" w:rsidRPr="004E6C2C" w:rsidRDefault="002F7459">
            <w:pPr>
              <w:spacing w:line="480" w:lineRule="auto"/>
              <w:jc w:val="both"/>
              <w:rPr>
                <w:ins w:id="10260" w:author="Mohammad Nayeem" w:date="2020-04-21T21:17:00Z"/>
                <w:rFonts w:ascii="Times New Roman" w:hAnsi="Times New Roman" w:cs="Times New Roman"/>
                <w:sz w:val="24"/>
                <w:szCs w:val="24"/>
                <w:rPrChange w:id="10261" w:author="Mohammad Nayeem" w:date="2020-04-21T22:30:00Z">
                  <w:rPr>
                    <w:ins w:id="10262" w:author="Mohammad Nayeem" w:date="2020-04-21T21:17:00Z"/>
                    <w:rFonts w:ascii="Times New Roman" w:hAnsi="Times New Roman" w:cs="Times New Roman"/>
                  </w:rPr>
                </w:rPrChange>
              </w:rPr>
              <w:pPrChange w:id="10263" w:author="nayeem hasan" w:date="2020-04-22T17:14:00Z">
                <w:pPr>
                  <w:spacing w:line="480" w:lineRule="auto"/>
                  <w:jc w:val="center"/>
                </w:pPr>
              </w:pPrChange>
            </w:pPr>
            <w:ins w:id="10264" w:author="Mohammad Nayeem" w:date="2020-04-21T21:17:00Z">
              <w:r w:rsidRPr="004E6C2C">
                <w:rPr>
                  <w:rFonts w:ascii="Times New Roman" w:hAnsi="Times New Roman" w:cs="Times New Roman"/>
                  <w:sz w:val="24"/>
                  <w:szCs w:val="24"/>
                  <w:rPrChange w:id="10265" w:author="Mohammad Nayeem" w:date="2020-04-21T22:30:00Z">
                    <w:rPr>
                      <w:rFonts w:ascii="Times New Roman" w:hAnsi="Times New Roman" w:cs="Times New Roman"/>
                    </w:rPr>
                  </w:rPrChange>
                </w:rPr>
                <w:t>0.129</w:t>
              </w:r>
            </w:ins>
          </w:p>
        </w:tc>
      </w:tr>
      <w:tr w:rsidR="002F7459" w:rsidRPr="004E6C2C" w14:paraId="43EC55C9" w14:textId="77777777" w:rsidTr="00706D74">
        <w:tblPrEx>
          <w:tblPrExChange w:id="10266"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267" w:author="Mohammad Nayeem" w:date="2020-04-21T21:17:00Z"/>
          <w:trPrChange w:id="10268" w:author="Mohammad Nayeem" w:date="2020-04-21T23:13:00Z">
            <w:trPr>
              <w:gridBefore w:val="1"/>
              <w:gridAfter w:val="0"/>
            </w:trPr>
          </w:trPrChange>
        </w:trPr>
        <w:tc>
          <w:tcPr>
            <w:tcW w:w="1250" w:type="pct"/>
            <w:tcPrChange w:id="10269" w:author="Mohammad Nayeem" w:date="2020-04-21T23:13:00Z">
              <w:tcPr>
                <w:tcW w:w="1250" w:type="pct"/>
              </w:tcPr>
            </w:tcPrChange>
          </w:tcPr>
          <w:p w14:paraId="2A78C24D" w14:textId="1B298F63" w:rsidR="002F7459" w:rsidRPr="004E6C2C" w:rsidRDefault="002F7459">
            <w:pPr>
              <w:spacing w:line="480" w:lineRule="auto"/>
              <w:jc w:val="both"/>
              <w:rPr>
                <w:ins w:id="10270" w:author="Mohammad Nayeem" w:date="2020-04-21T21:17:00Z"/>
                <w:rFonts w:ascii="Times New Roman" w:hAnsi="Times New Roman" w:cs="Times New Roman"/>
                <w:b/>
                <w:bCs/>
                <w:sz w:val="24"/>
                <w:szCs w:val="24"/>
                <w:rPrChange w:id="10271" w:author="Mohammad Nayeem" w:date="2020-04-21T22:30:00Z">
                  <w:rPr>
                    <w:ins w:id="10272" w:author="Mohammad Nayeem" w:date="2020-04-21T21:17:00Z"/>
                    <w:rFonts w:ascii="Times New Roman" w:hAnsi="Times New Roman" w:cs="Times New Roman"/>
                    <w:b/>
                    <w:bCs/>
                  </w:rPr>
                </w:rPrChange>
              </w:rPr>
              <w:pPrChange w:id="10273" w:author="nayeem hasan" w:date="2020-04-22T17:14:00Z">
                <w:pPr>
                  <w:spacing w:line="480" w:lineRule="auto"/>
                </w:pPr>
              </w:pPrChange>
            </w:pPr>
            <w:ins w:id="10274" w:author="Mohammad Nayeem" w:date="2020-04-21T21:17:00Z">
              <w:r w:rsidRPr="004E6C2C">
                <w:rPr>
                  <w:rFonts w:ascii="Times New Roman" w:hAnsi="Times New Roman" w:cs="Times New Roman"/>
                  <w:sz w:val="24"/>
                  <w:szCs w:val="24"/>
                  <w:rPrChange w:id="10275" w:author="Mohammad Nayeem" w:date="2020-04-21T22:30:00Z">
                    <w:rPr>
                      <w:rFonts w:ascii="Times New Roman" w:hAnsi="Times New Roman" w:cs="Times New Roman"/>
                    </w:rPr>
                  </w:rPrChange>
                </w:rPr>
                <w:t>Others</w:t>
              </w:r>
            </w:ins>
            <w:ins w:id="10276" w:author="Mohammad Nayeem" w:date="2020-04-21T23:00:00Z">
              <w:r w:rsidR="00FB0538">
                <w:rPr>
                  <w:rFonts w:ascii="Times New Roman" w:hAnsi="Times New Roman" w:cs="Times New Roman"/>
                  <w:sz w:val="24"/>
                  <w:szCs w:val="24"/>
                </w:rPr>
                <w:t xml:space="preserve"> </w:t>
              </w:r>
              <w:r w:rsidR="00FB0538" w:rsidRPr="00C0458B">
                <w:rPr>
                  <w:rFonts w:ascii="Times New Roman" w:hAnsi="Times New Roman" w:cs="Times New Roman"/>
                  <w:sz w:val="24"/>
                  <w:szCs w:val="24"/>
                </w:rPr>
                <w:t>(Hinduism and Buddhism)</w:t>
              </w:r>
            </w:ins>
          </w:p>
        </w:tc>
        <w:tc>
          <w:tcPr>
            <w:tcW w:w="1250" w:type="pct"/>
            <w:tcPrChange w:id="10277" w:author="Mohammad Nayeem" w:date="2020-04-21T23:13:00Z">
              <w:tcPr>
                <w:tcW w:w="1250" w:type="pct"/>
                <w:gridSpan w:val="2"/>
              </w:tcPr>
            </w:tcPrChange>
          </w:tcPr>
          <w:p w14:paraId="75C2D9D6" w14:textId="77777777" w:rsidR="002F7459" w:rsidRPr="004E6C2C" w:rsidRDefault="002F7459">
            <w:pPr>
              <w:spacing w:line="480" w:lineRule="auto"/>
              <w:jc w:val="both"/>
              <w:rPr>
                <w:ins w:id="10278" w:author="Mohammad Nayeem" w:date="2020-04-21T21:17:00Z"/>
                <w:rFonts w:ascii="Times New Roman" w:hAnsi="Times New Roman" w:cs="Times New Roman"/>
                <w:sz w:val="24"/>
                <w:szCs w:val="24"/>
                <w:rPrChange w:id="10279" w:author="Mohammad Nayeem" w:date="2020-04-21T22:30:00Z">
                  <w:rPr>
                    <w:ins w:id="10280" w:author="Mohammad Nayeem" w:date="2020-04-21T21:17:00Z"/>
                    <w:rFonts w:ascii="Times New Roman" w:hAnsi="Times New Roman" w:cs="Times New Roman"/>
                  </w:rPr>
                </w:rPrChange>
              </w:rPr>
              <w:pPrChange w:id="10281" w:author="nayeem hasan" w:date="2020-04-22T17:14:00Z">
                <w:pPr>
                  <w:spacing w:line="480" w:lineRule="auto"/>
                  <w:jc w:val="center"/>
                </w:pPr>
              </w:pPrChange>
            </w:pPr>
            <w:ins w:id="10282" w:author="Mohammad Nayeem" w:date="2020-04-21T21:17:00Z">
              <w:r w:rsidRPr="004E6C2C">
                <w:rPr>
                  <w:rFonts w:ascii="Times New Roman" w:hAnsi="Times New Roman" w:cs="Times New Roman"/>
                  <w:sz w:val="24"/>
                  <w:szCs w:val="24"/>
                  <w:rPrChange w:id="10283" w:author="Mohammad Nayeem" w:date="2020-04-21T22:30:00Z">
                    <w:rPr>
                      <w:rFonts w:ascii="Times New Roman" w:hAnsi="Times New Roman" w:cs="Times New Roman"/>
                    </w:rPr>
                  </w:rPrChange>
                </w:rPr>
                <w:t>Ref.</w:t>
              </w:r>
            </w:ins>
          </w:p>
        </w:tc>
        <w:tc>
          <w:tcPr>
            <w:tcW w:w="1250" w:type="pct"/>
            <w:tcPrChange w:id="10284" w:author="Mohammad Nayeem" w:date="2020-04-21T23:13:00Z">
              <w:tcPr>
                <w:tcW w:w="1250" w:type="pct"/>
                <w:gridSpan w:val="2"/>
              </w:tcPr>
            </w:tcPrChange>
          </w:tcPr>
          <w:p w14:paraId="4F2BED17" w14:textId="77777777" w:rsidR="002F7459" w:rsidRPr="004E6C2C" w:rsidRDefault="002F7459">
            <w:pPr>
              <w:spacing w:line="480" w:lineRule="auto"/>
              <w:jc w:val="both"/>
              <w:rPr>
                <w:ins w:id="10285" w:author="Mohammad Nayeem" w:date="2020-04-21T21:17:00Z"/>
                <w:rFonts w:ascii="Times New Roman" w:hAnsi="Times New Roman" w:cs="Times New Roman"/>
                <w:sz w:val="24"/>
                <w:szCs w:val="24"/>
                <w:rPrChange w:id="10286" w:author="Mohammad Nayeem" w:date="2020-04-21T22:30:00Z">
                  <w:rPr>
                    <w:ins w:id="10287" w:author="Mohammad Nayeem" w:date="2020-04-21T21:17:00Z"/>
                    <w:rFonts w:ascii="Times New Roman" w:hAnsi="Times New Roman" w:cs="Times New Roman"/>
                  </w:rPr>
                </w:rPrChange>
              </w:rPr>
              <w:pPrChange w:id="10288" w:author="nayeem hasan" w:date="2020-04-22T17:14:00Z">
                <w:pPr>
                  <w:spacing w:line="480" w:lineRule="auto"/>
                  <w:jc w:val="center"/>
                </w:pPr>
              </w:pPrChange>
            </w:pPr>
            <w:ins w:id="10289" w:author="Mohammad Nayeem" w:date="2020-04-21T21:17:00Z">
              <w:r w:rsidRPr="004E6C2C">
                <w:rPr>
                  <w:rFonts w:ascii="Times New Roman" w:hAnsi="Times New Roman" w:cs="Times New Roman"/>
                  <w:sz w:val="24"/>
                  <w:szCs w:val="24"/>
                  <w:rPrChange w:id="10290" w:author="Mohammad Nayeem" w:date="2020-04-21T22:30:00Z">
                    <w:rPr>
                      <w:rFonts w:ascii="Times New Roman" w:hAnsi="Times New Roman" w:cs="Times New Roman"/>
                    </w:rPr>
                  </w:rPrChange>
                </w:rPr>
                <w:t>-</w:t>
              </w:r>
            </w:ins>
          </w:p>
        </w:tc>
        <w:tc>
          <w:tcPr>
            <w:tcW w:w="1250" w:type="pct"/>
            <w:tcPrChange w:id="10291" w:author="Mohammad Nayeem" w:date="2020-04-21T23:13:00Z">
              <w:tcPr>
                <w:tcW w:w="1250" w:type="pct"/>
                <w:gridSpan w:val="2"/>
              </w:tcPr>
            </w:tcPrChange>
          </w:tcPr>
          <w:p w14:paraId="6333590E" w14:textId="77777777" w:rsidR="002F7459" w:rsidRPr="004E6C2C" w:rsidRDefault="002F7459">
            <w:pPr>
              <w:spacing w:line="480" w:lineRule="auto"/>
              <w:jc w:val="both"/>
              <w:rPr>
                <w:ins w:id="10292" w:author="Mohammad Nayeem" w:date="2020-04-21T21:17:00Z"/>
                <w:rFonts w:ascii="Times New Roman" w:hAnsi="Times New Roman" w:cs="Times New Roman"/>
                <w:sz w:val="24"/>
                <w:szCs w:val="24"/>
                <w:rPrChange w:id="10293" w:author="Mohammad Nayeem" w:date="2020-04-21T22:30:00Z">
                  <w:rPr>
                    <w:ins w:id="10294" w:author="Mohammad Nayeem" w:date="2020-04-21T21:17:00Z"/>
                    <w:rFonts w:ascii="Times New Roman" w:hAnsi="Times New Roman" w:cs="Times New Roman"/>
                  </w:rPr>
                </w:rPrChange>
              </w:rPr>
              <w:pPrChange w:id="10295" w:author="nayeem hasan" w:date="2020-04-22T17:14:00Z">
                <w:pPr>
                  <w:spacing w:line="480" w:lineRule="auto"/>
                  <w:jc w:val="center"/>
                </w:pPr>
              </w:pPrChange>
            </w:pPr>
          </w:p>
        </w:tc>
      </w:tr>
      <w:tr w:rsidR="002F7459" w:rsidRPr="004E6C2C" w14:paraId="172884BB" w14:textId="77777777" w:rsidTr="00706D74">
        <w:trPr>
          <w:ins w:id="10296" w:author="Mohammad Nayeem" w:date="2020-04-21T21:17:00Z"/>
        </w:trPr>
        <w:tc>
          <w:tcPr>
            <w:tcW w:w="5000" w:type="pct"/>
            <w:gridSpan w:val="4"/>
            <w:tcPrChange w:id="10297" w:author="Mohammad Nayeem" w:date="2020-04-21T23:13:00Z">
              <w:tcPr>
                <w:tcW w:w="5000" w:type="pct"/>
                <w:gridSpan w:val="9"/>
              </w:tcPr>
            </w:tcPrChange>
          </w:tcPr>
          <w:p w14:paraId="5CA3E8D8" w14:textId="77777777" w:rsidR="002F7459" w:rsidRPr="00E62777" w:rsidRDefault="002F7459">
            <w:pPr>
              <w:spacing w:line="480" w:lineRule="auto"/>
              <w:jc w:val="both"/>
              <w:rPr>
                <w:ins w:id="10298" w:author="Mohammad Nayeem" w:date="2020-04-21T21:17:00Z"/>
                <w:rFonts w:ascii="Times New Roman" w:hAnsi="Times New Roman" w:cs="Times New Roman"/>
                <w:b/>
                <w:bCs/>
                <w:sz w:val="24"/>
                <w:szCs w:val="24"/>
                <w:rPrChange w:id="10299" w:author="Mohammad Nayeem" w:date="2020-04-21T23:17:00Z">
                  <w:rPr>
                    <w:ins w:id="10300" w:author="Mohammad Nayeem" w:date="2020-04-21T21:17:00Z"/>
                    <w:rFonts w:ascii="Times New Roman" w:hAnsi="Times New Roman" w:cs="Times New Roman"/>
                  </w:rPr>
                </w:rPrChange>
              </w:rPr>
              <w:pPrChange w:id="10301" w:author="nayeem hasan" w:date="2020-04-22T17:14:00Z">
                <w:pPr>
                  <w:spacing w:line="480" w:lineRule="auto"/>
                </w:pPr>
              </w:pPrChange>
            </w:pPr>
            <w:ins w:id="10302" w:author="Mohammad Nayeem" w:date="2020-04-21T21:17:00Z">
              <w:r w:rsidRPr="00E62777">
                <w:rPr>
                  <w:rFonts w:ascii="Times New Roman" w:hAnsi="Times New Roman" w:cs="Times New Roman"/>
                  <w:b/>
                  <w:bCs/>
                  <w:sz w:val="24"/>
                  <w:szCs w:val="24"/>
                  <w:rPrChange w:id="10303" w:author="Mohammad Nayeem" w:date="2020-04-21T23:17:00Z">
                    <w:rPr>
                      <w:rFonts w:ascii="Times New Roman" w:hAnsi="Times New Roman" w:cs="Times New Roman"/>
                    </w:rPr>
                  </w:rPrChange>
                </w:rPr>
                <w:t>Mass media (at least once in a week)</w:t>
              </w:r>
            </w:ins>
          </w:p>
        </w:tc>
      </w:tr>
      <w:tr w:rsidR="002F7459" w:rsidRPr="004E6C2C" w14:paraId="00582DA0" w14:textId="77777777" w:rsidTr="00706D74">
        <w:tblPrEx>
          <w:tblPrExChange w:id="10304"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305" w:author="Mohammad Nayeem" w:date="2020-04-21T21:17:00Z"/>
          <w:trPrChange w:id="10306" w:author="Mohammad Nayeem" w:date="2020-04-21T23:13:00Z">
            <w:trPr>
              <w:gridBefore w:val="1"/>
              <w:gridAfter w:val="0"/>
            </w:trPr>
          </w:trPrChange>
        </w:trPr>
        <w:tc>
          <w:tcPr>
            <w:tcW w:w="1250" w:type="pct"/>
            <w:tcPrChange w:id="10307" w:author="Mohammad Nayeem" w:date="2020-04-21T23:13:00Z">
              <w:tcPr>
                <w:tcW w:w="1250" w:type="pct"/>
              </w:tcPr>
            </w:tcPrChange>
          </w:tcPr>
          <w:p w14:paraId="0878C0BF" w14:textId="77777777" w:rsidR="002F7459" w:rsidRPr="004E6C2C" w:rsidRDefault="002F7459">
            <w:pPr>
              <w:spacing w:line="480" w:lineRule="auto"/>
              <w:jc w:val="both"/>
              <w:rPr>
                <w:ins w:id="10308" w:author="Mohammad Nayeem" w:date="2020-04-21T21:17:00Z"/>
                <w:rFonts w:ascii="Times New Roman" w:hAnsi="Times New Roman" w:cs="Times New Roman"/>
                <w:b/>
                <w:bCs/>
                <w:sz w:val="24"/>
                <w:szCs w:val="24"/>
                <w:rPrChange w:id="10309" w:author="Mohammad Nayeem" w:date="2020-04-21T22:30:00Z">
                  <w:rPr>
                    <w:ins w:id="10310" w:author="Mohammad Nayeem" w:date="2020-04-21T21:17:00Z"/>
                    <w:rFonts w:ascii="Times New Roman" w:hAnsi="Times New Roman" w:cs="Times New Roman"/>
                    <w:b/>
                    <w:bCs/>
                  </w:rPr>
                </w:rPrChange>
              </w:rPr>
              <w:pPrChange w:id="10311" w:author="nayeem hasan" w:date="2020-04-22T17:14:00Z">
                <w:pPr>
                  <w:spacing w:line="480" w:lineRule="auto"/>
                </w:pPr>
              </w:pPrChange>
            </w:pPr>
            <w:ins w:id="10312" w:author="Mohammad Nayeem" w:date="2020-04-21T21:17:00Z">
              <w:r w:rsidRPr="004E6C2C">
                <w:rPr>
                  <w:rFonts w:ascii="Times New Roman" w:hAnsi="Times New Roman" w:cs="Times New Roman"/>
                  <w:sz w:val="24"/>
                  <w:szCs w:val="24"/>
                  <w:rPrChange w:id="10313" w:author="Mohammad Nayeem" w:date="2020-04-21T22:30:00Z">
                    <w:rPr>
                      <w:rFonts w:ascii="Times New Roman" w:hAnsi="Times New Roman" w:cs="Times New Roman"/>
                    </w:rPr>
                  </w:rPrChange>
                </w:rPr>
                <w:t xml:space="preserve">No </w:t>
              </w:r>
            </w:ins>
          </w:p>
        </w:tc>
        <w:tc>
          <w:tcPr>
            <w:tcW w:w="1250" w:type="pct"/>
            <w:tcPrChange w:id="10314" w:author="Mohammad Nayeem" w:date="2020-04-21T23:13:00Z">
              <w:tcPr>
                <w:tcW w:w="1250" w:type="pct"/>
                <w:gridSpan w:val="2"/>
              </w:tcPr>
            </w:tcPrChange>
          </w:tcPr>
          <w:p w14:paraId="1B870574" w14:textId="77777777" w:rsidR="002F7459" w:rsidRPr="004E6C2C" w:rsidRDefault="002F7459">
            <w:pPr>
              <w:spacing w:line="480" w:lineRule="auto"/>
              <w:jc w:val="both"/>
              <w:rPr>
                <w:ins w:id="10315" w:author="Mohammad Nayeem" w:date="2020-04-21T21:17:00Z"/>
                <w:rFonts w:ascii="Times New Roman" w:hAnsi="Times New Roman" w:cs="Times New Roman"/>
                <w:sz w:val="24"/>
                <w:szCs w:val="24"/>
                <w:rPrChange w:id="10316" w:author="Mohammad Nayeem" w:date="2020-04-21T22:30:00Z">
                  <w:rPr>
                    <w:ins w:id="10317" w:author="Mohammad Nayeem" w:date="2020-04-21T21:17:00Z"/>
                    <w:rFonts w:ascii="Times New Roman" w:hAnsi="Times New Roman" w:cs="Times New Roman"/>
                  </w:rPr>
                </w:rPrChange>
              </w:rPr>
              <w:pPrChange w:id="10318" w:author="nayeem hasan" w:date="2020-04-22T17:14:00Z">
                <w:pPr>
                  <w:spacing w:line="480" w:lineRule="auto"/>
                  <w:jc w:val="center"/>
                </w:pPr>
              </w:pPrChange>
            </w:pPr>
            <w:ins w:id="10319" w:author="Mohammad Nayeem" w:date="2020-04-21T21:17:00Z">
              <w:r w:rsidRPr="004E6C2C">
                <w:rPr>
                  <w:rFonts w:ascii="Times New Roman" w:hAnsi="Times New Roman" w:cs="Times New Roman"/>
                  <w:sz w:val="24"/>
                  <w:szCs w:val="24"/>
                  <w:rPrChange w:id="10320" w:author="Mohammad Nayeem" w:date="2020-04-21T22:30:00Z">
                    <w:rPr>
                      <w:rFonts w:ascii="Times New Roman" w:hAnsi="Times New Roman" w:cs="Times New Roman"/>
                    </w:rPr>
                  </w:rPrChange>
                </w:rPr>
                <w:t>1.30</w:t>
              </w:r>
            </w:ins>
          </w:p>
        </w:tc>
        <w:tc>
          <w:tcPr>
            <w:tcW w:w="1250" w:type="pct"/>
            <w:tcPrChange w:id="10321" w:author="Mohammad Nayeem" w:date="2020-04-21T23:13:00Z">
              <w:tcPr>
                <w:tcW w:w="1250" w:type="pct"/>
                <w:gridSpan w:val="2"/>
              </w:tcPr>
            </w:tcPrChange>
          </w:tcPr>
          <w:p w14:paraId="25E8F11C" w14:textId="77777777" w:rsidR="002F7459" w:rsidRPr="004E6C2C" w:rsidRDefault="002F7459">
            <w:pPr>
              <w:spacing w:line="480" w:lineRule="auto"/>
              <w:jc w:val="both"/>
              <w:rPr>
                <w:ins w:id="10322" w:author="Mohammad Nayeem" w:date="2020-04-21T21:17:00Z"/>
                <w:rFonts w:ascii="Times New Roman" w:hAnsi="Times New Roman" w:cs="Times New Roman"/>
                <w:sz w:val="24"/>
                <w:szCs w:val="24"/>
                <w:rPrChange w:id="10323" w:author="Mohammad Nayeem" w:date="2020-04-21T22:30:00Z">
                  <w:rPr>
                    <w:ins w:id="10324" w:author="Mohammad Nayeem" w:date="2020-04-21T21:17:00Z"/>
                    <w:rFonts w:ascii="Times New Roman" w:hAnsi="Times New Roman" w:cs="Times New Roman"/>
                  </w:rPr>
                </w:rPrChange>
              </w:rPr>
              <w:pPrChange w:id="10325" w:author="nayeem hasan" w:date="2020-04-22T17:14:00Z">
                <w:pPr>
                  <w:spacing w:line="480" w:lineRule="auto"/>
                  <w:jc w:val="center"/>
                </w:pPr>
              </w:pPrChange>
            </w:pPr>
            <w:ins w:id="10326" w:author="Mohammad Nayeem" w:date="2020-04-21T21:17:00Z">
              <w:r w:rsidRPr="004E6C2C">
                <w:rPr>
                  <w:rFonts w:ascii="Times New Roman" w:hAnsi="Times New Roman" w:cs="Times New Roman"/>
                  <w:sz w:val="24"/>
                  <w:szCs w:val="24"/>
                  <w:rPrChange w:id="10327" w:author="Mohammad Nayeem" w:date="2020-04-21T22:30:00Z">
                    <w:rPr>
                      <w:rFonts w:ascii="Times New Roman" w:hAnsi="Times New Roman" w:cs="Times New Roman"/>
                    </w:rPr>
                  </w:rPrChange>
                </w:rPr>
                <w:t>[0.99,1.70]</w:t>
              </w:r>
            </w:ins>
          </w:p>
        </w:tc>
        <w:tc>
          <w:tcPr>
            <w:tcW w:w="1250" w:type="pct"/>
            <w:tcPrChange w:id="10328" w:author="Mohammad Nayeem" w:date="2020-04-21T23:13:00Z">
              <w:tcPr>
                <w:tcW w:w="1250" w:type="pct"/>
                <w:gridSpan w:val="2"/>
              </w:tcPr>
            </w:tcPrChange>
          </w:tcPr>
          <w:p w14:paraId="74767AF6" w14:textId="77777777" w:rsidR="002F7459" w:rsidRPr="004E6C2C" w:rsidRDefault="002F7459">
            <w:pPr>
              <w:spacing w:line="480" w:lineRule="auto"/>
              <w:jc w:val="both"/>
              <w:rPr>
                <w:ins w:id="10329" w:author="Mohammad Nayeem" w:date="2020-04-21T21:17:00Z"/>
                <w:rFonts w:ascii="Times New Roman" w:hAnsi="Times New Roman" w:cs="Times New Roman"/>
                <w:sz w:val="24"/>
                <w:szCs w:val="24"/>
                <w:rPrChange w:id="10330" w:author="Mohammad Nayeem" w:date="2020-04-21T22:30:00Z">
                  <w:rPr>
                    <w:ins w:id="10331" w:author="Mohammad Nayeem" w:date="2020-04-21T21:17:00Z"/>
                    <w:rFonts w:ascii="Times New Roman" w:hAnsi="Times New Roman" w:cs="Times New Roman"/>
                  </w:rPr>
                </w:rPrChange>
              </w:rPr>
              <w:pPrChange w:id="10332" w:author="nayeem hasan" w:date="2020-04-22T17:14:00Z">
                <w:pPr>
                  <w:spacing w:line="480" w:lineRule="auto"/>
                  <w:jc w:val="center"/>
                </w:pPr>
              </w:pPrChange>
            </w:pPr>
            <w:ins w:id="10333" w:author="Mohammad Nayeem" w:date="2020-04-21T21:17:00Z">
              <w:r w:rsidRPr="004E6C2C">
                <w:rPr>
                  <w:rFonts w:ascii="Times New Roman" w:hAnsi="Times New Roman" w:cs="Times New Roman"/>
                  <w:sz w:val="24"/>
                  <w:szCs w:val="24"/>
                  <w:rPrChange w:id="10334" w:author="Mohammad Nayeem" w:date="2020-04-21T22:30:00Z">
                    <w:rPr>
                      <w:rFonts w:ascii="Times New Roman" w:hAnsi="Times New Roman" w:cs="Times New Roman"/>
                    </w:rPr>
                  </w:rPrChange>
                </w:rPr>
                <w:t>0.056</w:t>
              </w:r>
            </w:ins>
          </w:p>
        </w:tc>
      </w:tr>
      <w:tr w:rsidR="002F7459" w:rsidRPr="004E6C2C" w14:paraId="3A38ADFA" w14:textId="77777777" w:rsidTr="00706D74">
        <w:tblPrEx>
          <w:tblPrExChange w:id="10335"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336" w:author="Mohammad Nayeem" w:date="2020-04-21T21:17:00Z"/>
          <w:trPrChange w:id="10337" w:author="Mohammad Nayeem" w:date="2020-04-21T23:13:00Z">
            <w:trPr>
              <w:gridBefore w:val="1"/>
              <w:gridAfter w:val="0"/>
            </w:trPr>
          </w:trPrChange>
        </w:trPr>
        <w:tc>
          <w:tcPr>
            <w:tcW w:w="1250" w:type="pct"/>
            <w:tcPrChange w:id="10338" w:author="Mohammad Nayeem" w:date="2020-04-21T23:13:00Z">
              <w:tcPr>
                <w:tcW w:w="1250" w:type="pct"/>
              </w:tcPr>
            </w:tcPrChange>
          </w:tcPr>
          <w:p w14:paraId="51DB0926" w14:textId="77777777" w:rsidR="002F7459" w:rsidRPr="004E6C2C" w:rsidRDefault="002F7459">
            <w:pPr>
              <w:spacing w:line="480" w:lineRule="auto"/>
              <w:jc w:val="both"/>
              <w:rPr>
                <w:ins w:id="10339" w:author="Mohammad Nayeem" w:date="2020-04-21T21:17:00Z"/>
                <w:rFonts w:ascii="Times New Roman" w:hAnsi="Times New Roman" w:cs="Times New Roman"/>
                <w:b/>
                <w:bCs/>
                <w:sz w:val="24"/>
                <w:szCs w:val="24"/>
                <w:rPrChange w:id="10340" w:author="Mohammad Nayeem" w:date="2020-04-21T22:30:00Z">
                  <w:rPr>
                    <w:ins w:id="10341" w:author="Mohammad Nayeem" w:date="2020-04-21T21:17:00Z"/>
                    <w:rFonts w:ascii="Times New Roman" w:hAnsi="Times New Roman" w:cs="Times New Roman"/>
                    <w:b/>
                    <w:bCs/>
                  </w:rPr>
                </w:rPrChange>
              </w:rPr>
              <w:pPrChange w:id="10342" w:author="nayeem hasan" w:date="2020-04-22T17:14:00Z">
                <w:pPr>
                  <w:spacing w:line="480" w:lineRule="auto"/>
                </w:pPr>
              </w:pPrChange>
            </w:pPr>
            <w:commentRangeStart w:id="10343"/>
            <w:commentRangeStart w:id="10344"/>
            <w:ins w:id="10345" w:author="Mohammad Nayeem" w:date="2020-04-21T21:17:00Z">
              <w:r w:rsidRPr="004E6C2C">
                <w:rPr>
                  <w:rFonts w:ascii="Times New Roman" w:hAnsi="Times New Roman" w:cs="Times New Roman"/>
                  <w:sz w:val="24"/>
                  <w:szCs w:val="24"/>
                  <w:rPrChange w:id="10346" w:author="Mohammad Nayeem" w:date="2020-04-21T22:30:00Z">
                    <w:rPr>
                      <w:rFonts w:ascii="Times New Roman" w:hAnsi="Times New Roman" w:cs="Times New Roman"/>
                    </w:rPr>
                  </w:rPrChange>
                </w:rPr>
                <w:t>Yes</w:t>
              </w:r>
            </w:ins>
          </w:p>
        </w:tc>
        <w:tc>
          <w:tcPr>
            <w:tcW w:w="1250" w:type="pct"/>
            <w:tcPrChange w:id="10347" w:author="Mohammad Nayeem" w:date="2020-04-21T23:13:00Z">
              <w:tcPr>
                <w:tcW w:w="1250" w:type="pct"/>
                <w:gridSpan w:val="2"/>
              </w:tcPr>
            </w:tcPrChange>
          </w:tcPr>
          <w:p w14:paraId="5AFACF38" w14:textId="77777777" w:rsidR="002F7459" w:rsidRPr="004E6C2C" w:rsidRDefault="002F7459">
            <w:pPr>
              <w:spacing w:line="480" w:lineRule="auto"/>
              <w:jc w:val="both"/>
              <w:rPr>
                <w:ins w:id="10348" w:author="Mohammad Nayeem" w:date="2020-04-21T21:17:00Z"/>
                <w:rFonts w:ascii="Times New Roman" w:hAnsi="Times New Roman" w:cs="Times New Roman"/>
                <w:sz w:val="24"/>
                <w:szCs w:val="24"/>
                <w:rPrChange w:id="10349" w:author="Mohammad Nayeem" w:date="2020-04-21T22:30:00Z">
                  <w:rPr>
                    <w:ins w:id="10350" w:author="Mohammad Nayeem" w:date="2020-04-21T21:17:00Z"/>
                    <w:rFonts w:ascii="Times New Roman" w:hAnsi="Times New Roman" w:cs="Times New Roman"/>
                  </w:rPr>
                </w:rPrChange>
              </w:rPr>
              <w:pPrChange w:id="10351" w:author="nayeem hasan" w:date="2020-04-22T17:14:00Z">
                <w:pPr>
                  <w:spacing w:line="480" w:lineRule="auto"/>
                  <w:jc w:val="center"/>
                </w:pPr>
              </w:pPrChange>
            </w:pPr>
            <w:ins w:id="10352" w:author="Mohammad Nayeem" w:date="2020-04-21T21:17:00Z">
              <w:r w:rsidRPr="004E6C2C">
                <w:rPr>
                  <w:rFonts w:ascii="Times New Roman" w:hAnsi="Times New Roman" w:cs="Times New Roman"/>
                  <w:sz w:val="24"/>
                  <w:szCs w:val="24"/>
                  <w:rPrChange w:id="10353" w:author="Mohammad Nayeem" w:date="2020-04-21T22:30:00Z">
                    <w:rPr>
                      <w:rFonts w:ascii="Times New Roman" w:hAnsi="Times New Roman" w:cs="Times New Roman"/>
                    </w:rPr>
                  </w:rPrChange>
                </w:rPr>
                <w:t>Ref.</w:t>
              </w:r>
              <w:commentRangeEnd w:id="10343"/>
              <w:r w:rsidRPr="004E6C2C">
                <w:rPr>
                  <w:rStyle w:val="CommentReference"/>
                  <w:rFonts w:ascii="Times New Roman" w:hAnsi="Times New Roman" w:cs="Times New Roman"/>
                  <w:noProof/>
                  <w:sz w:val="24"/>
                  <w:szCs w:val="24"/>
                  <w:lang w:val="en-GB"/>
                  <w:rPrChange w:id="10354" w:author="Mohammad Nayeem" w:date="2020-04-21T22:30:00Z">
                    <w:rPr>
                      <w:rStyle w:val="CommentReference"/>
                      <w:noProof/>
                      <w:lang w:val="en-GB"/>
                    </w:rPr>
                  </w:rPrChange>
                </w:rPr>
                <w:commentReference w:id="10343"/>
              </w:r>
              <w:r w:rsidRPr="004E6C2C">
                <w:rPr>
                  <w:rStyle w:val="CommentReference"/>
                  <w:rFonts w:ascii="Times New Roman" w:hAnsi="Times New Roman" w:cs="Times New Roman"/>
                  <w:noProof/>
                  <w:sz w:val="24"/>
                  <w:szCs w:val="24"/>
                  <w:lang w:val="en-GB"/>
                  <w:rPrChange w:id="10355" w:author="Mohammad Nayeem" w:date="2020-04-21T22:30:00Z">
                    <w:rPr>
                      <w:rStyle w:val="CommentReference"/>
                      <w:noProof/>
                      <w:lang w:val="en-GB"/>
                    </w:rPr>
                  </w:rPrChange>
                </w:rPr>
                <w:commentReference w:id="10344"/>
              </w:r>
            </w:ins>
          </w:p>
        </w:tc>
        <w:tc>
          <w:tcPr>
            <w:tcW w:w="1250" w:type="pct"/>
            <w:tcPrChange w:id="10356" w:author="Mohammad Nayeem" w:date="2020-04-21T23:13:00Z">
              <w:tcPr>
                <w:tcW w:w="1250" w:type="pct"/>
                <w:gridSpan w:val="2"/>
              </w:tcPr>
            </w:tcPrChange>
          </w:tcPr>
          <w:p w14:paraId="62EC8C74" w14:textId="77777777" w:rsidR="002F7459" w:rsidRPr="004E6C2C" w:rsidRDefault="002F7459">
            <w:pPr>
              <w:spacing w:line="480" w:lineRule="auto"/>
              <w:jc w:val="both"/>
              <w:rPr>
                <w:ins w:id="10357" w:author="Mohammad Nayeem" w:date="2020-04-21T21:17:00Z"/>
                <w:rFonts w:ascii="Times New Roman" w:hAnsi="Times New Roman" w:cs="Times New Roman"/>
                <w:sz w:val="24"/>
                <w:szCs w:val="24"/>
                <w:rPrChange w:id="10358" w:author="Mohammad Nayeem" w:date="2020-04-21T22:30:00Z">
                  <w:rPr>
                    <w:ins w:id="10359" w:author="Mohammad Nayeem" w:date="2020-04-21T21:17:00Z"/>
                    <w:rFonts w:ascii="Times New Roman" w:hAnsi="Times New Roman" w:cs="Times New Roman"/>
                  </w:rPr>
                </w:rPrChange>
              </w:rPr>
              <w:pPrChange w:id="10360" w:author="nayeem hasan" w:date="2020-04-22T17:14:00Z">
                <w:pPr>
                  <w:spacing w:line="480" w:lineRule="auto"/>
                  <w:jc w:val="center"/>
                </w:pPr>
              </w:pPrChange>
            </w:pPr>
            <w:ins w:id="10361" w:author="Mohammad Nayeem" w:date="2020-04-21T21:17:00Z">
              <w:r w:rsidRPr="004E6C2C">
                <w:rPr>
                  <w:rFonts w:ascii="Times New Roman" w:hAnsi="Times New Roman" w:cs="Times New Roman"/>
                  <w:sz w:val="24"/>
                  <w:szCs w:val="24"/>
                  <w:rPrChange w:id="10362" w:author="Mohammad Nayeem" w:date="2020-04-21T22:30:00Z">
                    <w:rPr>
                      <w:rFonts w:ascii="Times New Roman" w:hAnsi="Times New Roman" w:cs="Times New Roman"/>
                    </w:rPr>
                  </w:rPrChange>
                </w:rPr>
                <w:t>-</w:t>
              </w:r>
            </w:ins>
          </w:p>
        </w:tc>
        <w:tc>
          <w:tcPr>
            <w:tcW w:w="1250" w:type="pct"/>
            <w:tcPrChange w:id="10363" w:author="Mohammad Nayeem" w:date="2020-04-21T23:13:00Z">
              <w:tcPr>
                <w:tcW w:w="1250" w:type="pct"/>
                <w:gridSpan w:val="2"/>
              </w:tcPr>
            </w:tcPrChange>
          </w:tcPr>
          <w:p w14:paraId="27D53AAC" w14:textId="77777777" w:rsidR="002F7459" w:rsidRPr="004E6C2C" w:rsidRDefault="002F7459">
            <w:pPr>
              <w:spacing w:line="480" w:lineRule="auto"/>
              <w:jc w:val="both"/>
              <w:rPr>
                <w:ins w:id="10364" w:author="Mohammad Nayeem" w:date="2020-04-21T21:17:00Z"/>
                <w:rFonts w:ascii="Times New Roman" w:hAnsi="Times New Roman" w:cs="Times New Roman"/>
                <w:sz w:val="24"/>
                <w:szCs w:val="24"/>
                <w:rPrChange w:id="10365" w:author="Mohammad Nayeem" w:date="2020-04-21T22:30:00Z">
                  <w:rPr>
                    <w:ins w:id="10366" w:author="Mohammad Nayeem" w:date="2020-04-21T21:17:00Z"/>
                    <w:rFonts w:ascii="Times New Roman" w:hAnsi="Times New Roman" w:cs="Times New Roman"/>
                  </w:rPr>
                </w:rPrChange>
              </w:rPr>
              <w:pPrChange w:id="10367" w:author="nayeem hasan" w:date="2020-04-22T17:14:00Z">
                <w:pPr>
                  <w:spacing w:line="480" w:lineRule="auto"/>
                  <w:jc w:val="center"/>
                </w:pPr>
              </w:pPrChange>
            </w:pPr>
            <w:ins w:id="10368" w:author="Mohammad Nayeem" w:date="2020-04-21T21:17:00Z">
              <w:r w:rsidRPr="004E6C2C">
                <w:rPr>
                  <w:rFonts w:ascii="Times New Roman" w:hAnsi="Times New Roman" w:cs="Times New Roman"/>
                  <w:sz w:val="24"/>
                  <w:szCs w:val="24"/>
                  <w:rPrChange w:id="10369" w:author="Mohammad Nayeem" w:date="2020-04-21T22:30:00Z">
                    <w:rPr>
                      <w:rFonts w:ascii="Times New Roman" w:hAnsi="Times New Roman" w:cs="Times New Roman"/>
                    </w:rPr>
                  </w:rPrChange>
                </w:rPr>
                <w:t>-</w:t>
              </w:r>
            </w:ins>
          </w:p>
        </w:tc>
      </w:tr>
      <w:commentRangeEnd w:id="10344"/>
      <w:tr w:rsidR="002F7459" w:rsidRPr="004E6C2C" w14:paraId="16F8D963" w14:textId="77777777" w:rsidTr="00706D74">
        <w:trPr>
          <w:ins w:id="10370" w:author="Mohammad Nayeem" w:date="2020-04-21T21:17:00Z"/>
        </w:trPr>
        <w:tc>
          <w:tcPr>
            <w:tcW w:w="5000" w:type="pct"/>
            <w:gridSpan w:val="4"/>
            <w:tcPrChange w:id="10371" w:author="Mohammad Nayeem" w:date="2020-04-21T23:13:00Z">
              <w:tcPr>
                <w:tcW w:w="5000" w:type="pct"/>
                <w:gridSpan w:val="9"/>
              </w:tcPr>
            </w:tcPrChange>
          </w:tcPr>
          <w:p w14:paraId="2B773354" w14:textId="77777777" w:rsidR="002F7459" w:rsidRPr="00E62777" w:rsidRDefault="002F7459">
            <w:pPr>
              <w:spacing w:line="480" w:lineRule="auto"/>
              <w:jc w:val="both"/>
              <w:rPr>
                <w:ins w:id="10372" w:author="Mohammad Nayeem" w:date="2020-04-21T21:17:00Z"/>
                <w:rFonts w:ascii="Times New Roman" w:hAnsi="Times New Roman" w:cs="Times New Roman"/>
                <w:b/>
                <w:bCs/>
                <w:sz w:val="24"/>
                <w:szCs w:val="24"/>
                <w:rPrChange w:id="10373" w:author="Mohammad Nayeem" w:date="2020-04-21T23:17:00Z">
                  <w:rPr>
                    <w:ins w:id="10374" w:author="Mohammad Nayeem" w:date="2020-04-21T21:17:00Z"/>
                    <w:rFonts w:ascii="Times New Roman" w:hAnsi="Times New Roman" w:cs="Times New Roman"/>
                    <w:bCs/>
                  </w:rPr>
                </w:rPrChange>
              </w:rPr>
              <w:pPrChange w:id="10375" w:author="nayeem hasan" w:date="2020-04-22T17:14:00Z">
                <w:pPr>
                  <w:spacing w:line="480" w:lineRule="auto"/>
                </w:pPr>
              </w:pPrChange>
            </w:pPr>
            <w:ins w:id="10376" w:author="Mohammad Nayeem" w:date="2020-04-21T21:17:00Z">
              <w:r w:rsidRPr="00E62777">
                <w:rPr>
                  <w:rFonts w:ascii="Times New Roman" w:hAnsi="Times New Roman" w:cs="Times New Roman"/>
                  <w:b/>
                  <w:bCs/>
                  <w:sz w:val="24"/>
                  <w:szCs w:val="24"/>
                  <w:rPrChange w:id="10377" w:author="Mohammad Nayeem" w:date="2020-04-21T23:17:00Z">
                    <w:rPr>
                      <w:rFonts w:ascii="Times New Roman" w:hAnsi="Times New Roman" w:cs="Times New Roman"/>
                    </w:rPr>
                  </w:rPrChange>
                </w:rPr>
                <w:t>Wealth status</w:t>
              </w:r>
            </w:ins>
          </w:p>
        </w:tc>
      </w:tr>
      <w:tr w:rsidR="002F7459" w:rsidRPr="004E6C2C" w14:paraId="12913DAD" w14:textId="77777777" w:rsidTr="00706D74">
        <w:tblPrEx>
          <w:tblPrExChange w:id="10378"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379" w:author="Mohammad Nayeem" w:date="2020-04-21T21:17:00Z"/>
          <w:trPrChange w:id="10380" w:author="Mohammad Nayeem" w:date="2020-04-21T23:13:00Z">
            <w:trPr>
              <w:gridBefore w:val="1"/>
              <w:gridAfter w:val="0"/>
            </w:trPr>
          </w:trPrChange>
        </w:trPr>
        <w:tc>
          <w:tcPr>
            <w:tcW w:w="1250" w:type="pct"/>
            <w:tcPrChange w:id="10381" w:author="Mohammad Nayeem" w:date="2020-04-21T23:13:00Z">
              <w:tcPr>
                <w:tcW w:w="1250" w:type="pct"/>
              </w:tcPr>
            </w:tcPrChange>
          </w:tcPr>
          <w:p w14:paraId="63B86375" w14:textId="77777777" w:rsidR="002F7459" w:rsidRPr="004E6C2C" w:rsidRDefault="002F7459">
            <w:pPr>
              <w:spacing w:line="480" w:lineRule="auto"/>
              <w:jc w:val="both"/>
              <w:rPr>
                <w:ins w:id="10382" w:author="Mohammad Nayeem" w:date="2020-04-21T21:17:00Z"/>
                <w:rFonts w:ascii="Times New Roman" w:hAnsi="Times New Roman" w:cs="Times New Roman"/>
                <w:b/>
                <w:bCs/>
                <w:sz w:val="24"/>
                <w:szCs w:val="24"/>
                <w:rPrChange w:id="10383" w:author="Mohammad Nayeem" w:date="2020-04-21T22:30:00Z">
                  <w:rPr>
                    <w:ins w:id="10384" w:author="Mohammad Nayeem" w:date="2020-04-21T21:17:00Z"/>
                    <w:rFonts w:ascii="Times New Roman" w:hAnsi="Times New Roman" w:cs="Times New Roman"/>
                    <w:b/>
                    <w:bCs/>
                  </w:rPr>
                </w:rPrChange>
              </w:rPr>
              <w:pPrChange w:id="10385" w:author="nayeem hasan" w:date="2020-04-22T17:14:00Z">
                <w:pPr>
                  <w:spacing w:line="480" w:lineRule="auto"/>
                </w:pPr>
              </w:pPrChange>
            </w:pPr>
            <w:ins w:id="10386" w:author="Mohammad Nayeem" w:date="2020-04-21T21:17:00Z">
              <w:r w:rsidRPr="004E6C2C">
                <w:rPr>
                  <w:rFonts w:ascii="Times New Roman" w:hAnsi="Times New Roman" w:cs="Times New Roman"/>
                  <w:sz w:val="24"/>
                  <w:szCs w:val="24"/>
                  <w:rPrChange w:id="10387" w:author="Mohammad Nayeem" w:date="2020-04-21T22:30:00Z">
                    <w:rPr>
                      <w:rFonts w:ascii="Times New Roman" w:hAnsi="Times New Roman" w:cs="Times New Roman"/>
                    </w:rPr>
                  </w:rPrChange>
                </w:rPr>
                <w:t>Poorest</w:t>
              </w:r>
            </w:ins>
          </w:p>
        </w:tc>
        <w:tc>
          <w:tcPr>
            <w:tcW w:w="1250" w:type="pct"/>
            <w:tcPrChange w:id="10388" w:author="Mohammad Nayeem" w:date="2020-04-21T23:13:00Z">
              <w:tcPr>
                <w:tcW w:w="1250" w:type="pct"/>
                <w:gridSpan w:val="2"/>
              </w:tcPr>
            </w:tcPrChange>
          </w:tcPr>
          <w:p w14:paraId="33CC7E0F" w14:textId="77777777" w:rsidR="002F7459" w:rsidRPr="004E6C2C" w:rsidRDefault="002F7459">
            <w:pPr>
              <w:spacing w:line="480" w:lineRule="auto"/>
              <w:jc w:val="both"/>
              <w:rPr>
                <w:ins w:id="10389" w:author="Mohammad Nayeem" w:date="2020-04-21T21:17:00Z"/>
                <w:rFonts w:ascii="Times New Roman" w:hAnsi="Times New Roman" w:cs="Times New Roman"/>
                <w:sz w:val="24"/>
                <w:szCs w:val="24"/>
                <w:rPrChange w:id="10390" w:author="Mohammad Nayeem" w:date="2020-04-21T22:30:00Z">
                  <w:rPr>
                    <w:ins w:id="10391" w:author="Mohammad Nayeem" w:date="2020-04-21T21:17:00Z"/>
                    <w:rFonts w:ascii="Times New Roman" w:hAnsi="Times New Roman" w:cs="Times New Roman"/>
                  </w:rPr>
                </w:rPrChange>
              </w:rPr>
              <w:pPrChange w:id="10392" w:author="nayeem hasan" w:date="2020-04-22T17:14:00Z">
                <w:pPr>
                  <w:spacing w:line="480" w:lineRule="auto"/>
                  <w:jc w:val="center"/>
                </w:pPr>
              </w:pPrChange>
            </w:pPr>
            <w:ins w:id="10393" w:author="Mohammad Nayeem" w:date="2020-04-21T21:17:00Z">
              <w:r w:rsidRPr="004E6C2C">
                <w:rPr>
                  <w:rFonts w:ascii="Times New Roman" w:hAnsi="Times New Roman" w:cs="Times New Roman"/>
                  <w:sz w:val="24"/>
                  <w:szCs w:val="24"/>
                  <w:rPrChange w:id="10394" w:author="Mohammad Nayeem" w:date="2020-04-21T22:30:00Z">
                    <w:rPr>
                      <w:rFonts w:ascii="Times New Roman" w:hAnsi="Times New Roman" w:cs="Times New Roman"/>
                    </w:rPr>
                  </w:rPrChange>
                </w:rPr>
                <w:t>1.48</w:t>
              </w:r>
            </w:ins>
          </w:p>
        </w:tc>
        <w:tc>
          <w:tcPr>
            <w:tcW w:w="1250" w:type="pct"/>
            <w:tcPrChange w:id="10395" w:author="Mohammad Nayeem" w:date="2020-04-21T23:13:00Z">
              <w:tcPr>
                <w:tcW w:w="1250" w:type="pct"/>
                <w:gridSpan w:val="2"/>
              </w:tcPr>
            </w:tcPrChange>
          </w:tcPr>
          <w:p w14:paraId="470CD745" w14:textId="77777777" w:rsidR="002F7459" w:rsidRPr="004E6C2C" w:rsidRDefault="002F7459">
            <w:pPr>
              <w:spacing w:line="480" w:lineRule="auto"/>
              <w:jc w:val="both"/>
              <w:rPr>
                <w:ins w:id="10396" w:author="Mohammad Nayeem" w:date="2020-04-21T21:17:00Z"/>
                <w:rFonts w:ascii="Times New Roman" w:hAnsi="Times New Roman" w:cs="Times New Roman"/>
                <w:sz w:val="24"/>
                <w:szCs w:val="24"/>
                <w:rPrChange w:id="10397" w:author="Mohammad Nayeem" w:date="2020-04-21T22:30:00Z">
                  <w:rPr>
                    <w:ins w:id="10398" w:author="Mohammad Nayeem" w:date="2020-04-21T21:17:00Z"/>
                    <w:rFonts w:ascii="Times New Roman" w:hAnsi="Times New Roman" w:cs="Times New Roman"/>
                  </w:rPr>
                </w:rPrChange>
              </w:rPr>
              <w:pPrChange w:id="10399" w:author="nayeem hasan" w:date="2020-04-22T17:14:00Z">
                <w:pPr>
                  <w:spacing w:line="480" w:lineRule="auto"/>
                  <w:jc w:val="center"/>
                </w:pPr>
              </w:pPrChange>
            </w:pPr>
            <w:ins w:id="10400" w:author="Mohammad Nayeem" w:date="2020-04-21T21:17:00Z">
              <w:r w:rsidRPr="004E6C2C">
                <w:rPr>
                  <w:rFonts w:ascii="Times New Roman" w:hAnsi="Times New Roman" w:cs="Times New Roman"/>
                  <w:sz w:val="24"/>
                  <w:szCs w:val="24"/>
                  <w:rPrChange w:id="10401" w:author="Mohammad Nayeem" w:date="2020-04-21T22:30:00Z">
                    <w:rPr>
                      <w:rFonts w:ascii="Times New Roman" w:hAnsi="Times New Roman" w:cs="Times New Roman"/>
                    </w:rPr>
                  </w:rPrChange>
                </w:rPr>
                <w:t>[1.02,2.17]</w:t>
              </w:r>
            </w:ins>
          </w:p>
        </w:tc>
        <w:tc>
          <w:tcPr>
            <w:tcW w:w="1250" w:type="pct"/>
            <w:tcPrChange w:id="10402" w:author="Mohammad Nayeem" w:date="2020-04-21T23:13:00Z">
              <w:tcPr>
                <w:tcW w:w="1250" w:type="pct"/>
                <w:gridSpan w:val="2"/>
              </w:tcPr>
            </w:tcPrChange>
          </w:tcPr>
          <w:p w14:paraId="52AB5964" w14:textId="77777777" w:rsidR="002F7459" w:rsidRPr="004E6C2C" w:rsidRDefault="002F7459">
            <w:pPr>
              <w:spacing w:line="480" w:lineRule="auto"/>
              <w:jc w:val="both"/>
              <w:rPr>
                <w:ins w:id="10403" w:author="Mohammad Nayeem" w:date="2020-04-21T21:17:00Z"/>
                <w:rFonts w:ascii="Times New Roman" w:hAnsi="Times New Roman" w:cs="Times New Roman"/>
                <w:sz w:val="24"/>
                <w:szCs w:val="24"/>
                <w:rPrChange w:id="10404" w:author="Mohammad Nayeem" w:date="2020-04-21T22:30:00Z">
                  <w:rPr>
                    <w:ins w:id="10405" w:author="Mohammad Nayeem" w:date="2020-04-21T21:17:00Z"/>
                    <w:rFonts w:ascii="Times New Roman" w:hAnsi="Times New Roman" w:cs="Times New Roman"/>
                  </w:rPr>
                </w:rPrChange>
              </w:rPr>
              <w:pPrChange w:id="10406" w:author="nayeem hasan" w:date="2020-04-22T17:14:00Z">
                <w:pPr>
                  <w:spacing w:line="480" w:lineRule="auto"/>
                  <w:jc w:val="center"/>
                </w:pPr>
              </w:pPrChange>
            </w:pPr>
            <w:ins w:id="10407" w:author="Mohammad Nayeem" w:date="2020-04-21T21:17:00Z">
              <w:r w:rsidRPr="004E6C2C">
                <w:rPr>
                  <w:rFonts w:ascii="Times New Roman" w:hAnsi="Times New Roman" w:cs="Times New Roman"/>
                  <w:sz w:val="24"/>
                  <w:szCs w:val="24"/>
                  <w:rPrChange w:id="10408" w:author="Mohammad Nayeem" w:date="2020-04-21T22:30:00Z">
                    <w:rPr>
                      <w:rFonts w:ascii="Times New Roman" w:hAnsi="Times New Roman" w:cs="Times New Roman"/>
                    </w:rPr>
                  </w:rPrChange>
                </w:rPr>
                <w:t>0.040</w:t>
              </w:r>
            </w:ins>
          </w:p>
        </w:tc>
      </w:tr>
      <w:tr w:rsidR="002F7459" w:rsidRPr="004E6C2C" w14:paraId="46590DB4" w14:textId="77777777" w:rsidTr="00706D74">
        <w:tblPrEx>
          <w:tblPrExChange w:id="10409"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trHeight w:val="170"/>
          <w:ins w:id="10410" w:author="Mohammad Nayeem" w:date="2020-04-21T21:17:00Z"/>
          <w:trPrChange w:id="10411" w:author="Mohammad Nayeem" w:date="2020-04-21T23:13:00Z">
            <w:trPr>
              <w:gridBefore w:val="1"/>
              <w:gridAfter w:val="0"/>
              <w:trHeight w:val="170"/>
            </w:trPr>
          </w:trPrChange>
        </w:trPr>
        <w:tc>
          <w:tcPr>
            <w:tcW w:w="1250" w:type="pct"/>
            <w:tcPrChange w:id="10412" w:author="Mohammad Nayeem" w:date="2020-04-21T23:13:00Z">
              <w:tcPr>
                <w:tcW w:w="1250" w:type="pct"/>
              </w:tcPr>
            </w:tcPrChange>
          </w:tcPr>
          <w:p w14:paraId="68F7E259" w14:textId="77777777" w:rsidR="002F7459" w:rsidRPr="004E6C2C" w:rsidRDefault="002F7459">
            <w:pPr>
              <w:spacing w:line="480" w:lineRule="auto"/>
              <w:jc w:val="both"/>
              <w:rPr>
                <w:ins w:id="10413" w:author="Mohammad Nayeem" w:date="2020-04-21T21:17:00Z"/>
                <w:rFonts w:ascii="Times New Roman" w:hAnsi="Times New Roman" w:cs="Times New Roman"/>
                <w:b/>
                <w:bCs/>
                <w:sz w:val="24"/>
                <w:szCs w:val="24"/>
                <w:rPrChange w:id="10414" w:author="Mohammad Nayeem" w:date="2020-04-21T22:30:00Z">
                  <w:rPr>
                    <w:ins w:id="10415" w:author="Mohammad Nayeem" w:date="2020-04-21T21:17:00Z"/>
                    <w:rFonts w:ascii="Times New Roman" w:hAnsi="Times New Roman" w:cs="Times New Roman"/>
                    <w:b/>
                    <w:bCs/>
                  </w:rPr>
                </w:rPrChange>
              </w:rPr>
              <w:pPrChange w:id="10416" w:author="nayeem hasan" w:date="2020-04-22T17:14:00Z">
                <w:pPr>
                  <w:spacing w:line="480" w:lineRule="auto"/>
                </w:pPr>
              </w:pPrChange>
            </w:pPr>
            <w:ins w:id="10417" w:author="Mohammad Nayeem" w:date="2020-04-21T21:17:00Z">
              <w:r w:rsidRPr="004E6C2C">
                <w:rPr>
                  <w:rFonts w:ascii="Times New Roman" w:hAnsi="Times New Roman" w:cs="Times New Roman"/>
                  <w:sz w:val="24"/>
                  <w:szCs w:val="24"/>
                  <w:rPrChange w:id="10418" w:author="Mohammad Nayeem" w:date="2020-04-21T22:30:00Z">
                    <w:rPr>
                      <w:rFonts w:ascii="Times New Roman" w:hAnsi="Times New Roman" w:cs="Times New Roman"/>
                    </w:rPr>
                  </w:rPrChange>
                </w:rPr>
                <w:t>Poorer</w:t>
              </w:r>
            </w:ins>
          </w:p>
        </w:tc>
        <w:tc>
          <w:tcPr>
            <w:tcW w:w="1250" w:type="pct"/>
            <w:tcPrChange w:id="10419" w:author="Mohammad Nayeem" w:date="2020-04-21T23:13:00Z">
              <w:tcPr>
                <w:tcW w:w="1250" w:type="pct"/>
                <w:gridSpan w:val="2"/>
              </w:tcPr>
            </w:tcPrChange>
          </w:tcPr>
          <w:p w14:paraId="08B35BA2" w14:textId="77777777" w:rsidR="002F7459" w:rsidRPr="004E6C2C" w:rsidRDefault="002F7459">
            <w:pPr>
              <w:spacing w:line="480" w:lineRule="auto"/>
              <w:jc w:val="both"/>
              <w:rPr>
                <w:ins w:id="10420" w:author="Mohammad Nayeem" w:date="2020-04-21T21:17:00Z"/>
                <w:rFonts w:ascii="Times New Roman" w:hAnsi="Times New Roman" w:cs="Times New Roman"/>
                <w:sz w:val="24"/>
                <w:szCs w:val="24"/>
                <w:rPrChange w:id="10421" w:author="Mohammad Nayeem" w:date="2020-04-21T22:30:00Z">
                  <w:rPr>
                    <w:ins w:id="10422" w:author="Mohammad Nayeem" w:date="2020-04-21T21:17:00Z"/>
                    <w:rFonts w:ascii="Times New Roman" w:hAnsi="Times New Roman" w:cs="Times New Roman"/>
                  </w:rPr>
                </w:rPrChange>
              </w:rPr>
              <w:pPrChange w:id="10423" w:author="nayeem hasan" w:date="2020-04-22T17:14:00Z">
                <w:pPr>
                  <w:spacing w:line="480" w:lineRule="auto"/>
                  <w:jc w:val="center"/>
                </w:pPr>
              </w:pPrChange>
            </w:pPr>
            <w:ins w:id="10424" w:author="Mohammad Nayeem" w:date="2020-04-21T21:17:00Z">
              <w:r w:rsidRPr="004E6C2C">
                <w:rPr>
                  <w:rFonts w:ascii="Times New Roman" w:hAnsi="Times New Roman" w:cs="Times New Roman"/>
                  <w:sz w:val="24"/>
                  <w:szCs w:val="24"/>
                  <w:rPrChange w:id="10425" w:author="Mohammad Nayeem" w:date="2020-04-21T22:30:00Z">
                    <w:rPr>
                      <w:rFonts w:ascii="Times New Roman" w:hAnsi="Times New Roman" w:cs="Times New Roman"/>
                    </w:rPr>
                  </w:rPrChange>
                </w:rPr>
                <w:t>1.35</w:t>
              </w:r>
            </w:ins>
          </w:p>
        </w:tc>
        <w:tc>
          <w:tcPr>
            <w:tcW w:w="1250" w:type="pct"/>
            <w:tcPrChange w:id="10426" w:author="Mohammad Nayeem" w:date="2020-04-21T23:13:00Z">
              <w:tcPr>
                <w:tcW w:w="1250" w:type="pct"/>
                <w:gridSpan w:val="2"/>
              </w:tcPr>
            </w:tcPrChange>
          </w:tcPr>
          <w:p w14:paraId="63CF0D85" w14:textId="77777777" w:rsidR="002F7459" w:rsidRPr="004E6C2C" w:rsidRDefault="002F7459">
            <w:pPr>
              <w:spacing w:line="480" w:lineRule="auto"/>
              <w:jc w:val="both"/>
              <w:rPr>
                <w:ins w:id="10427" w:author="Mohammad Nayeem" w:date="2020-04-21T21:17:00Z"/>
                <w:rFonts w:ascii="Times New Roman" w:hAnsi="Times New Roman" w:cs="Times New Roman"/>
                <w:sz w:val="24"/>
                <w:szCs w:val="24"/>
                <w:rPrChange w:id="10428" w:author="Mohammad Nayeem" w:date="2020-04-21T22:30:00Z">
                  <w:rPr>
                    <w:ins w:id="10429" w:author="Mohammad Nayeem" w:date="2020-04-21T21:17:00Z"/>
                    <w:rFonts w:ascii="Times New Roman" w:hAnsi="Times New Roman" w:cs="Times New Roman"/>
                  </w:rPr>
                </w:rPrChange>
              </w:rPr>
              <w:pPrChange w:id="10430" w:author="nayeem hasan" w:date="2020-04-22T17:14:00Z">
                <w:pPr>
                  <w:spacing w:line="480" w:lineRule="auto"/>
                  <w:jc w:val="center"/>
                </w:pPr>
              </w:pPrChange>
            </w:pPr>
            <w:ins w:id="10431" w:author="Mohammad Nayeem" w:date="2020-04-21T21:17:00Z">
              <w:r w:rsidRPr="004E6C2C">
                <w:rPr>
                  <w:rFonts w:ascii="Times New Roman" w:hAnsi="Times New Roman" w:cs="Times New Roman"/>
                  <w:sz w:val="24"/>
                  <w:szCs w:val="24"/>
                  <w:rPrChange w:id="10432" w:author="Mohammad Nayeem" w:date="2020-04-21T22:30:00Z">
                    <w:rPr>
                      <w:rFonts w:ascii="Times New Roman" w:hAnsi="Times New Roman" w:cs="Times New Roman"/>
                    </w:rPr>
                  </w:rPrChange>
                </w:rPr>
                <w:t>[0.96,1.89]</w:t>
              </w:r>
            </w:ins>
          </w:p>
        </w:tc>
        <w:tc>
          <w:tcPr>
            <w:tcW w:w="1250" w:type="pct"/>
            <w:tcPrChange w:id="10433" w:author="Mohammad Nayeem" w:date="2020-04-21T23:13:00Z">
              <w:tcPr>
                <w:tcW w:w="1250" w:type="pct"/>
                <w:gridSpan w:val="2"/>
              </w:tcPr>
            </w:tcPrChange>
          </w:tcPr>
          <w:p w14:paraId="1946A5F3" w14:textId="77777777" w:rsidR="002F7459" w:rsidRPr="004E6C2C" w:rsidRDefault="002F7459">
            <w:pPr>
              <w:spacing w:line="480" w:lineRule="auto"/>
              <w:jc w:val="both"/>
              <w:rPr>
                <w:ins w:id="10434" w:author="Mohammad Nayeem" w:date="2020-04-21T21:17:00Z"/>
                <w:rFonts w:ascii="Times New Roman" w:hAnsi="Times New Roman" w:cs="Times New Roman"/>
                <w:sz w:val="24"/>
                <w:szCs w:val="24"/>
                <w:rPrChange w:id="10435" w:author="Mohammad Nayeem" w:date="2020-04-21T22:30:00Z">
                  <w:rPr>
                    <w:ins w:id="10436" w:author="Mohammad Nayeem" w:date="2020-04-21T21:17:00Z"/>
                    <w:rFonts w:ascii="Times New Roman" w:hAnsi="Times New Roman" w:cs="Times New Roman"/>
                  </w:rPr>
                </w:rPrChange>
              </w:rPr>
              <w:pPrChange w:id="10437" w:author="nayeem hasan" w:date="2020-04-22T17:14:00Z">
                <w:pPr>
                  <w:spacing w:line="480" w:lineRule="auto"/>
                  <w:jc w:val="center"/>
                </w:pPr>
              </w:pPrChange>
            </w:pPr>
            <w:ins w:id="10438" w:author="Mohammad Nayeem" w:date="2020-04-21T21:17:00Z">
              <w:r w:rsidRPr="004E6C2C">
                <w:rPr>
                  <w:rFonts w:ascii="Times New Roman" w:hAnsi="Times New Roman" w:cs="Times New Roman"/>
                  <w:sz w:val="24"/>
                  <w:szCs w:val="24"/>
                  <w:rPrChange w:id="10439" w:author="Mohammad Nayeem" w:date="2020-04-21T22:30:00Z">
                    <w:rPr>
                      <w:rFonts w:ascii="Times New Roman" w:hAnsi="Times New Roman" w:cs="Times New Roman"/>
                    </w:rPr>
                  </w:rPrChange>
                </w:rPr>
                <w:t>0.082</w:t>
              </w:r>
            </w:ins>
          </w:p>
        </w:tc>
      </w:tr>
      <w:tr w:rsidR="002F7459" w:rsidRPr="004E6C2C" w14:paraId="773AB0FD" w14:textId="77777777" w:rsidTr="00706D74">
        <w:tblPrEx>
          <w:tblPrExChange w:id="10440"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441" w:author="Mohammad Nayeem" w:date="2020-04-21T21:17:00Z"/>
          <w:trPrChange w:id="10442" w:author="Mohammad Nayeem" w:date="2020-04-21T23:13:00Z">
            <w:trPr>
              <w:gridBefore w:val="1"/>
              <w:gridAfter w:val="0"/>
            </w:trPr>
          </w:trPrChange>
        </w:trPr>
        <w:tc>
          <w:tcPr>
            <w:tcW w:w="1250" w:type="pct"/>
            <w:tcPrChange w:id="10443" w:author="Mohammad Nayeem" w:date="2020-04-21T23:13:00Z">
              <w:tcPr>
                <w:tcW w:w="1250" w:type="pct"/>
              </w:tcPr>
            </w:tcPrChange>
          </w:tcPr>
          <w:p w14:paraId="616F9598" w14:textId="77777777" w:rsidR="002F7459" w:rsidRPr="004E6C2C" w:rsidRDefault="002F7459">
            <w:pPr>
              <w:spacing w:line="480" w:lineRule="auto"/>
              <w:jc w:val="both"/>
              <w:rPr>
                <w:ins w:id="10444" w:author="Mohammad Nayeem" w:date="2020-04-21T21:17:00Z"/>
                <w:rFonts w:ascii="Times New Roman" w:hAnsi="Times New Roman" w:cs="Times New Roman"/>
                <w:b/>
                <w:bCs/>
                <w:sz w:val="24"/>
                <w:szCs w:val="24"/>
                <w:rPrChange w:id="10445" w:author="Mohammad Nayeem" w:date="2020-04-21T22:30:00Z">
                  <w:rPr>
                    <w:ins w:id="10446" w:author="Mohammad Nayeem" w:date="2020-04-21T21:17:00Z"/>
                    <w:rFonts w:ascii="Times New Roman" w:hAnsi="Times New Roman" w:cs="Times New Roman"/>
                    <w:b/>
                    <w:bCs/>
                  </w:rPr>
                </w:rPrChange>
              </w:rPr>
              <w:pPrChange w:id="10447" w:author="nayeem hasan" w:date="2020-04-22T17:14:00Z">
                <w:pPr>
                  <w:spacing w:line="480" w:lineRule="auto"/>
                </w:pPr>
              </w:pPrChange>
            </w:pPr>
            <w:ins w:id="10448" w:author="Mohammad Nayeem" w:date="2020-04-21T21:17:00Z">
              <w:r w:rsidRPr="004E6C2C">
                <w:rPr>
                  <w:rFonts w:ascii="Times New Roman" w:hAnsi="Times New Roman" w:cs="Times New Roman"/>
                  <w:sz w:val="24"/>
                  <w:szCs w:val="24"/>
                  <w:rPrChange w:id="10449" w:author="Mohammad Nayeem" w:date="2020-04-21T22:30:00Z">
                    <w:rPr>
                      <w:rFonts w:ascii="Times New Roman" w:hAnsi="Times New Roman" w:cs="Times New Roman"/>
                    </w:rPr>
                  </w:rPrChange>
                </w:rPr>
                <w:t>Middle</w:t>
              </w:r>
            </w:ins>
          </w:p>
        </w:tc>
        <w:tc>
          <w:tcPr>
            <w:tcW w:w="1250" w:type="pct"/>
            <w:tcPrChange w:id="10450" w:author="Mohammad Nayeem" w:date="2020-04-21T23:13:00Z">
              <w:tcPr>
                <w:tcW w:w="1250" w:type="pct"/>
                <w:gridSpan w:val="2"/>
              </w:tcPr>
            </w:tcPrChange>
          </w:tcPr>
          <w:p w14:paraId="10CAD4F1" w14:textId="77777777" w:rsidR="002F7459" w:rsidRPr="004E6C2C" w:rsidRDefault="002F7459">
            <w:pPr>
              <w:spacing w:line="480" w:lineRule="auto"/>
              <w:jc w:val="both"/>
              <w:rPr>
                <w:ins w:id="10451" w:author="Mohammad Nayeem" w:date="2020-04-21T21:17:00Z"/>
                <w:rFonts w:ascii="Times New Roman" w:hAnsi="Times New Roman" w:cs="Times New Roman"/>
                <w:sz w:val="24"/>
                <w:szCs w:val="24"/>
                <w:rPrChange w:id="10452" w:author="Mohammad Nayeem" w:date="2020-04-21T22:30:00Z">
                  <w:rPr>
                    <w:ins w:id="10453" w:author="Mohammad Nayeem" w:date="2020-04-21T21:17:00Z"/>
                    <w:rFonts w:ascii="Times New Roman" w:hAnsi="Times New Roman" w:cs="Times New Roman"/>
                  </w:rPr>
                </w:rPrChange>
              </w:rPr>
              <w:pPrChange w:id="10454" w:author="nayeem hasan" w:date="2020-04-22T17:14:00Z">
                <w:pPr>
                  <w:spacing w:line="480" w:lineRule="auto"/>
                  <w:jc w:val="center"/>
                </w:pPr>
              </w:pPrChange>
            </w:pPr>
            <w:ins w:id="10455" w:author="Mohammad Nayeem" w:date="2020-04-21T21:17:00Z">
              <w:r w:rsidRPr="004E6C2C">
                <w:rPr>
                  <w:rFonts w:ascii="Times New Roman" w:hAnsi="Times New Roman" w:cs="Times New Roman"/>
                  <w:sz w:val="24"/>
                  <w:szCs w:val="24"/>
                  <w:rPrChange w:id="10456" w:author="Mohammad Nayeem" w:date="2020-04-21T22:30:00Z">
                    <w:rPr>
                      <w:rFonts w:ascii="Times New Roman" w:hAnsi="Times New Roman" w:cs="Times New Roman"/>
                    </w:rPr>
                  </w:rPrChange>
                </w:rPr>
                <w:t>1.34</w:t>
              </w:r>
            </w:ins>
          </w:p>
        </w:tc>
        <w:tc>
          <w:tcPr>
            <w:tcW w:w="1250" w:type="pct"/>
            <w:tcPrChange w:id="10457" w:author="Mohammad Nayeem" w:date="2020-04-21T23:13:00Z">
              <w:tcPr>
                <w:tcW w:w="1250" w:type="pct"/>
                <w:gridSpan w:val="2"/>
              </w:tcPr>
            </w:tcPrChange>
          </w:tcPr>
          <w:p w14:paraId="5057EA88" w14:textId="77777777" w:rsidR="002F7459" w:rsidRPr="004E6C2C" w:rsidRDefault="002F7459">
            <w:pPr>
              <w:spacing w:line="480" w:lineRule="auto"/>
              <w:jc w:val="both"/>
              <w:rPr>
                <w:ins w:id="10458" w:author="Mohammad Nayeem" w:date="2020-04-21T21:17:00Z"/>
                <w:rFonts w:ascii="Times New Roman" w:hAnsi="Times New Roman" w:cs="Times New Roman"/>
                <w:sz w:val="24"/>
                <w:szCs w:val="24"/>
                <w:rPrChange w:id="10459" w:author="Mohammad Nayeem" w:date="2020-04-21T22:30:00Z">
                  <w:rPr>
                    <w:ins w:id="10460" w:author="Mohammad Nayeem" w:date="2020-04-21T21:17:00Z"/>
                    <w:rFonts w:ascii="Times New Roman" w:hAnsi="Times New Roman" w:cs="Times New Roman"/>
                  </w:rPr>
                </w:rPrChange>
              </w:rPr>
              <w:pPrChange w:id="10461" w:author="nayeem hasan" w:date="2020-04-22T17:14:00Z">
                <w:pPr>
                  <w:spacing w:line="480" w:lineRule="auto"/>
                  <w:jc w:val="center"/>
                </w:pPr>
              </w:pPrChange>
            </w:pPr>
            <w:ins w:id="10462" w:author="Mohammad Nayeem" w:date="2020-04-21T21:17:00Z">
              <w:r w:rsidRPr="004E6C2C">
                <w:rPr>
                  <w:rFonts w:ascii="Times New Roman" w:hAnsi="Times New Roman" w:cs="Times New Roman"/>
                  <w:sz w:val="24"/>
                  <w:szCs w:val="24"/>
                  <w:rPrChange w:id="10463" w:author="Mohammad Nayeem" w:date="2020-04-21T22:30:00Z">
                    <w:rPr>
                      <w:rFonts w:ascii="Times New Roman" w:hAnsi="Times New Roman" w:cs="Times New Roman"/>
                    </w:rPr>
                  </w:rPrChange>
                </w:rPr>
                <w:t>[0.99,1.83]</w:t>
              </w:r>
            </w:ins>
          </w:p>
        </w:tc>
        <w:tc>
          <w:tcPr>
            <w:tcW w:w="1250" w:type="pct"/>
            <w:tcPrChange w:id="10464" w:author="Mohammad Nayeem" w:date="2020-04-21T23:13:00Z">
              <w:tcPr>
                <w:tcW w:w="1250" w:type="pct"/>
                <w:gridSpan w:val="2"/>
              </w:tcPr>
            </w:tcPrChange>
          </w:tcPr>
          <w:p w14:paraId="57CD3A19" w14:textId="77777777" w:rsidR="002F7459" w:rsidRPr="004E6C2C" w:rsidRDefault="002F7459">
            <w:pPr>
              <w:spacing w:line="480" w:lineRule="auto"/>
              <w:jc w:val="both"/>
              <w:rPr>
                <w:ins w:id="10465" w:author="Mohammad Nayeem" w:date="2020-04-21T21:17:00Z"/>
                <w:rFonts w:ascii="Times New Roman" w:hAnsi="Times New Roman" w:cs="Times New Roman"/>
                <w:sz w:val="24"/>
                <w:szCs w:val="24"/>
                <w:rPrChange w:id="10466" w:author="Mohammad Nayeem" w:date="2020-04-21T22:30:00Z">
                  <w:rPr>
                    <w:ins w:id="10467" w:author="Mohammad Nayeem" w:date="2020-04-21T21:17:00Z"/>
                    <w:rFonts w:ascii="Times New Roman" w:hAnsi="Times New Roman" w:cs="Times New Roman"/>
                  </w:rPr>
                </w:rPrChange>
              </w:rPr>
              <w:pPrChange w:id="10468" w:author="nayeem hasan" w:date="2020-04-22T17:14:00Z">
                <w:pPr>
                  <w:spacing w:line="480" w:lineRule="auto"/>
                  <w:jc w:val="center"/>
                </w:pPr>
              </w:pPrChange>
            </w:pPr>
            <w:ins w:id="10469" w:author="Mohammad Nayeem" w:date="2020-04-21T21:17:00Z">
              <w:r w:rsidRPr="004E6C2C">
                <w:rPr>
                  <w:rFonts w:ascii="Times New Roman" w:hAnsi="Times New Roman" w:cs="Times New Roman"/>
                  <w:sz w:val="24"/>
                  <w:szCs w:val="24"/>
                  <w:rPrChange w:id="10470" w:author="Mohammad Nayeem" w:date="2020-04-21T22:30:00Z">
                    <w:rPr>
                      <w:rFonts w:ascii="Times New Roman" w:hAnsi="Times New Roman" w:cs="Times New Roman"/>
                    </w:rPr>
                  </w:rPrChange>
                </w:rPr>
                <w:t>0.060</w:t>
              </w:r>
            </w:ins>
          </w:p>
        </w:tc>
      </w:tr>
      <w:tr w:rsidR="002F7459" w:rsidRPr="004E6C2C" w14:paraId="5840FD30" w14:textId="77777777" w:rsidTr="00706D74">
        <w:tblPrEx>
          <w:tblPrExChange w:id="10471"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472" w:author="Mohammad Nayeem" w:date="2020-04-21T21:17:00Z"/>
          <w:trPrChange w:id="10473" w:author="Mohammad Nayeem" w:date="2020-04-21T23:13:00Z">
            <w:trPr>
              <w:gridBefore w:val="1"/>
              <w:gridAfter w:val="0"/>
            </w:trPr>
          </w:trPrChange>
        </w:trPr>
        <w:tc>
          <w:tcPr>
            <w:tcW w:w="1250" w:type="pct"/>
            <w:tcPrChange w:id="10474" w:author="Mohammad Nayeem" w:date="2020-04-21T23:13:00Z">
              <w:tcPr>
                <w:tcW w:w="1250" w:type="pct"/>
              </w:tcPr>
            </w:tcPrChange>
          </w:tcPr>
          <w:p w14:paraId="21A4C6EF" w14:textId="77777777" w:rsidR="002F7459" w:rsidRPr="004E6C2C" w:rsidRDefault="002F7459">
            <w:pPr>
              <w:spacing w:line="480" w:lineRule="auto"/>
              <w:jc w:val="both"/>
              <w:rPr>
                <w:ins w:id="10475" w:author="Mohammad Nayeem" w:date="2020-04-21T21:17:00Z"/>
                <w:rFonts w:ascii="Times New Roman" w:hAnsi="Times New Roman" w:cs="Times New Roman"/>
                <w:b/>
                <w:bCs/>
                <w:sz w:val="24"/>
                <w:szCs w:val="24"/>
                <w:rPrChange w:id="10476" w:author="Mohammad Nayeem" w:date="2020-04-21T22:30:00Z">
                  <w:rPr>
                    <w:ins w:id="10477" w:author="Mohammad Nayeem" w:date="2020-04-21T21:17:00Z"/>
                    <w:rFonts w:ascii="Times New Roman" w:hAnsi="Times New Roman" w:cs="Times New Roman"/>
                    <w:b/>
                    <w:bCs/>
                  </w:rPr>
                </w:rPrChange>
              </w:rPr>
              <w:pPrChange w:id="10478" w:author="nayeem hasan" w:date="2020-04-22T17:14:00Z">
                <w:pPr>
                  <w:spacing w:line="480" w:lineRule="auto"/>
                </w:pPr>
              </w:pPrChange>
            </w:pPr>
            <w:ins w:id="10479" w:author="Mohammad Nayeem" w:date="2020-04-21T21:17:00Z">
              <w:r w:rsidRPr="004E6C2C">
                <w:rPr>
                  <w:rFonts w:ascii="Times New Roman" w:hAnsi="Times New Roman" w:cs="Times New Roman"/>
                  <w:sz w:val="24"/>
                  <w:szCs w:val="24"/>
                  <w:rPrChange w:id="10480" w:author="Mohammad Nayeem" w:date="2020-04-21T22:30:00Z">
                    <w:rPr>
                      <w:rFonts w:ascii="Times New Roman" w:hAnsi="Times New Roman" w:cs="Times New Roman"/>
                    </w:rPr>
                  </w:rPrChange>
                </w:rPr>
                <w:t>Rich</w:t>
              </w:r>
            </w:ins>
          </w:p>
        </w:tc>
        <w:tc>
          <w:tcPr>
            <w:tcW w:w="1250" w:type="pct"/>
            <w:tcPrChange w:id="10481" w:author="Mohammad Nayeem" w:date="2020-04-21T23:13:00Z">
              <w:tcPr>
                <w:tcW w:w="1250" w:type="pct"/>
                <w:gridSpan w:val="2"/>
              </w:tcPr>
            </w:tcPrChange>
          </w:tcPr>
          <w:p w14:paraId="49707D64" w14:textId="77777777" w:rsidR="002F7459" w:rsidRPr="004E6C2C" w:rsidRDefault="002F7459">
            <w:pPr>
              <w:spacing w:line="480" w:lineRule="auto"/>
              <w:jc w:val="both"/>
              <w:rPr>
                <w:ins w:id="10482" w:author="Mohammad Nayeem" w:date="2020-04-21T21:17:00Z"/>
                <w:rFonts w:ascii="Times New Roman" w:hAnsi="Times New Roman" w:cs="Times New Roman"/>
                <w:sz w:val="24"/>
                <w:szCs w:val="24"/>
                <w:rPrChange w:id="10483" w:author="Mohammad Nayeem" w:date="2020-04-21T22:30:00Z">
                  <w:rPr>
                    <w:ins w:id="10484" w:author="Mohammad Nayeem" w:date="2020-04-21T21:17:00Z"/>
                    <w:rFonts w:ascii="Times New Roman" w:hAnsi="Times New Roman" w:cs="Times New Roman"/>
                  </w:rPr>
                </w:rPrChange>
              </w:rPr>
              <w:pPrChange w:id="10485" w:author="nayeem hasan" w:date="2020-04-22T17:14:00Z">
                <w:pPr>
                  <w:spacing w:line="480" w:lineRule="auto"/>
                  <w:jc w:val="center"/>
                </w:pPr>
              </w:pPrChange>
            </w:pPr>
            <w:ins w:id="10486" w:author="Mohammad Nayeem" w:date="2020-04-21T21:17:00Z">
              <w:r w:rsidRPr="004E6C2C">
                <w:rPr>
                  <w:rFonts w:ascii="Times New Roman" w:hAnsi="Times New Roman" w:cs="Times New Roman"/>
                  <w:sz w:val="24"/>
                  <w:szCs w:val="24"/>
                  <w:rPrChange w:id="10487" w:author="Mohammad Nayeem" w:date="2020-04-21T22:30:00Z">
                    <w:rPr>
                      <w:rFonts w:ascii="Times New Roman" w:hAnsi="Times New Roman" w:cs="Times New Roman"/>
                    </w:rPr>
                  </w:rPrChange>
                </w:rPr>
                <w:t>Ref.</w:t>
              </w:r>
            </w:ins>
          </w:p>
        </w:tc>
        <w:tc>
          <w:tcPr>
            <w:tcW w:w="1250" w:type="pct"/>
            <w:tcPrChange w:id="10488" w:author="Mohammad Nayeem" w:date="2020-04-21T23:13:00Z">
              <w:tcPr>
                <w:tcW w:w="1250" w:type="pct"/>
                <w:gridSpan w:val="2"/>
              </w:tcPr>
            </w:tcPrChange>
          </w:tcPr>
          <w:p w14:paraId="7B873280" w14:textId="77777777" w:rsidR="002F7459" w:rsidRPr="004E6C2C" w:rsidRDefault="002F7459">
            <w:pPr>
              <w:spacing w:line="480" w:lineRule="auto"/>
              <w:jc w:val="both"/>
              <w:rPr>
                <w:ins w:id="10489" w:author="Mohammad Nayeem" w:date="2020-04-21T21:17:00Z"/>
                <w:rFonts w:ascii="Times New Roman" w:hAnsi="Times New Roman" w:cs="Times New Roman"/>
                <w:sz w:val="24"/>
                <w:szCs w:val="24"/>
                <w:rPrChange w:id="10490" w:author="Mohammad Nayeem" w:date="2020-04-21T22:30:00Z">
                  <w:rPr>
                    <w:ins w:id="10491" w:author="Mohammad Nayeem" w:date="2020-04-21T21:17:00Z"/>
                    <w:rFonts w:ascii="Times New Roman" w:hAnsi="Times New Roman" w:cs="Times New Roman"/>
                  </w:rPr>
                </w:rPrChange>
              </w:rPr>
              <w:pPrChange w:id="10492" w:author="nayeem hasan" w:date="2020-04-22T17:14:00Z">
                <w:pPr>
                  <w:spacing w:line="480" w:lineRule="auto"/>
                  <w:jc w:val="center"/>
                </w:pPr>
              </w:pPrChange>
            </w:pPr>
            <w:ins w:id="10493" w:author="Mohammad Nayeem" w:date="2020-04-21T21:17:00Z">
              <w:r w:rsidRPr="004E6C2C">
                <w:rPr>
                  <w:rFonts w:ascii="Times New Roman" w:hAnsi="Times New Roman" w:cs="Times New Roman"/>
                  <w:sz w:val="24"/>
                  <w:szCs w:val="24"/>
                  <w:rPrChange w:id="10494" w:author="Mohammad Nayeem" w:date="2020-04-21T22:30:00Z">
                    <w:rPr>
                      <w:rFonts w:ascii="Times New Roman" w:hAnsi="Times New Roman" w:cs="Times New Roman"/>
                    </w:rPr>
                  </w:rPrChange>
                </w:rPr>
                <w:t>-</w:t>
              </w:r>
            </w:ins>
          </w:p>
        </w:tc>
        <w:tc>
          <w:tcPr>
            <w:tcW w:w="1250" w:type="pct"/>
            <w:tcPrChange w:id="10495" w:author="Mohammad Nayeem" w:date="2020-04-21T23:13:00Z">
              <w:tcPr>
                <w:tcW w:w="1250" w:type="pct"/>
                <w:gridSpan w:val="2"/>
              </w:tcPr>
            </w:tcPrChange>
          </w:tcPr>
          <w:p w14:paraId="0CA95C27" w14:textId="77777777" w:rsidR="002F7459" w:rsidRPr="004E6C2C" w:rsidRDefault="002F7459">
            <w:pPr>
              <w:spacing w:line="480" w:lineRule="auto"/>
              <w:jc w:val="both"/>
              <w:rPr>
                <w:ins w:id="10496" w:author="Mohammad Nayeem" w:date="2020-04-21T21:17:00Z"/>
                <w:rFonts w:ascii="Times New Roman" w:hAnsi="Times New Roman" w:cs="Times New Roman"/>
                <w:sz w:val="24"/>
                <w:szCs w:val="24"/>
                <w:rPrChange w:id="10497" w:author="Mohammad Nayeem" w:date="2020-04-21T22:30:00Z">
                  <w:rPr>
                    <w:ins w:id="10498" w:author="Mohammad Nayeem" w:date="2020-04-21T21:17:00Z"/>
                    <w:rFonts w:ascii="Times New Roman" w:hAnsi="Times New Roman" w:cs="Times New Roman"/>
                  </w:rPr>
                </w:rPrChange>
              </w:rPr>
              <w:pPrChange w:id="10499" w:author="nayeem hasan" w:date="2020-04-22T17:14:00Z">
                <w:pPr>
                  <w:spacing w:line="480" w:lineRule="auto"/>
                  <w:jc w:val="center"/>
                </w:pPr>
              </w:pPrChange>
            </w:pPr>
            <w:ins w:id="10500" w:author="Mohammad Nayeem" w:date="2020-04-21T21:17:00Z">
              <w:r w:rsidRPr="004E6C2C">
                <w:rPr>
                  <w:rFonts w:ascii="Times New Roman" w:hAnsi="Times New Roman" w:cs="Times New Roman"/>
                  <w:sz w:val="24"/>
                  <w:szCs w:val="24"/>
                  <w:rPrChange w:id="10501" w:author="Mohammad Nayeem" w:date="2020-04-21T22:30:00Z">
                    <w:rPr>
                      <w:rFonts w:ascii="Times New Roman" w:hAnsi="Times New Roman" w:cs="Times New Roman"/>
                    </w:rPr>
                  </w:rPrChange>
                </w:rPr>
                <w:t>-</w:t>
              </w:r>
            </w:ins>
          </w:p>
        </w:tc>
      </w:tr>
      <w:tr w:rsidR="002F7459" w:rsidRPr="004E6C2C" w14:paraId="75216A55" w14:textId="77777777" w:rsidTr="00706D74">
        <w:trPr>
          <w:ins w:id="10502" w:author="Mohammad Nayeem" w:date="2020-04-21T21:17:00Z"/>
        </w:trPr>
        <w:tc>
          <w:tcPr>
            <w:tcW w:w="5000" w:type="pct"/>
            <w:gridSpan w:val="4"/>
            <w:tcPrChange w:id="10503" w:author="Mohammad Nayeem" w:date="2020-04-21T23:13:00Z">
              <w:tcPr>
                <w:tcW w:w="5000" w:type="pct"/>
                <w:gridSpan w:val="9"/>
              </w:tcPr>
            </w:tcPrChange>
          </w:tcPr>
          <w:p w14:paraId="503DFD0B" w14:textId="32538776" w:rsidR="002F7459" w:rsidRPr="00E62777" w:rsidRDefault="003F1ABD">
            <w:pPr>
              <w:spacing w:line="480" w:lineRule="auto"/>
              <w:jc w:val="both"/>
              <w:rPr>
                <w:ins w:id="10504" w:author="Mohammad Nayeem" w:date="2020-04-21T21:17:00Z"/>
                <w:rFonts w:ascii="Times New Roman" w:hAnsi="Times New Roman" w:cs="Times New Roman"/>
                <w:b/>
                <w:bCs/>
                <w:sz w:val="24"/>
                <w:szCs w:val="24"/>
                <w:rPrChange w:id="10505" w:author="Mohammad Nayeem" w:date="2020-04-21T23:17:00Z">
                  <w:rPr>
                    <w:ins w:id="10506" w:author="Mohammad Nayeem" w:date="2020-04-21T21:17:00Z"/>
                    <w:rFonts w:ascii="Times New Roman" w:hAnsi="Times New Roman" w:cs="Times New Roman"/>
                    <w:bCs/>
                  </w:rPr>
                </w:rPrChange>
              </w:rPr>
              <w:pPrChange w:id="10507" w:author="nayeem hasan" w:date="2020-04-22T17:14:00Z">
                <w:pPr>
                  <w:spacing w:line="480" w:lineRule="auto"/>
                </w:pPr>
              </w:pPrChange>
            </w:pPr>
            <w:ins w:id="10508" w:author="Mohammad Nayeem" w:date="2020-04-21T23:09:00Z">
              <w:r w:rsidRPr="00E62777">
                <w:rPr>
                  <w:rFonts w:ascii="Times New Roman" w:hAnsi="Times New Roman" w:cs="Times New Roman"/>
                  <w:b/>
                  <w:bCs/>
                  <w:kern w:val="24"/>
                  <w:sz w:val="24"/>
                  <w:szCs w:val="24"/>
                  <w:lang w:val="da-DK"/>
                  <w:rPrChange w:id="10509" w:author="Mohammad Nayeem" w:date="2020-04-21T23:17:00Z">
                    <w:rPr>
                      <w:rFonts w:ascii="Times New Roman" w:hAnsi="Times New Roman" w:cs="Times New Roman"/>
                      <w:kern w:val="24"/>
                      <w:sz w:val="24"/>
                      <w:szCs w:val="24"/>
                      <w:lang w:val="da-DK"/>
                    </w:rPr>
                  </w:rPrChange>
                </w:rPr>
                <w:t>Mother’s BMI</w:t>
              </w:r>
            </w:ins>
          </w:p>
        </w:tc>
      </w:tr>
      <w:tr w:rsidR="002F7459" w:rsidRPr="004E6C2C" w14:paraId="1C56C57A" w14:textId="77777777" w:rsidTr="00706D74">
        <w:tblPrEx>
          <w:tblPrExChange w:id="10510"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511" w:author="Mohammad Nayeem" w:date="2020-04-21T21:17:00Z"/>
          <w:trPrChange w:id="10512" w:author="Mohammad Nayeem" w:date="2020-04-21T23:13:00Z">
            <w:trPr>
              <w:gridBefore w:val="1"/>
              <w:gridAfter w:val="0"/>
            </w:trPr>
          </w:trPrChange>
        </w:trPr>
        <w:tc>
          <w:tcPr>
            <w:tcW w:w="1250" w:type="pct"/>
            <w:tcPrChange w:id="10513" w:author="Mohammad Nayeem" w:date="2020-04-21T23:13:00Z">
              <w:tcPr>
                <w:tcW w:w="1250" w:type="pct"/>
              </w:tcPr>
            </w:tcPrChange>
          </w:tcPr>
          <w:p w14:paraId="1DF928D4" w14:textId="77777777" w:rsidR="002F7459" w:rsidRPr="004E6C2C" w:rsidRDefault="002F7459">
            <w:pPr>
              <w:spacing w:line="480" w:lineRule="auto"/>
              <w:jc w:val="both"/>
              <w:rPr>
                <w:ins w:id="10514" w:author="Mohammad Nayeem" w:date="2020-04-21T21:17:00Z"/>
                <w:rFonts w:ascii="Times New Roman" w:hAnsi="Times New Roman" w:cs="Times New Roman"/>
                <w:b/>
                <w:bCs/>
                <w:sz w:val="24"/>
                <w:szCs w:val="24"/>
                <w:rPrChange w:id="10515" w:author="Mohammad Nayeem" w:date="2020-04-21T22:30:00Z">
                  <w:rPr>
                    <w:ins w:id="10516" w:author="Mohammad Nayeem" w:date="2020-04-21T21:17:00Z"/>
                    <w:rFonts w:ascii="Times New Roman" w:hAnsi="Times New Roman" w:cs="Times New Roman"/>
                    <w:b/>
                    <w:bCs/>
                  </w:rPr>
                </w:rPrChange>
              </w:rPr>
              <w:pPrChange w:id="10517" w:author="nayeem hasan" w:date="2020-04-22T17:14:00Z">
                <w:pPr>
                  <w:spacing w:line="480" w:lineRule="auto"/>
                </w:pPr>
              </w:pPrChange>
            </w:pPr>
            <w:ins w:id="10518" w:author="Mohammad Nayeem" w:date="2020-04-21T21:17:00Z">
              <w:r w:rsidRPr="004E6C2C">
                <w:rPr>
                  <w:rFonts w:ascii="Times New Roman" w:hAnsi="Times New Roman" w:cs="Times New Roman"/>
                  <w:sz w:val="24"/>
                  <w:szCs w:val="24"/>
                  <w:rPrChange w:id="10519" w:author="Mohammad Nayeem" w:date="2020-04-21T22:30:00Z">
                    <w:rPr>
                      <w:rFonts w:ascii="Times New Roman" w:hAnsi="Times New Roman" w:cs="Times New Roman"/>
                    </w:rPr>
                  </w:rPrChange>
                </w:rPr>
                <w:t>Over weight</w:t>
              </w:r>
            </w:ins>
          </w:p>
        </w:tc>
        <w:tc>
          <w:tcPr>
            <w:tcW w:w="1250" w:type="pct"/>
            <w:tcPrChange w:id="10520" w:author="Mohammad Nayeem" w:date="2020-04-21T23:13:00Z">
              <w:tcPr>
                <w:tcW w:w="1250" w:type="pct"/>
                <w:gridSpan w:val="2"/>
              </w:tcPr>
            </w:tcPrChange>
          </w:tcPr>
          <w:p w14:paraId="7AA020DB" w14:textId="77777777" w:rsidR="002F7459" w:rsidRPr="004E6C2C" w:rsidRDefault="002F7459">
            <w:pPr>
              <w:spacing w:line="480" w:lineRule="auto"/>
              <w:jc w:val="both"/>
              <w:rPr>
                <w:ins w:id="10521" w:author="Mohammad Nayeem" w:date="2020-04-21T21:17:00Z"/>
                <w:rFonts w:ascii="Times New Roman" w:hAnsi="Times New Roman" w:cs="Times New Roman"/>
                <w:sz w:val="24"/>
                <w:szCs w:val="24"/>
                <w:rPrChange w:id="10522" w:author="Mohammad Nayeem" w:date="2020-04-21T22:30:00Z">
                  <w:rPr>
                    <w:ins w:id="10523" w:author="Mohammad Nayeem" w:date="2020-04-21T21:17:00Z"/>
                    <w:rFonts w:ascii="Times New Roman" w:hAnsi="Times New Roman" w:cs="Times New Roman"/>
                  </w:rPr>
                </w:rPrChange>
              </w:rPr>
              <w:pPrChange w:id="10524" w:author="nayeem hasan" w:date="2020-04-22T17:14:00Z">
                <w:pPr>
                  <w:spacing w:line="480" w:lineRule="auto"/>
                  <w:jc w:val="center"/>
                </w:pPr>
              </w:pPrChange>
            </w:pPr>
            <w:ins w:id="10525" w:author="Mohammad Nayeem" w:date="2020-04-21T21:17:00Z">
              <w:r w:rsidRPr="004E6C2C">
                <w:rPr>
                  <w:rFonts w:ascii="Times New Roman" w:hAnsi="Times New Roman" w:cs="Times New Roman"/>
                  <w:sz w:val="24"/>
                  <w:szCs w:val="24"/>
                  <w:rPrChange w:id="10526" w:author="Mohammad Nayeem" w:date="2020-04-21T22:30:00Z">
                    <w:rPr>
                      <w:rFonts w:ascii="Times New Roman" w:hAnsi="Times New Roman" w:cs="Times New Roman"/>
                    </w:rPr>
                  </w:rPrChange>
                </w:rPr>
                <w:t>1.53</w:t>
              </w:r>
            </w:ins>
          </w:p>
        </w:tc>
        <w:tc>
          <w:tcPr>
            <w:tcW w:w="1250" w:type="pct"/>
            <w:tcPrChange w:id="10527" w:author="Mohammad Nayeem" w:date="2020-04-21T23:13:00Z">
              <w:tcPr>
                <w:tcW w:w="1250" w:type="pct"/>
                <w:gridSpan w:val="2"/>
              </w:tcPr>
            </w:tcPrChange>
          </w:tcPr>
          <w:p w14:paraId="6C197B93" w14:textId="77777777" w:rsidR="002F7459" w:rsidRPr="004E6C2C" w:rsidRDefault="002F7459">
            <w:pPr>
              <w:spacing w:line="480" w:lineRule="auto"/>
              <w:jc w:val="both"/>
              <w:rPr>
                <w:ins w:id="10528" w:author="Mohammad Nayeem" w:date="2020-04-21T21:17:00Z"/>
                <w:rFonts w:ascii="Times New Roman" w:hAnsi="Times New Roman" w:cs="Times New Roman"/>
                <w:sz w:val="24"/>
                <w:szCs w:val="24"/>
                <w:rPrChange w:id="10529" w:author="Mohammad Nayeem" w:date="2020-04-21T22:30:00Z">
                  <w:rPr>
                    <w:ins w:id="10530" w:author="Mohammad Nayeem" w:date="2020-04-21T21:17:00Z"/>
                    <w:rFonts w:ascii="Times New Roman" w:hAnsi="Times New Roman" w:cs="Times New Roman"/>
                  </w:rPr>
                </w:rPrChange>
              </w:rPr>
              <w:pPrChange w:id="10531" w:author="nayeem hasan" w:date="2020-04-22T17:14:00Z">
                <w:pPr>
                  <w:spacing w:line="480" w:lineRule="auto"/>
                  <w:jc w:val="center"/>
                </w:pPr>
              </w:pPrChange>
            </w:pPr>
            <w:ins w:id="10532" w:author="Mohammad Nayeem" w:date="2020-04-21T21:17:00Z">
              <w:r w:rsidRPr="004E6C2C">
                <w:rPr>
                  <w:rFonts w:ascii="Times New Roman" w:hAnsi="Times New Roman" w:cs="Times New Roman"/>
                  <w:sz w:val="24"/>
                  <w:szCs w:val="24"/>
                  <w:rPrChange w:id="10533" w:author="Mohammad Nayeem" w:date="2020-04-21T22:30:00Z">
                    <w:rPr>
                      <w:rFonts w:ascii="Times New Roman" w:hAnsi="Times New Roman" w:cs="Times New Roman"/>
                    </w:rPr>
                  </w:rPrChange>
                </w:rPr>
                <w:t>[1.16,2.01]</w:t>
              </w:r>
            </w:ins>
          </w:p>
        </w:tc>
        <w:tc>
          <w:tcPr>
            <w:tcW w:w="1250" w:type="pct"/>
            <w:tcPrChange w:id="10534" w:author="Mohammad Nayeem" w:date="2020-04-21T23:13:00Z">
              <w:tcPr>
                <w:tcW w:w="1250" w:type="pct"/>
                <w:gridSpan w:val="2"/>
              </w:tcPr>
            </w:tcPrChange>
          </w:tcPr>
          <w:p w14:paraId="28A6A6B9" w14:textId="77777777" w:rsidR="002F7459" w:rsidRPr="004E6C2C" w:rsidRDefault="002F7459">
            <w:pPr>
              <w:spacing w:line="480" w:lineRule="auto"/>
              <w:jc w:val="both"/>
              <w:rPr>
                <w:ins w:id="10535" w:author="Mohammad Nayeem" w:date="2020-04-21T21:17:00Z"/>
                <w:rFonts w:ascii="Times New Roman" w:hAnsi="Times New Roman" w:cs="Times New Roman"/>
                <w:sz w:val="24"/>
                <w:szCs w:val="24"/>
                <w:rPrChange w:id="10536" w:author="Mohammad Nayeem" w:date="2020-04-21T22:30:00Z">
                  <w:rPr>
                    <w:ins w:id="10537" w:author="Mohammad Nayeem" w:date="2020-04-21T21:17:00Z"/>
                    <w:rFonts w:ascii="Times New Roman" w:hAnsi="Times New Roman" w:cs="Times New Roman"/>
                  </w:rPr>
                </w:rPrChange>
              </w:rPr>
              <w:pPrChange w:id="10538" w:author="nayeem hasan" w:date="2020-04-22T17:14:00Z">
                <w:pPr>
                  <w:spacing w:line="480" w:lineRule="auto"/>
                  <w:jc w:val="center"/>
                </w:pPr>
              </w:pPrChange>
            </w:pPr>
            <w:ins w:id="10539" w:author="Mohammad Nayeem" w:date="2020-04-21T21:17:00Z">
              <w:r w:rsidRPr="004E6C2C">
                <w:rPr>
                  <w:rFonts w:ascii="Times New Roman" w:hAnsi="Times New Roman" w:cs="Times New Roman"/>
                  <w:sz w:val="24"/>
                  <w:szCs w:val="24"/>
                  <w:rPrChange w:id="10540" w:author="Mohammad Nayeem" w:date="2020-04-21T22:30:00Z">
                    <w:rPr>
                      <w:rFonts w:ascii="Times New Roman" w:hAnsi="Times New Roman" w:cs="Times New Roman"/>
                    </w:rPr>
                  </w:rPrChange>
                </w:rPr>
                <w:t>0.002</w:t>
              </w:r>
            </w:ins>
          </w:p>
        </w:tc>
      </w:tr>
      <w:tr w:rsidR="002F7459" w:rsidRPr="004E6C2C" w14:paraId="5636EF8B" w14:textId="77777777" w:rsidTr="00706D74">
        <w:tblPrEx>
          <w:tblPrExChange w:id="10541"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542" w:author="Mohammad Nayeem" w:date="2020-04-21T21:17:00Z"/>
          <w:trPrChange w:id="10543" w:author="Mohammad Nayeem" w:date="2020-04-21T23:13:00Z">
            <w:trPr>
              <w:gridBefore w:val="1"/>
              <w:gridAfter w:val="0"/>
            </w:trPr>
          </w:trPrChange>
        </w:trPr>
        <w:tc>
          <w:tcPr>
            <w:tcW w:w="1250" w:type="pct"/>
            <w:tcPrChange w:id="10544" w:author="Mohammad Nayeem" w:date="2020-04-21T23:13:00Z">
              <w:tcPr>
                <w:tcW w:w="1250" w:type="pct"/>
              </w:tcPr>
            </w:tcPrChange>
          </w:tcPr>
          <w:p w14:paraId="47E28A9F" w14:textId="77777777" w:rsidR="002F7459" w:rsidRPr="004E6C2C" w:rsidRDefault="002F7459">
            <w:pPr>
              <w:spacing w:line="480" w:lineRule="auto"/>
              <w:jc w:val="both"/>
              <w:rPr>
                <w:ins w:id="10545" w:author="Mohammad Nayeem" w:date="2020-04-21T21:17:00Z"/>
                <w:rFonts w:ascii="Times New Roman" w:hAnsi="Times New Roman" w:cs="Times New Roman"/>
                <w:b/>
                <w:bCs/>
                <w:sz w:val="24"/>
                <w:szCs w:val="24"/>
                <w:rPrChange w:id="10546" w:author="Mohammad Nayeem" w:date="2020-04-21T22:30:00Z">
                  <w:rPr>
                    <w:ins w:id="10547" w:author="Mohammad Nayeem" w:date="2020-04-21T21:17:00Z"/>
                    <w:rFonts w:ascii="Times New Roman" w:hAnsi="Times New Roman" w:cs="Times New Roman"/>
                    <w:b/>
                    <w:bCs/>
                  </w:rPr>
                </w:rPrChange>
              </w:rPr>
              <w:pPrChange w:id="10548" w:author="nayeem hasan" w:date="2020-04-22T17:14:00Z">
                <w:pPr>
                  <w:spacing w:line="480" w:lineRule="auto"/>
                </w:pPr>
              </w:pPrChange>
            </w:pPr>
            <w:ins w:id="10549" w:author="Mohammad Nayeem" w:date="2020-04-21T21:17:00Z">
              <w:r w:rsidRPr="004E6C2C">
                <w:rPr>
                  <w:rFonts w:ascii="Times New Roman" w:hAnsi="Times New Roman" w:cs="Times New Roman"/>
                  <w:sz w:val="24"/>
                  <w:szCs w:val="24"/>
                  <w:rPrChange w:id="10550" w:author="Mohammad Nayeem" w:date="2020-04-21T22:30:00Z">
                    <w:rPr>
                      <w:rFonts w:ascii="Times New Roman" w:hAnsi="Times New Roman" w:cs="Times New Roman"/>
                    </w:rPr>
                  </w:rPrChange>
                </w:rPr>
                <w:t>Under weight</w:t>
              </w:r>
            </w:ins>
          </w:p>
        </w:tc>
        <w:tc>
          <w:tcPr>
            <w:tcW w:w="1250" w:type="pct"/>
            <w:tcPrChange w:id="10551" w:author="Mohammad Nayeem" w:date="2020-04-21T23:13:00Z">
              <w:tcPr>
                <w:tcW w:w="1250" w:type="pct"/>
                <w:gridSpan w:val="2"/>
              </w:tcPr>
            </w:tcPrChange>
          </w:tcPr>
          <w:p w14:paraId="58ECE388" w14:textId="77777777" w:rsidR="002F7459" w:rsidRPr="004E6C2C" w:rsidRDefault="002F7459">
            <w:pPr>
              <w:spacing w:line="480" w:lineRule="auto"/>
              <w:jc w:val="both"/>
              <w:rPr>
                <w:ins w:id="10552" w:author="Mohammad Nayeem" w:date="2020-04-21T21:17:00Z"/>
                <w:rFonts w:ascii="Times New Roman" w:hAnsi="Times New Roman" w:cs="Times New Roman"/>
                <w:sz w:val="24"/>
                <w:szCs w:val="24"/>
                <w:rPrChange w:id="10553" w:author="Mohammad Nayeem" w:date="2020-04-21T22:30:00Z">
                  <w:rPr>
                    <w:ins w:id="10554" w:author="Mohammad Nayeem" w:date="2020-04-21T21:17:00Z"/>
                    <w:rFonts w:ascii="Times New Roman" w:hAnsi="Times New Roman" w:cs="Times New Roman"/>
                  </w:rPr>
                </w:rPrChange>
              </w:rPr>
              <w:pPrChange w:id="10555" w:author="nayeem hasan" w:date="2020-04-22T17:14:00Z">
                <w:pPr>
                  <w:spacing w:line="480" w:lineRule="auto"/>
                  <w:jc w:val="center"/>
                </w:pPr>
              </w:pPrChange>
            </w:pPr>
            <w:ins w:id="10556" w:author="Mohammad Nayeem" w:date="2020-04-21T21:17:00Z">
              <w:r w:rsidRPr="004E6C2C">
                <w:rPr>
                  <w:rFonts w:ascii="Times New Roman" w:hAnsi="Times New Roman" w:cs="Times New Roman"/>
                  <w:sz w:val="24"/>
                  <w:szCs w:val="24"/>
                  <w:rPrChange w:id="10557" w:author="Mohammad Nayeem" w:date="2020-04-21T22:30:00Z">
                    <w:rPr>
                      <w:rFonts w:ascii="Times New Roman" w:hAnsi="Times New Roman" w:cs="Times New Roman"/>
                    </w:rPr>
                  </w:rPrChange>
                </w:rPr>
                <w:t>1.07</w:t>
              </w:r>
            </w:ins>
          </w:p>
        </w:tc>
        <w:tc>
          <w:tcPr>
            <w:tcW w:w="1250" w:type="pct"/>
            <w:tcPrChange w:id="10558" w:author="Mohammad Nayeem" w:date="2020-04-21T23:13:00Z">
              <w:tcPr>
                <w:tcW w:w="1250" w:type="pct"/>
                <w:gridSpan w:val="2"/>
              </w:tcPr>
            </w:tcPrChange>
          </w:tcPr>
          <w:p w14:paraId="12E1B638" w14:textId="77777777" w:rsidR="002F7459" w:rsidRPr="004E6C2C" w:rsidRDefault="002F7459">
            <w:pPr>
              <w:spacing w:line="480" w:lineRule="auto"/>
              <w:jc w:val="both"/>
              <w:rPr>
                <w:ins w:id="10559" w:author="Mohammad Nayeem" w:date="2020-04-21T21:17:00Z"/>
                <w:rFonts w:ascii="Times New Roman" w:hAnsi="Times New Roman" w:cs="Times New Roman"/>
                <w:sz w:val="24"/>
                <w:szCs w:val="24"/>
                <w:rPrChange w:id="10560" w:author="Mohammad Nayeem" w:date="2020-04-21T22:30:00Z">
                  <w:rPr>
                    <w:ins w:id="10561" w:author="Mohammad Nayeem" w:date="2020-04-21T21:17:00Z"/>
                    <w:rFonts w:ascii="Times New Roman" w:hAnsi="Times New Roman" w:cs="Times New Roman"/>
                  </w:rPr>
                </w:rPrChange>
              </w:rPr>
              <w:pPrChange w:id="10562" w:author="nayeem hasan" w:date="2020-04-22T17:14:00Z">
                <w:pPr>
                  <w:spacing w:line="480" w:lineRule="auto"/>
                  <w:jc w:val="center"/>
                </w:pPr>
              </w:pPrChange>
            </w:pPr>
            <w:ins w:id="10563" w:author="Mohammad Nayeem" w:date="2020-04-21T21:17:00Z">
              <w:r w:rsidRPr="004E6C2C">
                <w:rPr>
                  <w:rFonts w:ascii="Times New Roman" w:hAnsi="Times New Roman" w:cs="Times New Roman"/>
                  <w:sz w:val="24"/>
                  <w:szCs w:val="24"/>
                  <w:rPrChange w:id="10564" w:author="Mohammad Nayeem" w:date="2020-04-21T22:30:00Z">
                    <w:rPr>
                      <w:rFonts w:ascii="Times New Roman" w:hAnsi="Times New Roman" w:cs="Times New Roman"/>
                    </w:rPr>
                  </w:rPrChange>
                </w:rPr>
                <w:t>[0.74,1.55]</w:t>
              </w:r>
            </w:ins>
          </w:p>
        </w:tc>
        <w:tc>
          <w:tcPr>
            <w:tcW w:w="1250" w:type="pct"/>
            <w:tcPrChange w:id="10565" w:author="Mohammad Nayeem" w:date="2020-04-21T23:13:00Z">
              <w:tcPr>
                <w:tcW w:w="1250" w:type="pct"/>
                <w:gridSpan w:val="2"/>
              </w:tcPr>
            </w:tcPrChange>
          </w:tcPr>
          <w:p w14:paraId="781845B4" w14:textId="77777777" w:rsidR="002F7459" w:rsidRPr="004E6C2C" w:rsidRDefault="002F7459">
            <w:pPr>
              <w:spacing w:line="480" w:lineRule="auto"/>
              <w:jc w:val="both"/>
              <w:rPr>
                <w:ins w:id="10566" w:author="Mohammad Nayeem" w:date="2020-04-21T21:17:00Z"/>
                <w:rFonts w:ascii="Times New Roman" w:hAnsi="Times New Roman" w:cs="Times New Roman"/>
                <w:sz w:val="24"/>
                <w:szCs w:val="24"/>
                <w:rPrChange w:id="10567" w:author="Mohammad Nayeem" w:date="2020-04-21T22:30:00Z">
                  <w:rPr>
                    <w:ins w:id="10568" w:author="Mohammad Nayeem" w:date="2020-04-21T21:17:00Z"/>
                    <w:rFonts w:ascii="Times New Roman" w:hAnsi="Times New Roman" w:cs="Times New Roman"/>
                  </w:rPr>
                </w:rPrChange>
              </w:rPr>
              <w:pPrChange w:id="10569" w:author="nayeem hasan" w:date="2020-04-22T17:14:00Z">
                <w:pPr>
                  <w:spacing w:line="480" w:lineRule="auto"/>
                  <w:jc w:val="center"/>
                </w:pPr>
              </w:pPrChange>
            </w:pPr>
            <w:ins w:id="10570" w:author="Mohammad Nayeem" w:date="2020-04-21T21:17:00Z">
              <w:r w:rsidRPr="004E6C2C">
                <w:rPr>
                  <w:rFonts w:ascii="Times New Roman" w:hAnsi="Times New Roman" w:cs="Times New Roman"/>
                  <w:sz w:val="24"/>
                  <w:szCs w:val="24"/>
                  <w:rPrChange w:id="10571" w:author="Mohammad Nayeem" w:date="2020-04-21T22:30:00Z">
                    <w:rPr>
                      <w:rFonts w:ascii="Times New Roman" w:hAnsi="Times New Roman" w:cs="Times New Roman"/>
                    </w:rPr>
                  </w:rPrChange>
                </w:rPr>
                <w:t>0.702</w:t>
              </w:r>
            </w:ins>
          </w:p>
        </w:tc>
      </w:tr>
      <w:tr w:rsidR="002F7459" w:rsidRPr="004E6C2C" w14:paraId="5A75B93C" w14:textId="77777777" w:rsidTr="00706D74">
        <w:tblPrEx>
          <w:tblPrExChange w:id="10572"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573" w:author="Mohammad Nayeem" w:date="2020-04-21T21:17:00Z"/>
          <w:trPrChange w:id="10574" w:author="Mohammad Nayeem" w:date="2020-04-21T23:13:00Z">
            <w:trPr>
              <w:gridBefore w:val="1"/>
              <w:gridAfter w:val="0"/>
            </w:trPr>
          </w:trPrChange>
        </w:trPr>
        <w:tc>
          <w:tcPr>
            <w:tcW w:w="1250" w:type="pct"/>
            <w:tcPrChange w:id="10575" w:author="Mohammad Nayeem" w:date="2020-04-21T23:13:00Z">
              <w:tcPr>
                <w:tcW w:w="1250" w:type="pct"/>
              </w:tcPr>
            </w:tcPrChange>
          </w:tcPr>
          <w:p w14:paraId="149089BB" w14:textId="77777777" w:rsidR="002F7459" w:rsidRPr="004E6C2C" w:rsidRDefault="002F7459">
            <w:pPr>
              <w:spacing w:line="480" w:lineRule="auto"/>
              <w:jc w:val="both"/>
              <w:rPr>
                <w:ins w:id="10576" w:author="Mohammad Nayeem" w:date="2020-04-21T21:17:00Z"/>
                <w:rFonts w:ascii="Times New Roman" w:hAnsi="Times New Roman" w:cs="Times New Roman"/>
                <w:b/>
                <w:bCs/>
                <w:sz w:val="24"/>
                <w:szCs w:val="24"/>
                <w:rPrChange w:id="10577" w:author="Mohammad Nayeem" w:date="2020-04-21T22:30:00Z">
                  <w:rPr>
                    <w:ins w:id="10578" w:author="Mohammad Nayeem" w:date="2020-04-21T21:17:00Z"/>
                    <w:rFonts w:ascii="Times New Roman" w:hAnsi="Times New Roman" w:cs="Times New Roman"/>
                    <w:b/>
                    <w:bCs/>
                  </w:rPr>
                </w:rPrChange>
              </w:rPr>
              <w:pPrChange w:id="10579" w:author="nayeem hasan" w:date="2020-04-22T17:14:00Z">
                <w:pPr>
                  <w:spacing w:line="480" w:lineRule="auto"/>
                </w:pPr>
              </w:pPrChange>
            </w:pPr>
            <w:ins w:id="10580" w:author="Mohammad Nayeem" w:date="2020-04-21T21:17:00Z">
              <w:r w:rsidRPr="004E6C2C">
                <w:rPr>
                  <w:rFonts w:ascii="Times New Roman" w:hAnsi="Times New Roman" w:cs="Times New Roman"/>
                  <w:sz w:val="24"/>
                  <w:szCs w:val="24"/>
                  <w:rPrChange w:id="10581" w:author="Mohammad Nayeem" w:date="2020-04-21T22:30:00Z">
                    <w:rPr>
                      <w:rFonts w:ascii="Times New Roman" w:hAnsi="Times New Roman" w:cs="Times New Roman"/>
                    </w:rPr>
                  </w:rPrChange>
                </w:rPr>
                <w:t xml:space="preserve">Normal weight </w:t>
              </w:r>
            </w:ins>
          </w:p>
        </w:tc>
        <w:tc>
          <w:tcPr>
            <w:tcW w:w="1250" w:type="pct"/>
            <w:tcPrChange w:id="10582" w:author="Mohammad Nayeem" w:date="2020-04-21T23:13:00Z">
              <w:tcPr>
                <w:tcW w:w="1250" w:type="pct"/>
                <w:gridSpan w:val="2"/>
              </w:tcPr>
            </w:tcPrChange>
          </w:tcPr>
          <w:p w14:paraId="0800836F" w14:textId="77777777" w:rsidR="002F7459" w:rsidRPr="004E6C2C" w:rsidRDefault="002F7459">
            <w:pPr>
              <w:spacing w:line="480" w:lineRule="auto"/>
              <w:jc w:val="both"/>
              <w:rPr>
                <w:ins w:id="10583" w:author="Mohammad Nayeem" w:date="2020-04-21T21:17:00Z"/>
                <w:rFonts w:ascii="Times New Roman" w:hAnsi="Times New Roman" w:cs="Times New Roman"/>
                <w:sz w:val="24"/>
                <w:szCs w:val="24"/>
                <w:rPrChange w:id="10584" w:author="Mohammad Nayeem" w:date="2020-04-21T22:30:00Z">
                  <w:rPr>
                    <w:ins w:id="10585" w:author="Mohammad Nayeem" w:date="2020-04-21T21:17:00Z"/>
                    <w:rFonts w:ascii="Times New Roman" w:hAnsi="Times New Roman" w:cs="Times New Roman"/>
                  </w:rPr>
                </w:rPrChange>
              </w:rPr>
              <w:pPrChange w:id="10586" w:author="nayeem hasan" w:date="2020-04-22T17:14:00Z">
                <w:pPr>
                  <w:spacing w:line="480" w:lineRule="auto"/>
                  <w:jc w:val="center"/>
                </w:pPr>
              </w:pPrChange>
            </w:pPr>
            <w:ins w:id="10587" w:author="Mohammad Nayeem" w:date="2020-04-21T21:17:00Z">
              <w:r w:rsidRPr="004E6C2C">
                <w:rPr>
                  <w:rFonts w:ascii="Times New Roman" w:hAnsi="Times New Roman" w:cs="Times New Roman"/>
                  <w:sz w:val="24"/>
                  <w:szCs w:val="24"/>
                  <w:rPrChange w:id="10588" w:author="Mohammad Nayeem" w:date="2020-04-21T22:30:00Z">
                    <w:rPr>
                      <w:rFonts w:ascii="Times New Roman" w:hAnsi="Times New Roman" w:cs="Times New Roman"/>
                    </w:rPr>
                  </w:rPrChange>
                </w:rPr>
                <w:t>Ref.</w:t>
              </w:r>
            </w:ins>
          </w:p>
        </w:tc>
        <w:tc>
          <w:tcPr>
            <w:tcW w:w="1250" w:type="pct"/>
            <w:tcPrChange w:id="10589" w:author="Mohammad Nayeem" w:date="2020-04-21T23:13:00Z">
              <w:tcPr>
                <w:tcW w:w="1250" w:type="pct"/>
                <w:gridSpan w:val="2"/>
              </w:tcPr>
            </w:tcPrChange>
          </w:tcPr>
          <w:p w14:paraId="16BEEB28" w14:textId="77777777" w:rsidR="002F7459" w:rsidRPr="004E6C2C" w:rsidRDefault="002F7459">
            <w:pPr>
              <w:spacing w:line="480" w:lineRule="auto"/>
              <w:jc w:val="both"/>
              <w:rPr>
                <w:ins w:id="10590" w:author="Mohammad Nayeem" w:date="2020-04-21T21:17:00Z"/>
                <w:rFonts w:ascii="Times New Roman" w:hAnsi="Times New Roman" w:cs="Times New Roman"/>
                <w:sz w:val="24"/>
                <w:szCs w:val="24"/>
                <w:rPrChange w:id="10591" w:author="Mohammad Nayeem" w:date="2020-04-21T22:30:00Z">
                  <w:rPr>
                    <w:ins w:id="10592" w:author="Mohammad Nayeem" w:date="2020-04-21T21:17:00Z"/>
                    <w:rFonts w:ascii="Times New Roman" w:hAnsi="Times New Roman" w:cs="Times New Roman"/>
                  </w:rPr>
                </w:rPrChange>
              </w:rPr>
              <w:pPrChange w:id="10593" w:author="nayeem hasan" w:date="2020-04-22T17:14:00Z">
                <w:pPr>
                  <w:spacing w:line="480" w:lineRule="auto"/>
                  <w:jc w:val="center"/>
                </w:pPr>
              </w:pPrChange>
            </w:pPr>
            <w:ins w:id="10594" w:author="Mohammad Nayeem" w:date="2020-04-21T21:17:00Z">
              <w:r w:rsidRPr="004E6C2C">
                <w:rPr>
                  <w:rFonts w:ascii="Times New Roman" w:hAnsi="Times New Roman" w:cs="Times New Roman"/>
                  <w:sz w:val="24"/>
                  <w:szCs w:val="24"/>
                  <w:rPrChange w:id="10595" w:author="Mohammad Nayeem" w:date="2020-04-21T22:30:00Z">
                    <w:rPr>
                      <w:rFonts w:ascii="Times New Roman" w:hAnsi="Times New Roman" w:cs="Times New Roman"/>
                    </w:rPr>
                  </w:rPrChange>
                </w:rPr>
                <w:t>-</w:t>
              </w:r>
            </w:ins>
          </w:p>
        </w:tc>
        <w:tc>
          <w:tcPr>
            <w:tcW w:w="1250" w:type="pct"/>
            <w:tcPrChange w:id="10596" w:author="Mohammad Nayeem" w:date="2020-04-21T23:13:00Z">
              <w:tcPr>
                <w:tcW w:w="1250" w:type="pct"/>
                <w:gridSpan w:val="2"/>
              </w:tcPr>
            </w:tcPrChange>
          </w:tcPr>
          <w:p w14:paraId="355008FE" w14:textId="77777777" w:rsidR="002F7459" w:rsidRPr="004E6C2C" w:rsidRDefault="002F7459">
            <w:pPr>
              <w:spacing w:line="480" w:lineRule="auto"/>
              <w:jc w:val="both"/>
              <w:rPr>
                <w:ins w:id="10597" w:author="Mohammad Nayeem" w:date="2020-04-21T21:17:00Z"/>
                <w:rFonts w:ascii="Times New Roman" w:hAnsi="Times New Roman" w:cs="Times New Roman"/>
                <w:sz w:val="24"/>
                <w:szCs w:val="24"/>
                <w:rPrChange w:id="10598" w:author="Mohammad Nayeem" w:date="2020-04-21T22:30:00Z">
                  <w:rPr>
                    <w:ins w:id="10599" w:author="Mohammad Nayeem" w:date="2020-04-21T21:17:00Z"/>
                    <w:rFonts w:ascii="Times New Roman" w:hAnsi="Times New Roman" w:cs="Times New Roman"/>
                  </w:rPr>
                </w:rPrChange>
              </w:rPr>
              <w:pPrChange w:id="10600" w:author="nayeem hasan" w:date="2020-04-22T17:14:00Z">
                <w:pPr>
                  <w:spacing w:line="480" w:lineRule="auto"/>
                  <w:jc w:val="center"/>
                </w:pPr>
              </w:pPrChange>
            </w:pPr>
          </w:p>
        </w:tc>
      </w:tr>
      <w:tr w:rsidR="002F7459" w:rsidRPr="004E6C2C" w14:paraId="29C79AF2" w14:textId="77777777" w:rsidTr="00706D74">
        <w:trPr>
          <w:ins w:id="10601" w:author="Mohammad Nayeem" w:date="2020-04-21T21:17:00Z"/>
        </w:trPr>
        <w:tc>
          <w:tcPr>
            <w:tcW w:w="5000" w:type="pct"/>
            <w:gridSpan w:val="4"/>
            <w:tcPrChange w:id="10602" w:author="Mohammad Nayeem" w:date="2020-04-21T23:13:00Z">
              <w:tcPr>
                <w:tcW w:w="5000" w:type="pct"/>
                <w:gridSpan w:val="9"/>
              </w:tcPr>
            </w:tcPrChange>
          </w:tcPr>
          <w:p w14:paraId="71501F24" w14:textId="77777777" w:rsidR="002F7459" w:rsidRPr="00E62777" w:rsidRDefault="002F7459">
            <w:pPr>
              <w:spacing w:line="480" w:lineRule="auto"/>
              <w:jc w:val="both"/>
              <w:rPr>
                <w:ins w:id="10603" w:author="Mohammad Nayeem" w:date="2020-04-21T21:17:00Z"/>
                <w:rFonts w:ascii="Times New Roman" w:hAnsi="Times New Roman" w:cs="Times New Roman"/>
                <w:b/>
                <w:bCs/>
                <w:sz w:val="24"/>
                <w:szCs w:val="24"/>
                <w:rPrChange w:id="10604" w:author="Mohammad Nayeem" w:date="2020-04-21T23:17:00Z">
                  <w:rPr>
                    <w:ins w:id="10605" w:author="Mohammad Nayeem" w:date="2020-04-21T21:17:00Z"/>
                    <w:rFonts w:ascii="Times New Roman" w:hAnsi="Times New Roman" w:cs="Times New Roman"/>
                  </w:rPr>
                </w:rPrChange>
              </w:rPr>
              <w:pPrChange w:id="10606" w:author="nayeem hasan" w:date="2020-04-22T17:14:00Z">
                <w:pPr>
                  <w:spacing w:line="480" w:lineRule="auto"/>
                </w:pPr>
              </w:pPrChange>
            </w:pPr>
            <w:ins w:id="10607" w:author="Mohammad Nayeem" w:date="2020-04-21T21:17:00Z">
              <w:r w:rsidRPr="00E62777">
                <w:rPr>
                  <w:rFonts w:ascii="Times New Roman" w:hAnsi="Times New Roman" w:cs="Times New Roman"/>
                  <w:b/>
                  <w:bCs/>
                  <w:sz w:val="24"/>
                  <w:szCs w:val="24"/>
                  <w:rPrChange w:id="10608" w:author="Mohammad Nayeem" w:date="2020-04-21T23:17:00Z">
                    <w:rPr>
                      <w:rFonts w:ascii="Times New Roman" w:hAnsi="Times New Roman" w:cs="Times New Roman"/>
                    </w:rPr>
                  </w:rPrChange>
                </w:rPr>
                <w:t>Household members</w:t>
              </w:r>
            </w:ins>
          </w:p>
        </w:tc>
      </w:tr>
      <w:tr w:rsidR="002F7459" w:rsidRPr="004E6C2C" w14:paraId="033DF1B0" w14:textId="77777777" w:rsidTr="00706D74">
        <w:tblPrEx>
          <w:tblPrExChange w:id="10609"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610" w:author="Mohammad Nayeem" w:date="2020-04-21T21:17:00Z"/>
          <w:trPrChange w:id="10611" w:author="Mohammad Nayeem" w:date="2020-04-21T23:13:00Z">
            <w:trPr>
              <w:gridBefore w:val="1"/>
              <w:gridAfter w:val="0"/>
            </w:trPr>
          </w:trPrChange>
        </w:trPr>
        <w:tc>
          <w:tcPr>
            <w:tcW w:w="1250" w:type="pct"/>
            <w:tcPrChange w:id="10612" w:author="Mohammad Nayeem" w:date="2020-04-21T23:13:00Z">
              <w:tcPr>
                <w:tcW w:w="1250" w:type="pct"/>
              </w:tcPr>
            </w:tcPrChange>
          </w:tcPr>
          <w:p w14:paraId="698FFAEC" w14:textId="77777777" w:rsidR="002F7459" w:rsidRPr="004E6C2C" w:rsidRDefault="002F7459">
            <w:pPr>
              <w:spacing w:line="480" w:lineRule="auto"/>
              <w:jc w:val="both"/>
              <w:rPr>
                <w:ins w:id="10613" w:author="Mohammad Nayeem" w:date="2020-04-21T21:17:00Z"/>
                <w:rFonts w:ascii="Times New Roman" w:hAnsi="Times New Roman" w:cs="Times New Roman"/>
                <w:b/>
                <w:bCs/>
                <w:sz w:val="24"/>
                <w:szCs w:val="24"/>
                <w:rPrChange w:id="10614" w:author="Mohammad Nayeem" w:date="2020-04-21T22:30:00Z">
                  <w:rPr>
                    <w:ins w:id="10615" w:author="Mohammad Nayeem" w:date="2020-04-21T21:17:00Z"/>
                    <w:rFonts w:ascii="Times New Roman" w:hAnsi="Times New Roman" w:cs="Times New Roman"/>
                    <w:b/>
                    <w:bCs/>
                  </w:rPr>
                </w:rPrChange>
              </w:rPr>
              <w:pPrChange w:id="10616" w:author="nayeem hasan" w:date="2020-04-22T17:14:00Z">
                <w:pPr>
                  <w:spacing w:line="480" w:lineRule="auto"/>
                </w:pPr>
              </w:pPrChange>
            </w:pPr>
            <w:ins w:id="10617" w:author="Mohammad Nayeem" w:date="2020-04-21T21:17:00Z">
              <w:r w:rsidRPr="004E6C2C">
                <w:rPr>
                  <w:rFonts w:ascii="Times New Roman" w:hAnsi="Times New Roman" w:cs="Times New Roman"/>
                  <w:sz w:val="24"/>
                  <w:szCs w:val="24"/>
                  <w:rPrChange w:id="10618" w:author="Mohammad Nayeem" w:date="2020-04-21T22:30:00Z">
                    <w:rPr>
                      <w:rFonts w:ascii="Times New Roman" w:hAnsi="Times New Roman" w:cs="Times New Roman"/>
                    </w:rPr>
                  </w:rPrChange>
                </w:rPr>
                <w:t>&gt; 5</w:t>
              </w:r>
            </w:ins>
          </w:p>
        </w:tc>
        <w:tc>
          <w:tcPr>
            <w:tcW w:w="1250" w:type="pct"/>
            <w:tcPrChange w:id="10619" w:author="Mohammad Nayeem" w:date="2020-04-21T23:13:00Z">
              <w:tcPr>
                <w:tcW w:w="1250" w:type="pct"/>
                <w:gridSpan w:val="2"/>
              </w:tcPr>
            </w:tcPrChange>
          </w:tcPr>
          <w:p w14:paraId="539A14BD" w14:textId="77777777" w:rsidR="002F7459" w:rsidRPr="004E6C2C" w:rsidRDefault="002F7459">
            <w:pPr>
              <w:spacing w:line="480" w:lineRule="auto"/>
              <w:jc w:val="both"/>
              <w:rPr>
                <w:ins w:id="10620" w:author="Mohammad Nayeem" w:date="2020-04-21T21:17:00Z"/>
                <w:rFonts w:ascii="Times New Roman" w:hAnsi="Times New Roman" w:cs="Times New Roman"/>
                <w:sz w:val="24"/>
                <w:szCs w:val="24"/>
                <w:rPrChange w:id="10621" w:author="Mohammad Nayeem" w:date="2020-04-21T22:30:00Z">
                  <w:rPr>
                    <w:ins w:id="10622" w:author="Mohammad Nayeem" w:date="2020-04-21T21:17:00Z"/>
                    <w:rFonts w:ascii="Times New Roman" w:hAnsi="Times New Roman" w:cs="Times New Roman"/>
                  </w:rPr>
                </w:rPrChange>
              </w:rPr>
              <w:pPrChange w:id="10623" w:author="nayeem hasan" w:date="2020-04-22T17:14:00Z">
                <w:pPr>
                  <w:spacing w:line="480" w:lineRule="auto"/>
                  <w:jc w:val="center"/>
                </w:pPr>
              </w:pPrChange>
            </w:pPr>
            <w:ins w:id="10624" w:author="Mohammad Nayeem" w:date="2020-04-21T21:17:00Z">
              <w:r w:rsidRPr="004E6C2C">
                <w:rPr>
                  <w:rFonts w:ascii="Times New Roman" w:hAnsi="Times New Roman" w:cs="Times New Roman"/>
                  <w:sz w:val="24"/>
                  <w:szCs w:val="24"/>
                  <w:rPrChange w:id="10625" w:author="Mohammad Nayeem" w:date="2020-04-21T22:30:00Z">
                    <w:rPr>
                      <w:rFonts w:ascii="Times New Roman" w:hAnsi="Times New Roman" w:cs="Times New Roman"/>
                    </w:rPr>
                  </w:rPrChange>
                </w:rPr>
                <w:t>1.06</w:t>
              </w:r>
            </w:ins>
          </w:p>
        </w:tc>
        <w:tc>
          <w:tcPr>
            <w:tcW w:w="1250" w:type="pct"/>
            <w:tcPrChange w:id="10626" w:author="Mohammad Nayeem" w:date="2020-04-21T23:13:00Z">
              <w:tcPr>
                <w:tcW w:w="1250" w:type="pct"/>
                <w:gridSpan w:val="2"/>
              </w:tcPr>
            </w:tcPrChange>
          </w:tcPr>
          <w:p w14:paraId="591A6ACE" w14:textId="77777777" w:rsidR="002F7459" w:rsidRPr="004E6C2C" w:rsidRDefault="002F7459">
            <w:pPr>
              <w:spacing w:line="480" w:lineRule="auto"/>
              <w:jc w:val="both"/>
              <w:rPr>
                <w:ins w:id="10627" w:author="Mohammad Nayeem" w:date="2020-04-21T21:17:00Z"/>
                <w:rFonts w:ascii="Times New Roman" w:hAnsi="Times New Roman" w:cs="Times New Roman"/>
                <w:sz w:val="24"/>
                <w:szCs w:val="24"/>
                <w:rPrChange w:id="10628" w:author="Mohammad Nayeem" w:date="2020-04-21T22:30:00Z">
                  <w:rPr>
                    <w:ins w:id="10629" w:author="Mohammad Nayeem" w:date="2020-04-21T21:17:00Z"/>
                    <w:rFonts w:ascii="Times New Roman" w:hAnsi="Times New Roman" w:cs="Times New Roman"/>
                  </w:rPr>
                </w:rPrChange>
              </w:rPr>
              <w:pPrChange w:id="10630" w:author="nayeem hasan" w:date="2020-04-22T17:14:00Z">
                <w:pPr>
                  <w:spacing w:line="480" w:lineRule="auto"/>
                  <w:jc w:val="center"/>
                </w:pPr>
              </w:pPrChange>
            </w:pPr>
            <w:ins w:id="10631" w:author="Mohammad Nayeem" w:date="2020-04-21T21:17:00Z">
              <w:r w:rsidRPr="004E6C2C">
                <w:rPr>
                  <w:rFonts w:ascii="Times New Roman" w:hAnsi="Times New Roman" w:cs="Times New Roman"/>
                  <w:sz w:val="24"/>
                  <w:szCs w:val="24"/>
                  <w:rPrChange w:id="10632" w:author="Mohammad Nayeem" w:date="2020-04-21T22:30:00Z">
                    <w:rPr>
                      <w:rFonts w:ascii="Times New Roman" w:hAnsi="Times New Roman" w:cs="Times New Roman"/>
                    </w:rPr>
                  </w:rPrChange>
                </w:rPr>
                <w:t>[0.86,1.31]</w:t>
              </w:r>
            </w:ins>
          </w:p>
        </w:tc>
        <w:tc>
          <w:tcPr>
            <w:tcW w:w="1250" w:type="pct"/>
            <w:tcPrChange w:id="10633" w:author="Mohammad Nayeem" w:date="2020-04-21T23:13:00Z">
              <w:tcPr>
                <w:tcW w:w="1250" w:type="pct"/>
                <w:gridSpan w:val="2"/>
              </w:tcPr>
            </w:tcPrChange>
          </w:tcPr>
          <w:p w14:paraId="65803A00" w14:textId="77777777" w:rsidR="002F7459" w:rsidRPr="004E6C2C" w:rsidRDefault="002F7459">
            <w:pPr>
              <w:spacing w:line="480" w:lineRule="auto"/>
              <w:jc w:val="both"/>
              <w:rPr>
                <w:ins w:id="10634" w:author="Mohammad Nayeem" w:date="2020-04-21T21:17:00Z"/>
                <w:rFonts w:ascii="Times New Roman" w:hAnsi="Times New Roman" w:cs="Times New Roman"/>
                <w:sz w:val="24"/>
                <w:szCs w:val="24"/>
                <w:rPrChange w:id="10635" w:author="Mohammad Nayeem" w:date="2020-04-21T22:30:00Z">
                  <w:rPr>
                    <w:ins w:id="10636" w:author="Mohammad Nayeem" w:date="2020-04-21T21:17:00Z"/>
                    <w:rFonts w:ascii="Times New Roman" w:hAnsi="Times New Roman" w:cs="Times New Roman"/>
                  </w:rPr>
                </w:rPrChange>
              </w:rPr>
              <w:pPrChange w:id="10637" w:author="nayeem hasan" w:date="2020-04-22T17:14:00Z">
                <w:pPr>
                  <w:spacing w:line="480" w:lineRule="auto"/>
                  <w:jc w:val="center"/>
                </w:pPr>
              </w:pPrChange>
            </w:pPr>
            <w:ins w:id="10638" w:author="Mohammad Nayeem" w:date="2020-04-21T21:17:00Z">
              <w:r w:rsidRPr="004E6C2C">
                <w:rPr>
                  <w:rFonts w:ascii="Times New Roman" w:hAnsi="Times New Roman" w:cs="Times New Roman"/>
                  <w:sz w:val="24"/>
                  <w:szCs w:val="24"/>
                  <w:rPrChange w:id="10639" w:author="Mohammad Nayeem" w:date="2020-04-21T22:30:00Z">
                    <w:rPr>
                      <w:rFonts w:ascii="Times New Roman" w:hAnsi="Times New Roman" w:cs="Times New Roman"/>
                    </w:rPr>
                  </w:rPrChange>
                </w:rPr>
                <w:t>0.576</w:t>
              </w:r>
            </w:ins>
          </w:p>
        </w:tc>
      </w:tr>
      <w:tr w:rsidR="002F7459" w:rsidRPr="004E6C2C" w14:paraId="079C8E30" w14:textId="77777777" w:rsidTr="00706D74">
        <w:tblPrEx>
          <w:tblPrExChange w:id="10640"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641" w:author="Mohammad Nayeem" w:date="2020-04-21T21:17:00Z"/>
          <w:trPrChange w:id="10642" w:author="Mohammad Nayeem" w:date="2020-04-21T23:13:00Z">
            <w:trPr>
              <w:gridBefore w:val="1"/>
              <w:gridAfter w:val="0"/>
            </w:trPr>
          </w:trPrChange>
        </w:trPr>
        <w:tc>
          <w:tcPr>
            <w:tcW w:w="1250" w:type="pct"/>
            <w:tcPrChange w:id="10643" w:author="Mohammad Nayeem" w:date="2020-04-21T23:13:00Z">
              <w:tcPr>
                <w:tcW w:w="1250" w:type="pct"/>
              </w:tcPr>
            </w:tcPrChange>
          </w:tcPr>
          <w:p w14:paraId="7A6D9EB0" w14:textId="77777777" w:rsidR="002F7459" w:rsidRPr="004E6C2C" w:rsidRDefault="002F7459">
            <w:pPr>
              <w:spacing w:line="480" w:lineRule="auto"/>
              <w:jc w:val="both"/>
              <w:rPr>
                <w:ins w:id="10644" w:author="Mohammad Nayeem" w:date="2020-04-21T21:17:00Z"/>
                <w:rFonts w:ascii="Times New Roman" w:hAnsi="Times New Roman" w:cs="Times New Roman"/>
                <w:b/>
                <w:bCs/>
                <w:sz w:val="24"/>
                <w:szCs w:val="24"/>
                <w:rPrChange w:id="10645" w:author="Mohammad Nayeem" w:date="2020-04-21T22:30:00Z">
                  <w:rPr>
                    <w:ins w:id="10646" w:author="Mohammad Nayeem" w:date="2020-04-21T21:17:00Z"/>
                    <w:rFonts w:ascii="Times New Roman" w:hAnsi="Times New Roman" w:cs="Times New Roman"/>
                    <w:b/>
                    <w:bCs/>
                  </w:rPr>
                </w:rPrChange>
              </w:rPr>
              <w:pPrChange w:id="10647" w:author="nayeem hasan" w:date="2020-04-22T17:14:00Z">
                <w:pPr>
                  <w:spacing w:line="480" w:lineRule="auto"/>
                </w:pPr>
              </w:pPrChange>
            </w:pPr>
            <w:ins w:id="10648" w:author="Mohammad Nayeem" w:date="2020-04-21T21:17:00Z">
              <w:r w:rsidRPr="004E6C2C">
                <w:rPr>
                  <w:rFonts w:ascii="Times New Roman" w:hAnsi="Times New Roman" w:cs="Times New Roman"/>
                  <w:sz w:val="24"/>
                  <w:szCs w:val="24"/>
                  <w:rPrChange w:id="10649" w:author="Mohammad Nayeem" w:date="2020-04-21T22:30:00Z">
                    <w:rPr>
                      <w:rFonts w:ascii="Times New Roman" w:hAnsi="Times New Roman" w:cs="Times New Roman"/>
                    </w:rPr>
                  </w:rPrChange>
                </w:rPr>
                <w:t>≤ 5</w:t>
              </w:r>
            </w:ins>
          </w:p>
        </w:tc>
        <w:tc>
          <w:tcPr>
            <w:tcW w:w="1250" w:type="pct"/>
            <w:tcPrChange w:id="10650" w:author="Mohammad Nayeem" w:date="2020-04-21T23:13:00Z">
              <w:tcPr>
                <w:tcW w:w="1250" w:type="pct"/>
                <w:gridSpan w:val="2"/>
              </w:tcPr>
            </w:tcPrChange>
          </w:tcPr>
          <w:p w14:paraId="5A6DB728" w14:textId="77777777" w:rsidR="002F7459" w:rsidRPr="004E6C2C" w:rsidRDefault="002F7459">
            <w:pPr>
              <w:spacing w:line="480" w:lineRule="auto"/>
              <w:jc w:val="both"/>
              <w:rPr>
                <w:ins w:id="10651" w:author="Mohammad Nayeem" w:date="2020-04-21T21:17:00Z"/>
                <w:rFonts w:ascii="Times New Roman" w:hAnsi="Times New Roman" w:cs="Times New Roman"/>
                <w:sz w:val="24"/>
                <w:szCs w:val="24"/>
                <w:rPrChange w:id="10652" w:author="Mohammad Nayeem" w:date="2020-04-21T22:30:00Z">
                  <w:rPr>
                    <w:ins w:id="10653" w:author="Mohammad Nayeem" w:date="2020-04-21T21:17:00Z"/>
                    <w:rFonts w:ascii="Times New Roman" w:hAnsi="Times New Roman" w:cs="Times New Roman"/>
                  </w:rPr>
                </w:rPrChange>
              </w:rPr>
              <w:pPrChange w:id="10654" w:author="nayeem hasan" w:date="2020-04-22T17:14:00Z">
                <w:pPr>
                  <w:spacing w:line="480" w:lineRule="auto"/>
                  <w:jc w:val="center"/>
                </w:pPr>
              </w:pPrChange>
            </w:pPr>
            <w:ins w:id="10655" w:author="Mohammad Nayeem" w:date="2020-04-21T21:17:00Z">
              <w:r w:rsidRPr="004E6C2C">
                <w:rPr>
                  <w:rFonts w:ascii="Times New Roman" w:hAnsi="Times New Roman" w:cs="Times New Roman"/>
                  <w:sz w:val="24"/>
                  <w:szCs w:val="24"/>
                  <w:rPrChange w:id="10656" w:author="Mohammad Nayeem" w:date="2020-04-21T22:30:00Z">
                    <w:rPr>
                      <w:rFonts w:ascii="Times New Roman" w:hAnsi="Times New Roman" w:cs="Times New Roman"/>
                    </w:rPr>
                  </w:rPrChange>
                </w:rPr>
                <w:t>Ref.</w:t>
              </w:r>
            </w:ins>
          </w:p>
        </w:tc>
        <w:tc>
          <w:tcPr>
            <w:tcW w:w="1250" w:type="pct"/>
            <w:tcPrChange w:id="10657" w:author="Mohammad Nayeem" w:date="2020-04-21T23:13:00Z">
              <w:tcPr>
                <w:tcW w:w="1250" w:type="pct"/>
                <w:gridSpan w:val="2"/>
              </w:tcPr>
            </w:tcPrChange>
          </w:tcPr>
          <w:p w14:paraId="3E18559E" w14:textId="77777777" w:rsidR="002F7459" w:rsidRPr="004E6C2C" w:rsidRDefault="002F7459">
            <w:pPr>
              <w:spacing w:line="480" w:lineRule="auto"/>
              <w:jc w:val="both"/>
              <w:rPr>
                <w:ins w:id="10658" w:author="Mohammad Nayeem" w:date="2020-04-21T21:17:00Z"/>
                <w:rFonts w:ascii="Times New Roman" w:hAnsi="Times New Roman" w:cs="Times New Roman"/>
                <w:sz w:val="24"/>
                <w:szCs w:val="24"/>
                <w:rPrChange w:id="10659" w:author="Mohammad Nayeem" w:date="2020-04-21T22:30:00Z">
                  <w:rPr>
                    <w:ins w:id="10660" w:author="Mohammad Nayeem" w:date="2020-04-21T21:17:00Z"/>
                    <w:rFonts w:ascii="Times New Roman" w:hAnsi="Times New Roman" w:cs="Times New Roman"/>
                  </w:rPr>
                </w:rPrChange>
              </w:rPr>
              <w:pPrChange w:id="10661" w:author="nayeem hasan" w:date="2020-04-22T17:14:00Z">
                <w:pPr>
                  <w:spacing w:line="480" w:lineRule="auto"/>
                  <w:jc w:val="center"/>
                </w:pPr>
              </w:pPrChange>
            </w:pPr>
            <w:ins w:id="10662" w:author="Mohammad Nayeem" w:date="2020-04-21T21:17:00Z">
              <w:r w:rsidRPr="004E6C2C">
                <w:rPr>
                  <w:rFonts w:ascii="Times New Roman" w:hAnsi="Times New Roman" w:cs="Times New Roman"/>
                  <w:sz w:val="24"/>
                  <w:szCs w:val="24"/>
                  <w:rPrChange w:id="10663" w:author="Mohammad Nayeem" w:date="2020-04-21T22:30:00Z">
                    <w:rPr>
                      <w:rFonts w:ascii="Times New Roman" w:hAnsi="Times New Roman" w:cs="Times New Roman"/>
                    </w:rPr>
                  </w:rPrChange>
                </w:rPr>
                <w:t>-</w:t>
              </w:r>
            </w:ins>
          </w:p>
        </w:tc>
        <w:tc>
          <w:tcPr>
            <w:tcW w:w="1250" w:type="pct"/>
            <w:tcPrChange w:id="10664" w:author="Mohammad Nayeem" w:date="2020-04-21T23:13:00Z">
              <w:tcPr>
                <w:tcW w:w="1250" w:type="pct"/>
                <w:gridSpan w:val="2"/>
              </w:tcPr>
            </w:tcPrChange>
          </w:tcPr>
          <w:p w14:paraId="4699714E" w14:textId="77777777" w:rsidR="002F7459" w:rsidRPr="004E6C2C" w:rsidRDefault="002F7459">
            <w:pPr>
              <w:spacing w:line="480" w:lineRule="auto"/>
              <w:jc w:val="both"/>
              <w:rPr>
                <w:ins w:id="10665" w:author="Mohammad Nayeem" w:date="2020-04-21T21:17:00Z"/>
                <w:rFonts w:ascii="Times New Roman" w:hAnsi="Times New Roman" w:cs="Times New Roman"/>
                <w:sz w:val="24"/>
                <w:szCs w:val="24"/>
                <w:rPrChange w:id="10666" w:author="Mohammad Nayeem" w:date="2020-04-21T22:30:00Z">
                  <w:rPr>
                    <w:ins w:id="10667" w:author="Mohammad Nayeem" w:date="2020-04-21T21:17:00Z"/>
                    <w:rFonts w:ascii="Times New Roman" w:hAnsi="Times New Roman" w:cs="Times New Roman"/>
                  </w:rPr>
                </w:rPrChange>
              </w:rPr>
              <w:pPrChange w:id="10668" w:author="nayeem hasan" w:date="2020-04-22T17:14:00Z">
                <w:pPr>
                  <w:spacing w:line="480" w:lineRule="auto"/>
                  <w:jc w:val="center"/>
                </w:pPr>
              </w:pPrChange>
            </w:pPr>
          </w:p>
        </w:tc>
      </w:tr>
      <w:tr w:rsidR="002F7459" w:rsidRPr="004E6C2C" w14:paraId="65F4D553" w14:textId="77777777" w:rsidTr="00706D74">
        <w:trPr>
          <w:ins w:id="10669" w:author="Mohammad Nayeem" w:date="2020-04-21T21:17:00Z"/>
        </w:trPr>
        <w:tc>
          <w:tcPr>
            <w:tcW w:w="5000" w:type="pct"/>
            <w:gridSpan w:val="4"/>
            <w:tcPrChange w:id="10670" w:author="Mohammad Nayeem" w:date="2020-04-21T23:13:00Z">
              <w:tcPr>
                <w:tcW w:w="5000" w:type="pct"/>
                <w:gridSpan w:val="9"/>
              </w:tcPr>
            </w:tcPrChange>
          </w:tcPr>
          <w:p w14:paraId="1C077A8B" w14:textId="77777777" w:rsidR="002F7459" w:rsidRPr="00E62777" w:rsidRDefault="002F7459">
            <w:pPr>
              <w:spacing w:line="480" w:lineRule="auto"/>
              <w:jc w:val="both"/>
              <w:rPr>
                <w:ins w:id="10671" w:author="Mohammad Nayeem" w:date="2020-04-21T21:17:00Z"/>
                <w:rFonts w:ascii="Times New Roman" w:hAnsi="Times New Roman" w:cs="Times New Roman"/>
                <w:b/>
                <w:bCs/>
                <w:sz w:val="24"/>
                <w:szCs w:val="24"/>
                <w:rPrChange w:id="10672" w:author="Mohammad Nayeem" w:date="2020-04-21T23:17:00Z">
                  <w:rPr>
                    <w:ins w:id="10673" w:author="Mohammad Nayeem" w:date="2020-04-21T21:17:00Z"/>
                    <w:rFonts w:ascii="Times New Roman" w:hAnsi="Times New Roman" w:cs="Times New Roman"/>
                    <w:bCs/>
                  </w:rPr>
                </w:rPrChange>
              </w:rPr>
              <w:pPrChange w:id="10674" w:author="nayeem hasan" w:date="2020-04-22T17:14:00Z">
                <w:pPr>
                  <w:spacing w:line="480" w:lineRule="auto"/>
                </w:pPr>
              </w:pPrChange>
            </w:pPr>
            <w:ins w:id="10675" w:author="Mohammad Nayeem" w:date="2020-04-21T21:17:00Z">
              <w:r w:rsidRPr="00E62777">
                <w:rPr>
                  <w:rFonts w:ascii="Times New Roman" w:hAnsi="Times New Roman" w:cs="Times New Roman"/>
                  <w:b/>
                  <w:bCs/>
                  <w:sz w:val="24"/>
                  <w:szCs w:val="24"/>
                  <w:rPrChange w:id="10676" w:author="Mohammad Nayeem" w:date="2020-04-21T23:17:00Z">
                    <w:rPr>
                      <w:rFonts w:ascii="Times New Roman" w:hAnsi="Times New Roman" w:cs="Times New Roman"/>
                    </w:rPr>
                  </w:rPrChange>
                </w:rPr>
                <w:t>C-section</w:t>
              </w:r>
            </w:ins>
          </w:p>
        </w:tc>
      </w:tr>
      <w:tr w:rsidR="002F7459" w:rsidRPr="004E6C2C" w14:paraId="56DFB216" w14:textId="77777777" w:rsidTr="00706D74">
        <w:tblPrEx>
          <w:tblPrExChange w:id="10677"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678" w:author="Mohammad Nayeem" w:date="2020-04-21T21:17:00Z"/>
          <w:trPrChange w:id="10679" w:author="Mohammad Nayeem" w:date="2020-04-21T23:13:00Z">
            <w:trPr>
              <w:gridBefore w:val="1"/>
              <w:gridAfter w:val="0"/>
            </w:trPr>
          </w:trPrChange>
        </w:trPr>
        <w:tc>
          <w:tcPr>
            <w:tcW w:w="1250" w:type="pct"/>
            <w:tcPrChange w:id="10680" w:author="Mohammad Nayeem" w:date="2020-04-21T23:13:00Z">
              <w:tcPr>
                <w:tcW w:w="1250" w:type="pct"/>
              </w:tcPr>
            </w:tcPrChange>
          </w:tcPr>
          <w:p w14:paraId="7CA8BF25" w14:textId="77777777" w:rsidR="002F7459" w:rsidRPr="004E6C2C" w:rsidRDefault="002F7459">
            <w:pPr>
              <w:spacing w:line="480" w:lineRule="auto"/>
              <w:jc w:val="both"/>
              <w:rPr>
                <w:ins w:id="10681" w:author="Mohammad Nayeem" w:date="2020-04-21T21:17:00Z"/>
                <w:rFonts w:ascii="Times New Roman" w:hAnsi="Times New Roman" w:cs="Times New Roman"/>
                <w:b/>
                <w:bCs/>
                <w:sz w:val="24"/>
                <w:szCs w:val="24"/>
                <w:rPrChange w:id="10682" w:author="Mohammad Nayeem" w:date="2020-04-21T22:30:00Z">
                  <w:rPr>
                    <w:ins w:id="10683" w:author="Mohammad Nayeem" w:date="2020-04-21T21:17:00Z"/>
                    <w:rFonts w:ascii="Times New Roman" w:hAnsi="Times New Roman" w:cs="Times New Roman"/>
                    <w:b/>
                    <w:bCs/>
                  </w:rPr>
                </w:rPrChange>
              </w:rPr>
              <w:pPrChange w:id="10684" w:author="nayeem hasan" w:date="2020-04-22T17:14:00Z">
                <w:pPr>
                  <w:spacing w:line="480" w:lineRule="auto"/>
                </w:pPr>
              </w:pPrChange>
            </w:pPr>
            <w:ins w:id="10685" w:author="Mohammad Nayeem" w:date="2020-04-21T21:17:00Z">
              <w:r w:rsidRPr="004E6C2C">
                <w:rPr>
                  <w:rFonts w:ascii="Times New Roman" w:hAnsi="Times New Roman" w:cs="Times New Roman"/>
                  <w:sz w:val="24"/>
                  <w:szCs w:val="24"/>
                  <w:rPrChange w:id="10686" w:author="Mohammad Nayeem" w:date="2020-04-21T22:30:00Z">
                    <w:rPr>
                      <w:rFonts w:ascii="Times New Roman" w:hAnsi="Times New Roman" w:cs="Times New Roman"/>
                    </w:rPr>
                  </w:rPrChange>
                </w:rPr>
                <w:t>Yes</w:t>
              </w:r>
            </w:ins>
          </w:p>
        </w:tc>
        <w:tc>
          <w:tcPr>
            <w:tcW w:w="1250" w:type="pct"/>
            <w:tcPrChange w:id="10687" w:author="Mohammad Nayeem" w:date="2020-04-21T23:13:00Z">
              <w:tcPr>
                <w:tcW w:w="1250" w:type="pct"/>
                <w:gridSpan w:val="2"/>
              </w:tcPr>
            </w:tcPrChange>
          </w:tcPr>
          <w:p w14:paraId="70B9E127" w14:textId="77777777" w:rsidR="002F7459" w:rsidRPr="004E6C2C" w:rsidRDefault="002F7459">
            <w:pPr>
              <w:spacing w:line="480" w:lineRule="auto"/>
              <w:jc w:val="both"/>
              <w:rPr>
                <w:ins w:id="10688" w:author="Mohammad Nayeem" w:date="2020-04-21T21:17:00Z"/>
                <w:rFonts w:ascii="Times New Roman" w:hAnsi="Times New Roman" w:cs="Times New Roman"/>
                <w:sz w:val="24"/>
                <w:szCs w:val="24"/>
                <w:rPrChange w:id="10689" w:author="Mohammad Nayeem" w:date="2020-04-21T22:30:00Z">
                  <w:rPr>
                    <w:ins w:id="10690" w:author="Mohammad Nayeem" w:date="2020-04-21T21:17:00Z"/>
                    <w:rFonts w:ascii="Times New Roman" w:hAnsi="Times New Roman" w:cs="Times New Roman"/>
                  </w:rPr>
                </w:rPrChange>
              </w:rPr>
              <w:pPrChange w:id="10691" w:author="nayeem hasan" w:date="2020-04-22T17:14:00Z">
                <w:pPr>
                  <w:spacing w:line="480" w:lineRule="auto"/>
                  <w:jc w:val="center"/>
                </w:pPr>
              </w:pPrChange>
            </w:pPr>
            <w:ins w:id="10692" w:author="Mohammad Nayeem" w:date="2020-04-21T21:17:00Z">
              <w:r w:rsidRPr="004E6C2C">
                <w:rPr>
                  <w:rFonts w:ascii="Times New Roman" w:hAnsi="Times New Roman" w:cs="Times New Roman"/>
                  <w:sz w:val="24"/>
                  <w:szCs w:val="24"/>
                  <w:rPrChange w:id="10693" w:author="Mohammad Nayeem" w:date="2020-04-21T22:30:00Z">
                    <w:rPr>
                      <w:rFonts w:ascii="Times New Roman" w:hAnsi="Times New Roman" w:cs="Times New Roman"/>
                    </w:rPr>
                  </w:rPrChange>
                </w:rPr>
                <w:t>1.04</w:t>
              </w:r>
            </w:ins>
          </w:p>
        </w:tc>
        <w:tc>
          <w:tcPr>
            <w:tcW w:w="1250" w:type="pct"/>
            <w:tcPrChange w:id="10694" w:author="Mohammad Nayeem" w:date="2020-04-21T23:13:00Z">
              <w:tcPr>
                <w:tcW w:w="1250" w:type="pct"/>
                <w:gridSpan w:val="2"/>
              </w:tcPr>
            </w:tcPrChange>
          </w:tcPr>
          <w:p w14:paraId="25FF98F8" w14:textId="77777777" w:rsidR="002F7459" w:rsidRPr="004E6C2C" w:rsidRDefault="002F7459">
            <w:pPr>
              <w:spacing w:line="480" w:lineRule="auto"/>
              <w:jc w:val="both"/>
              <w:rPr>
                <w:ins w:id="10695" w:author="Mohammad Nayeem" w:date="2020-04-21T21:17:00Z"/>
                <w:rFonts w:ascii="Times New Roman" w:hAnsi="Times New Roman" w:cs="Times New Roman"/>
                <w:sz w:val="24"/>
                <w:szCs w:val="24"/>
                <w:rPrChange w:id="10696" w:author="Mohammad Nayeem" w:date="2020-04-21T22:30:00Z">
                  <w:rPr>
                    <w:ins w:id="10697" w:author="Mohammad Nayeem" w:date="2020-04-21T21:17:00Z"/>
                    <w:rFonts w:ascii="Times New Roman" w:hAnsi="Times New Roman" w:cs="Times New Roman"/>
                  </w:rPr>
                </w:rPrChange>
              </w:rPr>
              <w:pPrChange w:id="10698" w:author="nayeem hasan" w:date="2020-04-22T17:14:00Z">
                <w:pPr>
                  <w:spacing w:line="480" w:lineRule="auto"/>
                  <w:jc w:val="center"/>
                </w:pPr>
              </w:pPrChange>
            </w:pPr>
            <w:ins w:id="10699" w:author="Mohammad Nayeem" w:date="2020-04-21T21:17:00Z">
              <w:r w:rsidRPr="004E6C2C">
                <w:rPr>
                  <w:rFonts w:ascii="Times New Roman" w:hAnsi="Times New Roman" w:cs="Times New Roman"/>
                  <w:sz w:val="24"/>
                  <w:szCs w:val="24"/>
                  <w:rPrChange w:id="10700" w:author="Mohammad Nayeem" w:date="2020-04-21T22:30:00Z">
                    <w:rPr>
                      <w:rFonts w:ascii="Times New Roman" w:hAnsi="Times New Roman" w:cs="Times New Roman"/>
                    </w:rPr>
                  </w:rPrChange>
                </w:rPr>
                <w:t>[0.81,1.33]</w:t>
              </w:r>
            </w:ins>
          </w:p>
        </w:tc>
        <w:tc>
          <w:tcPr>
            <w:tcW w:w="1250" w:type="pct"/>
            <w:tcPrChange w:id="10701" w:author="Mohammad Nayeem" w:date="2020-04-21T23:13:00Z">
              <w:tcPr>
                <w:tcW w:w="1250" w:type="pct"/>
                <w:gridSpan w:val="2"/>
              </w:tcPr>
            </w:tcPrChange>
          </w:tcPr>
          <w:p w14:paraId="599C290D" w14:textId="77777777" w:rsidR="002F7459" w:rsidRPr="004E6C2C" w:rsidRDefault="002F7459">
            <w:pPr>
              <w:spacing w:line="480" w:lineRule="auto"/>
              <w:jc w:val="both"/>
              <w:rPr>
                <w:ins w:id="10702" w:author="Mohammad Nayeem" w:date="2020-04-21T21:17:00Z"/>
                <w:rFonts w:ascii="Times New Roman" w:hAnsi="Times New Roman" w:cs="Times New Roman"/>
                <w:sz w:val="24"/>
                <w:szCs w:val="24"/>
                <w:rPrChange w:id="10703" w:author="Mohammad Nayeem" w:date="2020-04-21T22:30:00Z">
                  <w:rPr>
                    <w:ins w:id="10704" w:author="Mohammad Nayeem" w:date="2020-04-21T21:17:00Z"/>
                    <w:rFonts w:ascii="Times New Roman" w:hAnsi="Times New Roman" w:cs="Times New Roman"/>
                  </w:rPr>
                </w:rPrChange>
              </w:rPr>
              <w:pPrChange w:id="10705" w:author="nayeem hasan" w:date="2020-04-22T17:14:00Z">
                <w:pPr>
                  <w:spacing w:line="480" w:lineRule="auto"/>
                  <w:jc w:val="center"/>
                </w:pPr>
              </w:pPrChange>
            </w:pPr>
            <w:ins w:id="10706" w:author="Mohammad Nayeem" w:date="2020-04-21T21:17:00Z">
              <w:r w:rsidRPr="004E6C2C">
                <w:rPr>
                  <w:rFonts w:ascii="Times New Roman" w:hAnsi="Times New Roman" w:cs="Times New Roman"/>
                  <w:sz w:val="24"/>
                  <w:szCs w:val="24"/>
                  <w:rPrChange w:id="10707" w:author="Mohammad Nayeem" w:date="2020-04-21T22:30:00Z">
                    <w:rPr>
                      <w:rFonts w:ascii="Times New Roman" w:hAnsi="Times New Roman" w:cs="Times New Roman"/>
                    </w:rPr>
                  </w:rPrChange>
                </w:rPr>
                <w:t>0.780</w:t>
              </w:r>
            </w:ins>
          </w:p>
        </w:tc>
      </w:tr>
      <w:tr w:rsidR="002F7459" w:rsidRPr="004E6C2C" w14:paraId="4B87CB9C" w14:textId="77777777" w:rsidTr="00706D74">
        <w:tblPrEx>
          <w:tblPrExChange w:id="10708"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709" w:author="Mohammad Nayeem" w:date="2020-04-21T21:17:00Z"/>
          <w:trPrChange w:id="10710" w:author="Mohammad Nayeem" w:date="2020-04-21T23:13:00Z">
            <w:trPr>
              <w:gridBefore w:val="1"/>
              <w:gridAfter w:val="0"/>
            </w:trPr>
          </w:trPrChange>
        </w:trPr>
        <w:tc>
          <w:tcPr>
            <w:tcW w:w="1250" w:type="pct"/>
            <w:tcPrChange w:id="10711" w:author="Mohammad Nayeem" w:date="2020-04-21T23:13:00Z">
              <w:tcPr>
                <w:tcW w:w="1250" w:type="pct"/>
              </w:tcPr>
            </w:tcPrChange>
          </w:tcPr>
          <w:p w14:paraId="5EBFD214" w14:textId="77777777" w:rsidR="002F7459" w:rsidRPr="004E6C2C" w:rsidRDefault="002F7459">
            <w:pPr>
              <w:spacing w:line="480" w:lineRule="auto"/>
              <w:jc w:val="both"/>
              <w:rPr>
                <w:ins w:id="10712" w:author="Mohammad Nayeem" w:date="2020-04-21T21:17:00Z"/>
                <w:rFonts w:ascii="Times New Roman" w:hAnsi="Times New Roman" w:cs="Times New Roman"/>
                <w:b/>
                <w:bCs/>
                <w:sz w:val="24"/>
                <w:szCs w:val="24"/>
                <w:rPrChange w:id="10713" w:author="Mohammad Nayeem" w:date="2020-04-21T22:30:00Z">
                  <w:rPr>
                    <w:ins w:id="10714" w:author="Mohammad Nayeem" w:date="2020-04-21T21:17:00Z"/>
                    <w:rFonts w:ascii="Times New Roman" w:hAnsi="Times New Roman" w:cs="Times New Roman"/>
                    <w:b/>
                    <w:bCs/>
                  </w:rPr>
                </w:rPrChange>
              </w:rPr>
              <w:pPrChange w:id="10715" w:author="nayeem hasan" w:date="2020-04-22T17:14:00Z">
                <w:pPr>
                  <w:spacing w:line="480" w:lineRule="auto"/>
                </w:pPr>
              </w:pPrChange>
            </w:pPr>
            <w:ins w:id="10716" w:author="Mohammad Nayeem" w:date="2020-04-21T21:17:00Z">
              <w:r w:rsidRPr="004E6C2C">
                <w:rPr>
                  <w:rFonts w:ascii="Times New Roman" w:hAnsi="Times New Roman" w:cs="Times New Roman"/>
                  <w:sz w:val="24"/>
                  <w:szCs w:val="24"/>
                  <w:rPrChange w:id="10717" w:author="Mohammad Nayeem" w:date="2020-04-21T22:30:00Z">
                    <w:rPr>
                      <w:rFonts w:ascii="Times New Roman" w:hAnsi="Times New Roman" w:cs="Times New Roman"/>
                    </w:rPr>
                  </w:rPrChange>
                </w:rPr>
                <w:t xml:space="preserve">No </w:t>
              </w:r>
            </w:ins>
          </w:p>
        </w:tc>
        <w:tc>
          <w:tcPr>
            <w:tcW w:w="1250" w:type="pct"/>
            <w:tcPrChange w:id="10718" w:author="Mohammad Nayeem" w:date="2020-04-21T23:13:00Z">
              <w:tcPr>
                <w:tcW w:w="1250" w:type="pct"/>
                <w:gridSpan w:val="2"/>
              </w:tcPr>
            </w:tcPrChange>
          </w:tcPr>
          <w:p w14:paraId="7FEB2C2B" w14:textId="77777777" w:rsidR="002F7459" w:rsidRPr="004E6C2C" w:rsidRDefault="002F7459">
            <w:pPr>
              <w:spacing w:line="480" w:lineRule="auto"/>
              <w:jc w:val="both"/>
              <w:rPr>
                <w:ins w:id="10719" w:author="Mohammad Nayeem" w:date="2020-04-21T21:17:00Z"/>
                <w:rFonts w:ascii="Times New Roman" w:hAnsi="Times New Roman" w:cs="Times New Roman"/>
                <w:sz w:val="24"/>
                <w:szCs w:val="24"/>
                <w:rPrChange w:id="10720" w:author="Mohammad Nayeem" w:date="2020-04-21T22:30:00Z">
                  <w:rPr>
                    <w:ins w:id="10721" w:author="Mohammad Nayeem" w:date="2020-04-21T21:17:00Z"/>
                    <w:rFonts w:ascii="Times New Roman" w:hAnsi="Times New Roman" w:cs="Times New Roman"/>
                  </w:rPr>
                </w:rPrChange>
              </w:rPr>
              <w:pPrChange w:id="10722" w:author="nayeem hasan" w:date="2020-04-22T17:14:00Z">
                <w:pPr>
                  <w:spacing w:line="480" w:lineRule="auto"/>
                  <w:jc w:val="center"/>
                </w:pPr>
              </w:pPrChange>
            </w:pPr>
            <w:ins w:id="10723" w:author="Mohammad Nayeem" w:date="2020-04-21T21:17:00Z">
              <w:r w:rsidRPr="004E6C2C">
                <w:rPr>
                  <w:rFonts w:ascii="Times New Roman" w:hAnsi="Times New Roman" w:cs="Times New Roman"/>
                  <w:sz w:val="24"/>
                  <w:szCs w:val="24"/>
                  <w:rPrChange w:id="10724" w:author="Mohammad Nayeem" w:date="2020-04-21T22:30:00Z">
                    <w:rPr>
                      <w:rFonts w:ascii="Times New Roman" w:hAnsi="Times New Roman" w:cs="Times New Roman"/>
                    </w:rPr>
                  </w:rPrChange>
                </w:rPr>
                <w:t>Ref.</w:t>
              </w:r>
            </w:ins>
          </w:p>
        </w:tc>
        <w:tc>
          <w:tcPr>
            <w:tcW w:w="1250" w:type="pct"/>
            <w:tcPrChange w:id="10725" w:author="Mohammad Nayeem" w:date="2020-04-21T23:13:00Z">
              <w:tcPr>
                <w:tcW w:w="1250" w:type="pct"/>
                <w:gridSpan w:val="2"/>
              </w:tcPr>
            </w:tcPrChange>
          </w:tcPr>
          <w:p w14:paraId="7C0A64D4" w14:textId="77777777" w:rsidR="002F7459" w:rsidRPr="004E6C2C" w:rsidRDefault="002F7459">
            <w:pPr>
              <w:spacing w:line="480" w:lineRule="auto"/>
              <w:jc w:val="both"/>
              <w:rPr>
                <w:ins w:id="10726" w:author="Mohammad Nayeem" w:date="2020-04-21T21:17:00Z"/>
                <w:rFonts w:ascii="Times New Roman" w:hAnsi="Times New Roman" w:cs="Times New Roman"/>
                <w:sz w:val="24"/>
                <w:szCs w:val="24"/>
                <w:rPrChange w:id="10727" w:author="Mohammad Nayeem" w:date="2020-04-21T22:30:00Z">
                  <w:rPr>
                    <w:ins w:id="10728" w:author="Mohammad Nayeem" w:date="2020-04-21T21:17:00Z"/>
                    <w:rFonts w:ascii="Times New Roman" w:hAnsi="Times New Roman" w:cs="Times New Roman"/>
                  </w:rPr>
                </w:rPrChange>
              </w:rPr>
              <w:pPrChange w:id="10729" w:author="nayeem hasan" w:date="2020-04-22T17:14:00Z">
                <w:pPr>
                  <w:spacing w:line="480" w:lineRule="auto"/>
                  <w:jc w:val="center"/>
                </w:pPr>
              </w:pPrChange>
            </w:pPr>
            <w:ins w:id="10730" w:author="Mohammad Nayeem" w:date="2020-04-21T21:17:00Z">
              <w:r w:rsidRPr="004E6C2C">
                <w:rPr>
                  <w:rFonts w:ascii="Times New Roman" w:hAnsi="Times New Roman" w:cs="Times New Roman"/>
                  <w:sz w:val="24"/>
                  <w:szCs w:val="24"/>
                  <w:rPrChange w:id="10731" w:author="Mohammad Nayeem" w:date="2020-04-21T22:30:00Z">
                    <w:rPr>
                      <w:rFonts w:ascii="Times New Roman" w:hAnsi="Times New Roman" w:cs="Times New Roman"/>
                    </w:rPr>
                  </w:rPrChange>
                </w:rPr>
                <w:t>-</w:t>
              </w:r>
            </w:ins>
          </w:p>
        </w:tc>
        <w:tc>
          <w:tcPr>
            <w:tcW w:w="1250" w:type="pct"/>
            <w:tcPrChange w:id="10732" w:author="Mohammad Nayeem" w:date="2020-04-21T23:13:00Z">
              <w:tcPr>
                <w:tcW w:w="1250" w:type="pct"/>
                <w:gridSpan w:val="2"/>
              </w:tcPr>
            </w:tcPrChange>
          </w:tcPr>
          <w:p w14:paraId="35CB18EB" w14:textId="77777777" w:rsidR="002F7459" w:rsidRPr="004E6C2C" w:rsidRDefault="002F7459">
            <w:pPr>
              <w:spacing w:line="480" w:lineRule="auto"/>
              <w:jc w:val="both"/>
              <w:rPr>
                <w:ins w:id="10733" w:author="Mohammad Nayeem" w:date="2020-04-21T21:17:00Z"/>
                <w:rFonts w:ascii="Times New Roman" w:hAnsi="Times New Roman" w:cs="Times New Roman"/>
                <w:sz w:val="24"/>
                <w:szCs w:val="24"/>
                <w:rPrChange w:id="10734" w:author="Mohammad Nayeem" w:date="2020-04-21T22:30:00Z">
                  <w:rPr>
                    <w:ins w:id="10735" w:author="Mohammad Nayeem" w:date="2020-04-21T21:17:00Z"/>
                    <w:rFonts w:ascii="Times New Roman" w:hAnsi="Times New Roman" w:cs="Times New Roman"/>
                  </w:rPr>
                </w:rPrChange>
              </w:rPr>
              <w:pPrChange w:id="10736" w:author="nayeem hasan" w:date="2020-04-22T17:14:00Z">
                <w:pPr>
                  <w:spacing w:line="480" w:lineRule="auto"/>
                  <w:jc w:val="center"/>
                </w:pPr>
              </w:pPrChange>
            </w:pPr>
          </w:p>
        </w:tc>
      </w:tr>
      <w:tr w:rsidR="002F7459" w:rsidRPr="004E6C2C" w14:paraId="5915A2C6" w14:textId="77777777" w:rsidTr="00706D74">
        <w:trPr>
          <w:ins w:id="10737" w:author="Mohammad Nayeem" w:date="2020-04-21T21:17:00Z"/>
        </w:trPr>
        <w:tc>
          <w:tcPr>
            <w:tcW w:w="5000" w:type="pct"/>
            <w:gridSpan w:val="4"/>
            <w:tcPrChange w:id="10738" w:author="Mohammad Nayeem" w:date="2020-04-21T23:13:00Z">
              <w:tcPr>
                <w:tcW w:w="5000" w:type="pct"/>
                <w:gridSpan w:val="9"/>
              </w:tcPr>
            </w:tcPrChange>
          </w:tcPr>
          <w:p w14:paraId="339AEA27" w14:textId="77777777" w:rsidR="002F7459" w:rsidRPr="00E62777" w:rsidRDefault="002F7459">
            <w:pPr>
              <w:spacing w:line="480" w:lineRule="auto"/>
              <w:jc w:val="both"/>
              <w:rPr>
                <w:ins w:id="10739" w:author="Mohammad Nayeem" w:date="2020-04-21T21:17:00Z"/>
                <w:rFonts w:ascii="Times New Roman" w:hAnsi="Times New Roman" w:cs="Times New Roman"/>
                <w:b/>
                <w:bCs/>
                <w:sz w:val="24"/>
                <w:szCs w:val="24"/>
                <w:rPrChange w:id="10740" w:author="Mohammad Nayeem" w:date="2020-04-21T23:17:00Z">
                  <w:rPr>
                    <w:ins w:id="10741" w:author="Mohammad Nayeem" w:date="2020-04-21T21:17:00Z"/>
                    <w:rFonts w:ascii="Times New Roman" w:hAnsi="Times New Roman" w:cs="Times New Roman"/>
                  </w:rPr>
                </w:rPrChange>
              </w:rPr>
              <w:pPrChange w:id="10742" w:author="nayeem hasan" w:date="2020-04-22T17:14:00Z">
                <w:pPr>
                  <w:spacing w:line="480" w:lineRule="auto"/>
                </w:pPr>
              </w:pPrChange>
            </w:pPr>
            <w:ins w:id="10743" w:author="Mohammad Nayeem" w:date="2020-04-21T21:17:00Z">
              <w:r w:rsidRPr="00E62777">
                <w:rPr>
                  <w:rFonts w:ascii="Times New Roman" w:hAnsi="Times New Roman" w:cs="Times New Roman"/>
                  <w:b/>
                  <w:bCs/>
                  <w:sz w:val="24"/>
                  <w:szCs w:val="24"/>
                  <w:rPrChange w:id="10744" w:author="Mohammad Nayeem" w:date="2020-04-21T23:17:00Z">
                    <w:rPr>
                      <w:rFonts w:ascii="Times New Roman" w:hAnsi="Times New Roman" w:cs="Times New Roman"/>
                    </w:rPr>
                  </w:rPrChange>
                </w:rPr>
                <w:t>Sex of child</w:t>
              </w:r>
            </w:ins>
          </w:p>
        </w:tc>
      </w:tr>
      <w:tr w:rsidR="002F7459" w:rsidRPr="004E6C2C" w14:paraId="1620F661" w14:textId="77777777" w:rsidTr="00706D74">
        <w:tblPrEx>
          <w:tblPrExChange w:id="10745"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746" w:author="Mohammad Nayeem" w:date="2020-04-21T21:17:00Z"/>
          <w:trPrChange w:id="10747" w:author="Mohammad Nayeem" w:date="2020-04-21T23:13:00Z">
            <w:trPr>
              <w:gridBefore w:val="1"/>
              <w:gridAfter w:val="0"/>
            </w:trPr>
          </w:trPrChange>
        </w:trPr>
        <w:tc>
          <w:tcPr>
            <w:tcW w:w="1250" w:type="pct"/>
            <w:tcPrChange w:id="10748" w:author="Mohammad Nayeem" w:date="2020-04-21T23:13:00Z">
              <w:tcPr>
                <w:tcW w:w="1250" w:type="pct"/>
              </w:tcPr>
            </w:tcPrChange>
          </w:tcPr>
          <w:p w14:paraId="2E126025" w14:textId="77777777" w:rsidR="002F7459" w:rsidRPr="004E6C2C" w:rsidRDefault="002F7459">
            <w:pPr>
              <w:spacing w:line="480" w:lineRule="auto"/>
              <w:jc w:val="both"/>
              <w:rPr>
                <w:ins w:id="10749" w:author="Mohammad Nayeem" w:date="2020-04-21T21:17:00Z"/>
                <w:rFonts w:ascii="Times New Roman" w:hAnsi="Times New Roman" w:cs="Times New Roman"/>
                <w:b/>
                <w:bCs/>
                <w:sz w:val="24"/>
                <w:szCs w:val="24"/>
                <w:rPrChange w:id="10750" w:author="Mohammad Nayeem" w:date="2020-04-21T22:30:00Z">
                  <w:rPr>
                    <w:ins w:id="10751" w:author="Mohammad Nayeem" w:date="2020-04-21T21:17:00Z"/>
                    <w:rFonts w:ascii="Times New Roman" w:hAnsi="Times New Roman" w:cs="Times New Roman"/>
                    <w:b/>
                    <w:bCs/>
                  </w:rPr>
                </w:rPrChange>
              </w:rPr>
              <w:pPrChange w:id="10752" w:author="nayeem hasan" w:date="2020-04-22T17:14:00Z">
                <w:pPr>
                  <w:spacing w:line="480" w:lineRule="auto"/>
                </w:pPr>
              </w:pPrChange>
            </w:pPr>
            <w:ins w:id="10753" w:author="Mohammad Nayeem" w:date="2020-04-21T21:17:00Z">
              <w:r w:rsidRPr="004E6C2C">
                <w:rPr>
                  <w:rFonts w:ascii="Times New Roman" w:hAnsi="Times New Roman" w:cs="Times New Roman"/>
                  <w:sz w:val="24"/>
                  <w:szCs w:val="24"/>
                  <w:rPrChange w:id="10754" w:author="Mohammad Nayeem" w:date="2020-04-21T22:30:00Z">
                    <w:rPr>
                      <w:rFonts w:ascii="Times New Roman" w:hAnsi="Times New Roman" w:cs="Times New Roman"/>
                    </w:rPr>
                  </w:rPrChange>
                </w:rPr>
                <w:t xml:space="preserve">Male </w:t>
              </w:r>
            </w:ins>
          </w:p>
        </w:tc>
        <w:tc>
          <w:tcPr>
            <w:tcW w:w="1250" w:type="pct"/>
            <w:tcPrChange w:id="10755" w:author="Mohammad Nayeem" w:date="2020-04-21T23:13:00Z">
              <w:tcPr>
                <w:tcW w:w="1250" w:type="pct"/>
                <w:gridSpan w:val="2"/>
              </w:tcPr>
            </w:tcPrChange>
          </w:tcPr>
          <w:p w14:paraId="11FF3998" w14:textId="77777777" w:rsidR="002F7459" w:rsidRPr="004E6C2C" w:rsidRDefault="002F7459">
            <w:pPr>
              <w:spacing w:line="480" w:lineRule="auto"/>
              <w:jc w:val="both"/>
              <w:rPr>
                <w:ins w:id="10756" w:author="Mohammad Nayeem" w:date="2020-04-21T21:17:00Z"/>
                <w:rFonts w:ascii="Times New Roman" w:hAnsi="Times New Roman" w:cs="Times New Roman"/>
                <w:sz w:val="24"/>
                <w:szCs w:val="24"/>
                <w:rPrChange w:id="10757" w:author="Mohammad Nayeem" w:date="2020-04-21T22:30:00Z">
                  <w:rPr>
                    <w:ins w:id="10758" w:author="Mohammad Nayeem" w:date="2020-04-21T21:17:00Z"/>
                    <w:rFonts w:ascii="Times New Roman" w:hAnsi="Times New Roman" w:cs="Times New Roman"/>
                  </w:rPr>
                </w:rPrChange>
              </w:rPr>
              <w:pPrChange w:id="10759" w:author="nayeem hasan" w:date="2020-04-22T17:14:00Z">
                <w:pPr>
                  <w:spacing w:line="480" w:lineRule="auto"/>
                  <w:jc w:val="center"/>
                </w:pPr>
              </w:pPrChange>
            </w:pPr>
            <w:ins w:id="10760" w:author="Mohammad Nayeem" w:date="2020-04-21T21:17:00Z">
              <w:r w:rsidRPr="004E6C2C">
                <w:rPr>
                  <w:rFonts w:ascii="Times New Roman" w:hAnsi="Times New Roman" w:cs="Times New Roman"/>
                  <w:sz w:val="24"/>
                  <w:szCs w:val="24"/>
                  <w:rPrChange w:id="10761" w:author="Mohammad Nayeem" w:date="2020-04-21T22:30:00Z">
                    <w:rPr>
                      <w:rFonts w:ascii="Times New Roman" w:hAnsi="Times New Roman" w:cs="Times New Roman"/>
                    </w:rPr>
                  </w:rPrChange>
                </w:rPr>
                <w:t>1.11</w:t>
              </w:r>
            </w:ins>
          </w:p>
        </w:tc>
        <w:tc>
          <w:tcPr>
            <w:tcW w:w="1250" w:type="pct"/>
            <w:tcPrChange w:id="10762" w:author="Mohammad Nayeem" w:date="2020-04-21T23:13:00Z">
              <w:tcPr>
                <w:tcW w:w="1250" w:type="pct"/>
                <w:gridSpan w:val="2"/>
              </w:tcPr>
            </w:tcPrChange>
          </w:tcPr>
          <w:p w14:paraId="07514102" w14:textId="77777777" w:rsidR="002F7459" w:rsidRPr="004E6C2C" w:rsidRDefault="002F7459">
            <w:pPr>
              <w:spacing w:line="480" w:lineRule="auto"/>
              <w:jc w:val="both"/>
              <w:rPr>
                <w:ins w:id="10763" w:author="Mohammad Nayeem" w:date="2020-04-21T21:17:00Z"/>
                <w:rFonts w:ascii="Times New Roman" w:hAnsi="Times New Roman" w:cs="Times New Roman"/>
                <w:sz w:val="24"/>
                <w:szCs w:val="24"/>
                <w:rPrChange w:id="10764" w:author="Mohammad Nayeem" w:date="2020-04-21T22:30:00Z">
                  <w:rPr>
                    <w:ins w:id="10765" w:author="Mohammad Nayeem" w:date="2020-04-21T21:17:00Z"/>
                    <w:rFonts w:ascii="Times New Roman" w:hAnsi="Times New Roman" w:cs="Times New Roman"/>
                  </w:rPr>
                </w:rPrChange>
              </w:rPr>
              <w:pPrChange w:id="10766" w:author="nayeem hasan" w:date="2020-04-22T17:14:00Z">
                <w:pPr>
                  <w:spacing w:line="480" w:lineRule="auto"/>
                  <w:jc w:val="center"/>
                </w:pPr>
              </w:pPrChange>
            </w:pPr>
            <w:ins w:id="10767" w:author="Mohammad Nayeem" w:date="2020-04-21T21:17:00Z">
              <w:r w:rsidRPr="004E6C2C">
                <w:rPr>
                  <w:rFonts w:ascii="Times New Roman" w:hAnsi="Times New Roman" w:cs="Times New Roman"/>
                  <w:sz w:val="24"/>
                  <w:szCs w:val="24"/>
                  <w:rPrChange w:id="10768" w:author="Mohammad Nayeem" w:date="2020-04-21T22:30:00Z">
                    <w:rPr>
                      <w:rFonts w:ascii="Times New Roman" w:hAnsi="Times New Roman" w:cs="Times New Roman"/>
                    </w:rPr>
                  </w:rPrChange>
                </w:rPr>
                <w:t>[0.90,1.36]</w:t>
              </w:r>
            </w:ins>
          </w:p>
        </w:tc>
        <w:tc>
          <w:tcPr>
            <w:tcW w:w="1250" w:type="pct"/>
            <w:tcPrChange w:id="10769" w:author="Mohammad Nayeem" w:date="2020-04-21T23:13:00Z">
              <w:tcPr>
                <w:tcW w:w="1250" w:type="pct"/>
                <w:gridSpan w:val="2"/>
              </w:tcPr>
            </w:tcPrChange>
          </w:tcPr>
          <w:p w14:paraId="53379376" w14:textId="77777777" w:rsidR="002F7459" w:rsidRPr="004E6C2C" w:rsidRDefault="002F7459">
            <w:pPr>
              <w:spacing w:line="480" w:lineRule="auto"/>
              <w:jc w:val="both"/>
              <w:rPr>
                <w:ins w:id="10770" w:author="Mohammad Nayeem" w:date="2020-04-21T21:17:00Z"/>
                <w:rFonts w:ascii="Times New Roman" w:hAnsi="Times New Roman" w:cs="Times New Roman"/>
                <w:sz w:val="24"/>
                <w:szCs w:val="24"/>
                <w:rPrChange w:id="10771" w:author="Mohammad Nayeem" w:date="2020-04-21T22:30:00Z">
                  <w:rPr>
                    <w:ins w:id="10772" w:author="Mohammad Nayeem" w:date="2020-04-21T21:17:00Z"/>
                    <w:rFonts w:ascii="Times New Roman" w:hAnsi="Times New Roman" w:cs="Times New Roman"/>
                  </w:rPr>
                </w:rPrChange>
              </w:rPr>
              <w:pPrChange w:id="10773" w:author="nayeem hasan" w:date="2020-04-22T17:14:00Z">
                <w:pPr>
                  <w:spacing w:line="480" w:lineRule="auto"/>
                  <w:jc w:val="center"/>
                </w:pPr>
              </w:pPrChange>
            </w:pPr>
            <w:ins w:id="10774" w:author="Mohammad Nayeem" w:date="2020-04-21T21:17:00Z">
              <w:r w:rsidRPr="004E6C2C">
                <w:rPr>
                  <w:rFonts w:ascii="Times New Roman" w:hAnsi="Times New Roman" w:cs="Times New Roman"/>
                  <w:sz w:val="24"/>
                  <w:szCs w:val="24"/>
                  <w:rPrChange w:id="10775" w:author="Mohammad Nayeem" w:date="2020-04-21T22:30:00Z">
                    <w:rPr>
                      <w:rFonts w:ascii="Times New Roman" w:hAnsi="Times New Roman" w:cs="Times New Roman"/>
                    </w:rPr>
                  </w:rPrChange>
                </w:rPr>
                <w:t>0.340</w:t>
              </w:r>
            </w:ins>
          </w:p>
        </w:tc>
      </w:tr>
      <w:tr w:rsidR="002F7459" w:rsidRPr="004E6C2C" w14:paraId="17760E3F" w14:textId="77777777" w:rsidTr="00706D74">
        <w:tblPrEx>
          <w:tblPrExChange w:id="10776"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777" w:author="Mohammad Nayeem" w:date="2020-04-21T21:17:00Z"/>
          <w:trPrChange w:id="10778" w:author="Mohammad Nayeem" w:date="2020-04-21T23:13:00Z">
            <w:trPr>
              <w:gridBefore w:val="1"/>
              <w:gridAfter w:val="0"/>
            </w:trPr>
          </w:trPrChange>
        </w:trPr>
        <w:tc>
          <w:tcPr>
            <w:tcW w:w="1250" w:type="pct"/>
            <w:tcPrChange w:id="10779" w:author="Mohammad Nayeem" w:date="2020-04-21T23:13:00Z">
              <w:tcPr>
                <w:tcW w:w="1250" w:type="pct"/>
              </w:tcPr>
            </w:tcPrChange>
          </w:tcPr>
          <w:p w14:paraId="099898EB" w14:textId="77777777" w:rsidR="002F7459" w:rsidRPr="004E6C2C" w:rsidRDefault="002F7459">
            <w:pPr>
              <w:spacing w:line="480" w:lineRule="auto"/>
              <w:jc w:val="both"/>
              <w:rPr>
                <w:ins w:id="10780" w:author="Mohammad Nayeem" w:date="2020-04-21T21:17:00Z"/>
                <w:rFonts w:ascii="Times New Roman" w:hAnsi="Times New Roman" w:cs="Times New Roman"/>
                <w:b/>
                <w:bCs/>
                <w:sz w:val="24"/>
                <w:szCs w:val="24"/>
                <w:rPrChange w:id="10781" w:author="Mohammad Nayeem" w:date="2020-04-21T22:30:00Z">
                  <w:rPr>
                    <w:ins w:id="10782" w:author="Mohammad Nayeem" w:date="2020-04-21T21:17:00Z"/>
                    <w:rFonts w:ascii="Times New Roman" w:hAnsi="Times New Roman" w:cs="Times New Roman"/>
                    <w:b/>
                    <w:bCs/>
                  </w:rPr>
                </w:rPrChange>
              </w:rPr>
              <w:pPrChange w:id="10783" w:author="nayeem hasan" w:date="2020-04-22T17:14:00Z">
                <w:pPr>
                  <w:spacing w:line="480" w:lineRule="auto"/>
                </w:pPr>
              </w:pPrChange>
            </w:pPr>
            <w:ins w:id="10784" w:author="Mohammad Nayeem" w:date="2020-04-21T21:17:00Z">
              <w:r w:rsidRPr="004E6C2C">
                <w:rPr>
                  <w:rFonts w:ascii="Times New Roman" w:hAnsi="Times New Roman" w:cs="Times New Roman"/>
                  <w:sz w:val="24"/>
                  <w:szCs w:val="24"/>
                  <w:rPrChange w:id="10785" w:author="Mohammad Nayeem" w:date="2020-04-21T22:30:00Z">
                    <w:rPr>
                      <w:rFonts w:ascii="Times New Roman" w:hAnsi="Times New Roman" w:cs="Times New Roman"/>
                    </w:rPr>
                  </w:rPrChange>
                </w:rPr>
                <w:lastRenderedPageBreak/>
                <w:t>Female</w:t>
              </w:r>
              <w:r w:rsidRPr="004E6C2C" w:rsidDel="00E27B76">
                <w:rPr>
                  <w:rFonts w:ascii="Times New Roman" w:hAnsi="Times New Roman" w:cs="Times New Roman"/>
                  <w:sz w:val="24"/>
                  <w:szCs w:val="24"/>
                  <w:rPrChange w:id="10786" w:author="Mohammad Nayeem" w:date="2020-04-21T22:30:00Z">
                    <w:rPr>
                      <w:rFonts w:ascii="Times New Roman" w:hAnsi="Times New Roman" w:cs="Times New Roman"/>
                    </w:rPr>
                  </w:rPrChange>
                </w:rPr>
                <w:t xml:space="preserve"> </w:t>
              </w:r>
            </w:ins>
          </w:p>
        </w:tc>
        <w:tc>
          <w:tcPr>
            <w:tcW w:w="1250" w:type="pct"/>
            <w:tcPrChange w:id="10787" w:author="Mohammad Nayeem" w:date="2020-04-21T23:13:00Z">
              <w:tcPr>
                <w:tcW w:w="1250" w:type="pct"/>
                <w:gridSpan w:val="2"/>
              </w:tcPr>
            </w:tcPrChange>
          </w:tcPr>
          <w:p w14:paraId="3E2F3342" w14:textId="77777777" w:rsidR="002F7459" w:rsidRPr="004E6C2C" w:rsidRDefault="002F7459">
            <w:pPr>
              <w:spacing w:line="480" w:lineRule="auto"/>
              <w:jc w:val="both"/>
              <w:rPr>
                <w:ins w:id="10788" w:author="Mohammad Nayeem" w:date="2020-04-21T21:17:00Z"/>
                <w:rFonts w:ascii="Times New Roman" w:hAnsi="Times New Roman" w:cs="Times New Roman"/>
                <w:sz w:val="24"/>
                <w:szCs w:val="24"/>
                <w:rPrChange w:id="10789" w:author="Mohammad Nayeem" w:date="2020-04-21T22:30:00Z">
                  <w:rPr>
                    <w:ins w:id="10790" w:author="Mohammad Nayeem" w:date="2020-04-21T21:17:00Z"/>
                    <w:rFonts w:ascii="Times New Roman" w:hAnsi="Times New Roman" w:cs="Times New Roman"/>
                  </w:rPr>
                </w:rPrChange>
              </w:rPr>
              <w:pPrChange w:id="10791" w:author="nayeem hasan" w:date="2020-04-22T17:14:00Z">
                <w:pPr>
                  <w:spacing w:line="480" w:lineRule="auto"/>
                  <w:jc w:val="center"/>
                </w:pPr>
              </w:pPrChange>
            </w:pPr>
            <w:ins w:id="10792" w:author="Mohammad Nayeem" w:date="2020-04-21T21:17:00Z">
              <w:r w:rsidRPr="004E6C2C">
                <w:rPr>
                  <w:rFonts w:ascii="Times New Roman" w:hAnsi="Times New Roman" w:cs="Times New Roman"/>
                  <w:sz w:val="24"/>
                  <w:szCs w:val="24"/>
                  <w:rPrChange w:id="10793" w:author="Mohammad Nayeem" w:date="2020-04-21T22:30:00Z">
                    <w:rPr>
                      <w:rFonts w:ascii="Times New Roman" w:hAnsi="Times New Roman" w:cs="Times New Roman"/>
                    </w:rPr>
                  </w:rPrChange>
                </w:rPr>
                <w:t>Ref.</w:t>
              </w:r>
            </w:ins>
          </w:p>
        </w:tc>
        <w:tc>
          <w:tcPr>
            <w:tcW w:w="1250" w:type="pct"/>
            <w:tcPrChange w:id="10794" w:author="Mohammad Nayeem" w:date="2020-04-21T23:13:00Z">
              <w:tcPr>
                <w:tcW w:w="1250" w:type="pct"/>
                <w:gridSpan w:val="2"/>
              </w:tcPr>
            </w:tcPrChange>
          </w:tcPr>
          <w:p w14:paraId="33CE342F" w14:textId="77777777" w:rsidR="002F7459" w:rsidRPr="004E6C2C" w:rsidRDefault="002F7459">
            <w:pPr>
              <w:spacing w:line="480" w:lineRule="auto"/>
              <w:jc w:val="both"/>
              <w:rPr>
                <w:ins w:id="10795" w:author="Mohammad Nayeem" w:date="2020-04-21T21:17:00Z"/>
                <w:rFonts w:ascii="Times New Roman" w:hAnsi="Times New Roman" w:cs="Times New Roman"/>
                <w:sz w:val="24"/>
                <w:szCs w:val="24"/>
                <w:rPrChange w:id="10796" w:author="Mohammad Nayeem" w:date="2020-04-21T22:30:00Z">
                  <w:rPr>
                    <w:ins w:id="10797" w:author="Mohammad Nayeem" w:date="2020-04-21T21:17:00Z"/>
                    <w:rFonts w:ascii="Times New Roman" w:hAnsi="Times New Roman" w:cs="Times New Roman"/>
                  </w:rPr>
                </w:rPrChange>
              </w:rPr>
              <w:pPrChange w:id="10798" w:author="nayeem hasan" w:date="2020-04-22T17:14:00Z">
                <w:pPr>
                  <w:spacing w:line="480" w:lineRule="auto"/>
                  <w:jc w:val="center"/>
                </w:pPr>
              </w:pPrChange>
            </w:pPr>
            <w:ins w:id="10799" w:author="Mohammad Nayeem" w:date="2020-04-21T21:17:00Z">
              <w:r w:rsidRPr="004E6C2C">
                <w:rPr>
                  <w:rFonts w:ascii="Times New Roman" w:hAnsi="Times New Roman" w:cs="Times New Roman"/>
                  <w:sz w:val="24"/>
                  <w:szCs w:val="24"/>
                  <w:rPrChange w:id="10800" w:author="Mohammad Nayeem" w:date="2020-04-21T22:30:00Z">
                    <w:rPr>
                      <w:rFonts w:ascii="Times New Roman" w:hAnsi="Times New Roman" w:cs="Times New Roman"/>
                    </w:rPr>
                  </w:rPrChange>
                </w:rPr>
                <w:t>-</w:t>
              </w:r>
            </w:ins>
          </w:p>
        </w:tc>
        <w:tc>
          <w:tcPr>
            <w:tcW w:w="1250" w:type="pct"/>
            <w:tcPrChange w:id="10801" w:author="Mohammad Nayeem" w:date="2020-04-21T23:13:00Z">
              <w:tcPr>
                <w:tcW w:w="1250" w:type="pct"/>
                <w:gridSpan w:val="2"/>
              </w:tcPr>
            </w:tcPrChange>
          </w:tcPr>
          <w:p w14:paraId="08B4B450" w14:textId="77777777" w:rsidR="002F7459" w:rsidRPr="004E6C2C" w:rsidRDefault="002F7459">
            <w:pPr>
              <w:spacing w:line="480" w:lineRule="auto"/>
              <w:jc w:val="both"/>
              <w:rPr>
                <w:ins w:id="10802" w:author="Mohammad Nayeem" w:date="2020-04-21T21:17:00Z"/>
                <w:rFonts w:ascii="Times New Roman" w:hAnsi="Times New Roman" w:cs="Times New Roman"/>
                <w:sz w:val="24"/>
                <w:szCs w:val="24"/>
                <w:rPrChange w:id="10803" w:author="Mohammad Nayeem" w:date="2020-04-21T22:30:00Z">
                  <w:rPr>
                    <w:ins w:id="10804" w:author="Mohammad Nayeem" w:date="2020-04-21T21:17:00Z"/>
                    <w:rFonts w:ascii="Times New Roman" w:hAnsi="Times New Roman" w:cs="Times New Roman"/>
                  </w:rPr>
                </w:rPrChange>
              </w:rPr>
              <w:pPrChange w:id="10805" w:author="nayeem hasan" w:date="2020-04-22T17:14:00Z">
                <w:pPr>
                  <w:spacing w:line="480" w:lineRule="auto"/>
                  <w:jc w:val="center"/>
                </w:pPr>
              </w:pPrChange>
            </w:pPr>
          </w:p>
        </w:tc>
      </w:tr>
      <w:tr w:rsidR="002F7459" w:rsidRPr="004E6C2C" w14:paraId="448FD069" w14:textId="77777777" w:rsidTr="00706D74">
        <w:trPr>
          <w:ins w:id="10806" w:author="Mohammad Nayeem" w:date="2020-04-21T21:17:00Z"/>
        </w:trPr>
        <w:tc>
          <w:tcPr>
            <w:tcW w:w="5000" w:type="pct"/>
            <w:gridSpan w:val="4"/>
            <w:tcPrChange w:id="10807" w:author="Mohammad Nayeem" w:date="2020-04-21T23:13:00Z">
              <w:tcPr>
                <w:tcW w:w="5000" w:type="pct"/>
                <w:gridSpan w:val="9"/>
              </w:tcPr>
            </w:tcPrChange>
          </w:tcPr>
          <w:p w14:paraId="270D4EAB" w14:textId="7943A23F" w:rsidR="002F7459" w:rsidRPr="00E62777" w:rsidRDefault="002F7459">
            <w:pPr>
              <w:spacing w:line="480" w:lineRule="auto"/>
              <w:jc w:val="both"/>
              <w:rPr>
                <w:ins w:id="10808" w:author="Mohammad Nayeem" w:date="2020-04-21T21:17:00Z"/>
                <w:rFonts w:ascii="Times New Roman" w:hAnsi="Times New Roman" w:cs="Times New Roman"/>
                <w:b/>
                <w:bCs/>
                <w:sz w:val="24"/>
                <w:szCs w:val="24"/>
                <w:rPrChange w:id="10809" w:author="Mohammad Nayeem" w:date="2020-04-21T23:17:00Z">
                  <w:rPr>
                    <w:ins w:id="10810" w:author="Mohammad Nayeem" w:date="2020-04-21T21:17:00Z"/>
                    <w:rFonts w:ascii="Times New Roman" w:hAnsi="Times New Roman" w:cs="Times New Roman"/>
                  </w:rPr>
                </w:rPrChange>
              </w:rPr>
              <w:pPrChange w:id="10811" w:author="nayeem hasan" w:date="2020-04-22T17:14:00Z">
                <w:pPr>
                  <w:spacing w:line="480" w:lineRule="auto"/>
                </w:pPr>
              </w:pPrChange>
            </w:pPr>
            <w:commentRangeStart w:id="10812"/>
            <w:commentRangeStart w:id="10813"/>
            <w:ins w:id="10814" w:author="Mohammad Nayeem" w:date="2020-04-21T21:17:00Z">
              <w:r w:rsidRPr="00E62777">
                <w:rPr>
                  <w:rFonts w:ascii="Times New Roman" w:hAnsi="Times New Roman" w:cs="Times New Roman"/>
                  <w:b/>
                  <w:bCs/>
                  <w:sz w:val="24"/>
                  <w:szCs w:val="24"/>
                  <w:rPrChange w:id="10815" w:author="Mohammad Nayeem" w:date="2020-04-21T23:17:00Z">
                    <w:rPr>
                      <w:rFonts w:ascii="Times New Roman" w:hAnsi="Times New Roman" w:cs="Times New Roman"/>
                    </w:rPr>
                  </w:rPrChange>
                </w:rPr>
                <w:t>Size of child at birth</w:t>
              </w:r>
              <w:commentRangeEnd w:id="10812"/>
              <w:r w:rsidRPr="00E62777">
                <w:rPr>
                  <w:rStyle w:val="CommentReference"/>
                  <w:rFonts w:ascii="Times New Roman" w:hAnsi="Times New Roman" w:cs="Times New Roman"/>
                  <w:b/>
                  <w:bCs/>
                  <w:noProof/>
                  <w:sz w:val="24"/>
                  <w:szCs w:val="24"/>
                  <w:lang w:val="en-GB"/>
                  <w:rPrChange w:id="10816" w:author="Mohammad Nayeem" w:date="2020-04-21T23:17:00Z">
                    <w:rPr>
                      <w:rStyle w:val="CommentReference"/>
                      <w:noProof/>
                      <w:lang w:val="en-GB"/>
                    </w:rPr>
                  </w:rPrChange>
                </w:rPr>
                <w:commentReference w:id="10812"/>
              </w:r>
              <w:commentRangeEnd w:id="10813"/>
              <w:r w:rsidRPr="00E62777">
                <w:rPr>
                  <w:rStyle w:val="CommentReference"/>
                  <w:rFonts w:ascii="Times New Roman" w:hAnsi="Times New Roman" w:cs="Times New Roman"/>
                  <w:b/>
                  <w:bCs/>
                  <w:noProof/>
                  <w:sz w:val="24"/>
                  <w:szCs w:val="24"/>
                  <w:lang w:val="en-GB"/>
                  <w:rPrChange w:id="10817" w:author="Mohammad Nayeem" w:date="2020-04-21T23:17:00Z">
                    <w:rPr>
                      <w:rStyle w:val="CommentReference"/>
                      <w:noProof/>
                      <w:lang w:val="en-GB"/>
                    </w:rPr>
                  </w:rPrChange>
                </w:rPr>
                <w:commentReference w:id="10813"/>
              </w:r>
            </w:ins>
          </w:p>
        </w:tc>
      </w:tr>
      <w:tr w:rsidR="002F7459" w:rsidRPr="004E6C2C" w14:paraId="74D1B52F" w14:textId="77777777" w:rsidTr="00706D74">
        <w:tblPrEx>
          <w:tblPrExChange w:id="10818"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819" w:author="Mohammad Nayeem" w:date="2020-04-21T21:17:00Z"/>
          <w:trPrChange w:id="10820" w:author="Mohammad Nayeem" w:date="2020-04-21T23:13:00Z">
            <w:trPr>
              <w:gridBefore w:val="1"/>
              <w:gridAfter w:val="0"/>
            </w:trPr>
          </w:trPrChange>
        </w:trPr>
        <w:tc>
          <w:tcPr>
            <w:tcW w:w="1250" w:type="pct"/>
            <w:tcPrChange w:id="10821" w:author="Mohammad Nayeem" w:date="2020-04-21T23:13:00Z">
              <w:tcPr>
                <w:tcW w:w="1250" w:type="pct"/>
              </w:tcPr>
            </w:tcPrChange>
          </w:tcPr>
          <w:p w14:paraId="5C3B2143" w14:textId="77777777" w:rsidR="002F7459" w:rsidRPr="004E6C2C" w:rsidRDefault="002F7459">
            <w:pPr>
              <w:spacing w:line="480" w:lineRule="auto"/>
              <w:jc w:val="both"/>
              <w:rPr>
                <w:ins w:id="10822" w:author="Mohammad Nayeem" w:date="2020-04-21T21:17:00Z"/>
                <w:rFonts w:ascii="Times New Roman" w:hAnsi="Times New Roman" w:cs="Times New Roman"/>
                <w:b/>
                <w:bCs/>
                <w:sz w:val="24"/>
                <w:szCs w:val="24"/>
                <w:rPrChange w:id="10823" w:author="Mohammad Nayeem" w:date="2020-04-21T22:30:00Z">
                  <w:rPr>
                    <w:ins w:id="10824" w:author="Mohammad Nayeem" w:date="2020-04-21T21:17:00Z"/>
                    <w:rFonts w:ascii="Times New Roman" w:hAnsi="Times New Roman" w:cs="Times New Roman"/>
                    <w:b/>
                    <w:bCs/>
                  </w:rPr>
                </w:rPrChange>
              </w:rPr>
              <w:pPrChange w:id="10825" w:author="nayeem hasan" w:date="2020-04-22T17:14:00Z">
                <w:pPr>
                  <w:spacing w:line="480" w:lineRule="auto"/>
                </w:pPr>
              </w:pPrChange>
            </w:pPr>
            <w:ins w:id="10826" w:author="Mohammad Nayeem" w:date="2020-04-21T21:17:00Z">
              <w:r w:rsidRPr="004E6C2C">
                <w:rPr>
                  <w:rFonts w:ascii="Times New Roman" w:hAnsi="Times New Roman" w:cs="Times New Roman"/>
                  <w:sz w:val="24"/>
                  <w:szCs w:val="24"/>
                  <w:rPrChange w:id="10827" w:author="Mohammad Nayeem" w:date="2020-04-21T22:30:00Z">
                    <w:rPr>
                      <w:rFonts w:ascii="Times New Roman" w:hAnsi="Times New Roman" w:cs="Times New Roman"/>
                    </w:rPr>
                  </w:rPrChange>
                </w:rPr>
                <w:t>Small</w:t>
              </w:r>
              <w:r w:rsidRPr="004E6C2C" w:rsidDel="00D36445">
                <w:rPr>
                  <w:rFonts w:ascii="Times New Roman" w:hAnsi="Times New Roman" w:cs="Times New Roman"/>
                  <w:sz w:val="24"/>
                  <w:szCs w:val="24"/>
                  <w:rPrChange w:id="10828" w:author="Mohammad Nayeem" w:date="2020-04-21T22:30:00Z">
                    <w:rPr>
                      <w:rFonts w:ascii="Times New Roman" w:hAnsi="Times New Roman" w:cs="Times New Roman"/>
                    </w:rPr>
                  </w:rPrChange>
                </w:rPr>
                <w:t xml:space="preserve"> </w:t>
              </w:r>
            </w:ins>
          </w:p>
        </w:tc>
        <w:tc>
          <w:tcPr>
            <w:tcW w:w="1250" w:type="pct"/>
            <w:tcPrChange w:id="10829" w:author="Mohammad Nayeem" w:date="2020-04-21T23:13:00Z">
              <w:tcPr>
                <w:tcW w:w="1250" w:type="pct"/>
                <w:gridSpan w:val="2"/>
              </w:tcPr>
            </w:tcPrChange>
          </w:tcPr>
          <w:p w14:paraId="6377EE5D" w14:textId="77777777" w:rsidR="002F7459" w:rsidRPr="004E6C2C" w:rsidRDefault="002F7459">
            <w:pPr>
              <w:spacing w:line="480" w:lineRule="auto"/>
              <w:jc w:val="both"/>
              <w:rPr>
                <w:ins w:id="10830" w:author="Mohammad Nayeem" w:date="2020-04-21T21:17:00Z"/>
                <w:rFonts w:ascii="Times New Roman" w:hAnsi="Times New Roman" w:cs="Times New Roman"/>
                <w:sz w:val="24"/>
                <w:szCs w:val="24"/>
                <w:rPrChange w:id="10831" w:author="Mohammad Nayeem" w:date="2020-04-21T22:30:00Z">
                  <w:rPr>
                    <w:ins w:id="10832" w:author="Mohammad Nayeem" w:date="2020-04-21T21:17:00Z"/>
                    <w:rFonts w:ascii="Times New Roman" w:hAnsi="Times New Roman" w:cs="Times New Roman"/>
                  </w:rPr>
                </w:rPrChange>
              </w:rPr>
              <w:pPrChange w:id="10833" w:author="nayeem hasan" w:date="2020-04-22T17:14:00Z">
                <w:pPr>
                  <w:spacing w:line="480" w:lineRule="auto"/>
                  <w:jc w:val="center"/>
                </w:pPr>
              </w:pPrChange>
            </w:pPr>
            <w:ins w:id="10834" w:author="Mohammad Nayeem" w:date="2020-04-21T21:17:00Z">
              <w:r w:rsidRPr="004E6C2C">
                <w:rPr>
                  <w:rFonts w:ascii="Times New Roman" w:hAnsi="Times New Roman" w:cs="Times New Roman"/>
                  <w:sz w:val="24"/>
                  <w:szCs w:val="24"/>
                  <w:rPrChange w:id="10835" w:author="Mohammad Nayeem" w:date="2020-04-21T22:30:00Z">
                    <w:rPr>
                      <w:rFonts w:ascii="Times New Roman" w:hAnsi="Times New Roman" w:cs="Times New Roman"/>
                    </w:rPr>
                  </w:rPrChange>
                </w:rPr>
                <w:t>1.17</w:t>
              </w:r>
            </w:ins>
          </w:p>
        </w:tc>
        <w:tc>
          <w:tcPr>
            <w:tcW w:w="1250" w:type="pct"/>
            <w:tcPrChange w:id="10836" w:author="Mohammad Nayeem" w:date="2020-04-21T23:13:00Z">
              <w:tcPr>
                <w:tcW w:w="1250" w:type="pct"/>
                <w:gridSpan w:val="2"/>
              </w:tcPr>
            </w:tcPrChange>
          </w:tcPr>
          <w:p w14:paraId="0B005CA0" w14:textId="77777777" w:rsidR="002F7459" w:rsidRPr="004E6C2C" w:rsidRDefault="002F7459">
            <w:pPr>
              <w:spacing w:line="480" w:lineRule="auto"/>
              <w:jc w:val="both"/>
              <w:rPr>
                <w:ins w:id="10837" w:author="Mohammad Nayeem" w:date="2020-04-21T21:17:00Z"/>
                <w:rFonts w:ascii="Times New Roman" w:hAnsi="Times New Roman" w:cs="Times New Roman"/>
                <w:sz w:val="24"/>
                <w:szCs w:val="24"/>
                <w:rPrChange w:id="10838" w:author="Mohammad Nayeem" w:date="2020-04-21T22:30:00Z">
                  <w:rPr>
                    <w:ins w:id="10839" w:author="Mohammad Nayeem" w:date="2020-04-21T21:17:00Z"/>
                    <w:rFonts w:ascii="Times New Roman" w:hAnsi="Times New Roman" w:cs="Times New Roman"/>
                  </w:rPr>
                </w:rPrChange>
              </w:rPr>
              <w:pPrChange w:id="10840" w:author="nayeem hasan" w:date="2020-04-22T17:14:00Z">
                <w:pPr>
                  <w:spacing w:line="480" w:lineRule="auto"/>
                  <w:jc w:val="center"/>
                </w:pPr>
              </w:pPrChange>
            </w:pPr>
            <w:ins w:id="10841" w:author="Mohammad Nayeem" w:date="2020-04-21T21:17:00Z">
              <w:r w:rsidRPr="004E6C2C">
                <w:rPr>
                  <w:rFonts w:ascii="Times New Roman" w:hAnsi="Times New Roman" w:cs="Times New Roman"/>
                  <w:sz w:val="24"/>
                  <w:szCs w:val="24"/>
                  <w:rPrChange w:id="10842" w:author="Mohammad Nayeem" w:date="2020-04-21T22:30:00Z">
                    <w:rPr>
                      <w:rFonts w:ascii="Times New Roman" w:hAnsi="Times New Roman" w:cs="Times New Roman"/>
                    </w:rPr>
                  </w:rPrChange>
                </w:rPr>
                <w:t>[0.79,1.71]</w:t>
              </w:r>
            </w:ins>
          </w:p>
        </w:tc>
        <w:tc>
          <w:tcPr>
            <w:tcW w:w="1250" w:type="pct"/>
            <w:tcPrChange w:id="10843" w:author="Mohammad Nayeem" w:date="2020-04-21T23:13:00Z">
              <w:tcPr>
                <w:tcW w:w="1250" w:type="pct"/>
                <w:gridSpan w:val="2"/>
              </w:tcPr>
            </w:tcPrChange>
          </w:tcPr>
          <w:p w14:paraId="27EE1CC0" w14:textId="77777777" w:rsidR="002F7459" w:rsidRPr="004E6C2C" w:rsidRDefault="002F7459">
            <w:pPr>
              <w:spacing w:line="480" w:lineRule="auto"/>
              <w:jc w:val="both"/>
              <w:rPr>
                <w:ins w:id="10844" w:author="Mohammad Nayeem" w:date="2020-04-21T21:17:00Z"/>
                <w:rFonts w:ascii="Times New Roman" w:hAnsi="Times New Roman" w:cs="Times New Roman"/>
                <w:sz w:val="24"/>
                <w:szCs w:val="24"/>
                <w:rPrChange w:id="10845" w:author="Mohammad Nayeem" w:date="2020-04-21T22:30:00Z">
                  <w:rPr>
                    <w:ins w:id="10846" w:author="Mohammad Nayeem" w:date="2020-04-21T21:17:00Z"/>
                    <w:rFonts w:ascii="Times New Roman" w:hAnsi="Times New Roman" w:cs="Times New Roman"/>
                  </w:rPr>
                </w:rPrChange>
              </w:rPr>
              <w:pPrChange w:id="10847" w:author="nayeem hasan" w:date="2020-04-22T17:14:00Z">
                <w:pPr>
                  <w:spacing w:line="480" w:lineRule="auto"/>
                  <w:jc w:val="center"/>
                </w:pPr>
              </w:pPrChange>
            </w:pPr>
            <w:ins w:id="10848" w:author="Mohammad Nayeem" w:date="2020-04-21T21:17:00Z">
              <w:r w:rsidRPr="004E6C2C">
                <w:rPr>
                  <w:rFonts w:ascii="Times New Roman" w:hAnsi="Times New Roman" w:cs="Times New Roman"/>
                  <w:sz w:val="24"/>
                  <w:szCs w:val="24"/>
                  <w:rPrChange w:id="10849" w:author="Mohammad Nayeem" w:date="2020-04-21T22:30:00Z">
                    <w:rPr>
                      <w:rFonts w:ascii="Times New Roman" w:hAnsi="Times New Roman" w:cs="Times New Roman"/>
                    </w:rPr>
                  </w:rPrChange>
                </w:rPr>
                <w:t>0.434</w:t>
              </w:r>
            </w:ins>
          </w:p>
        </w:tc>
      </w:tr>
      <w:tr w:rsidR="002F7459" w:rsidRPr="004E6C2C" w14:paraId="409C3EB7" w14:textId="77777777" w:rsidTr="00706D74">
        <w:tblPrEx>
          <w:tblPrExChange w:id="10850"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851" w:author="Mohammad Nayeem" w:date="2020-04-21T21:17:00Z"/>
          <w:trPrChange w:id="10852" w:author="Mohammad Nayeem" w:date="2020-04-21T23:13:00Z">
            <w:trPr>
              <w:gridBefore w:val="1"/>
              <w:gridAfter w:val="0"/>
            </w:trPr>
          </w:trPrChange>
        </w:trPr>
        <w:tc>
          <w:tcPr>
            <w:tcW w:w="1250" w:type="pct"/>
            <w:tcPrChange w:id="10853" w:author="Mohammad Nayeem" w:date="2020-04-21T23:13:00Z">
              <w:tcPr>
                <w:tcW w:w="1250" w:type="pct"/>
              </w:tcPr>
            </w:tcPrChange>
          </w:tcPr>
          <w:p w14:paraId="2C20B833" w14:textId="77777777" w:rsidR="002F7459" w:rsidRPr="004E6C2C" w:rsidRDefault="002F7459">
            <w:pPr>
              <w:spacing w:line="480" w:lineRule="auto"/>
              <w:jc w:val="both"/>
              <w:rPr>
                <w:ins w:id="10854" w:author="Mohammad Nayeem" w:date="2020-04-21T21:17:00Z"/>
                <w:rFonts w:ascii="Times New Roman" w:hAnsi="Times New Roman" w:cs="Times New Roman"/>
                <w:b/>
                <w:bCs/>
                <w:sz w:val="24"/>
                <w:szCs w:val="24"/>
                <w:rPrChange w:id="10855" w:author="Mohammad Nayeem" w:date="2020-04-21T22:30:00Z">
                  <w:rPr>
                    <w:ins w:id="10856" w:author="Mohammad Nayeem" w:date="2020-04-21T21:17:00Z"/>
                    <w:rFonts w:ascii="Times New Roman" w:hAnsi="Times New Roman" w:cs="Times New Roman"/>
                    <w:b/>
                    <w:bCs/>
                  </w:rPr>
                </w:rPrChange>
              </w:rPr>
              <w:pPrChange w:id="10857" w:author="nayeem hasan" w:date="2020-04-22T17:14:00Z">
                <w:pPr>
                  <w:spacing w:line="480" w:lineRule="auto"/>
                </w:pPr>
              </w:pPrChange>
            </w:pPr>
            <w:ins w:id="10858" w:author="Mohammad Nayeem" w:date="2020-04-21T21:17:00Z">
              <w:r w:rsidRPr="004E6C2C">
                <w:rPr>
                  <w:rFonts w:ascii="Times New Roman" w:hAnsi="Times New Roman" w:cs="Times New Roman"/>
                  <w:sz w:val="24"/>
                  <w:szCs w:val="24"/>
                  <w:rPrChange w:id="10859" w:author="Mohammad Nayeem" w:date="2020-04-21T22:30:00Z">
                    <w:rPr>
                      <w:rFonts w:ascii="Times New Roman" w:hAnsi="Times New Roman" w:cs="Times New Roman"/>
                    </w:rPr>
                  </w:rPrChange>
                </w:rPr>
                <w:t>Average</w:t>
              </w:r>
              <w:r w:rsidRPr="004E6C2C" w:rsidDel="003B2B7E">
                <w:rPr>
                  <w:rFonts w:ascii="Times New Roman" w:hAnsi="Times New Roman" w:cs="Times New Roman"/>
                  <w:sz w:val="24"/>
                  <w:szCs w:val="24"/>
                  <w:rPrChange w:id="10860" w:author="Mohammad Nayeem" w:date="2020-04-21T22:30:00Z">
                    <w:rPr>
                      <w:rFonts w:ascii="Times New Roman" w:hAnsi="Times New Roman" w:cs="Times New Roman"/>
                    </w:rPr>
                  </w:rPrChange>
                </w:rPr>
                <w:t xml:space="preserve"> </w:t>
              </w:r>
            </w:ins>
          </w:p>
        </w:tc>
        <w:tc>
          <w:tcPr>
            <w:tcW w:w="1250" w:type="pct"/>
            <w:tcPrChange w:id="10861" w:author="Mohammad Nayeem" w:date="2020-04-21T23:13:00Z">
              <w:tcPr>
                <w:tcW w:w="1250" w:type="pct"/>
                <w:gridSpan w:val="2"/>
              </w:tcPr>
            </w:tcPrChange>
          </w:tcPr>
          <w:p w14:paraId="7E473432" w14:textId="77777777" w:rsidR="002F7459" w:rsidRPr="004E6C2C" w:rsidRDefault="002F7459">
            <w:pPr>
              <w:spacing w:line="480" w:lineRule="auto"/>
              <w:jc w:val="both"/>
              <w:rPr>
                <w:ins w:id="10862" w:author="Mohammad Nayeem" w:date="2020-04-21T21:17:00Z"/>
                <w:rFonts w:ascii="Times New Roman" w:hAnsi="Times New Roman" w:cs="Times New Roman"/>
                <w:sz w:val="24"/>
                <w:szCs w:val="24"/>
                <w:rPrChange w:id="10863" w:author="Mohammad Nayeem" w:date="2020-04-21T22:30:00Z">
                  <w:rPr>
                    <w:ins w:id="10864" w:author="Mohammad Nayeem" w:date="2020-04-21T21:17:00Z"/>
                    <w:rFonts w:ascii="Times New Roman" w:hAnsi="Times New Roman" w:cs="Times New Roman"/>
                  </w:rPr>
                </w:rPrChange>
              </w:rPr>
              <w:pPrChange w:id="10865" w:author="nayeem hasan" w:date="2020-04-22T17:14:00Z">
                <w:pPr>
                  <w:spacing w:line="480" w:lineRule="auto"/>
                  <w:jc w:val="center"/>
                </w:pPr>
              </w:pPrChange>
            </w:pPr>
            <w:ins w:id="10866" w:author="Mohammad Nayeem" w:date="2020-04-21T21:17:00Z">
              <w:r w:rsidRPr="004E6C2C">
                <w:rPr>
                  <w:rFonts w:ascii="Times New Roman" w:hAnsi="Times New Roman" w:cs="Times New Roman"/>
                  <w:sz w:val="24"/>
                  <w:szCs w:val="24"/>
                  <w:rPrChange w:id="10867" w:author="Mohammad Nayeem" w:date="2020-04-21T22:30:00Z">
                    <w:rPr>
                      <w:rFonts w:ascii="Times New Roman" w:hAnsi="Times New Roman" w:cs="Times New Roman"/>
                    </w:rPr>
                  </w:rPrChange>
                </w:rPr>
                <w:t>1.10</w:t>
              </w:r>
            </w:ins>
          </w:p>
        </w:tc>
        <w:tc>
          <w:tcPr>
            <w:tcW w:w="1250" w:type="pct"/>
            <w:tcPrChange w:id="10868" w:author="Mohammad Nayeem" w:date="2020-04-21T23:13:00Z">
              <w:tcPr>
                <w:tcW w:w="1250" w:type="pct"/>
                <w:gridSpan w:val="2"/>
              </w:tcPr>
            </w:tcPrChange>
          </w:tcPr>
          <w:p w14:paraId="0CAA60CC" w14:textId="77777777" w:rsidR="002F7459" w:rsidRPr="004E6C2C" w:rsidRDefault="002F7459">
            <w:pPr>
              <w:spacing w:line="480" w:lineRule="auto"/>
              <w:jc w:val="both"/>
              <w:rPr>
                <w:ins w:id="10869" w:author="Mohammad Nayeem" w:date="2020-04-21T21:17:00Z"/>
                <w:rFonts w:ascii="Times New Roman" w:hAnsi="Times New Roman" w:cs="Times New Roman"/>
                <w:sz w:val="24"/>
                <w:szCs w:val="24"/>
                <w:rPrChange w:id="10870" w:author="Mohammad Nayeem" w:date="2020-04-21T22:30:00Z">
                  <w:rPr>
                    <w:ins w:id="10871" w:author="Mohammad Nayeem" w:date="2020-04-21T21:17:00Z"/>
                    <w:rFonts w:ascii="Times New Roman" w:hAnsi="Times New Roman" w:cs="Times New Roman"/>
                  </w:rPr>
                </w:rPrChange>
              </w:rPr>
              <w:pPrChange w:id="10872" w:author="nayeem hasan" w:date="2020-04-22T17:14:00Z">
                <w:pPr>
                  <w:spacing w:line="480" w:lineRule="auto"/>
                  <w:jc w:val="center"/>
                </w:pPr>
              </w:pPrChange>
            </w:pPr>
            <w:ins w:id="10873" w:author="Mohammad Nayeem" w:date="2020-04-21T21:17:00Z">
              <w:r w:rsidRPr="004E6C2C">
                <w:rPr>
                  <w:rFonts w:ascii="Times New Roman" w:hAnsi="Times New Roman" w:cs="Times New Roman"/>
                  <w:sz w:val="24"/>
                  <w:szCs w:val="24"/>
                  <w:rPrChange w:id="10874" w:author="Mohammad Nayeem" w:date="2020-04-21T22:30:00Z">
                    <w:rPr>
                      <w:rFonts w:ascii="Times New Roman" w:hAnsi="Times New Roman" w:cs="Times New Roman"/>
                    </w:rPr>
                  </w:rPrChange>
                </w:rPr>
                <w:t>[0.80,1.52]</w:t>
              </w:r>
            </w:ins>
          </w:p>
        </w:tc>
        <w:tc>
          <w:tcPr>
            <w:tcW w:w="1250" w:type="pct"/>
            <w:tcPrChange w:id="10875" w:author="Mohammad Nayeem" w:date="2020-04-21T23:13:00Z">
              <w:tcPr>
                <w:tcW w:w="1250" w:type="pct"/>
                <w:gridSpan w:val="2"/>
              </w:tcPr>
            </w:tcPrChange>
          </w:tcPr>
          <w:p w14:paraId="7F5024AF" w14:textId="77777777" w:rsidR="002F7459" w:rsidRPr="004E6C2C" w:rsidRDefault="002F7459">
            <w:pPr>
              <w:spacing w:line="480" w:lineRule="auto"/>
              <w:jc w:val="both"/>
              <w:rPr>
                <w:ins w:id="10876" w:author="Mohammad Nayeem" w:date="2020-04-21T21:17:00Z"/>
                <w:rFonts w:ascii="Times New Roman" w:hAnsi="Times New Roman" w:cs="Times New Roman"/>
                <w:sz w:val="24"/>
                <w:szCs w:val="24"/>
                <w:rPrChange w:id="10877" w:author="Mohammad Nayeem" w:date="2020-04-21T22:30:00Z">
                  <w:rPr>
                    <w:ins w:id="10878" w:author="Mohammad Nayeem" w:date="2020-04-21T21:17:00Z"/>
                    <w:rFonts w:ascii="Times New Roman" w:hAnsi="Times New Roman" w:cs="Times New Roman"/>
                  </w:rPr>
                </w:rPrChange>
              </w:rPr>
              <w:pPrChange w:id="10879" w:author="nayeem hasan" w:date="2020-04-22T17:14:00Z">
                <w:pPr>
                  <w:spacing w:line="480" w:lineRule="auto"/>
                  <w:jc w:val="center"/>
                </w:pPr>
              </w:pPrChange>
            </w:pPr>
            <w:ins w:id="10880" w:author="Mohammad Nayeem" w:date="2020-04-21T21:17:00Z">
              <w:r w:rsidRPr="004E6C2C">
                <w:rPr>
                  <w:rFonts w:ascii="Times New Roman" w:hAnsi="Times New Roman" w:cs="Times New Roman"/>
                  <w:sz w:val="24"/>
                  <w:szCs w:val="24"/>
                  <w:rPrChange w:id="10881" w:author="Mohammad Nayeem" w:date="2020-04-21T22:30:00Z">
                    <w:rPr>
                      <w:rFonts w:ascii="Times New Roman" w:hAnsi="Times New Roman" w:cs="Times New Roman"/>
                    </w:rPr>
                  </w:rPrChange>
                </w:rPr>
                <w:t>0.552</w:t>
              </w:r>
            </w:ins>
          </w:p>
        </w:tc>
      </w:tr>
      <w:tr w:rsidR="002F7459" w:rsidRPr="004E6C2C" w14:paraId="106740C8" w14:textId="77777777" w:rsidTr="00706D74">
        <w:tblPrEx>
          <w:tblPrExChange w:id="10882"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883" w:author="Mohammad Nayeem" w:date="2020-04-21T21:17:00Z"/>
          <w:trPrChange w:id="10884" w:author="Mohammad Nayeem" w:date="2020-04-21T23:13:00Z">
            <w:trPr>
              <w:gridBefore w:val="1"/>
              <w:gridAfter w:val="0"/>
            </w:trPr>
          </w:trPrChange>
        </w:trPr>
        <w:tc>
          <w:tcPr>
            <w:tcW w:w="1250" w:type="pct"/>
            <w:tcPrChange w:id="10885" w:author="Mohammad Nayeem" w:date="2020-04-21T23:13:00Z">
              <w:tcPr>
                <w:tcW w:w="1250" w:type="pct"/>
              </w:tcPr>
            </w:tcPrChange>
          </w:tcPr>
          <w:p w14:paraId="451ED71C" w14:textId="77777777" w:rsidR="002F7459" w:rsidRPr="004E6C2C" w:rsidRDefault="002F7459">
            <w:pPr>
              <w:spacing w:line="480" w:lineRule="auto"/>
              <w:jc w:val="both"/>
              <w:rPr>
                <w:ins w:id="10886" w:author="Mohammad Nayeem" w:date="2020-04-21T21:17:00Z"/>
                <w:rFonts w:ascii="Times New Roman" w:hAnsi="Times New Roman" w:cs="Times New Roman"/>
                <w:b/>
                <w:bCs/>
                <w:sz w:val="24"/>
                <w:szCs w:val="24"/>
                <w:rPrChange w:id="10887" w:author="Mohammad Nayeem" w:date="2020-04-21T22:30:00Z">
                  <w:rPr>
                    <w:ins w:id="10888" w:author="Mohammad Nayeem" w:date="2020-04-21T21:17:00Z"/>
                    <w:rFonts w:ascii="Times New Roman" w:hAnsi="Times New Roman" w:cs="Times New Roman"/>
                    <w:b/>
                    <w:bCs/>
                  </w:rPr>
                </w:rPrChange>
              </w:rPr>
              <w:pPrChange w:id="10889" w:author="nayeem hasan" w:date="2020-04-22T17:14:00Z">
                <w:pPr>
                  <w:spacing w:line="480" w:lineRule="auto"/>
                </w:pPr>
              </w:pPrChange>
            </w:pPr>
            <w:ins w:id="10890" w:author="Mohammad Nayeem" w:date="2020-04-21T21:17:00Z">
              <w:r w:rsidRPr="004E6C2C">
                <w:rPr>
                  <w:rFonts w:ascii="Times New Roman" w:hAnsi="Times New Roman" w:cs="Times New Roman"/>
                  <w:sz w:val="24"/>
                  <w:szCs w:val="24"/>
                  <w:rPrChange w:id="10891" w:author="Mohammad Nayeem" w:date="2020-04-21T22:30:00Z">
                    <w:rPr>
                      <w:rFonts w:ascii="Times New Roman" w:hAnsi="Times New Roman" w:cs="Times New Roman"/>
                    </w:rPr>
                  </w:rPrChange>
                </w:rPr>
                <w:t>Large</w:t>
              </w:r>
            </w:ins>
          </w:p>
        </w:tc>
        <w:tc>
          <w:tcPr>
            <w:tcW w:w="1250" w:type="pct"/>
            <w:tcPrChange w:id="10892" w:author="Mohammad Nayeem" w:date="2020-04-21T23:13:00Z">
              <w:tcPr>
                <w:tcW w:w="1250" w:type="pct"/>
                <w:gridSpan w:val="2"/>
              </w:tcPr>
            </w:tcPrChange>
          </w:tcPr>
          <w:p w14:paraId="4B2F24D6" w14:textId="77777777" w:rsidR="002F7459" w:rsidRPr="004E6C2C" w:rsidRDefault="002F7459">
            <w:pPr>
              <w:spacing w:line="480" w:lineRule="auto"/>
              <w:jc w:val="both"/>
              <w:rPr>
                <w:ins w:id="10893" w:author="Mohammad Nayeem" w:date="2020-04-21T21:17:00Z"/>
                <w:rFonts w:ascii="Times New Roman" w:hAnsi="Times New Roman" w:cs="Times New Roman"/>
                <w:sz w:val="24"/>
                <w:szCs w:val="24"/>
                <w:rPrChange w:id="10894" w:author="Mohammad Nayeem" w:date="2020-04-21T22:30:00Z">
                  <w:rPr>
                    <w:ins w:id="10895" w:author="Mohammad Nayeem" w:date="2020-04-21T21:17:00Z"/>
                    <w:rFonts w:ascii="Times New Roman" w:hAnsi="Times New Roman" w:cs="Times New Roman"/>
                  </w:rPr>
                </w:rPrChange>
              </w:rPr>
              <w:pPrChange w:id="10896" w:author="nayeem hasan" w:date="2020-04-22T17:14:00Z">
                <w:pPr>
                  <w:spacing w:line="480" w:lineRule="auto"/>
                  <w:jc w:val="center"/>
                </w:pPr>
              </w:pPrChange>
            </w:pPr>
            <w:ins w:id="10897" w:author="Mohammad Nayeem" w:date="2020-04-21T21:17:00Z">
              <w:r w:rsidRPr="004E6C2C">
                <w:rPr>
                  <w:rFonts w:ascii="Times New Roman" w:hAnsi="Times New Roman" w:cs="Times New Roman"/>
                  <w:sz w:val="24"/>
                  <w:szCs w:val="24"/>
                  <w:rPrChange w:id="10898" w:author="Mohammad Nayeem" w:date="2020-04-21T22:30:00Z">
                    <w:rPr>
                      <w:rFonts w:ascii="Times New Roman" w:hAnsi="Times New Roman" w:cs="Times New Roman"/>
                    </w:rPr>
                  </w:rPrChange>
                </w:rPr>
                <w:t>Ref.</w:t>
              </w:r>
            </w:ins>
          </w:p>
        </w:tc>
        <w:tc>
          <w:tcPr>
            <w:tcW w:w="1250" w:type="pct"/>
            <w:tcPrChange w:id="10899" w:author="Mohammad Nayeem" w:date="2020-04-21T23:13:00Z">
              <w:tcPr>
                <w:tcW w:w="1250" w:type="pct"/>
                <w:gridSpan w:val="2"/>
              </w:tcPr>
            </w:tcPrChange>
          </w:tcPr>
          <w:p w14:paraId="6AA51383" w14:textId="77777777" w:rsidR="002F7459" w:rsidRPr="004E6C2C" w:rsidRDefault="002F7459">
            <w:pPr>
              <w:spacing w:line="480" w:lineRule="auto"/>
              <w:jc w:val="both"/>
              <w:rPr>
                <w:ins w:id="10900" w:author="Mohammad Nayeem" w:date="2020-04-21T21:17:00Z"/>
                <w:rFonts w:ascii="Times New Roman" w:hAnsi="Times New Roman" w:cs="Times New Roman"/>
                <w:sz w:val="24"/>
                <w:szCs w:val="24"/>
                <w:rPrChange w:id="10901" w:author="Mohammad Nayeem" w:date="2020-04-21T22:30:00Z">
                  <w:rPr>
                    <w:ins w:id="10902" w:author="Mohammad Nayeem" w:date="2020-04-21T21:17:00Z"/>
                    <w:rFonts w:ascii="Times New Roman" w:hAnsi="Times New Roman" w:cs="Times New Roman"/>
                  </w:rPr>
                </w:rPrChange>
              </w:rPr>
              <w:pPrChange w:id="10903" w:author="nayeem hasan" w:date="2020-04-22T17:14:00Z">
                <w:pPr>
                  <w:spacing w:line="480" w:lineRule="auto"/>
                  <w:jc w:val="center"/>
                </w:pPr>
              </w:pPrChange>
            </w:pPr>
            <w:ins w:id="10904" w:author="Mohammad Nayeem" w:date="2020-04-21T21:17:00Z">
              <w:r w:rsidRPr="004E6C2C">
                <w:rPr>
                  <w:rFonts w:ascii="Times New Roman" w:hAnsi="Times New Roman" w:cs="Times New Roman"/>
                  <w:sz w:val="24"/>
                  <w:szCs w:val="24"/>
                  <w:rPrChange w:id="10905" w:author="Mohammad Nayeem" w:date="2020-04-21T22:30:00Z">
                    <w:rPr>
                      <w:rFonts w:ascii="Times New Roman" w:hAnsi="Times New Roman" w:cs="Times New Roman"/>
                    </w:rPr>
                  </w:rPrChange>
                </w:rPr>
                <w:t>-</w:t>
              </w:r>
            </w:ins>
          </w:p>
        </w:tc>
        <w:tc>
          <w:tcPr>
            <w:tcW w:w="1250" w:type="pct"/>
            <w:tcPrChange w:id="10906" w:author="Mohammad Nayeem" w:date="2020-04-21T23:13:00Z">
              <w:tcPr>
                <w:tcW w:w="1250" w:type="pct"/>
                <w:gridSpan w:val="2"/>
              </w:tcPr>
            </w:tcPrChange>
          </w:tcPr>
          <w:p w14:paraId="59EA6666" w14:textId="77777777" w:rsidR="002F7459" w:rsidRPr="004E6C2C" w:rsidRDefault="002F7459">
            <w:pPr>
              <w:spacing w:line="480" w:lineRule="auto"/>
              <w:jc w:val="both"/>
              <w:rPr>
                <w:ins w:id="10907" w:author="Mohammad Nayeem" w:date="2020-04-21T21:17:00Z"/>
                <w:rFonts w:ascii="Times New Roman" w:hAnsi="Times New Roman" w:cs="Times New Roman"/>
                <w:sz w:val="24"/>
                <w:szCs w:val="24"/>
                <w:rPrChange w:id="10908" w:author="Mohammad Nayeem" w:date="2020-04-21T22:30:00Z">
                  <w:rPr>
                    <w:ins w:id="10909" w:author="Mohammad Nayeem" w:date="2020-04-21T21:17:00Z"/>
                    <w:rFonts w:ascii="Times New Roman" w:hAnsi="Times New Roman" w:cs="Times New Roman"/>
                  </w:rPr>
                </w:rPrChange>
              </w:rPr>
              <w:pPrChange w:id="10910" w:author="nayeem hasan" w:date="2020-04-22T17:14:00Z">
                <w:pPr>
                  <w:spacing w:line="480" w:lineRule="auto"/>
                  <w:jc w:val="center"/>
                </w:pPr>
              </w:pPrChange>
            </w:pPr>
            <w:ins w:id="10911" w:author="Mohammad Nayeem" w:date="2020-04-21T21:17:00Z">
              <w:r w:rsidRPr="004E6C2C">
                <w:rPr>
                  <w:rFonts w:ascii="Times New Roman" w:hAnsi="Times New Roman" w:cs="Times New Roman"/>
                  <w:sz w:val="24"/>
                  <w:szCs w:val="24"/>
                  <w:rPrChange w:id="10912" w:author="Mohammad Nayeem" w:date="2020-04-21T22:30:00Z">
                    <w:rPr>
                      <w:rFonts w:ascii="Times New Roman" w:hAnsi="Times New Roman" w:cs="Times New Roman"/>
                    </w:rPr>
                  </w:rPrChange>
                </w:rPr>
                <w:t>-</w:t>
              </w:r>
            </w:ins>
          </w:p>
        </w:tc>
      </w:tr>
      <w:tr w:rsidR="002F7459" w:rsidRPr="004E6C2C" w14:paraId="2C1DB27F" w14:textId="77777777" w:rsidTr="00706D74">
        <w:trPr>
          <w:ins w:id="10913" w:author="Mohammad Nayeem" w:date="2020-04-21T21:17:00Z"/>
        </w:trPr>
        <w:tc>
          <w:tcPr>
            <w:tcW w:w="5000" w:type="pct"/>
            <w:gridSpan w:val="4"/>
            <w:tcPrChange w:id="10914" w:author="Mohammad Nayeem" w:date="2020-04-21T23:13:00Z">
              <w:tcPr>
                <w:tcW w:w="5000" w:type="pct"/>
                <w:gridSpan w:val="9"/>
              </w:tcPr>
            </w:tcPrChange>
          </w:tcPr>
          <w:p w14:paraId="642CF772" w14:textId="77777777" w:rsidR="002F7459" w:rsidRPr="00E62777" w:rsidRDefault="002F7459">
            <w:pPr>
              <w:spacing w:line="480" w:lineRule="auto"/>
              <w:jc w:val="both"/>
              <w:rPr>
                <w:ins w:id="10915" w:author="Mohammad Nayeem" w:date="2020-04-21T21:17:00Z"/>
                <w:rFonts w:ascii="Times New Roman" w:hAnsi="Times New Roman" w:cs="Times New Roman"/>
                <w:b/>
                <w:bCs/>
                <w:sz w:val="24"/>
                <w:szCs w:val="24"/>
                <w:rPrChange w:id="10916" w:author="Mohammad Nayeem" w:date="2020-04-21T23:17:00Z">
                  <w:rPr>
                    <w:ins w:id="10917" w:author="Mohammad Nayeem" w:date="2020-04-21T21:17:00Z"/>
                    <w:rFonts w:ascii="Times New Roman" w:hAnsi="Times New Roman" w:cs="Times New Roman"/>
                  </w:rPr>
                </w:rPrChange>
              </w:rPr>
              <w:pPrChange w:id="10918" w:author="nayeem hasan" w:date="2020-04-22T17:14:00Z">
                <w:pPr>
                  <w:spacing w:line="480" w:lineRule="auto"/>
                </w:pPr>
              </w:pPrChange>
            </w:pPr>
            <w:commentRangeStart w:id="10919"/>
            <w:commentRangeStart w:id="10920"/>
            <w:ins w:id="10921" w:author="Mohammad Nayeem" w:date="2020-04-21T21:17:00Z">
              <w:r w:rsidRPr="00E62777">
                <w:rPr>
                  <w:rFonts w:ascii="Times New Roman" w:hAnsi="Times New Roman" w:cs="Times New Roman"/>
                  <w:b/>
                  <w:bCs/>
                  <w:sz w:val="24"/>
                  <w:szCs w:val="24"/>
                  <w:rPrChange w:id="10922" w:author="Mohammad Nayeem" w:date="2020-04-21T23:17:00Z">
                    <w:rPr>
                      <w:rFonts w:ascii="Times New Roman" w:hAnsi="Times New Roman" w:cs="Times New Roman"/>
                    </w:rPr>
                  </w:rPrChange>
                </w:rPr>
                <w:t>Age of child (months)</w:t>
              </w:r>
              <w:commentRangeEnd w:id="10919"/>
              <w:r w:rsidRPr="00E62777">
                <w:rPr>
                  <w:rStyle w:val="CommentReference"/>
                  <w:rFonts w:ascii="Times New Roman" w:hAnsi="Times New Roman" w:cs="Times New Roman"/>
                  <w:b/>
                  <w:bCs/>
                  <w:noProof/>
                  <w:sz w:val="24"/>
                  <w:szCs w:val="24"/>
                  <w:lang w:val="en-GB"/>
                  <w:rPrChange w:id="10923" w:author="Mohammad Nayeem" w:date="2020-04-21T23:17:00Z">
                    <w:rPr>
                      <w:rStyle w:val="CommentReference"/>
                      <w:noProof/>
                      <w:lang w:val="en-GB"/>
                    </w:rPr>
                  </w:rPrChange>
                </w:rPr>
                <w:commentReference w:id="10919"/>
              </w:r>
              <w:commentRangeEnd w:id="10920"/>
              <w:r w:rsidRPr="00E62777">
                <w:rPr>
                  <w:rStyle w:val="CommentReference"/>
                  <w:rFonts w:ascii="Times New Roman" w:hAnsi="Times New Roman" w:cs="Times New Roman"/>
                  <w:b/>
                  <w:bCs/>
                  <w:noProof/>
                  <w:sz w:val="24"/>
                  <w:szCs w:val="24"/>
                  <w:lang w:val="en-GB"/>
                  <w:rPrChange w:id="10924" w:author="Mohammad Nayeem" w:date="2020-04-21T23:17:00Z">
                    <w:rPr>
                      <w:rStyle w:val="CommentReference"/>
                      <w:noProof/>
                      <w:lang w:val="en-GB"/>
                    </w:rPr>
                  </w:rPrChange>
                </w:rPr>
                <w:commentReference w:id="10920"/>
              </w:r>
            </w:ins>
          </w:p>
        </w:tc>
      </w:tr>
      <w:tr w:rsidR="002F7459" w:rsidRPr="004E6C2C" w14:paraId="52F90EE3" w14:textId="77777777" w:rsidTr="00706D74">
        <w:tblPrEx>
          <w:tblPrExChange w:id="10925"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926" w:author="Mohammad Nayeem" w:date="2020-04-21T21:17:00Z"/>
          <w:trPrChange w:id="10927" w:author="Mohammad Nayeem" w:date="2020-04-21T23:13:00Z">
            <w:trPr>
              <w:gridBefore w:val="1"/>
              <w:gridAfter w:val="0"/>
            </w:trPr>
          </w:trPrChange>
        </w:trPr>
        <w:tc>
          <w:tcPr>
            <w:tcW w:w="1250" w:type="pct"/>
            <w:tcPrChange w:id="10928" w:author="Mohammad Nayeem" w:date="2020-04-21T23:13:00Z">
              <w:tcPr>
                <w:tcW w:w="1250" w:type="pct"/>
              </w:tcPr>
            </w:tcPrChange>
          </w:tcPr>
          <w:p w14:paraId="0A558310" w14:textId="77777777" w:rsidR="002F7459" w:rsidRPr="004E6C2C" w:rsidRDefault="002F7459">
            <w:pPr>
              <w:spacing w:line="480" w:lineRule="auto"/>
              <w:jc w:val="both"/>
              <w:rPr>
                <w:ins w:id="10929" w:author="Mohammad Nayeem" w:date="2020-04-21T21:17:00Z"/>
                <w:rFonts w:ascii="Times New Roman" w:hAnsi="Times New Roman" w:cs="Times New Roman"/>
                <w:b/>
                <w:bCs/>
                <w:sz w:val="24"/>
                <w:szCs w:val="24"/>
                <w:rPrChange w:id="10930" w:author="Mohammad Nayeem" w:date="2020-04-21T22:30:00Z">
                  <w:rPr>
                    <w:ins w:id="10931" w:author="Mohammad Nayeem" w:date="2020-04-21T21:17:00Z"/>
                    <w:rFonts w:ascii="Times New Roman" w:hAnsi="Times New Roman" w:cs="Times New Roman"/>
                    <w:b/>
                    <w:bCs/>
                  </w:rPr>
                </w:rPrChange>
              </w:rPr>
              <w:pPrChange w:id="10932" w:author="nayeem hasan" w:date="2020-04-22T17:14:00Z">
                <w:pPr>
                  <w:spacing w:line="480" w:lineRule="auto"/>
                </w:pPr>
              </w:pPrChange>
            </w:pPr>
            <w:ins w:id="10933" w:author="Mohammad Nayeem" w:date="2020-04-21T21:17:00Z">
              <w:r w:rsidRPr="004E6C2C">
                <w:rPr>
                  <w:rFonts w:ascii="Times New Roman" w:hAnsi="Times New Roman" w:cs="Times New Roman"/>
                  <w:sz w:val="24"/>
                  <w:szCs w:val="24"/>
                  <w:rPrChange w:id="10934" w:author="Mohammad Nayeem" w:date="2020-04-21T22:30:00Z">
                    <w:rPr>
                      <w:rFonts w:ascii="Times New Roman" w:hAnsi="Times New Roman" w:cs="Times New Roman"/>
                    </w:rPr>
                  </w:rPrChange>
                </w:rPr>
                <w:t>4-5</w:t>
              </w:r>
            </w:ins>
          </w:p>
        </w:tc>
        <w:tc>
          <w:tcPr>
            <w:tcW w:w="1250" w:type="pct"/>
            <w:tcPrChange w:id="10935" w:author="Mohammad Nayeem" w:date="2020-04-21T23:13:00Z">
              <w:tcPr>
                <w:tcW w:w="1250" w:type="pct"/>
                <w:gridSpan w:val="2"/>
              </w:tcPr>
            </w:tcPrChange>
          </w:tcPr>
          <w:p w14:paraId="0D91B6E3" w14:textId="77777777" w:rsidR="002F7459" w:rsidRPr="004E6C2C" w:rsidRDefault="002F7459">
            <w:pPr>
              <w:spacing w:line="480" w:lineRule="auto"/>
              <w:jc w:val="both"/>
              <w:rPr>
                <w:ins w:id="10936" w:author="Mohammad Nayeem" w:date="2020-04-21T21:17:00Z"/>
                <w:rFonts w:ascii="Times New Roman" w:hAnsi="Times New Roman" w:cs="Times New Roman"/>
                <w:sz w:val="24"/>
                <w:szCs w:val="24"/>
                <w:rPrChange w:id="10937" w:author="Mohammad Nayeem" w:date="2020-04-21T22:30:00Z">
                  <w:rPr>
                    <w:ins w:id="10938" w:author="Mohammad Nayeem" w:date="2020-04-21T21:17:00Z"/>
                    <w:rFonts w:ascii="Times New Roman" w:hAnsi="Times New Roman" w:cs="Times New Roman"/>
                  </w:rPr>
                </w:rPrChange>
              </w:rPr>
              <w:pPrChange w:id="10939" w:author="nayeem hasan" w:date="2020-04-22T17:14:00Z">
                <w:pPr>
                  <w:spacing w:line="480" w:lineRule="auto"/>
                  <w:jc w:val="center"/>
                </w:pPr>
              </w:pPrChange>
            </w:pPr>
            <w:ins w:id="10940" w:author="Mohammad Nayeem" w:date="2020-04-21T21:17:00Z">
              <w:r w:rsidRPr="004E6C2C">
                <w:rPr>
                  <w:rFonts w:ascii="Times New Roman" w:hAnsi="Times New Roman" w:cs="Times New Roman"/>
                  <w:sz w:val="24"/>
                  <w:szCs w:val="24"/>
                  <w:rPrChange w:id="10941" w:author="Mohammad Nayeem" w:date="2020-04-21T22:30:00Z">
                    <w:rPr>
                      <w:rFonts w:ascii="Times New Roman" w:hAnsi="Times New Roman" w:cs="Times New Roman"/>
                    </w:rPr>
                  </w:rPrChange>
                </w:rPr>
                <w:t>1.99</w:t>
              </w:r>
            </w:ins>
          </w:p>
        </w:tc>
        <w:tc>
          <w:tcPr>
            <w:tcW w:w="1250" w:type="pct"/>
            <w:tcPrChange w:id="10942" w:author="Mohammad Nayeem" w:date="2020-04-21T23:13:00Z">
              <w:tcPr>
                <w:tcW w:w="1250" w:type="pct"/>
                <w:gridSpan w:val="2"/>
              </w:tcPr>
            </w:tcPrChange>
          </w:tcPr>
          <w:p w14:paraId="2A21CD2D" w14:textId="77777777" w:rsidR="002F7459" w:rsidRPr="004E6C2C" w:rsidRDefault="002F7459">
            <w:pPr>
              <w:spacing w:line="480" w:lineRule="auto"/>
              <w:jc w:val="both"/>
              <w:rPr>
                <w:ins w:id="10943" w:author="Mohammad Nayeem" w:date="2020-04-21T21:17:00Z"/>
                <w:rFonts w:ascii="Times New Roman" w:hAnsi="Times New Roman" w:cs="Times New Roman"/>
                <w:sz w:val="24"/>
                <w:szCs w:val="24"/>
                <w:rPrChange w:id="10944" w:author="Mohammad Nayeem" w:date="2020-04-21T22:30:00Z">
                  <w:rPr>
                    <w:ins w:id="10945" w:author="Mohammad Nayeem" w:date="2020-04-21T21:17:00Z"/>
                    <w:rFonts w:ascii="Times New Roman" w:hAnsi="Times New Roman" w:cs="Times New Roman"/>
                  </w:rPr>
                </w:rPrChange>
              </w:rPr>
              <w:pPrChange w:id="10946" w:author="nayeem hasan" w:date="2020-04-22T17:14:00Z">
                <w:pPr>
                  <w:spacing w:line="480" w:lineRule="auto"/>
                  <w:jc w:val="center"/>
                </w:pPr>
              </w:pPrChange>
            </w:pPr>
            <w:ins w:id="10947" w:author="Mohammad Nayeem" w:date="2020-04-21T21:17:00Z">
              <w:r w:rsidRPr="004E6C2C">
                <w:rPr>
                  <w:rFonts w:ascii="Times New Roman" w:hAnsi="Times New Roman" w:cs="Times New Roman"/>
                  <w:sz w:val="24"/>
                  <w:szCs w:val="24"/>
                  <w:rPrChange w:id="10948" w:author="Mohammad Nayeem" w:date="2020-04-21T22:30:00Z">
                    <w:rPr>
                      <w:rFonts w:ascii="Times New Roman" w:hAnsi="Times New Roman" w:cs="Times New Roman"/>
                    </w:rPr>
                  </w:rPrChange>
                </w:rPr>
                <w:t>[1.44,2.75]</w:t>
              </w:r>
            </w:ins>
          </w:p>
        </w:tc>
        <w:tc>
          <w:tcPr>
            <w:tcW w:w="1250" w:type="pct"/>
            <w:tcPrChange w:id="10949" w:author="Mohammad Nayeem" w:date="2020-04-21T23:13:00Z">
              <w:tcPr>
                <w:tcW w:w="1250" w:type="pct"/>
                <w:gridSpan w:val="2"/>
              </w:tcPr>
            </w:tcPrChange>
          </w:tcPr>
          <w:p w14:paraId="6DC8FF5A" w14:textId="77777777" w:rsidR="002F7459" w:rsidRPr="004E6C2C" w:rsidRDefault="002F7459">
            <w:pPr>
              <w:spacing w:line="480" w:lineRule="auto"/>
              <w:jc w:val="both"/>
              <w:rPr>
                <w:ins w:id="10950" w:author="Mohammad Nayeem" w:date="2020-04-21T21:17:00Z"/>
                <w:rFonts w:ascii="Times New Roman" w:hAnsi="Times New Roman" w:cs="Times New Roman"/>
                <w:sz w:val="24"/>
                <w:szCs w:val="24"/>
                <w:rPrChange w:id="10951" w:author="Mohammad Nayeem" w:date="2020-04-21T22:30:00Z">
                  <w:rPr>
                    <w:ins w:id="10952" w:author="Mohammad Nayeem" w:date="2020-04-21T21:17:00Z"/>
                    <w:rFonts w:ascii="Times New Roman" w:hAnsi="Times New Roman" w:cs="Times New Roman"/>
                  </w:rPr>
                </w:rPrChange>
              </w:rPr>
              <w:pPrChange w:id="10953" w:author="nayeem hasan" w:date="2020-04-22T17:14:00Z">
                <w:pPr>
                  <w:spacing w:line="480" w:lineRule="auto"/>
                  <w:jc w:val="center"/>
                </w:pPr>
              </w:pPrChange>
            </w:pPr>
            <w:ins w:id="10954" w:author="Mohammad Nayeem" w:date="2020-04-21T21:17:00Z">
              <w:r w:rsidRPr="004E6C2C">
                <w:rPr>
                  <w:rFonts w:ascii="Times New Roman" w:hAnsi="Times New Roman" w:cs="Times New Roman"/>
                  <w:sz w:val="24"/>
                  <w:szCs w:val="24"/>
                  <w:rPrChange w:id="10955" w:author="Mohammad Nayeem" w:date="2020-04-21T22:30:00Z">
                    <w:rPr>
                      <w:rFonts w:ascii="Times New Roman" w:hAnsi="Times New Roman" w:cs="Times New Roman"/>
                    </w:rPr>
                  </w:rPrChange>
                </w:rPr>
                <w:t>&lt;0.001</w:t>
              </w:r>
            </w:ins>
          </w:p>
        </w:tc>
      </w:tr>
      <w:tr w:rsidR="002F7459" w:rsidRPr="004E6C2C" w14:paraId="0312112D" w14:textId="77777777" w:rsidTr="00706D74">
        <w:tblPrEx>
          <w:tblPrExChange w:id="10956"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957" w:author="Mohammad Nayeem" w:date="2020-04-21T21:17:00Z"/>
          <w:trPrChange w:id="10958" w:author="Mohammad Nayeem" w:date="2020-04-21T23:13:00Z">
            <w:trPr>
              <w:gridBefore w:val="1"/>
              <w:gridAfter w:val="0"/>
            </w:trPr>
          </w:trPrChange>
        </w:trPr>
        <w:tc>
          <w:tcPr>
            <w:tcW w:w="1250" w:type="pct"/>
            <w:tcPrChange w:id="10959" w:author="Mohammad Nayeem" w:date="2020-04-21T23:13:00Z">
              <w:tcPr>
                <w:tcW w:w="1250" w:type="pct"/>
              </w:tcPr>
            </w:tcPrChange>
          </w:tcPr>
          <w:p w14:paraId="37BD0996" w14:textId="77777777" w:rsidR="002F7459" w:rsidRPr="004E6C2C" w:rsidRDefault="002F7459">
            <w:pPr>
              <w:spacing w:line="480" w:lineRule="auto"/>
              <w:jc w:val="both"/>
              <w:rPr>
                <w:ins w:id="10960" w:author="Mohammad Nayeem" w:date="2020-04-21T21:17:00Z"/>
                <w:rFonts w:ascii="Times New Roman" w:hAnsi="Times New Roman" w:cs="Times New Roman"/>
                <w:b/>
                <w:bCs/>
                <w:sz w:val="24"/>
                <w:szCs w:val="24"/>
                <w:rPrChange w:id="10961" w:author="Mohammad Nayeem" w:date="2020-04-21T22:30:00Z">
                  <w:rPr>
                    <w:ins w:id="10962" w:author="Mohammad Nayeem" w:date="2020-04-21T21:17:00Z"/>
                    <w:rFonts w:ascii="Times New Roman" w:hAnsi="Times New Roman" w:cs="Times New Roman"/>
                    <w:b/>
                    <w:bCs/>
                  </w:rPr>
                </w:rPrChange>
              </w:rPr>
              <w:pPrChange w:id="10963" w:author="nayeem hasan" w:date="2020-04-22T17:14:00Z">
                <w:pPr>
                  <w:spacing w:line="480" w:lineRule="auto"/>
                </w:pPr>
              </w:pPrChange>
            </w:pPr>
            <w:ins w:id="10964" w:author="Mohammad Nayeem" w:date="2020-04-21T21:17:00Z">
              <w:r w:rsidRPr="004E6C2C">
                <w:rPr>
                  <w:rFonts w:ascii="Times New Roman" w:hAnsi="Times New Roman" w:cs="Times New Roman"/>
                  <w:sz w:val="24"/>
                  <w:szCs w:val="24"/>
                  <w:rPrChange w:id="10965" w:author="Mohammad Nayeem" w:date="2020-04-21T22:30:00Z">
                    <w:rPr>
                      <w:rFonts w:ascii="Times New Roman" w:hAnsi="Times New Roman" w:cs="Times New Roman"/>
                    </w:rPr>
                  </w:rPrChange>
                </w:rPr>
                <w:t>2-3</w:t>
              </w:r>
            </w:ins>
          </w:p>
        </w:tc>
        <w:tc>
          <w:tcPr>
            <w:tcW w:w="1250" w:type="pct"/>
            <w:tcPrChange w:id="10966" w:author="Mohammad Nayeem" w:date="2020-04-21T23:13:00Z">
              <w:tcPr>
                <w:tcW w:w="1250" w:type="pct"/>
                <w:gridSpan w:val="2"/>
              </w:tcPr>
            </w:tcPrChange>
          </w:tcPr>
          <w:p w14:paraId="6A258147" w14:textId="77777777" w:rsidR="002F7459" w:rsidRPr="004E6C2C" w:rsidRDefault="002F7459">
            <w:pPr>
              <w:spacing w:line="480" w:lineRule="auto"/>
              <w:jc w:val="both"/>
              <w:rPr>
                <w:ins w:id="10967" w:author="Mohammad Nayeem" w:date="2020-04-21T21:17:00Z"/>
                <w:rFonts w:ascii="Times New Roman" w:hAnsi="Times New Roman" w:cs="Times New Roman"/>
                <w:sz w:val="24"/>
                <w:szCs w:val="24"/>
                <w:rPrChange w:id="10968" w:author="Mohammad Nayeem" w:date="2020-04-21T22:30:00Z">
                  <w:rPr>
                    <w:ins w:id="10969" w:author="Mohammad Nayeem" w:date="2020-04-21T21:17:00Z"/>
                    <w:rFonts w:ascii="Times New Roman" w:hAnsi="Times New Roman" w:cs="Times New Roman"/>
                  </w:rPr>
                </w:rPrChange>
              </w:rPr>
              <w:pPrChange w:id="10970" w:author="nayeem hasan" w:date="2020-04-22T17:14:00Z">
                <w:pPr>
                  <w:spacing w:line="480" w:lineRule="auto"/>
                  <w:jc w:val="center"/>
                </w:pPr>
              </w:pPrChange>
            </w:pPr>
            <w:ins w:id="10971" w:author="Mohammad Nayeem" w:date="2020-04-21T21:17:00Z">
              <w:r w:rsidRPr="004E6C2C">
                <w:rPr>
                  <w:rFonts w:ascii="Times New Roman" w:hAnsi="Times New Roman" w:cs="Times New Roman"/>
                  <w:sz w:val="24"/>
                  <w:szCs w:val="24"/>
                  <w:rPrChange w:id="10972" w:author="Mohammad Nayeem" w:date="2020-04-21T22:30:00Z">
                    <w:rPr>
                      <w:rFonts w:ascii="Times New Roman" w:hAnsi="Times New Roman" w:cs="Times New Roman"/>
                    </w:rPr>
                  </w:rPrChange>
                </w:rPr>
                <w:t>1.69</w:t>
              </w:r>
            </w:ins>
          </w:p>
        </w:tc>
        <w:tc>
          <w:tcPr>
            <w:tcW w:w="1250" w:type="pct"/>
            <w:tcPrChange w:id="10973" w:author="Mohammad Nayeem" w:date="2020-04-21T23:13:00Z">
              <w:tcPr>
                <w:tcW w:w="1250" w:type="pct"/>
                <w:gridSpan w:val="2"/>
              </w:tcPr>
            </w:tcPrChange>
          </w:tcPr>
          <w:p w14:paraId="3BDD6D11" w14:textId="77777777" w:rsidR="002F7459" w:rsidRPr="004E6C2C" w:rsidRDefault="002F7459">
            <w:pPr>
              <w:spacing w:line="480" w:lineRule="auto"/>
              <w:jc w:val="both"/>
              <w:rPr>
                <w:ins w:id="10974" w:author="Mohammad Nayeem" w:date="2020-04-21T21:17:00Z"/>
                <w:rFonts w:ascii="Times New Roman" w:hAnsi="Times New Roman" w:cs="Times New Roman"/>
                <w:sz w:val="24"/>
                <w:szCs w:val="24"/>
                <w:rPrChange w:id="10975" w:author="Mohammad Nayeem" w:date="2020-04-21T22:30:00Z">
                  <w:rPr>
                    <w:ins w:id="10976" w:author="Mohammad Nayeem" w:date="2020-04-21T21:17:00Z"/>
                    <w:rFonts w:ascii="Times New Roman" w:hAnsi="Times New Roman" w:cs="Times New Roman"/>
                  </w:rPr>
                </w:rPrChange>
              </w:rPr>
              <w:pPrChange w:id="10977" w:author="nayeem hasan" w:date="2020-04-22T17:14:00Z">
                <w:pPr>
                  <w:spacing w:line="480" w:lineRule="auto"/>
                  <w:jc w:val="center"/>
                </w:pPr>
              </w:pPrChange>
            </w:pPr>
            <w:ins w:id="10978" w:author="Mohammad Nayeem" w:date="2020-04-21T21:17:00Z">
              <w:r w:rsidRPr="004E6C2C">
                <w:rPr>
                  <w:rFonts w:ascii="Times New Roman" w:hAnsi="Times New Roman" w:cs="Times New Roman"/>
                  <w:sz w:val="24"/>
                  <w:szCs w:val="24"/>
                  <w:rPrChange w:id="10979" w:author="Mohammad Nayeem" w:date="2020-04-21T22:30:00Z">
                    <w:rPr>
                      <w:rFonts w:ascii="Times New Roman" w:hAnsi="Times New Roman" w:cs="Times New Roman"/>
                    </w:rPr>
                  </w:rPrChange>
                </w:rPr>
                <w:t>[1.22,2.39]</w:t>
              </w:r>
            </w:ins>
          </w:p>
        </w:tc>
        <w:tc>
          <w:tcPr>
            <w:tcW w:w="1250" w:type="pct"/>
            <w:tcPrChange w:id="10980" w:author="Mohammad Nayeem" w:date="2020-04-21T23:13:00Z">
              <w:tcPr>
                <w:tcW w:w="1250" w:type="pct"/>
                <w:gridSpan w:val="2"/>
              </w:tcPr>
            </w:tcPrChange>
          </w:tcPr>
          <w:p w14:paraId="38ADEAB6" w14:textId="77777777" w:rsidR="002F7459" w:rsidRPr="004E6C2C" w:rsidDel="009C2F5F" w:rsidRDefault="002F7459">
            <w:pPr>
              <w:spacing w:line="480" w:lineRule="auto"/>
              <w:jc w:val="both"/>
              <w:rPr>
                <w:ins w:id="10981" w:author="Mohammad Nayeem" w:date="2020-04-21T21:17:00Z"/>
                <w:rFonts w:ascii="Times New Roman" w:hAnsi="Times New Roman" w:cs="Times New Roman"/>
                <w:sz w:val="24"/>
                <w:szCs w:val="24"/>
                <w:rPrChange w:id="10982" w:author="Mohammad Nayeem" w:date="2020-04-21T22:30:00Z">
                  <w:rPr>
                    <w:ins w:id="10983" w:author="Mohammad Nayeem" w:date="2020-04-21T21:17:00Z"/>
                    <w:rFonts w:ascii="Times New Roman" w:hAnsi="Times New Roman" w:cs="Times New Roman"/>
                  </w:rPr>
                </w:rPrChange>
              </w:rPr>
              <w:pPrChange w:id="10984" w:author="nayeem hasan" w:date="2020-04-22T17:14:00Z">
                <w:pPr>
                  <w:spacing w:line="480" w:lineRule="auto"/>
                  <w:jc w:val="center"/>
                </w:pPr>
              </w:pPrChange>
            </w:pPr>
            <w:ins w:id="10985" w:author="Mohammad Nayeem" w:date="2020-04-21T21:17:00Z">
              <w:r w:rsidRPr="004E6C2C">
                <w:rPr>
                  <w:rFonts w:ascii="Times New Roman" w:hAnsi="Times New Roman" w:cs="Times New Roman"/>
                  <w:sz w:val="24"/>
                  <w:szCs w:val="24"/>
                  <w:rPrChange w:id="10986" w:author="Mohammad Nayeem" w:date="2020-04-21T22:30:00Z">
                    <w:rPr>
                      <w:rFonts w:ascii="Times New Roman" w:hAnsi="Times New Roman" w:cs="Times New Roman"/>
                    </w:rPr>
                  </w:rPrChange>
                </w:rPr>
                <w:t>0.002</w:t>
              </w:r>
            </w:ins>
          </w:p>
        </w:tc>
      </w:tr>
      <w:tr w:rsidR="002F7459" w:rsidRPr="004E6C2C" w14:paraId="3491C237" w14:textId="77777777" w:rsidTr="00706D74">
        <w:tblPrEx>
          <w:tblPrExChange w:id="10987"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988" w:author="Mohammad Nayeem" w:date="2020-04-21T21:17:00Z"/>
          <w:trPrChange w:id="10989" w:author="Mohammad Nayeem" w:date="2020-04-21T23:13:00Z">
            <w:trPr>
              <w:gridBefore w:val="1"/>
              <w:gridAfter w:val="0"/>
            </w:trPr>
          </w:trPrChange>
        </w:trPr>
        <w:tc>
          <w:tcPr>
            <w:tcW w:w="1250" w:type="pct"/>
            <w:tcPrChange w:id="10990" w:author="Mohammad Nayeem" w:date="2020-04-21T23:13:00Z">
              <w:tcPr>
                <w:tcW w:w="1250" w:type="pct"/>
              </w:tcPr>
            </w:tcPrChange>
          </w:tcPr>
          <w:p w14:paraId="6729A2A5" w14:textId="77777777" w:rsidR="002F7459" w:rsidRPr="004E6C2C" w:rsidRDefault="002F7459">
            <w:pPr>
              <w:spacing w:line="480" w:lineRule="auto"/>
              <w:jc w:val="both"/>
              <w:rPr>
                <w:ins w:id="10991" w:author="Mohammad Nayeem" w:date="2020-04-21T21:17:00Z"/>
                <w:rFonts w:ascii="Times New Roman" w:hAnsi="Times New Roman" w:cs="Times New Roman"/>
                <w:b/>
                <w:bCs/>
                <w:sz w:val="24"/>
                <w:szCs w:val="24"/>
                <w:rPrChange w:id="10992" w:author="Mohammad Nayeem" w:date="2020-04-21T22:30:00Z">
                  <w:rPr>
                    <w:ins w:id="10993" w:author="Mohammad Nayeem" w:date="2020-04-21T21:17:00Z"/>
                    <w:rFonts w:ascii="Times New Roman" w:hAnsi="Times New Roman" w:cs="Times New Roman"/>
                    <w:b/>
                    <w:bCs/>
                  </w:rPr>
                </w:rPrChange>
              </w:rPr>
              <w:pPrChange w:id="10994" w:author="nayeem hasan" w:date="2020-04-22T17:14:00Z">
                <w:pPr>
                  <w:spacing w:line="480" w:lineRule="auto"/>
                </w:pPr>
              </w:pPrChange>
            </w:pPr>
            <w:ins w:id="10995" w:author="Mohammad Nayeem" w:date="2020-04-21T21:17:00Z">
              <w:r w:rsidRPr="004E6C2C">
                <w:rPr>
                  <w:rFonts w:ascii="Times New Roman" w:hAnsi="Times New Roman" w:cs="Times New Roman"/>
                  <w:sz w:val="24"/>
                  <w:szCs w:val="24"/>
                  <w:rPrChange w:id="10996" w:author="Mohammad Nayeem" w:date="2020-04-21T22:30:00Z">
                    <w:rPr>
                      <w:rFonts w:ascii="Times New Roman" w:hAnsi="Times New Roman" w:cs="Times New Roman"/>
                    </w:rPr>
                  </w:rPrChange>
                </w:rPr>
                <w:t>0-1</w:t>
              </w:r>
            </w:ins>
          </w:p>
        </w:tc>
        <w:tc>
          <w:tcPr>
            <w:tcW w:w="1250" w:type="pct"/>
            <w:tcPrChange w:id="10997" w:author="Mohammad Nayeem" w:date="2020-04-21T23:13:00Z">
              <w:tcPr>
                <w:tcW w:w="1250" w:type="pct"/>
                <w:gridSpan w:val="2"/>
              </w:tcPr>
            </w:tcPrChange>
          </w:tcPr>
          <w:p w14:paraId="43516FBB" w14:textId="77777777" w:rsidR="002F7459" w:rsidRPr="004E6C2C" w:rsidRDefault="002F7459">
            <w:pPr>
              <w:spacing w:line="480" w:lineRule="auto"/>
              <w:jc w:val="both"/>
              <w:rPr>
                <w:ins w:id="10998" w:author="Mohammad Nayeem" w:date="2020-04-21T21:17:00Z"/>
                <w:rFonts w:ascii="Times New Roman" w:hAnsi="Times New Roman" w:cs="Times New Roman"/>
                <w:sz w:val="24"/>
                <w:szCs w:val="24"/>
                <w:rPrChange w:id="10999" w:author="Mohammad Nayeem" w:date="2020-04-21T22:30:00Z">
                  <w:rPr>
                    <w:ins w:id="11000" w:author="Mohammad Nayeem" w:date="2020-04-21T21:17:00Z"/>
                    <w:rFonts w:ascii="Times New Roman" w:hAnsi="Times New Roman" w:cs="Times New Roman"/>
                  </w:rPr>
                </w:rPrChange>
              </w:rPr>
              <w:pPrChange w:id="11001" w:author="nayeem hasan" w:date="2020-04-22T17:14:00Z">
                <w:pPr>
                  <w:spacing w:line="480" w:lineRule="auto"/>
                  <w:jc w:val="center"/>
                </w:pPr>
              </w:pPrChange>
            </w:pPr>
            <w:ins w:id="11002" w:author="Mohammad Nayeem" w:date="2020-04-21T21:17:00Z">
              <w:r w:rsidRPr="004E6C2C">
                <w:rPr>
                  <w:rFonts w:ascii="Times New Roman" w:hAnsi="Times New Roman" w:cs="Times New Roman"/>
                  <w:sz w:val="24"/>
                  <w:szCs w:val="24"/>
                  <w:rPrChange w:id="11003" w:author="Mohammad Nayeem" w:date="2020-04-21T22:30:00Z">
                    <w:rPr>
                      <w:rFonts w:ascii="Times New Roman" w:hAnsi="Times New Roman" w:cs="Times New Roman"/>
                    </w:rPr>
                  </w:rPrChange>
                </w:rPr>
                <w:t>Ref.</w:t>
              </w:r>
            </w:ins>
          </w:p>
        </w:tc>
        <w:tc>
          <w:tcPr>
            <w:tcW w:w="1250" w:type="pct"/>
            <w:tcPrChange w:id="11004" w:author="Mohammad Nayeem" w:date="2020-04-21T23:13:00Z">
              <w:tcPr>
                <w:tcW w:w="1250" w:type="pct"/>
                <w:gridSpan w:val="2"/>
              </w:tcPr>
            </w:tcPrChange>
          </w:tcPr>
          <w:p w14:paraId="263836F8" w14:textId="77777777" w:rsidR="002F7459" w:rsidRPr="004E6C2C" w:rsidRDefault="002F7459">
            <w:pPr>
              <w:spacing w:line="480" w:lineRule="auto"/>
              <w:jc w:val="both"/>
              <w:rPr>
                <w:ins w:id="11005" w:author="Mohammad Nayeem" w:date="2020-04-21T21:17:00Z"/>
                <w:rFonts w:ascii="Times New Roman" w:hAnsi="Times New Roman" w:cs="Times New Roman"/>
                <w:sz w:val="24"/>
                <w:szCs w:val="24"/>
                <w:rPrChange w:id="11006" w:author="Mohammad Nayeem" w:date="2020-04-21T22:30:00Z">
                  <w:rPr>
                    <w:ins w:id="11007" w:author="Mohammad Nayeem" w:date="2020-04-21T21:17:00Z"/>
                    <w:rFonts w:ascii="Times New Roman" w:hAnsi="Times New Roman" w:cs="Times New Roman"/>
                  </w:rPr>
                </w:rPrChange>
              </w:rPr>
              <w:pPrChange w:id="11008" w:author="nayeem hasan" w:date="2020-04-22T17:14:00Z">
                <w:pPr>
                  <w:spacing w:line="480" w:lineRule="auto"/>
                  <w:jc w:val="center"/>
                </w:pPr>
              </w:pPrChange>
            </w:pPr>
            <w:ins w:id="11009" w:author="Mohammad Nayeem" w:date="2020-04-21T21:17:00Z">
              <w:r w:rsidRPr="004E6C2C">
                <w:rPr>
                  <w:rFonts w:ascii="Times New Roman" w:hAnsi="Times New Roman" w:cs="Times New Roman"/>
                  <w:sz w:val="24"/>
                  <w:szCs w:val="24"/>
                  <w:rPrChange w:id="11010" w:author="Mohammad Nayeem" w:date="2020-04-21T22:30:00Z">
                    <w:rPr>
                      <w:rFonts w:ascii="Times New Roman" w:hAnsi="Times New Roman" w:cs="Times New Roman"/>
                    </w:rPr>
                  </w:rPrChange>
                </w:rPr>
                <w:t>-</w:t>
              </w:r>
            </w:ins>
          </w:p>
        </w:tc>
        <w:tc>
          <w:tcPr>
            <w:tcW w:w="1250" w:type="pct"/>
            <w:tcPrChange w:id="11011" w:author="Mohammad Nayeem" w:date="2020-04-21T23:13:00Z">
              <w:tcPr>
                <w:tcW w:w="1250" w:type="pct"/>
                <w:gridSpan w:val="2"/>
              </w:tcPr>
            </w:tcPrChange>
          </w:tcPr>
          <w:p w14:paraId="55A1A05C" w14:textId="77777777" w:rsidR="002F7459" w:rsidRPr="004E6C2C" w:rsidRDefault="002F7459">
            <w:pPr>
              <w:spacing w:line="480" w:lineRule="auto"/>
              <w:jc w:val="both"/>
              <w:rPr>
                <w:ins w:id="11012" w:author="Mohammad Nayeem" w:date="2020-04-21T21:17:00Z"/>
                <w:rFonts w:ascii="Times New Roman" w:hAnsi="Times New Roman" w:cs="Times New Roman"/>
                <w:sz w:val="24"/>
                <w:szCs w:val="24"/>
                <w:rPrChange w:id="11013" w:author="Mohammad Nayeem" w:date="2020-04-21T22:30:00Z">
                  <w:rPr>
                    <w:ins w:id="11014" w:author="Mohammad Nayeem" w:date="2020-04-21T21:17:00Z"/>
                    <w:rFonts w:ascii="Times New Roman" w:hAnsi="Times New Roman" w:cs="Times New Roman"/>
                  </w:rPr>
                </w:rPrChange>
              </w:rPr>
              <w:pPrChange w:id="11015" w:author="nayeem hasan" w:date="2020-04-22T17:14:00Z">
                <w:pPr>
                  <w:spacing w:line="480" w:lineRule="auto"/>
                  <w:jc w:val="center"/>
                </w:pPr>
              </w:pPrChange>
            </w:pPr>
          </w:p>
        </w:tc>
      </w:tr>
    </w:tbl>
    <w:p w14:paraId="22D3F72B" w14:textId="77777777" w:rsidR="00706D74" w:rsidRDefault="00706D74">
      <w:pPr>
        <w:spacing w:line="480" w:lineRule="auto"/>
        <w:jc w:val="both"/>
        <w:rPr>
          <w:ins w:id="11016" w:author="Mohammad Nayeem" w:date="2020-04-21T23:13:00Z"/>
          <w:rFonts w:ascii="Times New Roman" w:hAnsi="Times New Roman" w:cs="Times New Roman"/>
          <w:b/>
          <w:bCs/>
          <w:sz w:val="24"/>
          <w:szCs w:val="24"/>
        </w:rPr>
      </w:pPr>
    </w:p>
    <w:p w14:paraId="6761EFB8" w14:textId="77777777" w:rsidR="00706D74" w:rsidRDefault="00706D74">
      <w:pPr>
        <w:jc w:val="both"/>
        <w:rPr>
          <w:ins w:id="11017" w:author="Mohammad Nayeem" w:date="2020-04-21T23:13:00Z"/>
          <w:rFonts w:ascii="Times New Roman" w:hAnsi="Times New Roman" w:cs="Times New Roman"/>
          <w:b/>
          <w:bCs/>
          <w:sz w:val="24"/>
          <w:szCs w:val="24"/>
        </w:rPr>
        <w:pPrChange w:id="11018" w:author="Mohammad Nayeem" w:date="2020-04-22T17:14:00Z">
          <w:pPr/>
        </w:pPrChange>
      </w:pPr>
      <w:ins w:id="11019" w:author="Mohammad Nayeem" w:date="2020-04-21T23:13:00Z">
        <w:r>
          <w:rPr>
            <w:rFonts w:ascii="Times New Roman" w:hAnsi="Times New Roman" w:cs="Times New Roman"/>
            <w:b/>
            <w:bCs/>
            <w:sz w:val="24"/>
            <w:szCs w:val="24"/>
          </w:rPr>
          <w:br w:type="page"/>
        </w:r>
      </w:ins>
    </w:p>
    <w:p w14:paraId="340A0E2E" w14:textId="38BDE0B2" w:rsidR="002A425C" w:rsidRPr="004E6C2C" w:rsidRDefault="002A425C">
      <w:pPr>
        <w:spacing w:line="480" w:lineRule="auto"/>
        <w:jc w:val="both"/>
        <w:rPr>
          <w:ins w:id="11020" w:author="Mohammad Nayeem" w:date="2020-04-21T21:22:00Z"/>
          <w:rFonts w:ascii="Times New Roman" w:hAnsi="Times New Roman" w:cs="Times New Roman"/>
          <w:b/>
          <w:bCs/>
          <w:sz w:val="24"/>
          <w:szCs w:val="24"/>
          <w:rPrChange w:id="11021" w:author="Mohammad Nayeem" w:date="2020-04-21T22:30:00Z">
            <w:rPr>
              <w:ins w:id="11022" w:author="Mohammad Nayeem" w:date="2020-04-21T21:22:00Z"/>
              <w:rFonts w:ascii="Times New Roman" w:hAnsi="Times New Roman" w:cs="Times New Roman"/>
              <w:b/>
              <w:bCs/>
            </w:rPr>
          </w:rPrChange>
        </w:rPr>
        <w:pPrChange w:id="11023" w:author="Mohammad Nayeem" w:date="2020-04-22T17:14:00Z">
          <w:pPr>
            <w:spacing w:after="0" w:line="360" w:lineRule="auto"/>
            <w:jc w:val="both"/>
          </w:pPr>
        </w:pPrChange>
      </w:pPr>
      <w:ins w:id="11024" w:author="Mohammad Nayeem" w:date="2020-04-21T21:22:00Z">
        <w:r w:rsidRPr="004E6C2C">
          <w:rPr>
            <w:rFonts w:ascii="Times New Roman" w:hAnsi="Times New Roman" w:cs="Times New Roman"/>
            <w:b/>
            <w:bCs/>
            <w:sz w:val="24"/>
            <w:szCs w:val="24"/>
            <w:rPrChange w:id="11025" w:author="Mohammad Nayeem" w:date="2020-04-21T22:30:00Z">
              <w:rPr>
                <w:rFonts w:ascii="Times New Roman" w:hAnsi="Times New Roman" w:cs="Times New Roman"/>
                <w:b/>
                <w:bCs/>
              </w:rPr>
            </w:rPrChange>
          </w:rPr>
          <w:lastRenderedPageBreak/>
          <w:t>Supporting information</w:t>
        </w:r>
      </w:ins>
    </w:p>
    <w:p w14:paraId="00CECA97" w14:textId="77777777" w:rsidR="002A425C" w:rsidRPr="004E6C2C" w:rsidRDefault="002A425C">
      <w:pPr>
        <w:spacing w:after="0" w:line="480" w:lineRule="auto"/>
        <w:jc w:val="both"/>
        <w:rPr>
          <w:ins w:id="11026" w:author="Mohammad Nayeem" w:date="2020-04-21T21:22:00Z"/>
          <w:rFonts w:ascii="Times New Roman" w:hAnsi="Times New Roman" w:cs="Times New Roman"/>
          <w:b/>
          <w:sz w:val="24"/>
          <w:szCs w:val="24"/>
          <w:rPrChange w:id="11027" w:author="Mohammad Nayeem" w:date="2020-04-21T22:30:00Z">
            <w:rPr>
              <w:ins w:id="11028" w:author="Mohammad Nayeem" w:date="2020-04-21T21:22:00Z"/>
              <w:rFonts w:ascii="Times New Roman" w:hAnsi="Times New Roman" w:cs="Times New Roman"/>
              <w:b/>
            </w:rPr>
          </w:rPrChange>
        </w:rPr>
        <w:pPrChange w:id="11029" w:author="Mohammad Nayeem" w:date="2020-04-22T17:14:00Z">
          <w:pPr>
            <w:spacing w:after="0" w:line="360" w:lineRule="auto"/>
            <w:jc w:val="both"/>
          </w:pPr>
        </w:pPrChange>
      </w:pPr>
      <w:ins w:id="11030" w:author="Mohammad Nayeem" w:date="2020-04-21T21:22:00Z">
        <w:r w:rsidRPr="004E6C2C">
          <w:rPr>
            <w:rFonts w:ascii="Times New Roman" w:hAnsi="Times New Roman" w:cs="Times New Roman"/>
            <w:b/>
            <w:sz w:val="24"/>
            <w:szCs w:val="24"/>
            <w:rPrChange w:id="11031" w:author="Mohammad Nayeem" w:date="2020-04-21T22:30:00Z">
              <w:rPr>
                <w:rFonts w:ascii="Times New Roman" w:hAnsi="Times New Roman" w:cs="Times New Roman"/>
                <w:b/>
              </w:rPr>
            </w:rPrChange>
          </w:rPr>
          <w:t>S1 Table: Unadjusted LR statistics for type 3 analysis</w:t>
        </w:r>
      </w:ins>
    </w:p>
    <w:tbl>
      <w:tblPr>
        <w:tblStyle w:val="TableGrid"/>
        <w:tblW w:w="5000" w:type="pct"/>
        <w:tblInd w:w="0" w:type="dxa"/>
        <w:tblLook w:val="04A0" w:firstRow="1" w:lastRow="0" w:firstColumn="1" w:lastColumn="0" w:noHBand="0" w:noVBand="1"/>
        <w:tblPrChange w:id="11032" w:author="Mohammad Nayeem" w:date="2020-04-21T23:13:00Z">
          <w:tblPr>
            <w:tblStyle w:val="PlainTable2"/>
            <w:tblW w:w="5000" w:type="pct"/>
            <w:tblLook w:val="04A0" w:firstRow="1" w:lastRow="0" w:firstColumn="1" w:lastColumn="0" w:noHBand="0" w:noVBand="1"/>
          </w:tblPr>
        </w:tblPrChange>
      </w:tblPr>
      <w:tblGrid>
        <w:gridCol w:w="3160"/>
        <w:gridCol w:w="3187"/>
        <w:gridCol w:w="3003"/>
        <w:tblGridChange w:id="11033">
          <w:tblGrid>
            <w:gridCol w:w="4180"/>
            <w:gridCol w:w="2514"/>
            <w:gridCol w:w="2666"/>
          </w:tblGrid>
        </w:tblGridChange>
      </w:tblGrid>
      <w:tr w:rsidR="002A425C" w:rsidRPr="004E6C2C" w14:paraId="05D6EAE4" w14:textId="77777777" w:rsidTr="00706D74">
        <w:trPr>
          <w:ins w:id="11034" w:author="Mohammad Nayeem" w:date="2020-04-21T21:22:00Z"/>
        </w:trPr>
        <w:tc>
          <w:tcPr>
            <w:tcW w:w="0" w:type="pct"/>
            <w:tcPrChange w:id="11035" w:author="Mohammad Nayeem" w:date="2020-04-21T23:13:00Z">
              <w:tcPr>
                <w:tcW w:w="2233" w:type="pct"/>
              </w:tcPr>
            </w:tcPrChange>
          </w:tcPr>
          <w:p w14:paraId="183EA819" w14:textId="77777777" w:rsidR="002A425C" w:rsidRPr="00686C07" w:rsidRDefault="002A425C">
            <w:pPr>
              <w:spacing w:line="480" w:lineRule="auto"/>
              <w:jc w:val="both"/>
              <w:rPr>
                <w:ins w:id="11036" w:author="Mohammad Nayeem" w:date="2020-04-21T21:22:00Z"/>
                <w:rFonts w:ascii="Times New Roman" w:hAnsi="Times New Roman" w:cs="Times New Roman"/>
                <w:b/>
                <w:kern w:val="24"/>
                <w:sz w:val="24"/>
                <w:szCs w:val="24"/>
                <w:lang w:val="en-GB"/>
                <w:rPrChange w:id="11037" w:author="Mohammad Nayeem" w:date="2020-04-21T23:18:00Z">
                  <w:rPr>
                    <w:ins w:id="11038" w:author="Mohammad Nayeem" w:date="2020-04-21T21:22:00Z"/>
                    <w:rFonts w:ascii="Times New Roman" w:hAnsi="Times New Roman" w:cs="Times New Roman"/>
                    <w:b/>
                    <w:kern w:val="24"/>
                    <w:lang w:val="en-GB"/>
                  </w:rPr>
                </w:rPrChange>
              </w:rPr>
              <w:pPrChange w:id="11039" w:author="nayeem hasan" w:date="2020-04-22T17:14:00Z">
                <w:pPr>
                  <w:spacing w:line="360" w:lineRule="auto"/>
                  <w:jc w:val="both"/>
                </w:pPr>
              </w:pPrChange>
            </w:pPr>
          </w:p>
        </w:tc>
        <w:tc>
          <w:tcPr>
            <w:tcW w:w="0" w:type="pct"/>
            <w:gridSpan w:val="2"/>
            <w:tcPrChange w:id="11040" w:author="Mohammad Nayeem" w:date="2020-04-21T23:13:00Z">
              <w:tcPr>
                <w:tcW w:w="2767" w:type="pct"/>
                <w:gridSpan w:val="2"/>
              </w:tcPr>
            </w:tcPrChange>
          </w:tcPr>
          <w:p w14:paraId="36C38520" w14:textId="77777777" w:rsidR="002A425C" w:rsidRPr="00686C07" w:rsidRDefault="002A425C">
            <w:pPr>
              <w:spacing w:line="480" w:lineRule="auto"/>
              <w:jc w:val="both"/>
              <w:rPr>
                <w:ins w:id="11041" w:author="Mohammad Nayeem" w:date="2020-04-21T21:22:00Z"/>
                <w:rFonts w:ascii="Times New Roman" w:hAnsi="Times New Roman" w:cs="Times New Roman"/>
                <w:b/>
                <w:kern w:val="24"/>
                <w:sz w:val="24"/>
                <w:szCs w:val="24"/>
                <w:rPrChange w:id="11042" w:author="Mohammad Nayeem" w:date="2020-04-21T23:18:00Z">
                  <w:rPr>
                    <w:ins w:id="11043" w:author="Mohammad Nayeem" w:date="2020-04-21T21:22:00Z"/>
                    <w:rFonts w:ascii="Times New Roman" w:hAnsi="Times New Roman" w:cs="Times New Roman"/>
                    <w:b/>
                    <w:kern w:val="24"/>
                  </w:rPr>
                </w:rPrChange>
              </w:rPr>
              <w:pPrChange w:id="11044" w:author="nayeem hasan" w:date="2020-04-22T17:14:00Z">
                <w:pPr>
                  <w:spacing w:line="360" w:lineRule="auto"/>
                  <w:jc w:val="both"/>
                </w:pPr>
              </w:pPrChange>
            </w:pPr>
            <w:ins w:id="11045" w:author="Mohammad Nayeem" w:date="2020-04-21T21:22:00Z">
              <w:r w:rsidRPr="00686C07">
                <w:rPr>
                  <w:rFonts w:ascii="Times New Roman" w:hAnsi="Times New Roman" w:cs="Times New Roman"/>
                  <w:b/>
                  <w:sz w:val="24"/>
                  <w:szCs w:val="24"/>
                  <w:rPrChange w:id="11046" w:author="Mohammad Nayeem" w:date="2020-04-21T23:18:00Z">
                    <w:rPr>
                      <w:rFonts w:ascii="Times New Roman" w:hAnsi="Times New Roman" w:cs="Times New Roman"/>
                    </w:rPr>
                  </w:rPrChange>
                </w:rPr>
                <w:t>Zero-inflated Negative Binomial Regression</w:t>
              </w:r>
            </w:ins>
          </w:p>
        </w:tc>
      </w:tr>
      <w:tr w:rsidR="002A425C" w:rsidRPr="004E6C2C" w14:paraId="55F19471" w14:textId="77777777" w:rsidTr="00706D74">
        <w:trPr>
          <w:ins w:id="11047" w:author="Mohammad Nayeem" w:date="2020-04-21T21:22:00Z"/>
        </w:trPr>
        <w:tc>
          <w:tcPr>
            <w:tcW w:w="0" w:type="pct"/>
            <w:tcPrChange w:id="11048" w:author="Mohammad Nayeem" w:date="2020-04-21T23:13:00Z">
              <w:tcPr>
                <w:tcW w:w="2233" w:type="pct"/>
              </w:tcPr>
            </w:tcPrChange>
          </w:tcPr>
          <w:p w14:paraId="20FDE8EC" w14:textId="77777777" w:rsidR="002A425C" w:rsidRPr="00686C07" w:rsidRDefault="002A425C">
            <w:pPr>
              <w:spacing w:line="480" w:lineRule="auto"/>
              <w:jc w:val="both"/>
              <w:rPr>
                <w:ins w:id="11049" w:author="Mohammad Nayeem" w:date="2020-04-21T21:22:00Z"/>
                <w:rFonts w:ascii="Times New Roman" w:hAnsi="Times New Roman" w:cs="Times New Roman"/>
                <w:b/>
                <w:sz w:val="24"/>
                <w:szCs w:val="24"/>
                <w:rPrChange w:id="11050" w:author="Mohammad Nayeem" w:date="2020-04-21T23:18:00Z">
                  <w:rPr>
                    <w:ins w:id="11051" w:author="Mohammad Nayeem" w:date="2020-04-21T21:22:00Z"/>
                    <w:rFonts w:ascii="Times New Roman" w:hAnsi="Times New Roman" w:cs="Times New Roman"/>
                  </w:rPr>
                </w:rPrChange>
              </w:rPr>
              <w:pPrChange w:id="11052" w:author="nayeem hasan" w:date="2020-04-22T17:14:00Z">
                <w:pPr>
                  <w:spacing w:line="360" w:lineRule="auto"/>
                  <w:jc w:val="both"/>
                </w:pPr>
              </w:pPrChange>
            </w:pPr>
            <w:ins w:id="11053" w:author="Mohammad Nayeem" w:date="2020-04-21T21:22:00Z">
              <w:r w:rsidRPr="00686C07">
                <w:rPr>
                  <w:rFonts w:ascii="Times New Roman" w:hAnsi="Times New Roman" w:cs="Times New Roman"/>
                  <w:b/>
                  <w:kern w:val="24"/>
                  <w:sz w:val="24"/>
                  <w:szCs w:val="24"/>
                  <w:lang w:val="da-DK"/>
                  <w:rPrChange w:id="11054" w:author="Mohammad Nayeem" w:date="2020-04-21T23:18:00Z">
                    <w:rPr>
                      <w:rFonts w:ascii="Times New Roman" w:hAnsi="Times New Roman" w:cs="Times New Roman"/>
                      <w:kern w:val="24"/>
                      <w:lang w:val="da-DK"/>
                    </w:rPr>
                  </w:rPrChange>
                </w:rPr>
                <w:t>Source</w:t>
              </w:r>
            </w:ins>
          </w:p>
        </w:tc>
        <w:tc>
          <w:tcPr>
            <w:tcW w:w="0" w:type="pct"/>
            <w:tcPrChange w:id="11055" w:author="Mohammad Nayeem" w:date="2020-04-21T23:13:00Z">
              <w:tcPr>
                <w:tcW w:w="1343" w:type="pct"/>
              </w:tcPr>
            </w:tcPrChange>
          </w:tcPr>
          <w:p w14:paraId="47DD7323" w14:textId="77777777" w:rsidR="002A425C" w:rsidRPr="00686C07" w:rsidRDefault="002A425C">
            <w:pPr>
              <w:spacing w:line="480" w:lineRule="auto"/>
              <w:jc w:val="both"/>
              <w:rPr>
                <w:ins w:id="11056" w:author="Mohammad Nayeem" w:date="2020-04-21T21:22:00Z"/>
                <w:rFonts w:ascii="Times New Roman" w:hAnsi="Times New Roman" w:cs="Times New Roman"/>
                <w:b/>
                <w:sz w:val="24"/>
                <w:szCs w:val="24"/>
                <w:rPrChange w:id="11057" w:author="Mohammad Nayeem" w:date="2020-04-21T23:18:00Z">
                  <w:rPr>
                    <w:ins w:id="11058" w:author="Mohammad Nayeem" w:date="2020-04-21T21:22:00Z"/>
                    <w:rFonts w:ascii="Times New Roman" w:hAnsi="Times New Roman" w:cs="Times New Roman"/>
                    <w:b/>
                  </w:rPr>
                </w:rPrChange>
              </w:rPr>
              <w:pPrChange w:id="11059" w:author="nayeem hasan" w:date="2020-04-22T17:14:00Z">
                <w:pPr>
                  <w:spacing w:line="360" w:lineRule="auto"/>
                  <w:jc w:val="both"/>
                </w:pPr>
              </w:pPrChange>
            </w:pPr>
            <w:ins w:id="11060" w:author="Mohammad Nayeem" w:date="2020-04-21T21:22:00Z">
              <w:r w:rsidRPr="00686C07">
                <w:rPr>
                  <w:rFonts w:ascii="Times New Roman" w:hAnsi="Times New Roman" w:cs="Times New Roman"/>
                  <w:b/>
                  <w:kern w:val="24"/>
                  <w:sz w:val="24"/>
                  <w:szCs w:val="24"/>
                  <w:lang w:val="da-DK"/>
                  <w:rPrChange w:id="11061" w:author="Mohammad Nayeem" w:date="2020-04-21T23:18:00Z">
                    <w:rPr>
                      <w:rFonts w:ascii="Times New Roman" w:hAnsi="Times New Roman" w:cs="Times New Roman"/>
                      <w:b/>
                      <w:kern w:val="24"/>
                      <w:lang w:val="da-DK"/>
                    </w:rPr>
                  </w:rPrChange>
                </w:rPr>
                <w:t>Chi-Square</w:t>
              </w:r>
            </w:ins>
          </w:p>
        </w:tc>
        <w:tc>
          <w:tcPr>
            <w:tcW w:w="0" w:type="pct"/>
            <w:tcPrChange w:id="11062" w:author="Mohammad Nayeem" w:date="2020-04-21T23:13:00Z">
              <w:tcPr>
                <w:tcW w:w="1424" w:type="pct"/>
              </w:tcPr>
            </w:tcPrChange>
          </w:tcPr>
          <w:p w14:paraId="1596D18C" w14:textId="77777777" w:rsidR="002A425C" w:rsidRPr="00686C07" w:rsidRDefault="002A425C">
            <w:pPr>
              <w:spacing w:line="480" w:lineRule="auto"/>
              <w:jc w:val="both"/>
              <w:rPr>
                <w:ins w:id="11063" w:author="Mohammad Nayeem" w:date="2020-04-21T21:22:00Z"/>
                <w:rFonts w:ascii="Times New Roman" w:hAnsi="Times New Roman" w:cs="Times New Roman"/>
                <w:b/>
                <w:sz w:val="24"/>
                <w:szCs w:val="24"/>
                <w:rPrChange w:id="11064" w:author="Mohammad Nayeem" w:date="2020-04-21T23:18:00Z">
                  <w:rPr>
                    <w:ins w:id="11065" w:author="Mohammad Nayeem" w:date="2020-04-21T21:22:00Z"/>
                    <w:rFonts w:ascii="Times New Roman" w:hAnsi="Times New Roman" w:cs="Times New Roman"/>
                    <w:b/>
                  </w:rPr>
                </w:rPrChange>
              </w:rPr>
              <w:pPrChange w:id="11066" w:author="nayeem hasan" w:date="2020-04-22T17:14:00Z">
                <w:pPr>
                  <w:spacing w:line="360" w:lineRule="auto"/>
                  <w:jc w:val="both"/>
                </w:pPr>
              </w:pPrChange>
            </w:pPr>
            <w:ins w:id="11067" w:author="Mohammad Nayeem" w:date="2020-04-21T21:22:00Z">
              <w:r w:rsidRPr="00686C07">
                <w:rPr>
                  <w:rFonts w:ascii="Times New Roman" w:hAnsi="Times New Roman" w:cs="Times New Roman"/>
                  <w:b/>
                  <w:kern w:val="24"/>
                  <w:sz w:val="24"/>
                  <w:szCs w:val="24"/>
                  <w:lang w:val="da-DK"/>
                  <w:rPrChange w:id="11068" w:author="Mohammad Nayeem" w:date="2020-04-21T23:18:00Z">
                    <w:rPr>
                      <w:rFonts w:ascii="Times New Roman" w:hAnsi="Times New Roman" w:cs="Times New Roman"/>
                      <w:b/>
                      <w:kern w:val="24"/>
                      <w:lang w:val="da-DK"/>
                    </w:rPr>
                  </w:rPrChange>
                </w:rPr>
                <w:t>P-value</w:t>
              </w:r>
            </w:ins>
          </w:p>
        </w:tc>
      </w:tr>
      <w:tr w:rsidR="002A425C" w:rsidRPr="004E6C2C" w14:paraId="440653F6" w14:textId="77777777" w:rsidTr="00706D74">
        <w:trPr>
          <w:ins w:id="11069" w:author="Mohammad Nayeem" w:date="2020-04-21T21:22:00Z"/>
        </w:trPr>
        <w:tc>
          <w:tcPr>
            <w:tcW w:w="0" w:type="pct"/>
            <w:tcPrChange w:id="11070" w:author="Mohammad Nayeem" w:date="2020-04-21T23:13:00Z">
              <w:tcPr>
                <w:tcW w:w="2233" w:type="pct"/>
              </w:tcPr>
            </w:tcPrChange>
          </w:tcPr>
          <w:p w14:paraId="2FD88FD0" w14:textId="77777777" w:rsidR="002A425C" w:rsidRPr="00686C07" w:rsidRDefault="002A425C">
            <w:pPr>
              <w:spacing w:line="480" w:lineRule="auto"/>
              <w:jc w:val="both"/>
              <w:rPr>
                <w:ins w:id="11071" w:author="Mohammad Nayeem" w:date="2020-04-21T21:22:00Z"/>
                <w:rFonts w:ascii="Times New Roman" w:hAnsi="Times New Roman" w:cs="Times New Roman"/>
                <w:b/>
                <w:bCs/>
                <w:sz w:val="24"/>
                <w:szCs w:val="24"/>
                <w:rPrChange w:id="11072" w:author="Mohammad Nayeem" w:date="2020-04-21T23:19:00Z">
                  <w:rPr>
                    <w:ins w:id="11073" w:author="Mohammad Nayeem" w:date="2020-04-21T21:22:00Z"/>
                    <w:rFonts w:ascii="Times New Roman" w:hAnsi="Times New Roman" w:cs="Times New Roman"/>
                    <w:b/>
                  </w:rPr>
                </w:rPrChange>
              </w:rPr>
              <w:pPrChange w:id="11074" w:author="nayeem hasan" w:date="2020-04-22T17:14:00Z">
                <w:pPr>
                  <w:spacing w:line="360" w:lineRule="auto"/>
                  <w:jc w:val="both"/>
                </w:pPr>
              </w:pPrChange>
            </w:pPr>
            <w:ins w:id="11075" w:author="Mohammad Nayeem" w:date="2020-04-21T21:22:00Z">
              <w:r w:rsidRPr="00686C07">
                <w:rPr>
                  <w:rFonts w:ascii="Times New Roman" w:hAnsi="Times New Roman" w:cs="Times New Roman"/>
                  <w:b/>
                  <w:bCs/>
                  <w:sz w:val="24"/>
                  <w:szCs w:val="24"/>
                  <w:rPrChange w:id="11076" w:author="Mohammad Nayeem" w:date="2020-04-21T23:19:00Z">
                    <w:rPr>
                      <w:rFonts w:ascii="Times New Roman" w:hAnsi="Times New Roman" w:cs="Times New Roman"/>
                    </w:rPr>
                  </w:rPrChange>
                </w:rPr>
                <w:t>EBF</w:t>
              </w:r>
            </w:ins>
          </w:p>
        </w:tc>
        <w:tc>
          <w:tcPr>
            <w:tcW w:w="0" w:type="pct"/>
            <w:tcPrChange w:id="11077" w:author="Mohammad Nayeem" w:date="2020-04-21T23:13:00Z">
              <w:tcPr>
                <w:tcW w:w="1343" w:type="pct"/>
              </w:tcPr>
            </w:tcPrChange>
          </w:tcPr>
          <w:p w14:paraId="2211F375" w14:textId="77777777" w:rsidR="002A425C" w:rsidRPr="004E6C2C" w:rsidRDefault="002A425C">
            <w:pPr>
              <w:spacing w:line="480" w:lineRule="auto"/>
              <w:jc w:val="both"/>
              <w:rPr>
                <w:ins w:id="11078" w:author="Mohammad Nayeem" w:date="2020-04-21T21:22:00Z"/>
                <w:rFonts w:ascii="Times New Roman" w:hAnsi="Times New Roman" w:cs="Times New Roman"/>
                <w:sz w:val="24"/>
                <w:szCs w:val="24"/>
                <w:rPrChange w:id="11079" w:author="Mohammad Nayeem" w:date="2020-04-21T22:30:00Z">
                  <w:rPr>
                    <w:ins w:id="11080" w:author="Mohammad Nayeem" w:date="2020-04-21T21:22:00Z"/>
                    <w:rFonts w:ascii="Times New Roman" w:hAnsi="Times New Roman" w:cs="Times New Roman"/>
                  </w:rPr>
                </w:rPrChange>
              </w:rPr>
              <w:pPrChange w:id="11081" w:author="nayeem hasan" w:date="2020-04-22T17:14:00Z">
                <w:pPr>
                  <w:spacing w:line="360" w:lineRule="auto"/>
                  <w:jc w:val="both"/>
                </w:pPr>
              </w:pPrChange>
            </w:pPr>
            <w:ins w:id="11082" w:author="Mohammad Nayeem" w:date="2020-04-21T21:22:00Z">
              <w:r w:rsidRPr="004E6C2C">
                <w:rPr>
                  <w:rFonts w:ascii="Times New Roman" w:hAnsi="Times New Roman" w:cs="Times New Roman"/>
                  <w:sz w:val="24"/>
                  <w:szCs w:val="24"/>
                  <w:rPrChange w:id="11083" w:author="Mohammad Nayeem" w:date="2020-04-21T22:30:00Z">
                    <w:rPr>
                      <w:rFonts w:ascii="Times New Roman" w:hAnsi="Times New Roman" w:cs="Times New Roman"/>
                    </w:rPr>
                  </w:rPrChange>
                </w:rPr>
                <w:t>5.45</w:t>
              </w:r>
            </w:ins>
          </w:p>
        </w:tc>
        <w:tc>
          <w:tcPr>
            <w:tcW w:w="0" w:type="pct"/>
            <w:tcPrChange w:id="11084" w:author="Mohammad Nayeem" w:date="2020-04-21T23:13:00Z">
              <w:tcPr>
                <w:tcW w:w="1424" w:type="pct"/>
              </w:tcPr>
            </w:tcPrChange>
          </w:tcPr>
          <w:p w14:paraId="25B5A1A1" w14:textId="77777777" w:rsidR="002A425C" w:rsidRPr="004E6C2C" w:rsidRDefault="002A425C">
            <w:pPr>
              <w:spacing w:line="480" w:lineRule="auto"/>
              <w:jc w:val="both"/>
              <w:rPr>
                <w:ins w:id="11085" w:author="Mohammad Nayeem" w:date="2020-04-21T21:22:00Z"/>
                <w:rFonts w:ascii="Times New Roman" w:hAnsi="Times New Roman" w:cs="Times New Roman"/>
                <w:sz w:val="24"/>
                <w:szCs w:val="24"/>
                <w:rPrChange w:id="11086" w:author="Mohammad Nayeem" w:date="2020-04-21T22:30:00Z">
                  <w:rPr>
                    <w:ins w:id="11087" w:author="Mohammad Nayeem" w:date="2020-04-21T21:22:00Z"/>
                    <w:rFonts w:ascii="Times New Roman" w:hAnsi="Times New Roman" w:cs="Times New Roman"/>
                  </w:rPr>
                </w:rPrChange>
              </w:rPr>
              <w:pPrChange w:id="11088" w:author="nayeem hasan" w:date="2020-04-22T17:14:00Z">
                <w:pPr>
                  <w:spacing w:line="360" w:lineRule="auto"/>
                  <w:jc w:val="both"/>
                </w:pPr>
              </w:pPrChange>
            </w:pPr>
            <w:ins w:id="11089" w:author="Mohammad Nayeem" w:date="2020-04-21T21:22:00Z">
              <w:r w:rsidRPr="004E6C2C">
                <w:rPr>
                  <w:rFonts w:ascii="Times New Roman" w:hAnsi="Times New Roman" w:cs="Times New Roman"/>
                  <w:sz w:val="24"/>
                  <w:szCs w:val="24"/>
                  <w:rPrChange w:id="11090" w:author="Mohammad Nayeem" w:date="2020-04-21T22:30:00Z">
                    <w:rPr>
                      <w:rFonts w:ascii="Times New Roman" w:hAnsi="Times New Roman" w:cs="Times New Roman"/>
                    </w:rPr>
                  </w:rPrChange>
                </w:rPr>
                <w:t>0.020</w:t>
              </w:r>
            </w:ins>
          </w:p>
        </w:tc>
      </w:tr>
    </w:tbl>
    <w:p w14:paraId="41CFE03B" w14:textId="77777777" w:rsidR="002A425C" w:rsidRPr="004E6C2C" w:rsidRDefault="002A425C">
      <w:pPr>
        <w:spacing w:after="0" w:line="480" w:lineRule="auto"/>
        <w:jc w:val="both"/>
        <w:rPr>
          <w:ins w:id="11091" w:author="Mohammad Nayeem" w:date="2020-04-21T21:22:00Z"/>
          <w:rFonts w:ascii="Times New Roman" w:hAnsi="Times New Roman" w:cs="Times New Roman"/>
          <w:sz w:val="24"/>
          <w:szCs w:val="24"/>
          <w:rPrChange w:id="11092" w:author="Mohammad Nayeem" w:date="2020-04-21T22:30:00Z">
            <w:rPr>
              <w:ins w:id="11093" w:author="Mohammad Nayeem" w:date="2020-04-21T21:22:00Z"/>
              <w:rFonts w:ascii="Times New Roman" w:hAnsi="Times New Roman" w:cs="Times New Roman"/>
            </w:rPr>
          </w:rPrChange>
        </w:rPr>
        <w:pPrChange w:id="11094" w:author="Mohammad Nayeem" w:date="2020-04-22T17:14:00Z">
          <w:pPr>
            <w:spacing w:after="0" w:line="360" w:lineRule="auto"/>
            <w:jc w:val="both"/>
          </w:pPr>
        </w:pPrChange>
      </w:pPr>
    </w:p>
    <w:p w14:paraId="5EDA056F" w14:textId="77777777" w:rsidR="002A425C" w:rsidRPr="004E6C2C" w:rsidRDefault="002A425C">
      <w:pPr>
        <w:spacing w:after="0" w:line="480" w:lineRule="auto"/>
        <w:jc w:val="both"/>
        <w:rPr>
          <w:ins w:id="11095" w:author="Mohammad Nayeem" w:date="2020-04-21T21:22:00Z"/>
          <w:rFonts w:ascii="Times New Roman" w:hAnsi="Times New Roman" w:cs="Times New Roman"/>
          <w:b/>
          <w:sz w:val="24"/>
          <w:szCs w:val="24"/>
          <w:rPrChange w:id="11096" w:author="Mohammad Nayeem" w:date="2020-04-21T22:30:00Z">
            <w:rPr>
              <w:ins w:id="11097" w:author="Mohammad Nayeem" w:date="2020-04-21T21:22:00Z"/>
              <w:rFonts w:ascii="Times New Roman" w:hAnsi="Times New Roman" w:cs="Times New Roman"/>
              <w:b/>
            </w:rPr>
          </w:rPrChange>
        </w:rPr>
        <w:pPrChange w:id="11098" w:author="Mohammad Nayeem" w:date="2020-04-22T17:14:00Z">
          <w:pPr>
            <w:spacing w:after="0" w:line="360" w:lineRule="auto"/>
            <w:jc w:val="both"/>
          </w:pPr>
        </w:pPrChange>
      </w:pPr>
      <w:ins w:id="11099" w:author="Mohammad Nayeem" w:date="2020-04-21T21:22:00Z">
        <w:r w:rsidRPr="004E6C2C">
          <w:rPr>
            <w:rFonts w:ascii="Times New Roman" w:hAnsi="Times New Roman" w:cs="Times New Roman"/>
            <w:b/>
            <w:sz w:val="24"/>
            <w:szCs w:val="24"/>
            <w:rPrChange w:id="11100" w:author="Mohammad Nayeem" w:date="2020-04-21T22:30:00Z">
              <w:rPr>
                <w:rFonts w:ascii="Times New Roman" w:hAnsi="Times New Roman" w:cs="Times New Roman"/>
                <w:b/>
              </w:rPr>
            </w:rPrChange>
          </w:rPr>
          <w:t>S2 Table: Adjusted LR Statistics for Type 3 Analysis</w:t>
        </w:r>
      </w:ins>
    </w:p>
    <w:tbl>
      <w:tblPr>
        <w:tblStyle w:val="TableGrid"/>
        <w:tblW w:w="5000" w:type="pct"/>
        <w:tblInd w:w="0" w:type="dxa"/>
        <w:tblLook w:val="04A0" w:firstRow="1" w:lastRow="0" w:firstColumn="1" w:lastColumn="0" w:noHBand="0" w:noVBand="1"/>
        <w:tblPrChange w:id="11101" w:author="Mohammad Nayeem" w:date="2020-04-21T23:14:00Z">
          <w:tblPr>
            <w:tblStyle w:val="PlainTable2"/>
            <w:tblW w:w="5000" w:type="pct"/>
            <w:tblLook w:val="04A0" w:firstRow="1" w:lastRow="0" w:firstColumn="1" w:lastColumn="0" w:noHBand="0" w:noVBand="1"/>
          </w:tblPr>
        </w:tblPrChange>
      </w:tblPr>
      <w:tblGrid>
        <w:gridCol w:w="3955"/>
        <w:gridCol w:w="2534"/>
        <w:gridCol w:w="2861"/>
        <w:tblGridChange w:id="11102">
          <w:tblGrid>
            <w:gridCol w:w="5"/>
            <w:gridCol w:w="3574"/>
            <w:gridCol w:w="789"/>
            <w:gridCol w:w="2126"/>
            <w:gridCol w:w="356"/>
            <w:gridCol w:w="2505"/>
            <w:gridCol w:w="5"/>
          </w:tblGrid>
        </w:tblGridChange>
      </w:tblGrid>
      <w:tr w:rsidR="002A425C" w:rsidRPr="004E6C2C" w14:paraId="0986C202" w14:textId="77777777" w:rsidTr="00036947">
        <w:trPr>
          <w:ins w:id="11103" w:author="Mohammad Nayeem" w:date="2020-04-21T21:22:00Z"/>
        </w:trPr>
        <w:tc>
          <w:tcPr>
            <w:tcW w:w="2115" w:type="pct"/>
            <w:tcPrChange w:id="11104" w:author="Mohammad Nayeem" w:date="2020-04-21T23:14:00Z">
              <w:tcPr>
                <w:tcW w:w="2333" w:type="pct"/>
                <w:gridSpan w:val="3"/>
              </w:tcPr>
            </w:tcPrChange>
          </w:tcPr>
          <w:p w14:paraId="6D0F5088" w14:textId="77777777" w:rsidR="002A425C" w:rsidRPr="00686C07" w:rsidRDefault="002A425C">
            <w:pPr>
              <w:spacing w:line="480" w:lineRule="auto"/>
              <w:jc w:val="both"/>
              <w:rPr>
                <w:ins w:id="11105" w:author="Mohammad Nayeem" w:date="2020-04-21T21:22:00Z"/>
                <w:rFonts w:ascii="Times New Roman" w:hAnsi="Times New Roman" w:cs="Times New Roman"/>
                <w:b/>
                <w:bCs/>
                <w:kern w:val="24"/>
                <w:sz w:val="24"/>
                <w:szCs w:val="24"/>
                <w:lang w:val="en-GB"/>
                <w:rPrChange w:id="11106" w:author="Mohammad Nayeem" w:date="2020-04-21T23:18:00Z">
                  <w:rPr>
                    <w:ins w:id="11107" w:author="Mohammad Nayeem" w:date="2020-04-21T21:22:00Z"/>
                    <w:rFonts w:ascii="Times New Roman" w:hAnsi="Times New Roman" w:cs="Times New Roman"/>
                    <w:kern w:val="24"/>
                    <w:lang w:val="en-GB"/>
                  </w:rPr>
                </w:rPrChange>
              </w:rPr>
              <w:pPrChange w:id="11108" w:author="nayeem hasan" w:date="2020-04-22T17:14:00Z">
                <w:pPr>
                  <w:spacing w:line="360" w:lineRule="auto"/>
                  <w:jc w:val="both"/>
                </w:pPr>
              </w:pPrChange>
            </w:pPr>
          </w:p>
        </w:tc>
        <w:tc>
          <w:tcPr>
            <w:tcW w:w="2885" w:type="pct"/>
            <w:gridSpan w:val="2"/>
            <w:tcPrChange w:id="11109" w:author="Mohammad Nayeem" w:date="2020-04-21T23:14:00Z">
              <w:tcPr>
                <w:tcW w:w="2667" w:type="pct"/>
                <w:gridSpan w:val="4"/>
              </w:tcPr>
            </w:tcPrChange>
          </w:tcPr>
          <w:p w14:paraId="7F91701B" w14:textId="77777777" w:rsidR="002A425C" w:rsidRPr="00686C07" w:rsidRDefault="002A425C">
            <w:pPr>
              <w:spacing w:line="480" w:lineRule="auto"/>
              <w:jc w:val="both"/>
              <w:rPr>
                <w:ins w:id="11110" w:author="Mohammad Nayeem" w:date="2020-04-21T21:22:00Z"/>
                <w:rFonts w:ascii="Times New Roman" w:hAnsi="Times New Roman" w:cs="Times New Roman"/>
                <w:b/>
                <w:bCs/>
                <w:kern w:val="24"/>
                <w:sz w:val="24"/>
                <w:szCs w:val="24"/>
                <w:rPrChange w:id="11111" w:author="Mohammad Nayeem" w:date="2020-04-21T23:18:00Z">
                  <w:rPr>
                    <w:ins w:id="11112" w:author="Mohammad Nayeem" w:date="2020-04-21T21:22:00Z"/>
                    <w:rFonts w:ascii="Times New Roman" w:hAnsi="Times New Roman" w:cs="Times New Roman"/>
                    <w:kern w:val="24"/>
                  </w:rPr>
                </w:rPrChange>
              </w:rPr>
              <w:pPrChange w:id="11113" w:author="nayeem hasan" w:date="2020-04-22T17:14:00Z">
                <w:pPr>
                  <w:spacing w:line="360" w:lineRule="auto"/>
                  <w:jc w:val="both"/>
                </w:pPr>
              </w:pPrChange>
            </w:pPr>
            <w:ins w:id="11114" w:author="Mohammad Nayeem" w:date="2020-04-21T21:22:00Z">
              <w:r w:rsidRPr="00686C07">
                <w:rPr>
                  <w:rFonts w:ascii="Times New Roman" w:hAnsi="Times New Roman" w:cs="Times New Roman"/>
                  <w:b/>
                  <w:bCs/>
                  <w:sz w:val="24"/>
                  <w:szCs w:val="24"/>
                  <w:rPrChange w:id="11115" w:author="Mohammad Nayeem" w:date="2020-04-21T23:18:00Z">
                    <w:rPr>
                      <w:rFonts w:ascii="Times New Roman" w:hAnsi="Times New Roman" w:cs="Times New Roman"/>
                    </w:rPr>
                  </w:rPrChange>
                </w:rPr>
                <w:t>Zero-inflated Negative Binomial Regression</w:t>
              </w:r>
            </w:ins>
          </w:p>
        </w:tc>
      </w:tr>
      <w:tr w:rsidR="002A425C" w:rsidRPr="004E6C2C" w14:paraId="7C689FDE" w14:textId="77777777" w:rsidTr="00036947">
        <w:trPr>
          <w:ins w:id="11116" w:author="Mohammad Nayeem" w:date="2020-04-21T21:22:00Z"/>
        </w:trPr>
        <w:tc>
          <w:tcPr>
            <w:tcW w:w="2115" w:type="pct"/>
            <w:tcPrChange w:id="11117" w:author="Mohammad Nayeem" w:date="2020-04-21T23:14:00Z">
              <w:tcPr>
                <w:tcW w:w="2333" w:type="pct"/>
                <w:gridSpan w:val="3"/>
              </w:tcPr>
            </w:tcPrChange>
          </w:tcPr>
          <w:p w14:paraId="11CD867E" w14:textId="77777777" w:rsidR="002A425C" w:rsidRPr="00686C07" w:rsidRDefault="002A425C">
            <w:pPr>
              <w:spacing w:line="480" w:lineRule="auto"/>
              <w:jc w:val="both"/>
              <w:rPr>
                <w:ins w:id="11118" w:author="Mohammad Nayeem" w:date="2020-04-21T21:22:00Z"/>
                <w:rFonts w:ascii="Times New Roman" w:hAnsi="Times New Roman" w:cs="Times New Roman"/>
                <w:b/>
                <w:bCs/>
                <w:sz w:val="24"/>
                <w:szCs w:val="24"/>
                <w:rPrChange w:id="11119" w:author="Mohammad Nayeem" w:date="2020-04-21T23:18:00Z">
                  <w:rPr>
                    <w:ins w:id="11120" w:author="Mohammad Nayeem" w:date="2020-04-21T21:22:00Z"/>
                    <w:rFonts w:ascii="Times New Roman" w:hAnsi="Times New Roman" w:cs="Times New Roman"/>
                  </w:rPr>
                </w:rPrChange>
              </w:rPr>
              <w:pPrChange w:id="11121" w:author="nayeem hasan" w:date="2020-04-22T17:14:00Z">
                <w:pPr>
                  <w:spacing w:line="360" w:lineRule="auto"/>
                  <w:jc w:val="both"/>
                </w:pPr>
              </w:pPrChange>
            </w:pPr>
            <w:ins w:id="11122" w:author="Mohammad Nayeem" w:date="2020-04-21T21:22:00Z">
              <w:r w:rsidRPr="00686C07">
                <w:rPr>
                  <w:rFonts w:ascii="Times New Roman" w:hAnsi="Times New Roman" w:cs="Times New Roman"/>
                  <w:b/>
                  <w:bCs/>
                  <w:kern w:val="24"/>
                  <w:sz w:val="24"/>
                  <w:szCs w:val="24"/>
                  <w:lang w:val="da-DK"/>
                  <w:rPrChange w:id="11123" w:author="Mohammad Nayeem" w:date="2020-04-21T23:18:00Z">
                    <w:rPr>
                      <w:rFonts w:ascii="Times New Roman" w:hAnsi="Times New Roman" w:cs="Times New Roman"/>
                      <w:kern w:val="24"/>
                      <w:lang w:val="da-DK"/>
                    </w:rPr>
                  </w:rPrChange>
                </w:rPr>
                <w:t>Covariates</w:t>
              </w:r>
            </w:ins>
          </w:p>
        </w:tc>
        <w:tc>
          <w:tcPr>
            <w:tcW w:w="1355" w:type="pct"/>
            <w:tcPrChange w:id="11124" w:author="Mohammad Nayeem" w:date="2020-04-21T23:14:00Z">
              <w:tcPr>
                <w:tcW w:w="1326" w:type="pct"/>
                <w:gridSpan w:val="2"/>
              </w:tcPr>
            </w:tcPrChange>
          </w:tcPr>
          <w:p w14:paraId="14AD595B" w14:textId="77777777" w:rsidR="002A425C" w:rsidRPr="00686C07" w:rsidRDefault="002A425C">
            <w:pPr>
              <w:spacing w:line="480" w:lineRule="auto"/>
              <w:jc w:val="both"/>
              <w:rPr>
                <w:ins w:id="11125" w:author="Mohammad Nayeem" w:date="2020-04-21T21:22:00Z"/>
                <w:rFonts w:ascii="Times New Roman" w:hAnsi="Times New Roman" w:cs="Times New Roman"/>
                <w:b/>
                <w:bCs/>
                <w:sz w:val="24"/>
                <w:szCs w:val="24"/>
                <w:rPrChange w:id="11126" w:author="Mohammad Nayeem" w:date="2020-04-21T23:18:00Z">
                  <w:rPr>
                    <w:ins w:id="11127" w:author="Mohammad Nayeem" w:date="2020-04-21T21:22:00Z"/>
                    <w:rFonts w:ascii="Times New Roman" w:hAnsi="Times New Roman" w:cs="Times New Roman"/>
                    <w:b/>
                  </w:rPr>
                </w:rPrChange>
              </w:rPr>
              <w:pPrChange w:id="11128" w:author="nayeem hasan" w:date="2020-04-22T17:14:00Z">
                <w:pPr>
                  <w:spacing w:line="360" w:lineRule="auto"/>
                  <w:jc w:val="both"/>
                </w:pPr>
              </w:pPrChange>
            </w:pPr>
            <w:ins w:id="11129" w:author="Mohammad Nayeem" w:date="2020-04-21T21:22:00Z">
              <w:r w:rsidRPr="00686C07">
                <w:rPr>
                  <w:rFonts w:ascii="Times New Roman" w:hAnsi="Times New Roman" w:cs="Times New Roman"/>
                  <w:b/>
                  <w:bCs/>
                  <w:kern w:val="24"/>
                  <w:sz w:val="24"/>
                  <w:szCs w:val="24"/>
                  <w:lang w:val="da-DK"/>
                  <w:rPrChange w:id="11130" w:author="Mohammad Nayeem" w:date="2020-04-21T23:18:00Z">
                    <w:rPr>
                      <w:rFonts w:ascii="Times New Roman" w:hAnsi="Times New Roman" w:cs="Times New Roman"/>
                      <w:b/>
                      <w:kern w:val="24"/>
                      <w:lang w:val="da-DK"/>
                    </w:rPr>
                  </w:rPrChange>
                </w:rPr>
                <w:t>Chi-Square</w:t>
              </w:r>
            </w:ins>
          </w:p>
        </w:tc>
        <w:tc>
          <w:tcPr>
            <w:tcW w:w="1530" w:type="pct"/>
            <w:tcPrChange w:id="11131" w:author="Mohammad Nayeem" w:date="2020-04-21T23:14:00Z">
              <w:tcPr>
                <w:tcW w:w="1341" w:type="pct"/>
                <w:gridSpan w:val="2"/>
              </w:tcPr>
            </w:tcPrChange>
          </w:tcPr>
          <w:p w14:paraId="5949B9C5" w14:textId="77777777" w:rsidR="002A425C" w:rsidRPr="00686C07" w:rsidRDefault="002A425C">
            <w:pPr>
              <w:spacing w:line="480" w:lineRule="auto"/>
              <w:jc w:val="both"/>
              <w:rPr>
                <w:ins w:id="11132" w:author="Mohammad Nayeem" w:date="2020-04-21T21:22:00Z"/>
                <w:rFonts w:ascii="Times New Roman" w:hAnsi="Times New Roman" w:cs="Times New Roman"/>
                <w:b/>
                <w:bCs/>
                <w:sz w:val="24"/>
                <w:szCs w:val="24"/>
                <w:rPrChange w:id="11133" w:author="Mohammad Nayeem" w:date="2020-04-21T23:18:00Z">
                  <w:rPr>
                    <w:ins w:id="11134" w:author="Mohammad Nayeem" w:date="2020-04-21T21:22:00Z"/>
                    <w:rFonts w:ascii="Times New Roman" w:hAnsi="Times New Roman" w:cs="Times New Roman"/>
                    <w:b/>
                  </w:rPr>
                </w:rPrChange>
              </w:rPr>
              <w:pPrChange w:id="11135" w:author="nayeem hasan" w:date="2020-04-22T17:14:00Z">
                <w:pPr>
                  <w:spacing w:line="360" w:lineRule="auto"/>
                  <w:jc w:val="both"/>
                </w:pPr>
              </w:pPrChange>
            </w:pPr>
            <w:ins w:id="11136" w:author="Mohammad Nayeem" w:date="2020-04-21T21:22:00Z">
              <w:r w:rsidRPr="00686C07">
                <w:rPr>
                  <w:rFonts w:ascii="Times New Roman" w:hAnsi="Times New Roman" w:cs="Times New Roman"/>
                  <w:b/>
                  <w:bCs/>
                  <w:kern w:val="24"/>
                  <w:sz w:val="24"/>
                  <w:szCs w:val="24"/>
                  <w:lang w:val="da-DK"/>
                  <w:rPrChange w:id="11137" w:author="Mohammad Nayeem" w:date="2020-04-21T23:18:00Z">
                    <w:rPr>
                      <w:rFonts w:ascii="Times New Roman" w:hAnsi="Times New Roman" w:cs="Times New Roman"/>
                      <w:b/>
                      <w:kern w:val="24"/>
                      <w:lang w:val="da-DK"/>
                    </w:rPr>
                  </w:rPrChange>
                </w:rPr>
                <w:t>P-value</w:t>
              </w:r>
            </w:ins>
          </w:p>
        </w:tc>
      </w:tr>
      <w:tr w:rsidR="002A425C" w:rsidRPr="004E6C2C" w14:paraId="2AD270F4" w14:textId="77777777" w:rsidTr="00036947">
        <w:trPr>
          <w:ins w:id="11138" w:author="Mohammad Nayeem" w:date="2020-04-21T21:22:00Z"/>
        </w:trPr>
        <w:tc>
          <w:tcPr>
            <w:tcW w:w="2115" w:type="pct"/>
            <w:tcPrChange w:id="11139" w:author="Mohammad Nayeem" w:date="2020-04-21T23:14:00Z">
              <w:tcPr>
                <w:tcW w:w="2333" w:type="pct"/>
                <w:gridSpan w:val="3"/>
              </w:tcPr>
            </w:tcPrChange>
          </w:tcPr>
          <w:p w14:paraId="54C9F7AA" w14:textId="77777777" w:rsidR="002A425C" w:rsidRPr="00686C07" w:rsidRDefault="002A425C">
            <w:pPr>
              <w:spacing w:line="480" w:lineRule="auto"/>
              <w:jc w:val="both"/>
              <w:rPr>
                <w:ins w:id="11140" w:author="Mohammad Nayeem" w:date="2020-04-21T21:22:00Z"/>
                <w:rFonts w:ascii="Times New Roman" w:hAnsi="Times New Roman" w:cs="Times New Roman"/>
                <w:b/>
                <w:bCs/>
                <w:sz w:val="24"/>
                <w:szCs w:val="24"/>
                <w:rPrChange w:id="11141" w:author="Mohammad Nayeem" w:date="2020-04-21T23:19:00Z">
                  <w:rPr>
                    <w:ins w:id="11142" w:author="Mohammad Nayeem" w:date="2020-04-21T21:22:00Z"/>
                    <w:rFonts w:ascii="Times New Roman" w:hAnsi="Times New Roman" w:cs="Times New Roman"/>
                  </w:rPr>
                </w:rPrChange>
              </w:rPr>
              <w:pPrChange w:id="11143" w:author="nayeem hasan" w:date="2020-04-22T17:14:00Z">
                <w:pPr>
                  <w:spacing w:line="360" w:lineRule="auto"/>
                  <w:jc w:val="both"/>
                </w:pPr>
              </w:pPrChange>
            </w:pPr>
            <w:ins w:id="11144" w:author="Mohammad Nayeem" w:date="2020-04-21T21:22:00Z">
              <w:r w:rsidRPr="00686C07">
                <w:rPr>
                  <w:rFonts w:ascii="Times New Roman" w:hAnsi="Times New Roman" w:cs="Times New Roman"/>
                  <w:b/>
                  <w:bCs/>
                  <w:kern w:val="24"/>
                  <w:sz w:val="24"/>
                  <w:szCs w:val="24"/>
                  <w:lang w:val="da-DK"/>
                  <w:rPrChange w:id="11145" w:author="Mohammad Nayeem" w:date="2020-04-21T23:19:00Z">
                    <w:rPr>
                      <w:rFonts w:ascii="Times New Roman" w:hAnsi="Times New Roman" w:cs="Times New Roman"/>
                      <w:kern w:val="24"/>
                      <w:lang w:val="da-DK"/>
                    </w:rPr>
                  </w:rPrChange>
                </w:rPr>
                <w:t>EBF</w:t>
              </w:r>
            </w:ins>
          </w:p>
        </w:tc>
        <w:tc>
          <w:tcPr>
            <w:tcW w:w="1355" w:type="pct"/>
            <w:tcPrChange w:id="11146" w:author="Mohammad Nayeem" w:date="2020-04-21T23:14:00Z">
              <w:tcPr>
                <w:tcW w:w="1326" w:type="pct"/>
                <w:gridSpan w:val="2"/>
              </w:tcPr>
            </w:tcPrChange>
          </w:tcPr>
          <w:p w14:paraId="632F23E0" w14:textId="77777777" w:rsidR="002A425C" w:rsidRPr="004E6C2C" w:rsidRDefault="002A425C">
            <w:pPr>
              <w:spacing w:line="480" w:lineRule="auto"/>
              <w:jc w:val="both"/>
              <w:rPr>
                <w:ins w:id="11147" w:author="Mohammad Nayeem" w:date="2020-04-21T21:22:00Z"/>
                <w:rFonts w:ascii="Times New Roman" w:hAnsi="Times New Roman" w:cs="Times New Roman"/>
                <w:sz w:val="24"/>
                <w:szCs w:val="24"/>
                <w:rPrChange w:id="11148" w:author="Mohammad Nayeem" w:date="2020-04-21T22:30:00Z">
                  <w:rPr>
                    <w:ins w:id="11149" w:author="Mohammad Nayeem" w:date="2020-04-21T21:22:00Z"/>
                    <w:rFonts w:ascii="Times New Roman" w:hAnsi="Times New Roman" w:cs="Times New Roman"/>
                  </w:rPr>
                </w:rPrChange>
              </w:rPr>
              <w:pPrChange w:id="11150" w:author="nayeem hasan" w:date="2020-04-22T17:14:00Z">
                <w:pPr>
                  <w:spacing w:line="360" w:lineRule="auto"/>
                  <w:jc w:val="both"/>
                </w:pPr>
              </w:pPrChange>
            </w:pPr>
            <w:ins w:id="11151" w:author="Mohammad Nayeem" w:date="2020-04-21T21:22:00Z">
              <w:r w:rsidRPr="004E6C2C">
                <w:rPr>
                  <w:rFonts w:ascii="Times New Roman" w:hAnsi="Times New Roman" w:cs="Times New Roman"/>
                  <w:sz w:val="24"/>
                  <w:szCs w:val="24"/>
                  <w:rPrChange w:id="11152" w:author="Mohammad Nayeem" w:date="2020-04-21T22:30:00Z">
                    <w:rPr>
                      <w:rFonts w:ascii="Times New Roman" w:hAnsi="Times New Roman" w:cs="Times New Roman"/>
                    </w:rPr>
                  </w:rPrChange>
                </w:rPr>
                <w:t>4.58</w:t>
              </w:r>
            </w:ins>
          </w:p>
        </w:tc>
        <w:tc>
          <w:tcPr>
            <w:tcW w:w="1530" w:type="pct"/>
            <w:tcPrChange w:id="11153" w:author="Mohammad Nayeem" w:date="2020-04-21T23:14:00Z">
              <w:tcPr>
                <w:tcW w:w="1341" w:type="pct"/>
                <w:gridSpan w:val="2"/>
              </w:tcPr>
            </w:tcPrChange>
          </w:tcPr>
          <w:p w14:paraId="22803087" w14:textId="77777777" w:rsidR="002A425C" w:rsidRPr="004E6C2C" w:rsidRDefault="002A425C">
            <w:pPr>
              <w:spacing w:line="480" w:lineRule="auto"/>
              <w:jc w:val="both"/>
              <w:rPr>
                <w:ins w:id="11154" w:author="Mohammad Nayeem" w:date="2020-04-21T21:22:00Z"/>
                <w:rFonts w:ascii="Times New Roman" w:hAnsi="Times New Roman" w:cs="Times New Roman"/>
                <w:sz w:val="24"/>
                <w:szCs w:val="24"/>
                <w:rPrChange w:id="11155" w:author="Mohammad Nayeem" w:date="2020-04-21T22:30:00Z">
                  <w:rPr>
                    <w:ins w:id="11156" w:author="Mohammad Nayeem" w:date="2020-04-21T21:22:00Z"/>
                    <w:rFonts w:ascii="Times New Roman" w:hAnsi="Times New Roman" w:cs="Times New Roman"/>
                  </w:rPr>
                </w:rPrChange>
              </w:rPr>
              <w:pPrChange w:id="11157" w:author="nayeem hasan" w:date="2020-04-22T17:14:00Z">
                <w:pPr>
                  <w:spacing w:line="360" w:lineRule="auto"/>
                  <w:jc w:val="both"/>
                </w:pPr>
              </w:pPrChange>
            </w:pPr>
            <w:ins w:id="11158" w:author="Mohammad Nayeem" w:date="2020-04-21T21:22:00Z">
              <w:r w:rsidRPr="004E6C2C">
                <w:rPr>
                  <w:rFonts w:ascii="Times New Roman" w:hAnsi="Times New Roman" w:cs="Times New Roman"/>
                  <w:sz w:val="24"/>
                  <w:szCs w:val="24"/>
                  <w:rPrChange w:id="11159" w:author="Mohammad Nayeem" w:date="2020-04-21T22:30:00Z">
                    <w:rPr>
                      <w:rFonts w:ascii="Times New Roman" w:hAnsi="Times New Roman" w:cs="Times New Roman"/>
                    </w:rPr>
                  </w:rPrChange>
                </w:rPr>
                <w:t>0.032</w:t>
              </w:r>
            </w:ins>
          </w:p>
        </w:tc>
      </w:tr>
      <w:tr w:rsidR="002A425C" w:rsidRPr="004E6C2C" w14:paraId="23C9F10E" w14:textId="77777777" w:rsidTr="00036947">
        <w:trPr>
          <w:ins w:id="11160" w:author="Mohammad Nayeem" w:date="2020-04-21T21:22:00Z"/>
        </w:trPr>
        <w:tc>
          <w:tcPr>
            <w:tcW w:w="2115" w:type="pct"/>
            <w:tcPrChange w:id="11161" w:author="Mohammad Nayeem" w:date="2020-04-21T23:14:00Z">
              <w:tcPr>
                <w:tcW w:w="0" w:type="pct"/>
                <w:gridSpan w:val="3"/>
              </w:tcPr>
            </w:tcPrChange>
          </w:tcPr>
          <w:p w14:paraId="6644062C" w14:textId="77777777" w:rsidR="002A425C" w:rsidRPr="00686C07" w:rsidRDefault="002A425C">
            <w:pPr>
              <w:spacing w:line="480" w:lineRule="auto"/>
              <w:jc w:val="both"/>
              <w:rPr>
                <w:ins w:id="11162" w:author="Mohammad Nayeem" w:date="2020-04-21T21:22:00Z"/>
                <w:rFonts w:ascii="Times New Roman" w:hAnsi="Times New Roman" w:cs="Times New Roman"/>
                <w:b/>
                <w:bCs/>
                <w:kern w:val="24"/>
                <w:sz w:val="24"/>
                <w:szCs w:val="24"/>
                <w:lang w:val="da-DK"/>
                <w:rPrChange w:id="11163" w:author="Mohammad Nayeem" w:date="2020-04-21T23:19:00Z">
                  <w:rPr>
                    <w:ins w:id="11164" w:author="Mohammad Nayeem" w:date="2020-04-21T21:22:00Z"/>
                    <w:rFonts w:ascii="Times New Roman" w:hAnsi="Times New Roman" w:cs="Times New Roman"/>
                    <w:kern w:val="24"/>
                    <w:lang w:val="da-DK"/>
                  </w:rPr>
                </w:rPrChange>
              </w:rPr>
              <w:pPrChange w:id="11165" w:author="nayeem hasan" w:date="2020-04-22T17:14:00Z">
                <w:pPr>
                  <w:spacing w:line="360" w:lineRule="auto"/>
                  <w:jc w:val="both"/>
                </w:pPr>
              </w:pPrChange>
            </w:pPr>
            <w:ins w:id="11166" w:author="Mohammad Nayeem" w:date="2020-04-21T21:22:00Z">
              <w:r w:rsidRPr="00686C07">
                <w:rPr>
                  <w:rFonts w:ascii="Times New Roman" w:hAnsi="Times New Roman" w:cs="Times New Roman"/>
                  <w:b/>
                  <w:bCs/>
                  <w:kern w:val="24"/>
                  <w:sz w:val="24"/>
                  <w:szCs w:val="24"/>
                  <w:lang w:val="da-DK"/>
                  <w:rPrChange w:id="11167" w:author="Mohammad Nayeem" w:date="2020-04-21T23:19:00Z">
                    <w:rPr>
                      <w:rFonts w:ascii="Times New Roman" w:hAnsi="Times New Roman" w:cs="Times New Roman"/>
                      <w:kern w:val="24"/>
                      <w:lang w:val="da-DK"/>
                    </w:rPr>
                  </w:rPrChange>
                </w:rPr>
                <w:t xml:space="preserve">Mother’s Age </w:t>
              </w:r>
            </w:ins>
          </w:p>
        </w:tc>
        <w:tc>
          <w:tcPr>
            <w:tcW w:w="1355" w:type="pct"/>
            <w:tcPrChange w:id="11168" w:author="Mohammad Nayeem" w:date="2020-04-21T23:14:00Z">
              <w:tcPr>
                <w:tcW w:w="0" w:type="pct"/>
                <w:gridSpan w:val="2"/>
              </w:tcPr>
            </w:tcPrChange>
          </w:tcPr>
          <w:p w14:paraId="5AADB567" w14:textId="77777777" w:rsidR="002A425C" w:rsidRPr="004E6C2C" w:rsidRDefault="002A425C">
            <w:pPr>
              <w:spacing w:line="480" w:lineRule="auto"/>
              <w:jc w:val="both"/>
              <w:rPr>
                <w:ins w:id="11169" w:author="Mohammad Nayeem" w:date="2020-04-21T21:22:00Z"/>
                <w:rFonts w:ascii="Times New Roman" w:hAnsi="Times New Roman" w:cs="Times New Roman"/>
                <w:sz w:val="24"/>
                <w:szCs w:val="24"/>
                <w:rPrChange w:id="11170" w:author="Mohammad Nayeem" w:date="2020-04-21T22:30:00Z">
                  <w:rPr>
                    <w:ins w:id="11171" w:author="Mohammad Nayeem" w:date="2020-04-21T21:22:00Z"/>
                    <w:rFonts w:ascii="Times New Roman" w:hAnsi="Times New Roman" w:cs="Times New Roman"/>
                  </w:rPr>
                </w:rPrChange>
              </w:rPr>
              <w:pPrChange w:id="11172" w:author="nayeem hasan" w:date="2020-04-22T17:14:00Z">
                <w:pPr>
                  <w:spacing w:line="360" w:lineRule="auto"/>
                  <w:jc w:val="both"/>
                </w:pPr>
              </w:pPrChange>
            </w:pPr>
            <w:ins w:id="11173" w:author="Mohammad Nayeem" w:date="2020-04-21T21:22:00Z">
              <w:r w:rsidRPr="004E6C2C">
                <w:rPr>
                  <w:rFonts w:ascii="Times New Roman" w:hAnsi="Times New Roman" w:cs="Times New Roman"/>
                  <w:sz w:val="24"/>
                  <w:szCs w:val="24"/>
                  <w:rPrChange w:id="11174" w:author="Mohammad Nayeem" w:date="2020-04-21T22:30:00Z">
                    <w:rPr>
                      <w:rFonts w:ascii="Times New Roman" w:hAnsi="Times New Roman" w:cs="Times New Roman"/>
                    </w:rPr>
                  </w:rPrChange>
                </w:rPr>
                <w:t>1.46</w:t>
              </w:r>
            </w:ins>
          </w:p>
        </w:tc>
        <w:tc>
          <w:tcPr>
            <w:tcW w:w="1530" w:type="pct"/>
            <w:tcPrChange w:id="11175" w:author="Mohammad Nayeem" w:date="2020-04-21T23:14:00Z">
              <w:tcPr>
                <w:tcW w:w="0" w:type="pct"/>
                <w:gridSpan w:val="2"/>
              </w:tcPr>
            </w:tcPrChange>
          </w:tcPr>
          <w:p w14:paraId="55150E14" w14:textId="77777777" w:rsidR="002A425C" w:rsidRPr="004E6C2C" w:rsidRDefault="002A425C">
            <w:pPr>
              <w:spacing w:line="480" w:lineRule="auto"/>
              <w:jc w:val="both"/>
              <w:rPr>
                <w:ins w:id="11176" w:author="Mohammad Nayeem" w:date="2020-04-21T21:22:00Z"/>
                <w:rFonts w:ascii="Times New Roman" w:hAnsi="Times New Roman" w:cs="Times New Roman"/>
                <w:sz w:val="24"/>
                <w:szCs w:val="24"/>
                <w:rPrChange w:id="11177" w:author="Mohammad Nayeem" w:date="2020-04-21T22:30:00Z">
                  <w:rPr>
                    <w:ins w:id="11178" w:author="Mohammad Nayeem" w:date="2020-04-21T21:22:00Z"/>
                    <w:rFonts w:ascii="Times New Roman" w:hAnsi="Times New Roman" w:cs="Times New Roman"/>
                  </w:rPr>
                </w:rPrChange>
              </w:rPr>
              <w:pPrChange w:id="11179" w:author="nayeem hasan" w:date="2020-04-22T17:14:00Z">
                <w:pPr>
                  <w:spacing w:line="360" w:lineRule="auto"/>
                  <w:jc w:val="both"/>
                </w:pPr>
              </w:pPrChange>
            </w:pPr>
            <w:ins w:id="11180" w:author="Mohammad Nayeem" w:date="2020-04-21T21:22:00Z">
              <w:r w:rsidRPr="004E6C2C">
                <w:rPr>
                  <w:rFonts w:ascii="Times New Roman" w:hAnsi="Times New Roman" w:cs="Times New Roman"/>
                  <w:sz w:val="24"/>
                  <w:szCs w:val="24"/>
                  <w:rPrChange w:id="11181" w:author="Mohammad Nayeem" w:date="2020-04-21T22:30:00Z">
                    <w:rPr>
                      <w:rFonts w:ascii="Times New Roman" w:hAnsi="Times New Roman" w:cs="Times New Roman"/>
                    </w:rPr>
                  </w:rPrChange>
                </w:rPr>
                <w:t>0.482</w:t>
              </w:r>
            </w:ins>
          </w:p>
        </w:tc>
      </w:tr>
      <w:tr w:rsidR="00564926" w:rsidRPr="004E6C2C" w14:paraId="52822930" w14:textId="77777777" w:rsidTr="00036947">
        <w:tblPrEx>
          <w:tblPrExChange w:id="11182" w:author="Mohammad Nayeem" w:date="2020-04-21T23:14: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183" w:author="Mohammad Nayeem" w:date="2020-04-21T23:06:00Z"/>
          <w:trPrChange w:id="11184" w:author="Mohammad Nayeem" w:date="2020-04-21T23:14:00Z">
            <w:trPr>
              <w:gridBefore w:val="1"/>
              <w:gridAfter w:val="0"/>
            </w:trPr>
          </w:trPrChange>
        </w:trPr>
        <w:tc>
          <w:tcPr>
            <w:tcW w:w="2115" w:type="pct"/>
            <w:tcPrChange w:id="11185" w:author="Mohammad Nayeem" w:date="2020-04-21T23:14:00Z">
              <w:tcPr>
                <w:tcW w:w="1911" w:type="pct"/>
              </w:tcPr>
            </w:tcPrChange>
          </w:tcPr>
          <w:p w14:paraId="075C5228" w14:textId="1851062B" w:rsidR="00564926" w:rsidRPr="00686C07" w:rsidRDefault="00564926">
            <w:pPr>
              <w:spacing w:line="480" w:lineRule="auto"/>
              <w:jc w:val="both"/>
              <w:rPr>
                <w:ins w:id="11186" w:author="Mohammad Nayeem" w:date="2020-04-21T23:06:00Z"/>
                <w:rFonts w:ascii="Times New Roman" w:hAnsi="Times New Roman" w:cs="Times New Roman"/>
                <w:b/>
                <w:bCs/>
                <w:kern w:val="24"/>
                <w:sz w:val="24"/>
                <w:szCs w:val="24"/>
                <w:lang w:val="da-DK"/>
                <w:rPrChange w:id="11187" w:author="Mohammad Nayeem" w:date="2020-04-21T23:19:00Z">
                  <w:rPr>
                    <w:ins w:id="11188" w:author="Mohammad Nayeem" w:date="2020-04-21T23:06:00Z"/>
                    <w:rFonts w:ascii="Times New Roman" w:hAnsi="Times New Roman" w:cs="Times New Roman"/>
                    <w:kern w:val="24"/>
                    <w:sz w:val="24"/>
                    <w:szCs w:val="24"/>
                    <w:lang w:val="da-DK"/>
                  </w:rPr>
                </w:rPrChange>
              </w:rPr>
            </w:pPr>
            <w:ins w:id="11189" w:author="Mohammad Nayeem" w:date="2020-04-21T23:06:00Z">
              <w:r w:rsidRPr="00686C07">
                <w:rPr>
                  <w:rFonts w:ascii="Times New Roman" w:hAnsi="Times New Roman" w:cs="Times New Roman"/>
                  <w:b/>
                  <w:bCs/>
                  <w:kern w:val="24"/>
                  <w:sz w:val="24"/>
                  <w:szCs w:val="24"/>
                  <w:lang w:val="da-DK"/>
                  <w:rPrChange w:id="11190" w:author="Mohammad Nayeem" w:date="2020-04-21T23:19:00Z">
                    <w:rPr>
                      <w:rFonts w:ascii="Times New Roman" w:hAnsi="Times New Roman" w:cs="Times New Roman"/>
                      <w:kern w:val="24"/>
                      <w:sz w:val="24"/>
                      <w:szCs w:val="24"/>
                      <w:lang w:val="da-DK"/>
                    </w:rPr>
                  </w:rPrChange>
                </w:rPr>
                <w:t>Residence</w:t>
              </w:r>
            </w:ins>
          </w:p>
        </w:tc>
        <w:tc>
          <w:tcPr>
            <w:tcW w:w="1355" w:type="pct"/>
            <w:tcPrChange w:id="11191" w:author="Mohammad Nayeem" w:date="2020-04-21T23:14:00Z">
              <w:tcPr>
                <w:tcW w:w="1559" w:type="pct"/>
                <w:gridSpan w:val="2"/>
              </w:tcPr>
            </w:tcPrChange>
          </w:tcPr>
          <w:p w14:paraId="7BC8776F" w14:textId="7766702A" w:rsidR="00564926" w:rsidRPr="004E6C2C" w:rsidRDefault="00564926">
            <w:pPr>
              <w:spacing w:line="480" w:lineRule="auto"/>
              <w:jc w:val="both"/>
              <w:rPr>
                <w:ins w:id="11192" w:author="Mohammad Nayeem" w:date="2020-04-21T23:06:00Z"/>
                <w:rFonts w:ascii="Times New Roman" w:hAnsi="Times New Roman" w:cs="Times New Roman"/>
                <w:sz w:val="24"/>
                <w:szCs w:val="24"/>
              </w:rPr>
            </w:pPr>
            <w:ins w:id="11193" w:author="Mohammad Nayeem" w:date="2020-04-21T23:06:00Z">
              <w:r w:rsidRPr="00C0458B">
                <w:rPr>
                  <w:rFonts w:ascii="Times New Roman" w:hAnsi="Times New Roman" w:cs="Times New Roman"/>
                  <w:sz w:val="24"/>
                  <w:szCs w:val="24"/>
                </w:rPr>
                <w:t>0.02</w:t>
              </w:r>
            </w:ins>
          </w:p>
        </w:tc>
        <w:tc>
          <w:tcPr>
            <w:tcW w:w="1530" w:type="pct"/>
            <w:tcPrChange w:id="11194" w:author="Mohammad Nayeem" w:date="2020-04-21T23:14:00Z">
              <w:tcPr>
                <w:tcW w:w="1530" w:type="pct"/>
                <w:gridSpan w:val="2"/>
              </w:tcPr>
            </w:tcPrChange>
          </w:tcPr>
          <w:p w14:paraId="549AD249" w14:textId="2FEA0594" w:rsidR="00564926" w:rsidRPr="004E6C2C" w:rsidRDefault="00564926">
            <w:pPr>
              <w:spacing w:line="480" w:lineRule="auto"/>
              <w:jc w:val="both"/>
              <w:rPr>
                <w:ins w:id="11195" w:author="Mohammad Nayeem" w:date="2020-04-21T23:06:00Z"/>
                <w:rFonts w:ascii="Times New Roman" w:hAnsi="Times New Roman" w:cs="Times New Roman"/>
                <w:sz w:val="24"/>
                <w:szCs w:val="24"/>
              </w:rPr>
            </w:pPr>
            <w:ins w:id="11196" w:author="Mohammad Nayeem" w:date="2020-04-21T23:06:00Z">
              <w:r w:rsidRPr="00C0458B">
                <w:rPr>
                  <w:rFonts w:ascii="Times New Roman" w:hAnsi="Times New Roman" w:cs="Times New Roman"/>
                  <w:sz w:val="24"/>
                  <w:szCs w:val="24"/>
                </w:rPr>
                <w:t>0.902</w:t>
              </w:r>
            </w:ins>
          </w:p>
        </w:tc>
      </w:tr>
      <w:tr w:rsidR="00564926" w:rsidRPr="004E6C2C" w14:paraId="3C9A4056" w14:textId="77777777" w:rsidTr="00036947">
        <w:trPr>
          <w:ins w:id="11197" w:author="Mohammad Nayeem" w:date="2020-04-21T21:22:00Z"/>
        </w:trPr>
        <w:tc>
          <w:tcPr>
            <w:tcW w:w="2115" w:type="pct"/>
            <w:tcPrChange w:id="11198" w:author="Mohammad Nayeem" w:date="2020-04-21T23:14:00Z">
              <w:tcPr>
                <w:tcW w:w="2333" w:type="pct"/>
                <w:gridSpan w:val="3"/>
              </w:tcPr>
            </w:tcPrChange>
          </w:tcPr>
          <w:p w14:paraId="15316D1F" w14:textId="77777777" w:rsidR="00564926" w:rsidRPr="00686C07" w:rsidRDefault="00564926">
            <w:pPr>
              <w:spacing w:line="480" w:lineRule="auto"/>
              <w:jc w:val="both"/>
              <w:rPr>
                <w:ins w:id="11199" w:author="Mohammad Nayeem" w:date="2020-04-21T21:22:00Z"/>
                <w:rFonts w:ascii="Times New Roman" w:hAnsi="Times New Roman" w:cs="Times New Roman"/>
                <w:b/>
                <w:bCs/>
                <w:sz w:val="24"/>
                <w:szCs w:val="24"/>
                <w:rPrChange w:id="11200" w:author="Mohammad Nayeem" w:date="2020-04-21T23:19:00Z">
                  <w:rPr>
                    <w:ins w:id="11201" w:author="Mohammad Nayeem" w:date="2020-04-21T21:22:00Z"/>
                    <w:rFonts w:ascii="Times New Roman" w:hAnsi="Times New Roman" w:cs="Times New Roman"/>
                  </w:rPr>
                </w:rPrChange>
              </w:rPr>
              <w:pPrChange w:id="11202" w:author="nayeem hasan" w:date="2020-04-22T17:14:00Z">
                <w:pPr>
                  <w:spacing w:line="360" w:lineRule="auto"/>
                  <w:jc w:val="both"/>
                </w:pPr>
              </w:pPrChange>
            </w:pPr>
            <w:ins w:id="11203" w:author="Mohammad Nayeem" w:date="2020-04-21T21:22:00Z">
              <w:r w:rsidRPr="00686C07">
                <w:rPr>
                  <w:rFonts w:ascii="Times New Roman" w:hAnsi="Times New Roman" w:cs="Times New Roman"/>
                  <w:b/>
                  <w:bCs/>
                  <w:kern w:val="24"/>
                  <w:sz w:val="24"/>
                  <w:szCs w:val="24"/>
                  <w:lang w:val="da-DK"/>
                  <w:rPrChange w:id="11204" w:author="Mohammad Nayeem" w:date="2020-04-21T23:19:00Z">
                    <w:rPr>
                      <w:rFonts w:ascii="Times New Roman" w:hAnsi="Times New Roman" w:cs="Times New Roman"/>
                      <w:kern w:val="24"/>
                      <w:lang w:val="da-DK"/>
                    </w:rPr>
                  </w:rPrChange>
                </w:rPr>
                <w:t>Geographical location</w:t>
              </w:r>
            </w:ins>
          </w:p>
        </w:tc>
        <w:tc>
          <w:tcPr>
            <w:tcW w:w="1355" w:type="pct"/>
            <w:tcPrChange w:id="11205" w:author="Mohammad Nayeem" w:date="2020-04-21T23:14:00Z">
              <w:tcPr>
                <w:tcW w:w="1326" w:type="pct"/>
                <w:gridSpan w:val="2"/>
              </w:tcPr>
            </w:tcPrChange>
          </w:tcPr>
          <w:p w14:paraId="2433F93B" w14:textId="77777777" w:rsidR="00564926" w:rsidRPr="004E6C2C" w:rsidRDefault="00564926">
            <w:pPr>
              <w:spacing w:line="480" w:lineRule="auto"/>
              <w:jc w:val="both"/>
              <w:rPr>
                <w:ins w:id="11206" w:author="Mohammad Nayeem" w:date="2020-04-21T21:22:00Z"/>
                <w:rFonts w:ascii="Times New Roman" w:hAnsi="Times New Roman" w:cs="Times New Roman"/>
                <w:sz w:val="24"/>
                <w:szCs w:val="24"/>
                <w:rPrChange w:id="11207" w:author="Mohammad Nayeem" w:date="2020-04-21T22:30:00Z">
                  <w:rPr>
                    <w:ins w:id="11208" w:author="Mohammad Nayeem" w:date="2020-04-21T21:22:00Z"/>
                    <w:rFonts w:ascii="Times New Roman" w:hAnsi="Times New Roman" w:cs="Times New Roman"/>
                  </w:rPr>
                </w:rPrChange>
              </w:rPr>
              <w:pPrChange w:id="11209" w:author="nayeem hasan" w:date="2020-04-22T17:14:00Z">
                <w:pPr>
                  <w:spacing w:line="360" w:lineRule="auto"/>
                  <w:jc w:val="both"/>
                </w:pPr>
              </w:pPrChange>
            </w:pPr>
            <w:ins w:id="11210" w:author="Mohammad Nayeem" w:date="2020-04-21T21:22:00Z">
              <w:r w:rsidRPr="004E6C2C">
                <w:rPr>
                  <w:rFonts w:ascii="Times New Roman" w:hAnsi="Times New Roman" w:cs="Times New Roman"/>
                  <w:sz w:val="24"/>
                  <w:szCs w:val="24"/>
                  <w:rPrChange w:id="11211" w:author="Mohammad Nayeem" w:date="2020-04-21T22:30:00Z">
                    <w:rPr>
                      <w:rFonts w:ascii="Times New Roman" w:hAnsi="Times New Roman" w:cs="Times New Roman"/>
                    </w:rPr>
                  </w:rPrChange>
                </w:rPr>
                <w:t>10.38</w:t>
              </w:r>
            </w:ins>
          </w:p>
        </w:tc>
        <w:tc>
          <w:tcPr>
            <w:tcW w:w="1530" w:type="pct"/>
            <w:tcPrChange w:id="11212" w:author="Mohammad Nayeem" w:date="2020-04-21T23:14:00Z">
              <w:tcPr>
                <w:tcW w:w="1341" w:type="pct"/>
                <w:gridSpan w:val="2"/>
              </w:tcPr>
            </w:tcPrChange>
          </w:tcPr>
          <w:p w14:paraId="78ED2465" w14:textId="77777777" w:rsidR="00564926" w:rsidRPr="004E6C2C" w:rsidRDefault="00564926">
            <w:pPr>
              <w:spacing w:line="480" w:lineRule="auto"/>
              <w:jc w:val="both"/>
              <w:rPr>
                <w:ins w:id="11213" w:author="Mohammad Nayeem" w:date="2020-04-21T21:22:00Z"/>
                <w:rFonts w:ascii="Times New Roman" w:hAnsi="Times New Roman" w:cs="Times New Roman"/>
                <w:sz w:val="24"/>
                <w:szCs w:val="24"/>
                <w:rPrChange w:id="11214" w:author="Mohammad Nayeem" w:date="2020-04-21T22:30:00Z">
                  <w:rPr>
                    <w:ins w:id="11215" w:author="Mohammad Nayeem" w:date="2020-04-21T21:22:00Z"/>
                    <w:rFonts w:ascii="Times New Roman" w:hAnsi="Times New Roman" w:cs="Times New Roman"/>
                  </w:rPr>
                </w:rPrChange>
              </w:rPr>
              <w:pPrChange w:id="11216" w:author="nayeem hasan" w:date="2020-04-22T17:14:00Z">
                <w:pPr>
                  <w:spacing w:line="360" w:lineRule="auto"/>
                  <w:jc w:val="both"/>
                </w:pPr>
              </w:pPrChange>
            </w:pPr>
            <w:ins w:id="11217" w:author="Mohammad Nayeem" w:date="2020-04-21T21:22:00Z">
              <w:r w:rsidRPr="004E6C2C">
                <w:rPr>
                  <w:rFonts w:ascii="Times New Roman" w:hAnsi="Times New Roman" w:cs="Times New Roman"/>
                  <w:sz w:val="24"/>
                  <w:szCs w:val="24"/>
                  <w:rPrChange w:id="11218" w:author="Mohammad Nayeem" w:date="2020-04-21T22:30:00Z">
                    <w:rPr>
                      <w:rFonts w:ascii="Times New Roman" w:hAnsi="Times New Roman" w:cs="Times New Roman"/>
                    </w:rPr>
                  </w:rPrChange>
                </w:rPr>
                <w:t>0.110</w:t>
              </w:r>
            </w:ins>
          </w:p>
        </w:tc>
      </w:tr>
      <w:tr w:rsidR="00564926" w:rsidRPr="004E6C2C" w14:paraId="495F2143" w14:textId="77777777" w:rsidTr="00036947">
        <w:trPr>
          <w:ins w:id="11219" w:author="Mohammad Nayeem" w:date="2020-04-21T21:22:00Z"/>
        </w:trPr>
        <w:tc>
          <w:tcPr>
            <w:tcW w:w="2115" w:type="pct"/>
            <w:tcPrChange w:id="11220" w:author="Mohammad Nayeem" w:date="2020-04-21T23:14:00Z">
              <w:tcPr>
                <w:tcW w:w="2333" w:type="pct"/>
                <w:gridSpan w:val="3"/>
              </w:tcPr>
            </w:tcPrChange>
          </w:tcPr>
          <w:p w14:paraId="560F9875" w14:textId="32E63F17" w:rsidR="00564926" w:rsidRPr="00686C07" w:rsidRDefault="00935475">
            <w:pPr>
              <w:spacing w:line="480" w:lineRule="auto"/>
              <w:jc w:val="both"/>
              <w:rPr>
                <w:ins w:id="11221" w:author="Mohammad Nayeem" w:date="2020-04-21T21:22:00Z"/>
                <w:rFonts w:ascii="Times New Roman" w:hAnsi="Times New Roman" w:cs="Times New Roman"/>
                <w:b/>
                <w:bCs/>
                <w:sz w:val="24"/>
                <w:szCs w:val="24"/>
                <w:rPrChange w:id="11222" w:author="Mohammad Nayeem" w:date="2020-04-21T23:19:00Z">
                  <w:rPr>
                    <w:ins w:id="11223" w:author="Mohammad Nayeem" w:date="2020-04-21T21:22:00Z"/>
                    <w:rFonts w:ascii="Times New Roman" w:hAnsi="Times New Roman" w:cs="Times New Roman"/>
                  </w:rPr>
                </w:rPrChange>
              </w:rPr>
              <w:pPrChange w:id="11224" w:author="nayeem hasan" w:date="2020-04-22T17:14:00Z">
                <w:pPr>
                  <w:spacing w:line="360" w:lineRule="auto"/>
                  <w:jc w:val="both"/>
                </w:pPr>
              </w:pPrChange>
            </w:pPr>
            <w:ins w:id="11225" w:author="Mohammad Nayeem" w:date="2020-04-21T23:07:00Z">
              <w:r w:rsidRPr="00686C07">
                <w:rPr>
                  <w:rFonts w:ascii="Times New Roman" w:hAnsi="Times New Roman" w:cs="Times New Roman"/>
                  <w:b/>
                  <w:bCs/>
                  <w:sz w:val="24"/>
                  <w:szCs w:val="24"/>
                  <w:rPrChange w:id="11226" w:author="Mohammad Nayeem" w:date="2020-04-21T23:19:00Z">
                    <w:rPr>
                      <w:rFonts w:ascii="Times New Roman" w:hAnsi="Times New Roman" w:cs="Times New Roman"/>
                      <w:sz w:val="24"/>
                      <w:szCs w:val="24"/>
                    </w:rPr>
                  </w:rPrChange>
                </w:rPr>
                <w:t>Mother’s educational level</w:t>
              </w:r>
            </w:ins>
          </w:p>
        </w:tc>
        <w:tc>
          <w:tcPr>
            <w:tcW w:w="1355" w:type="pct"/>
            <w:tcPrChange w:id="11227" w:author="Mohammad Nayeem" w:date="2020-04-21T23:14:00Z">
              <w:tcPr>
                <w:tcW w:w="1326" w:type="pct"/>
                <w:gridSpan w:val="2"/>
              </w:tcPr>
            </w:tcPrChange>
          </w:tcPr>
          <w:p w14:paraId="2F58B4DE" w14:textId="77777777" w:rsidR="00564926" w:rsidRPr="004E6C2C" w:rsidRDefault="00564926">
            <w:pPr>
              <w:spacing w:line="480" w:lineRule="auto"/>
              <w:jc w:val="both"/>
              <w:rPr>
                <w:ins w:id="11228" w:author="Mohammad Nayeem" w:date="2020-04-21T21:22:00Z"/>
                <w:rFonts w:ascii="Times New Roman" w:hAnsi="Times New Roman" w:cs="Times New Roman"/>
                <w:sz w:val="24"/>
                <w:szCs w:val="24"/>
                <w:rPrChange w:id="11229" w:author="Mohammad Nayeem" w:date="2020-04-21T22:30:00Z">
                  <w:rPr>
                    <w:ins w:id="11230" w:author="Mohammad Nayeem" w:date="2020-04-21T21:22:00Z"/>
                    <w:rFonts w:ascii="Times New Roman" w:hAnsi="Times New Roman" w:cs="Times New Roman"/>
                  </w:rPr>
                </w:rPrChange>
              </w:rPr>
              <w:pPrChange w:id="11231" w:author="nayeem hasan" w:date="2020-04-22T17:14:00Z">
                <w:pPr>
                  <w:spacing w:line="360" w:lineRule="auto"/>
                  <w:jc w:val="both"/>
                </w:pPr>
              </w:pPrChange>
            </w:pPr>
            <w:ins w:id="11232" w:author="Mohammad Nayeem" w:date="2020-04-21T21:22:00Z">
              <w:r w:rsidRPr="004E6C2C">
                <w:rPr>
                  <w:rFonts w:ascii="Times New Roman" w:hAnsi="Times New Roman" w:cs="Times New Roman"/>
                  <w:sz w:val="24"/>
                  <w:szCs w:val="24"/>
                  <w:rPrChange w:id="11233" w:author="Mohammad Nayeem" w:date="2020-04-21T22:30:00Z">
                    <w:rPr>
                      <w:rFonts w:ascii="Times New Roman" w:hAnsi="Times New Roman" w:cs="Times New Roman"/>
                    </w:rPr>
                  </w:rPrChange>
                </w:rPr>
                <w:t>3.67</w:t>
              </w:r>
            </w:ins>
          </w:p>
        </w:tc>
        <w:tc>
          <w:tcPr>
            <w:tcW w:w="1530" w:type="pct"/>
            <w:tcPrChange w:id="11234" w:author="Mohammad Nayeem" w:date="2020-04-21T23:14:00Z">
              <w:tcPr>
                <w:tcW w:w="1341" w:type="pct"/>
                <w:gridSpan w:val="2"/>
              </w:tcPr>
            </w:tcPrChange>
          </w:tcPr>
          <w:p w14:paraId="791F85DB" w14:textId="77777777" w:rsidR="00564926" w:rsidRPr="004E6C2C" w:rsidRDefault="00564926">
            <w:pPr>
              <w:spacing w:line="480" w:lineRule="auto"/>
              <w:jc w:val="both"/>
              <w:rPr>
                <w:ins w:id="11235" w:author="Mohammad Nayeem" w:date="2020-04-21T21:22:00Z"/>
                <w:rFonts w:ascii="Times New Roman" w:hAnsi="Times New Roman" w:cs="Times New Roman"/>
                <w:sz w:val="24"/>
                <w:szCs w:val="24"/>
                <w:rPrChange w:id="11236" w:author="Mohammad Nayeem" w:date="2020-04-21T22:30:00Z">
                  <w:rPr>
                    <w:ins w:id="11237" w:author="Mohammad Nayeem" w:date="2020-04-21T21:22:00Z"/>
                    <w:rFonts w:ascii="Times New Roman" w:hAnsi="Times New Roman" w:cs="Times New Roman"/>
                  </w:rPr>
                </w:rPrChange>
              </w:rPr>
              <w:pPrChange w:id="11238" w:author="nayeem hasan" w:date="2020-04-22T17:14:00Z">
                <w:pPr>
                  <w:spacing w:line="360" w:lineRule="auto"/>
                  <w:jc w:val="both"/>
                </w:pPr>
              </w:pPrChange>
            </w:pPr>
            <w:ins w:id="11239" w:author="Mohammad Nayeem" w:date="2020-04-21T21:22:00Z">
              <w:r w:rsidRPr="004E6C2C">
                <w:rPr>
                  <w:rFonts w:ascii="Times New Roman" w:hAnsi="Times New Roman" w:cs="Times New Roman"/>
                  <w:sz w:val="24"/>
                  <w:szCs w:val="24"/>
                  <w:rPrChange w:id="11240" w:author="Mohammad Nayeem" w:date="2020-04-21T22:30:00Z">
                    <w:rPr>
                      <w:rFonts w:ascii="Times New Roman" w:hAnsi="Times New Roman" w:cs="Times New Roman"/>
                    </w:rPr>
                  </w:rPrChange>
                </w:rPr>
                <w:t>0.299</w:t>
              </w:r>
            </w:ins>
          </w:p>
        </w:tc>
      </w:tr>
      <w:tr w:rsidR="00564926" w:rsidRPr="004E6C2C" w14:paraId="4E97A1B8" w14:textId="77777777" w:rsidTr="00036947">
        <w:trPr>
          <w:ins w:id="11241" w:author="Mohammad Nayeem" w:date="2020-04-21T21:22:00Z"/>
        </w:trPr>
        <w:tc>
          <w:tcPr>
            <w:tcW w:w="2115" w:type="pct"/>
            <w:tcPrChange w:id="11242" w:author="Mohammad Nayeem" w:date="2020-04-21T23:14:00Z">
              <w:tcPr>
                <w:tcW w:w="2333" w:type="pct"/>
                <w:gridSpan w:val="3"/>
              </w:tcPr>
            </w:tcPrChange>
          </w:tcPr>
          <w:p w14:paraId="618BE72C" w14:textId="0C4B68AC" w:rsidR="00564926" w:rsidRPr="00686C07" w:rsidRDefault="003F1ABD">
            <w:pPr>
              <w:spacing w:line="480" w:lineRule="auto"/>
              <w:jc w:val="both"/>
              <w:rPr>
                <w:ins w:id="11243" w:author="Mohammad Nayeem" w:date="2020-04-21T21:22:00Z"/>
                <w:rFonts w:ascii="Times New Roman" w:hAnsi="Times New Roman" w:cs="Times New Roman"/>
                <w:b/>
                <w:bCs/>
                <w:sz w:val="24"/>
                <w:szCs w:val="24"/>
                <w:rPrChange w:id="11244" w:author="Mohammad Nayeem" w:date="2020-04-21T23:19:00Z">
                  <w:rPr>
                    <w:ins w:id="11245" w:author="Mohammad Nayeem" w:date="2020-04-21T21:22:00Z"/>
                    <w:rFonts w:ascii="Times New Roman" w:hAnsi="Times New Roman" w:cs="Times New Roman"/>
                  </w:rPr>
                </w:rPrChange>
              </w:rPr>
              <w:pPrChange w:id="11246" w:author="nayeem hasan" w:date="2020-04-22T17:14:00Z">
                <w:pPr>
                  <w:spacing w:line="360" w:lineRule="auto"/>
                  <w:jc w:val="both"/>
                </w:pPr>
              </w:pPrChange>
            </w:pPr>
            <w:ins w:id="11247" w:author="Mohammad Nayeem" w:date="2020-04-21T23:08:00Z">
              <w:r w:rsidRPr="00686C07">
                <w:rPr>
                  <w:rFonts w:ascii="Times New Roman" w:hAnsi="Times New Roman" w:cs="Times New Roman"/>
                  <w:b/>
                  <w:bCs/>
                  <w:sz w:val="24"/>
                  <w:szCs w:val="24"/>
                  <w:rPrChange w:id="11248" w:author="Mohammad Nayeem" w:date="2020-04-21T23:19:00Z">
                    <w:rPr>
                      <w:rFonts w:ascii="Times New Roman" w:hAnsi="Times New Roman" w:cs="Times New Roman"/>
                      <w:sz w:val="24"/>
                      <w:szCs w:val="24"/>
                    </w:rPr>
                  </w:rPrChange>
                </w:rPr>
                <w:t>Mother’s employment status</w:t>
              </w:r>
            </w:ins>
          </w:p>
        </w:tc>
        <w:tc>
          <w:tcPr>
            <w:tcW w:w="1355" w:type="pct"/>
            <w:tcPrChange w:id="11249" w:author="Mohammad Nayeem" w:date="2020-04-21T23:14:00Z">
              <w:tcPr>
                <w:tcW w:w="1326" w:type="pct"/>
                <w:gridSpan w:val="2"/>
              </w:tcPr>
            </w:tcPrChange>
          </w:tcPr>
          <w:p w14:paraId="4F306909" w14:textId="77777777" w:rsidR="00564926" w:rsidRPr="004E6C2C" w:rsidRDefault="00564926">
            <w:pPr>
              <w:spacing w:line="480" w:lineRule="auto"/>
              <w:jc w:val="both"/>
              <w:rPr>
                <w:ins w:id="11250" w:author="Mohammad Nayeem" w:date="2020-04-21T21:22:00Z"/>
                <w:rFonts w:ascii="Times New Roman" w:hAnsi="Times New Roman" w:cs="Times New Roman"/>
                <w:sz w:val="24"/>
                <w:szCs w:val="24"/>
                <w:rPrChange w:id="11251" w:author="Mohammad Nayeem" w:date="2020-04-21T22:30:00Z">
                  <w:rPr>
                    <w:ins w:id="11252" w:author="Mohammad Nayeem" w:date="2020-04-21T21:22:00Z"/>
                    <w:rFonts w:ascii="Times New Roman" w:hAnsi="Times New Roman" w:cs="Times New Roman"/>
                  </w:rPr>
                </w:rPrChange>
              </w:rPr>
              <w:pPrChange w:id="11253" w:author="nayeem hasan" w:date="2020-04-22T17:14:00Z">
                <w:pPr>
                  <w:spacing w:line="360" w:lineRule="auto"/>
                  <w:jc w:val="both"/>
                </w:pPr>
              </w:pPrChange>
            </w:pPr>
            <w:ins w:id="11254" w:author="Mohammad Nayeem" w:date="2020-04-21T21:22:00Z">
              <w:r w:rsidRPr="004E6C2C">
                <w:rPr>
                  <w:rFonts w:ascii="Times New Roman" w:hAnsi="Times New Roman" w:cs="Times New Roman"/>
                  <w:sz w:val="24"/>
                  <w:szCs w:val="24"/>
                  <w:rPrChange w:id="11255" w:author="Mohammad Nayeem" w:date="2020-04-21T22:30:00Z">
                    <w:rPr>
                      <w:rFonts w:ascii="Times New Roman" w:hAnsi="Times New Roman" w:cs="Times New Roman"/>
                    </w:rPr>
                  </w:rPrChange>
                </w:rPr>
                <w:t>0.05</w:t>
              </w:r>
            </w:ins>
          </w:p>
        </w:tc>
        <w:tc>
          <w:tcPr>
            <w:tcW w:w="1530" w:type="pct"/>
            <w:tcPrChange w:id="11256" w:author="Mohammad Nayeem" w:date="2020-04-21T23:14:00Z">
              <w:tcPr>
                <w:tcW w:w="1341" w:type="pct"/>
                <w:gridSpan w:val="2"/>
              </w:tcPr>
            </w:tcPrChange>
          </w:tcPr>
          <w:p w14:paraId="0F3A673F" w14:textId="77777777" w:rsidR="00564926" w:rsidRPr="004E6C2C" w:rsidRDefault="00564926">
            <w:pPr>
              <w:spacing w:line="480" w:lineRule="auto"/>
              <w:jc w:val="both"/>
              <w:rPr>
                <w:ins w:id="11257" w:author="Mohammad Nayeem" w:date="2020-04-21T21:22:00Z"/>
                <w:rFonts w:ascii="Times New Roman" w:hAnsi="Times New Roman" w:cs="Times New Roman"/>
                <w:sz w:val="24"/>
                <w:szCs w:val="24"/>
                <w:rPrChange w:id="11258" w:author="Mohammad Nayeem" w:date="2020-04-21T22:30:00Z">
                  <w:rPr>
                    <w:ins w:id="11259" w:author="Mohammad Nayeem" w:date="2020-04-21T21:22:00Z"/>
                    <w:rFonts w:ascii="Times New Roman" w:hAnsi="Times New Roman" w:cs="Times New Roman"/>
                  </w:rPr>
                </w:rPrChange>
              </w:rPr>
              <w:pPrChange w:id="11260" w:author="nayeem hasan" w:date="2020-04-22T17:14:00Z">
                <w:pPr>
                  <w:spacing w:line="360" w:lineRule="auto"/>
                  <w:jc w:val="both"/>
                </w:pPr>
              </w:pPrChange>
            </w:pPr>
            <w:ins w:id="11261" w:author="Mohammad Nayeem" w:date="2020-04-21T21:22:00Z">
              <w:r w:rsidRPr="004E6C2C">
                <w:rPr>
                  <w:rFonts w:ascii="Times New Roman" w:hAnsi="Times New Roman" w:cs="Times New Roman"/>
                  <w:sz w:val="24"/>
                  <w:szCs w:val="24"/>
                  <w:rPrChange w:id="11262" w:author="Mohammad Nayeem" w:date="2020-04-21T22:30:00Z">
                    <w:rPr>
                      <w:rFonts w:ascii="Times New Roman" w:hAnsi="Times New Roman" w:cs="Times New Roman"/>
                    </w:rPr>
                  </w:rPrChange>
                </w:rPr>
                <w:t>0.824</w:t>
              </w:r>
            </w:ins>
          </w:p>
        </w:tc>
      </w:tr>
      <w:tr w:rsidR="00564926" w:rsidRPr="004E6C2C" w14:paraId="6ECCE206" w14:textId="77777777" w:rsidTr="00036947">
        <w:trPr>
          <w:ins w:id="11263" w:author="Mohammad Nayeem" w:date="2020-04-21T21:22:00Z"/>
        </w:trPr>
        <w:tc>
          <w:tcPr>
            <w:tcW w:w="2115" w:type="pct"/>
            <w:tcPrChange w:id="11264" w:author="Mohammad Nayeem" w:date="2020-04-21T23:14:00Z">
              <w:tcPr>
                <w:tcW w:w="2333" w:type="pct"/>
                <w:gridSpan w:val="3"/>
              </w:tcPr>
            </w:tcPrChange>
          </w:tcPr>
          <w:p w14:paraId="2A23F4C6" w14:textId="77777777" w:rsidR="00564926" w:rsidRPr="00686C07" w:rsidRDefault="00564926">
            <w:pPr>
              <w:spacing w:line="480" w:lineRule="auto"/>
              <w:jc w:val="both"/>
              <w:rPr>
                <w:ins w:id="11265" w:author="Mohammad Nayeem" w:date="2020-04-21T21:22:00Z"/>
                <w:rFonts w:ascii="Times New Roman" w:hAnsi="Times New Roman" w:cs="Times New Roman"/>
                <w:b/>
                <w:bCs/>
                <w:sz w:val="24"/>
                <w:szCs w:val="24"/>
                <w:rPrChange w:id="11266" w:author="Mohammad Nayeem" w:date="2020-04-21T23:19:00Z">
                  <w:rPr>
                    <w:ins w:id="11267" w:author="Mohammad Nayeem" w:date="2020-04-21T21:22:00Z"/>
                    <w:rFonts w:ascii="Times New Roman" w:hAnsi="Times New Roman" w:cs="Times New Roman"/>
                  </w:rPr>
                </w:rPrChange>
              </w:rPr>
              <w:pPrChange w:id="11268" w:author="nayeem hasan" w:date="2020-04-22T17:14:00Z">
                <w:pPr>
                  <w:spacing w:line="360" w:lineRule="auto"/>
                  <w:jc w:val="both"/>
                </w:pPr>
              </w:pPrChange>
            </w:pPr>
            <w:ins w:id="11269" w:author="Mohammad Nayeem" w:date="2020-04-21T21:22:00Z">
              <w:r w:rsidRPr="00686C07">
                <w:rPr>
                  <w:rFonts w:ascii="Times New Roman" w:hAnsi="Times New Roman" w:cs="Times New Roman"/>
                  <w:b/>
                  <w:bCs/>
                  <w:sz w:val="24"/>
                  <w:szCs w:val="24"/>
                  <w:rPrChange w:id="11270" w:author="Mohammad Nayeem" w:date="2020-04-21T23:19:00Z">
                    <w:rPr>
                      <w:rFonts w:ascii="Times New Roman" w:hAnsi="Times New Roman" w:cs="Times New Roman"/>
                    </w:rPr>
                  </w:rPrChange>
                </w:rPr>
                <w:t>Fathers’ Occupation</w:t>
              </w:r>
            </w:ins>
          </w:p>
        </w:tc>
        <w:tc>
          <w:tcPr>
            <w:tcW w:w="1355" w:type="pct"/>
            <w:tcPrChange w:id="11271" w:author="Mohammad Nayeem" w:date="2020-04-21T23:14:00Z">
              <w:tcPr>
                <w:tcW w:w="1326" w:type="pct"/>
                <w:gridSpan w:val="2"/>
              </w:tcPr>
            </w:tcPrChange>
          </w:tcPr>
          <w:p w14:paraId="40721D1B" w14:textId="77777777" w:rsidR="00564926" w:rsidRPr="004E6C2C" w:rsidRDefault="00564926">
            <w:pPr>
              <w:spacing w:line="480" w:lineRule="auto"/>
              <w:jc w:val="both"/>
              <w:rPr>
                <w:ins w:id="11272" w:author="Mohammad Nayeem" w:date="2020-04-21T21:22:00Z"/>
                <w:rFonts w:ascii="Times New Roman" w:hAnsi="Times New Roman" w:cs="Times New Roman"/>
                <w:sz w:val="24"/>
                <w:szCs w:val="24"/>
                <w:rPrChange w:id="11273" w:author="Mohammad Nayeem" w:date="2020-04-21T22:30:00Z">
                  <w:rPr>
                    <w:ins w:id="11274" w:author="Mohammad Nayeem" w:date="2020-04-21T21:22:00Z"/>
                    <w:rFonts w:ascii="Times New Roman" w:hAnsi="Times New Roman" w:cs="Times New Roman"/>
                  </w:rPr>
                </w:rPrChange>
              </w:rPr>
              <w:pPrChange w:id="11275" w:author="nayeem hasan" w:date="2020-04-22T17:14:00Z">
                <w:pPr>
                  <w:spacing w:line="360" w:lineRule="auto"/>
                  <w:jc w:val="both"/>
                </w:pPr>
              </w:pPrChange>
            </w:pPr>
            <w:ins w:id="11276" w:author="Mohammad Nayeem" w:date="2020-04-21T21:22:00Z">
              <w:r w:rsidRPr="004E6C2C">
                <w:rPr>
                  <w:rFonts w:ascii="Times New Roman" w:hAnsi="Times New Roman" w:cs="Times New Roman"/>
                  <w:sz w:val="24"/>
                  <w:szCs w:val="24"/>
                  <w:rPrChange w:id="11277" w:author="Mohammad Nayeem" w:date="2020-04-21T22:30:00Z">
                    <w:rPr>
                      <w:rFonts w:ascii="Times New Roman" w:hAnsi="Times New Roman" w:cs="Times New Roman"/>
                    </w:rPr>
                  </w:rPrChange>
                </w:rPr>
                <w:t>2.60</w:t>
              </w:r>
            </w:ins>
          </w:p>
        </w:tc>
        <w:tc>
          <w:tcPr>
            <w:tcW w:w="1530" w:type="pct"/>
            <w:tcPrChange w:id="11278" w:author="Mohammad Nayeem" w:date="2020-04-21T23:14:00Z">
              <w:tcPr>
                <w:tcW w:w="1341" w:type="pct"/>
                <w:gridSpan w:val="2"/>
              </w:tcPr>
            </w:tcPrChange>
          </w:tcPr>
          <w:p w14:paraId="74D37217" w14:textId="77777777" w:rsidR="00564926" w:rsidRPr="004E6C2C" w:rsidRDefault="00564926">
            <w:pPr>
              <w:spacing w:line="480" w:lineRule="auto"/>
              <w:jc w:val="both"/>
              <w:rPr>
                <w:ins w:id="11279" w:author="Mohammad Nayeem" w:date="2020-04-21T21:22:00Z"/>
                <w:rFonts w:ascii="Times New Roman" w:hAnsi="Times New Roman" w:cs="Times New Roman"/>
                <w:sz w:val="24"/>
                <w:szCs w:val="24"/>
                <w:rPrChange w:id="11280" w:author="Mohammad Nayeem" w:date="2020-04-21T22:30:00Z">
                  <w:rPr>
                    <w:ins w:id="11281" w:author="Mohammad Nayeem" w:date="2020-04-21T21:22:00Z"/>
                    <w:rFonts w:ascii="Times New Roman" w:hAnsi="Times New Roman" w:cs="Times New Roman"/>
                  </w:rPr>
                </w:rPrChange>
              </w:rPr>
              <w:pPrChange w:id="11282" w:author="nayeem hasan" w:date="2020-04-22T17:14:00Z">
                <w:pPr>
                  <w:spacing w:line="360" w:lineRule="auto"/>
                  <w:jc w:val="both"/>
                </w:pPr>
              </w:pPrChange>
            </w:pPr>
            <w:ins w:id="11283" w:author="Mohammad Nayeem" w:date="2020-04-21T21:22:00Z">
              <w:r w:rsidRPr="004E6C2C">
                <w:rPr>
                  <w:rFonts w:ascii="Times New Roman" w:hAnsi="Times New Roman" w:cs="Times New Roman"/>
                  <w:sz w:val="24"/>
                  <w:szCs w:val="24"/>
                  <w:rPrChange w:id="11284" w:author="Mohammad Nayeem" w:date="2020-04-21T22:30:00Z">
                    <w:rPr>
                      <w:rFonts w:ascii="Times New Roman" w:hAnsi="Times New Roman" w:cs="Times New Roman"/>
                    </w:rPr>
                  </w:rPrChange>
                </w:rPr>
                <w:t>0.458</w:t>
              </w:r>
            </w:ins>
          </w:p>
        </w:tc>
      </w:tr>
      <w:tr w:rsidR="003F1ABD" w:rsidRPr="004E6C2C" w14:paraId="0492D9F2" w14:textId="77777777" w:rsidTr="00036947">
        <w:tblPrEx>
          <w:tblPrExChange w:id="11285" w:author="Mohammad Nayeem" w:date="2020-04-21T23:14: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286" w:author="Mohammad Nayeem" w:date="2020-04-21T23:08:00Z"/>
          <w:trPrChange w:id="11287" w:author="Mohammad Nayeem" w:date="2020-04-21T23:14:00Z">
            <w:trPr>
              <w:gridBefore w:val="1"/>
              <w:gridAfter w:val="0"/>
            </w:trPr>
          </w:trPrChange>
        </w:trPr>
        <w:tc>
          <w:tcPr>
            <w:tcW w:w="2115" w:type="pct"/>
            <w:tcPrChange w:id="11288" w:author="Mohammad Nayeem" w:date="2020-04-21T23:14:00Z">
              <w:tcPr>
                <w:tcW w:w="1911" w:type="pct"/>
              </w:tcPr>
            </w:tcPrChange>
          </w:tcPr>
          <w:p w14:paraId="0D94F875" w14:textId="04870FD8" w:rsidR="003F1ABD" w:rsidRPr="00686C07" w:rsidRDefault="003F1ABD">
            <w:pPr>
              <w:spacing w:line="480" w:lineRule="auto"/>
              <w:jc w:val="both"/>
              <w:rPr>
                <w:ins w:id="11289" w:author="Mohammad Nayeem" w:date="2020-04-21T23:08:00Z"/>
                <w:rFonts w:ascii="Times New Roman" w:hAnsi="Times New Roman" w:cs="Times New Roman"/>
                <w:b/>
                <w:bCs/>
                <w:sz w:val="24"/>
                <w:szCs w:val="24"/>
                <w:rPrChange w:id="11290" w:author="Mohammad Nayeem" w:date="2020-04-21T23:19:00Z">
                  <w:rPr>
                    <w:ins w:id="11291" w:author="Mohammad Nayeem" w:date="2020-04-21T23:08:00Z"/>
                    <w:rFonts w:ascii="Times New Roman" w:hAnsi="Times New Roman" w:cs="Times New Roman"/>
                    <w:sz w:val="24"/>
                    <w:szCs w:val="24"/>
                  </w:rPr>
                </w:rPrChange>
              </w:rPr>
            </w:pPr>
            <w:ins w:id="11292" w:author="Mohammad Nayeem" w:date="2020-04-21T23:08:00Z">
              <w:r w:rsidRPr="00686C07">
                <w:rPr>
                  <w:rFonts w:ascii="Times New Roman" w:hAnsi="Times New Roman" w:cs="Times New Roman"/>
                  <w:b/>
                  <w:bCs/>
                  <w:sz w:val="24"/>
                  <w:szCs w:val="24"/>
                  <w:rPrChange w:id="11293" w:author="Mohammad Nayeem" w:date="2020-04-21T23:19:00Z">
                    <w:rPr>
                      <w:rFonts w:ascii="Times New Roman" w:hAnsi="Times New Roman" w:cs="Times New Roman"/>
                      <w:sz w:val="24"/>
                      <w:szCs w:val="24"/>
                    </w:rPr>
                  </w:rPrChange>
                </w:rPr>
                <w:t>Religion</w:t>
              </w:r>
            </w:ins>
          </w:p>
        </w:tc>
        <w:tc>
          <w:tcPr>
            <w:tcW w:w="1355" w:type="pct"/>
            <w:tcPrChange w:id="11294" w:author="Mohammad Nayeem" w:date="2020-04-21T23:14:00Z">
              <w:tcPr>
                <w:tcW w:w="1559" w:type="pct"/>
                <w:gridSpan w:val="2"/>
              </w:tcPr>
            </w:tcPrChange>
          </w:tcPr>
          <w:p w14:paraId="270C4A64" w14:textId="4C777728" w:rsidR="003F1ABD" w:rsidRPr="004E6C2C" w:rsidRDefault="003F1ABD">
            <w:pPr>
              <w:spacing w:line="480" w:lineRule="auto"/>
              <w:jc w:val="both"/>
              <w:rPr>
                <w:ins w:id="11295" w:author="Mohammad Nayeem" w:date="2020-04-21T23:08:00Z"/>
                <w:rFonts w:ascii="Times New Roman" w:hAnsi="Times New Roman" w:cs="Times New Roman"/>
                <w:sz w:val="24"/>
                <w:szCs w:val="24"/>
              </w:rPr>
            </w:pPr>
            <w:ins w:id="11296" w:author="Mohammad Nayeem" w:date="2020-04-21T23:08:00Z">
              <w:r w:rsidRPr="00C0458B">
                <w:rPr>
                  <w:rFonts w:ascii="Times New Roman" w:hAnsi="Times New Roman" w:cs="Times New Roman"/>
                  <w:sz w:val="24"/>
                  <w:szCs w:val="24"/>
                </w:rPr>
                <w:t>2.40</w:t>
              </w:r>
            </w:ins>
          </w:p>
        </w:tc>
        <w:tc>
          <w:tcPr>
            <w:tcW w:w="1530" w:type="pct"/>
            <w:tcPrChange w:id="11297" w:author="Mohammad Nayeem" w:date="2020-04-21T23:14:00Z">
              <w:tcPr>
                <w:tcW w:w="1530" w:type="pct"/>
                <w:gridSpan w:val="2"/>
              </w:tcPr>
            </w:tcPrChange>
          </w:tcPr>
          <w:p w14:paraId="1D8EA669" w14:textId="1E232162" w:rsidR="003F1ABD" w:rsidRPr="004E6C2C" w:rsidRDefault="003F1ABD">
            <w:pPr>
              <w:spacing w:line="480" w:lineRule="auto"/>
              <w:jc w:val="both"/>
              <w:rPr>
                <w:ins w:id="11298" w:author="Mohammad Nayeem" w:date="2020-04-21T23:08:00Z"/>
                <w:rFonts w:ascii="Times New Roman" w:hAnsi="Times New Roman" w:cs="Times New Roman"/>
                <w:sz w:val="24"/>
                <w:szCs w:val="24"/>
              </w:rPr>
            </w:pPr>
            <w:ins w:id="11299" w:author="Mohammad Nayeem" w:date="2020-04-21T23:08:00Z">
              <w:r w:rsidRPr="00C0458B">
                <w:rPr>
                  <w:rFonts w:ascii="Times New Roman" w:hAnsi="Times New Roman" w:cs="Times New Roman"/>
                  <w:sz w:val="24"/>
                  <w:szCs w:val="24"/>
                </w:rPr>
                <w:t>0.121</w:t>
              </w:r>
            </w:ins>
          </w:p>
        </w:tc>
      </w:tr>
      <w:tr w:rsidR="003F1ABD" w:rsidRPr="004E6C2C" w14:paraId="15D5BC46" w14:textId="77777777" w:rsidTr="00036947">
        <w:trPr>
          <w:trHeight w:val="76"/>
          <w:ins w:id="11300" w:author="Mohammad Nayeem" w:date="2020-04-21T21:22:00Z"/>
          <w:trPrChange w:id="11301" w:author="Mohammad Nayeem" w:date="2020-04-21T23:14:00Z">
            <w:trPr>
              <w:trHeight w:val="76"/>
            </w:trPr>
          </w:trPrChange>
        </w:trPr>
        <w:tc>
          <w:tcPr>
            <w:tcW w:w="2115" w:type="pct"/>
            <w:tcPrChange w:id="11302" w:author="Mohammad Nayeem" w:date="2020-04-21T23:14:00Z">
              <w:tcPr>
                <w:tcW w:w="2333" w:type="pct"/>
                <w:gridSpan w:val="3"/>
              </w:tcPr>
            </w:tcPrChange>
          </w:tcPr>
          <w:p w14:paraId="4508022E" w14:textId="64527C5E" w:rsidR="003F1ABD" w:rsidRPr="00686C07" w:rsidRDefault="00E270D2">
            <w:pPr>
              <w:spacing w:line="480" w:lineRule="auto"/>
              <w:jc w:val="both"/>
              <w:rPr>
                <w:ins w:id="11303" w:author="Mohammad Nayeem" w:date="2020-04-21T21:22:00Z"/>
                <w:rFonts w:ascii="Times New Roman" w:hAnsi="Times New Roman" w:cs="Times New Roman"/>
                <w:b/>
                <w:bCs/>
                <w:kern w:val="24"/>
                <w:sz w:val="24"/>
                <w:szCs w:val="24"/>
                <w:lang w:val="da-DK"/>
                <w:rPrChange w:id="11304" w:author="Mohammad Nayeem" w:date="2020-04-21T23:19:00Z">
                  <w:rPr>
                    <w:ins w:id="11305" w:author="Mohammad Nayeem" w:date="2020-04-21T21:22:00Z"/>
                    <w:rFonts w:ascii="Times New Roman" w:hAnsi="Times New Roman" w:cs="Times New Roman"/>
                    <w:kern w:val="24"/>
                    <w:lang w:val="da-DK"/>
                  </w:rPr>
                </w:rPrChange>
              </w:rPr>
              <w:pPrChange w:id="11306" w:author="nayeem hasan" w:date="2020-04-22T17:14:00Z">
                <w:pPr>
                  <w:spacing w:line="360" w:lineRule="auto"/>
                  <w:jc w:val="both"/>
                </w:pPr>
              </w:pPrChange>
            </w:pPr>
            <w:ins w:id="11307" w:author="Mohammad Nayeem" w:date="2020-04-21T23:14:00Z">
              <w:r w:rsidRPr="00686C07">
                <w:rPr>
                  <w:rFonts w:ascii="Times New Roman" w:hAnsi="Times New Roman" w:cs="Times New Roman"/>
                  <w:b/>
                  <w:bCs/>
                  <w:sz w:val="24"/>
                  <w:szCs w:val="24"/>
                  <w:rPrChange w:id="11308" w:author="Mohammad Nayeem" w:date="2020-04-21T23:19:00Z">
                    <w:rPr>
                      <w:rFonts w:ascii="Times New Roman" w:hAnsi="Times New Roman" w:cs="Times New Roman"/>
                      <w:sz w:val="24"/>
                      <w:szCs w:val="24"/>
                    </w:rPr>
                  </w:rPrChange>
                </w:rPr>
                <w:t>Mass media (at least once in a week)</w:t>
              </w:r>
            </w:ins>
          </w:p>
        </w:tc>
        <w:tc>
          <w:tcPr>
            <w:tcW w:w="1355" w:type="pct"/>
            <w:tcPrChange w:id="11309" w:author="Mohammad Nayeem" w:date="2020-04-21T23:14:00Z">
              <w:tcPr>
                <w:tcW w:w="1326" w:type="pct"/>
                <w:gridSpan w:val="2"/>
              </w:tcPr>
            </w:tcPrChange>
          </w:tcPr>
          <w:p w14:paraId="5F487E3E" w14:textId="77777777" w:rsidR="003F1ABD" w:rsidRPr="004E6C2C" w:rsidRDefault="003F1ABD">
            <w:pPr>
              <w:spacing w:line="480" w:lineRule="auto"/>
              <w:jc w:val="both"/>
              <w:rPr>
                <w:ins w:id="11310" w:author="Mohammad Nayeem" w:date="2020-04-21T21:22:00Z"/>
                <w:rFonts w:ascii="Times New Roman" w:hAnsi="Times New Roman" w:cs="Times New Roman"/>
                <w:sz w:val="24"/>
                <w:szCs w:val="24"/>
                <w:rPrChange w:id="11311" w:author="Mohammad Nayeem" w:date="2020-04-21T22:30:00Z">
                  <w:rPr>
                    <w:ins w:id="11312" w:author="Mohammad Nayeem" w:date="2020-04-21T21:22:00Z"/>
                    <w:rFonts w:ascii="Times New Roman" w:hAnsi="Times New Roman" w:cs="Times New Roman"/>
                  </w:rPr>
                </w:rPrChange>
              </w:rPr>
              <w:pPrChange w:id="11313" w:author="nayeem hasan" w:date="2020-04-22T17:14:00Z">
                <w:pPr>
                  <w:spacing w:line="360" w:lineRule="auto"/>
                  <w:jc w:val="both"/>
                </w:pPr>
              </w:pPrChange>
            </w:pPr>
            <w:ins w:id="11314" w:author="Mohammad Nayeem" w:date="2020-04-21T21:22:00Z">
              <w:r w:rsidRPr="004E6C2C">
                <w:rPr>
                  <w:rFonts w:ascii="Times New Roman" w:hAnsi="Times New Roman" w:cs="Times New Roman"/>
                  <w:sz w:val="24"/>
                  <w:szCs w:val="24"/>
                  <w:rPrChange w:id="11315" w:author="Mohammad Nayeem" w:date="2020-04-21T22:30:00Z">
                    <w:rPr>
                      <w:rFonts w:ascii="Times New Roman" w:hAnsi="Times New Roman" w:cs="Times New Roman"/>
                    </w:rPr>
                  </w:rPrChange>
                </w:rPr>
                <w:t>3.56</w:t>
              </w:r>
            </w:ins>
          </w:p>
        </w:tc>
        <w:tc>
          <w:tcPr>
            <w:tcW w:w="1530" w:type="pct"/>
            <w:tcPrChange w:id="11316" w:author="Mohammad Nayeem" w:date="2020-04-21T23:14:00Z">
              <w:tcPr>
                <w:tcW w:w="1341" w:type="pct"/>
                <w:gridSpan w:val="2"/>
              </w:tcPr>
            </w:tcPrChange>
          </w:tcPr>
          <w:p w14:paraId="7B200110" w14:textId="77777777" w:rsidR="003F1ABD" w:rsidRPr="004E6C2C" w:rsidRDefault="003F1ABD">
            <w:pPr>
              <w:spacing w:line="480" w:lineRule="auto"/>
              <w:jc w:val="both"/>
              <w:rPr>
                <w:ins w:id="11317" w:author="Mohammad Nayeem" w:date="2020-04-21T21:22:00Z"/>
                <w:rFonts w:ascii="Times New Roman" w:hAnsi="Times New Roman" w:cs="Times New Roman"/>
                <w:sz w:val="24"/>
                <w:szCs w:val="24"/>
                <w:rPrChange w:id="11318" w:author="Mohammad Nayeem" w:date="2020-04-21T22:30:00Z">
                  <w:rPr>
                    <w:ins w:id="11319" w:author="Mohammad Nayeem" w:date="2020-04-21T21:22:00Z"/>
                    <w:rFonts w:ascii="Times New Roman" w:hAnsi="Times New Roman" w:cs="Times New Roman"/>
                  </w:rPr>
                </w:rPrChange>
              </w:rPr>
              <w:pPrChange w:id="11320" w:author="nayeem hasan" w:date="2020-04-22T17:14:00Z">
                <w:pPr>
                  <w:spacing w:line="360" w:lineRule="auto"/>
                  <w:jc w:val="both"/>
                </w:pPr>
              </w:pPrChange>
            </w:pPr>
            <w:ins w:id="11321" w:author="Mohammad Nayeem" w:date="2020-04-21T21:22:00Z">
              <w:r w:rsidRPr="004E6C2C">
                <w:rPr>
                  <w:rFonts w:ascii="Times New Roman" w:hAnsi="Times New Roman" w:cs="Times New Roman"/>
                  <w:sz w:val="24"/>
                  <w:szCs w:val="24"/>
                  <w:rPrChange w:id="11322" w:author="Mohammad Nayeem" w:date="2020-04-21T22:30:00Z">
                    <w:rPr>
                      <w:rFonts w:ascii="Times New Roman" w:hAnsi="Times New Roman" w:cs="Times New Roman"/>
                    </w:rPr>
                  </w:rPrChange>
                </w:rPr>
                <w:t>0.060</w:t>
              </w:r>
            </w:ins>
          </w:p>
        </w:tc>
      </w:tr>
      <w:tr w:rsidR="003F1ABD" w:rsidRPr="004E6C2C" w14:paraId="668FB9F4" w14:textId="77777777" w:rsidTr="00036947">
        <w:trPr>
          <w:ins w:id="11323" w:author="Mohammad Nayeem" w:date="2020-04-21T21:22:00Z"/>
        </w:trPr>
        <w:tc>
          <w:tcPr>
            <w:tcW w:w="2115" w:type="pct"/>
            <w:tcPrChange w:id="11324" w:author="Mohammad Nayeem" w:date="2020-04-21T23:14:00Z">
              <w:tcPr>
                <w:tcW w:w="0" w:type="pct"/>
                <w:gridSpan w:val="3"/>
              </w:tcPr>
            </w:tcPrChange>
          </w:tcPr>
          <w:p w14:paraId="43A48DD7" w14:textId="77777777" w:rsidR="003F1ABD" w:rsidRPr="00686C07" w:rsidRDefault="003F1ABD">
            <w:pPr>
              <w:spacing w:line="480" w:lineRule="auto"/>
              <w:jc w:val="both"/>
              <w:rPr>
                <w:ins w:id="11325" w:author="Mohammad Nayeem" w:date="2020-04-21T21:22:00Z"/>
                <w:rFonts w:ascii="Times New Roman" w:hAnsi="Times New Roman" w:cs="Times New Roman"/>
                <w:b/>
                <w:bCs/>
                <w:kern w:val="24"/>
                <w:sz w:val="24"/>
                <w:szCs w:val="24"/>
                <w:lang w:val="da-DK"/>
                <w:rPrChange w:id="11326" w:author="Mohammad Nayeem" w:date="2020-04-21T23:19:00Z">
                  <w:rPr>
                    <w:ins w:id="11327" w:author="Mohammad Nayeem" w:date="2020-04-21T21:22:00Z"/>
                    <w:rFonts w:ascii="Times New Roman" w:hAnsi="Times New Roman" w:cs="Times New Roman"/>
                    <w:kern w:val="24"/>
                    <w:lang w:val="da-DK"/>
                  </w:rPr>
                </w:rPrChange>
              </w:rPr>
              <w:pPrChange w:id="11328" w:author="nayeem hasan" w:date="2020-04-22T17:14:00Z">
                <w:pPr>
                  <w:spacing w:line="360" w:lineRule="auto"/>
                  <w:jc w:val="both"/>
                </w:pPr>
              </w:pPrChange>
            </w:pPr>
            <w:ins w:id="11329" w:author="Mohammad Nayeem" w:date="2020-04-21T21:22:00Z">
              <w:r w:rsidRPr="00686C07">
                <w:rPr>
                  <w:rFonts w:ascii="Times New Roman" w:hAnsi="Times New Roman" w:cs="Times New Roman"/>
                  <w:b/>
                  <w:bCs/>
                  <w:sz w:val="24"/>
                  <w:szCs w:val="24"/>
                  <w:rPrChange w:id="11330" w:author="Mohammad Nayeem" w:date="2020-04-21T23:19:00Z">
                    <w:rPr>
                      <w:rFonts w:ascii="Times New Roman" w:hAnsi="Times New Roman" w:cs="Times New Roman"/>
                    </w:rPr>
                  </w:rPrChange>
                </w:rPr>
                <w:t>Wealth Status</w:t>
              </w:r>
            </w:ins>
          </w:p>
        </w:tc>
        <w:tc>
          <w:tcPr>
            <w:tcW w:w="1355" w:type="pct"/>
            <w:tcPrChange w:id="11331" w:author="Mohammad Nayeem" w:date="2020-04-21T23:14:00Z">
              <w:tcPr>
                <w:tcW w:w="0" w:type="pct"/>
                <w:gridSpan w:val="2"/>
              </w:tcPr>
            </w:tcPrChange>
          </w:tcPr>
          <w:p w14:paraId="1AE244BA" w14:textId="77777777" w:rsidR="003F1ABD" w:rsidRPr="004E6C2C" w:rsidRDefault="003F1ABD">
            <w:pPr>
              <w:spacing w:line="480" w:lineRule="auto"/>
              <w:jc w:val="both"/>
              <w:rPr>
                <w:ins w:id="11332" w:author="Mohammad Nayeem" w:date="2020-04-21T21:22:00Z"/>
                <w:rFonts w:ascii="Times New Roman" w:hAnsi="Times New Roman" w:cs="Times New Roman"/>
                <w:sz w:val="24"/>
                <w:szCs w:val="24"/>
                <w:rPrChange w:id="11333" w:author="Mohammad Nayeem" w:date="2020-04-21T22:30:00Z">
                  <w:rPr>
                    <w:ins w:id="11334" w:author="Mohammad Nayeem" w:date="2020-04-21T21:22:00Z"/>
                    <w:rFonts w:ascii="Times New Roman" w:hAnsi="Times New Roman" w:cs="Times New Roman"/>
                  </w:rPr>
                </w:rPrChange>
              </w:rPr>
              <w:pPrChange w:id="11335" w:author="nayeem hasan" w:date="2020-04-22T17:14:00Z">
                <w:pPr>
                  <w:spacing w:line="360" w:lineRule="auto"/>
                  <w:jc w:val="both"/>
                </w:pPr>
              </w:pPrChange>
            </w:pPr>
            <w:ins w:id="11336" w:author="Mohammad Nayeem" w:date="2020-04-21T21:22:00Z">
              <w:r w:rsidRPr="004E6C2C">
                <w:rPr>
                  <w:rFonts w:ascii="Times New Roman" w:hAnsi="Times New Roman" w:cs="Times New Roman"/>
                  <w:sz w:val="24"/>
                  <w:szCs w:val="24"/>
                  <w:rPrChange w:id="11337" w:author="Mohammad Nayeem" w:date="2020-04-21T22:30:00Z">
                    <w:rPr>
                      <w:rFonts w:ascii="Times New Roman" w:hAnsi="Times New Roman" w:cs="Times New Roman"/>
                    </w:rPr>
                  </w:rPrChange>
                </w:rPr>
                <w:t>5.47</w:t>
              </w:r>
            </w:ins>
          </w:p>
        </w:tc>
        <w:tc>
          <w:tcPr>
            <w:tcW w:w="1530" w:type="pct"/>
            <w:tcPrChange w:id="11338" w:author="Mohammad Nayeem" w:date="2020-04-21T23:14:00Z">
              <w:tcPr>
                <w:tcW w:w="0" w:type="pct"/>
                <w:gridSpan w:val="2"/>
              </w:tcPr>
            </w:tcPrChange>
          </w:tcPr>
          <w:p w14:paraId="75736251" w14:textId="77777777" w:rsidR="003F1ABD" w:rsidRPr="004E6C2C" w:rsidRDefault="003F1ABD">
            <w:pPr>
              <w:spacing w:line="480" w:lineRule="auto"/>
              <w:jc w:val="both"/>
              <w:rPr>
                <w:ins w:id="11339" w:author="Mohammad Nayeem" w:date="2020-04-21T21:22:00Z"/>
                <w:rFonts w:ascii="Times New Roman" w:hAnsi="Times New Roman" w:cs="Times New Roman"/>
                <w:sz w:val="24"/>
                <w:szCs w:val="24"/>
                <w:rPrChange w:id="11340" w:author="Mohammad Nayeem" w:date="2020-04-21T22:30:00Z">
                  <w:rPr>
                    <w:ins w:id="11341" w:author="Mohammad Nayeem" w:date="2020-04-21T21:22:00Z"/>
                    <w:rFonts w:ascii="Times New Roman" w:hAnsi="Times New Roman" w:cs="Times New Roman"/>
                  </w:rPr>
                </w:rPrChange>
              </w:rPr>
              <w:pPrChange w:id="11342" w:author="nayeem hasan" w:date="2020-04-22T17:14:00Z">
                <w:pPr>
                  <w:spacing w:line="360" w:lineRule="auto"/>
                  <w:jc w:val="both"/>
                </w:pPr>
              </w:pPrChange>
            </w:pPr>
            <w:ins w:id="11343" w:author="Mohammad Nayeem" w:date="2020-04-21T21:22:00Z">
              <w:r w:rsidRPr="004E6C2C">
                <w:rPr>
                  <w:rFonts w:ascii="Times New Roman" w:hAnsi="Times New Roman" w:cs="Times New Roman"/>
                  <w:sz w:val="24"/>
                  <w:szCs w:val="24"/>
                  <w:rPrChange w:id="11344" w:author="Mohammad Nayeem" w:date="2020-04-21T22:30:00Z">
                    <w:rPr>
                      <w:rFonts w:ascii="Times New Roman" w:hAnsi="Times New Roman" w:cs="Times New Roman"/>
                    </w:rPr>
                  </w:rPrChange>
                </w:rPr>
                <w:t>0.140</w:t>
              </w:r>
            </w:ins>
          </w:p>
        </w:tc>
      </w:tr>
      <w:tr w:rsidR="003F1ABD" w:rsidRPr="004E6C2C" w14:paraId="0F694D78" w14:textId="77777777" w:rsidTr="00036947">
        <w:trPr>
          <w:ins w:id="11345" w:author="Mohammad Nayeem" w:date="2020-04-21T21:22:00Z"/>
        </w:trPr>
        <w:tc>
          <w:tcPr>
            <w:tcW w:w="2115" w:type="pct"/>
            <w:tcPrChange w:id="11346" w:author="Mohammad Nayeem" w:date="2020-04-21T23:14:00Z">
              <w:tcPr>
                <w:tcW w:w="2333" w:type="pct"/>
                <w:gridSpan w:val="3"/>
              </w:tcPr>
            </w:tcPrChange>
          </w:tcPr>
          <w:p w14:paraId="32DDC1A6" w14:textId="77777777" w:rsidR="003F1ABD" w:rsidRPr="00686C07" w:rsidRDefault="003F1ABD">
            <w:pPr>
              <w:spacing w:line="480" w:lineRule="auto"/>
              <w:jc w:val="both"/>
              <w:rPr>
                <w:ins w:id="11347" w:author="Mohammad Nayeem" w:date="2020-04-21T21:22:00Z"/>
                <w:rFonts w:ascii="Times New Roman" w:hAnsi="Times New Roman" w:cs="Times New Roman"/>
                <w:b/>
                <w:bCs/>
                <w:kern w:val="24"/>
                <w:sz w:val="24"/>
                <w:szCs w:val="24"/>
                <w:lang w:val="da-DK"/>
                <w:rPrChange w:id="11348" w:author="Mohammad Nayeem" w:date="2020-04-21T23:19:00Z">
                  <w:rPr>
                    <w:ins w:id="11349" w:author="Mohammad Nayeem" w:date="2020-04-21T21:22:00Z"/>
                    <w:rFonts w:ascii="Times New Roman" w:hAnsi="Times New Roman" w:cs="Times New Roman"/>
                    <w:kern w:val="24"/>
                    <w:lang w:val="da-DK"/>
                  </w:rPr>
                </w:rPrChange>
              </w:rPr>
              <w:pPrChange w:id="11350" w:author="nayeem hasan" w:date="2020-04-22T17:14:00Z">
                <w:pPr>
                  <w:spacing w:line="360" w:lineRule="auto"/>
                  <w:jc w:val="both"/>
                </w:pPr>
              </w:pPrChange>
            </w:pPr>
            <w:ins w:id="11351" w:author="Mohammad Nayeem" w:date="2020-04-21T21:22:00Z">
              <w:r w:rsidRPr="00686C07">
                <w:rPr>
                  <w:rFonts w:ascii="Times New Roman" w:hAnsi="Times New Roman" w:cs="Times New Roman"/>
                  <w:b/>
                  <w:bCs/>
                  <w:kern w:val="24"/>
                  <w:sz w:val="24"/>
                  <w:szCs w:val="24"/>
                  <w:lang w:val="da-DK"/>
                  <w:rPrChange w:id="11352" w:author="Mohammad Nayeem" w:date="2020-04-21T23:19:00Z">
                    <w:rPr>
                      <w:rFonts w:ascii="Times New Roman" w:hAnsi="Times New Roman" w:cs="Times New Roman"/>
                      <w:kern w:val="24"/>
                      <w:lang w:val="da-DK"/>
                    </w:rPr>
                  </w:rPrChange>
                </w:rPr>
                <w:t>Mother’s BMI</w:t>
              </w:r>
            </w:ins>
          </w:p>
        </w:tc>
        <w:tc>
          <w:tcPr>
            <w:tcW w:w="1355" w:type="pct"/>
            <w:tcPrChange w:id="11353" w:author="Mohammad Nayeem" w:date="2020-04-21T23:14:00Z">
              <w:tcPr>
                <w:tcW w:w="1326" w:type="pct"/>
                <w:gridSpan w:val="2"/>
              </w:tcPr>
            </w:tcPrChange>
          </w:tcPr>
          <w:p w14:paraId="005AC863" w14:textId="77777777" w:rsidR="003F1ABD" w:rsidRPr="004E6C2C" w:rsidRDefault="003F1ABD">
            <w:pPr>
              <w:spacing w:line="480" w:lineRule="auto"/>
              <w:jc w:val="both"/>
              <w:rPr>
                <w:ins w:id="11354" w:author="Mohammad Nayeem" w:date="2020-04-21T21:22:00Z"/>
                <w:rFonts w:ascii="Times New Roman" w:hAnsi="Times New Roman" w:cs="Times New Roman"/>
                <w:sz w:val="24"/>
                <w:szCs w:val="24"/>
                <w:rPrChange w:id="11355" w:author="Mohammad Nayeem" w:date="2020-04-21T22:30:00Z">
                  <w:rPr>
                    <w:ins w:id="11356" w:author="Mohammad Nayeem" w:date="2020-04-21T21:22:00Z"/>
                    <w:rFonts w:ascii="Times New Roman" w:hAnsi="Times New Roman" w:cs="Times New Roman"/>
                  </w:rPr>
                </w:rPrChange>
              </w:rPr>
              <w:pPrChange w:id="11357" w:author="nayeem hasan" w:date="2020-04-22T17:14:00Z">
                <w:pPr>
                  <w:spacing w:line="360" w:lineRule="auto"/>
                  <w:jc w:val="both"/>
                </w:pPr>
              </w:pPrChange>
            </w:pPr>
            <w:ins w:id="11358" w:author="Mohammad Nayeem" w:date="2020-04-21T21:22:00Z">
              <w:r w:rsidRPr="004E6C2C">
                <w:rPr>
                  <w:rFonts w:ascii="Times New Roman" w:hAnsi="Times New Roman" w:cs="Times New Roman"/>
                  <w:sz w:val="24"/>
                  <w:szCs w:val="24"/>
                  <w:rPrChange w:id="11359" w:author="Mohammad Nayeem" w:date="2020-04-21T22:30:00Z">
                    <w:rPr>
                      <w:rFonts w:ascii="Times New Roman" w:hAnsi="Times New Roman" w:cs="Times New Roman"/>
                    </w:rPr>
                  </w:rPrChange>
                </w:rPr>
                <w:t>13.31</w:t>
              </w:r>
            </w:ins>
          </w:p>
        </w:tc>
        <w:tc>
          <w:tcPr>
            <w:tcW w:w="1530" w:type="pct"/>
            <w:tcPrChange w:id="11360" w:author="Mohammad Nayeem" w:date="2020-04-21T23:14:00Z">
              <w:tcPr>
                <w:tcW w:w="1341" w:type="pct"/>
                <w:gridSpan w:val="2"/>
              </w:tcPr>
            </w:tcPrChange>
          </w:tcPr>
          <w:p w14:paraId="35C63197" w14:textId="77777777" w:rsidR="003F1ABD" w:rsidRPr="004E6C2C" w:rsidRDefault="003F1ABD">
            <w:pPr>
              <w:spacing w:line="480" w:lineRule="auto"/>
              <w:jc w:val="both"/>
              <w:rPr>
                <w:ins w:id="11361" w:author="Mohammad Nayeem" w:date="2020-04-21T21:22:00Z"/>
                <w:rFonts w:ascii="Times New Roman" w:hAnsi="Times New Roman" w:cs="Times New Roman"/>
                <w:sz w:val="24"/>
                <w:szCs w:val="24"/>
                <w:rPrChange w:id="11362" w:author="Mohammad Nayeem" w:date="2020-04-21T22:30:00Z">
                  <w:rPr>
                    <w:ins w:id="11363" w:author="Mohammad Nayeem" w:date="2020-04-21T21:22:00Z"/>
                    <w:rFonts w:ascii="Times New Roman" w:hAnsi="Times New Roman" w:cs="Times New Roman"/>
                  </w:rPr>
                </w:rPrChange>
              </w:rPr>
              <w:pPrChange w:id="11364" w:author="nayeem hasan" w:date="2020-04-22T17:14:00Z">
                <w:pPr>
                  <w:spacing w:line="360" w:lineRule="auto"/>
                  <w:jc w:val="both"/>
                </w:pPr>
              </w:pPrChange>
            </w:pPr>
            <w:ins w:id="11365" w:author="Mohammad Nayeem" w:date="2020-04-21T21:22:00Z">
              <w:r w:rsidRPr="004E6C2C">
                <w:rPr>
                  <w:rFonts w:ascii="Times New Roman" w:hAnsi="Times New Roman" w:cs="Times New Roman"/>
                  <w:sz w:val="24"/>
                  <w:szCs w:val="24"/>
                  <w:rPrChange w:id="11366" w:author="Mohammad Nayeem" w:date="2020-04-21T22:30:00Z">
                    <w:rPr>
                      <w:rFonts w:ascii="Times New Roman" w:hAnsi="Times New Roman" w:cs="Times New Roman"/>
                    </w:rPr>
                  </w:rPrChange>
                </w:rPr>
                <w:t>&lt;0.001</w:t>
              </w:r>
            </w:ins>
          </w:p>
        </w:tc>
      </w:tr>
      <w:tr w:rsidR="003F1ABD" w:rsidRPr="004E6C2C" w14:paraId="07FD635E" w14:textId="77777777" w:rsidTr="00036947">
        <w:trPr>
          <w:ins w:id="11367" w:author="Mohammad Nayeem" w:date="2020-04-21T21:22:00Z"/>
        </w:trPr>
        <w:tc>
          <w:tcPr>
            <w:tcW w:w="2115" w:type="pct"/>
            <w:tcPrChange w:id="11368" w:author="Mohammad Nayeem" w:date="2020-04-21T23:14:00Z">
              <w:tcPr>
                <w:tcW w:w="2333" w:type="pct"/>
                <w:gridSpan w:val="3"/>
              </w:tcPr>
            </w:tcPrChange>
          </w:tcPr>
          <w:p w14:paraId="55CDADC3" w14:textId="77777777" w:rsidR="003F1ABD" w:rsidRPr="00686C07" w:rsidRDefault="003F1ABD">
            <w:pPr>
              <w:tabs>
                <w:tab w:val="left" w:pos="3260"/>
              </w:tabs>
              <w:spacing w:line="480" w:lineRule="auto"/>
              <w:jc w:val="both"/>
              <w:rPr>
                <w:ins w:id="11369" w:author="Mohammad Nayeem" w:date="2020-04-21T21:22:00Z"/>
                <w:rFonts w:ascii="Times New Roman" w:hAnsi="Times New Roman" w:cs="Times New Roman"/>
                <w:b/>
                <w:bCs/>
                <w:kern w:val="24"/>
                <w:sz w:val="24"/>
                <w:szCs w:val="24"/>
                <w:lang w:val="da-DK"/>
                <w:rPrChange w:id="11370" w:author="Mohammad Nayeem" w:date="2020-04-21T23:19:00Z">
                  <w:rPr>
                    <w:ins w:id="11371" w:author="Mohammad Nayeem" w:date="2020-04-21T21:22:00Z"/>
                    <w:rFonts w:ascii="Times New Roman" w:hAnsi="Times New Roman" w:cs="Times New Roman"/>
                    <w:kern w:val="24"/>
                    <w:lang w:val="da-DK"/>
                  </w:rPr>
                </w:rPrChange>
              </w:rPr>
              <w:pPrChange w:id="11372" w:author="nayeem hasan" w:date="2020-04-22T17:14:00Z">
                <w:pPr>
                  <w:tabs>
                    <w:tab w:val="left" w:pos="3260"/>
                  </w:tabs>
                  <w:spacing w:line="360" w:lineRule="auto"/>
                  <w:jc w:val="both"/>
                </w:pPr>
              </w:pPrChange>
            </w:pPr>
            <w:ins w:id="11373" w:author="Mohammad Nayeem" w:date="2020-04-21T21:22:00Z">
              <w:r w:rsidRPr="00686C07">
                <w:rPr>
                  <w:rFonts w:ascii="Times New Roman" w:hAnsi="Times New Roman" w:cs="Times New Roman"/>
                  <w:b/>
                  <w:bCs/>
                  <w:sz w:val="24"/>
                  <w:szCs w:val="24"/>
                  <w:rPrChange w:id="11374" w:author="Mohammad Nayeem" w:date="2020-04-21T23:19:00Z">
                    <w:rPr>
                      <w:rFonts w:ascii="Times New Roman" w:hAnsi="Times New Roman" w:cs="Times New Roman"/>
                    </w:rPr>
                  </w:rPrChange>
                </w:rPr>
                <w:t>Household members</w:t>
              </w:r>
              <w:r w:rsidRPr="00686C07">
                <w:rPr>
                  <w:rFonts w:ascii="Times New Roman" w:hAnsi="Times New Roman" w:cs="Times New Roman"/>
                  <w:b/>
                  <w:bCs/>
                  <w:sz w:val="24"/>
                  <w:szCs w:val="24"/>
                  <w:rPrChange w:id="11375" w:author="Mohammad Nayeem" w:date="2020-04-21T23:19:00Z">
                    <w:rPr>
                      <w:rFonts w:ascii="Times New Roman" w:hAnsi="Times New Roman" w:cs="Times New Roman"/>
                    </w:rPr>
                  </w:rPrChange>
                </w:rPr>
                <w:tab/>
              </w:r>
            </w:ins>
          </w:p>
        </w:tc>
        <w:tc>
          <w:tcPr>
            <w:tcW w:w="1355" w:type="pct"/>
            <w:tcPrChange w:id="11376" w:author="Mohammad Nayeem" w:date="2020-04-21T23:14:00Z">
              <w:tcPr>
                <w:tcW w:w="1326" w:type="pct"/>
                <w:gridSpan w:val="2"/>
              </w:tcPr>
            </w:tcPrChange>
          </w:tcPr>
          <w:p w14:paraId="4E900262" w14:textId="77777777" w:rsidR="003F1ABD" w:rsidRPr="004E6C2C" w:rsidRDefault="003F1ABD">
            <w:pPr>
              <w:spacing w:line="480" w:lineRule="auto"/>
              <w:jc w:val="both"/>
              <w:rPr>
                <w:ins w:id="11377" w:author="Mohammad Nayeem" w:date="2020-04-21T21:22:00Z"/>
                <w:rFonts w:ascii="Times New Roman" w:hAnsi="Times New Roman" w:cs="Times New Roman"/>
                <w:sz w:val="24"/>
                <w:szCs w:val="24"/>
                <w:rPrChange w:id="11378" w:author="Mohammad Nayeem" w:date="2020-04-21T22:30:00Z">
                  <w:rPr>
                    <w:ins w:id="11379" w:author="Mohammad Nayeem" w:date="2020-04-21T21:22:00Z"/>
                    <w:rFonts w:ascii="Times New Roman" w:hAnsi="Times New Roman" w:cs="Times New Roman"/>
                  </w:rPr>
                </w:rPrChange>
              </w:rPr>
              <w:pPrChange w:id="11380" w:author="nayeem hasan" w:date="2020-04-22T17:14:00Z">
                <w:pPr>
                  <w:spacing w:line="360" w:lineRule="auto"/>
                  <w:jc w:val="both"/>
                </w:pPr>
              </w:pPrChange>
            </w:pPr>
            <w:ins w:id="11381" w:author="Mohammad Nayeem" w:date="2020-04-21T21:22:00Z">
              <w:r w:rsidRPr="004E6C2C">
                <w:rPr>
                  <w:rFonts w:ascii="Times New Roman" w:hAnsi="Times New Roman" w:cs="Times New Roman"/>
                  <w:sz w:val="24"/>
                  <w:szCs w:val="24"/>
                  <w:rPrChange w:id="11382" w:author="Mohammad Nayeem" w:date="2020-04-21T22:30:00Z">
                    <w:rPr>
                      <w:rFonts w:ascii="Times New Roman" w:hAnsi="Times New Roman" w:cs="Times New Roman"/>
                    </w:rPr>
                  </w:rPrChange>
                </w:rPr>
                <w:t>0.31</w:t>
              </w:r>
            </w:ins>
          </w:p>
        </w:tc>
        <w:tc>
          <w:tcPr>
            <w:tcW w:w="1530" w:type="pct"/>
            <w:tcPrChange w:id="11383" w:author="Mohammad Nayeem" w:date="2020-04-21T23:14:00Z">
              <w:tcPr>
                <w:tcW w:w="1341" w:type="pct"/>
                <w:gridSpan w:val="2"/>
              </w:tcPr>
            </w:tcPrChange>
          </w:tcPr>
          <w:p w14:paraId="05B83CB3" w14:textId="77777777" w:rsidR="003F1ABD" w:rsidRPr="004E6C2C" w:rsidRDefault="003F1ABD">
            <w:pPr>
              <w:spacing w:line="480" w:lineRule="auto"/>
              <w:jc w:val="both"/>
              <w:rPr>
                <w:ins w:id="11384" w:author="Mohammad Nayeem" w:date="2020-04-21T21:22:00Z"/>
                <w:rFonts w:ascii="Times New Roman" w:hAnsi="Times New Roman" w:cs="Times New Roman"/>
                <w:sz w:val="24"/>
                <w:szCs w:val="24"/>
                <w:rPrChange w:id="11385" w:author="Mohammad Nayeem" w:date="2020-04-21T22:30:00Z">
                  <w:rPr>
                    <w:ins w:id="11386" w:author="Mohammad Nayeem" w:date="2020-04-21T21:22:00Z"/>
                    <w:rFonts w:ascii="Times New Roman" w:hAnsi="Times New Roman" w:cs="Times New Roman"/>
                  </w:rPr>
                </w:rPrChange>
              </w:rPr>
              <w:pPrChange w:id="11387" w:author="nayeem hasan" w:date="2020-04-22T17:14:00Z">
                <w:pPr>
                  <w:spacing w:line="360" w:lineRule="auto"/>
                  <w:jc w:val="both"/>
                </w:pPr>
              </w:pPrChange>
            </w:pPr>
            <w:ins w:id="11388" w:author="Mohammad Nayeem" w:date="2020-04-21T21:22:00Z">
              <w:r w:rsidRPr="004E6C2C">
                <w:rPr>
                  <w:rFonts w:ascii="Times New Roman" w:hAnsi="Times New Roman" w:cs="Times New Roman"/>
                  <w:sz w:val="24"/>
                  <w:szCs w:val="24"/>
                  <w:rPrChange w:id="11389" w:author="Mohammad Nayeem" w:date="2020-04-21T22:30:00Z">
                    <w:rPr>
                      <w:rFonts w:ascii="Times New Roman" w:hAnsi="Times New Roman" w:cs="Times New Roman"/>
                    </w:rPr>
                  </w:rPrChange>
                </w:rPr>
                <w:t>0.575</w:t>
              </w:r>
            </w:ins>
          </w:p>
        </w:tc>
      </w:tr>
      <w:tr w:rsidR="003F1ABD" w:rsidRPr="004E6C2C" w14:paraId="0E53DB0B" w14:textId="77777777" w:rsidTr="00036947">
        <w:trPr>
          <w:ins w:id="11390" w:author="Mohammad Nayeem" w:date="2020-04-21T21:22:00Z"/>
        </w:trPr>
        <w:tc>
          <w:tcPr>
            <w:tcW w:w="2115" w:type="pct"/>
            <w:tcPrChange w:id="11391" w:author="Mohammad Nayeem" w:date="2020-04-21T23:14:00Z">
              <w:tcPr>
                <w:tcW w:w="2333" w:type="pct"/>
                <w:gridSpan w:val="3"/>
              </w:tcPr>
            </w:tcPrChange>
          </w:tcPr>
          <w:p w14:paraId="1ED9B370" w14:textId="77777777" w:rsidR="003F1ABD" w:rsidRPr="00686C07" w:rsidRDefault="003F1ABD">
            <w:pPr>
              <w:spacing w:line="480" w:lineRule="auto"/>
              <w:jc w:val="both"/>
              <w:rPr>
                <w:ins w:id="11392" w:author="Mohammad Nayeem" w:date="2020-04-21T21:22:00Z"/>
                <w:rFonts w:ascii="Times New Roman" w:hAnsi="Times New Roman" w:cs="Times New Roman"/>
                <w:b/>
                <w:bCs/>
                <w:kern w:val="24"/>
                <w:sz w:val="24"/>
                <w:szCs w:val="24"/>
                <w:lang w:val="da-DK"/>
                <w:rPrChange w:id="11393" w:author="Mohammad Nayeem" w:date="2020-04-21T23:19:00Z">
                  <w:rPr>
                    <w:ins w:id="11394" w:author="Mohammad Nayeem" w:date="2020-04-21T21:22:00Z"/>
                    <w:rFonts w:ascii="Times New Roman" w:hAnsi="Times New Roman" w:cs="Times New Roman"/>
                    <w:kern w:val="24"/>
                    <w:lang w:val="da-DK"/>
                  </w:rPr>
                </w:rPrChange>
              </w:rPr>
              <w:pPrChange w:id="11395" w:author="nayeem hasan" w:date="2020-04-22T17:14:00Z">
                <w:pPr>
                  <w:spacing w:line="360" w:lineRule="auto"/>
                  <w:jc w:val="both"/>
                </w:pPr>
              </w:pPrChange>
            </w:pPr>
            <w:ins w:id="11396" w:author="Mohammad Nayeem" w:date="2020-04-21T21:22:00Z">
              <w:r w:rsidRPr="00686C07">
                <w:rPr>
                  <w:rFonts w:ascii="Times New Roman" w:hAnsi="Times New Roman" w:cs="Times New Roman"/>
                  <w:b/>
                  <w:bCs/>
                  <w:kern w:val="24"/>
                  <w:sz w:val="24"/>
                  <w:szCs w:val="24"/>
                  <w:lang w:val="da-DK"/>
                  <w:rPrChange w:id="11397" w:author="Mohammad Nayeem" w:date="2020-04-21T23:19:00Z">
                    <w:rPr>
                      <w:rFonts w:ascii="Times New Roman" w:hAnsi="Times New Roman" w:cs="Times New Roman"/>
                      <w:kern w:val="24"/>
                      <w:lang w:val="da-DK"/>
                    </w:rPr>
                  </w:rPrChange>
                </w:rPr>
                <w:t>C-Section</w:t>
              </w:r>
            </w:ins>
          </w:p>
        </w:tc>
        <w:tc>
          <w:tcPr>
            <w:tcW w:w="1355" w:type="pct"/>
            <w:tcPrChange w:id="11398" w:author="Mohammad Nayeem" w:date="2020-04-21T23:14:00Z">
              <w:tcPr>
                <w:tcW w:w="1326" w:type="pct"/>
                <w:gridSpan w:val="2"/>
              </w:tcPr>
            </w:tcPrChange>
          </w:tcPr>
          <w:p w14:paraId="20C5A28F" w14:textId="77777777" w:rsidR="003F1ABD" w:rsidRPr="004E6C2C" w:rsidRDefault="003F1ABD">
            <w:pPr>
              <w:spacing w:line="480" w:lineRule="auto"/>
              <w:jc w:val="both"/>
              <w:rPr>
                <w:ins w:id="11399" w:author="Mohammad Nayeem" w:date="2020-04-21T21:22:00Z"/>
                <w:rFonts w:ascii="Times New Roman" w:hAnsi="Times New Roman" w:cs="Times New Roman"/>
                <w:sz w:val="24"/>
                <w:szCs w:val="24"/>
                <w:rPrChange w:id="11400" w:author="Mohammad Nayeem" w:date="2020-04-21T22:30:00Z">
                  <w:rPr>
                    <w:ins w:id="11401" w:author="Mohammad Nayeem" w:date="2020-04-21T21:22:00Z"/>
                    <w:rFonts w:ascii="Times New Roman" w:hAnsi="Times New Roman" w:cs="Times New Roman"/>
                  </w:rPr>
                </w:rPrChange>
              </w:rPr>
              <w:pPrChange w:id="11402" w:author="nayeem hasan" w:date="2020-04-22T17:14:00Z">
                <w:pPr>
                  <w:spacing w:line="360" w:lineRule="auto"/>
                  <w:jc w:val="both"/>
                </w:pPr>
              </w:pPrChange>
            </w:pPr>
            <w:ins w:id="11403" w:author="Mohammad Nayeem" w:date="2020-04-21T21:22:00Z">
              <w:r w:rsidRPr="004E6C2C">
                <w:rPr>
                  <w:rFonts w:ascii="Times New Roman" w:hAnsi="Times New Roman" w:cs="Times New Roman"/>
                  <w:sz w:val="24"/>
                  <w:szCs w:val="24"/>
                  <w:rPrChange w:id="11404" w:author="Mohammad Nayeem" w:date="2020-04-21T22:30:00Z">
                    <w:rPr>
                      <w:rFonts w:ascii="Times New Roman" w:hAnsi="Times New Roman" w:cs="Times New Roman"/>
                    </w:rPr>
                  </w:rPrChange>
                </w:rPr>
                <w:t>0.08</w:t>
              </w:r>
            </w:ins>
          </w:p>
        </w:tc>
        <w:tc>
          <w:tcPr>
            <w:tcW w:w="1530" w:type="pct"/>
            <w:tcPrChange w:id="11405" w:author="Mohammad Nayeem" w:date="2020-04-21T23:14:00Z">
              <w:tcPr>
                <w:tcW w:w="1341" w:type="pct"/>
                <w:gridSpan w:val="2"/>
              </w:tcPr>
            </w:tcPrChange>
          </w:tcPr>
          <w:p w14:paraId="58FA1DBE" w14:textId="77777777" w:rsidR="003F1ABD" w:rsidRPr="004E6C2C" w:rsidRDefault="003F1ABD">
            <w:pPr>
              <w:spacing w:line="480" w:lineRule="auto"/>
              <w:jc w:val="both"/>
              <w:rPr>
                <w:ins w:id="11406" w:author="Mohammad Nayeem" w:date="2020-04-21T21:22:00Z"/>
                <w:rFonts w:ascii="Times New Roman" w:hAnsi="Times New Roman" w:cs="Times New Roman"/>
                <w:sz w:val="24"/>
                <w:szCs w:val="24"/>
                <w:rPrChange w:id="11407" w:author="Mohammad Nayeem" w:date="2020-04-21T22:30:00Z">
                  <w:rPr>
                    <w:ins w:id="11408" w:author="Mohammad Nayeem" w:date="2020-04-21T21:22:00Z"/>
                    <w:rFonts w:ascii="Times New Roman" w:hAnsi="Times New Roman" w:cs="Times New Roman"/>
                  </w:rPr>
                </w:rPrChange>
              </w:rPr>
              <w:pPrChange w:id="11409" w:author="nayeem hasan" w:date="2020-04-22T17:14:00Z">
                <w:pPr>
                  <w:spacing w:line="360" w:lineRule="auto"/>
                  <w:jc w:val="both"/>
                </w:pPr>
              </w:pPrChange>
            </w:pPr>
            <w:ins w:id="11410" w:author="Mohammad Nayeem" w:date="2020-04-21T21:22:00Z">
              <w:r w:rsidRPr="004E6C2C">
                <w:rPr>
                  <w:rFonts w:ascii="Times New Roman" w:hAnsi="Times New Roman" w:cs="Times New Roman"/>
                  <w:sz w:val="24"/>
                  <w:szCs w:val="24"/>
                  <w:rPrChange w:id="11411" w:author="Mohammad Nayeem" w:date="2020-04-21T22:30:00Z">
                    <w:rPr>
                      <w:rFonts w:ascii="Times New Roman" w:hAnsi="Times New Roman" w:cs="Times New Roman"/>
                    </w:rPr>
                  </w:rPrChange>
                </w:rPr>
                <w:t>0.772</w:t>
              </w:r>
            </w:ins>
          </w:p>
        </w:tc>
      </w:tr>
      <w:tr w:rsidR="003F1ABD" w:rsidRPr="004E6C2C" w14:paraId="69777810" w14:textId="77777777" w:rsidTr="00036947">
        <w:trPr>
          <w:ins w:id="11412" w:author="Mohammad Nayeem" w:date="2020-04-21T21:22:00Z"/>
        </w:trPr>
        <w:tc>
          <w:tcPr>
            <w:tcW w:w="2115" w:type="pct"/>
            <w:tcPrChange w:id="11413" w:author="Mohammad Nayeem" w:date="2020-04-21T23:14:00Z">
              <w:tcPr>
                <w:tcW w:w="2333" w:type="pct"/>
                <w:gridSpan w:val="3"/>
              </w:tcPr>
            </w:tcPrChange>
          </w:tcPr>
          <w:p w14:paraId="4206E061" w14:textId="10536DF5" w:rsidR="003F1ABD" w:rsidRPr="00686C07" w:rsidRDefault="003F1ABD">
            <w:pPr>
              <w:spacing w:line="480" w:lineRule="auto"/>
              <w:jc w:val="both"/>
              <w:rPr>
                <w:ins w:id="11414" w:author="Mohammad Nayeem" w:date="2020-04-21T21:22:00Z"/>
                <w:rFonts w:ascii="Times New Roman" w:hAnsi="Times New Roman" w:cs="Times New Roman"/>
                <w:b/>
                <w:bCs/>
                <w:kern w:val="24"/>
                <w:sz w:val="24"/>
                <w:szCs w:val="24"/>
                <w:lang w:val="da-DK"/>
                <w:rPrChange w:id="11415" w:author="Mohammad Nayeem" w:date="2020-04-21T23:19:00Z">
                  <w:rPr>
                    <w:ins w:id="11416" w:author="Mohammad Nayeem" w:date="2020-04-21T21:22:00Z"/>
                    <w:rFonts w:ascii="Times New Roman" w:hAnsi="Times New Roman" w:cs="Times New Roman"/>
                    <w:kern w:val="24"/>
                    <w:lang w:val="da-DK"/>
                  </w:rPr>
                </w:rPrChange>
              </w:rPr>
              <w:pPrChange w:id="11417" w:author="nayeem hasan" w:date="2020-04-22T17:14:00Z">
                <w:pPr>
                  <w:spacing w:line="360" w:lineRule="auto"/>
                  <w:jc w:val="both"/>
                </w:pPr>
              </w:pPrChange>
            </w:pPr>
            <w:ins w:id="11418" w:author="Mohammad Nayeem" w:date="2020-04-21T23:10:00Z">
              <w:r w:rsidRPr="00686C07">
                <w:rPr>
                  <w:rFonts w:ascii="Times New Roman" w:hAnsi="Times New Roman" w:cs="Times New Roman"/>
                  <w:b/>
                  <w:bCs/>
                  <w:sz w:val="24"/>
                  <w:szCs w:val="24"/>
                  <w:rPrChange w:id="11419" w:author="Mohammad Nayeem" w:date="2020-04-21T23:19:00Z">
                    <w:rPr>
                      <w:rFonts w:ascii="Times New Roman" w:hAnsi="Times New Roman" w:cs="Times New Roman"/>
                      <w:sz w:val="24"/>
                      <w:szCs w:val="24"/>
                    </w:rPr>
                  </w:rPrChange>
                </w:rPr>
                <w:lastRenderedPageBreak/>
                <w:t>Sex of child</w:t>
              </w:r>
            </w:ins>
          </w:p>
        </w:tc>
        <w:tc>
          <w:tcPr>
            <w:tcW w:w="1355" w:type="pct"/>
            <w:tcPrChange w:id="11420" w:author="Mohammad Nayeem" w:date="2020-04-21T23:14:00Z">
              <w:tcPr>
                <w:tcW w:w="1326" w:type="pct"/>
                <w:gridSpan w:val="2"/>
              </w:tcPr>
            </w:tcPrChange>
          </w:tcPr>
          <w:p w14:paraId="1CDAC999" w14:textId="77777777" w:rsidR="003F1ABD" w:rsidRPr="004E6C2C" w:rsidRDefault="003F1ABD">
            <w:pPr>
              <w:spacing w:line="480" w:lineRule="auto"/>
              <w:jc w:val="both"/>
              <w:rPr>
                <w:ins w:id="11421" w:author="Mohammad Nayeem" w:date="2020-04-21T21:22:00Z"/>
                <w:rFonts w:ascii="Times New Roman" w:hAnsi="Times New Roman" w:cs="Times New Roman"/>
                <w:sz w:val="24"/>
                <w:szCs w:val="24"/>
                <w:rPrChange w:id="11422" w:author="Mohammad Nayeem" w:date="2020-04-21T22:30:00Z">
                  <w:rPr>
                    <w:ins w:id="11423" w:author="Mohammad Nayeem" w:date="2020-04-21T21:22:00Z"/>
                    <w:rFonts w:ascii="Times New Roman" w:hAnsi="Times New Roman" w:cs="Times New Roman"/>
                  </w:rPr>
                </w:rPrChange>
              </w:rPr>
              <w:pPrChange w:id="11424" w:author="nayeem hasan" w:date="2020-04-22T17:14:00Z">
                <w:pPr>
                  <w:spacing w:line="360" w:lineRule="auto"/>
                  <w:jc w:val="both"/>
                </w:pPr>
              </w:pPrChange>
            </w:pPr>
            <w:ins w:id="11425" w:author="Mohammad Nayeem" w:date="2020-04-21T21:22:00Z">
              <w:r w:rsidRPr="004E6C2C">
                <w:rPr>
                  <w:rFonts w:ascii="Times New Roman" w:hAnsi="Times New Roman" w:cs="Times New Roman"/>
                  <w:sz w:val="24"/>
                  <w:szCs w:val="24"/>
                  <w:rPrChange w:id="11426" w:author="Mohammad Nayeem" w:date="2020-04-21T22:30:00Z">
                    <w:rPr>
                      <w:rFonts w:ascii="Times New Roman" w:hAnsi="Times New Roman" w:cs="Times New Roman"/>
                    </w:rPr>
                  </w:rPrChange>
                </w:rPr>
                <w:t>0.88</w:t>
              </w:r>
            </w:ins>
          </w:p>
        </w:tc>
        <w:tc>
          <w:tcPr>
            <w:tcW w:w="1530" w:type="pct"/>
            <w:tcPrChange w:id="11427" w:author="Mohammad Nayeem" w:date="2020-04-21T23:14:00Z">
              <w:tcPr>
                <w:tcW w:w="1341" w:type="pct"/>
                <w:gridSpan w:val="2"/>
              </w:tcPr>
            </w:tcPrChange>
          </w:tcPr>
          <w:p w14:paraId="1074BCB0" w14:textId="77777777" w:rsidR="003F1ABD" w:rsidRPr="004E6C2C" w:rsidRDefault="003F1ABD">
            <w:pPr>
              <w:spacing w:line="480" w:lineRule="auto"/>
              <w:jc w:val="both"/>
              <w:rPr>
                <w:ins w:id="11428" w:author="Mohammad Nayeem" w:date="2020-04-21T21:22:00Z"/>
                <w:rFonts w:ascii="Times New Roman" w:hAnsi="Times New Roman" w:cs="Times New Roman"/>
                <w:sz w:val="24"/>
                <w:szCs w:val="24"/>
                <w:rPrChange w:id="11429" w:author="Mohammad Nayeem" w:date="2020-04-21T22:30:00Z">
                  <w:rPr>
                    <w:ins w:id="11430" w:author="Mohammad Nayeem" w:date="2020-04-21T21:22:00Z"/>
                    <w:rFonts w:ascii="Times New Roman" w:hAnsi="Times New Roman" w:cs="Times New Roman"/>
                  </w:rPr>
                </w:rPrChange>
              </w:rPr>
              <w:pPrChange w:id="11431" w:author="nayeem hasan" w:date="2020-04-22T17:14:00Z">
                <w:pPr>
                  <w:spacing w:line="360" w:lineRule="auto"/>
                  <w:jc w:val="both"/>
                </w:pPr>
              </w:pPrChange>
            </w:pPr>
            <w:ins w:id="11432" w:author="Mohammad Nayeem" w:date="2020-04-21T21:22:00Z">
              <w:r w:rsidRPr="004E6C2C">
                <w:rPr>
                  <w:rFonts w:ascii="Times New Roman" w:hAnsi="Times New Roman" w:cs="Times New Roman"/>
                  <w:sz w:val="24"/>
                  <w:szCs w:val="24"/>
                  <w:rPrChange w:id="11433" w:author="Mohammad Nayeem" w:date="2020-04-21T22:30:00Z">
                    <w:rPr>
                      <w:rFonts w:ascii="Times New Roman" w:hAnsi="Times New Roman" w:cs="Times New Roman"/>
                    </w:rPr>
                  </w:rPrChange>
                </w:rPr>
                <w:t>0.347</w:t>
              </w:r>
            </w:ins>
          </w:p>
        </w:tc>
      </w:tr>
      <w:tr w:rsidR="003F1ABD" w:rsidRPr="004E6C2C" w14:paraId="5921A2A3" w14:textId="77777777" w:rsidTr="00036947">
        <w:trPr>
          <w:ins w:id="11434" w:author="Mohammad Nayeem" w:date="2020-04-21T21:22:00Z"/>
        </w:trPr>
        <w:tc>
          <w:tcPr>
            <w:tcW w:w="2115" w:type="pct"/>
            <w:tcPrChange w:id="11435" w:author="Mohammad Nayeem" w:date="2020-04-21T23:14:00Z">
              <w:tcPr>
                <w:tcW w:w="2333" w:type="pct"/>
                <w:gridSpan w:val="3"/>
              </w:tcPr>
            </w:tcPrChange>
          </w:tcPr>
          <w:p w14:paraId="2745ECA2" w14:textId="031BCC09" w:rsidR="003F1ABD" w:rsidRPr="00686C07" w:rsidRDefault="003F1ABD">
            <w:pPr>
              <w:spacing w:line="480" w:lineRule="auto"/>
              <w:jc w:val="both"/>
              <w:rPr>
                <w:ins w:id="11436" w:author="Mohammad Nayeem" w:date="2020-04-21T21:22:00Z"/>
                <w:rFonts w:ascii="Times New Roman" w:hAnsi="Times New Roman" w:cs="Times New Roman"/>
                <w:b/>
                <w:bCs/>
                <w:kern w:val="24"/>
                <w:sz w:val="24"/>
                <w:szCs w:val="24"/>
                <w:lang w:val="en-GB"/>
                <w:rPrChange w:id="11437" w:author="Mohammad Nayeem" w:date="2020-04-21T23:19:00Z">
                  <w:rPr>
                    <w:ins w:id="11438" w:author="Mohammad Nayeem" w:date="2020-04-21T21:22:00Z"/>
                    <w:rFonts w:ascii="Times New Roman" w:hAnsi="Times New Roman" w:cs="Times New Roman"/>
                    <w:kern w:val="24"/>
                    <w:lang w:val="en-GB"/>
                  </w:rPr>
                </w:rPrChange>
              </w:rPr>
              <w:pPrChange w:id="11439" w:author="nayeem hasan" w:date="2020-04-22T17:14:00Z">
                <w:pPr>
                  <w:spacing w:line="360" w:lineRule="auto"/>
                  <w:jc w:val="both"/>
                </w:pPr>
              </w:pPrChange>
            </w:pPr>
            <w:ins w:id="11440" w:author="Mohammad Nayeem" w:date="2020-04-21T21:22:00Z">
              <w:r w:rsidRPr="00686C07">
                <w:rPr>
                  <w:rFonts w:ascii="Times New Roman" w:hAnsi="Times New Roman" w:cs="Times New Roman"/>
                  <w:b/>
                  <w:bCs/>
                  <w:sz w:val="24"/>
                  <w:szCs w:val="24"/>
                  <w:rPrChange w:id="11441" w:author="Mohammad Nayeem" w:date="2020-04-21T23:19:00Z">
                    <w:rPr>
                      <w:rFonts w:ascii="Times New Roman" w:hAnsi="Times New Roman" w:cs="Times New Roman"/>
                    </w:rPr>
                  </w:rPrChange>
                </w:rPr>
                <w:t>Size of child at birth</w:t>
              </w:r>
            </w:ins>
          </w:p>
        </w:tc>
        <w:tc>
          <w:tcPr>
            <w:tcW w:w="1355" w:type="pct"/>
            <w:tcPrChange w:id="11442" w:author="Mohammad Nayeem" w:date="2020-04-21T23:14:00Z">
              <w:tcPr>
                <w:tcW w:w="1326" w:type="pct"/>
                <w:gridSpan w:val="2"/>
              </w:tcPr>
            </w:tcPrChange>
          </w:tcPr>
          <w:p w14:paraId="4093CF21" w14:textId="77777777" w:rsidR="003F1ABD" w:rsidRPr="004E6C2C" w:rsidRDefault="003F1ABD">
            <w:pPr>
              <w:spacing w:line="480" w:lineRule="auto"/>
              <w:jc w:val="both"/>
              <w:rPr>
                <w:ins w:id="11443" w:author="Mohammad Nayeem" w:date="2020-04-21T21:22:00Z"/>
                <w:rFonts w:ascii="Times New Roman" w:hAnsi="Times New Roman" w:cs="Times New Roman"/>
                <w:sz w:val="24"/>
                <w:szCs w:val="24"/>
                <w:rPrChange w:id="11444" w:author="Mohammad Nayeem" w:date="2020-04-21T22:30:00Z">
                  <w:rPr>
                    <w:ins w:id="11445" w:author="Mohammad Nayeem" w:date="2020-04-21T21:22:00Z"/>
                    <w:rFonts w:ascii="Times New Roman" w:hAnsi="Times New Roman" w:cs="Times New Roman"/>
                  </w:rPr>
                </w:rPrChange>
              </w:rPr>
              <w:pPrChange w:id="11446" w:author="nayeem hasan" w:date="2020-04-22T17:14:00Z">
                <w:pPr>
                  <w:spacing w:line="360" w:lineRule="auto"/>
                  <w:jc w:val="both"/>
                </w:pPr>
              </w:pPrChange>
            </w:pPr>
            <w:ins w:id="11447" w:author="Mohammad Nayeem" w:date="2020-04-21T21:22:00Z">
              <w:r w:rsidRPr="004E6C2C">
                <w:rPr>
                  <w:rFonts w:ascii="Times New Roman" w:hAnsi="Times New Roman" w:cs="Times New Roman"/>
                  <w:sz w:val="24"/>
                  <w:szCs w:val="24"/>
                  <w:rPrChange w:id="11448" w:author="Mohammad Nayeem" w:date="2020-04-21T22:30:00Z">
                    <w:rPr>
                      <w:rFonts w:ascii="Times New Roman" w:hAnsi="Times New Roman" w:cs="Times New Roman"/>
                    </w:rPr>
                  </w:rPrChange>
                </w:rPr>
                <w:t>0.61</w:t>
              </w:r>
            </w:ins>
          </w:p>
        </w:tc>
        <w:tc>
          <w:tcPr>
            <w:tcW w:w="1530" w:type="pct"/>
            <w:tcPrChange w:id="11449" w:author="Mohammad Nayeem" w:date="2020-04-21T23:14:00Z">
              <w:tcPr>
                <w:tcW w:w="1341" w:type="pct"/>
                <w:gridSpan w:val="2"/>
              </w:tcPr>
            </w:tcPrChange>
          </w:tcPr>
          <w:p w14:paraId="017DFB62" w14:textId="77777777" w:rsidR="003F1ABD" w:rsidRPr="004E6C2C" w:rsidRDefault="003F1ABD">
            <w:pPr>
              <w:spacing w:line="480" w:lineRule="auto"/>
              <w:jc w:val="both"/>
              <w:rPr>
                <w:ins w:id="11450" w:author="Mohammad Nayeem" w:date="2020-04-21T21:22:00Z"/>
                <w:rFonts w:ascii="Times New Roman" w:hAnsi="Times New Roman" w:cs="Times New Roman"/>
                <w:sz w:val="24"/>
                <w:szCs w:val="24"/>
                <w:rPrChange w:id="11451" w:author="Mohammad Nayeem" w:date="2020-04-21T22:30:00Z">
                  <w:rPr>
                    <w:ins w:id="11452" w:author="Mohammad Nayeem" w:date="2020-04-21T21:22:00Z"/>
                    <w:rFonts w:ascii="Times New Roman" w:hAnsi="Times New Roman" w:cs="Times New Roman"/>
                  </w:rPr>
                </w:rPrChange>
              </w:rPr>
              <w:pPrChange w:id="11453" w:author="nayeem hasan" w:date="2020-04-22T17:14:00Z">
                <w:pPr>
                  <w:spacing w:line="360" w:lineRule="auto"/>
                  <w:jc w:val="both"/>
                </w:pPr>
              </w:pPrChange>
            </w:pPr>
            <w:ins w:id="11454" w:author="Mohammad Nayeem" w:date="2020-04-21T21:22:00Z">
              <w:r w:rsidRPr="004E6C2C">
                <w:rPr>
                  <w:rFonts w:ascii="Times New Roman" w:hAnsi="Times New Roman" w:cs="Times New Roman"/>
                  <w:sz w:val="24"/>
                  <w:szCs w:val="24"/>
                  <w:rPrChange w:id="11455" w:author="Mohammad Nayeem" w:date="2020-04-21T22:30:00Z">
                    <w:rPr>
                      <w:rFonts w:ascii="Times New Roman" w:hAnsi="Times New Roman" w:cs="Times New Roman"/>
                    </w:rPr>
                  </w:rPrChange>
                </w:rPr>
                <w:t>0.737</w:t>
              </w:r>
            </w:ins>
          </w:p>
        </w:tc>
      </w:tr>
      <w:tr w:rsidR="003F1ABD" w:rsidRPr="004E6C2C" w14:paraId="33F4B2B8" w14:textId="77777777" w:rsidTr="00036947">
        <w:trPr>
          <w:trHeight w:val="70"/>
          <w:ins w:id="11456" w:author="Mohammad Nayeem" w:date="2020-04-21T21:22:00Z"/>
          <w:trPrChange w:id="11457" w:author="Mohammad Nayeem" w:date="2020-04-21T23:14:00Z">
            <w:trPr>
              <w:trHeight w:val="70"/>
            </w:trPr>
          </w:trPrChange>
        </w:trPr>
        <w:tc>
          <w:tcPr>
            <w:tcW w:w="2115" w:type="pct"/>
            <w:tcPrChange w:id="11458" w:author="Mohammad Nayeem" w:date="2020-04-21T23:14:00Z">
              <w:tcPr>
                <w:tcW w:w="2333" w:type="pct"/>
                <w:gridSpan w:val="3"/>
              </w:tcPr>
            </w:tcPrChange>
          </w:tcPr>
          <w:p w14:paraId="7A691E5B" w14:textId="77777777" w:rsidR="003F1ABD" w:rsidRPr="00686C07" w:rsidRDefault="003F1ABD">
            <w:pPr>
              <w:spacing w:line="480" w:lineRule="auto"/>
              <w:jc w:val="both"/>
              <w:rPr>
                <w:ins w:id="11459" w:author="Mohammad Nayeem" w:date="2020-04-21T21:22:00Z"/>
                <w:rFonts w:ascii="Times New Roman" w:hAnsi="Times New Roman" w:cs="Times New Roman"/>
                <w:b/>
                <w:bCs/>
                <w:kern w:val="24"/>
                <w:sz w:val="24"/>
                <w:szCs w:val="24"/>
                <w:lang w:val="da-DK"/>
                <w:rPrChange w:id="11460" w:author="Mohammad Nayeem" w:date="2020-04-21T23:19:00Z">
                  <w:rPr>
                    <w:ins w:id="11461" w:author="Mohammad Nayeem" w:date="2020-04-21T21:22:00Z"/>
                    <w:rFonts w:ascii="Times New Roman" w:hAnsi="Times New Roman" w:cs="Times New Roman"/>
                    <w:kern w:val="24"/>
                    <w:lang w:val="da-DK"/>
                  </w:rPr>
                </w:rPrChange>
              </w:rPr>
              <w:pPrChange w:id="11462" w:author="nayeem hasan" w:date="2020-04-22T17:14:00Z">
                <w:pPr>
                  <w:spacing w:line="360" w:lineRule="auto"/>
                  <w:jc w:val="both"/>
                </w:pPr>
              </w:pPrChange>
            </w:pPr>
            <w:ins w:id="11463" w:author="Mohammad Nayeem" w:date="2020-04-21T21:22:00Z">
              <w:r w:rsidRPr="00686C07">
                <w:rPr>
                  <w:rFonts w:ascii="Times New Roman" w:hAnsi="Times New Roman" w:cs="Times New Roman"/>
                  <w:b/>
                  <w:bCs/>
                  <w:sz w:val="24"/>
                  <w:szCs w:val="24"/>
                  <w:rPrChange w:id="11464" w:author="Mohammad Nayeem" w:date="2020-04-21T23:19:00Z">
                    <w:rPr>
                      <w:rFonts w:ascii="Times New Roman" w:hAnsi="Times New Roman" w:cs="Times New Roman"/>
                    </w:rPr>
                  </w:rPrChange>
                </w:rPr>
                <w:t>Age of child (months)</w:t>
              </w:r>
            </w:ins>
          </w:p>
        </w:tc>
        <w:tc>
          <w:tcPr>
            <w:tcW w:w="1355" w:type="pct"/>
            <w:tcPrChange w:id="11465" w:author="Mohammad Nayeem" w:date="2020-04-21T23:14:00Z">
              <w:tcPr>
                <w:tcW w:w="1326" w:type="pct"/>
                <w:gridSpan w:val="2"/>
              </w:tcPr>
            </w:tcPrChange>
          </w:tcPr>
          <w:p w14:paraId="2DBE77E1" w14:textId="77777777" w:rsidR="003F1ABD" w:rsidRPr="004E6C2C" w:rsidRDefault="003F1ABD">
            <w:pPr>
              <w:spacing w:line="480" w:lineRule="auto"/>
              <w:jc w:val="both"/>
              <w:rPr>
                <w:ins w:id="11466" w:author="Mohammad Nayeem" w:date="2020-04-21T21:22:00Z"/>
                <w:rFonts w:ascii="Times New Roman" w:hAnsi="Times New Roman" w:cs="Times New Roman"/>
                <w:sz w:val="24"/>
                <w:szCs w:val="24"/>
                <w:rPrChange w:id="11467" w:author="Mohammad Nayeem" w:date="2020-04-21T22:30:00Z">
                  <w:rPr>
                    <w:ins w:id="11468" w:author="Mohammad Nayeem" w:date="2020-04-21T21:22:00Z"/>
                    <w:rFonts w:ascii="Times New Roman" w:hAnsi="Times New Roman" w:cs="Times New Roman"/>
                  </w:rPr>
                </w:rPrChange>
              </w:rPr>
              <w:pPrChange w:id="11469" w:author="nayeem hasan" w:date="2020-04-22T17:14:00Z">
                <w:pPr>
                  <w:spacing w:line="360" w:lineRule="auto"/>
                  <w:jc w:val="both"/>
                </w:pPr>
              </w:pPrChange>
            </w:pPr>
            <w:ins w:id="11470" w:author="Mohammad Nayeem" w:date="2020-04-21T21:22:00Z">
              <w:r w:rsidRPr="004E6C2C">
                <w:rPr>
                  <w:rFonts w:ascii="Times New Roman" w:hAnsi="Times New Roman" w:cs="Times New Roman"/>
                  <w:sz w:val="24"/>
                  <w:szCs w:val="24"/>
                  <w:rPrChange w:id="11471" w:author="Mohammad Nayeem" w:date="2020-04-21T22:30:00Z">
                    <w:rPr>
                      <w:rFonts w:ascii="Times New Roman" w:hAnsi="Times New Roman" w:cs="Times New Roman"/>
                    </w:rPr>
                  </w:rPrChange>
                </w:rPr>
                <w:t>16.97</w:t>
              </w:r>
            </w:ins>
          </w:p>
        </w:tc>
        <w:tc>
          <w:tcPr>
            <w:tcW w:w="1530" w:type="pct"/>
            <w:tcPrChange w:id="11472" w:author="Mohammad Nayeem" w:date="2020-04-21T23:14:00Z">
              <w:tcPr>
                <w:tcW w:w="1341" w:type="pct"/>
                <w:gridSpan w:val="2"/>
              </w:tcPr>
            </w:tcPrChange>
          </w:tcPr>
          <w:p w14:paraId="7F09BF16" w14:textId="77777777" w:rsidR="003F1ABD" w:rsidRPr="004E6C2C" w:rsidRDefault="003F1ABD">
            <w:pPr>
              <w:spacing w:line="480" w:lineRule="auto"/>
              <w:jc w:val="both"/>
              <w:rPr>
                <w:ins w:id="11473" w:author="Mohammad Nayeem" w:date="2020-04-21T21:22:00Z"/>
                <w:rFonts w:ascii="Times New Roman" w:hAnsi="Times New Roman" w:cs="Times New Roman"/>
                <w:sz w:val="24"/>
                <w:szCs w:val="24"/>
                <w:rPrChange w:id="11474" w:author="Mohammad Nayeem" w:date="2020-04-21T22:30:00Z">
                  <w:rPr>
                    <w:ins w:id="11475" w:author="Mohammad Nayeem" w:date="2020-04-21T21:22:00Z"/>
                    <w:rFonts w:ascii="Times New Roman" w:hAnsi="Times New Roman" w:cs="Times New Roman"/>
                  </w:rPr>
                </w:rPrChange>
              </w:rPr>
              <w:pPrChange w:id="11476" w:author="nayeem hasan" w:date="2020-04-22T17:14:00Z">
                <w:pPr>
                  <w:spacing w:line="360" w:lineRule="auto"/>
                  <w:jc w:val="both"/>
                </w:pPr>
              </w:pPrChange>
            </w:pPr>
            <w:ins w:id="11477" w:author="Mohammad Nayeem" w:date="2020-04-21T21:22:00Z">
              <w:r w:rsidRPr="004E6C2C">
                <w:rPr>
                  <w:rFonts w:ascii="Times New Roman" w:hAnsi="Times New Roman" w:cs="Times New Roman"/>
                  <w:sz w:val="24"/>
                  <w:szCs w:val="24"/>
                  <w:rPrChange w:id="11478" w:author="Mohammad Nayeem" w:date="2020-04-21T22:30:00Z">
                    <w:rPr>
                      <w:rFonts w:ascii="Times New Roman" w:hAnsi="Times New Roman" w:cs="Times New Roman"/>
                    </w:rPr>
                  </w:rPrChange>
                </w:rPr>
                <w:t>&lt;0.001</w:t>
              </w:r>
            </w:ins>
          </w:p>
        </w:tc>
      </w:tr>
    </w:tbl>
    <w:p w14:paraId="70A44C28" w14:textId="77777777" w:rsidR="002A425C" w:rsidRPr="004E6C2C" w:rsidRDefault="002A425C">
      <w:pPr>
        <w:spacing w:after="0" w:line="480" w:lineRule="auto"/>
        <w:jc w:val="both"/>
        <w:rPr>
          <w:rFonts w:ascii="Times New Roman" w:hAnsi="Times New Roman" w:cs="Times New Roman"/>
          <w:sz w:val="24"/>
          <w:szCs w:val="24"/>
          <w:rPrChange w:id="11479" w:author="Mohammad Nayeem" w:date="2020-04-21T22:30:00Z">
            <w:rPr>
              <w:rFonts w:ascii="Times New Roman" w:hAnsi="Times New Roman" w:cs="Times New Roman"/>
            </w:rPr>
          </w:rPrChange>
        </w:rPr>
      </w:pPr>
    </w:p>
    <w:sectPr w:rsidR="002A425C" w:rsidRPr="004E6C2C" w:rsidSect="003A133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d Jamal Uddin" w:date="2020-04-06T09:55:00Z" w:initials="MJU">
    <w:p w14:paraId="6D90FEF9" w14:textId="77777777" w:rsidR="00FE4D2A" w:rsidRDefault="00FE4D2A">
      <w:pPr>
        <w:pStyle w:val="CommentText"/>
      </w:pPr>
      <w:r>
        <w:rPr>
          <w:rStyle w:val="CommentReference"/>
        </w:rPr>
        <w:annotationRef/>
      </w:r>
      <w:r>
        <w:t>It seems you did lot of work in this paper and looks good so far.</w:t>
      </w:r>
    </w:p>
    <w:p w14:paraId="39A070CB" w14:textId="77777777" w:rsidR="00FE4D2A" w:rsidRDefault="00FE4D2A">
      <w:pPr>
        <w:pStyle w:val="CommentText"/>
      </w:pPr>
      <w:r>
        <w:t>Now address my comments below.</w:t>
      </w:r>
    </w:p>
    <w:p w14:paraId="17D4D08B" w14:textId="77777777" w:rsidR="00FE4D2A" w:rsidRDefault="00FE4D2A">
      <w:pPr>
        <w:pStyle w:val="CommentText"/>
      </w:pPr>
      <w:r>
        <w:t>You can mostly focus on my comments and results and discussion.</w:t>
      </w:r>
    </w:p>
    <w:p w14:paraId="43A89C2C" w14:textId="593315B6" w:rsidR="00FE4D2A" w:rsidRDefault="00FE4D2A">
      <w:pPr>
        <w:pStyle w:val="CommentText"/>
      </w:pPr>
    </w:p>
  </w:comment>
  <w:comment w:id="3" w:author="Mohammad Nayeem" w:date="2020-04-21T02:52:00Z" w:initials="MN">
    <w:p w14:paraId="1DC368D5" w14:textId="1B39308A" w:rsidR="00FE4D2A" w:rsidRDefault="00FE4D2A">
      <w:pPr>
        <w:pStyle w:val="CommentText"/>
      </w:pPr>
      <w:r>
        <w:rPr>
          <w:rStyle w:val="CommentReference"/>
        </w:rPr>
        <w:annotationRef/>
      </w:r>
      <w:r>
        <w:t>Ok</w:t>
      </w:r>
    </w:p>
  </w:comment>
  <w:comment w:id="74" w:author="Md Jamal Uddin" w:date="2020-03-28T18:26:00Z" w:initials="MJU">
    <w:p w14:paraId="1A73FE50" w14:textId="019438D9" w:rsidR="00FE4D2A" w:rsidRDefault="00FE4D2A">
      <w:pPr>
        <w:pStyle w:val="CommentText"/>
      </w:pPr>
      <w:r>
        <w:rPr>
          <w:rStyle w:val="CommentReference"/>
        </w:rPr>
        <w:annotationRef/>
      </w:r>
      <w:r>
        <w:t xml:space="preserve">This means children age </w:t>
      </w:r>
      <w:r w:rsidRPr="00451908">
        <w:rPr>
          <w:u w:val="single"/>
        </w:rPr>
        <w:t>under</w:t>
      </w:r>
      <w:r>
        <w:t xml:space="preserve"> 6 motnhs. i.e., a child exclusively breastfeed before the day when he/she arrive 6 months.</w:t>
      </w:r>
    </w:p>
    <w:p w14:paraId="40D4780D" w14:textId="5E0B2FAD" w:rsidR="00FE4D2A" w:rsidRDefault="00FE4D2A">
      <w:pPr>
        <w:pStyle w:val="CommentText"/>
      </w:pPr>
      <w:r>
        <w:t>Make sure you  data processing must be under 6 months.</w:t>
      </w:r>
    </w:p>
    <w:p w14:paraId="19A98400" w14:textId="0968F462" w:rsidR="00FE4D2A" w:rsidRDefault="00FE4D2A">
      <w:pPr>
        <w:pStyle w:val="CommentText"/>
      </w:pPr>
    </w:p>
  </w:comment>
  <w:comment w:id="75" w:author="Mohammad Nayeem" w:date="2020-04-08T01:13:00Z" w:initials="MN">
    <w:p w14:paraId="43400ED4" w14:textId="74491333" w:rsidR="00FE4D2A" w:rsidRDefault="00FE4D2A">
      <w:pPr>
        <w:pStyle w:val="CommentText"/>
      </w:pPr>
      <w:r>
        <w:rPr>
          <w:rStyle w:val="CommentReference"/>
        </w:rPr>
        <w:annotationRef/>
      </w:r>
      <w:r>
        <w:t>Yes, 0 count as 1</w:t>
      </w:r>
      <w:r w:rsidRPr="005F4B2F">
        <w:rPr>
          <w:vertAlign w:val="superscript"/>
        </w:rPr>
        <w:t>st</w:t>
      </w:r>
      <w:r>
        <w:t xml:space="preserve"> month.</w:t>
      </w:r>
    </w:p>
  </w:comment>
  <w:comment w:id="87" w:author="Md Jamal Uddin" w:date="2020-03-28T18:28:00Z" w:initials="MJU">
    <w:p w14:paraId="5F7D8C2E" w14:textId="6D49DB79" w:rsidR="00FE4D2A" w:rsidRDefault="00FE4D2A">
      <w:pPr>
        <w:pStyle w:val="CommentText"/>
      </w:pPr>
      <w:r>
        <w:rPr>
          <w:rStyle w:val="CommentReference"/>
        </w:rPr>
        <w:annotationRef/>
      </w:r>
      <w:r>
        <w:t>Add one sentence for outcome and also add one sentence for mentiong covariates names.</w:t>
      </w:r>
    </w:p>
  </w:comment>
  <w:comment w:id="88" w:author="Mohammad Nayeem" w:date="2020-04-08T02:12:00Z" w:initials="MN">
    <w:p w14:paraId="46EE2296" w14:textId="2961F97D" w:rsidR="00FE4D2A" w:rsidRDefault="00FE4D2A">
      <w:pPr>
        <w:pStyle w:val="CommentText"/>
      </w:pPr>
      <w:r>
        <w:rPr>
          <w:rStyle w:val="CommentReference"/>
        </w:rPr>
        <w:annotationRef/>
      </w:r>
      <w:r>
        <w:t>Done</w:t>
      </w:r>
    </w:p>
  </w:comment>
  <w:comment w:id="301" w:author="Md Jamal Uddin" w:date="2020-03-30T06:46:00Z" w:initials="MJU">
    <w:p w14:paraId="7D6FE398" w14:textId="77777777" w:rsidR="00FE4D2A" w:rsidRDefault="00FE4D2A">
      <w:pPr>
        <w:pStyle w:val="CommentText"/>
      </w:pPr>
      <w:r>
        <w:rPr>
          <w:rStyle w:val="CommentReference"/>
        </w:rPr>
        <w:annotationRef/>
      </w:r>
      <w:r>
        <w:t>Add also ref</w:t>
      </w:r>
    </w:p>
    <w:p w14:paraId="0656C058" w14:textId="13CFA183" w:rsidR="00FE4D2A" w:rsidRDefault="00FE4D2A">
      <w:pPr>
        <w:pStyle w:val="CommentText"/>
      </w:pPr>
      <w:hyperlink r:id="rId1" w:history="1">
        <w:r>
          <w:rPr>
            <w:rStyle w:val="Hyperlink"/>
          </w:rPr>
          <w:t>https://www.paho.org/hq/index.php?option=com_docman&amp;view=download&amp;slug=protect-breastfeeding-in-the-workplace-wbw-2019&amp;Itemid=270&amp;lang=en</w:t>
        </w:r>
      </w:hyperlink>
    </w:p>
  </w:comment>
  <w:comment w:id="302" w:author="Mohammad Nayeem" w:date="2020-04-13T15:21:00Z" w:initials="MN">
    <w:p w14:paraId="565F6184" w14:textId="35E9B3B6" w:rsidR="00FE4D2A" w:rsidRDefault="00FE4D2A">
      <w:pPr>
        <w:pStyle w:val="CommentText"/>
      </w:pPr>
      <w:r>
        <w:rPr>
          <w:rStyle w:val="CommentReference"/>
        </w:rPr>
        <w:annotationRef/>
      </w:r>
      <w:r>
        <w:t>Done</w:t>
      </w:r>
    </w:p>
  </w:comment>
  <w:comment w:id="343" w:author="Md Jamal Uddin" w:date="2020-03-30T08:04:00Z" w:initials="MJU">
    <w:p w14:paraId="4577B548" w14:textId="77777777" w:rsidR="00FE4D2A" w:rsidRDefault="00FE4D2A" w:rsidP="00432312">
      <w:pPr>
        <w:pStyle w:val="CommentText"/>
      </w:pPr>
      <w:r>
        <w:rPr>
          <w:rStyle w:val="CommentReference"/>
        </w:rPr>
        <w:annotationRef/>
      </w:r>
      <w:r>
        <w:t>Add ref here</w:t>
      </w:r>
    </w:p>
    <w:p w14:paraId="53DE8F5C" w14:textId="1C72776E" w:rsidR="00FE4D2A" w:rsidRDefault="00FE4D2A" w:rsidP="00432312">
      <w:pPr>
        <w:pStyle w:val="CommentText"/>
      </w:pPr>
      <w:r>
        <w:t>2008 a bit earlier study. Finad a recent study after 2010.</w:t>
      </w:r>
    </w:p>
  </w:comment>
  <w:comment w:id="433" w:author="Md Jamal Uddin" w:date="2020-03-30T07:42:00Z" w:initials="MJU">
    <w:p w14:paraId="4ECCB83A" w14:textId="77777777" w:rsidR="00FE4D2A" w:rsidRDefault="00FE4D2A">
      <w:pPr>
        <w:pStyle w:val="CommentText"/>
      </w:pPr>
      <w:r>
        <w:rPr>
          <w:rStyle w:val="CommentReference"/>
        </w:rPr>
        <w:annotationRef/>
      </w:r>
      <w:r>
        <w:t xml:space="preserve">Also add ref: </w:t>
      </w:r>
    </w:p>
    <w:p w14:paraId="6DBA65D5" w14:textId="77777777" w:rsidR="00FE4D2A" w:rsidRDefault="00FE4D2A">
      <w:pPr>
        <w:pStyle w:val="CommentText"/>
      </w:pPr>
      <w:r>
        <w:t xml:space="preserve">Horta BL, Loret de Mola C, Victora CG. Long-term consequences of breastfeeding on cholesterol, obesity, systolic blood pressure and type 2 diabetes: a systematic review and meta-analysis. Acta Paediatrica 2015;104(S467):30-37. </w:t>
      </w:r>
    </w:p>
    <w:p w14:paraId="438E99E5" w14:textId="77777777" w:rsidR="00FE4D2A" w:rsidRDefault="00FE4D2A">
      <w:pPr>
        <w:pStyle w:val="CommentText"/>
      </w:pPr>
    </w:p>
    <w:p w14:paraId="345CDE24" w14:textId="1DFD3EAB" w:rsidR="00FE4D2A" w:rsidRDefault="00FE4D2A">
      <w:pPr>
        <w:pStyle w:val="CommentText"/>
      </w:pPr>
      <w:r w:rsidRPr="008C67B4">
        <w:rPr>
          <w:lang w:val="en-US"/>
        </w:rPr>
        <w:t xml:space="preserve">Smith ER, Hurt L, Chowdhury R, Sinha B, Fawzi W, Edmond KM et al. </w:t>
      </w:r>
      <w:r>
        <w:t>Delayed breastfeeding initiation and infant survival: a systematic review and meta-analysis. PLoS One 2017;12(7):e0180722.</w:t>
      </w:r>
    </w:p>
  </w:comment>
  <w:comment w:id="476" w:author="Md Jamal Uddin" w:date="2020-03-30T07:56:00Z" w:initials="MJU">
    <w:p w14:paraId="72F0B57D" w14:textId="05701789" w:rsidR="00FE4D2A" w:rsidRDefault="00FE4D2A">
      <w:pPr>
        <w:pStyle w:val="CommentText"/>
      </w:pPr>
      <w:r>
        <w:rPr>
          <w:rStyle w:val="CommentReference"/>
        </w:rPr>
        <w:annotationRef/>
      </w:r>
      <w:r>
        <w:t xml:space="preserve">Ref: </w:t>
      </w:r>
      <w:hyperlink r:id="rId2" w:history="1">
        <w:r>
          <w:rPr>
            <w:rStyle w:val="Hyperlink"/>
          </w:rPr>
          <w:t>https://data.unicef.org/topic/nutrition/infant-and-young-child-feeding/</w:t>
        </w:r>
      </w:hyperlink>
    </w:p>
  </w:comment>
  <w:comment w:id="477" w:author="Mohammad Nayeem" w:date="2020-04-13T15:31:00Z" w:initials="MN">
    <w:p w14:paraId="2EFE74BD" w14:textId="740525EE" w:rsidR="00FE4D2A" w:rsidRDefault="00FE4D2A">
      <w:pPr>
        <w:pStyle w:val="CommentText"/>
      </w:pPr>
      <w:r>
        <w:rPr>
          <w:rStyle w:val="CommentReference"/>
        </w:rPr>
        <w:annotationRef/>
      </w:r>
      <w:r>
        <w:t>Done</w:t>
      </w:r>
    </w:p>
  </w:comment>
  <w:comment w:id="750" w:author="Md Jamal Uddin" w:date="2020-03-30T08:09:00Z" w:initials="MJU">
    <w:p w14:paraId="1418094C" w14:textId="56E57ECC" w:rsidR="00FE4D2A" w:rsidRDefault="00FE4D2A">
      <w:pPr>
        <w:pStyle w:val="CommentText"/>
      </w:pPr>
      <w:r>
        <w:rPr>
          <w:rStyle w:val="CommentReference"/>
        </w:rPr>
        <w:annotationRef/>
      </w:r>
      <w:r>
        <w:t>Add ref</w:t>
      </w:r>
    </w:p>
  </w:comment>
  <w:comment w:id="761" w:author="Md Jamal Uddin" w:date="2020-03-30T08:10:00Z" w:initials="MJU">
    <w:p w14:paraId="783FB369" w14:textId="3435DAC1" w:rsidR="00FE4D2A" w:rsidRDefault="00FE4D2A">
      <w:pPr>
        <w:pStyle w:val="CommentText"/>
      </w:pPr>
      <w:r>
        <w:rPr>
          <w:rStyle w:val="CommentReference"/>
        </w:rPr>
        <w:annotationRef/>
      </w:r>
      <w:r>
        <w:t>Add Rafi paper as ref also</w:t>
      </w:r>
    </w:p>
  </w:comment>
  <w:comment w:id="747" w:author="Md Jamal Uddin" w:date="2020-03-30T08:45:00Z" w:initials="MJU">
    <w:p w14:paraId="63DD72AE" w14:textId="69627FD9" w:rsidR="00FE4D2A" w:rsidRDefault="00FE4D2A">
      <w:pPr>
        <w:pStyle w:val="CommentText"/>
      </w:pPr>
      <w:r>
        <w:rPr>
          <w:rStyle w:val="CommentReference"/>
        </w:rPr>
        <w:annotationRef/>
      </w:r>
      <w:r>
        <w:t>Update this paragraph and taking help from attached articles.</w:t>
      </w:r>
    </w:p>
    <w:p w14:paraId="02CFA8DD" w14:textId="738DD184" w:rsidR="00FE4D2A" w:rsidRDefault="00FE4D2A">
      <w:pPr>
        <w:pStyle w:val="CommentText"/>
      </w:pPr>
    </w:p>
    <w:p w14:paraId="22ABADBE" w14:textId="7B9E9B6B" w:rsidR="00FE4D2A" w:rsidRDefault="00FE4D2A">
      <w:pPr>
        <w:pStyle w:val="CommentText"/>
      </w:pPr>
      <w:r>
        <w:t>In this paragrpah, you can only focus breastfeeding and childhood diseases. It’s a kind of literautre review from Bangadeshi studies. But do not increase text. Make very brief by 250 words. Some information already there but you can just add reference. Finally show a gap there was no study they for the association between EBF and childhood disease.</w:t>
      </w:r>
    </w:p>
    <w:p w14:paraId="56378731" w14:textId="6D5B551F" w:rsidR="00FE4D2A" w:rsidRDefault="00FE4D2A">
      <w:pPr>
        <w:pStyle w:val="CommentText"/>
      </w:pPr>
    </w:p>
  </w:comment>
  <w:comment w:id="891" w:author="Md Jamal Uddin" w:date="2020-03-30T09:31:00Z" w:initials="MJU">
    <w:p w14:paraId="5D6F692F" w14:textId="0950FF13" w:rsidR="00FE4D2A" w:rsidRDefault="00FE4D2A">
      <w:pPr>
        <w:pStyle w:val="CommentText"/>
      </w:pPr>
      <w:r>
        <w:rPr>
          <w:rStyle w:val="CommentReference"/>
        </w:rPr>
        <w:annotationRef/>
      </w:r>
      <w:r>
        <w:t>Add full name</w:t>
      </w:r>
    </w:p>
  </w:comment>
  <w:comment w:id="892" w:author="Mohammad Nayeem" w:date="2020-04-18T03:25:00Z" w:initials="MN">
    <w:p w14:paraId="72AF88CA" w14:textId="43824C96" w:rsidR="00FE4D2A" w:rsidRDefault="00FE4D2A">
      <w:pPr>
        <w:pStyle w:val="CommentText"/>
      </w:pPr>
      <w:r>
        <w:rPr>
          <w:rStyle w:val="CommentReference"/>
        </w:rPr>
        <w:annotationRef/>
      </w:r>
      <w:r>
        <w:t>Done</w:t>
      </w:r>
    </w:p>
  </w:comment>
  <w:comment w:id="1031" w:author="Md Jamal Uddin" w:date="2020-03-30T09:42:00Z" w:initials="MJU">
    <w:p w14:paraId="36DC6473" w14:textId="5CD81134" w:rsidR="00FE4D2A" w:rsidRDefault="00FE4D2A">
      <w:pPr>
        <w:pStyle w:val="CommentText"/>
      </w:pPr>
      <w:r>
        <w:rPr>
          <w:rStyle w:val="CommentReference"/>
        </w:rPr>
        <w:annotationRef/>
      </w:r>
      <w:r>
        <w:t>Thie ref check how they wrote in bdhs report.</w:t>
      </w:r>
    </w:p>
  </w:comment>
  <w:comment w:id="1108" w:author="Md Jamal Uddin" w:date="2020-03-30T19:05:00Z" w:initials="MJU">
    <w:p w14:paraId="5973A730" w14:textId="2C7DF410" w:rsidR="00FE4D2A" w:rsidRDefault="00FE4D2A">
      <w:pPr>
        <w:pStyle w:val="CommentText"/>
      </w:pPr>
      <w:r>
        <w:rPr>
          <w:rStyle w:val="CommentReference"/>
        </w:rPr>
        <w:annotationRef/>
      </w:r>
      <w:r>
        <w:t>This Figure should be Results section.</w:t>
      </w:r>
    </w:p>
  </w:comment>
  <w:comment w:id="1115" w:author="Md Jamal Uddin" w:date="2020-03-30T19:04:00Z" w:initials="MJU">
    <w:p w14:paraId="0ED355AB" w14:textId="2EB10E05" w:rsidR="00FE4D2A" w:rsidRDefault="00FE4D2A">
      <w:pPr>
        <w:pStyle w:val="CommentText"/>
      </w:pPr>
      <w:r>
        <w:rPr>
          <w:rStyle w:val="CommentReference"/>
        </w:rPr>
        <w:annotationRef/>
      </w:r>
      <w:r>
        <w:t>Also show a pie chart for EBF and NEBF</w:t>
      </w:r>
    </w:p>
  </w:comment>
  <w:comment w:id="1148" w:author="Md Jamal Uddin" w:date="2020-03-30T09:54:00Z" w:initials="MJU">
    <w:p w14:paraId="53EC017A" w14:textId="454451E7" w:rsidR="00FE4D2A" w:rsidRDefault="00FE4D2A">
      <w:pPr>
        <w:pStyle w:val="CommentText"/>
      </w:pPr>
      <w:r>
        <w:rPr>
          <w:rStyle w:val="CommentReference"/>
        </w:rPr>
        <w:annotationRef/>
      </w:r>
      <w:r>
        <w:t>I think in your analyses, NEB is 1 then EBF is 0?</w:t>
      </w:r>
    </w:p>
  </w:comment>
  <w:comment w:id="1149" w:author="Mohammad Nayeem" w:date="2020-04-18T03:59:00Z" w:initials="MN">
    <w:p w14:paraId="54506A8C" w14:textId="196465E5" w:rsidR="00FE4D2A" w:rsidRDefault="00FE4D2A">
      <w:pPr>
        <w:pStyle w:val="CommentText"/>
      </w:pPr>
      <w:r>
        <w:rPr>
          <w:rStyle w:val="CommentReference"/>
        </w:rPr>
        <w:annotationRef/>
      </w:r>
      <w:r>
        <w:t xml:space="preserve">In analysis, Ref 1 </w:t>
      </w:r>
    </w:p>
  </w:comment>
  <w:comment w:id="1264" w:author="Md Jamal Uddin" w:date="2020-03-30T19:18:00Z" w:initials="MJU">
    <w:p w14:paraId="5B737326" w14:textId="048209D0" w:rsidR="00FE4D2A" w:rsidRDefault="00FE4D2A">
      <w:pPr>
        <w:pStyle w:val="CommentText"/>
      </w:pPr>
      <w:r>
        <w:rPr>
          <w:rStyle w:val="CommentReference"/>
        </w:rPr>
        <w:annotationRef/>
      </w:r>
      <w:r>
        <w:t>here may be something related to DF, values/df equal to 1 or greater than 1…</w:t>
      </w:r>
    </w:p>
  </w:comment>
  <w:comment w:id="1265" w:author="Mohammad Nayeem" w:date="2020-04-18T15:03:00Z" w:initials="MN">
    <w:p w14:paraId="60866FF3" w14:textId="0DE01A6C" w:rsidR="00FE4D2A" w:rsidRDefault="00FE4D2A">
      <w:pPr>
        <w:pStyle w:val="CommentText"/>
      </w:pPr>
      <w:r>
        <w:rPr>
          <w:rStyle w:val="CommentReference"/>
        </w:rPr>
        <w:annotationRef/>
      </w:r>
      <w:r>
        <w:t>Done</w:t>
      </w:r>
    </w:p>
  </w:comment>
  <w:comment w:id="1629" w:author="Md Jamal Uddin" w:date="2020-03-30T19:48:00Z" w:initials="MJU">
    <w:p w14:paraId="5E6E5C52" w14:textId="06AD0EF4" w:rsidR="00FE4D2A" w:rsidRDefault="00FE4D2A">
      <w:pPr>
        <w:pStyle w:val="CommentText"/>
      </w:pPr>
      <w:r>
        <w:rPr>
          <w:rStyle w:val="CommentReference"/>
        </w:rPr>
        <w:annotationRef/>
      </w:r>
      <w:r>
        <w:t>is this Vung or Vuong?</w:t>
      </w:r>
    </w:p>
  </w:comment>
  <w:comment w:id="1630" w:author="Mohammad Nayeem" w:date="2020-04-18T04:06:00Z" w:initials="MN">
    <w:p w14:paraId="6776F45B" w14:textId="55EBE9A1" w:rsidR="00FE4D2A" w:rsidRDefault="00FE4D2A">
      <w:pPr>
        <w:pStyle w:val="CommentText"/>
      </w:pPr>
      <w:r>
        <w:rPr>
          <w:rStyle w:val="CommentReference"/>
        </w:rPr>
        <w:annotationRef/>
      </w:r>
      <w:r>
        <w:t>Vuong</w:t>
      </w:r>
    </w:p>
  </w:comment>
  <w:comment w:id="1720" w:author="Md Jamal Uddin" w:date="2020-04-06T09:29:00Z" w:initials="MJU">
    <w:p w14:paraId="2596032E" w14:textId="77777777" w:rsidR="00FE4D2A" w:rsidRDefault="00FE4D2A">
      <w:pPr>
        <w:pStyle w:val="CommentText"/>
      </w:pPr>
      <w:r>
        <w:rPr>
          <w:rStyle w:val="CommentReference"/>
        </w:rPr>
        <w:annotationRef/>
      </w:r>
      <w:r>
        <w:t>Change/update text according to column %</w:t>
      </w:r>
    </w:p>
    <w:p w14:paraId="168FFA3A" w14:textId="0704CEE3" w:rsidR="00FE4D2A" w:rsidRDefault="00FE4D2A">
      <w:pPr>
        <w:pStyle w:val="CommentText"/>
      </w:pPr>
      <w:r>
        <w:t>And provide very brief and most important results. Remove unnecessary text. For example, when talk about 55.3% EBF so you don’t need to tell % of the NEBF…</w:t>
      </w:r>
    </w:p>
  </w:comment>
  <w:comment w:id="1721" w:author="Mohammad Nayeem" w:date="2020-04-19T13:43:00Z" w:initials="MN">
    <w:p w14:paraId="254BAB29" w14:textId="35BA079E" w:rsidR="00FE4D2A" w:rsidRDefault="00FE4D2A">
      <w:pPr>
        <w:pStyle w:val="CommentText"/>
      </w:pPr>
      <w:r>
        <w:rPr>
          <w:rStyle w:val="CommentReference"/>
        </w:rPr>
        <w:annotationRef/>
      </w:r>
      <w:r>
        <w:t>Done</w:t>
      </w:r>
    </w:p>
  </w:comment>
  <w:comment w:id="1820" w:author="Md Jamal Uddin" w:date="2020-04-06T09:23:00Z" w:initials="MJU">
    <w:p w14:paraId="49FBA915" w14:textId="172AA0C3" w:rsidR="00FE4D2A" w:rsidRDefault="00FE4D2A">
      <w:pPr>
        <w:pStyle w:val="CommentText"/>
      </w:pPr>
      <w:r>
        <w:rPr>
          <w:rStyle w:val="CommentReference"/>
        </w:rPr>
        <w:annotationRef/>
      </w:r>
      <w:r>
        <w:t>As like C-section, please use column percentage in this table</w:t>
      </w:r>
    </w:p>
  </w:comment>
  <w:comment w:id="1821" w:author="Mohammad Nayeem" w:date="2020-04-19T13:43:00Z" w:initials="MN">
    <w:p w14:paraId="3CC30833" w14:textId="5C479E03" w:rsidR="00FE4D2A" w:rsidRDefault="00FE4D2A">
      <w:pPr>
        <w:pStyle w:val="CommentText"/>
      </w:pPr>
      <w:r>
        <w:rPr>
          <w:rStyle w:val="CommentReference"/>
        </w:rPr>
        <w:annotationRef/>
      </w:r>
      <w:r>
        <w:t>Done</w:t>
      </w:r>
    </w:p>
  </w:comment>
  <w:comment w:id="1991" w:author="Md Jamal Uddin" w:date="2020-04-06T09:24:00Z" w:initials="MJU">
    <w:p w14:paraId="141EB780" w14:textId="26581EE5" w:rsidR="00FE4D2A" w:rsidRDefault="00FE4D2A">
      <w:pPr>
        <w:pStyle w:val="CommentText"/>
      </w:pPr>
      <w:r>
        <w:rPr>
          <w:rStyle w:val="CommentReference"/>
        </w:rPr>
        <w:annotationRef/>
      </w:r>
      <w:r>
        <w:t>Add geographical location in all places.</w:t>
      </w:r>
    </w:p>
  </w:comment>
  <w:comment w:id="2195" w:author="Md Jamal Uddin" w:date="2020-04-06T09:24:00Z" w:initials="MJU">
    <w:p w14:paraId="1DA601E6" w14:textId="4D04CF03" w:rsidR="00FE4D2A" w:rsidRDefault="00FE4D2A">
      <w:pPr>
        <w:pStyle w:val="CommentText"/>
      </w:pPr>
      <w:r>
        <w:rPr>
          <w:rStyle w:val="CommentReference"/>
        </w:rPr>
        <w:annotationRef/>
      </w:r>
      <w:r>
        <w:t>Write area of residence in all places</w:t>
      </w:r>
    </w:p>
  </w:comment>
  <w:comment w:id="2830" w:author="Md Jamal Uddin [2]" w:date="2019-05-22T15:49:00Z" w:initials="MJU">
    <w:p w14:paraId="763C58C1" w14:textId="77777777" w:rsidR="00FE4D2A" w:rsidRDefault="00FE4D2A">
      <w:pPr>
        <w:pStyle w:val="CommentText"/>
      </w:pPr>
      <w:r>
        <w:rPr>
          <w:rStyle w:val="CommentReference"/>
        </w:rPr>
        <w:annotationRef/>
      </w:r>
      <w:r>
        <w:t>Start from richest….</w:t>
      </w:r>
    </w:p>
  </w:comment>
  <w:comment w:id="2831" w:author="Md Jamal Uddin" w:date="2020-04-06T09:26:00Z" w:initials="MJU">
    <w:p w14:paraId="28866F6F" w14:textId="49DE9CA5" w:rsidR="00FE4D2A" w:rsidRDefault="00FE4D2A">
      <w:pPr>
        <w:pStyle w:val="CommentText"/>
      </w:pPr>
      <w:r>
        <w:rPr>
          <w:rStyle w:val="CommentReference"/>
        </w:rPr>
        <w:annotationRef/>
      </w:r>
      <w:r>
        <w:t>Make both categories into one. Like rich</w:t>
      </w:r>
    </w:p>
  </w:comment>
  <w:comment w:id="3040" w:author="Md Jamal Uddin" w:date="2020-04-06T09:29:00Z" w:initials="MJU">
    <w:p w14:paraId="4E421163" w14:textId="77777777" w:rsidR="00FE4D2A" w:rsidRDefault="00FE4D2A" w:rsidP="00922582">
      <w:pPr>
        <w:pStyle w:val="CommentText"/>
      </w:pPr>
      <w:r>
        <w:rPr>
          <w:rStyle w:val="CommentReference"/>
        </w:rPr>
        <w:annotationRef/>
      </w:r>
      <w:r>
        <w:t>Change/update text according to column %</w:t>
      </w:r>
    </w:p>
    <w:p w14:paraId="1ABA1AA5" w14:textId="39CAAD4F" w:rsidR="00FE4D2A" w:rsidRDefault="00FE4D2A">
      <w:pPr>
        <w:pStyle w:val="CommentText"/>
      </w:pPr>
      <w:r>
        <w:t>And provide very brief and most important results. Remove unnecessary text.</w:t>
      </w:r>
    </w:p>
  </w:comment>
  <w:comment w:id="3041" w:author="Mohammad Nayeem" w:date="2020-04-19T13:44:00Z" w:initials="MN">
    <w:p w14:paraId="4285CB81" w14:textId="71531CBA" w:rsidR="00FE4D2A" w:rsidRDefault="00FE4D2A">
      <w:pPr>
        <w:pStyle w:val="CommentText"/>
      </w:pPr>
      <w:r>
        <w:rPr>
          <w:rStyle w:val="CommentReference"/>
        </w:rPr>
        <w:annotationRef/>
      </w:r>
      <w:r>
        <w:t>Done</w:t>
      </w:r>
    </w:p>
  </w:comment>
  <w:comment w:id="3122" w:author="Md Jamal Uddin" w:date="2020-04-06T09:27:00Z" w:initials="MJU">
    <w:p w14:paraId="7C2C3F1A" w14:textId="71FE547D" w:rsidR="00FE4D2A" w:rsidRDefault="00FE4D2A">
      <w:pPr>
        <w:pStyle w:val="CommentText"/>
      </w:pPr>
      <w:r>
        <w:rPr>
          <w:rStyle w:val="CommentReference"/>
        </w:rPr>
        <w:annotationRef/>
      </w:r>
      <w:r>
        <w:t>Use column %</w:t>
      </w:r>
    </w:p>
  </w:comment>
  <w:comment w:id="3123" w:author="Mohammad Nayeem" w:date="2020-04-19T13:44:00Z" w:initials="MN">
    <w:p w14:paraId="1C81F406" w14:textId="6F9B18B4" w:rsidR="00FE4D2A" w:rsidRDefault="00FE4D2A">
      <w:pPr>
        <w:pStyle w:val="CommentText"/>
      </w:pPr>
      <w:r>
        <w:rPr>
          <w:rStyle w:val="CommentReference"/>
        </w:rPr>
        <w:annotationRef/>
      </w:r>
      <w:r>
        <w:t>Done</w:t>
      </w:r>
    </w:p>
  </w:comment>
  <w:comment w:id="3377" w:author="Md Jamal Uddin" w:date="2020-04-06T09:28:00Z" w:initials="MJU">
    <w:p w14:paraId="477E7AB9" w14:textId="6C410CAB" w:rsidR="00FE4D2A" w:rsidRDefault="00FE4D2A">
      <w:pPr>
        <w:pStyle w:val="CommentText"/>
      </w:pPr>
      <w:r>
        <w:rPr>
          <w:rStyle w:val="CommentReference"/>
        </w:rPr>
        <w:annotationRef/>
      </w:r>
      <w:r>
        <w:t>Make both categoris into 1: large</w:t>
      </w:r>
    </w:p>
  </w:comment>
  <w:comment w:id="3673" w:author="Md Jamal Uddin" w:date="2020-04-06T09:40:00Z" w:initials="MJU">
    <w:p w14:paraId="60884C84" w14:textId="2B9D2AD3" w:rsidR="00FE4D2A" w:rsidRDefault="00FE4D2A">
      <w:pPr>
        <w:pStyle w:val="CommentText"/>
      </w:pPr>
      <w:r>
        <w:rPr>
          <w:rStyle w:val="CommentReference"/>
        </w:rPr>
        <w:annotationRef/>
      </w:r>
      <w:r>
        <w:t>What is your null hypothesis here? Write a bit more clealry this section.</w:t>
      </w:r>
    </w:p>
  </w:comment>
  <w:comment w:id="3674" w:author="Mohammad Nayeem" w:date="2020-04-19T21:21:00Z" w:initials="MN">
    <w:p w14:paraId="3E1EFED9" w14:textId="50AAC745" w:rsidR="00FE4D2A" w:rsidRDefault="00FE4D2A">
      <w:pPr>
        <w:pStyle w:val="CommentText"/>
      </w:pPr>
      <w:r>
        <w:rPr>
          <w:rStyle w:val="CommentReference"/>
        </w:rPr>
        <w:annotationRef/>
      </w:r>
      <w:r>
        <w:t>I explain it in method section</w:t>
      </w:r>
    </w:p>
  </w:comment>
  <w:comment w:id="4269" w:author="Md Jamal Uddin" w:date="2020-04-06T09:47:00Z" w:initials="MJU">
    <w:p w14:paraId="2F1812A3" w14:textId="2D68644E" w:rsidR="00FE4D2A" w:rsidRDefault="00FE4D2A">
      <w:pPr>
        <w:pStyle w:val="CommentText"/>
      </w:pPr>
      <w:r>
        <w:rPr>
          <w:rStyle w:val="CommentReference"/>
        </w:rPr>
        <w:annotationRef/>
      </w:r>
      <w:r>
        <w:t xml:space="preserve">Just explain the significnat factors very briefly..and mention one sentence the nonsignificant variables. </w:t>
      </w:r>
    </w:p>
  </w:comment>
  <w:comment w:id="4270" w:author="Mohammad Nayeem" w:date="2020-04-21T02:21:00Z" w:initials="MN">
    <w:p w14:paraId="09BA2D80" w14:textId="2703EB36" w:rsidR="00FE4D2A" w:rsidRDefault="00FE4D2A">
      <w:pPr>
        <w:pStyle w:val="CommentText"/>
      </w:pPr>
      <w:r>
        <w:rPr>
          <w:rStyle w:val="CommentReference"/>
        </w:rPr>
        <w:annotationRef/>
      </w:r>
      <w:r>
        <w:t>Done</w:t>
      </w:r>
    </w:p>
  </w:comment>
  <w:comment w:id="4682" w:author="Md Jamal Uddin" w:date="2020-04-06T09:48:00Z" w:initials="MJU">
    <w:p w14:paraId="47BA9829" w14:textId="0AA0BC22" w:rsidR="00FE4D2A" w:rsidRDefault="00FE4D2A">
      <w:pPr>
        <w:pStyle w:val="CommentText"/>
      </w:pPr>
      <w:r>
        <w:rPr>
          <w:rStyle w:val="CommentReference"/>
        </w:rPr>
        <w:annotationRef/>
      </w:r>
      <w:r>
        <w:t>Geographical location</w:t>
      </w:r>
    </w:p>
  </w:comment>
  <w:comment w:id="4905" w:author="Md Jamal Uddin" w:date="2020-04-06T09:50:00Z" w:initials="MJU">
    <w:p w14:paraId="138727A4" w14:textId="6B8D0C28" w:rsidR="00FE4D2A" w:rsidRDefault="00FE4D2A">
      <w:pPr>
        <w:pStyle w:val="CommentText"/>
      </w:pPr>
      <w:r>
        <w:rPr>
          <w:rStyle w:val="CommentReference"/>
        </w:rPr>
        <w:annotationRef/>
      </w:r>
      <w:r>
        <w:t>Try to cahgne ref ctegory and see RR</w:t>
      </w:r>
    </w:p>
  </w:comment>
  <w:comment w:id="4906" w:author="Mohammad Nayeem" w:date="2020-04-19T22:40:00Z" w:initials="MN">
    <w:p w14:paraId="71D15D07" w14:textId="4228816B" w:rsidR="00FE4D2A" w:rsidRDefault="00FE4D2A">
      <w:pPr>
        <w:pStyle w:val="CommentText"/>
      </w:pPr>
      <w:r>
        <w:rPr>
          <w:rStyle w:val="CommentReference"/>
        </w:rPr>
        <w:annotationRef/>
      </w:r>
      <w:r>
        <w:t>Done</w:t>
      </w:r>
    </w:p>
  </w:comment>
  <w:comment w:id="4934" w:author="Md Jamal Uddin" w:date="2020-04-06T09:49:00Z" w:initials="MJU">
    <w:p w14:paraId="535E253D" w14:textId="4C17C798" w:rsidR="00FE4D2A" w:rsidRDefault="00FE4D2A">
      <w:pPr>
        <w:pStyle w:val="CommentText"/>
      </w:pPr>
      <w:r>
        <w:rPr>
          <w:rStyle w:val="CommentReference"/>
        </w:rPr>
        <w:annotationRef/>
      </w:r>
      <w:r>
        <w:t>Area of residence</w:t>
      </w:r>
    </w:p>
  </w:comment>
  <w:comment w:id="4935" w:author="Mohammad Nayeem" w:date="2020-04-19T22:40:00Z" w:initials="MN">
    <w:p w14:paraId="5DBE1BA4" w14:textId="5249BC80" w:rsidR="00FE4D2A" w:rsidRDefault="00FE4D2A">
      <w:pPr>
        <w:pStyle w:val="CommentText"/>
      </w:pPr>
      <w:r>
        <w:rPr>
          <w:rStyle w:val="CommentReference"/>
        </w:rPr>
        <w:annotationRef/>
      </w:r>
      <w:r>
        <w:t>Done</w:t>
      </w:r>
    </w:p>
  </w:comment>
  <w:comment w:id="5115" w:author="Md Jamal Uddin" w:date="2020-04-06T09:50:00Z" w:initials="MJU">
    <w:p w14:paraId="1D185CFC" w14:textId="0F59918A" w:rsidR="00FE4D2A" w:rsidRDefault="00FE4D2A">
      <w:pPr>
        <w:pStyle w:val="CommentText"/>
      </w:pPr>
      <w:r>
        <w:rPr>
          <w:rStyle w:val="CommentReference"/>
        </w:rPr>
        <w:annotationRef/>
      </w:r>
      <w:r>
        <w:t>Add higher education as ref</w:t>
      </w:r>
    </w:p>
  </w:comment>
  <w:comment w:id="5116" w:author="Mohammad Nayeem" w:date="2020-04-19T22:43:00Z" w:initials="MN">
    <w:p w14:paraId="17CD56FA" w14:textId="3B8E697F" w:rsidR="00FE4D2A" w:rsidRDefault="00FE4D2A">
      <w:pPr>
        <w:pStyle w:val="CommentText"/>
      </w:pPr>
      <w:r>
        <w:rPr>
          <w:rStyle w:val="CommentReference"/>
        </w:rPr>
        <w:annotationRef/>
      </w:r>
    </w:p>
  </w:comment>
  <w:comment w:id="5470" w:author="Md Jamal Uddin" w:date="2020-04-06T09:51:00Z" w:initials="MJU">
    <w:p w14:paraId="7A311E1E" w14:textId="6D77D483" w:rsidR="00FE4D2A" w:rsidRDefault="00FE4D2A">
      <w:pPr>
        <w:pStyle w:val="CommentText"/>
      </w:pPr>
      <w:r>
        <w:rPr>
          <w:rStyle w:val="CommentReference"/>
        </w:rPr>
        <w:annotationRef/>
      </w:r>
      <w:r>
        <w:t>Add yes as ref</w:t>
      </w:r>
    </w:p>
  </w:comment>
  <w:comment w:id="5471" w:author="Mohammad Nayeem" w:date="2020-04-19T22:52:00Z" w:initials="MN">
    <w:p w14:paraId="6171FB36" w14:textId="314E853B" w:rsidR="00FE4D2A" w:rsidRDefault="00FE4D2A">
      <w:pPr>
        <w:pStyle w:val="CommentText"/>
      </w:pPr>
      <w:r>
        <w:rPr>
          <w:rStyle w:val="CommentReference"/>
        </w:rPr>
        <w:annotationRef/>
      </w:r>
      <w:r>
        <w:t>Done</w:t>
      </w:r>
    </w:p>
  </w:comment>
  <w:comment w:id="5952" w:author="Md Jamal Uddin" w:date="2020-04-06T09:52:00Z" w:initials="MJU">
    <w:p w14:paraId="2920886C" w14:textId="3BA4DF3C" w:rsidR="00FE4D2A" w:rsidRDefault="00FE4D2A">
      <w:pPr>
        <w:pStyle w:val="CommentText"/>
      </w:pPr>
      <w:r>
        <w:rPr>
          <w:rStyle w:val="CommentReference"/>
        </w:rPr>
        <w:annotationRef/>
      </w:r>
      <w:r>
        <w:t xml:space="preserve">Modify categoris as I commented above table </w:t>
      </w:r>
    </w:p>
  </w:comment>
  <w:comment w:id="5953" w:author="Mohammad Nayeem" w:date="2020-04-20T00:35:00Z" w:initials="MN">
    <w:p w14:paraId="09AA9D1D" w14:textId="232E8EFB" w:rsidR="00FE4D2A" w:rsidRDefault="00FE4D2A">
      <w:pPr>
        <w:pStyle w:val="CommentText"/>
      </w:pPr>
      <w:r>
        <w:rPr>
          <w:rStyle w:val="CommentReference"/>
        </w:rPr>
        <w:annotationRef/>
      </w:r>
      <w:r>
        <w:t>Done</w:t>
      </w:r>
    </w:p>
  </w:comment>
  <w:comment w:id="6118" w:author="Md Jamal Uddin" w:date="2020-04-06T09:53:00Z" w:initials="MJU">
    <w:p w14:paraId="3F14DF35" w14:textId="36928E12" w:rsidR="00FE4D2A" w:rsidRDefault="00FE4D2A">
      <w:pPr>
        <w:pStyle w:val="CommentText"/>
      </w:pPr>
      <w:r>
        <w:rPr>
          <w:rStyle w:val="CommentReference"/>
        </w:rPr>
        <w:annotationRef/>
      </w:r>
      <w:r>
        <w:t>Why disease count increase with age increase….did u check in a BAR chart whether this trend is okay?</w:t>
      </w:r>
    </w:p>
  </w:comment>
  <w:comment w:id="6119" w:author="Mohammad Nayeem" w:date="2020-04-21T01:35:00Z" w:initials="MN">
    <w:p w14:paraId="6B103529" w14:textId="41A38D5A" w:rsidR="00FE4D2A" w:rsidRDefault="00FE4D2A">
      <w:pPr>
        <w:pStyle w:val="CommentText"/>
      </w:pPr>
      <w:r>
        <w:rPr>
          <w:rStyle w:val="CommentReference"/>
        </w:rPr>
        <w:annotationRef/>
      </w:r>
      <w:r>
        <w:t>Yes</w:t>
      </w:r>
    </w:p>
  </w:comment>
  <w:comment w:id="6226" w:author="Md Jamal Uddin" w:date="2020-04-06T09:54:00Z" w:initials="MJU">
    <w:p w14:paraId="2F612082" w14:textId="32ACC5C5" w:rsidR="00FE4D2A" w:rsidRDefault="00FE4D2A">
      <w:pPr>
        <w:pStyle w:val="CommentText"/>
      </w:pPr>
      <w:r>
        <w:rPr>
          <w:rStyle w:val="CommentReference"/>
        </w:rPr>
        <w:annotationRef/>
      </w:r>
      <w:r>
        <w:t xml:space="preserve">Update this section as we provided guidelines C-section paper. </w:t>
      </w:r>
    </w:p>
  </w:comment>
  <w:comment w:id="6227" w:author="Mohammad Nayeem" w:date="2020-04-21T01:35:00Z" w:initials="MN">
    <w:p w14:paraId="3A728605" w14:textId="52420160" w:rsidR="00FE4D2A" w:rsidRDefault="00FE4D2A">
      <w:pPr>
        <w:pStyle w:val="CommentText"/>
      </w:pPr>
      <w:r>
        <w:rPr>
          <w:rStyle w:val="CommentReference"/>
        </w:rPr>
        <w:annotationRef/>
      </w:r>
      <w:r>
        <w:t>Done</w:t>
      </w:r>
    </w:p>
  </w:comment>
  <w:comment w:id="7673" w:author="Md Jamal Uddin" w:date="2020-03-30T19:05:00Z" w:initials="MJU">
    <w:p w14:paraId="5B785FDA" w14:textId="77777777" w:rsidR="00FE4D2A" w:rsidRDefault="00FE4D2A" w:rsidP="00777723">
      <w:pPr>
        <w:pStyle w:val="CommentText"/>
      </w:pPr>
      <w:r>
        <w:rPr>
          <w:rStyle w:val="CommentReference"/>
        </w:rPr>
        <w:annotationRef/>
      </w:r>
      <w:r>
        <w:t>This Figure should be Results section.</w:t>
      </w:r>
    </w:p>
  </w:comment>
  <w:comment w:id="7674" w:author="Mohammad Nayeem" w:date="2020-04-18T04:07:00Z" w:initials="MN">
    <w:p w14:paraId="34020BDB" w14:textId="77777777" w:rsidR="00FE4D2A" w:rsidRDefault="00FE4D2A" w:rsidP="00777723">
      <w:pPr>
        <w:pStyle w:val="CommentText"/>
      </w:pPr>
      <w:r>
        <w:rPr>
          <w:rStyle w:val="CommentReference"/>
        </w:rPr>
        <w:annotationRef/>
      </w:r>
      <w:r>
        <w:t>Done</w:t>
      </w:r>
    </w:p>
  </w:comment>
  <w:comment w:id="7679" w:author="Md Jamal Uddin" w:date="2020-03-30T19:04:00Z" w:initials="MJU">
    <w:p w14:paraId="4D8DAC58" w14:textId="77777777" w:rsidR="00FE4D2A" w:rsidRDefault="00FE4D2A" w:rsidP="00777723">
      <w:pPr>
        <w:pStyle w:val="CommentText"/>
      </w:pPr>
      <w:r>
        <w:rPr>
          <w:rStyle w:val="CommentReference"/>
        </w:rPr>
        <w:annotationRef/>
      </w:r>
      <w:r>
        <w:t>Also show a pie chart for EBF and NEBF</w:t>
      </w:r>
    </w:p>
  </w:comment>
  <w:comment w:id="7680" w:author="Mohammad Nayeem" w:date="2020-04-18T15:09:00Z" w:initials="MN">
    <w:p w14:paraId="4F19995D" w14:textId="77777777" w:rsidR="00FE4D2A" w:rsidRDefault="00FE4D2A" w:rsidP="00777723">
      <w:pPr>
        <w:pStyle w:val="CommentText"/>
      </w:pPr>
      <w:r>
        <w:rPr>
          <w:rStyle w:val="CommentReference"/>
        </w:rPr>
        <w:annotationRef/>
      </w:r>
      <w:r>
        <w:t>Done</w:t>
      </w:r>
    </w:p>
  </w:comment>
  <w:comment w:id="7704" w:author="Md Jamal Uddin" w:date="2020-04-06T09:23:00Z" w:initials="MJU">
    <w:p w14:paraId="0DBCFC4F" w14:textId="77777777" w:rsidR="00FE4D2A" w:rsidRDefault="00FE4D2A" w:rsidP="00207654">
      <w:pPr>
        <w:pStyle w:val="CommentText"/>
      </w:pPr>
      <w:r>
        <w:rPr>
          <w:rStyle w:val="CommentReference"/>
        </w:rPr>
        <w:annotationRef/>
      </w:r>
      <w:r>
        <w:t>As like C-section, please use column percentage in this table</w:t>
      </w:r>
    </w:p>
  </w:comment>
  <w:comment w:id="7705" w:author="Mohammad Nayeem" w:date="2020-04-19T13:43:00Z" w:initials="MN">
    <w:p w14:paraId="26282DB4" w14:textId="77777777" w:rsidR="00FE4D2A" w:rsidRDefault="00FE4D2A" w:rsidP="00207654">
      <w:pPr>
        <w:pStyle w:val="CommentText"/>
      </w:pPr>
      <w:r>
        <w:rPr>
          <w:rStyle w:val="CommentReference"/>
        </w:rPr>
        <w:annotationRef/>
      </w:r>
      <w:r>
        <w:t>Done</w:t>
      </w:r>
    </w:p>
  </w:comment>
  <w:comment w:id="8669" w:author="Md Jamal Uddin" w:date="2020-04-06T09:27:00Z" w:initials="MJU">
    <w:p w14:paraId="57613FF2" w14:textId="77777777" w:rsidR="00FE4D2A" w:rsidRDefault="00FE4D2A" w:rsidP="00207654">
      <w:pPr>
        <w:pStyle w:val="CommentText"/>
      </w:pPr>
      <w:r>
        <w:rPr>
          <w:rStyle w:val="CommentReference"/>
        </w:rPr>
        <w:annotationRef/>
      </w:r>
      <w:r>
        <w:t>Use column %</w:t>
      </w:r>
    </w:p>
  </w:comment>
  <w:comment w:id="8670" w:author="Mohammad Nayeem" w:date="2020-04-19T13:44:00Z" w:initials="MN">
    <w:p w14:paraId="48DF02B3" w14:textId="77777777" w:rsidR="00FE4D2A" w:rsidRDefault="00FE4D2A" w:rsidP="00207654">
      <w:pPr>
        <w:pStyle w:val="CommentText"/>
      </w:pPr>
      <w:r>
        <w:rPr>
          <w:rStyle w:val="CommentReference"/>
        </w:rPr>
        <w:annotationRef/>
      </w:r>
      <w:r>
        <w:t>Done</w:t>
      </w:r>
    </w:p>
  </w:comment>
  <w:comment w:id="9625" w:author="Md Jamal Uddin" w:date="2020-04-06T09:49:00Z" w:initials="MJU">
    <w:p w14:paraId="607A4326" w14:textId="77777777" w:rsidR="00FE4D2A" w:rsidRDefault="00FE4D2A" w:rsidP="002F7459">
      <w:pPr>
        <w:pStyle w:val="CommentText"/>
      </w:pPr>
      <w:r>
        <w:rPr>
          <w:rStyle w:val="CommentReference"/>
        </w:rPr>
        <w:annotationRef/>
      </w:r>
      <w:r>
        <w:t>Area of residence</w:t>
      </w:r>
    </w:p>
  </w:comment>
  <w:comment w:id="9626" w:author="Mohammad Nayeem" w:date="2020-04-19T22:40:00Z" w:initials="MN">
    <w:p w14:paraId="4D6EFCDE" w14:textId="77777777" w:rsidR="00FE4D2A" w:rsidRDefault="00FE4D2A" w:rsidP="002F7459">
      <w:pPr>
        <w:pStyle w:val="CommentText"/>
      </w:pPr>
      <w:r>
        <w:rPr>
          <w:rStyle w:val="CommentReference"/>
        </w:rPr>
        <w:annotationRef/>
      </w:r>
      <w:r>
        <w:t>Done</w:t>
      </w:r>
    </w:p>
  </w:comment>
  <w:comment w:id="9862" w:author="Md Jamal Uddin" w:date="2020-04-06T09:50:00Z" w:initials="MJU">
    <w:p w14:paraId="56D474D2" w14:textId="77777777" w:rsidR="00FE4D2A" w:rsidRDefault="00FE4D2A" w:rsidP="00207654">
      <w:pPr>
        <w:pStyle w:val="CommentText"/>
      </w:pPr>
      <w:r>
        <w:rPr>
          <w:rStyle w:val="CommentReference"/>
        </w:rPr>
        <w:annotationRef/>
      </w:r>
      <w:r>
        <w:t>Try to cahgne ref ctegory and see RR</w:t>
      </w:r>
    </w:p>
  </w:comment>
  <w:comment w:id="9863" w:author="Mohammad Nayeem" w:date="2020-04-19T22:40:00Z" w:initials="MN">
    <w:p w14:paraId="2F928903" w14:textId="77777777" w:rsidR="00FE4D2A" w:rsidRDefault="00FE4D2A" w:rsidP="00207654">
      <w:pPr>
        <w:pStyle w:val="CommentText"/>
      </w:pPr>
      <w:r>
        <w:rPr>
          <w:rStyle w:val="CommentReference"/>
        </w:rPr>
        <w:annotationRef/>
      </w:r>
      <w:r>
        <w:t>Done</w:t>
      </w:r>
    </w:p>
  </w:comment>
  <w:comment w:id="9905" w:author="Md Jamal Uddin" w:date="2020-04-06T09:50:00Z" w:initials="MJU">
    <w:p w14:paraId="58A54557" w14:textId="77777777" w:rsidR="00FE4D2A" w:rsidRDefault="00FE4D2A" w:rsidP="00207654">
      <w:pPr>
        <w:pStyle w:val="CommentText"/>
      </w:pPr>
      <w:r>
        <w:rPr>
          <w:rStyle w:val="CommentReference"/>
        </w:rPr>
        <w:annotationRef/>
      </w:r>
      <w:r>
        <w:t>Add higher education as ref</w:t>
      </w:r>
    </w:p>
  </w:comment>
  <w:comment w:id="9906" w:author="Mohammad Nayeem" w:date="2020-04-19T22:43:00Z" w:initials="MN">
    <w:p w14:paraId="576207A0" w14:textId="77777777" w:rsidR="00FE4D2A" w:rsidRDefault="00FE4D2A" w:rsidP="00207654">
      <w:pPr>
        <w:pStyle w:val="CommentText"/>
      </w:pPr>
      <w:r>
        <w:rPr>
          <w:rStyle w:val="CommentReference"/>
        </w:rPr>
        <w:annotationRef/>
      </w:r>
      <w:r>
        <w:t>Done</w:t>
      </w:r>
    </w:p>
  </w:comment>
  <w:comment w:id="10343" w:author="Md Jamal Uddin" w:date="2020-04-06T09:51:00Z" w:initials="MJU">
    <w:p w14:paraId="66CB69FA" w14:textId="77777777" w:rsidR="00FE4D2A" w:rsidRDefault="00FE4D2A" w:rsidP="00207654">
      <w:pPr>
        <w:pStyle w:val="CommentText"/>
      </w:pPr>
      <w:r>
        <w:rPr>
          <w:rStyle w:val="CommentReference"/>
        </w:rPr>
        <w:annotationRef/>
      </w:r>
      <w:r>
        <w:t>Add yes as ref</w:t>
      </w:r>
    </w:p>
  </w:comment>
  <w:comment w:id="10344" w:author="Mohammad Nayeem" w:date="2020-04-19T22:52:00Z" w:initials="MN">
    <w:p w14:paraId="24AD8865" w14:textId="77777777" w:rsidR="00FE4D2A" w:rsidRDefault="00FE4D2A" w:rsidP="00207654">
      <w:pPr>
        <w:pStyle w:val="CommentText"/>
      </w:pPr>
      <w:r>
        <w:rPr>
          <w:rStyle w:val="CommentReference"/>
        </w:rPr>
        <w:annotationRef/>
      </w:r>
      <w:r>
        <w:t>Done</w:t>
      </w:r>
    </w:p>
  </w:comment>
  <w:comment w:id="10812" w:author="Md Jamal Uddin" w:date="2020-04-06T09:52:00Z" w:initials="MJU">
    <w:p w14:paraId="305645BC" w14:textId="77777777" w:rsidR="00FE4D2A" w:rsidRDefault="00FE4D2A" w:rsidP="00207654">
      <w:pPr>
        <w:pStyle w:val="CommentText"/>
      </w:pPr>
      <w:r>
        <w:rPr>
          <w:rStyle w:val="CommentReference"/>
        </w:rPr>
        <w:annotationRef/>
      </w:r>
      <w:r>
        <w:t xml:space="preserve">Modify categoris as I commented above table </w:t>
      </w:r>
    </w:p>
  </w:comment>
  <w:comment w:id="10813" w:author="Mohammad Nayeem" w:date="2020-04-20T00:35:00Z" w:initials="MN">
    <w:p w14:paraId="78BE1C3A" w14:textId="77777777" w:rsidR="00FE4D2A" w:rsidRDefault="00FE4D2A" w:rsidP="00207654">
      <w:pPr>
        <w:pStyle w:val="CommentText"/>
      </w:pPr>
      <w:r>
        <w:rPr>
          <w:rStyle w:val="CommentReference"/>
        </w:rPr>
        <w:annotationRef/>
      </w:r>
      <w:r>
        <w:t>Done</w:t>
      </w:r>
    </w:p>
  </w:comment>
  <w:comment w:id="10919" w:author="Md Jamal Uddin" w:date="2020-04-06T09:53:00Z" w:initials="MJU">
    <w:p w14:paraId="304DE298" w14:textId="77777777" w:rsidR="00FE4D2A" w:rsidRDefault="00FE4D2A" w:rsidP="00207654">
      <w:pPr>
        <w:pStyle w:val="CommentText"/>
      </w:pPr>
      <w:r>
        <w:rPr>
          <w:rStyle w:val="CommentReference"/>
        </w:rPr>
        <w:annotationRef/>
      </w:r>
      <w:r>
        <w:t>Why disease count increase with age increase….did u check in a BAR chart whether this trend is okay?</w:t>
      </w:r>
    </w:p>
  </w:comment>
  <w:comment w:id="10920" w:author="Mohammad Nayeem" w:date="2020-04-21T01:35:00Z" w:initials="MN">
    <w:p w14:paraId="36FAAF12" w14:textId="77777777" w:rsidR="00FE4D2A" w:rsidRDefault="00FE4D2A" w:rsidP="00207654">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A89C2C" w15:done="0"/>
  <w15:commentEx w15:paraId="1DC368D5" w15:paraIdParent="43A89C2C" w15:done="0"/>
  <w15:commentEx w15:paraId="19A98400" w15:done="0"/>
  <w15:commentEx w15:paraId="43400ED4" w15:paraIdParent="19A98400" w15:done="0"/>
  <w15:commentEx w15:paraId="5F7D8C2E" w15:done="0"/>
  <w15:commentEx w15:paraId="46EE2296" w15:paraIdParent="5F7D8C2E" w15:done="0"/>
  <w15:commentEx w15:paraId="0656C058" w15:done="0"/>
  <w15:commentEx w15:paraId="565F6184" w15:paraIdParent="0656C058" w15:done="0"/>
  <w15:commentEx w15:paraId="53DE8F5C" w15:done="0"/>
  <w15:commentEx w15:paraId="345CDE24" w15:done="0"/>
  <w15:commentEx w15:paraId="72F0B57D" w15:done="0"/>
  <w15:commentEx w15:paraId="2EFE74BD" w15:paraIdParent="72F0B57D" w15:done="0"/>
  <w15:commentEx w15:paraId="1418094C" w15:done="0"/>
  <w15:commentEx w15:paraId="783FB369" w15:done="0"/>
  <w15:commentEx w15:paraId="56378731" w15:done="0"/>
  <w15:commentEx w15:paraId="5D6F692F" w15:done="0"/>
  <w15:commentEx w15:paraId="72AF88CA" w15:paraIdParent="5D6F692F" w15:done="0"/>
  <w15:commentEx w15:paraId="36DC6473" w15:done="0"/>
  <w15:commentEx w15:paraId="5973A730" w15:done="0"/>
  <w15:commentEx w15:paraId="0ED355AB" w15:done="0"/>
  <w15:commentEx w15:paraId="53EC017A" w15:done="0"/>
  <w15:commentEx w15:paraId="54506A8C" w15:paraIdParent="53EC017A" w15:done="0"/>
  <w15:commentEx w15:paraId="5B737326" w15:done="0"/>
  <w15:commentEx w15:paraId="60866FF3" w15:paraIdParent="5B737326" w15:done="0"/>
  <w15:commentEx w15:paraId="5E6E5C52" w15:done="0"/>
  <w15:commentEx w15:paraId="6776F45B" w15:paraIdParent="5E6E5C52" w15:done="0"/>
  <w15:commentEx w15:paraId="168FFA3A" w15:done="0"/>
  <w15:commentEx w15:paraId="254BAB29" w15:paraIdParent="168FFA3A" w15:done="0"/>
  <w15:commentEx w15:paraId="49FBA915" w15:done="0"/>
  <w15:commentEx w15:paraId="3CC30833" w15:paraIdParent="49FBA915" w15:done="0"/>
  <w15:commentEx w15:paraId="141EB780" w15:done="0"/>
  <w15:commentEx w15:paraId="1DA601E6" w15:done="0"/>
  <w15:commentEx w15:paraId="763C58C1" w15:done="0"/>
  <w15:commentEx w15:paraId="28866F6F" w15:done="0"/>
  <w15:commentEx w15:paraId="1ABA1AA5" w15:done="0"/>
  <w15:commentEx w15:paraId="4285CB81" w15:paraIdParent="1ABA1AA5" w15:done="0"/>
  <w15:commentEx w15:paraId="7C2C3F1A" w15:done="0"/>
  <w15:commentEx w15:paraId="1C81F406" w15:paraIdParent="7C2C3F1A" w15:done="0"/>
  <w15:commentEx w15:paraId="477E7AB9" w15:done="0"/>
  <w15:commentEx w15:paraId="60884C84" w15:done="0"/>
  <w15:commentEx w15:paraId="3E1EFED9" w15:paraIdParent="60884C84" w15:done="0"/>
  <w15:commentEx w15:paraId="2F1812A3" w15:done="0"/>
  <w15:commentEx w15:paraId="09BA2D80" w15:paraIdParent="2F1812A3" w15:done="0"/>
  <w15:commentEx w15:paraId="47BA9829" w15:done="0"/>
  <w15:commentEx w15:paraId="138727A4" w15:done="0"/>
  <w15:commentEx w15:paraId="71D15D07" w15:paraIdParent="138727A4" w15:done="0"/>
  <w15:commentEx w15:paraId="535E253D" w15:done="0"/>
  <w15:commentEx w15:paraId="5DBE1BA4" w15:paraIdParent="535E253D" w15:done="0"/>
  <w15:commentEx w15:paraId="1D185CFC" w15:done="0"/>
  <w15:commentEx w15:paraId="17CD56FA" w15:paraIdParent="1D185CFC" w15:done="0"/>
  <w15:commentEx w15:paraId="7A311E1E" w15:done="0"/>
  <w15:commentEx w15:paraId="6171FB36" w15:paraIdParent="7A311E1E" w15:done="0"/>
  <w15:commentEx w15:paraId="2920886C" w15:done="0"/>
  <w15:commentEx w15:paraId="09AA9D1D" w15:paraIdParent="2920886C" w15:done="0"/>
  <w15:commentEx w15:paraId="3F14DF35" w15:done="0"/>
  <w15:commentEx w15:paraId="6B103529" w15:paraIdParent="3F14DF35" w15:done="0"/>
  <w15:commentEx w15:paraId="2F612082" w15:done="0"/>
  <w15:commentEx w15:paraId="3A728605" w15:paraIdParent="2F612082" w15:done="0"/>
  <w15:commentEx w15:paraId="5B785FDA" w15:done="0"/>
  <w15:commentEx w15:paraId="34020BDB" w15:paraIdParent="5B785FDA" w15:done="0"/>
  <w15:commentEx w15:paraId="4D8DAC58" w15:done="0"/>
  <w15:commentEx w15:paraId="4F19995D" w15:paraIdParent="4D8DAC58" w15:done="0"/>
  <w15:commentEx w15:paraId="0DBCFC4F" w15:done="0"/>
  <w15:commentEx w15:paraId="26282DB4" w15:paraIdParent="0DBCFC4F" w15:done="0"/>
  <w15:commentEx w15:paraId="57613FF2" w15:done="0"/>
  <w15:commentEx w15:paraId="48DF02B3" w15:paraIdParent="57613FF2" w15:done="0"/>
  <w15:commentEx w15:paraId="607A4326" w15:done="0"/>
  <w15:commentEx w15:paraId="4D6EFCDE" w15:paraIdParent="607A4326" w15:done="0"/>
  <w15:commentEx w15:paraId="56D474D2" w15:done="0"/>
  <w15:commentEx w15:paraId="2F928903" w15:paraIdParent="56D474D2" w15:done="0"/>
  <w15:commentEx w15:paraId="58A54557" w15:done="0"/>
  <w15:commentEx w15:paraId="576207A0" w15:paraIdParent="58A54557" w15:done="0"/>
  <w15:commentEx w15:paraId="66CB69FA" w15:done="0"/>
  <w15:commentEx w15:paraId="24AD8865" w15:paraIdParent="66CB69FA" w15:done="0"/>
  <w15:commentEx w15:paraId="305645BC" w15:done="0"/>
  <w15:commentEx w15:paraId="78BE1C3A" w15:paraIdParent="305645BC" w15:done="0"/>
  <w15:commentEx w15:paraId="304DE298" w15:done="0"/>
  <w15:commentEx w15:paraId="36FAAF12" w15:paraIdParent="304DE2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DE55" w16cex:dateUtc="2020-04-20T20:52:00Z"/>
  <w16cex:commentExtensible w16cex:durableId="2237A3A3" w16cex:dateUtc="2020-04-07T19:13:00Z"/>
  <w16cex:commentExtensible w16cex:durableId="2237B197" w16cex:dateUtc="2020-04-07T20:12:00Z"/>
  <w16cex:commentExtensible w16cex:durableId="223F01E2" w16cex:dateUtc="2020-04-13T09:21:00Z"/>
  <w16cex:commentExtensible w16cex:durableId="223F0465" w16cex:dateUtc="2020-04-13T09:31:00Z"/>
  <w16cex:commentExtensible w16cex:durableId="2244F19A" w16cex:dateUtc="2020-04-17T21:25:00Z"/>
  <w16cex:commentExtensible w16cex:durableId="2244F9AE" w16cex:dateUtc="2020-04-17T21:59:00Z"/>
  <w16cex:commentExtensible w16cex:durableId="2245952A" w16cex:dateUtc="2020-04-18T09:03:00Z"/>
  <w16cex:commentExtensible w16cex:durableId="2244FB3B" w16cex:dateUtc="2020-04-17T22:06:00Z"/>
  <w16cex:commentExtensible w16cex:durableId="2246D40E" w16cex:dateUtc="2020-04-19T07:43:00Z"/>
  <w16cex:commentExtensible w16cex:durableId="2246D415" w16cex:dateUtc="2020-04-19T07:43:00Z"/>
  <w16cex:commentExtensible w16cex:durableId="2246D420" w16cex:dateUtc="2020-04-19T07:44:00Z"/>
  <w16cex:commentExtensible w16cex:durableId="2246D425" w16cex:dateUtc="2020-04-19T07:44:00Z"/>
  <w16cex:commentExtensible w16cex:durableId="22473F50" w16cex:dateUtc="2020-04-19T15:21:00Z"/>
  <w16cex:commentExtensible w16cex:durableId="2248D71D" w16cex:dateUtc="2020-04-20T20:21:00Z"/>
  <w16cex:commentExtensible w16cex:durableId="224751DB" w16cex:dateUtc="2020-04-19T16:40:00Z"/>
  <w16cex:commentExtensible w16cex:durableId="224751D7" w16cex:dateUtc="2020-04-19T16:40:00Z"/>
  <w16cex:commentExtensible w16cex:durableId="22475296" w16cex:dateUtc="2020-04-19T16:43:00Z"/>
  <w16cex:commentExtensible w16cex:durableId="22475496" w16cex:dateUtc="2020-04-19T16:52:00Z"/>
  <w16cex:commentExtensible w16cex:durableId="22476CC4" w16cex:dateUtc="2020-04-19T18:35:00Z"/>
  <w16cex:commentExtensible w16cex:durableId="2248CC4A" w16cex:dateUtc="2020-04-20T19:35:00Z"/>
  <w16cex:commentExtensible w16cex:durableId="2248CC56" w16cex:dateUtc="2020-04-20T19:35:00Z"/>
  <w16cex:commentExtensible w16cex:durableId="2244FB89" w16cex:dateUtc="2020-04-17T22:07:00Z"/>
  <w16cex:commentExtensible w16cex:durableId="224596B6" w16cex:dateUtc="2020-04-18T09:09:00Z"/>
  <w16cex:commentExtensible w16cex:durableId="2249E108" w16cex:dateUtc="2020-04-19T07:43:00Z"/>
  <w16cex:commentExtensible w16cex:durableId="2249E121" w16cex:dateUtc="2020-04-19T07:44:00Z"/>
  <w16cex:commentExtensible w16cex:durableId="2249E164" w16cex:dateUtc="2020-04-19T16:40:00Z"/>
  <w16cex:commentExtensible w16cex:durableId="2249E166" w16cex:dateUtc="2020-04-19T16:40:00Z"/>
  <w16cex:commentExtensible w16cex:durableId="22488EEF" w16cex:dateUtc="2020-04-19T16:43:00Z"/>
  <w16cex:commentExtensible w16cex:durableId="2249E162" w16cex:dateUtc="2020-04-19T16:52:00Z"/>
  <w16cex:commentExtensible w16cex:durableId="2249E160" w16cex:dateUtc="2020-04-19T18:35:00Z"/>
  <w16cex:commentExtensible w16cex:durableId="2249E15E" w16cex:dateUtc="2020-04-20T1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A89C2C" w16cid:durableId="22357B2D"/>
  <w16cid:commentId w16cid:paraId="1DC368D5" w16cid:durableId="2248DE55"/>
  <w16cid:commentId w16cid:paraId="19A98400" w16cid:durableId="222A1546"/>
  <w16cid:commentId w16cid:paraId="43400ED4" w16cid:durableId="2237A3A3"/>
  <w16cid:commentId w16cid:paraId="5F7D8C2E" w16cid:durableId="222A15CD"/>
  <w16cid:commentId w16cid:paraId="46EE2296" w16cid:durableId="2237B197"/>
  <w16cid:commentId w16cid:paraId="0656C058" w16cid:durableId="222C1462"/>
  <w16cid:commentId w16cid:paraId="565F6184" w16cid:durableId="223F01E2"/>
  <w16cid:commentId w16cid:paraId="53DE8F5C" w16cid:durableId="222C2681"/>
  <w16cid:commentId w16cid:paraId="345CDE24" w16cid:durableId="222C214A"/>
  <w16cid:commentId w16cid:paraId="72F0B57D" w16cid:durableId="222C24C6"/>
  <w16cid:commentId w16cid:paraId="2EFE74BD" w16cid:durableId="223F0465"/>
  <w16cid:commentId w16cid:paraId="1418094C" w16cid:durableId="222C279C"/>
  <w16cid:commentId w16cid:paraId="783FB369" w16cid:durableId="222C27E8"/>
  <w16cid:commentId w16cid:paraId="56378731" w16cid:durableId="222C3029"/>
  <w16cid:commentId w16cid:paraId="5D6F692F" w16cid:durableId="222C3AD4"/>
  <w16cid:commentId w16cid:paraId="72AF88CA" w16cid:durableId="2244F19A"/>
  <w16cid:commentId w16cid:paraId="36DC6473" w16cid:durableId="222C3D6E"/>
  <w16cid:commentId w16cid:paraId="5973A730" w16cid:durableId="222CC162"/>
  <w16cid:commentId w16cid:paraId="0ED355AB" w16cid:durableId="222CC142"/>
  <w16cid:commentId w16cid:paraId="53EC017A" w16cid:durableId="222C403B"/>
  <w16cid:commentId w16cid:paraId="54506A8C" w16cid:durableId="2244F9AE"/>
  <w16cid:commentId w16cid:paraId="5B737326" w16cid:durableId="222CC46B"/>
  <w16cid:commentId w16cid:paraId="60866FF3" w16cid:durableId="2245952A"/>
  <w16cid:commentId w16cid:paraId="5E6E5C52" w16cid:durableId="222CCB96"/>
  <w16cid:commentId w16cid:paraId="6776F45B" w16cid:durableId="2244FB3B"/>
  <w16cid:commentId w16cid:paraId="168FFA3A" w16cid:durableId="223574EE"/>
  <w16cid:commentId w16cid:paraId="254BAB29" w16cid:durableId="2246D40E"/>
  <w16cid:commentId w16cid:paraId="49FBA915" w16cid:durableId="22357382"/>
  <w16cid:commentId w16cid:paraId="3CC30833" w16cid:durableId="2246D415"/>
  <w16cid:commentId w16cid:paraId="141EB780" w16cid:durableId="223573CD"/>
  <w16cid:commentId w16cid:paraId="1DA601E6" w16cid:durableId="223573E7"/>
  <w16cid:commentId w16cid:paraId="763C58C1" w16cid:durableId="20BFDDBF"/>
  <w16cid:commentId w16cid:paraId="28866F6F" w16cid:durableId="22357441"/>
  <w16cid:commentId w16cid:paraId="1ABA1AA5" w16cid:durableId="22357510"/>
  <w16cid:commentId w16cid:paraId="4285CB81" w16cid:durableId="2246D420"/>
  <w16cid:commentId w16cid:paraId="7C2C3F1A" w16cid:durableId="22357470"/>
  <w16cid:commentId w16cid:paraId="1C81F406" w16cid:durableId="2246D425"/>
  <w16cid:commentId w16cid:paraId="477E7AB9" w16cid:durableId="223574B7"/>
  <w16cid:commentId w16cid:paraId="60884C84" w16cid:durableId="22357774"/>
  <w16cid:commentId w16cid:paraId="3E1EFED9" w16cid:durableId="22473F50"/>
  <w16cid:commentId w16cid:paraId="2F1812A3" w16cid:durableId="2235791A"/>
  <w16cid:commentId w16cid:paraId="09BA2D80" w16cid:durableId="2248D71D"/>
  <w16cid:commentId w16cid:paraId="47BA9829" w16cid:durableId="2235797F"/>
  <w16cid:commentId w16cid:paraId="138727A4" w16cid:durableId="223579CD"/>
  <w16cid:commentId w16cid:paraId="71D15D07" w16cid:durableId="224751DB"/>
  <w16cid:commentId w16cid:paraId="535E253D" w16cid:durableId="2235798F"/>
  <w16cid:commentId w16cid:paraId="5DBE1BA4" w16cid:durableId="224751D7"/>
  <w16cid:commentId w16cid:paraId="1D185CFC" w16cid:durableId="223579F7"/>
  <w16cid:commentId w16cid:paraId="17CD56FA" w16cid:durableId="22475296"/>
  <w16cid:commentId w16cid:paraId="7A311E1E" w16cid:durableId="22357A3E"/>
  <w16cid:commentId w16cid:paraId="6171FB36" w16cid:durableId="22475496"/>
  <w16cid:commentId w16cid:paraId="2920886C" w16cid:durableId="22357A70"/>
  <w16cid:commentId w16cid:paraId="09AA9D1D" w16cid:durableId="22476CC4"/>
  <w16cid:commentId w16cid:paraId="3F14DF35" w16cid:durableId="22357A9D"/>
  <w16cid:commentId w16cid:paraId="6B103529" w16cid:durableId="2248CC4A"/>
  <w16cid:commentId w16cid:paraId="2F612082" w16cid:durableId="22357ADA"/>
  <w16cid:commentId w16cid:paraId="3A728605" w16cid:durableId="2248CC56"/>
  <w16cid:commentId w16cid:paraId="5B785FDA" w16cid:durableId="2244F8A0"/>
  <w16cid:commentId w16cid:paraId="34020BDB" w16cid:durableId="2244FB89"/>
  <w16cid:commentId w16cid:paraId="4D8DAC58" w16cid:durableId="2244F89F"/>
  <w16cid:commentId w16cid:paraId="4F19995D" w16cid:durableId="224596B6"/>
  <w16cid:commentId w16cid:paraId="0DBCFC4F" w16cid:durableId="2249E109"/>
  <w16cid:commentId w16cid:paraId="26282DB4" w16cid:durableId="2249E108"/>
  <w16cid:commentId w16cid:paraId="57613FF2" w16cid:durableId="2249E122"/>
  <w16cid:commentId w16cid:paraId="48DF02B3" w16cid:durableId="2249E121"/>
  <w16cid:commentId w16cid:paraId="607A4326" w16cid:durableId="2249E165"/>
  <w16cid:commentId w16cid:paraId="4D6EFCDE" w16cid:durableId="2249E164"/>
  <w16cid:commentId w16cid:paraId="56D474D2" w16cid:durableId="2249E167"/>
  <w16cid:commentId w16cid:paraId="2F928903" w16cid:durableId="2249E166"/>
  <w16cid:commentId w16cid:paraId="58A54557" w16cid:durableId="22488EF0"/>
  <w16cid:commentId w16cid:paraId="576207A0" w16cid:durableId="22488EEF"/>
  <w16cid:commentId w16cid:paraId="66CB69FA" w16cid:durableId="2249E163"/>
  <w16cid:commentId w16cid:paraId="24AD8865" w16cid:durableId="2249E162"/>
  <w16cid:commentId w16cid:paraId="305645BC" w16cid:durableId="2249E161"/>
  <w16cid:commentId w16cid:paraId="78BE1C3A" w16cid:durableId="2249E160"/>
  <w16cid:commentId w16cid:paraId="304DE298" w16cid:durableId="2249E15F"/>
  <w16cid:commentId w16cid:paraId="36FAAF12" w16cid:durableId="2249E1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8FD8A" w14:textId="77777777" w:rsidR="004257A3" w:rsidRDefault="004257A3" w:rsidP="007A75E3">
      <w:pPr>
        <w:spacing w:after="0" w:line="240" w:lineRule="auto"/>
      </w:pPr>
      <w:r>
        <w:separator/>
      </w:r>
    </w:p>
  </w:endnote>
  <w:endnote w:type="continuationSeparator" w:id="0">
    <w:p w14:paraId="4BD6483E" w14:textId="77777777" w:rsidR="004257A3" w:rsidRDefault="004257A3" w:rsidP="007A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0522486"/>
      <w:docPartObj>
        <w:docPartGallery w:val="Page Numbers (Bottom of Page)"/>
        <w:docPartUnique/>
      </w:docPartObj>
    </w:sdtPr>
    <w:sdtContent>
      <w:p w14:paraId="66D8962B" w14:textId="62A09C69" w:rsidR="00FE4D2A" w:rsidRDefault="00FE4D2A">
        <w:pPr>
          <w:pStyle w:val="Footer"/>
          <w:jc w:val="right"/>
        </w:pPr>
        <w:r>
          <w:fldChar w:fldCharType="begin"/>
        </w:r>
        <w:r>
          <w:instrText>PAGE   \* MERGEFORMAT</w:instrText>
        </w:r>
        <w:r>
          <w:fldChar w:fldCharType="separate"/>
        </w:r>
        <w:r>
          <w:rPr>
            <w:lang w:val="da-DK"/>
          </w:rPr>
          <w:t>2</w:t>
        </w:r>
        <w:r>
          <w:fldChar w:fldCharType="end"/>
        </w:r>
      </w:p>
    </w:sdtContent>
  </w:sdt>
  <w:p w14:paraId="40535AF6" w14:textId="77777777" w:rsidR="00FE4D2A" w:rsidRDefault="00FE4D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6155495"/>
      <w:docPartObj>
        <w:docPartGallery w:val="Page Numbers (Bottom of Page)"/>
        <w:docPartUnique/>
      </w:docPartObj>
    </w:sdtPr>
    <w:sdtContent>
      <w:p w14:paraId="2061B2F0" w14:textId="77777777" w:rsidR="00FE4D2A" w:rsidRDefault="00FE4D2A">
        <w:pPr>
          <w:pStyle w:val="Footer"/>
          <w:jc w:val="right"/>
        </w:pPr>
        <w:r>
          <w:fldChar w:fldCharType="begin"/>
        </w:r>
        <w:r>
          <w:instrText>PAGE   \* MERGEFORMAT</w:instrText>
        </w:r>
        <w:r>
          <w:fldChar w:fldCharType="separate"/>
        </w:r>
        <w:r>
          <w:rPr>
            <w:lang w:val="da-DK"/>
          </w:rPr>
          <w:t>2</w:t>
        </w:r>
        <w:r>
          <w:fldChar w:fldCharType="end"/>
        </w:r>
      </w:p>
    </w:sdtContent>
  </w:sdt>
  <w:p w14:paraId="5F1A721C" w14:textId="77777777" w:rsidR="00FE4D2A" w:rsidRDefault="00FE4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225DE" w14:textId="77777777" w:rsidR="004257A3" w:rsidRDefault="004257A3" w:rsidP="007A75E3">
      <w:pPr>
        <w:spacing w:after="0" w:line="240" w:lineRule="auto"/>
      </w:pPr>
      <w:r>
        <w:separator/>
      </w:r>
    </w:p>
  </w:footnote>
  <w:footnote w:type="continuationSeparator" w:id="0">
    <w:p w14:paraId="38E53260" w14:textId="77777777" w:rsidR="004257A3" w:rsidRDefault="004257A3" w:rsidP="007A7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D46C8B"/>
    <w:multiLevelType w:val="hybridMultilevel"/>
    <w:tmpl w:val="68726490"/>
    <w:lvl w:ilvl="0" w:tplc="2D7A2248">
      <w:start w:val="2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618DE"/>
    <w:multiLevelType w:val="hybridMultilevel"/>
    <w:tmpl w:val="7BD88C10"/>
    <w:lvl w:ilvl="0" w:tplc="A750373C">
      <w:start w:val="1"/>
      <w:numFmt w:val="bullet"/>
      <w:lvlText w:val="•"/>
      <w:lvlJc w:val="left"/>
      <w:pPr>
        <w:tabs>
          <w:tab w:val="num" w:pos="720"/>
        </w:tabs>
        <w:ind w:left="720" w:hanging="360"/>
      </w:pPr>
      <w:rPr>
        <w:rFonts w:ascii="Arial" w:hAnsi="Arial" w:hint="default"/>
      </w:rPr>
    </w:lvl>
    <w:lvl w:ilvl="1" w:tplc="41BC4B76" w:tentative="1">
      <w:start w:val="1"/>
      <w:numFmt w:val="bullet"/>
      <w:lvlText w:val="•"/>
      <w:lvlJc w:val="left"/>
      <w:pPr>
        <w:tabs>
          <w:tab w:val="num" w:pos="1440"/>
        </w:tabs>
        <w:ind w:left="1440" w:hanging="360"/>
      </w:pPr>
      <w:rPr>
        <w:rFonts w:ascii="Arial" w:hAnsi="Arial" w:hint="default"/>
      </w:rPr>
    </w:lvl>
    <w:lvl w:ilvl="2" w:tplc="4C666AC8" w:tentative="1">
      <w:start w:val="1"/>
      <w:numFmt w:val="bullet"/>
      <w:lvlText w:val="•"/>
      <w:lvlJc w:val="left"/>
      <w:pPr>
        <w:tabs>
          <w:tab w:val="num" w:pos="2160"/>
        </w:tabs>
        <w:ind w:left="2160" w:hanging="360"/>
      </w:pPr>
      <w:rPr>
        <w:rFonts w:ascii="Arial" w:hAnsi="Arial" w:hint="default"/>
      </w:rPr>
    </w:lvl>
    <w:lvl w:ilvl="3" w:tplc="DAA0E4C4" w:tentative="1">
      <w:start w:val="1"/>
      <w:numFmt w:val="bullet"/>
      <w:lvlText w:val="•"/>
      <w:lvlJc w:val="left"/>
      <w:pPr>
        <w:tabs>
          <w:tab w:val="num" w:pos="2880"/>
        </w:tabs>
        <w:ind w:left="2880" w:hanging="360"/>
      </w:pPr>
      <w:rPr>
        <w:rFonts w:ascii="Arial" w:hAnsi="Arial" w:hint="default"/>
      </w:rPr>
    </w:lvl>
    <w:lvl w:ilvl="4" w:tplc="E18A0AF2" w:tentative="1">
      <w:start w:val="1"/>
      <w:numFmt w:val="bullet"/>
      <w:lvlText w:val="•"/>
      <w:lvlJc w:val="left"/>
      <w:pPr>
        <w:tabs>
          <w:tab w:val="num" w:pos="3600"/>
        </w:tabs>
        <w:ind w:left="3600" w:hanging="360"/>
      </w:pPr>
      <w:rPr>
        <w:rFonts w:ascii="Arial" w:hAnsi="Arial" w:hint="default"/>
      </w:rPr>
    </w:lvl>
    <w:lvl w:ilvl="5" w:tplc="28D839DE" w:tentative="1">
      <w:start w:val="1"/>
      <w:numFmt w:val="bullet"/>
      <w:lvlText w:val="•"/>
      <w:lvlJc w:val="left"/>
      <w:pPr>
        <w:tabs>
          <w:tab w:val="num" w:pos="4320"/>
        </w:tabs>
        <w:ind w:left="4320" w:hanging="360"/>
      </w:pPr>
      <w:rPr>
        <w:rFonts w:ascii="Arial" w:hAnsi="Arial" w:hint="default"/>
      </w:rPr>
    </w:lvl>
    <w:lvl w:ilvl="6" w:tplc="727215CC" w:tentative="1">
      <w:start w:val="1"/>
      <w:numFmt w:val="bullet"/>
      <w:lvlText w:val="•"/>
      <w:lvlJc w:val="left"/>
      <w:pPr>
        <w:tabs>
          <w:tab w:val="num" w:pos="5040"/>
        </w:tabs>
        <w:ind w:left="5040" w:hanging="360"/>
      </w:pPr>
      <w:rPr>
        <w:rFonts w:ascii="Arial" w:hAnsi="Arial" w:hint="default"/>
      </w:rPr>
    </w:lvl>
    <w:lvl w:ilvl="7" w:tplc="85F80B4E" w:tentative="1">
      <w:start w:val="1"/>
      <w:numFmt w:val="bullet"/>
      <w:lvlText w:val="•"/>
      <w:lvlJc w:val="left"/>
      <w:pPr>
        <w:tabs>
          <w:tab w:val="num" w:pos="5760"/>
        </w:tabs>
        <w:ind w:left="5760" w:hanging="360"/>
      </w:pPr>
      <w:rPr>
        <w:rFonts w:ascii="Arial" w:hAnsi="Arial" w:hint="default"/>
      </w:rPr>
    </w:lvl>
    <w:lvl w:ilvl="8" w:tplc="1AE8B1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90E6BE1"/>
    <w:multiLevelType w:val="hybridMultilevel"/>
    <w:tmpl w:val="B7E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2290C"/>
    <w:multiLevelType w:val="hybridMultilevel"/>
    <w:tmpl w:val="B9DE24AE"/>
    <w:lvl w:ilvl="0" w:tplc="6108E74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C891218"/>
    <w:multiLevelType w:val="hybridMultilevel"/>
    <w:tmpl w:val="224417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2FE5D02"/>
    <w:multiLevelType w:val="hybridMultilevel"/>
    <w:tmpl w:val="525E4F18"/>
    <w:lvl w:ilvl="0" w:tplc="F13E848C">
      <w:start w:val="2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hammad Nayeem">
    <w15:presenceInfo w15:providerId="None" w15:userId="Mohammad Nayeem"/>
  </w15:person>
  <w15:person w15:author="Md Jamal Uddin">
    <w15:presenceInfo w15:providerId="AD" w15:userId="S::md.jamal.uddin@regionh.dk::14c48568-a509-4c7d-8638-68bf815bd3bf"/>
  </w15:person>
  <w15:person w15:author="nayeem hasan">
    <w15:presenceInfo w15:providerId="Windows Live" w15:userId="5be14f6c7eaf8e33"/>
  </w15:person>
  <w15:person w15:author="Md Jamal Uddin [2]">
    <w15:presenceInfo w15:providerId="AD" w15:userId="S-1-5-21-2733926068-2665908773-2768584-2071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K0NDYxtrCwtDC0MDRV0lEKTi0uzszPAykwrwUAVRTjpiwAAAA="/>
  </w:docVars>
  <w:rsids>
    <w:rsidRoot w:val="006A4243"/>
    <w:rsid w:val="000024B1"/>
    <w:rsid w:val="0000260B"/>
    <w:rsid w:val="00003501"/>
    <w:rsid w:val="000059D0"/>
    <w:rsid w:val="000061FD"/>
    <w:rsid w:val="000074B7"/>
    <w:rsid w:val="00010DBB"/>
    <w:rsid w:val="00011FAA"/>
    <w:rsid w:val="000122F8"/>
    <w:rsid w:val="00012F7D"/>
    <w:rsid w:val="00015907"/>
    <w:rsid w:val="000166F6"/>
    <w:rsid w:val="00017410"/>
    <w:rsid w:val="00020588"/>
    <w:rsid w:val="00021BEA"/>
    <w:rsid w:val="00023136"/>
    <w:rsid w:val="0002449D"/>
    <w:rsid w:val="00026C6F"/>
    <w:rsid w:val="00027C60"/>
    <w:rsid w:val="00030368"/>
    <w:rsid w:val="000329BB"/>
    <w:rsid w:val="00033BE3"/>
    <w:rsid w:val="00034BE4"/>
    <w:rsid w:val="00036947"/>
    <w:rsid w:val="0004003C"/>
    <w:rsid w:val="00040360"/>
    <w:rsid w:val="000408C9"/>
    <w:rsid w:val="00040EA1"/>
    <w:rsid w:val="0004187C"/>
    <w:rsid w:val="00042232"/>
    <w:rsid w:val="0004321B"/>
    <w:rsid w:val="0004378B"/>
    <w:rsid w:val="00044D40"/>
    <w:rsid w:val="00045679"/>
    <w:rsid w:val="00046D97"/>
    <w:rsid w:val="000512D1"/>
    <w:rsid w:val="00051CD5"/>
    <w:rsid w:val="00052804"/>
    <w:rsid w:val="00057218"/>
    <w:rsid w:val="00061AFD"/>
    <w:rsid w:val="00063F50"/>
    <w:rsid w:val="000643EE"/>
    <w:rsid w:val="00070CC2"/>
    <w:rsid w:val="0007114E"/>
    <w:rsid w:val="00071273"/>
    <w:rsid w:val="00072DED"/>
    <w:rsid w:val="000746AF"/>
    <w:rsid w:val="00077A62"/>
    <w:rsid w:val="00077DED"/>
    <w:rsid w:val="000808A1"/>
    <w:rsid w:val="00080920"/>
    <w:rsid w:val="000822EF"/>
    <w:rsid w:val="0008404E"/>
    <w:rsid w:val="0008483D"/>
    <w:rsid w:val="000921BC"/>
    <w:rsid w:val="00092E4D"/>
    <w:rsid w:val="000936C0"/>
    <w:rsid w:val="00094FF7"/>
    <w:rsid w:val="00095C3F"/>
    <w:rsid w:val="000A0812"/>
    <w:rsid w:val="000A1D10"/>
    <w:rsid w:val="000A7D90"/>
    <w:rsid w:val="000B1C69"/>
    <w:rsid w:val="000B2CDD"/>
    <w:rsid w:val="000B4B65"/>
    <w:rsid w:val="000B5075"/>
    <w:rsid w:val="000B77C3"/>
    <w:rsid w:val="000B7A75"/>
    <w:rsid w:val="000C06BD"/>
    <w:rsid w:val="000C25F2"/>
    <w:rsid w:val="000C3409"/>
    <w:rsid w:val="000C6184"/>
    <w:rsid w:val="000C7BA0"/>
    <w:rsid w:val="000D2341"/>
    <w:rsid w:val="000D2381"/>
    <w:rsid w:val="000D3B2D"/>
    <w:rsid w:val="000D7FBD"/>
    <w:rsid w:val="000E546C"/>
    <w:rsid w:val="000E6205"/>
    <w:rsid w:val="000F2142"/>
    <w:rsid w:val="000F4381"/>
    <w:rsid w:val="000F524D"/>
    <w:rsid w:val="000F538C"/>
    <w:rsid w:val="000F58F4"/>
    <w:rsid w:val="000F6168"/>
    <w:rsid w:val="000F638D"/>
    <w:rsid w:val="000F64FE"/>
    <w:rsid w:val="000F677E"/>
    <w:rsid w:val="001007F2"/>
    <w:rsid w:val="001011BB"/>
    <w:rsid w:val="0010179C"/>
    <w:rsid w:val="00103470"/>
    <w:rsid w:val="0011165A"/>
    <w:rsid w:val="001129A1"/>
    <w:rsid w:val="00112FA3"/>
    <w:rsid w:val="00114C59"/>
    <w:rsid w:val="00117722"/>
    <w:rsid w:val="00120A60"/>
    <w:rsid w:val="00123A52"/>
    <w:rsid w:val="00123EB7"/>
    <w:rsid w:val="00125A54"/>
    <w:rsid w:val="00125D24"/>
    <w:rsid w:val="00126918"/>
    <w:rsid w:val="001273E0"/>
    <w:rsid w:val="00131690"/>
    <w:rsid w:val="00132752"/>
    <w:rsid w:val="00132FB2"/>
    <w:rsid w:val="00133D93"/>
    <w:rsid w:val="001352C5"/>
    <w:rsid w:val="001364B2"/>
    <w:rsid w:val="0013696A"/>
    <w:rsid w:val="001371E3"/>
    <w:rsid w:val="0013780E"/>
    <w:rsid w:val="001404B2"/>
    <w:rsid w:val="0014103C"/>
    <w:rsid w:val="00141275"/>
    <w:rsid w:val="00141B23"/>
    <w:rsid w:val="00142707"/>
    <w:rsid w:val="001430EF"/>
    <w:rsid w:val="0014313A"/>
    <w:rsid w:val="001456A8"/>
    <w:rsid w:val="001465E8"/>
    <w:rsid w:val="00146F2D"/>
    <w:rsid w:val="001545FD"/>
    <w:rsid w:val="00154833"/>
    <w:rsid w:val="0015712A"/>
    <w:rsid w:val="0015791C"/>
    <w:rsid w:val="00161755"/>
    <w:rsid w:val="00162611"/>
    <w:rsid w:val="00166908"/>
    <w:rsid w:val="00175726"/>
    <w:rsid w:val="00177062"/>
    <w:rsid w:val="001773B2"/>
    <w:rsid w:val="00180383"/>
    <w:rsid w:val="00180481"/>
    <w:rsid w:val="00180BEE"/>
    <w:rsid w:val="0018111D"/>
    <w:rsid w:val="001845CC"/>
    <w:rsid w:val="00184C9E"/>
    <w:rsid w:val="00186B5D"/>
    <w:rsid w:val="001903B2"/>
    <w:rsid w:val="00190422"/>
    <w:rsid w:val="00193662"/>
    <w:rsid w:val="00193851"/>
    <w:rsid w:val="001948F1"/>
    <w:rsid w:val="00195135"/>
    <w:rsid w:val="00195D41"/>
    <w:rsid w:val="001A0706"/>
    <w:rsid w:val="001A1B8A"/>
    <w:rsid w:val="001A1F47"/>
    <w:rsid w:val="001A20FF"/>
    <w:rsid w:val="001A2923"/>
    <w:rsid w:val="001A321A"/>
    <w:rsid w:val="001A4232"/>
    <w:rsid w:val="001A486B"/>
    <w:rsid w:val="001B0FCB"/>
    <w:rsid w:val="001B1D5C"/>
    <w:rsid w:val="001B2BA7"/>
    <w:rsid w:val="001B7465"/>
    <w:rsid w:val="001C04D5"/>
    <w:rsid w:val="001C6944"/>
    <w:rsid w:val="001C6C85"/>
    <w:rsid w:val="001D1403"/>
    <w:rsid w:val="001D36A9"/>
    <w:rsid w:val="001D5BF9"/>
    <w:rsid w:val="001D668D"/>
    <w:rsid w:val="001E1BB8"/>
    <w:rsid w:val="001E358D"/>
    <w:rsid w:val="001E526C"/>
    <w:rsid w:val="001E6849"/>
    <w:rsid w:val="001E6F51"/>
    <w:rsid w:val="001E7237"/>
    <w:rsid w:val="001F01FC"/>
    <w:rsid w:val="001F03DA"/>
    <w:rsid w:val="001F08A0"/>
    <w:rsid w:val="001F158F"/>
    <w:rsid w:val="001F20B2"/>
    <w:rsid w:val="001F3C13"/>
    <w:rsid w:val="001F5A60"/>
    <w:rsid w:val="001F67AB"/>
    <w:rsid w:val="001F6DDB"/>
    <w:rsid w:val="001F7C82"/>
    <w:rsid w:val="00200C23"/>
    <w:rsid w:val="00201839"/>
    <w:rsid w:val="00201A52"/>
    <w:rsid w:val="0020266F"/>
    <w:rsid w:val="00202C5C"/>
    <w:rsid w:val="002034BE"/>
    <w:rsid w:val="00203E15"/>
    <w:rsid w:val="00204271"/>
    <w:rsid w:val="00204855"/>
    <w:rsid w:val="00204E67"/>
    <w:rsid w:val="00205A07"/>
    <w:rsid w:val="002060E9"/>
    <w:rsid w:val="00207654"/>
    <w:rsid w:val="002104F6"/>
    <w:rsid w:val="002120BE"/>
    <w:rsid w:val="00214BBD"/>
    <w:rsid w:val="00215C17"/>
    <w:rsid w:val="0022012A"/>
    <w:rsid w:val="002203CC"/>
    <w:rsid w:val="00222C6D"/>
    <w:rsid w:val="00223A1D"/>
    <w:rsid w:val="0022447E"/>
    <w:rsid w:val="00225D93"/>
    <w:rsid w:val="0023215B"/>
    <w:rsid w:val="002354EC"/>
    <w:rsid w:val="00236602"/>
    <w:rsid w:val="00236BE5"/>
    <w:rsid w:val="00236EB7"/>
    <w:rsid w:val="002426B2"/>
    <w:rsid w:val="00242AAF"/>
    <w:rsid w:val="00245B0D"/>
    <w:rsid w:val="00245C2E"/>
    <w:rsid w:val="00246D22"/>
    <w:rsid w:val="00247DDF"/>
    <w:rsid w:val="002501A7"/>
    <w:rsid w:val="002509F8"/>
    <w:rsid w:val="002510C7"/>
    <w:rsid w:val="00251D89"/>
    <w:rsid w:val="00252535"/>
    <w:rsid w:val="002551EE"/>
    <w:rsid w:val="00256B32"/>
    <w:rsid w:val="00261393"/>
    <w:rsid w:val="00261AC7"/>
    <w:rsid w:val="00264489"/>
    <w:rsid w:val="00267EC0"/>
    <w:rsid w:val="00267EE6"/>
    <w:rsid w:val="00271C48"/>
    <w:rsid w:val="00273FB8"/>
    <w:rsid w:val="00274A37"/>
    <w:rsid w:val="00275007"/>
    <w:rsid w:val="00276225"/>
    <w:rsid w:val="002776EF"/>
    <w:rsid w:val="00277FFD"/>
    <w:rsid w:val="00280984"/>
    <w:rsid w:val="002855CC"/>
    <w:rsid w:val="0028572B"/>
    <w:rsid w:val="00286816"/>
    <w:rsid w:val="00287BA1"/>
    <w:rsid w:val="0029178B"/>
    <w:rsid w:val="00292607"/>
    <w:rsid w:val="00292DBA"/>
    <w:rsid w:val="002938CE"/>
    <w:rsid w:val="00294E9E"/>
    <w:rsid w:val="002964F1"/>
    <w:rsid w:val="002971C2"/>
    <w:rsid w:val="002979F4"/>
    <w:rsid w:val="00297DE4"/>
    <w:rsid w:val="002A110D"/>
    <w:rsid w:val="002A3E4E"/>
    <w:rsid w:val="002A425C"/>
    <w:rsid w:val="002B06FD"/>
    <w:rsid w:val="002B0C26"/>
    <w:rsid w:val="002B0ECA"/>
    <w:rsid w:val="002B29EE"/>
    <w:rsid w:val="002B3FBD"/>
    <w:rsid w:val="002B6A69"/>
    <w:rsid w:val="002C2576"/>
    <w:rsid w:val="002C296E"/>
    <w:rsid w:val="002C5C47"/>
    <w:rsid w:val="002C787A"/>
    <w:rsid w:val="002D1F0E"/>
    <w:rsid w:val="002D29E1"/>
    <w:rsid w:val="002D2CE8"/>
    <w:rsid w:val="002D462C"/>
    <w:rsid w:val="002D4776"/>
    <w:rsid w:val="002D536A"/>
    <w:rsid w:val="002D5498"/>
    <w:rsid w:val="002E153E"/>
    <w:rsid w:val="002E2CEF"/>
    <w:rsid w:val="002E340A"/>
    <w:rsid w:val="002E34C8"/>
    <w:rsid w:val="002E4AF7"/>
    <w:rsid w:val="002E4BD2"/>
    <w:rsid w:val="002E6C71"/>
    <w:rsid w:val="002E6CAE"/>
    <w:rsid w:val="002E7381"/>
    <w:rsid w:val="002F08B2"/>
    <w:rsid w:val="002F12FE"/>
    <w:rsid w:val="002F1972"/>
    <w:rsid w:val="002F2918"/>
    <w:rsid w:val="002F2DA7"/>
    <w:rsid w:val="002F7459"/>
    <w:rsid w:val="00300431"/>
    <w:rsid w:val="00302CD7"/>
    <w:rsid w:val="00304E4E"/>
    <w:rsid w:val="0030504A"/>
    <w:rsid w:val="00305B6F"/>
    <w:rsid w:val="00307153"/>
    <w:rsid w:val="00307AE4"/>
    <w:rsid w:val="00311CBC"/>
    <w:rsid w:val="00312152"/>
    <w:rsid w:val="00313F7A"/>
    <w:rsid w:val="0031626E"/>
    <w:rsid w:val="00317873"/>
    <w:rsid w:val="00317BC5"/>
    <w:rsid w:val="00317E85"/>
    <w:rsid w:val="003214DF"/>
    <w:rsid w:val="0032156D"/>
    <w:rsid w:val="00321A4F"/>
    <w:rsid w:val="00321A7C"/>
    <w:rsid w:val="00321F51"/>
    <w:rsid w:val="00323818"/>
    <w:rsid w:val="00323E6B"/>
    <w:rsid w:val="00324476"/>
    <w:rsid w:val="003245DB"/>
    <w:rsid w:val="00324793"/>
    <w:rsid w:val="00324D99"/>
    <w:rsid w:val="00324E37"/>
    <w:rsid w:val="00331A57"/>
    <w:rsid w:val="00332FA0"/>
    <w:rsid w:val="00333637"/>
    <w:rsid w:val="0033515F"/>
    <w:rsid w:val="00335691"/>
    <w:rsid w:val="00336054"/>
    <w:rsid w:val="00336CC4"/>
    <w:rsid w:val="00336EFF"/>
    <w:rsid w:val="00340AE0"/>
    <w:rsid w:val="00342903"/>
    <w:rsid w:val="00350D24"/>
    <w:rsid w:val="00351951"/>
    <w:rsid w:val="00354FBD"/>
    <w:rsid w:val="003558E1"/>
    <w:rsid w:val="0035598A"/>
    <w:rsid w:val="003579DD"/>
    <w:rsid w:val="00360075"/>
    <w:rsid w:val="00361F3B"/>
    <w:rsid w:val="00362BBE"/>
    <w:rsid w:val="00364158"/>
    <w:rsid w:val="00364DF2"/>
    <w:rsid w:val="003662BC"/>
    <w:rsid w:val="00366E7B"/>
    <w:rsid w:val="00367D8A"/>
    <w:rsid w:val="00370B51"/>
    <w:rsid w:val="0037169B"/>
    <w:rsid w:val="00373376"/>
    <w:rsid w:val="00373E6D"/>
    <w:rsid w:val="00377C8E"/>
    <w:rsid w:val="00380DEE"/>
    <w:rsid w:val="0038131F"/>
    <w:rsid w:val="00384466"/>
    <w:rsid w:val="0038636A"/>
    <w:rsid w:val="00386D02"/>
    <w:rsid w:val="0039023C"/>
    <w:rsid w:val="003909F4"/>
    <w:rsid w:val="00391AD0"/>
    <w:rsid w:val="003933EA"/>
    <w:rsid w:val="003957AF"/>
    <w:rsid w:val="0039609E"/>
    <w:rsid w:val="003961A3"/>
    <w:rsid w:val="003A045C"/>
    <w:rsid w:val="003A0D9F"/>
    <w:rsid w:val="003A133E"/>
    <w:rsid w:val="003A41C7"/>
    <w:rsid w:val="003A4407"/>
    <w:rsid w:val="003A53DF"/>
    <w:rsid w:val="003A5A54"/>
    <w:rsid w:val="003A5D28"/>
    <w:rsid w:val="003A73B6"/>
    <w:rsid w:val="003B07FC"/>
    <w:rsid w:val="003B2B7E"/>
    <w:rsid w:val="003B4631"/>
    <w:rsid w:val="003B52A8"/>
    <w:rsid w:val="003C5727"/>
    <w:rsid w:val="003C63CE"/>
    <w:rsid w:val="003C6420"/>
    <w:rsid w:val="003C7171"/>
    <w:rsid w:val="003C7744"/>
    <w:rsid w:val="003C7C86"/>
    <w:rsid w:val="003D27A7"/>
    <w:rsid w:val="003D2C70"/>
    <w:rsid w:val="003D54BB"/>
    <w:rsid w:val="003D6C3C"/>
    <w:rsid w:val="003D7B94"/>
    <w:rsid w:val="003E0215"/>
    <w:rsid w:val="003E0701"/>
    <w:rsid w:val="003E2D56"/>
    <w:rsid w:val="003E2E2C"/>
    <w:rsid w:val="003F1373"/>
    <w:rsid w:val="003F1ABD"/>
    <w:rsid w:val="003F1FCE"/>
    <w:rsid w:val="003F3169"/>
    <w:rsid w:val="003F633D"/>
    <w:rsid w:val="003F6F66"/>
    <w:rsid w:val="003F7D57"/>
    <w:rsid w:val="0040143A"/>
    <w:rsid w:val="0040202F"/>
    <w:rsid w:val="00402738"/>
    <w:rsid w:val="00403CF3"/>
    <w:rsid w:val="0040494D"/>
    <w:rsid w:val="00406882"/>
    <w:rsid w:val="00410CBF"/>
    <w:rsid w:val="00411FB1"/>
    <w:rsid w:val="00412162"/>
    <w:rsid w:val="00412E4F"/>
    <w:rsid w:val="00417AB6"/>
    <w:rsid w:val="00422F49"/>
    <w:rsid w:val="0042470E"/>
    <w:rsid w:val="00424D8D"/>
    <w:rsid w:val="00424F42"/>
    <w:rsid w:val="004257A3"/>
    <w:rsid w:val="00426D31"/>
    <w:rsid w:val="0042730C"/>
    <w:rsid w:val="00430D1D"/>
    <w:rsid w:val="00431F1D"/>
    <w:rsid w:val="00432312"/>
    <w:rsid w:val="00432B35"/>
    <w:rsid w:val="004346D3"/>
    <w:rsid w:val="00435313"/>
    <w:rsid w:val="0043650B"/>
    <w:rsid w:val="004374BA"/>
    <w:rsid w:val="00441261"/>
    <w:rsid w:val="0045183D"/>
    <w:rsid w:val="00451908"/>
    <w:rsid w:val="004540A5"/>
    <w:rsid w:val="004548DA"/>
    <w:rsid w:val="00455BAA"/>
    <w:rsid w:val="00456076"/>
    <w:rsid w:val="004566E3"/>
    <w:rsid w:val="00456C2E"/>
    <w:rsid w:val="00456F28"/>
    <w:rsid w:val="004614EE"/>
    <w:rsid w:val="00463229"/>
    <w:rsid w:val="00463531"/>
    <w:rsid w:val="00464153"/>
    <w:rsid w:val="004650F8"/>
    <w:rsid w:val="00465893"/>
    <w:rsid w:val="004663D0"/>
    <w:rsid w:val="00466943"/>
    <w:rsid w:val="00466B75"/>
    <w:rsid w:val="00466CF9"/>
    <w:rsid w:val="0047037A"/>
    <w:rsid w:val="00471FFB"/>
    <w:rsid w:val="004732BB"/>
    <w:rsid w:val="004777D6"/>
    <w:rsid w:val="004807DA"/>
    <w:rsid w:val="00481541"/>
    <w:rsid w:val="00482957"/>
    <w:rsid w:val="00485047"/>
    <w:rsid w:val="004871BB"/>
    <w:rsid w:val="00490372"/>
    <w:rsid w:val="0049133E"/>
    <w:rsid w:val="00494837"/>
    <w:rsid w:val="00495784"/>
    <w:rsid w:val="00496B71"/>
    <w:rsid w:val="004A1284"/>
    <w:rsid w:val="004A16DB"/>
    <w:rsid w:val="004A289E"/>
    <w:rsid w:val="004A299A"/>
    <w:rsid w:val="004A3A4D"/>
    <w:rsid w:val="004A5F9D"/>
    <w:rsid w:val="004A7248"/>
    <w:rsid w:val="004A792D"/>
    <w:rsid w:val="004B1D69"/>
    <w:rsid w:val="004B368F"/>
    <w:rsid w:val="004B3CBC"/>
    <w:rsid w:val="004B654C"/>
    <w:rsid w:val="004B6918"/>
    <w:rsid w:val="004B6B59"/>
    <w:rsid w:val="004B6CCF"/>
    <w:rsid w:val="004C05D5"/>
    <w:rsid w:val="004C1EDC"/>
    <w:rsid w:val="004C2BC0"/>
    <w:rsid w:val="004C3D7D"/>
    <w:rsid w:val="004C4BBA"/>
    <w:rsid w:val="004D03ED"/>
    <w:rsid w:val="004D095C"/>
    <w:rsid w:val="004D0E14"/>
    <w:rsid w:val="004D10DC"/>
    <w:rsid w:val="004D2A5F"/>
    <w:rsid w:val="004D745B"/>
    <w:rsid w:val="004D7EB4"/>
    <w:rsid w:val="004E081B"/>
    <w:rsid w:val="004E0AF5"/>
    <w:rsid w:val="004E0D3F"/>
    <w:rsid w:val="004E1E75"/>
    <w:rsid w:val="004E2421"/>
    <w:rsid w:val="004E3A83"/>
    <w:rsid w:val="004E3DFC"/>
    <w:rsid w:val="004E5257"/>
    <w:rsid w:val="004E543C"/>
    <w:rsid w:val="004E6C2C"/>
    <w:rsid w:val="004E6FFC"/>
    <w:rsid w:val="004E7DB7"/>
    <w:rsid w:val="004F070E"/>
    <w:rsid w:val="004F1D18"/>
    <w:rsid w:val="004F23A3"/>
    <w:rsid w:val="004F2D6E"/>
    <w:rsid w:val="004F3C33"/>
    <w:rsid w:val="004F43B0"/>
    <w:rsid w:val="005011FC"/>
    <w:rsid w:val="005029FC"/>
    <w:rsid w:val="00504DEC"/>
    <w:rsid w:val="005071CD"/>
    <w:rsid w:val="0051209F"/>
    <w:rsid w:val="005138D3"/>
    <w:rsid w:val="00515013"/>
    <w:rsid w:val="00516A3F"/>
    <w:rsid w:val="00521576"/>
    <w:rsid w:val="00523FB5"/>
    <w:rsid w:val="0052434E"/>
    <w:rsid w:val="00524F56"/>
    <w:rsid w:val="00525E5C"/>
    <w:rsid w:val="00527B19"/>
    <w:rsid w:val="005335F2"/>
    <w:rsid w:val="00534735"/>
    <w:rsid w:val="00534BFC"/>
    <w:rsid w:val="00534CFA"/>
    <w:rsid w:val="00535524"/>
    <w:rsid w:val="00535611"/>
    <w:rsid w:val="0053666C"/>
    <w:rsid w:val="005379E4"/>
    <w:rsid w:val="00540DF2"/>
    <w:rsid w:val="0054119C"/>
    <w:rsid w:val="00541FA7"/>
    <w:rsid w:val="00542CC0"/>
    <w:rsid w:val="00542E63"/>
    <w:rsid w:val="00542FB6"/>
    <w:rsid w:val="00543698"/>
    <w:rsid w:val="00544695"/>
    <w:rsid w:val="005459CB"/>
    <w:rsid w:val="00547449"/>
    <w:rsid w:val="0054745A"/>
    <w:rsid w:val="00547E57"/>
    <w:rsid w:val="00550EA2"/>
    <w:rsid w:val="005548DA"/>
    <w:rsid w:val="00555051"/>
    <w:rsid w:val="0055681C"/>
    <w:rsid w:val="005570B6"/>
    <w:rsid w:val="00564926"/>
    <w:rsid w:val="00565210"/>
    <w:rsid w:val="005656E5"/>
    <w:rsid w:val="00565F04"/>
    <w:rsid w:val="00566BC9"/>
    <w:rsid w:val="0057074E"/>
    <w:rsid w:val="00573073"/>
    <w:rsid w:val="00575409"/>
    <w:rsid w:val="00577E36"/>
    <w:rsid w:val="00582E07"/>
    <w:rsid w:val="005849F2"/>
    <w:rsid w:val="00590CCA"/>
    <w:rsid w:val="00590CF0"/>
    <w:rsid w:val="00592970"/>
    <w:rsid w:val="00592F0F"/>
    <w:rsid w:val="005949A4"/>
    <w:rsid w:val="005952AA"/>
    <w:rsid w:val="005A05FC"/>
    <w:rsid w:val="005A49BB"/>
    <w:rsid w:val="005A5814"/>
    <w:rsid w:val="005A5A79"/>
    <w:rsid w:val="005A781D"/>
    <w:rsid w:val="005B17A3"/>
    <w:rsid w:val="005B4975"/>
    <w:rsid w:val="005B626F"/>
    <w:rsid w:val="005B656E"/>
    <w:rsid w:val="005B7F33"/>
    <w:rsid w:val="005C12F1"/>
    <w:rsid w:val="005C16AE"/>
    <w:rsid w:val="005C17CE"/>
    <w:rsid w:val="005C186F"/>
    <w:rsid w:val="005C2089"/>
    <w:rsid w:val="005C2B93"/>
    <w:rsid w:val="005C30F3"/>
    <w:rsid w:val="005C31E9"/>
    <w:rsid w:val="005C494A"/>
    <w:rsid w:val="005C5B48"/>
    <w:rsid w:val="005C653D"/>
    <w:rsid w:val="005C6966"/>
    <w:rsid w:val="005D07D7"/>
    <w:rsid w:val="005D15A2"/>
    <w:rsid w:val="005D21C2"/>
    <w:rsid w:val="005D2C8C"/>
    <w:rsid w:val="005D3083"/>
    <w:rsid w:val="005D316A"/>
    <w:rsid w:val="005D6B10"/>
    <w:rsid w:val="005D76E9"/>
    <w:rsid w:val="005E0717"/>
    <w:rsid w:val="005E2B65"/>
    <w:rsid w:val="005E2E6C"/>
    <w:rsid w:val="005E3846"/>
    <w:rsid w:val="005E3BF6"/>
    <w:rsid w:val="005E435E"/>
    <w:rsid w:val="005E4682"/>
    <w:rsid w:val="005E6CEC"/>
    <w:rsid w:val="005E772A"/>
    <w:rsid w:val="005E7888"/>
    <w:rsid w:val="005E78A3"/>
    <w:rsid w:val="005F0F79"/>
    <w:rsid w:val="005F1B15"/>
    <w:rsid w:val="005F298F"/>
    <w:rsid w:val="005F41B2"/>
    <w:rsid w:val="005F4219"/>
    <w:rsid w:val="005F4B2F"/>
    <w:rsid w:val="005F5925"/>
    <w:rsid w:val="005F6532"/>
    <w:rsid w:val="005F7198"/>
    <w:rsid w:val="005F791B"/>
    <w:rsid w:val="00603487"/>
    <w:rsid w:val="00604DCE"/>
    <w:rsid w:val="0061095A"/>
    <w:rsid w:val="00610AB9"/>
    <w:rsid w:val="00612890"/>
    <w:rsid w:val="006157E1"/>
    <w:rsid w:val="006161E4"/>
    <w:rsid w:val="006165DA"/>
    <w:rsid w:val="00616E34"/>
    <w:rsid w:val="0061747F"/>
    <w:rsid w:val="00617874"/>
    <w:rsid w:val="00621DF9"/>
    <w:rsid w:val="00622869"/>
    <w:rsid w:val="00623A7F"/>
    <w:rsid w:val="0062565A"/>
    <w:rsid w:val="006266D5"/>
    <w:rsid w:val="00626D7C"/>
    <w:rsid w:val="00632E51"/>
    <w:rsid w:val="00632FB1"/>
    <w:rsid w:val="00633EB9"/>
    <w:rsid w:val="0063492D"/>
    <w:rsid w:val="0063538D"/>
    <w:rsid w:val="0063752A"/>
    <w:rsid w:val="00643655"/>
    <w:rsid w:val="0064618C"/>
    <w:rsid w:val="00646436"/>
    <w:rsid w:val="00654FCC"/>
    <w:rsid w:val="00655196"/>
    <w:rsid w:val="006564CA"/>
    <w:rsid w:val="00656AC8"/>
    <w:rsid w:val="00660218"/>
    <w:rsid w:val="00660BD5"/>
    <w:rsid w:val="006614BB"/>
    <w:rsid w:val="00662408"/>
    <w:rsid w:val="00663C05"/>
    <w:rsid w:val="00664E24"/>
    <w:rsid w:val="0066754B"/>
    <w:rsid w:val="00667CCA"/>
    <w:rsid w:val="00670589"/>
    <w:rsid w:val="00670F74"/>
    <w:rsid w:val="006731D4"/>
    <w:rsid w:val="00673A09"/>
    <w:rsid w:val="006756D7"/>
    <w:rsid w:val="006762A4"/>
    <w:rsid w:val="00676871"/>
    <w:rsid w:val="0068162E"/>
    <w:rsid w:val="006819CE"/>
    <w:rsid w:val="006819EB"/>
    <w:rsid w:val="00683632"/>
    <w:rsid w:val="0068389C"/>
    <w:rsid w:val="00683B1F"/>
    <w:rsid w:val="00684AA8"/>
    <w:rsid w:val="00686C07"/>
    <w:rsid w:val="00687121"/>
    <w:rsid w:val="006875E9"/>
    <w:rsid w:val="0068777C"/>
    <w:rsid w:val="00692BA7"/>
    <w:rsid w:val="00693363"/>
    <w:rsid w:val="006953FA"/>
    <w:rsid w:val="0069613D"/>
    <w:rsid w:val="006964E8"/>
    <w:rsid w:val="00697BAC"/>
    <w:rsid w:val="00697F94"/>
    <w:rsid w:val="006A1D1C"/>
    <w:rsid w:val="006A34FC"/>
    <w:rsid w:val="006A4243"/>
    <w:rsid w:val="006A5456"/>
    <w:rsid w:val="006B14D8"/>
    <w:rsid w:val="006B19F9"/>
    <w:rsid w:val="006B29AA"/>
    <w:rsid w:val="006B5241"/>
    <w:rsid w:val="006B5416"/>
    <w:rsid w:val="006B58B9"/>
    <w:rsid w:val="006B70E3"/>
    <w:rsid w:val="006C0C27"/>
    <w:rsid w:val="006C18F2"/>
    <w:rsid w:val="006C20AD"/>
    <w:rsid w:val="006C40F4"/>
    <w:rsid w:val="006C6114"/>
    <w:rsid w:val="006C6898"/>
    <w:rsid w:val="006D0128"/>
    <w:rsid w:val="006D0781"/>
    <w:rsid w:val="006D08A5"/>
    <w:rsid w:val="006D0C1D"/>
    <w:rsid w:val="006D0C5A"/>
    <w:rsid w:val="006D17FC"/>
    <w:rsid w:val="006D1BBE"/>
    <w:rsid w:val="006D2682"/>
    <w:rsid w:val="006D3FF4"/>
    <w:rsid w:val="006E0A6A"/>
    <w:rsid w:val="006E148D"/>
    <w:rsid w:val="006E2781"/>
    <w:rsid w:val="006E3630"/>
    <w:rsid w:val="006E3A7F"/>
    <w:rsid w:val="006E47F4"/>
    <w:rsid w:val="006E4881"/>
    <w:rsid w:val="006E4C82"/>
    <w:rsid w:val="006E5570"/>
    <w:rsid w:val="006F0257"/>
    <w:rsid w:val="006F1F2E"/>
    <w:rsid w:val="006F5562"/>
    <w:rsid w:val="006F579B"/>
    <w:rsid w:val="006F622D"/>
    <w:rsid w:val="006F7F7D"/>
    <w:rsid w:val="007002FE"/>
    <w:rsid w:val="00704947"/>
    <w:rsid w:val="00704B62"/>
    <w:rsid w:val="0070527C"/>
    <w:rsid w:val="00705918"/>
    <w:rsid w:val="00705A81"/>
    <w:rsid w:val="0070628A"/>
    <w:rsid w:val="007065DD"/>
    <w:rsid w:val="00706D74"/>
    <w:rsid w:val="007123D4"/>
    <w:rsid w:val="00713397"/>
    <w:rsid w:val="007134D1"/>
    <w:rsid w:val="007136B7"/>
    <w:rsid w:val="007150EF"/>
    <w:rsid w:val="00717835"/>
    <w:rsid w:val="007219D0"/>
    <w:rsid w:val="00731193"/>
    <w:rsid w:val="007317D1"/>
    <w:rsid w:val="007336D8"/>
    <w:rsid w:val="007339B2"/>
    <w:rsid w:val="00734CF2"/>
    <w:rsid w:val="00734D91"/>
    <w:rsid w:val="00735086"/>
    <w:rsid w:val="00740954"/>
    <w:rsid w:val="007416A1"/>
    <w:rsid w:val="0074309A"/>
    <w:rsid w:val="007452FC"/>
    <w:rsid w:val="00752144"/>
    <w:rsid w:val="00753459"/>
    <w:rsid w:val="00754460"/>
    <w:rsid w:val="0075557A"/>
    <w:rsid w:val="00755E64"/>
    <w:rsid w:val="0075648C"/>
    <w:rsid w:val="00757F6F"/>
    <w:rsid w:val="00760750"/>
    <w:rsid w:val="00760870"/>
    <w:rsid w:val="00760D9A"/>
    <w:rsid w:val="00761473"/>
    <w:rsid w:val="00762DEE"/>
    <w:rsid w:val="00765049"/>
    <w:rsid w:val="0076551C"/>
    <w:rsid w:val="00767191"/>
    <w:rsid w:val="00771595"/>
    <w:rsid w:val="00772332"/>
    <w:rsid w:val="00772A37"/>
    <w:rsid w:val="007749F0"/>
    <w:rsid w:val="00775103"/>
    <w:rsid w:val="007753E9"/>
    <w:rsid w:val="00775493"/>
    <w:rsid w:val="00776E32"/>
    <w:rsid w:val="00777723"/>
    <w:rsid w:val="00783181"/>
    <w:rsid w:val="00785BE0"/>
    <w:rsid w:val="00794763"/>
    <w:rsid w:val="00794F73"/>
    <w:rsid w:val="00796871"/>
    <w:rsid w:val="0079749A"/>
    <w:rsid w:val="007A1179"/>
    <w:rsid w:val="007A1339"/>
    <w:rsid w:val="007A245B"/>
    <w:rsid w:val="007A2D2D"/>
    <w:rsid w:val="007A33F9"/>
    <w:rsid w:val="007A4F82"/>
    <w:rsid w:val="007A5C99"/>
    <w:rsid w:val="007A6B9A"/>
    <w:rsid w:val="007A75E3"/>
    <w:rsid w:val="007A779E"/>
    <w:rsid w:val="007B022B"/>
    <w:rsid w:val="007B1FE6"/>
    <w:rsid w:val="007B3662"/>
    <w:rsid w:val="007B388E"/>
    <w:rsid w:val="007B519D"/>
    <w:rsid w:val="007B52DB"/>
    <w:rsid w:val="007B5367"/>
    <w:rsid w:val="007B5F26"/>
    <w:rsid w:val="007B66EE"/>
    <w:rsid w:val="007C0754"/>
    <w:rsid w:val="007C4EFB"/>
    <w:rsid w:val="007C4FE2"/>
    <w:rsid w:val="007C72C0"/>
    <w:rsid w:val="007D0297"/>
    <w:rsid w:val="007D0CE5"/>
    <w:rsid w:val="007D0D54"/>
    <w:rsid w:val="007D1D33"/>
    <w:rsid w:val="007D23B0"/>
    <w:rsid w:val="007D257A"/>
    <w:rsid w:val="007D2B62"/>
    <w:rsid w:val="007D5E1E"/>
    <w:rsid w:val="007D68CA"/>
    <w:rsid w:val="007E0505"/>
    <w:rsid w:val="007E18CC"/>
    <w:rsid w:val="007E2089"/>
    <w:rsid w:val="007E4A1D"/>
    <w:rsid w:val="007E4BFD"/>
    <w:rsid w:val="007E5CF2"/>
    <w:rsid w:val="007F0533"/>
    <w:rsid w:val="007F304A"/>
    <w:rsid w:val="007F4AA2"/>
    <w:rsid w:val="007F4F67"/>
    <w:rsid w:val="007F5A18"/>
    <w:rsid w:val="00802034"/>
    <w:rsid w:val="00804206"/>
    <w:rsid w:val="00804E04"/>
    <w:rsid w:val="008057A3"/>
    <w:rsid w:val="00805A22"/>
    <w:rsid w:val="0081106D"/>
    <w:rsid w:val="008155F0"/>
    <w:rsid w:val="008204BB"/>
    <w:rsid w:val="00820B83"/>
    <w:rsid w:val="008222F9"/>
    <w:rsid w:val="00823E96"/>
    <w:rsid w:val="008251A7"/>
    <w:rsid w:val="0082534C"/>
    <w:rsid w:val="00825FC6"/>
    <w:rsid w:val="00826694"/>
    <w:rsid w:val="00827522"/>
    <w:rsid w:val="00830F95"/>
    <w:rsid w:val="008316CD"/>
    <w:rsid w:val="00832897"/>
    <w:rsid w:val="00833671"/>
    <w:rsid w:val="0083371B"/>
    <w:rsid w:val="00836105"/>
    <w:rsid w:val="00841B85"/>
    <w:rsid w:val="00843746"/>
    <w:rsid w:val="00843941"/>
    <w:rsid w:val="00844003"/>
    <w:rsid w:val="00844E39"/>
    <w:rsid w:val="0084708D"/>
    <w:rsid w:val="00851E22"/>
    <w:rsid w:val="00852C24"/>
    <w:rsid w:val="00852DDB"/>
    <w:rsid w:val="00853F4E"/>
    <w:rsid w:val="00861C4D"/>
    <w:rsid w:val="0086738A"/>
    <w:rsid w:val="00870D67"/>
    <w:rsid w:val="008719B4"/>
    <w:rsid w:val="00872570"/>
    <w:rsid w:val="008730F7"/>
    <w:rsid w:val="00873F6F"/>
    <w:rsid w:val="008756C2"/>
    <w:rsid w:val="008768D0"/>
    <w:rsid w:val="00876ADE"/>
    <w:rsid w:val="00876DD4"/>
    <w:rsid w:val="00881212"/>
    <w:rsid w:val="00881D4F"/>
    <w:rsid w:val="00882641"/>
    <w:rsid w:val="00885A0D"/>
    <w:rsid w:val="008906FA"/>
    <w:rsid w:val="00890B0A"/>
    <w:rsid w:val="008927D2"/>
    <w:rsid w:val="0089788B"/>
    <w:rsid w:val="008A0831"/>
    <w:rsid w:val="008A17D2"/>
    <w:rsid w:val="008A35DE"/>
    <w:rsid w:val="008A4C9A"/>
    <w:rsid w:val="008A7ACD"/>
    <w:rsid w:val="008A7C6A"/>
    <w:rsid w:val="008B019B"/>
    <w:rsid w:val="008B033F"/>
    <w:rsid w:val="008B0A4F"/>
    <w:rsid w:val="008B16F1"/>
    <w:rsid w:val="008B1AFB"/>
    <w:rsid w:val="008B1F57"/>
    <w:rsid w:val="008B2677"/>
    <w:rsid w:val="008B31F1"/>
    <w:rsid w:val="008B3642"/>
    <w:rsid w:val="008B7C78"/>
    <w:rsid w:val="008C0711"/>
    <w:rsid w:val="008C1D46"/>
    <w:rsid w:val="008C2362"/>
    <w:rsid w:val="008C4DE6"/>
    <w:rsid w:val="008C5512"/>
    <w:rsid w:val="008C67B4"/>
    <w:rsid w:val="008C728A"/>
    <w:rsid w:val="008D13BD"/>
    <w:rsid w:val="008D1622"/>
    <w:rsid w:val="008D1D59"/>
    <w:rsid w:val="008D2BDE"/>
    <w:rsid w:val="008D3998"/>
    <w:rsid w:val="008D58DC"/>
    <w:rsid w:val="008D64E6"/>
    <w:rsid w:val="008D7530"/>
    <w:rsid w:val="008E1A1C"/>
    <w:rsid w:val="008E3D1B"/>
    <w:rsid w:val="008E7E90"/>
    <w:rsid w:val="008F24EA"/>
    <w:rsid w:val="008F2C1C"/>
    <w:rsid w:val="008F5922"/>
    <w:rsid w:val="00901AA0"/>
    <w:rsid w:val="00901B15"/>
    <w:rsid w:val="00901B4F"/>
    <w:rsid w:val="00902237"/>
    <w:rsid w:val="00902B63"/>
    <w:rsid w:val="00903F65"/>
    <w:rsid w:val="00906352"/>
    <w:rsid w:val="00910E03"/>
    <w:rsid w:val="009127CF"/>
    <w:rsid w:val="00912BDA"/>
    <w:rsid w:val="00912EFF"/>
    <w:rsid w:val="00913378"/>
    <w:rsid w:val="009141C1"/>
    <w:rsid w:val="009153BE"/>
    <w:rsid w:val="00915792"/>
    <w:rsid w:val="00915C80"/>
    <w:rsid w:val="009206AD"/>
    <w:rsid w:val="00920F7D"/>
    <w:rsid w:val="00922582"/>
    <w:rsid w:val="009228DE"/>
    <w:rsid w:val="00923FC4"/>
    <w:rsid w:val="00925EB6"/>
    <w:rsid w:val="00926BB3"/>
    <w:rsid w:val="00926DFE"/>
    <w:rsid w:val="009279DC"/>
    <w:rsid w:val="009304F2"/>
    <w:rsid w:val="00932C18"/>
    <w:rsid w:val="00933BC5"/>
    <w:rsid w:val="009340C6"/>
    <w:rsid w:val="00934B18"/>
    <w:rsid w:val="009352E7"/>
    <w:rsid w:val="00935475"/>
    <w:rsid w:val="00941F90"/>
    <w:rsid w:val="00945417"/>
    <w:rsid w:val="00946020"/>
    <w:rsid w:val="00946878"/>
    <w:rsid w:val="00947635"/>
    <w:rsid w:val="00947A30"/>
    <w:rsid w:val="00947A81"/>
    <w:rsid w:val="00952C8A"/>
    <w:rsid w:val="009538D5"/>
    <w:rsid w:val="00955979"/>
    <w:rsid w:val="009566A9"/>
    <w:rsid w:val="00957D25"/>
    <w:rsid w:val="00962EF2"/>
    <w:rsid w:val="009639D8"/>
    <w:rsid w:val="00964122"/>
    <w:rsid w:val="00965EE9"/>
    <w:rsid w:val="00970477"/>
    <w:rsid w:val="00971984"/>
    <w:rsid w:val="00972DC9"/>
    <w:rsid w:val="00973AAF"/>
    <w:rsid w:val="00975382"/>
    <w:rsid w:val="00976DAB"/>
    <w:rsid w:val="00980BC6"/>
    <w:rsid w:val="009815EF"/>
    <w:rsid w:val="00981C7A"/>
    <w:rsid w:val="00982E39"/>
    <w:rsid w:val="009834BC"/>
    <w:rsid w:val="00983BBB"/>
    <w:rsid w:val="00983C3A"/>
    <w:rsid w:val="0099175D"/>
    <w:rsid w:val="009939BB"/>
    <w:rsid w:val="00994FFE"/>
    <w:rsid w:val="00995B56"/>
    <w:rsid w:val="0099639B"/>
    <w:rsid w:val="00997892"/>
    <w:rsid w:val="009A3CEB"/>
    <w:rsid w:val="009A4149"/>
    <w:rsid w:val="009A649C"/>
    <w:rsid w:val="009A7D45"/>
    <w:rsid w:val="009B5DDA"/>
    <w:rsid w:val="009C2F5F"/>
    <w:rsid w:val="009C5A9C"/>
    <w:rsid w:val="009C628F"/>
    <w:rsid w:val="009C7FF3"/>
    <w:rsid w:val="009D2341"/>
    <w:rsid w:val="009D58B6"/>
    <w:rsid w:val="009D5A2D"/>
    <w:rsid w:val="009E1070"/>
    <w:rsid w:val="009E1204"/>
    <w:rsid w:val="009E1DCD"/>
    <w:rsid w:val="009E3FA4"/>
    <w:rsid w:val="009F4268"/>
    <w:rsid w:val="009F723E"/>
    <w:rsid w:val="009F7A62"/>
    <w:rsid w:val="00A0067C"/>
    <w:rsid w:val="00A01A61"/>
    <w:rsid w:val="00A01CD7"/>
    <w:rsid w:val="00A02BEB"/>
    <w:rsid w:val="00A03470"/>
    <w:rsid w:val="00A042A8"/>
    <w:rsid w:val="00A057DB"/>
    <w:rsid w:val="00A0726B"/>
    <w:rsid w:val="00A07A58"/>
    <w:rsid w:val="00A1006F"/>
    <w:rsid w:val="00A13C6B"/>
    <w:rsid w:val="00A13D13"/>
    <w:rsid w:val="00A207C7"/>
    <w:rsid w:val="00A2173D"/>
    <w:rsid w:val="00A22896"/>
    <w:rsid w:val="00A22934"/>
    <w:rsid w:val="00A245E4"/>
    <w:rsid w:val="00A30CD5"/>
    <w:rsid w:val="00A3223E"/>
    <w:rsid w:val="00A32303"/>
    <w:rsid w:val="00A32F28"/>
    <w:rsid w:val="00A3522B"/>
    <w:rsid w:val="00A377E3"/>
    <w:rsid w:val="00A41394"/>
    <w:rsid w:val="00A42077"/>
    <w:rsid w:val="00A4211D"/>
    <w:rsid w:val="00A43234"/>
    <w:rsid w:val="00A43264"/>
    <w:rsid w:val="00A43BFA"/>
    <w:rsid w:val="00A451B4"/>
    <w:rsid w:val="00A501EA"/>
    <w:rsid w:val="00A510A1"/>
    <w:rsid w:val="00A536A3"/>
    <w:rsid w:val="00A553FD"/>
    <w:rsid w:val="00A55D1A"/>
    <w:rsid w:val="00A56540"/>
    <w:rsid w:val="00A574C2"/>
    <w:rsid w:val="00A60113"/>
    <w:rsid w:val="00A642FC"/>
    <w:rsid w:val="00A6440F"/>
    <w:rsid w:val="00A64513"/>
    <w:rsid w:val="00A646A5"/>
    <w:rsid w:val="00A6598F"/>
    <w:rsid w:val="00A66661"/>
    <w:rsid w:val="00A66D5A"/>
    <w:rsid w:val="00A675A6"/>
    <w:rsid w:val="00A6778C"/>
    <w:rsid w:val="00A70153"/>
    <w:rsid w:val="00A70C82"/>
    <w:rsid w:val="00A70E22"/>
    <w:rsid w:val="00A740FE"/>
    <w:rsid w:val="00A74F80"/>
    <w:rsid w:val="00A77575"/>
    <w:rsid w:val="00A776ED"/>
    <w:rsid w:val="00A80014"/>
    <w:rsid w:val="00A83DFC"/>
    <w:rsid w:val="00A8483F"/>
    <w:rsid w:val="00A86441"/>
    <w:rsid w:val="00A91E67"/>
    <w:rsid w:val="00A9310C"/>
    <w:rsid w:val="00A97121"/>
    <w:rsid w:val="00AA1E22"/>
    <w:rsid w:val="00AA2F4F"/>
    <w:rsid w:val="00AA4482"/>
    <w:rsid w:val="00AA5BD8"/>
    <w:rsid w:val="00AA5BDB"/>
    <w:rsid w:val="00AA7304"/>
    <w:rsid w:val="00AB0849"/>
    <w:rsid w:val="00AB1BDC"/>
    <w:rsid w:val="00AB5D48"/>
    <w:rsid w:val="00AB6460"/>
    <w:rsid w:val="00AC090C"/>
    <w:rsid w:val="00AC16BB"/>
    <w:rsid w:val="00AC6626"/>
    <w:rsid w:val="00AC685A"/>
    <w:rsid w:val="00AC77BB"/>
    <w:rsid w:val="00AD2DE6"/>
    <w:rsid w:val="00AD4FE9"/>
    <w:rsid w:val="00AD526E"/>
    <w:rsid w:val="00AD6501"/>
    <w:rsid w:val="00AD71BB"/>
    <w:rsid w:val="00AE2A43"/>
    <w:rsid w:val="00AE3DD7"/>
    <w:rsid w:val="00AE44FB"/>
    <w:rsid w:val="00AE667B"/>
    <w:rsid w:val="00AE7E24"/>
    <w:rsid w:val="00AE7E43"/>
    <w:rsid w:val="00AF4B14"/>
    <w:rsid w:val="00AF5B02"/>
    <w:rsid w:val="00AF6F06"/>
    <w:rsid w:val="00B0083E"/>
    <w:rsid w:val="00B02A3F"/>
    <w:rsid w:val="00B043F1"/>
    <w:rsid w:val="00B05474"/>
    <w:rsid w:val="00B05D42"/>
    <w:rsid w:val="00B07F55"/>
    <w:rsid w:val="00B11198"/>
    <w:rsid w:val="00B117FF"/>
    <w:rsid w:val="00B121D9"/>
    <w:rsid w:val="00B1337D"/>
    <w:rsid w:val="00B139AE"/>
    <w:rsid w:val="00B16623"/>
    <w:rsid w:val="00B1773D"/>
    <w:rsid w:val="00B2352E"/>
    <w:rsid w:val="00B2541D"/>
    <w:rsid w:val="00B25F4A"/>
    <w:rsid w:val="00B263C8"/>
    <w:rsid w:val="00B300BC"/>
    <w:rsid w:val="00B32220"/>
    <w:rsid w:val="00B32C61"/>
    <w:rsid w:val="00B351E5"/>
    <w:rsid w:val="00B3761B"/>
    <w:rsid w:val="00B43E27"/>
    <w:rsid w:val="00B44D78"/>
    <w:rsid w:val="00B4531A"/>
    <w:rsid w:val="00B455E7"/>
    <w:rsid w:val="00B46594"/>
    <w:rsid w:val="00B468C1"/>
    <w:rsid w:val="00B46FED"/>
    <w:rsid w:val="00B47EB8"/>
    <w:rsid w:val="00B51F65"/>
    <w:rsid w:val="00B520CD"/>
    <w:rsid w:val="00B54089"/>
    <w:rsid w:val="00B56E35"/>
    <w:rsid w:val="00B60476"/>
    <w:rsid w:val="00B6157D"/>
    <w:rsid w:val="00B620A7"/>
    <w:rsid w:val="00B623D6"/>
    <w:rsid w:val="00B64A1D"/>
    <w:rsid w:val="00B6590E"/>
    <w:rsid w:val="00B65BF2"/>
    <w:rsid w:val="00B753D2"/>
    <w:rsid w:val="00B76AC3"/>
    <w:rsid w:val="00B76D92"/>
    <w:rsid w:val="00B77CE9"/>
    <w:rsid w:val="00B8449D"/>
    <w:rsid w:val="00B84958"/>
    <w:rsid w:val="00B84E37"/>
    <w:rsid w:val="00B85E03"/>
    <w:rsid w:val="00B86A04"/>
    <w:rsid w:val="00B86EF9"/>
    <w:rsid w:val="00B870E1"/>
    <w:rsid w:val="00B87C50"/>
    <w:rsid w:val="00B92CC7"/>
    <w:rsid w:val="00B94757"/>
    <w:rsid w:val="00B96B0D"/>
    <w:rsid w:val="00B96CBB"/>
    <w:rsid w:val="00BA2A07"/>
    <w:rsid w:val="00BA2F0B"/>
    <w:rsid w:val="00BA3290"/>
    <w:rsid w:val="00BA5150"/>
    <w:rsid w:val="00BA667C"/>
    <w:rsid w:val="00BB01F9"/>
    <w:rsid w:val="00BB0267"/>
    <w:rsid w:val="00BB1435"/>
    <w:rsid w:val="00BB1B3C"/>
    <w:rsid w:val="00BB1BAD"/>
    <w:rsid w:val="00BB74E9"/>
    <w:rsid w:val="00BC2386"/>
    <w:rsid w:val="00BC2E62"/>
    <w:rsid w:val="00BC3B7D"/>
    <w:rsid w:val="00BC6ABD"/>
    <w:rsid w:val="00BC7458"/>
    <w:rsid w:val="00BD0202"/>
    <w:rsid w:val="00BD23FA"/>
    <w:rsid w:val="00BD3A27"/>
    <w:rsid w:val="00BD3CA7"/>
    <w:rsid w:val="00BD409A"/>
    <w:rsid w:val="00BD5B03"/>
    <w:rsid w:val="00BD6F06"/>
    <w:rsid w:val="00BD7593"/>
    <w:rsid w:val="00BD76E0"/>
    <w:rsid w:val="00BE08F3"/>
    <w:rsid w:val="00BE3E91"/>
    <w:rsid w:val="00BE4EE4"/>
    <w:rsid w:val="00BE5D2D"/>
    <w:rsid w:val="00BE7DE9"/>
    <w:rsid w:val="00BF0C3A"/>
    <w:rsid w:val="00BF2238"/>
    <w:rsid w:val="00BF25C2"/>
    <w:rsid w:val="00BF6578"/>
    <w:rsid w:val="00C00576"/>
    <w:rsid w:val="00C02361"/>
    <w:rsid w:val="00C039D2"/>
    <w:rsid w:val="00C03EA1"/>
    <w:rsid w:val="00C04FDD"/>
    <w:rsid w:val="00C05CEA"/>
    <w:rsid w:val="00C075D5"/>
    <w:rsid w:val="00C11360"/>
    <w:rsid w:val="00C114C5"/>
    <w:rsid w:val="00C156FB"/>
    <w:rsid w:val="00C16674"/>
    <w:rsid w:val="00C16D0C"/>
    <w:rsid w:val="00C20C54"/>
    <w:rsid w:val="00C20D50"/>
    <w:rsid w:val="00C217AC"/>
    <w:rsid w:val="00C240A9"/>
    <w:rsid w:val="00C25F5B"/>
    <w:rsid w:val="00C31ACB"/>
    <w:rsid w:val="00C33CD0"/>
    <w:rsid w:val="00C342E7"/>
    <w:rsid w:val="00C35632"/>
    <w:rsid w:val="00C366C9"/>
    <w:rsid w:val="00C37164"/>
    <w:rsid w:val="00C379F3"/>
    <w:rsid w:val="00C37A62"/>
    <w:rsid w:val="00C41044"/>
    <w:rsid w:val="00C41687"/>
    <w:rsid w:val="00C41E8C"/>
    <w:rsid w:val="00C41FD9"/>
    <w:rsid w:val="00C4351F"/>
    <w:rsid w:val="00C4424A"/>
    <w:rsid w:val="00C44C28"/>
    <w:rsid w:val="00C44EE2"/>
    <w:rsid w:val="00C4588D"/>
    <w:rsid w:val="00C47203"/>
    <w:rsid w:val="00C479C0"/>
    <w:rsid w:val="00C500CF"/>
    <w:rsid w:val="00C532FB"/>
    <w:rsid w:val="00C53360"/>
    <w:rsid w:val="00C54A48"/>
    <w:rsid w:val="00C55B7C"/>
    <w:rsid w:val="00C57825"/>
    <w:rsid w:val="00C57B4A"/>
    <w:rsid w:val="00C6467C"/>
    <w:rsid w:val="00C67573"/>
    <w:rsid w:val="00C67F10"/>
    <w:rsid w:val="00C700CB"/>
    <w:rsid w:val="00C7097C"/>
    <w:rsid w:val="00C7219F"/>
    <w:rsid w:val="00C72EB9"/>
    <w:rsid w:val="00C738BF"/>
    <w:rsid w:val="00C738E6"/>
    <w:rsid w:val="00C75157"/>
    <w:rsid w:val="00C76124"/>
    <w:rsid w:val="00C77808"/>
    <w:rsid w:val="00C778A6"/>
    <w:rsid w:val="00C83484"/>
    <w:rsid w:val="00C837A6"/>
    <w:rsid w:val="00C84A64"/>
    <w:rsid w:val="00C851C2"/>
    <w:rsid w:val="00C85B32"/>
    <w:rsid w:val="00C87B2A"/>
    <w:rsid w:val="00C90CC1"/>
    <w:rsid w:val="00C9319B"/>
    <w:rsid w:val="00C95B63"/>
    <w:rsid w:val="00C9707A"/>
    <w:rsid w:val="00C9716A"/>
    <w:rsid w:val="00C97CE5"/>
    <w:rsid w:val="00CA1E08"/>
    <w:rsid w:val="00CA2AD4"/>
    <w:rsid w:val="00CA5F44"/>
    <w:rsid w:val="00CB0BC2"/>
    <w:rsid w:val="00CB174F"/>
    <w:rsid w:val="00CB1890"/>
    <w:rsid w:val="00CB23DA"/>
    <w:rsid w:val="00CB6C47"/>
    <w:rsid w:val="00CB6DA9"/>
    <w:rsid w:val="00CB7651"/>
    <w:rsid w:val="00CC3836"/>
    <w:rsid w:val="00CC48F7"/>
    <w:rsid w:val="00CC6477"/>
    <w:rsid w:val="00CC72C4"/>
    <w:rsid w:val="00CD1720"/>
    <w:rsid w:val="00CE0AD2"/>
    <w:rsid w:val="00CE1AB2"/>
    <w:rsid w:val="00CE463B"/>
    <w:rsid w:val="00CE5C80"/>
    <w:rsid w:val="00CE7C5D"/>
    <w:rsid w:val="00CF0F04"/>
    <w:rsid w:val="00CF1B9D"/>
    <w:rsid w:val="00CF4742"/>
    <w:rsid w:val="00CF5019"/>
    <w:rsid w:val="00CF737F"/>
    <w:rsid w:val="00D05681"/>
    <w:rsid w:val="00D06275"/>
    <w:rsid w:val="00D101F8"/>
    <w:rsid w:val="00D10590"/>
    <w:rsid w:val="00D1192C"/>
    <w:rsid w:val="00D11A9F"/>
    <w:rsid w:val="00D136F4"/>
    <w:rsid w:val="00D142BC"/>
    <w:rsid w:val="00D14B2E"/>
    <w:rsid w:val="00D14B4C"/>
    <w:rsid w:val="00D14BAF"/>
    <w:rsid w:val="00D14F47"/>
    <w:rsid w:val="00D16CA4"/>
    <w:rsid w:val="00D21643"/>
    <w:rsid w:val="00D264CD"/>
    <w:rsid w:val="00D26C8F"/>
    <w:rsid w:val="00D303FC"/>
    <w:rsid w:val="00D314C5"/>
    <w:rsid w:val="00D35BE5"/>
    <w:rsid w:val="00D36445"/>
    <w:rsid w:val="00D36E90"/>
    <w:rsid w:val="00D36F17"/>
    <w:rsid w:val="00D37178"/>
    <w:rsid w:val="00D375FA"/>
    <w:rsid w:val="00D3788E"/>
    <w:rsid w:val="00D37A58"/>
    <w:rsid w:val="00D42069"/>
    <w:rsid w:val="00D4324C"/>
    <w:rsid w:val="00D45FD3"/>
    <w:rsid w:val="00D4640D"/>
    <w:rsid w:val="00D468F0"/>
    <w:rsid w:val="00D47461"/>
    <w:rsid w:val="00D476D6"/>
    <w:rsid w:val="00D51283"/>
    <w:rsid w:val="00D538BB"/>
    <w:rsid w:val="00D55E6C"/>
    <w:rsid w:val="00D60CA8"/>
    <w:rsid w:val="00D61C30"/>
    <w:rsid w:val="00D622C8"/>
    <w:rsid w:val="00D645FF"/>
    <w:rsid w:val="00D66557"/>
    <w:rsid w:val="00D70589"/>
    <w:rsid w:val="00D7118A"/>
    <w:rsid w:val="00D71971"/>
    <w:rsid w:val="00D7339B"/>
    <w:rsid w:val="00D73DEF"/>
    <w:rsid w:val="00D74CAB"/>
    <w:rsid w:val="00D8124C"/>
    <w:rsid w:val="00D812C8"/>
    <w:rsid w:val="00D83A09"/>
    <w:rsid w:val="00D84ECC"/>
    <w:rsid w:val="00D86369"/>
    <w:rsid w:val="00D91A1E"/>
    <w:rsid w:val="00D93388"/>
    <w:rsid w:val="00D95DC3"/>
    <w:rsid w:val="00D96BDE"/>
    <w:rsid w:val="00D97001"/>
    <w:rsid w:val="00DA0176"/>
    <w:rsid w:val="00DA21D4"/>
    <w:rsid w:val="00DA480A"/>
    <w:rsid w:val="00DB1252"/>
    <w:rsid w:val="00DB1278"/>
    <w:rsid w:val="00DB15E8"/>
    <w:rsid w:val="00DB1725"/>
    <w:rsid w:val="00DB19DE"/>
    <w:rsid w:val="00DB378B"/>
    <w:rsid w:val="00DB642A"/>
    <w:rsid w:val="00DB712E"/>
    <w:rsid w:val="00DB7F6C"/>
    <w:rsid w:val="00DC0AE5"/>
    <w:rsid w:val="00DC0B9F"/>
    <w:rsid w:val="00DC25B3"/>
    <w:rsid w:val="00DC2B2B"/>
    <w:rsid w:val="00DC57BC"/>
    <w:rsid w:val="00DC645F"/>
    <w:rsid w:val="00DD0BC7"/>
    <w:rsid w:val="00DD3B8D"/>
    <w:rsid w:val="00DD3C79"/>
    <w:rsid w:val="00DD5011"/>
    <w:rsid w:val="00DD63F0"/>
    <w:rsid w:val="00DD6F27"/>
    <w:rsid w:val="00DD769B"/>
    <w:rsid w:val="00DF0C0B"/>
    <w:rsid w:val="00DF1523"/>
    <w:rsid w:val="00DF1743"/>
    <w:rsid w:val="00DF2E24"/>
    <w:rsid w:val="00DF3200"/>
    <w:rsid w:val="00DF325A"/>
    <w:rsid w:val="00DF3FAB"/>
    <w:rsid w:val="00DF6180"/>
    <w:rsid w:val="00DF7C32"/>
    <w:rsid w:val="00E00051"/>
    <w:rsid w:val="00E02A34"/>
    <w:rsid w:val="00E07D4E"/>
    <w:rsid w:val="00E10AF3"/>
    <w:rsid w:val="00E121DE"/>
    <w:rsid w:val="00E1263D"/>
    <w:rsid w:val="00E1402C"/>
    <w:rsid w:val="00E148EF"/>
    <w:rsid w:val="00E17C83"/>
    <w:rsid w:val="00E204D5"/>
    <w:rsid w:val="00E20DA0"/>
    <w:rsid w:val="00E2173C"/>
    <w:rsid w:val="00E21792"/>
    <w:rsid w:val="00E270D2"/>
    <w:rsid w:val="00E27B76"/>
    <w:rsid w:val="00E30105"/>
    <w:rsid w:val="00E304B9"/>
    <w:rsid w:val="00E30C7E"/>
    <w:rsid w:val="00E33E24"/>
    <w:rsid w:val="00E35B97"/>
    <w:rsid w:val="00E37C27"/>
    <w:rsid w:val="00E4058C"/>
    <w:rsid w:val="00E40A8D"/>
    <w:rsid w:val="00E411E0"/>
    <w:rsid w:val="00E41434"/>
    <w:rsid w:val="00E41852"/>
    <w:rsid w:val="00E41892"/>
    <w:rsid w:val="00E426DB"/>
    <w:rsid w:val="00E47C25"/>
    <w:rsid w:val="00E47C61"/>
    <w:rsid w:val="00E50B7E"/>
    <w:rsid w:val="00E51044"/>
    <w:rsid w:val="00E53F05"/>
    <w:rsid w:val="00E54346"/>
    <w:rsid w:val="00E54449"/>
    <w:rsid w:val="00E55370"/>
    <w:rsid w:val="00E55AA3"/>
    <w:rsid w:val="00E55BD2"/>
    <w:rsid w:val="00E566B6"/>
    <w:rsid w:val="00E57CAD"/>
    <w:rsid w:val="00E61C22"/>
    <w:rsid w:val="00E62777"/>
    <w:rsid w:val="00E62F25"/>
    <w:rsid w:val="00E6319B"/>
    <w:rsid w:val="00E6521A"/>
    <w:rsid w:val="00E65C3A"/>
    <w:rsid w:val="00E67008"/>
    <w:rsid w:val="00E71660"/>
    <w:rsid w:val="00E721D8"/>
    <w:rsid w:val="00E7296D"/>
    <w:rsid w:val="00E73A5B"/>
    <w:rsid w:val="00E74AE9"/>
    <w:rsid w:val="00E76945"/>
    <w:rsid w:val="00E811D0"/>
    <w:rsid w:val="00E833A6"/>
    <w:rsid w:val="00E85467"/>
    <w:rsid w:val="00E86663"/>
    <w:rsid w:val="00E876C1"/>
    <w:rsid w:val="00E90BBD"/>
    <w:rsid w:val="00E91B7E"/>
    <w:rsid w:val="00E91CBB"/>
    <w:rsid w:val="00E93548"/>
    <w:rsid w:val="00E94C54"/>
    <w:rsid w:val="00E95D7F"/>
    <w:rsid w:val="00E96566"/>
    <w:rsid w:val="00E96713"/>
    <w:rsid w:val="00EA094C"/>
    <w:rsid w:val="00EA1D62"/>
    <w:rsid w:val="00EA4897"/>
    <w:rsid w:val="00EA4B21"/>
    <w:rsid w:val="00EA4FAA"/>
    <w:rsid w:val="00EA64DA"/>
    <w:rsid w:val="00EA780B"/>
    <w:rsid w:val="00EB0A1D"/>
    <w:rsid w:val="00EB5BE0"/>
    <w:rsid w:val="00EB6DF5"/>
    <w:rsid w:val="00EB7FCC"/>
    <w:rsid w:val="00EC1B41"/>
    <w:rsid w:val="00EC315F"/>
    <w:rsid w:val="00EC3DB6"/>
    <w:rsid w:val="00EC4ACA"/>
    <w:rsid w:val="00EC591A"/>
    <w:rsid w:val="00EC5EE9"/>
    <w:rsid w:val="00ED13A2"/>
    <w:rsid w:val="00ED3F6F"/>
    <w:rsid w:val="00ED4824"/>
    <w:rsid w:val="00ED55CB"/>
    <w:rsid w:val="00EE10D9"/>
    <w:rsid w:val="00EE5806"/>
    <w:rsid w:val="00EE5EB1"/>
    <w:rsid w:val="00EE6F97"/>
    <w:rsid w:val="00EE7CA0"/>
    <w:rsid w:val="00EF151B"/>
    <w:rsid w:val="00EF339E"/>
    <w:rsid w:val="00EF35A0"/>
    <w:rsid w:val="00EF41B8"/>
    <w:rsid w:val="00EF5C8D"/>
    <w:rsid w:val="00EF5CA9"/>
    <w:rsid w:val="00EF5F6C"/>
    <w:rsid w:val="00EF6D45"/>
    <w:rsid w:val="00F001DE"/>
    <w:rsid w:val="00F0039C"/>
    <w:rsid w:val="00F005B7"/>
    <w:rsid w:val="00F00B84"/>
    <w:rsid w:val="00F0256C"/>
    <w:rsid w:val="00F02F2D"/>
    <w:rsid w:val="00F03A2B"/>
    <w:rsid w:val="00F03A9F"/>
    <w:rsid w:val="00F04483"/>
    <w:rsid w:val="00F04B65"/>
    <w:rsid w:val="00F05513"/>
    <w:rsid w:val="00F06697"/>
    <w:rsid w:val="00F072F2"/>
    <w:rsid w:val="00F07882"/>
    <w:rsid w:val="00F07AB5"/>
    <w:rsid w:val="00F151F0"/>
    <w:rsid w:val="00F16793"/>
    <w:rsid w:val="00F16939"/>
    <w:rsid w:val="00F200B5"/>
    <w:rsid w:val="00F20593"/>
    <w:rsid w:val="00F21189"/>
    <w:rsid w:val="00F23517"/>
    <w:rsid w:val="00F23761"/>
    <w:rsid w:val="00F255B3"/>
    <w:rsid w:val="00F26EB0"/>
    <w:rsid w:val="00F3014A"/>
    <w:rsid w:val="00F32445"/>
    <w:rsid w:val="00F36489"/>
    <w:rsid w:val="00F37434"/>
    <w:rsid w:val="00F40238"/>
    <w:rsid w:val="00F41686"/>
    <w:rsid w:val="00F4299D"/>
    <w:rsid w:val="00F45852"/>
    <w:rsid w:val="00F46396"/>
    <w:rsid w:val="00F50C53"/>
    <w:rsid w:val="00F51E05"/>
    <w:rsid w:val="00F52D47"/>
    <w:rsid w:val="00F53E57"/>
    <w:rsid w:val="00F5489F"/>
    <w:rsid w:val="00F56967"/>
    <w:rsid w:val="00F63335"/>
    <w:rsid w:val="00F64C2C"/>
    <w:rsid w:val="00F654BB"/>
    <w:rsid w:val="00F6593D"/>
    <w:rsid w:val="00F71131"/>
    <w:rsid w:val="00F720C7"/>
    <w:rsid w:val="00F75C0F"/>
    <w:rsid w:val="00F80F03"/>
    <w:rsid w:val="00F811DA"/>
    <w:rsid w:val="00F81452"/>
    <w:rsid w:val="00F816B5"/>
    <w:rsid w:val="00F84193"/>
    <w:rsid w:val="00F84988"/>
    <w:rsid w:val="00F85243"/>
    <w:rsid w:val="00F85FB5"/>
    <w:rsid w:val="00F86E51"/>
    <w:rsid w:val="00F87AC6"/>
    <w:rsid w:val="00F91575"/>
    <w:rsid w:val="00F91D6D"/>
    <w:rsid w:val="00F92170"/>
    <w:rsid w:val="00F9590D"/>
    <w:rsid w:val="00F95E5B"/>
    <w:rsid w:val="00F96613"/>
    <w:rsid w:val="00F96DA5"/>
    <w:rsid w:val="00FA0E3B"/>
    <w:rsid w:val="00FA2B17"/>
    <w:rsid w:val="00FA2C3A"/>
    <w:rsid w:val="00FA3599"/>
    <w:rsid w:val="00FA3E5A"/>
    <w:rsid w:val="00FA4664"/>
    <w:rsid w:val="00FA481C"/>
    <w:rsid w:val="00FA49FF"/>
    <w:rsid w:val="00FA71B6"/>
    <w:rsid w:val="00FA754C"/>
    <w:rsid w:val="00FA75A4"/>
    <w:rsid w:val="00FB0538"/>
    <w:rsid w:val="00FB3B20"/>
    <w:rsid w:val="00FB3BD6"/>
    <w:rsid w:val="00FB3D6E"/>
    <w:rsid w:val="00FB4341"/>
    <w:rsid w:val="00FB635F"/>
    <w:rsid w:val="00FB7DCF"/>
    <w:rsid w:val="00FC1299"/>
    <w:rsid w:val="00FC284A"/>
    <w:rsid w:val="00FC3DAC"/>
    <w:rsid w:val="00FC518C"/>
    <w:rsid w:val="00FC5945"/>
    <w:rsid w:val="00FC5C5F"/>
    <w:rsid w:val="00FC6653"/>
    <w:rsid w:val="00FC66F1"/>
    <w:rsid w:val="00FC72B1"/>
    <w:rsid w:val="00FD2493"/>
    <w:rsid w:val="00FD2AFE"/>
    <w:rsid w:val="00FD634C"/>
    <w:rsid w:val="00FD6C45"/>
    <w:rsid w:val="00FD742B"/>
    <w:rsid w:val="00FE0E61"/>
    <w:rsid w:val="00FE18F8"/>
    <w:rsid w:val="00FE3CFA"/>
    <w:rsid w:val="00FE4D2A"/>
    <w:rsid w:val="00FE4FD0"/>
    <w:rsid w:val="00FE5370"/>
    <w:rsid w:val="00FE56F4"/>
    <w:rsid w:val="00FE5F41"/>
    <w:rsid w:val="00FE6914"/>
    <w:rsid w:val="00FE7C42"/>
    <w:rsid w:val="00FF1464"/>
    <w:rsid w:val="00FF1678"/>
    <w:rsid w:val="00FF1C20"/>
    <w:rsid w:val="00FF5E52"/>
    <w:rsid w:val="00FF79E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5A138"/>
  <w15:chartTrackingRefBased/>
  <w15:docId w15:val="{80DF040E-B016-466F-8A8B-2A958ADC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E7D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DB7"/>
    <w:rPr>
      <w:rFonts w:ascii="Times New Roman" w:eastAsia="Times New Roman" w:hAnsi="Times New Roman" w:cs="Times New Roman"/>
      <w:b/>
      <w:bCs/>
      <w:sz w:val="27"/>
      <w:szCs w:val="27"/>
    </w:rPr>
  </w:style>
  <w:style w:type="paragraph" w:styleId="ListParagraph">
    <w:name w:val="List Paragraph"/>
    <w:basedOn w:val="Normal"/>
    <w:uiPriority w:val="34"/>
    <w:qFormat/>
    <w:rsid w:val="004E7DB7"/>
    <w:pPr>
      <w:spacing w:line="256" w:lineRule="auto"/>
      <w:ind w:left="720"/>
      <w:contextualSpacing/>
    </w:pPr>
    <w:rPr>
      <w:noProof/>
      <w:lang w:val="en-GB"/>
    </w:rPr>
  </w:style>
  <w:style w:type="character" w:styleId="Hyperlink">
    <w:name w:val="Hyperlink"/>
    <w:basedOn w:val="DefaultParagraphFont"/>
    <w:uiPriority w:val="99"/>
    <w:unhideWhenUsed/>
    <w:rsid w:val="004E7DB7"/>
    <w:rPr>
      <w:color w:val="0000FF"/>
      <w:u w:val="single"/>
    </w:rPr>
  </w:style>
  <w:style w:type="table" w:styleId="TableGrid">
    <w:name w:val="Table Grid"/>
    <w:basedOn w:val="TableNormal"/>
    <w:uiPriority w:val="39"/>
    <w:rsid w:val="00EC315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2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447E"/>
    <w:rPr>
      <w:rFonts w:ascii="Courier New" w:eastAsia="Times New Roman" w:hAnsi="Courier New" w:cs="Courier New"/>
      <w:sz w:val="20"/>
      <w:szCs w:val="20"/>
    </w:rPr>
  </w:style>
  <w:style w:type="table" w:styleId="PlainTable1">
    <w:name w:val="Plain Table 1"/>
    <w:basedOn w:val="TableNormal"/>
    <w:uiPriority w:val="41"/>
    <w:rsid w:val="00424D8D"/>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5F71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mmentTextChar">
    <w:name w:val="Comment Text Char"/>
    <w:basedOn w:val="DefaultParagraphFont"/>
    <w:link w:val="CommentText"/>
    <w:uiPriority w:val="99"/>
    <w:semiHidden/>
    <w:rsid w:val="005F7198"/>
    <w:rPr>
      <w:noProof/>
      <w:sz w:val="20"/>
      <w:szCs w:val="20"/>
      <w:lang w:val="en-GB"/>
    </w:rPr>
  </w:style>
  <w:style w:type="paragraph" w:styleId="CommentText">
    <w:name w:val="annotation text"/>
    <w:basedOn w:val="Normal"/>
    <w:link w:val="CommentTextChar"/>
    <w:uiPriority w:val="99"/>
    <w:semiHidden/>
    <w:unhideWhenUsed/>
    <w:rsid w:val="005F7198"/>
    <w:pPr>
      <w:spacing w:line="240" w:lineRule="auto"/>
    </w:pPr>
    <w:rPr>
      <w:noProof/>
      <w:sz w:val="20"/>
      <w:szCs w:val="20"/>
      <w:lang w:val="en-GB"/>
    </w:rPr>
  </w:style>
  <w:style w:type="character" w:customStyle="1" w:styleId="CommentSubjectChar">
    <w:name w:val="Comment Subject Char"/>
    <w:basedOn w:val="CommentTextChar"/>
    <w:link w:val="CommentSubject"/>
    <w:uiPriority w:val="99"/>
    <w:semiHidden/>
    <w:rsid w:val="005F7198"/>
    <w:rPr>
      <w:b/>
      <w:bCs/>
      <w:noProof/>
      <w:sz w:val="20"/>
      <w:szCs w:val="20"/>
      <w:lang w:val="en-GB"/>
    </w:rPr>
  </w:style>
  <w:style w:type="paragraph" w:styleId="CommentSubject">
    <w:name w:val="annotation subject"/>
    <w:basedOn w:val="CommentText"/>
    <w:next w:val="CommentText"/>
    <w:link w:val="CommentSubjectChar"/>
    <w:uiPriority w:val="99"/>
    <w:semiHidden/>
    <w:unhideWhenUsed/>
    <w:rsid w:val="005F7198"/>
    <w:rPr>
      <w:b/>
      <w:bCs/>
    </w:rPr>
  </w:style>
  <w:style w:type="character" w:customStyle="1" w:styleId="BalloonTextChar">
    <w:name w:val="Balloon Text Char"/>
    <w:basedOn w:val="DefaultParagraphFont"/>
    <w:link w:val="BalloonText"/>
    <w:uiPriority w:val="99"/>
    <w:semiHidden/>
    <w:rsid w:val="005F7198"/>
    <w:rPr>
      <w:rFonts w:ascii="Segoe UI" w:hAnsi="Segoe UI" w:cs="Segoe UI"/>
      <w:noProof/>
      <w:sz w:val="18"/>
      <w:szCs w:val="18"/>
      <w:lang w:val="en-GB"/>
    </w:rPr>
  </w:style>
  <w:style w:type="paragraph" w:styleId="BalloonText">
    <w:name w:val="Balloon Text"/>
    <w:basedOn w:val="Normal"/>
    <w:link w:val="BalloonTextChar"/>
    <w:uiPriority w:val="99"/>
    <w:semiHidden/>
    <w:unhideWhenUsed/>
    <w:rsid w:val="005F7198"/>
    <w:pPr>
      <w:spacing w:after="0" w:line="240" w:lineRule="auto"/>
    </w:pPr>
    <w:rPr>
      <w:rFonts w:ascii="Segoe UI" w:hAnsi="Segoe UI" w:cs="Segoe UI"/>
      <w:noProof/>
      <w:sz w:val="18"/>
      <w:szCs w:val="18"/>
      <w:lang w:val="en-GB"/>
    </w:rPr>
  </w:style>
  <w:style w:type="paragraph" w:styleId="NormalWeb">
    <w:name w:val="Normal (Web)"/>
    <w:basedOn w:val="Normal"/>
    <w:uiPriority w:val="99"/>
    <w:unhideWhenUsed/>
    <w:rsid w:val="00CB23DA"/>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0B7A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6B70E3"/>
    <w:rPr>
      <w:sz w:val="16"/>
      <w:szCs w:val="16"/>
    </w:rPr>
  </w:style>
  <w:style w:type="character" w:customStyle="1" w:styleId="Heading1Char">
    <w:name w:val="Heading 1 Char"/>
    <w:basedOn w:val="DefaultParagraphFont"/>
    <w:link w:val="Heading1"/>
    <w:uiPriority w:val="9"/>
    <w:rsid w:val="00D14B4C"/>
    <w:rPr>
      <w:rFonts w:asciiTheme="majorHAnsi" w:eastAsiaTheme="majorEastAsia" w:hAnsiTheme="majorHAnsi" w:cstheme="majorBidi"/>
      <w:color w:val="2F5496" w:themeColor="accent1" w:themeShade="BF"/>
      <w:sz w:val="32"/>
      <w:szCs w:val="32"/>
    </w:rPr>
  </w:style>
  <w:style w:type="table" w:styleId="PlainTable2">
    <w:name w:val="Plain Table 2"/>
    <w:basedOn w:val="TableNormal"/>
    <w:uiPriority w:val="42"/>
    <w:rsid w:val="000D23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A03470"/>
    <w:rPr>
      <w:b/>
      <w:bCs/>
    </w:rPr>
  </w:style>
  <w:style w:type="character" w:styleId="UnresolvedMention">
    <w:name w:val="Unresolved Mention"/>
    <w:basedOn w:val="DefaultParagraphFont"/>
    <w:uiPriority w:val="99"/>
    <w:semiHidden/>
    <w:unhideWhenUsed/>
    <w:rsid w:val="00590CF0"/>
    <w:rPr>
      <w:color w:val="605E5C"/>
      <w:shd w:val="clear" w:color="auto" w:fill="E1DFDD"/>
    </w:rPr>
  </w:style>
  <w:style w:type="paragraph" w:styleId="Revision">
    <w:name w:val="Revision"/>
    <w:hidden/>
    <w:uiPriority w:val="99"/>
    <w:semiHidden/>
    <w:rsid w:val="00DC645F"/>
    <w:pPr>
      <w:spacing w:after="0" w:line="240" w:lineRule="auto"/>
    </w:pPr>
  </w:style>
  <w:style w:type="paragraph" w:styleId="Header">
    <w:name w:val="header"/>
    <w:basedOn w:val="Normal"/>
    <w:link w:val="HeaderChar"/>
    <w:uiPriority w:val="99"/>
    <w:unhideWhenUsed/>
    <w:rsid w:val="007A75E3"/>
    <w:pPr>
      <w:tabs>
        <w:tab w:val="center" w:pos="4819"/>
        <w:tab w:val="right" w:pos="9638"/>
      </w:tabs>
      <w:spacing w:after="0" w:line="240" w:lineRule="auto"/>
    </w:pPr>
  </w:style>
  <w:style w:type="character" w:customStyle="1" w:styleId="HeaderChar">
    <w:name w:val="Header Char"/>
    <w:basedOn w:val="DefaultParagraphFont"/>
    <w:link w:val="Header"/>
    <w:uiPriority w:val="99"/>
    <w:rsid w:val="007A75E3"/>
  </w:style>
  <w:style w:type="paragraph" w:styleId="Footer">
    <w:name w:val="footer"/>
    <w:basedOn w:val="Normal"/>
    <w:link w:val="FooterChar"/>
    <w:uiPriority w:val="99"/>
    <w:unhideWhenUsed/>
    <w:rsid w:val="007A75E3"/>
    <w:pPr>
      <w:tabs>
        <w:tab w:val="center" w:pos="4819"/>
        <w:tab w:val="right" w:pos="9638"/>
      </w:tabs>
      <w:spacing w:after="0" w:line="240" w:lineRule="auto"/>
    </w:pPr>
  </w:style>
  <w:style w:type="character" w:customStyle="1" w:styleId="FooterChar">
    <w:name w:val="Footer Char"/>
    <w:basedOn w:val="DefaultParagraphFont"/>
    <w:link w:val="Footer"/>
    <w:uiPriority w:val="99"/>
    <w:rsid w:val="007A75E3"/>
  </w:style>
  <w:style w:type="character" w:styleId="FollowedHyperlink">
    <w:name w:val="FollowedHyperlink"/>
    <w:basedOn w:val="DefaultParagraphFont"/>
    <w:uiPriority w:val="99"/>
    <w:semiHidden/>
    <w:unhideWhenUsed/>
    <w:rsid w:val="00071273"/>
    <w:rPr>
      <w:color w:val="954F72" w:themeColor="followedHyperlink"/>
      <w:u w:val="single"/>
    </w:rPr>
  </w:style>
  <w:style w:type="character" w:styleId="PlaceholderText">
    <w:name w:val="Placeholder Text"/>
    <w:basedOn w:val="DefaultParagraphFont"/>
    <w:uiPriority w:val="99"/>
    <w:semiHidden/>
    <w:rsid w:val="00B47E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347257">
      <w:bodyDiv w:val="1"/>
      <w:marLeft w:val="0"/>
      <w:marRight w:val="0"/>
      <w:marTop w:val="0"/>
      <w:marBottom w:val="0"/>
      <w:divBdr>
        <w:top w:val="none" w:sz="0" w:space="0" w:color="auto"/>
        <w:left w:val="none" w:sz="0" w:space="0" w:color="auto"/>
        <w:bottom w:val="none" w:sz="0" w:space="0" w:color="auto"/>
        <w:right w:val="none" w:sz="0" w:space="0" w:color="auto"/>
      </w:divBdr>
    </w:div>
    <w:div w:id="558640120">
      <w:bodyDiv w:val="1"/>
      <w:marLeft w:val="0"/>
      <w:marRight w:val="0"/>
      <w:marTop w:val="0"/>
      <w:marBottom w:val="0"/>
      <w:divBdr>
        <w:top w:val="none" w:sz="0" w:space="0" w:color="auto"/>
        <w:left w:val="none" w:sz="0" w:space="0" w:color="auto"/>
        <w:bottom w:val="none" w:sz="0" w:space="0" w:color="auto"/>
        <w:right w:val="none" w:sz="0" w:space="0" w:color="auto"/>
      </w:divBdr>
    </w:div>
    <w:div w:id="716127386">
      <w:bodyDiv w:val="1"/>
      <w:marLeft w:val="0"/>
      <w:marRight w:val="0"/>
      <w:marTop w:val="0"/>
      <w:marBottom w:val="0"/>
      <w:divBdr>
        <w:top w:val="none" w:sz="0" w:space="0" w:color="auto"/>
        <w:left w:val="none" w:sz="0" w:space="0" w:color="auto"/>
        <w:bottom w:val="none" w:sz="0" w:space="0" w:color="auto"/>
        <w:right w:val="none" w:sz="0" w:space="0" w:color="auto"/>
      </w:divBdr>
    </w:div>
    <w:div w:id="794520393">
      <w:bodyDiv w:val="1"/>
      <w:marLeft w:val="0"/>
      <w:marRight w:val="0"/>
      <w:marTop w:val="0"/>
      <w:marBottom w:val="0"/>
      <w:divBdr>
        <w:top w:val="none" w:sz="0" w:space="0" w:color="auto"/>
        <w:left w:val="none" w:sz="0" w:space="0" w:color="auto"/>
        <w:bottom w:val="none" w:sz="0" w:space="0" w:color="auto"/>
        <w:right w:val="none" w:sz="0" w:space="0" w:color="auto"/>
      </w:divBdr>
    </w:div>
    <w:div w:id="825784519">
      <w:bodyDiv w:val="1"/>
      <w:marLeft w:val="0"/>
      <w:marRight w:val="0"/>
      <w:marTop w:val="0"/>
      <w:marBottom w:val="0"/>
      <w:divBdr>
        <w:top w:val="none" w:sz="0" w:space="0" w:color="auto"/>
        <w:left w:val="none" w:sz="0" w:space="0" w:color="auto"/>
        <w:bottom w:val="none" w:sz="0" w:space="0" w:color="auto"/>
        <w:right w:val="none" w:sz="0" w:space="0" w:color="auto"/>
      </w:divBdr>
    </w:div>
    <w:div w:id="1078215910">
      <w:bodyDiv w:val="1"/>
      <w:marLeft w:val="0"/>
      <w:marRight w:val="0"/>
      <w:marTop w:val="0"/>
      <w:marBottom w:val="0"/>
      <w:divBdr>
        <w:top w:val="none" w:sz="0" w:space="0" w:color="auto"/>
        <w:left w:val="none" w:sz="0" w:space="0" w:color="auto"/>
        <w:bottom w:val="none" w:sz="0" w:space="0" w:color="auto"/>
        <w:right w:val="none" w:sz="0" w:space="0" w:color="auto"/>
      </w:divBdr>
    </w:div>
    <w:div w:id="1222249431">
      <w:bodyDiv w:val="1"/>
      <w:marLeft w:val="0"/>
      <w:marRight w:val="0"/>
      <w:marTop w:val="0"/>
      <w:marBottom w:val="0"/>
      <w:divBdr>
        <w:top w:val="none" w:sz="0" w:space="0" w:color="auto"/>
        <w:left w:val="none" w:sz="0" w:space="0" w:color="auto"/>
        <w:bottom w:val="none" w:sz="0" w:space="0" w:color="auto"/>
        <w:right w:val="none" w:sz="0" w:space="0" w:color="auto"/>
      </w:divBdr>
    </w:div>
    <w:div w:id="1486698165">
      <w:bodyDiv w:val="1"/>
      <w:marLeft w:val="0"/>
      <w:marRight w:val="0"/>
      <w:marTop w:val="0"/>
      <w:marBottom w:val="0"/>
      <w:divBdr>
        <w:top w:val="none" w:sz="0" w:space="0" w:color="auto"/>
        <w:left w:val="none" w:sz="0" w:space="0" w:color="auto"/>
        <w:bottom w:val="none" w:sz="0" w:space="0" w:color="auto"/>
        <w:right w:val="none" w:sz="0" w:space="0" w:color="auto"/>
      </w:divBdr>
    </w:div>
    <w:div w:id="1503274010">
      <w:bodyDiv w:val="1"/>
      <w:marLeft w:val="0"/>
      <w:marRight w:val="0"/>
      <w:marTop w:val="0"/>
      <w:marBottom w:val="0"/>
      <w:divBdr>
        <w:top w:val="none" w:sz="0" w:space="0" w:color="auto"/>
        <w:left w:val="none" w:sz="0" w:space="0" w:color="auto"/>
        <w:bottom w:val="none" w:sz="0" w:space="0" w:color="auto"/>
        <w:right w:val="none" w:sz="0" w:space="0" w:color="auto"/>
      </w:divBdr>
    </w:div>
    <w:div w:id="1582134056">
      <w:bodyDiv w:val="1"/>
      <w:marLeft w:val="0"/>
      <w:marRight w:val="0"/>
      <w:marTop w:val="0"/>
      <w:marBottom w:val="0"/>
      <w:divBdr>
        <w:top w:val="none" w:sz="0" w:space="0" w:color="auto"/>
        <w:left w:val="none" w:sz="0" w:space="0" w:color="auto"/>
        <w:bottom w:val="none" w:sz="0" w:space="0" w:color="auto"/>
        <w:right w:val="none" w:sz="0" w:space="0" w:color="auto"/>
      </w:divBdr>
    </w:div>
    <w:div w:id="1635913724">
      <w:bodyDiv w:val="1"/>
      <w:marLeft w:val="0"/>
      <w:marRight w:val="0"/>
      <w:marTop w:val="0"/>
      <w:marBottom w:val="0"/>
      <w:divBdr>
        <w:top w:val="none" w:sz="0" w:space="0" w:color="auto"/>
        <w:left w:val="none" w:sz="0" w:space="0" w:color="auto"/>
        <w:bottom w:val="none" w:sz="0" w:space="0" w:color="auto"/>
        <w:right w:val="none" w:sz="0" w:space="0" w:color="auto"/>
      </w:divBdr>
    </w:div>
    <w:div w:id="1685521102">
      <w:bodyDiv w:val="1"/>
      <w:marLeft w:val="0"/>
      <w:marRight w:val="0"/>
      <w:marTop w:val="0"/>
      <w:marBottom w:val="0"/>
      <w:divBdr>
        <w:top w:val="none" w:sz="0" w:space="0" w:color="auto"/>
        <w:left w:val="none" w:sz="0" w:space="0" w:color="auto"/>
        <w:bottom w:val="none" w:sz="0" w:space="0" w:color="auto"/>
        <w:right w:val="none" w:sz="0" w:space="0" w:color="auto"/>
      </w:divBdr>
    </w:div>
    <w:div w:id="1690912883">
      <w:bodyDiv w:val="1"/>
      <w:marLeft w:val="0"/>
      <w:marRight w:val="0"/>
      <w:marTop w:val="0"/>
      <w:marBottom w:val="0"/>
      <w:divBdr>
        <w:top w:val="none" w:sz="0" w:space="0" w:color="auto"/>
        <w:left w:val="none" w:sz="0" w:space="0" w:color="auto"/>
        <w:bottom w:val="none" w:sz="0" w:space="0" w:color="auto"/>
        <w:right w:val="none" w:sz="0" w:space="0" w:color="auto"/>
      </w:divBdr>
    </w:div>
    <w:div w:id="1740130865">
      <w:bodyDiv w:val="1"/>
      <w:marLeft w:val="0"/>
      <w:marRight w:val="0"/>
      <w:marTop w:val="0"/>
      <w:marBottom w:val="0"/>
      <w:divBdr>
        <w:top w:val="none" w:sz="0" w:space="0" w:color="auto"/>
        <w:left w:val="none" w:sz="0" w:space="0" w:color="auto"/>
        <w:bottom w:val="none" w:sz="0" w:space="0" w:color="auto"/>
        <w:right w:val="none" w:sz="0" w:space="0" w:color="auto"/>
      </w:divBdr>
    </w:div>
    <w:div w:id="1742676655">
      <w:bodyDiv w:val="1"/>
      <w:marLeft w:val="0"/>
      <w:marRight w:val="0"/>
      <w:marTop w:val="0"/>
      <w:marBottom w:val="0"/>
      <w:divBdr>
        <w:top w:val="none" w:sz="0" w:space="0" w:color="auto"/>
        <w:left w:val="none" w:sz="0" w:space="0" w:color="auto"/>
        <w:bottom w:val="none" w:sz="0" w:space="0" w:color="auto"/>
        <w:right w:val="none" w:sz="0" w:space="0" w:color="auto"/>
      </w:divBdr>
      <w:divsChild>
        <w:div w:id="407001611">
          <w:marLeft w:val="360"/>
          <w:marRight w:val="0"/>
          <w:marTop w:val="360"/>
          <w:marBottom w:val="360"/>
          <w:divBdr>
            <w:top w:val="none" w:sz="0" w:space="0" w:color="auto"/>
            <w:left w:val="none" w:sz="0" w:space="0" w:color="auto"/>
            <w:bottom w:val="none" w:sz="0" w:space="0" w:color="auto"/>
            <w:right w:val="none" w:sz="0" w:space="0" w:color="auto"/>
          </w:divBdr>
        </w:div>
      </w:divsChild>
    </w:div>
    <w:div w:id="1753241382">
      <w:bodyDiv w:val="1"/>
      <w:marLeft w:val="0"/>
      <w:marRight w:val="0"/>
      <w:marTop w:val="0"/>
      <w:marBottom w:val="0"/>
      <w:divBdr>
        <w:top w:val="none" w:sz="0" w:space="0" w:color="auto"/>
        <w:left w:val="none" w:sz="0" w:space="0" w:color="auto"/>
        <w:bottom w:val="none" w:sz="0" w:space="0" w:color="auto"/>
        <w:right w:val="none" w:sz="0" w:space="0" w:color="auto"/>
      </w:divBdr>
    </w:div>
    <w:div w:id="1885215009">
      <w:bodyDiv w:val="1"/>
      <w:marLeft w:val="0"/>
      <w:marRight w:val="0"/>
      <w:marTop w:val="0"/>
      <w:marBottom w:val="0"/>
      <w:divBdr>
        <w:top w:val="none" w:sz="0" w:space="0" w:color="auto"/>
        <w:left w:val="none" w:sz="0" w:space="0" w:color="auto"/>
        <w:bottom w:val="none" w:sz="0" w:space="0" w:color="auto"/>
        <w:right w:val="none" w:sz="0" w:space="0" w:color="auto"/>
      </w:divBdr>
    </w:div>
    <w:div w:id="1907573308">
      <w:bodyDiv w:val="1"/>
      <w:marLeft w:val="0"/>
      <w:marRight w:val="0"/>
      <w:marTop w:val="0"/>
      <w:marBottom w:val="0"/>
      <w:divBdr>
        <w:top w:val="none" w:sz="0" w:space="0" w:color="auto"/>
        <w:left w:val="none" w:sz="0" w:space="0" w:color="auto"/>
        <w:bottom w:val="none" w:sz="0" w:space="0" w:color="auto"/>
        <w:right w:val="none" w:sz="0" w:space="0" w:color="auto"/>
      </w:divBdr>
    </w:div>
    <w:div w:id="202031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ata.unicef.org/topic/nutrition/infant-and-young-child-feeding/" TargetMode="External"/><Relationship Id="rId1" Type="http://schemas.openxmlformats.org/officeDocument/2006/relationships/hyperlink" Target="https://www.paho.org/hq/index.php?option=com_docman&amp;view=download&amp;slug=protect-breastfeeding-in-the-workplace-wbw-2019&amp;Itemid=270&amp;lang=e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chart" Target="charts/chart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F:\ResearchProject\Jamal%20Sir\Breastfeed\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ResearchProject\Jamal%20Sir\Breastfeed\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searchProject\Jamal%20Sir\Breastfeed\Cha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[Chart.xlsx]Sheet1!$A$1:$A$5</c:f>
              <c:strCache>
                <c:ptCount val="5"/>
                <c:pt idx="0">
                  <c:v>Disease 0</c:v>
                </c:pt>
                <c:pt idx="1">
                  <c:v>Disease 1</c:v>
                </c:pt>
                <c:pt idx="2">
                  <c:v>Disease 2</c:v>
                </c:pt>
                <c:pt idx="3">
                  <c:v>Disease 3</c:v>
                </c:pt>
                <c:pt idx="4">
                  <c:v>Disease 4</c:v>
                </c:pt>
              </c:strCache>
            </c:strRef>
          </c:cat>
          <c:val>
            <c:numRef>
              <c:f>[Chart.xlsx]Sheet1!$B$1:$B$5</c:f>
              <c:numCache>
                <c:formatCode>General</c:formatCode>
                <c:ptCount val="5"/>
                <c:pt idx="0">
                  <c:v>366</c:v>
                </c:pt>
                <c:pt idx="1">
                  <c:v>93</c:v>
                </c:pt>
                <c:pt idx="2">
                  <c:v>82</c:v>
                </c:pt>
                <c:pt idx="3">
                  <c:v>56</c:v>
                </c:pt>
                <c:pt idx="4">
                  <c:v>35</c:v>
                </c:pt>
              </c:numCache>
            </c:numRef>
          </c:val>
          <c:extLst>
            <c:ext xmlns:c16="http://schemas.microsoft.com/office/drawing/2014/chart" uri="{C3380CC4-5D6E-409C-BE32-E72D297353CC}">
              <c16:uniqueId val="{00000000-DF87-43CF-B95E-4073D22ADB21}"/>
            </c:ext>
          </c:extLst>
        </c:ser>
        <c:dLbls>
          <c:dLblPos val="outEnd"/>
          <c:showLegendKey val="0"/>
          <c:showVal val="1"/>
          <c:showCatName val="0"/>
          <c:showSerName val="0"/>
          <c:showPercent val="0"/>
          <c:showBubbleSize val="0"/>
        </c:dLbls>
        <c:gapWidth val="267"/>
        <c:overlap val="-43"/>
        <c:axId val="399990512"/>
        <c:axId val="399994776"/>
      </c:barChart>
      <c:catAx>
        <c:axId val="39999051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Disease Count</a:t>
                </a:r>
              </a:p>
            </c:rich>
          </c:tx>
          <c:layout>
            <c:manualLayout>
              <c:xMode val="edge"/>
              <c:yMode val="edge"/>
              <c:x val="0.41712740119377067"/>
              <c:y val="0.9083357021951078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99994776"/>
        <c:crosses val="autoZero"/>
        <c:auto val="1"/>
        <c:lblAlgn val="ctr"/>
        <c:lblOffset val="100"/>
        <c:noMultiLvlLbl val="0"/>
      </c:catAx>
      <c:valAx>
        <c:axId val="399994776"/>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Babies</a:t>
                </a:r>
              </a:p>
            </c:rich>
          </c:tx>
          <c:layout>
            <c:manualLayout>
              <c:xMode val="edge"/>
              <c:yMode val="edge"/>
              <c:x val="1.8897965609760436E-2"/>
              <c:y val="0.2943410275085124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9999051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[Chart.xlsx]Sheet1!$A$1:$A$5</c:f>
              <c:strCache>
                <c:ptCount val="5"/>
                <c:pt idx="0">
                  <c:v>Disease 0</c:v>
                </c:pt>
                <c:pt idx="1">
                  <c:v>Disease 1</c:v>
                </c:pt>
                <c:pt idx="2">
                  <c:v>Disease 2</c:v>
                </c:pt>
                <c:pt idx="3">
                  <c:v>Disease 3</c:v>
                </c:pt>
                <c:pt idx="4">
                  <c:v>Disease 4</c:v>
                </c:pt>
              </c:strCache>
            </c:strRef>
          </c:cat>
          <c:val>
            <c:numRef>
              <c:f>[Chart.xlsx]Sheet1!$B$1:$B$5</c:f>
              <c:numCache>
                <c:formatCode>General</c:formatCode>
                <c:ptCount val="5"/>
                <c:pt idx="0">
                  <c:v>366</c:v>
                </c:pt>
                <c:pt idx="1">
                  <c:v>93</c:v>
                </c:pt>
                <c:pt idx="2">
                  <c:v>82</c:v>
                </c:pt>
                <c:pt idx="3">
                  <c:v>56</c:v>
                </c:pt>
                <c:pt idx="4">
                  <c:v>35</c:v>
                </c:pt>
              </c:numCache>
            </c:numRef>
          </c:val>
          <c:extLst>
            <c:ext xmlns:c16="http://schemas.microsoft.com/office/drawing/2014/chart" uri="{C3380CC4-5D6E-409C-BE32-E72D297353CC}">
              <c16:uniqueId val="{00000000-1B3A-4F92-AB72-C60382004643}"/>
            </c:ext>
          </c:extLst>
        </c:ser>
        <c:dLbls>
          <c:dLblPos val="outEnd"/>
          <c:showLegendKey val="0"/>
          <c:showVal val="1"/>
          <c:showCatName val="0"/>
          <c:showSerName val="0"/>
          <c:showPercent val="0"/>
          <c:showBubbleSize val="0"/>
        </c:dLbls>
        <c:gapWidth val="267"/>
        <c:overlap val="-43"/>
        <c:axId val="399990512"/>
        <c:axId val="399994776"/>
      </c:barChart>
      <c:catAx>
        <c:axId val="39999051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Disease Count</a:t>
                </a:r>
              </a:p>
            </c:rich>
          </c:tx>
          <c:layout>
            <c:manualLayout>
              <c:xMode val="edge"/>
              <c:yMode val="edge"/>
              <c:x val="0.41712740119377067"/>
              <c:y val="0.9083357021951078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99994776"/>
        <c:crosses val="autoZero"/>
        <c:auto val="1"/>
        <c:lblAlgn val="ctr"/>
        <c:lblOffset val="100"/>
        <c:noMultiLvlLbl val="0"/>
      </c:catAx>
      <c:valAx>
        <c:axId val="399994776"/>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Babies</a:t>
                </a:r>
              </a:p>
            </c:rich>
          </c:tx>
          <c:layout>
            <c:manualLayout>
              <c:xMode val="edge"/>
              <c:yMode val="edge"/>
              <c:x val="1.8897965609760436E-2"/>
              <c:y val="0.2943410275085124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9999051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dPt>
            <c:idx val="0"/>
            <c:bubble3D val="0"/>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extLst>
              <c:ext xmlns:c16="http://schemas.microsoft.com/office/drawing/2014/chart" uri="{C3380CC4-5D6E-409C-BE32-E72D297353CC}">
                <c16:uniqueId val="{00000001-E490-441A-B1F3-82E9D9274832}"/>
              </c:ext>
            </c:extLst>
          </c:dPt>
          <c:dPt>
            <c:idx val="1"/>
            <c:bubble3D val="0"/>
            <c:spPr>
              <a:gradFill rotWithShape="1">
                <a:gsLst>
                  <a:gs pos="0">
                    <a:schemeClr val="dk1">
                      <a:tint val="55000"/>
                      <a:lumMod val="110000"/>
                      <a:satMod val="105000"/>
                      <a:tint val="67000"/>
                    </a:schemeClr>
                  </a:gs>
                  <a:gs pos="50000">
                    <a:schemeClr val="dk1">
                      <a:tint val="55000"/>
                      <a:lumMod val="105000"/>
                      <a:satMod val="103000"/>
                      <a:tint val="73000"/>
                    </a:schemeClr>
                  </a:gs>
                  <a:gs pos="100000">
                    <a:schemeClr val="dk1">
                      <a:tint val="55000"/>
                      <a:lumMod val="105000"/>
                      <a:satMod val="109000"/>
                      <a:tint val="81000"/>
                    </a:schemeClr>
                  </a:gs>
                </a:gsLst>
                <a:lin ang="5400000" scaled="0"/>
              </a:gradFill>
              <a:ln w="9525" cap="flat" cmpd="sng" algn="ctr">
                <a:solidFill>
                  <a:schemeClr val="dk1">
                    <a:tint val="55000"/>
                    <a:shade val="95000"/>
                  </a:schemeClr>
                </a:solidFill>
                <a:round/>
              </a:ln>
              <a:effectLst/>
            </c:spPr>
            <c:extLst>
              <c:ext xmlns:c16="http://schemas.microsoft.com/office/drawing/2014/chart" uri="{C3380CC4-5D6E-409C-BE32-E72D297353CC}">
                <c16:uniqueId val="{00000003-E490-441A-B1F3-82E9D9274832}"/>
              </c:ext>
            </c:extLst>
          </c:dPt>
          <c:dLbls>
            <c:dLbl>
              <c:idx val="0"/>
              <c:layout>
                <c:manualLayout>
                  <c:x val="-0.17211548556430445"/>
                  <c:y val="-6.193208407088648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490-441A-B1F3-82E9D9274832}"/>
                </c:ext>
              </c:extLst>
            </c:dLbl>
            <c:dLbl>
              <c:idx val="1"/>
              <c:layout>
                <c:manualLayout>
                  <c:x val="0.16504184035819053"/>
                  <c:y val="5.3976683147164743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490-441A-B1F3-82E9D9274832}"/>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65000"/>
                        <a:lumOff val="3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Sheet1!$A$20:$A$21</c:f>
              <c:strCache>
                <c:ptCount val="2"/>
                <c:pt idx="0">
                  <c:v>EBF</c:v>
                </c:pt>
                <c:pt idx="1">
                  <c:v>Non-EBF</c:v>
                </c:pt>
              </c:strCache>
            </c:strRef>
          </c:cat>
          <c:val>
            <c:numRef>
              <c:f>Sheet1!$B$20:$B$21</c:f>
              <c:numCache>
                <c:formatCode>0.00%</c:formatCode>
                <c:ptCount val="2"/>
                <c:pt idx="0">
                  <c:v>0.55300000000000005</c:v>
                </c:pt>
                <c:pt idx="1">
                  <c:v>0.44700000000000001</c:v>
                </c:pt>
              </c:numCache>
            </c:numRef>
          </c:val>
          <c:extLst>
            <c:ext xmlns:c16="http://schemas.microsoft.com/office/drawing/2014/chart" uri="{C3380CC4-5D6E-409C-BE32-E72D297353CC}">
              <c16:uniqueId val="{00000004-E490-441A-B1F3-82E9D927483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62DD6-F858-47ED-8871-8F257EE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4415</TotalTime>
  <Pages>1</Pages>
  <Words>41565</Words>
  <Characters>236925</Characters>
  <Application>Microsoft Office Word</Application>
  <DocSecurity>0</DocSecurity>
  <Lines>1974</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Najmun Nahar Nisha</dc:creator>
  <cp:keywords/>
  <dc:description/>
  <cp:lastModifiedBy>nayeem hasan</cp:lastModifiedBy>
  <cp:revision>343</cp:revision>
  <dcterms:created xsi:type="dcterms:W3CDTF">2020-04-06T07:57:00Z</dcterms:created>
  <dcterms:modified xsi:type="dcterms:W3CDTF">2020-11-09T22:16:00Z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http://csl.mendeley.com/styles/16057573/harvard-the-university-of-wa-3</vt:lpwstr>
  </property>
  <property fmtid="{D5CDD505-2E9C-101B-9397-08002B2CF9AE}" pid="14" name="Mendeley Recent Style Name 4_1">
    <vt:lpwstr>Harvard - The University of Western Australia - Ray White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