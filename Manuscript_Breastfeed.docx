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DAC82" w14:textId="50D6811D" w:rsidR="00CB23DA" w:rsidRPr="00D468F0" w:rsidRDefault="00CB23DA" w:rsidP="0011165A">
      <w:pPr>
        <w:spacing w:after="0" w:line="240" w:lineRule="auto"/>
        <w:jc w:val="both"/>
        <w:rPr>
          <w:rFonts w:ascii="Times New Roman" w:hAnsi="Times New Roman" w:cs="Times New Roman"/>
          <w:b/>
          <w:sz w:val="24"/>
          <w:szCs w:val="24"/>
        </w:rPr>
      </w:pPr>
      <w:bookmarkStart w:id="0" w:name="_Hlk9202974"/>
      <w:r w:rsidRPr="00D468F0">
        <w:rPr>
          <w:rFonts w:ascii="Times New Roman" w:hAnsi="Times New Roman" w:cs="Times New Roman"/>
          <w:b/>
          <w:sz w:val="24"/>
          <w:szCs w:val="24"/>
        </w:rPr>
        <w:t xml:space="preserve">Title: Association between </w:t>
      </w:r>
      <w:ins w:id="1" w:author="Md Jamal Uddin" w:date="2019-05-22T12:11:00Z">
        <w:r w:rsidR="006B70E3" w:rsidRPr="00D468F0">
          <w:rPr>
            <w:rFonts w:ascii="Times New Roman" w:hAnsi="Times New Roman" w:cs="Times New Roman"/>
            <w:b/>
            <w:sz w:val="24"/>
            <w:szCs w:val="24"/>
          </w:rPr>
          <w:t>e</w:t>
        </w:r>
      </w:ins>
      <w:ins w:id="2" w:author="Md Jamal Uddin" w:date="2019-05-22T12:10:00Z">
        <w:r w:rsidR="006B70E3" w:rsidRPr="00D468F0">
          <w:rPr>
            <w:rFonts w:ascii="Times New Roman" w:hAnsi="Times New Roman" w:cs="Times New Roman"/>
            <w:b/>
            <w:sz w:val="24"/>
            <w:szCs w:val="24"/>
          </w:rPr>
          <w:t>xcl</w:t>
        </w:r>
      </w:ins>
      <w:ins w:id="3" w:author="Md Jamal Uddin" w:date="2019-05-22T12:11:00Z">
        <w:r w:rsidR="006B70E3" w:rsidRPr="00D468F0">
          <w:rPr>
            <w:rFonts w:ascii="Times New Roman" w:hAnsi="Times New Roman" w:cs="Times New Roman"/>
            <w:b/>
            <w:sz w:val="24"/>
            <w:szCs w:val="24"/>
          </w:rPr>
          <w:t xml:space="preserve">usive </w:t>
        </w:r>
      </w:ins>
      <w:r w:rsidRPr="00D468F0">
        <w:rPr>
          <w:rFonts w:ascii="Times New Roman" w:hAnsi="Times New Roman" w:cs="Times New Roman"/>
          <w:b/>
          <w:sz w:val="24"/>
          <w:szCs w:val="24"/>
        </w:rPr>
        <w:t>breastfeeding and common childhood diseases in Bangladesh</w:t>
      </w:r>
    </w:p>
    <w:p w14:paraId="057AF701" w14:textId="47321459" w:rsidR="003A0D9F" w:rsidRPr="00D468F0" w:rsidDel="00603487" w:rsidRDefault="003A0D9F" w:rsidP="00923FC4">
      <w:pPr>
        <w:spacing w:after="0" w:line="240" w:lineRule="auto"/>
        <w:jc w:val="both"/>
        <w:rPr>
          <w:del w:id="4" w:author="NaYEeM" w:date="2020-01-15T01:01:00Z"/>
          <w:rFonts w:ascii="Times New Roman" w:hAnsi="Times New Roman" w:cs="Times New Roman"/>
          <w:b/>
          <w:sz w:val="24"/>
          <w:szCs w:val="24"/>
        </w:rPr>
      </w:pPr>
    </w:p>
    <w:p w14:paraId="674383AE" w14:textId="241F92E3" w:rsidR="00E17C83" w:rsidRPr="00D468F0" w:rsidRDefault="00E17C83" w:rsidP="00923FC4">
      <w:pPr>
        <w:spacing w:after="0" w:line="240" w:lineRule="auto"/>
        <w:jc w:val="both"/>
        <w:rPr>
          <w:rFonts w:ascii="Times New Roman" w:hAnsi="Times New Roman" w:cs="Times New Roman"/>
          <w:b/>
          <w:sz w:val="24"/>
          <w:szCs w:val="24"/>
        </w:rPr>
      </w:pPr>
    </w:p>
    <w:p w14:paraId="29B20001" w14:textId="0E0455E6" w:rsidR="00E17C83" w:rsidRPr="00D468F0" w:rsidRDefault="00E17C83">
      <w:pPr>
        <w:spacing w:after="0" w:line="240" w:lineRule="auto"/>
        <w:jc w:val="both"/>
        <w:rPr>
          <w:rFonts w:ascii="Times New Roman" w:hAnsi="Times New Roman" w:cs="Times New Roman"/>
          <w:b/>
          <w:sz w:val="24"/>
          <w:szCs w:val="24"/>
        </w:rPr>
        <w:pPrChange w:id="5" w:author="NaYEeM" w:date="2019-07-09T12:49:00Z">
          <w:pPr/>
        </w:pPrChange>
      </w:pPr>
      <w:r w:rsidRPr="00D468F0">
        <w:rPr>
          <w:rFonts w:ascii="Times New Roman" w:hAnsi="Times New Roman" w:cs="Times New Roman"/>
          <w:b/>
          <w:sz w:val="24"/>
          <w:szCs w:val="24"/>
        </w:rPr>
        <w:t>ABSTRACT</w:t>
      </w:r>
    </w:p>
    <w:p w14:paraId="2CB6EB60" w14:textId="4CD36456" w:rsidR="00E17C83" w:rsidRPr="00D468F0" w:rsidDel="00E55BD2" w:rsidRDefault="00DD769B">
      <w:pPr>
        <w:spacing w:after="0" w:line="240" w:lineRule="auto"/>
        <w:ind w:left="-5"/>
        <w:jc w:val="both"/>
        <w:rPr>
          <w:del w:id="6" w:author="NaYEeM" w:date="2019-06-27T21:47:00Z"/>
          <w:rFonts w:ascii="Times New Roman" w:hAnsi="Times New Roman" w:cs="Times New Roman"/>
          <w:sz w:val="24"/>
          <w:szCs w:val="24"/>
        </w:rPr>
        <w:pPrChange w:id="7" w:author="NaYEeM" w:date="2019-07-09T12:49:00Z">
          <w:pPr>
            <w:ind w:left="-5"/>
          </w:pPr>
        </w:pPrChange>
      </w:pPr>
      <w:ins w:id="8" w:author="NaYEeM" w:date="2020-01-17T17:47:00Z">
        <w:r w:rsidRPr="00DD769B">
          <w:rPr>
            <w:rFonts w:ascii="Times New Roman" w:hAnsi="Times New Roman" w:cs="Times New Roman"/>
            <w:sz w:val="24"/>
            <w:szCs w:val="24"/>
          </w:rPr>
          <w:t>Exclusive breastfeeding (EBF) is the biologically normal feeding method that was considered only the mothers breastfeed and who did not give any supplementary food during the first six months of her infant’s life, NOT even water. Several factors have an association between breastfeeding and common childhood diseases in Bangladesh. We are keen to determine the potential factors that are associated with exclusive breastfeeding and common childhood diseases. We have used Bangladesh Demographic &amp; Health Survey (BDHS) data which is a nationally representative data. After inclusion and exclusion criteria, we considered 632 children aged between 0-5 months, in which 44.7% belong to non-EBF (non-exclusive breastfed) and 55.3% belong to EBF (exclusive breastfed). Prevalence was compared using chi-squared tests and association estimated between exclusive breastfeeding and childhood disease using zero-inflated negative binomial (ZINB) regression. Infants who were not exclusively breastfed, risk ratio (RR) 1.27 times (RR 1.27, 95% CI 1.01–1.60, p = 0.045) greater of having childhood diseases rather than who were exclusively breastfed. The risk of a child getting affected by diseases is more acute if the mothers' age lies between 15-19 years (1.27, 95% CI: 1.01-1.60). Infants belonging to mothers having higher education 35% (0.65, 95% CI: 0.41-1.03) are facing a decreasing rate than the uneducated mother. Children with overweight mothers are suffering more than the underweight mothers and the rate is (1.53,95%CI: 1.16,2.01). To reduce child disease, we have to more conscious about proper breastfeeding to the infants. Mothers’ working and the place of child’s residence has to be acknowledged properly.</w:t>
        </w:r>
      </w:ins>
      <w:commentRangeStart w:id="9"/>
      <w:del w:id="10" w:author="NaYEeM" w:date="2020-01-17T03:11:00Z">
        <w:r w:rsidR="00E17C83" w:rsidRPr="00D468F0" w:rsidDel="00F04483">
          <w:rPr>
            <w:rFonts w:ascii="Times New Roman" w:hAnsi="Times New Roman" w:cs="Times New Roman"/>
            <w:sz w:val="24"/>
            <w:szCs w:val="24"/>
          </w:rPr>
          <w:delText>Breastfeeding is the biologically normal feeding method for infants and young children that ensures optimum growth and development.</w:delText>
        </w:r>
      </w:del>
      <w:del w:id="11" w:author="NaYEeM" w:date="2019-06-27T22:19:00Z">
        <w:r w:rsidR="00E17C83" w:rsidRPr="00D468F0" w:rsidDel="00A66661">
          <w:rPr>
            <w:rFonts w:ascii="Times New Roman" w:hAnsi="Times New Roman" w:cs="Times New Roman"/>
            <w:sz w:val="24"/>
            <w:szCs w:val="24"/>
          </w:rPr>
          <w:delText xml:space="preserve"> The Department of Health and Children and the World Health Organization (WHO) recommend exclusive breastfeeding of infants for the first 6 months</w:delText>
        </w:r>
      </w:del>
      <w:del w:id="12" w:author="NaYEeM" w:date="2019-06-27T21:44:00Z">
        <w:r w:rsidR="00E17C83" w:rsidRPr="00D468F0" w:rsidDel="00E55BD2">
          <w:rPr>
            <w:rFonts w:ascii="Times New Roman" w:hAnsi="Times New Roman" w:cs="Times New Roman"/>
            <w:sz w:val="24"/>
            <w:szCs w:val="24"/>
          </w:rPr>
          <w:delText xml:space="preserve">, after which mothers are recommended to continue breastfeeding, in combination with suitably nutritious and safe complementary foods – semi-solid and solid foods – until their children are 2 years of age or older. Although previous studies showed that there are </w:delText>
        </w:r>
      </w:del>
      <w:del w:id="13" w:author="NaYEeM" w:date="2019-06-27T21:45:00Z">
        <w:r w:rsidR="00E17C83" w:rsidRPr="00D468F0" w:rsidDel="00E55BD2">
          <w:rPr>
            <w:rFonts w:ascii="Times New Roman" w:hAnsi="Times New Roman" w:cs="Times New Roman"/>
            <w:sz w:val="24"/>
            <w:szCs w:val="24"/>
          </w:rPr>
          <w:delText>s</w:delText>
        </w:r>
      </w:del>
      <w:del w:id="14" w:author="NaYEeM" w:date="2020-01-17T03:11:00Z">
        <w:r w:rsidR="00E17C83" w:rsidRPr="00D468F0" w:rsidDel="00F04483">
          <w:rPr>
            <w:rFonts w:ascii="Times New Roman" w:hAnsi="Times New Roman" w:cs="Times New Roman"/>
            <w:sz w:val="24"/>
            <w:szCs w:val="24"/>
          </w:rPr>
          <w:delText>everal factors which has association between breastfeeding and common childhood diseases in Bangladesh. We are keen to determine the potential factors that are associated with breastfeeding and common childhood diseases</w:delText>
        </w:r>
      </w:del>
      <w:del w:id="15" w:author="NaYEeM" w:date="2019-06-27T22:25:00Z">
        <w:r w:rsidR="00E17C83" w:rsidRPr="00D468F0" w:rsidDel="00177062">
          <w:rPr>
            <w:rFonts w:ascii="Times New Roman" w:hAnsi="Times New Roman" w:cs="Times New Roman"/>
            <w:sz w:val="24"/>
            <w:szCs w:val="24"/>
          </w:rPr>
          <w:delText xml:space="preserve"> in Bangladesh</w:delText>
        </w:r>
      </w:del>
      <w:del w:id="16" w:author="NaYEeM" w:date="2020-01-17T03:11:00Z">
        <w:r w:rsidR="00E17C83" w:rsidRPr="00D468F0" w:rsidDel="00F04483">
          <w:rPr>
            <w:rFonts w:ascii="Times New Roman" w:hAnsi="Times New Roman" w:cs="Times New Roman"/>
            <w:sz w:val="24"/>
            <w:szCs w:val="24"/>
          </w:rPr>
          <w:delText>.</w:delText>
        </w:r>
      </w:del>
      <w:del w:id="17" w:author="NaYEeM" w:date="2019-06-27T21:47:00Z">
        <w:r w:rsidR="00E17C83" w:rsidRPr="00D468F0" w:rsidDel="00E55BD2">
          <w:rPr>
            <w:rFonts w:ascii="Times New Roman" w:hAnsi="Times New Roman" w:cs="Times New Roman"/>
            <w:sz w:val="24"/>
            <w:szCs w:val="24"/>
          </w:rPr>
          <w:delText xml:space="preserve"> </w:delText>
        </w:r>
      </w:del>
    </w:p>
    <w:p w14:paraId="490965D0" w14:textId="64957AB9" w:rsidR="00843941" w:rsidRPr="00D468F0" w:rsidDel="00A245E4" w:rsidRDefault="00E17C83">
      <w:pPr>
        <w:spacing w:after="0" w:line="240" w:lineRule="auto"/>
        <w:ind w:left="-5"/>
        <w:jc w:val="both"/>
        <w:rPr>
          <w:del w:id="18" w:author="NaYEeM" w:date="2019-06-27T21:57:00Z"/>
          <w:rFonts w:ascii="Times New Roman" w:hAnsi="Times New Roman" w:cs="Times New Roman"/>
          <w:sz w:val="24"/>
          <w:szCs w:val="24"/>
        </w:rPr>
        <w:pPrChange w:id="19" w:author="NaYEeM" w:date="2019-07-09T12:49:00Z">
          <w:pPr>
            <w:ind w:left="-5"/>
          </w:pPr>
        </w:pPrChange>
      </w:pPr>
      <w:del w:id="20" w:author="NaYEeM" w:date="2020-01-17T03:11:00Z">
        <w:r w:rsidRPr="00D468F0" w:rsidDel="00F04483">
          <w:rPr>
            <w:rFonts w:ascii="Times New Roman" w:hAnsi="Times New Roman" w:cs="Times New Roman"/>
            <w:sz w:val="24"/>
            <w:szCs w:val="24"/>
          </w:rPr>
          <w:delText>We have used Bangladesh Demographic &amp; Health Survey</w:delText>
        </w:r>
      </w:del>
      <w:del w:id="21" w:author="NaYEeM" w:date="2019-06-27T22:24:00Z">
        <w:r w:rsidRPr="00D468F0" w:rsidDel="00662408">
          <w:rPr>
            <w:rFonts w:ascii="Times New Roman" w:hAnsi="Times New Roman" w:cs="Times New Roman"/>
            <w:sz w:val="24"/>
            <w:szCs w:val="24"/>
          </w:rPr>
          <w:delText xml:space="preserve"> (BDHS)</w:delText>
        </w:r>
      </w:del>
      <w:del w:id="22" w:author="NaYEeM" w:date="2020-01-17T03:11:00Z">
        <w:r w:rsidRPr="00D468F0" w:rsidDel="00F04483">
          <w:rPr>
            <w:rFonts w:ascii="Times New Roman" w:hAnsi="Times New Roman" w:cs="Times New Roman"/>
            <w:sz w:val="24"/>
            <w:szCs w:val="24"/>
          </w:rPr>
          <w:delText xml:space="preserve"> data which is a nationally representative data. After inclusion and exclusion criteria, we considered 763 children aged less than seven months, in which 414 were male and 349 were female.</w:delText>
        </w:r>
      </w:del>
      <w:del w:id="23" w:author="NaYEeM" w:date="2019-06-27T21:48:00Z">
        <w:r w:rsidRPr="00D468F0" w:rsidDel="00E55BD2">
          <w:rPr>
            <w:rFonts w:ascii="Times New Roman" w:hAnsi="Times New Roman" w:cs="Times New Roman"/>
            <w:sz w:val="24"/>
            <w:szCs w:val="24"/>
          </w:rPr>
          <w:delText xml:space="preserve"> A child is considered exclusive breastfeed if it gets sufficient breastmilk during its’ infant age and is considered non-exclusively breastfeed if it doesn’t get enough breastmilk during its’ infant age.</w:delText>
        </w:r>
      </w:del>
    </w:p>
    <w:p w14:paraId="76FF1C18" w14:textId="02F00DFA" w:rsidR="00E17C83" w:rsidRPr="00D468F0" w:rsidDel="001E7237" w:rsidRDefault="00E17C83">
      <w:pPr>
        <w:spacing w:after="0" w:line="240" w:lineRule="auto"/>
        <w:jc w:val="both"/>
        <w:rPr>
          <w:del w:id="24" w:author="NaYEeM" w:date="2019-06-27T22:11:00Z"/>
          <w:rFonts w:ascii="Times New Roman" w:hAnsi="Times New Roman" w:cs="Times New Roman"/>
          <w:sz w:val="24"/>
          <w:szCs w:val="24"/>
        </w:rPr>
        <w:pPrChange w:id="25" w:author="NaYEeM" w:date="2019-07-09T12:49:00Z">
          <w:pPr>
            <w:ind w:left="-5"/>
          </w:pPr>
        </w:pPrChange>
      </w:pPr>
      <w:del w:id="26" w:author="NaYEeM" w:date="2020-01-17T03:11:00Z">
        <w:r w:rsidRPr="00D468F0" w:rsidDel="00F04483">
          <w:rPr>
            <w:rFonts w:ascii="Times New Roman" w:hAnsi="Times New Roman" w:cs="Times New Roman"/>
            <w:sz w:val="24"/>
            <w:szCs w:val="24"/>
          </w:rPr>
          <w:delText xml:space="preserve">Infants who </w:delText>
        </w:r>
      </w:del>
      <w:del w:id="27" w:author="NaYEeM" w:date="2019-06-27T22:01:00Z">
        <w:r w:rsidRPr="00D468F0" w:rsidDel="002E34C8">
          <w:rPr>
            <w:rFonts w:ascii="Times New Roman" w:hAnsi="Times New Roman" w:cs="Times New Roman"/>
            <w:sz w:val="24"/>
            <w:szCs w:val="24"/>
          </w:rPr>
          <w:delText>a</w:delText>
        </w:r>
      </w:del>
      <w:del w:id="28" w:author="NaYEeM" w:date="2020-01-17T03:11:00Z">
        <w:r w:rsidRPr="00D468F0" w:rsidDel="00F04483">
          <w:rPr>
            <w:rFonts w:ascii="Times New Roman" w:hAnsi="Times New Roman" w:cs="Times New Roman"/>
            <w:sz w:val="24"/>
            <w:szCs w:val="24"/>
          </w:rPr>
          <w:delText>re no</w:delText>
        </w:r>
      </w:del>
      <w:del w:id="29" w:author="NaYEeM" w:date="2019-06-27T22:00:00Z">
        <w:r w:rsidRPr="00D468F0" w:rsidDel="002E34C8">
          <w:rPr>
            <w:rFonts w:ascii="Times New Roman" w:hAnsi="Times New Roman" w:cs="Times New Roman"/>
            <w:sz w:val="24"/>
            <w:szCs w:val="24"/>
          </w:rPr>
          <w:delText>n-</w:delText>
        </w:r>
        <w:r w:rsidRPr="00D468F0" w:rsidDel="00F255B3">
          <w:rPr>
            <w:rFonts w:ascii="Times New Roman" w:hAnsi="Times New Roman" w:cs="Times New Roman"/>
            <w:sz w:val="24"/>
            <w:szCs w:val="24"/>
          </w:rPr>
          <w:delText>EBF</w:delText>
        </w:r>
      </w:del>
      <w:del w:id="30" w:author="NaYEeM" w:date="2020-01-17T03:11:00Z">
        <w:r w:rsidRPr="00D468F0" w:rsidDel="00F04483">
          <w:rPr>
            <w:rFonts w:ascii="Times New Roman" w:hAnsi="Times New Roman" w:cs="Times New Roman"/>
            <w:sz w:val="24"/>
            <w:szCs w:val="24"/>
          </w:rPr>
          <w:delText xml:space="preserve"> (</w:delText>
        </w:r>
      </w:del>
      <w:del w:id="31" w:author="NaYEeM" w:date="2019-06-27T22:04:00Z">
        <w:r w:rsidRPr="00D468F0" w:rsidDel="007D0D54">
          <w:rPr>
            <w:rFonts w:ascii="Times New Roman" w:hAnsi="Times New Roman" w:cs="Times New Roman"/>
            <w:sz w:val="24"/>
            <w:szCs w:val="24"/>
          </w:rPr>
          <w:delText>(</w:delText>
        </w:r>
      </w:del>
      <w:del w:id="32" w:author="NaYEeM" w:date="2020-01-17T03:11:00Z">
        <w:r w:rsidRPr="00D468F0" w:rsidDel="00F04483">
          <w:rPr>
            <w:rFonts w:ascii="Times New Roman" w:hAnsi="Times New Roman" w:cs="Times New Roman"/>
            <w:sz w:val="24"/>
            <w:szCs w:val="24"/>
          </w:rPr>
          <w:delText xml:space="preserve">RR 1.28, 95% CI 1.10–1.49) were found to be greater risk of having childhood diseases rather than who </w:delText>
        </w:r>
      </w:del>
      <w:del w:id="33" w:author="NaYEeM" w:date="2019-06-27T22:05:00Z">
        <w:r w:rsidRPr="00D468F0" w:rsidDel="00C57B4A">
          <w:rPr>
            <w:rFonts w:ascii="Times New Roman" w:hAnsi="Times New Roman" w:cs="Times New Roman"/>
            <w:sz w:val="24"/>
            <w:szCs w:val="24"/>
          </w:rPr>
          <w:delText xml:space="preserve">are EBF. </w:delText>
        </w:r>
      </w:del>
      <w:del w:id="34" w:author="NaYEeM" w:date="2019-06-27T22:21:00Z">
        <w:r w:rsidRPr="00D468F0" w:rsidDel="00A66661">
          <w:rPr>
            <w:rFonts w:ascii="Times New Roman" w:hAnsi="Times New Roman" w:cs="Times New Roman"/>
            <w:sz w:val="24"/>
            <w:szCs w:val="24"/>
          </w:rPr>
          <w:delText xml:space="preserve">Female children (RR=.85, 95% CI: 0.74 to .98) are more likely to have child diseases than male children. </w:delText>
        </w:r>
      </w:del>
      <w:del w:id="35" w:author="NaYEeM" w:date="2020-01-17T03:11:00Z">
        <w:r w:rsidRPr="00D468F0" w:rsidDel="00F04483">
          <w:rPr>
            <w:rFonts w:ascii="Times New Roman" w:hAnsi="Times New Roman" w:cs="Times New Roman"/>
            <w:sz w:val="24"/>
            <w:szCs w:val="24"/>
          </w:rPr>
          <w:delText>The risk of child getting affected by diseases is more acute if the mothers age lies between 25-29 years (</w:delText>
        </w:r>
      </w:del>
      <w:del w:id="36" w:author="NaYEeM" w:date="2019-06-27T22:22:00Z">
        <w:r w:rsidRPr="00D468F0" w:rsidDel="00A66661">
          <w:rPr>
            <w:rFonts w:ascii="Times New Roman" w:hAnsi="Times New Roman" w:cs="Times New Roman"/>
            <w:sz w:val="24"/>
            <w:szCs w:val="24"/>
          </w:rPr>
          <w:delText xml:space="preserve">RR </w:delText>
        </w:r>
      </w:del>
      <w:del w:id="37" w:author="NaYEeM" w:date="2020-01-17T03:11:00Z">
        <w:r w:rsidRPr="00D468F0" w:rsidDel="00F04483">
          <w:rPr>
            <w:rFonts w:ascii="Times New Roman" w:hAnsi="Times New Roman" w:cs="Times New Roman"/>
            <w:sz w:val="24"/>
            <w:szCs w:val="24"/>
          </w:rPr>
          <w:delText>1.12, 95% CI: 0.74-1.67). Infants belonging to mothers having secondary education (</w:delText>
        </w:r>
      </w:del>
      <w:del w:id="38" w:author="NaYEeM" w:date="2019-06-27T22:22:00Z">
        <w:r w:rsidRPr="00D468F0" w:rsidDel="00A66661">
          <w:rPr>
            <w:rFonts w:ascii="Times New Roman" w:hAnsi="Times New Roman" w:cs="Times New Roman"/>
            <w:sz w:val="24"/>
            <w:szCs w:val="24"/>
          </w:rPr>
          <w:delText xml:space="preserve">RR </w:delText>
        </w:r>
      </w:del>
      <w:del w:id="39" w:author="NaYEeM" w:date="2020-01-17T03:11:00Z">
        <w:r w:rsidRPr="00D468F0" w:rsidDel="00F04483">
          <w:rPr>
            <w:rFonts w:ascii="Times New Roman" w:hAnsi="Times New Roman" w:cs="Times New Roman"/>
            <w:sz w:val="24"/>
            <w:szCs w:val="24"/>
          </w:rPr>
          <w:delText xml:space="preserve">1.06, 95% CI: 0.85-1.31) is facing an increasing rate than the uneducated mother. </w:delText>
        </w:r>
      </w:del>
      <w:del w:id="40" w:author="NaYEeM" w:date="2019-06-27T22:10:00Z">
        <w:r w:rsidRPr="00D468F0" w:rsidDel="002203CC">
          <w:rPr>
            <w:rFonts w:ascii="Times New Roman" w:hAnsi="Times New Roman" w:cs="Times New Roman"/>
            <w:sz w:val="24"/>
            <w:szCs w:val="24"/>
          </w:rPr>
          <w:delText xml:space="preserve">Children with working mothers have a 9% (RR 0.91, 95% CI: 0.75-1.10) lower chance to have diseases compared to the mothers who were not working before pregnancy. </w:delText>
        </w:r>
      </w:del>
      <w:del w:id="41" w:author="NaYEeM" w:date="2020-01-17T03:11:00Z">
        <w:r w:rsidRPr="00D468F0" w:rsidDel="00F04483">
          <w:rPr>
            <w:rFonts w:ascii="Times New Roman" w:hAnsi="Times New Roman" w:cs="Times New Roman"/>
            <w:sz w:val="24"/>
            <w:szCs w:val="24"/>
          </w:rPr>
          <w:delText>Children living in rural area are facing (</w:delText>
        </w:r>
      </w:del>
      <w:del w:id="42" w:author="NaYEeM" w:date="2019-06-27T22:22:00Z">
        <w:r w:rsidRPr="00D468F0" w:rsidDel="00A66661">
          <w:rPr>
            <w:rFonts w:ascii="Times New Roman" w:hAnsi="Times New Roman" w:cs="Times New Roman"/>
            <w:sz w:val="24"/>
            <w:szCs w:val="24"/>
          </w:rPr>
          <w:delText>RR=</w:delText>
        </w:r>
      </w:del>
      <w:del w:id="43" w:author="NaYEeM" w:date="2020-01-17T03:11:00Z">
        <w:r w:rsidRPr="00D468F0" w:rsidDel="00F04483">
          <w:rPr>
            <w:rFonts w:ascii="Times New Roman" w:hAnsi="Times New Roman" w:cs="Times New Roman"/>
            <w:sz w:val="24"/>
            <w:szCs w:val="24"/>
          </w:rPr>
          <w:delText>1.02,95% CI: 0.84,1.25) great risk of having child diseases than children living in urban area. Children with overweight mothers are suffering more than the underweight mothers and the rate is (</w:delText>
        </w:r>
      </w:del>
      <w:del w:id="44" w:author="NaYEeM" w:date="2019-06-27T22:22:00Z">
        <w:r w:rsidRPr="00D468F0" w:rsidDel="00A66661">
          <w:rPr>
            <w:rFonts w:ascii="Times New Roman" w:hAnsi="Times New Roman" w:cs="Times New Roman"/>
            <w:sz w:val="24"/>
            <w:szCs w:val="24"/>
          </w:rPr>
          <w:delText>RR=</w:delText>
        </w:r>
      </w:del>
      <w:del w:id="45" w:author="NaYEeM" w:date="2020-01-17T03:11:00Z">
        <w:r w:rsidRPr="00D468F0" w:rsidDel="00F04483">
          <w:rPr>
            <w:rFonts w:ascii="Times New Roman" w:hAnsi="Times New Roman" w:cs="Times New Roman"/>
            <w:sz w:val="24"/>
            <w:szCs w:val="24"/>
          </w:rPr>
          <w:delText>1.32,95%CI: 0.82,2.11).</w:delText>
        </w:r>
      </w:del>
      <w:del w:id="46" w:author="NaYEeM" w:date="2019-06-27T22:11:00Z">
        <w:r w:rsidRPr="00D468F0" w:rsidDel="002203CC">
          <w:rPr>
            <w:rFonts w:ascii="Times New Roman" w:hAnsi="Times New Roman" w:cs="Times New Roman"/>
            <w:sz w:val="24"/>
            <w:szCs w:val="24"/>
          </w:rPr>
          <w:delText xml:space="preserve"> The risk of diseases for the children of not delivered by C-section were (RR: 0.76, 95% CI= 0.61-0.96) less likely than those who delivered by C-section.</w:delText>
        </w:r>
      </w:del>
    </w:p>
    <w:p w14:paraId="34ECB207" w14:textId="4058E40B" w:rsidR="004B6B59" w:rsidRPr="00D468F0" w:rsidRDefault="00E17C83">
      <w:pPr>
        <w:spacing w:after="0" w:line="240" w:lineRule="auto"/>
        <w:jc w:val="both"/>
        <w:rPr>
          <w:rFonts w:ascii="Times New Roman" w:hAnsi="Times New Roman" w:cs="Times New Roman"/>
          <w:sz w:val="24"/>
          <w:szCs w:val="24"/>
        </w:rPr>
        <w:pPrChange w:id="47" w:author="NaYEeM" w:date="2019-07-09T12:49:00Z">
          <w:pPr>
            <w:ind w:left="-5"/>
          </w:pPr>
        </w:pPrChange>
      </w:pPr>
      <w:del w:id="48" w:author="NaYEeM" w:date="2020-01-17T03:11:00Z">
        <w:r w:rsidRPr="00D468F0" w:rsidDel="00F04483">
          <w:rPr>
            <w:rFonts w:ascii="Times New Roman" w:hAnsi="Times New Roman" w:cs="Times New Roman"/>
            <w:sz w:val="24"/>
            <w:szCs w:val="24"/>
          </w:rPr>
          <w:delText xml:space="preserve">In order to reduce child disease, we have to more conscious about proper breastfeeding to the infants. </w:delText>
        </w:r>
      </w:del>
      <w:del w:id="49" w:author="NaYEeM" w:date="2019-06-27T22:23:00Z">
        <w:r w:rsidRPr="00D468F0" w:rsidDel="00662408">
          <w:rPr>
            <w:rFonts w:ascii="Times New Roman" w:hAnsi="Times New Roman" w:cs="Times New Roman"/>
            <w:sz w:val="24"/>
            <w:szCs w:val="24"/>
          </w:rPr>
          <w:delText>Furthermore, caution has to be taken for mothers’ education and weight purpose.</w:delText>
        </w:r>
      </w:del>
      <w:del w:id="50" w:author="NaYEeM" w:date="2019-06-27T22:08:00Z">
        <w:r w:rsidRPr="00D468F0" w:rsidDel="002203CC">
          <w:rPr>
            <w:rFonts w:ascii="Times New Roman" w:hAnsi="Times New Roman" w:cs="Times New Roman"/>
            <w:sz w:val="24"/>
            <w:szCs w:val="24"/>
          </w:rPr>
          <w:delText xml:space="preserve"> Fathers occupation has to be improved. Proper implementation has to be done so that mothers can delivered child not by C-Section. </w:delText>
        </w:r>
      </w:del>
      <w:del w:id="51" w:author="NaYEeM" w:date="2020-01-17T03:11:00Z">
        <w:r w:rsidRPr="00D468F0" w:rsidDel="00F04483">
          <w:rPr>
            <w:rFonts w:ascii="Times New Roman" w:hAnsi="Times New Roman" w:cs="Times New Roman"/>
            <w:sz w:val="24"/>
            <w:szCs w:val="24"/>
          </w:rPr>
          <w:delText>Mothers’ working and the place of child’s residence has to be acknowledged properly.</w:delText>
        </w:r>
        <w:commentRangeEnd w:id="9"/>
        <w:r w:rsidR="006B70E3" w:rsidRPr="00D468F0" w:rsidDel="00F04483">
          <w:rPr>
            <w:rStyle w:val="CommentReference"/>
            <w:rFonts w:ascii="Times New Roman" w:hAnsi="Times New Roman" w:cs="Times New Roman"/>
            <w:noProof/>
            <w:sz w:val="24"/>
            <w:szCs w:val="24"/>
            <w:lang w:val="en-GB"/>
            <w:rPrChange w:id="52" w:author="NaYEeM" w:date="2019-07-10T01:42:00Z">
              <w:rPr>
                <w:rStyle w:val="CommentReference"/>
                <w:noProof/>
                <w:lang w:val="en-GB"/>
              </w:rPr>
            </w:rPrChange>
          </w:rPr>
          <w:commentReference w:id="9"/>
        </w:r>
      </w:del>
    </w:p>
    <w:p w14:paraId="6A52DEC9" w14:textId="77777777" w:rsidR="00E17C83" w:rsidRPr="00D468F0" w:rsidRDefault="00E17C83" w:rsidP="00923FC4">
      <w:pPr>
        <w:spacing w:after="0" w:line="240" w:lineRule="auto"/>
        <w:jc w:val="both"/>
        <w:rPr>
          <w:rFonts w:ascii="Times New Roman" w:hAnsi="Times New Roman" w:cs="Times New Roman"/>
          <w:b/>
          <w:sz w:val="24"/>
          <w:szCs w:val="24"/>
        </w:rPr>
      </w:pPr>
    </w:p>
    <w:p w14:paraId="7ADFE272" w14:textId="2B7498B6" w:rsidR="00CB23DA" w:rsidRPr="00D468F0" w:rsidRDefault="003C63CE" w:rsidP="00923FC4">
      <w:pPr>
        <w:spacing w:after="0" w:line="240" w:lineRule="auto"/>
        <w:jc w:val="both"/>
        <w:rPr>
          <w:rFonts w:ascii="Times New Roman" w:hAnsi="Times New Roman" w:cs="Times New Roman"/>
          <w:b/>
          <w:sz w:val="24"/>
          <w:szCs w:val="24"/>
        </w:rPr>
      </w:pPr>
      <w:commentRangeStart w:id="53"/>
      <w:r w:rsidRPr="00D468F0">
        <w:rPr>
          <w:rFonts w:ascii="Times New Roman" w:hAnsi="Times New Roman" w:cs="Times New Roman"/>
          <w:b/>
          <w:sz w:val="24"/>
          <w:szCs w:val="24"/>
        </w:rPr>
        <w:t>INTRODUCTION</w:t>
      </w:r>
      <w:commentRangeEnd w:id="53"/>
      <w:r w:rsidR="00FA49FF" w:rsidRPr="00D468F0">
        <w:rPr>
          <w:rStyle w:val="CommentReference"/>
          <w:rFonts w:ascii="Times New Roman" w:hAnsi="Times New Roman" w:cs="Times New Roman"/>
          <w:noProof/>
          <w:sz w:val="24"/>
          <w:szCs w:val="24"/>
          <w:lang w:val="en-GB"/>
          <w:rPrChange w:id="54" w:author="NaYEeM" w:date="2019-07-10T01:42:00Z">
            <w:rPr>
              <w:rStyle w:val="CommentReference"/>
              <w:noProof/>
              <w:lang w:val="en-GB"/>
            </w:rPr>
          </w:rPrChange>
        </w:rPr>
        <w:commentReference w:id="53"/>
      </w:r>
    </w:p>
    <w:p w14:paraId="3ACCF785" w14:textId="1D4F049A" w:rsidR="00873F6F" w:rsidRDefault="00CB23DA" w:rsidP="00923FC4">
      <w:pPr>
        <w:pStyle w:val="NormalWeb"/>
        <w:shd w:val="clear" w:color="auto" w:fill="FFFFFF"/>
        <w:spacing w:before="0" w:beforeAutospacing="0" w:after="0" w:afterAutospacing="0"/>
        <w:jc w:val="both"/>
        <w:rPr>
          <w:ins w:id="55" w:author="NaYEeM" w:date="2020-01-17T03:11:00Z"/>
          <w:shd w:val="clear" w:color="auto" w:fill="FFFFFF"/>
        </w:rPr>
      </w:pPr>
      <w:bookmarkStart w:id="56" w:name="_Hlk20697130"/>
      <w:r w:rsidRPr="00D468F0">
        <w:t>Breastfeeding a biological common diet has the most important interference which serves the entire range of childhood</w:t>
      </w:r>
      <w:del w:id="57" w:author="NaYEeM" w:date="2020-01-17T15:17:00Z">
        <w:r w:rsidRPr="00D468F0" w:rsidDel="001948F1">
          <w:delText>: newborn, infancy and childhood</w:delText>
        </w:r>
      </w:del>
      <w:ins w:id="58" w:author="NaYEeM" w:date="2019-09-30T00:48:00Z">
        <w:r w:rsidR="000122F8">
          <w:t xml:space="preserve"> </w:t>
        </w:r>
      </w:ins>
      <w:ins w:id="59" w:author="NaYEeM" w:date="2020-01-17T00:40:00Z">
        <w:r w:rsidR="004732BB">
          <w:fldChar w:fldCharType="begin" w:fldLock="1"/>
        </w:r>
      </w:ins>
      <w:r w:rsidR="004732BB">
        <w:instrText>ADDIN CSL_CITATION {"citationItems":[{"id":"ITEM-1","itemData":{"DOI":"10.1111/apa.13147","ISSN":"16512227","abstract":"Aim To synthesise the evidence for effects of optimal breastfeeding on all-cause and infection-related mortality in infants and children aged 0-23 months. Methods We conducted a systematic review to compare the effect of predominant, partial or nonbreastfeeding versus exclusive breastfeeding on mortality rates in the first six months of life and effect of no versus any breastfeeding on mortality rates between 6 and 23 months of age. A systematic literature search was conducted in PubMed, Cochrane CENTRAL and CABI. Results The risk of all-cause mortality was higher in predominantly (RR 1.5), partially (RR 4.8) and nonbreastfed (RR14.4) infants compared to exclusively breastfed infants 0-5 months of age. Children 6-11 and 12-23 months of age who were not breastfed had 1.8- and 2.0-fold higher risk of mortality, respectively, when compared to those who were breastfed. Risk of infection-related mortality in 0-5 months was higher in predominantly (RR 1.7), partially (RR 4.56) and nonbreastfed (RR 8.66) infants compared to exclusive breastfed infants. The risk was twofold higher in nonbreastfed children when compared to breastfed children aged 6-23 months. Conclusion The findings underscore the importance of optimal breastfeeding practices during infancy and early childhood.","author":[{"dropping-particle":"","family":"Sankar","given":"Mari Jeeva","non-dropping-particle":"","parse-names":false,"suffix":""},{"dropping-particle":"","family":"Sinha","given":"Bireshwar","non-dropping-particle":"","parse-names":false,"suffix":""},{"dropping-particle":"","family":"Chowdhury","given":"Ranadip","non-dropping-particle":"","parse-names":false,"suffix":""},{"dropping-particle":"","family":"Bhandari","given":"Nita","non-dropping-particle":"","parse-names":false,"suffix":""},{"dropping-particle":"","family":"Taneja","given":"Sunita","non-dropping-particle":"","parse-names":false,"suffix":""},{"dropping-particle":"","family":"Martines","given":"Jose","non-dropping-particle":"","parse-names":false,"suffix":""},{"dropping-particle":"","family":"Bahl","given":"Rajiv","non-dropping-particle":"","parse-names":false,"suffix":""}],"container-title":"Acta Paediatrica, International Journal of Paediatrics","id":"ITEM-1","issued":{"date-parts":[["2015","12"]]},"page":"3-13","title":"Optimal breastfeeding practices and infant and child mortality: A systematic review and meta-analysis","type":"article","volume":"104"},"uris":["http://www.mendeley.com/documents/?uuid=ee3da704-6f80-4f8f-a1af-35d9ee3ef857"]}],"mendeley":{"formattedCitation":"(Sankar et al., 2015)","plainTextFormattedCitation":"(Sankar et al., 2015)","previouslyFormattedCitation":"(Sankar et al., 2015)"},"properties":{"noteIndex":0},"schema":"https://github.com/citation-style-language/schema/raw/master/csl-citation.json"}</w:instrText>
      </w:r>
      <w:r w:rsidR="004732BB">
        <w:fldChar w:fldCharType="separate"/>
      </w:r>
      <w:r w:rsidR="004732BB" w:rsidRPr="004732BB">
        <w:rPr>
          <w:noProof/>
        </w:rPr>
        <w:t>(Sankar et al., 2015)</w:t>
      </w:r>
      <w:ins w:id="60" w:author="NaYEeM" w:date="2020-01-17T00:40:00Z">
        <w:r w:rsidR="004732BB">
          <w:fldChar w:fldCharType="end"/>
        </w:r>
      </w:ins>
      <w:del w:id="61" w:author="NaYEeM" w:date="2020-01-17T00:38:00Z">
        <w:r w:rsidRPr="00EE6F97" w:rsidDel="004732BB">
          <w:fldChar w:fldCharType="begin" w:fldLock="1"/>
        </w:r>
        <w:r w:rsidR="00D96BDE" w:rsidRPr="004732BB" w:rsidDel="004732BB">
          <w:delInstrText>ADDIN CSL_CITATION {"citationItems":[{"id":"ITEM-1","itemData":{"DOI":"10.1111/apa.13147","ISSN":"08035253","author":[{"dropping-particle":"","family":"Sankar","given":"Mari Jeeva","non-dropping-particle":"","parse-names":false,"suffix":""},{"dropping-particle":"","family":"Sinha","given":"Bireshwar","non-dropping-particle":"","parse-names":false,"suffix":""},{"dropping-particle":"","family":"Chowdhury","given":"Ranadip","non-dropping-particle":"","parse-names":false,"suffix":""},{"dropping-particle":"","family":"Bhandari","given":"Nita","non-dropping-particle":"","parse-names":false,"suffix":""},{"dropping-particle":"","family":"Taneja","given":"Sunita","non-dropping-particle":"","parse-names":false,"suffix":""},{"dropping-particle":"","family":"Martines","given":"Jose","non-dropping-particle":"","parse-names":false,"suffix":""},{"dropping-particle":"","family":"Bahl","given":"Rajiv","non-dropping-particle":"","parse-names":false,"suffix":""}],"container-title":"Acta Paediatrica","id":"ITEM-1","issued":{"date-parts":[["2015","12"]]},"page":"3-13","title":"Optimal breastfeeding practices and infant and child mortality: a systematic review and meta-analysis","type":"article-journal","volume":"104"},"uris":["http://www.mendeley.com/documents/?uuid=d463da8b-834d-3113-92de-8b79b166e333","http://www.mendeley.com/documents/?uuid=ee3da704-6f80-4f8f-a1af-35d9ee3ef857"]}],"mendeley":{"formattedCitation":"(Sankar et al., 2015)","plainTextFormattedCitation":"(Sankar et al., 2015)","previouslyFormattedCitation":"(Sankar et al., 2015)"},"properties":{"noteIndex":0},"schema":"https://github.com/citation-style-language/schema/raw/master/csl-citation.json"}</w:delInstrText>
        </w:r>
        <w:r w:rsidRPr="00EE6F97" w:rsidDel="004732BB">
          <w:rPr>
            <w:rPrChange w:id="62" w:author="NaYEeM" w:date="2019-07-10T01:42:00Z">
              <w:rPr/>
            </w:rPrChange>
          </w:rPr>
          <w:fldChar w:fldCharType="separate"/>
        </w:r>
        <w:r w:rsidRPr="004732BB" w:rsidDel="004732BB">
          <w:rPr>
            <w:noProof/>
          </w:rPr>
          <w:delText>(Sankar et al., 2015)</w:delText>
        </w:r>
        <w:r w:rsidRPr="00EE6F97" w:rsidDel="004732BB">
          <w:fldChar w:fldCharType="end"/>
        </w:r>
      </w:del>
      <w:r w:rsidRPr="00D468F0">
        <w:t>.</w:t>
      </w:r>
      <w:r w:rsidRPr="00D468F0">
        <w:rPr>
          <w:shd w:val="clear" w:color="auto" w:fill="FFFFFF"/>
        </w:rPr>
        <w:t xml:space="preserve"> Breastfeeding has frequent health assistances for both the mother and child</w:t>
      </w:r>
      <w:ins w:id="63" w:author="NaYEeM" w:date="2019-06-30T05:07:00Z">
        <w:r w:rsidR="00E1263D" w:rsidRPr="00D468F0">
          <w:rPr>
            <w:shd w:val="clear" w:color="auto" w:fill="FFFFFF"/>
          </w:rPr>
          <w:t xml:space="preserve"> </w:t>
        </w:r>
      </w:ins>
      <w:del w:id="64" w:author="NaYEeM" w:date="2020-01-17T00:39:00Z">
        <w:r w:rsidRPr="00EE6F97" w:rsidDel="004732BB">
          <w:rPr>
            <w:shd w:val="clear" w:color="auto" w:fill="FFFFFF"/>
          </w:rPr>
          <w:fldChar w:fldCharType="begin" w:fldLock="1"/>
        </w:r>
        <w:r w:rsidR="00D96BDE" w:rsidRPr="00DD769B" w:rsidDel="004732BB">
          <w:rPr>
            <w:shd w:val="clear" w:color="auto" w:fill="FFFFFF"/>
          </w:rPr>
          <w:delInstrText>ADDIN CSL_CITATION {"citationItems":[{"id":"ITEM-1","itemData":{"DOI":"10.1159/000457920","ISSN":"0250-6807","PMID":"28521318","abstract":"The worldwide prevalence of childhood asthma has been increasing considerably, and the protection afforded by breastfeeding in its development has been the subject of controversy for more than 80 years. Previous systematic reviews have generally found a protective effect of breastfeeding on allergic outcomes, although many studies have methodological limitations. Although breastfeeding is protective against lower respiratory tract infection during infancy, such protection has not been demonstrated for asthma in all studies. Breastfeeding has health benefits for the mother and child. Exclusive breastfeeding for the first 6 months of an infant's life, with continued breastfeeding for up to 2 years or longer, is recognized as the \"gold\" standard for infant feeding because human milk is uniquely suited to the human infant, and its nutritional content and bioactivity promote a healthy development. There is increasing concern that the practice of delaying complementary foods until 6 months may exacerbate the risk of allergic disease. Breast milk contains immunological components that protect against infections and allergic disease in infancy. The composition of human breast milk is complex, containing factors that interact with the infant immune system and intestinal milieu including allergens, cytokines, immunoglobulins, polyunsaturated fatty acids, and chemokines. Transforming growth factor β is a cytokine in human milk involved in maintaining intestinal homeostasis, inflammation regulation, and oral tolerance development. Modern day society, with increased standards of hygiene, has changed the gut flora of Western infants, potentially impacting the risk of developing immune-mediated diseases including allergic disease and asthma. Microbial diversity is intrinsic to healthy immune maturation and function. Compared to breastfed infants, formula-fed infants had lower bacterial diversity and an altered intestinal microbiota in the first few weeks of life associated with an increased risk of eczema and asthma. Favorable gut colonization through continued breastfeeding may promote tolerance as well as protection when complementary feeding is initiated.","author":[{"dropping-particle":"","family":"Oddy","given":"Wendy H.","non-dropping-particle":"","parse-names":false,"suffix":""}],"container-title":"Annals of Nutrition and Metabolism","id":"ITEM-1","issue":"2","issued":{"date-parts":[["2017"]]},"page":"26-36","publisher":"Karger Publishers","title":"Breastfeeding, Childhood Asthma, and Allergic Disease","type":"article-journal","volume":"70"},"uris":["http://www.mendeley.com/documents/?uuid=fde3196a-dfd6-3575-9255-e2a6ded74ad5","http://www.mendeley.com/documents/?uuid=96d3b5b3-7286-4620-a90b-607e97d41c2e"]}],"mendeley":{"formattedCitation":"(Oddy, 2017a)","plainTextFormattedCitation":"(Oddy, 2017a)","previouslyFormattedCitation":"(Oddy, 2017a)"},"properties":{"noteIndex":0},"schema":"https://github.com/citation-style-language/schema/raw/master/csl-citation.json"}</w:delInstrText>
        </w:r>
        <w:r w:rsidRPr="00EE6F97" w:rsidDel="004732BB">
          <w:rPr>
            <w:shd w:val="clear" w:color="auto" w:fill="FFFFFF"/>
            <w:rPrChange w:id="65" w:author="NaYEeM" w:date="2019-07-10T01:42:00Z">
              <w:rPr>
                <w:shd w:val="clear" w:color="auto" w:fill="FFFFFF"/>
              </w:rPr>
            </w:rPrChange>
          </w:rPr>
          <w:fldChar w:fldCharType="separate"/>
        </w:r>
        <w:r w:rsidRPr="004732BB" w:rsidDel="004732BB">
          <w:rPr>
            <w:noProof/>
            <w:shd w:val="clear" w:color="auto" w:fill="FFFFFF"/>
          </w:rPr>
          <w:delText>(Oddy, 2017a)</w:delText>
        </w:r>
        <w:r w:rsidRPr="00EE6F97" w:rsidDel="004732BB">
          <w:rPr>
            <w:shd w:val="clear" w:color="auto" w:fill="FFFFFF"/>
          </w:rPr>
          <w:fldChar w:fldCharType="end"/>
        </w:r>
        <w:r w:rsidRPr="00D468F0" w:rsidDel="004732BB">
          <w:rPr>
            <w:shd w:val="clear" w:color="auto" w:fill="FFFFFF"/>
          </w:rPr>
          <w:delText xml:space="preserve"> </w:delText>
        </w:r>
      </w:del>
      <w:r w:rsidRPr="00D468F0">
        <w:rPr>
          <w:shd w:val="clear" w:color="auto" w:fill="FFFFFF"/>
        </w:rPr>
        <w:t xml:space="preserve">as it </w:t>
      </w:r>
      <w:r w:rsidRPr="00D468F0">
        <w:t xml:space="preserve">contains nutrients, antioxidants, hormones and antibodies </w:t>
      </w:r>
      <w:ins w:id="66" w:author="NaYEeM" w:date="2020-01-17T00:40:00Z">
        <w:r w:rsidR="004732BB">
          <w:fldChar w:fldCharType="begin" w:fldLock="1"/>
        </w:r>
      </w:ins>
      <w:r w:rsidR="004732BB">
        <w:instrText>ADDIN CSL_CITATION {"citationItems":[{"id":"ITEM-1","itemData":{"DOI":"10.1159/000457920","ISSN":"14219697","abstract":"The worldwide prevalence of childhood asthma has been increasing considerably, and the protection afforded by breastfeeding in its development has been the subject of controversy for more than 80 years. Previous systematic reviews have generally found a protective effect of breastfeeding on allergic outcomes, although many studies have methodological limitations. Although breastfeeding is protective against lower respiratory tract infection during infancy, such protection has not been demonstrated for asthma in all studies. Breastfeeding has health benefits for the mother and child. Exclusive breastfeeding for the first 6 months of an infant's life, with continued breastfeeding for up to 2 years or longer, is recognized as the \"gold\" standard for infant feeding because human milk is uniquely suited to the human infant, and its nutritional content and bioactivity promote a healthy development. There is increasing concern that the practice of delaying complementary foods until 6 months may exacerbate the risk of allergic disease. Breast milk contains immunological components that protect against infections and allergic disease in infancy. The composition of human breast milk is complex, containing factors that interact with the infant immune system and intestinal milieu including allergens, cytokines, immunoglobulins, polyunsaturated fatty acids, and chemokines. Transforming growth factor β is a cytokine in human milk involved in maintaining intestinal homeostasis, inflammation regulation, and oral tolerance development. Modern day society, with increased standards of hygiene, has changed the gut flora of Western infants, potentially impacting the risk of developing immune-mediated diseases including allergic disease and asthma. Microbial diversity is intrinsic to healthy immune maturation and function. Compared to breastfed infants, formula-fed infants had lower bacterial diversity and an altered intestinal microbiota in the first few weeks of life associated with an increased risk of eczema and asthma. Favorable gut colonization through continued breastfeeding may promote tolerance as well as protection when complementary feeding is initiated.","author":[{"dropping-particle":"","family":"Oddy","given":"Wendy H","non-dropping-particle":"","parse-names":false,"suffix":""}],"container-title":"Annals of Nutrition and Metabolism","id":"ITEM-1","issue":"2","issued":{"date-parts":[["2017"]]},"page":"26-36","title":"Breastfeeding, Childhood Asthma, and Allergic Disease","type":"article-journal","volume":"70"},"uris":["http://www.mendeley.com/documents/?uuid=05a6a8f1-2962-42da-bf42-edec73ef37ba"]}],"mendeley":{"formattedCitation":"(Oddy, 2017)","plainTextFormattedCitation":"(Oddy, 2017)","previouslyFormattedCitation":"(Oddy, 2017)"},"properties":{"noteIndex":0},"schema":"https://github.com/citation-style-language/schema/raw/master/csl-citation.json"}</w:instrText>
      </w:r>
      <w:r w:rsidR="004732BB">
        <w:fldChar w:fldCharType="separate"/>
      </w:r>
      <w:r w:rsidR="004732BB" w:rsidRPr="004732BB">
        <w:rPr>
          <w:noProof/>
        </w:rPr>
        <w:t>(Oddy, 2017)</w:t>
      </w:r>
      <w:ins w:id="67" w:author="NaYEeM" w:date="2020-01-17T00:40:00Z">
        <w:r w:rsidR="004732BB">
          <w:fldChar w:fldCharType="end"/>
        </w:r>
      </w:ins>
      <w:del w:id="68" w:author="NaYEeM" w:date="2020-01-17T00:40:00Z">
        <w:r w:rsidRPr="00EE6F97" w:rsidDel="004732BB">
          <w:fldChar w:fldCharType="begin" w:fldLock="1"/>
        </w:r>
        <w:r w:rsidR="004732BB" w:rsidRPr="004732BB" w:rsidDel="004732BB">
          <w:delInstrText>ADDIN CSL_CITATION {"citationItems":[{"id":"ITEM-1","itemData":{"DOI":"10.1159/000457920","ISSN":"14219697","abstract":"The worldwide prevalence of childhood asthma has been increasing considerably, and the protection afforded by breastfeeding in its development has been the subject of controversy for more than 80 years. Previous systematic reviews have generally found a protective effect of breastfeeding on allergic outcomes, although many studies have methodological limitations. Although breastfeeding is protective against lower respiratory tract infection during infancy, such protection has not been demonstrated for asthma in all studies. Breastfeeding has health benefits for the mother and child. Exclusive breastfeeding for the first 6 months of an infant's life, with continued breastfeeding for up to 2 years or longer, is recognized as the \"gold\" standard for infant feeding because human milk is uniquely suited to the human infant, and its nutritional content and bioactivity promote a healthy development. There is increasing concern that the practice of delaying complementary foods until 6 months may exacerbate the risk of allergic disease. Breast milk contains immunological components that protect against infections and allergic disease in infancy. The composition of human breast milk is complex, containing factors that interact with the infant immune system and intestinal milieu including allergens, cytokines, immunoglobulins, polyunsaturated fatty acids, and chemokines. Transforming growth factor β is a cytokine in human milk involved in maintaining intestinal homeostasis, inflammation regulation, and oral tolerance development. Modern day society, with increased standards of hygiene, has changed the gut flora of Western infants, potentially impacting the risk of developing immune-mediated diseases including allergic disease and asthma. Microbial diversity is intrinsic to healthy immune maturation and function. Compared to breastfed infants, formula-fed infants had lower bacterial diversity and an altered intestinal microbiota in the first few weeks of life associated with an increased risk of eczema and asthma. Favorable gut colonization through continued breastfeeding may promote tolerance as well as protection when complementary feeding is initiated.","author":[{"dropping-particle":"","family":"Oddy","given":"Wendy H","non-dropping-particle":"","parse-names":false,"suffix":""}],"container-title":"Annals of Nutrition and Metabolism","id":"ITEM-1","issue":"2","issued":{"date-parts":[["2017"]]},"page":"26-36","title":"Breastfeeding, Childhood Asthma, and Allergic Disease","type":"article-journal","volume":"70"},"uris":["http://www.mendeley.com/documents/?uuid=8866dacd-6266-346e-8e4f-aecfc1c1fb7c","http://www.mendeley.com/documents/?uuid=05a6a8f1-2962-42da-bf42-edec73ef37ba"]}],"mendeley":{"formattedCitation":"(Oddy, 2017)","plainTextFormattedCitation":"(Oddy, 2017)","previouslyFormattedCitation":"(Oddy, 2017b)"},"properties":{"noteIndex":0},"schema":"https://github.com/citation-style-language/schema/raw/master/csl-citation.json"}</w:delInstrText>
        </w:r>
        <w:r w:rsidRPr="00EE6F97" w:rsidDel="004732BB">
          <w:rPr>
            <w:rPrChange w:id="69" w:author="NaYEeM" w:date="2019-07-10T01:42:00Z">
              <w:rPr/>
            </w:rPrChange>
          </w:rPr>
          <w:fldChar w:fldCharType="separate"/>
        </w:r>
        <w:r w:rsidR="004732BB" w:rsidRPr="004732BB" w:rsidDel="004732BB">
          <w:rPr>
            <w:noProof/>
          </w:rPr>
          <w:delText>(Oddy, 2017)</w:delText>
        </w:r>
        <w:r w:rsidRPr="00EE6F97" w:rsidDel="004732BB">
          <w:fldChar w:fldCharType="end"/>
        </w:r>
      </w:del>
      <w:r w:rsidRPr="00D468F0">
        <w:t>. Several national and international organizations (e.g. WHO) indorse exclusive breastfeeding for the first six months</w:t>
      </w:r>
      <w:ins w:id="70" w:author="NaYEeM" w:date="2019-09-30T00:51:00Z">
        <w:r w:rsidR="000122F8">
          <w:t xml:space="preserve"> </w:t>
        </w:r>
      </w:ins>
      <w:ins w:id="71" w:author="NaYEeM" w:date="2020-01-17T00:42:00Z">
        <w:r w:rsidR="004732BB">
          <w:fldChar w:fldCharType="begin" w:fldLock="1"/>
        </w:r>
      </w:ins>
      <w:r w:rsidR="00873F6F">
        <w:instrText>ADDIN CSL_CITATION {"citationItems":[{"id":"ITEM-1","itemData":{"DOI":"10.1590/0104-070720160000220015","ISSN":"1980265X","abstract":"This study’s objectives were to identify the prevalence of breastfeeding in children younger than 12 months of age enrolled in the Family Health Strategy and identify cases of reported acute diarrhea, associating them with breastfeeding categories and factors that interfere in the practice of breastfeeding. This descriptive and cross-sectional study, based on statistical analysis, was conducted with 854 children living in a municipality in Northeastern Brazil. The prevalence of exclusive breastfeeding among children under six months of age was 32%. Exclusively breastfed children under the age of six months were less likely to experience diarrhea compared to mixed-breastfeeding children. Children using pacifiers, bottles or consuming water were less likely to be breastfed, while those consuming porridge were more likely to experience diarrhea. Strategies to promote, protect and support breastfeeding require continuous improvement, especially in regard to factors leading to early weaning, in order to achieve better indicators and improve prevention of acute diarrhea and promote child health.","author":[{"dropping-particle":"","family":"Santos","given":"Floriacy Stabnow","non-dropping-particle":"","parse-names":false,"suffix":""},{"dropping-particle":"","family":"Santos","given":"Leonardo Hunaldo","non-dropping-particle":"dos","parse-names":false,"suffix":""},{"dropping-particle":"","family":"Saldan","given":"Paula Chuproski","non-dropping-particle":"","parse-names":false,"suffix":""},{"dropping-particle":"","family":"Santos","given":"Felipe César Stabnow","non-dropping-particle":"","parse-names":false,"suffix":""},{"dropping-particle":"","family":"Leite","given":"Adriana Moraes","non-dropping-particle":"","parse-names":false,"suffix":""},{"dropping-particle":"","family":"Demello","given":"Débora Falleiros","non-dropping-particle":"","parse-names":false,"suffix":""}],"container-title":"Texto e Contexto Enfermagem","id":"ITEM-1","issue":"1","issued":{"date-parts":[["2016"]]},"publisher":"Revista Texto &amp;amp; Contexto-Enfermagem","title":"Breastfeeding and acute diarrhea among children enrolled in the family health strategy","type":"article-journal","volume":"25"},"uris":["http://www.mendeley.com/documents/?uuid=0f12f1b2-484a-4912-b948-1f5d4a83d340"]}],"mendeley":{"formattedCitation":"(Santos et al., 2016)","plainTextFormattedCitation":"(Santos et al., 2016)","previouslyFormattedCitation":"(Santos et al., 2016)"},"properties":{"noteIndex":0},"schema":"https://github.com/citation-style-language/schema/raw/master/csl-citation.json"}</w:instrText>
      </w:r>
      <w:r w:rsidR="004732BB">
        <w:fldChar w:fldCharType="separate"/>
      </w:r>
      <w:r w:rsidR="004732BB" w:rsidRPr="004732BB">
        <w:rPr>
          <w:noProof/>
        </w:rPr>
        <w:t>(Santos et al., 2016)</w:t>
      </w:r>
      <w:ins w:id="72" w:author="NaYEeM" w:date="2020-01-17T00:42:00Z">
        <w:r w:rsidR="004732BB">
          <w:fldChar w:fldCharType="end"/>
        </w:r>
      </w:ins>
      <w:del w:id="73" w:author="NaYEeM" w:date="2020-01-17T00:43:00Z">
        <w:r w:rsidRPr="00D96BDE" w:rsidDel="004732BB">
          <w:fldChar w:fldCharType="begin" w:fldLock="1"/>
        </w:r>
        <w:r w:rsidR="004732BB" w:rsidRPr="004732BB" w:rsidDel="004732BB">
          <w:delInstrText>ADDIN CSL_CITATION {"citationItems":[{"id":"ITEM-1","itemData":{"DOI":"10.1590/0104-070720160000220015","ISSN":"1980265X","abstract":"This study’s objectives were to identify the prevalence of breastfeeding in children younger than 12 months of age enrolled in the Family Health Strategy and identify cases of reported acute diarrhea, associating them with breastfeeding categories and factors that interfere in the practice of breastfeeding. This descriptive and cross-sectional study, based on statistical analysis, was conducted with 854 children living in a municipality in Northeastern Brazil. The prevalence of exclusive breastfeeding among children under six months of age was 32%. Exclusively breastfed children under the age of six months were less likely to experience diarrhea compared to mixed-breastfeeding children. Children using pacifiers, bottles or consuming water were less likely to be breastfed, while those consuming porridge were more likely to experience diarrhea. Strategies to promote, protect and support breastfeeding require continuous improvement, especially in regard to factors leading to early weaning, in order to achieve better indicators and improve prevention of acute diarrhea and promote child health.","author":[{"dropping-particle":"","family":"Santos","given":"Floriacy Stabnow","non-dropping-particle":"","parse-names":false,"suffix":""},{"dropping-particle":"","family":"Santos","given":"Leonardo Hunaldo","non-dropping-particle":"dos","parse-names":false,"suffix":""},{"dropping-particle":"","family":"Saldan","given":"Paula Chuproski","non-dropping-particle":"","parse-names":false,"suffix":""},{"dropping-particle":"","family":"Santos","given":"Felipe César Stabnow","non-dropping-particle":"","parse-names":false,"suffix":""},{"dropping-particle":"","family":"Leite","given":"Adriana Moraes","non-dropping-particle":"","parse-names":false,"suffix":""},{"dropping-particle":"","family":"Demello","given":"Débora Falleiros","non-dropping-particle":"","parse-names":false,"suffix":""}],"container-title":"Texto e Contexto Enfermagem","id":"ITEM-1","issue":"1","issued":{"date-parts":[["2016"]]},"publisher":"Revista Texto &amp;amp; Contexto-Enfermagem","title":"Breastfeeding and acute diarrhea among children enrolled in the family health strategy","type":"article-journal","volume":"25"},"uris":["http://www.mendeley.com/documents/?uuid=34ee310d-af5c-3d09-8194-6bb887ce20e9","http://www.mendeley.com/documents/?uuid=0f12f1b2-484a-4912-b948-1f5d4a83d340"]}],"mendeley":{"formattedCitation":"(Santos et al., 2016)","plainTextFormattedCitation":"(Santos et al., 2016)","previouslyFormattedCitation":"(Santos et al., 2016)"},"properties":{"noteIndex":0},"schema":"https://github.com/citation-style-language/schema/raw/master/csl-citation.json"}</w:delInstrText>
        </w:r>
        <w:r w:rsidRPr="00D96BDE" w:rsidDel="004732BB">
          <w:rPr>
            <w:rPrChange w:id="74" w:author="NaYEeM" w:date="2019-07-10T01:42:00Z">
              <w:rPr/>
            </w:rPrChange>
          </w:rPr>
          <w:fldChar w:fldCharType="separate"/>
        </w:r>
        <w:r w:rsidRPr="004732BB" w:rsidDel="004732BB">
          <w:rPr>
            <w:noProof/>
          </w:rPr>
          <w:delText>(Santos et al., 2016)</w:delText>
        </w:r>
        <w:r w:rsidRPr="00D96BDE" w:rsidDel="004732BB">
          <w:fldChar w:fldCharType="end"/>
        </w:r>
      </w:del>
      <w:r w:rsidRPr="00D468F0">
        <w:t xml:space="preserve"> </w:t>
      </w:r>
      <w:ins w:id="75" w:author="NaYEeM" w:date="2020-01-17T17:48:00Z">
        <w:r w:rsidR="00DD769B" w:rsidRPr="00DD769B">
          <w:t>and is also recommended for two or more years as it related to adolescent intelligence</w:t>
        </w:r>
      </w:ins>
      <w:del w:id="76" w:author="NaYEeM" w:date="2020-01-17T17:48:00Z">
        <w:r w:rsidRPr="00D468F0" w:rsidDel="00DD769B">
          <w:delText>and is also recommended for two or more years as it related adolescent intelligence</w:delText>
        </w:r>
      </w:del>
      <w:r w:rsidRPr="00D468F0">
        <w:rPr>
          <w:noProof/>
          <w:shd w:val="clear" w:color="auto" w:fill="FFFFFF"/>
        </w:rPr>
        <w:t xml:space="preserve"> </w:t>
      </w:r>
      <w:ins w:id="77" w:author="NaYEeM" w:date="2020-01-17T00:48:00Z">
        <w:r w:rsidR="00873F6F">
          <w:rPr>
            <w:noProof/>
            <w:shd w:val="clear" w:color="auto" w:fill="FFFFFF"/>
          </w:rPr>
          <w:fldChar w:fldCharType="begin" w:fldLock="1"/>
        </w:r>
      </w:ins>
      <w:r w:rsidR="00873F6F">
        <w:rPr>
          <w:noProof/>
          <w:shd w:val="clear" w:color="auto" w:fill="FFFFFF"/>
        </w:rPr>
        <w:instrText>ADDIN CSL_CITATION {"citationItems":[{"id":"ITEM-1","itemData":{"DOI":"10.1016/S2214-109X(15)70002-1","ISSN":"2214109X","PMID":"25794674","abstract":"BACKGROUND Breastfeeding has clear short-term benefits, but its long-term consequences on human capital are yet to be established. We aimed to assess whether breastfeeding duration was associated with intelligence quotient (IQ), years of schooling, and income at the age of 30 years, in a setting where no strong social patterning of breastfeeding exists. METHODS A prospective, population-based birth cohort study of neonates was launched in 1982 in Pelotas, Brazil. Information about breastfeeding was recorded in early childhood. At 30 years of age, we studied the IQ (Wechsler Adult Intelligence Scale, 3rd version), educational attainment, and income of the participants. For the analyses, we used multiple linear regression with adjustment for ten confounding variables and the G-formula. FINDINGS From June 4, 2012, to Feb 28, 2013, of the 5914 neonates enrolled, information about IQ and breastfeeding duration was available for 3493 participants. In the crude and adjusted analyses, the durations of total breastfeeding and predominant breastfeeding (breastfeeding as the main form of nutrition with some other foods) were positively associated with IQ, educational attainment, and income. We identified dose-response associations with breastfeeding duration for IQ and educational attainment. In the confounder-adjusted analysis, participants who were breastfed for 12 months or more had higher IQ scores (difference of 3·76 points, 95% CI 2·20-5·33), more years of education (0·91 years, 0·42-1·40), and higher monthly incomes (341·0 Brazilian reals, 93·8-588·3) than did those who were breastfed for less than 1 month. The results of our mediation analysis suggested that IQ was responsible for 72% of the effect on income. INTERPRETATION Breastfeeding is associated with improved performance in intelligence tests 30 years later, and might have an important effect in real life, by increasing educational attainment and income in adulthood. FUNDING Wellcome Trust, International Development Research Center (Canada), CNPq, FAPERGS, and the Brazilian Ministry of Health.","author":[{"dropping-particle":"","family":"Victora","given":"Cesar G","non-dropping-particle":"","parse-names":false,"suffix":""},{"dropping-particle":"","family":"Horta","given":"Bernardo Lessa","non-dropping-particle":"","parse-names":false,"suffix":""},{"dropping-particle":"","family":"Mola","given":"Christian Loret","non-dropping-particle":"de","parse-names":false,"suffix":""},{"dropping-particle":"","family":"Quevedo","given":"Luciana","non-dropping-particle":"","parse-names":false,"suffix":""},{"dropping-particle":"","family":"Pinheiro","given":"Ricardo Tavares","non-dropping-particle":"","parse-names":false,"suffix":""},{"dropping-particle":"","family":"Gigante","given":"Denise P","non-dropping-particle":"","parse-names":false,"suffix":""},{"dropping-particle":"","family":"Gonçalves","given":"Helen","non-dropping-particle":"","parse-names":false,"suffix":""},{"dropping-particle":"","family":"Barros","given":"Fernando C","non-dropping-particle":"","parse-names":false,"suffix":""}],"container-title":"The Lancet Global Health","id":"ITEM-1","issue":"4","issued":{"date-parts":[["2015","4"]]},"page":"e199--e205","title":"Association between breastfeeding and intelligence, educational attainment, and income at 30 years of age: a prospective birth cohort study from Brazil","type":"article-journal","volume":"3"},"uris":["http://www.mendeley.com/documents/?uuid=8558efcb-14d4-46ed-9743-0155cc291d04"]},{"id":"ITEM-2","itemData":{"DOI":"10.1001/jama.287.18.2365","ISSN":"0098-7484","abstract":"ContextA number of studies suggest a positive association between breastfeeding\nand cognitive development in early and middle childhood. However, the only\nprevious study that investigated the relationship between breastfeeding and\nintelligence in adults had several methodological shortcomings.ObjectiveTo determine the association between duration of infant breastfeeding\nand intelligence in young adulthood.Design, Setting, and ParticipantsProspective longitudinal birth cohort study conducted in a sample of\n973 men and women and a sample of 2280 men, all of whom were born in Copenhagen,\nDenmark, between October 1959 and December 1961. The samples were divided\ninto 5 categories based on duration of breastfeeding, as assessed by physician\ninterview with mothers at a 1-year examination.Main Outcome MeasuresIntelligence, assessed using the Wechsler Adult Intelligence Scale (WAIS)\nat a mean age of 27.2 years in the mixed-sex sample and the Børge Priens\nPrøve (BPP) test at a mean age of 18.7 years in the all-male sample.\nThirteen potential confounders were included as covariates: parental social\nstatus and education; single mother status; mother's height, age, and weight\ngain during pregnancy and cigarette consumption during the third trimester;\nnumber of pregnancies; estimated gestational age; birth weight; birth length;\nand indexes of pregnancy and delivery complications.ResultsDuration of breastfeeding was associated with significantly higher scores\non the Verbal, Performance, and Full Scale WAIS IQs. With regression adjustment\nfor potential confounding factors, the mean Full Scale WAIS IQs were 99.4,\n101.7, 102.3, 106.0, and 104.0 for breastfeeding durations of less than 1\nmonth, 2 to 3 months, 4 to 6 months, 7 to 9 months, and more than 9 months,\nrespectively (P = .003 for overall F test). The corresponding\nmean scores on the BPP were 38.0, 39.2, 39.9, 40.1, and 40.1 (P = .01 for overall F test).ConclusionIndependent of a wide range of possible confounding factors, a significant\npositive association between duration of breastfeeding and intelligence was\nobserved in 2 independent samples of young adults, assessed with 2 different\nintelligence tests.","author":[{"dropping-particle":"","family":"Mortensen","given":"Erik Lykke","non-dropping-particle":"","parse-names":false,"suffix":""},{"dropping-particle":"","family":"Michaelsen","given":"Kim Fleischer","non-dropping-particle":"","parse-names":false,"suffix":""},{"dropping-particle":"","family":"Sanders","given":"Stephanie A","non-dropping-particle":"","parse-names":false,"suffix":""},{"dropping-particle":"","family":"Reinisch","given":"June Machover","non-dropping-particle":"","parse-names":false,"suffix":""}],"container-title":"JAMA","id":"ITEM-2","issue":"18","issued":{"date-parts":[["2002","5"]]},"page":"2365","publisher":"American Medical Association","title":"The Association Between Duration of Breastfeeding and Adult Intelligence","type":"article-journal","volume":"287"},"uris":["http://www.mendeley.com/documents/?uuid=9b48e747-5cf8-4aae-9493-239f9ff10a8a"]}],"mendeley":{"formattedCitation":"(Mortensen, Michaelsen, Sanders, &amp; Reinisch, 2002; Victora et al., 2015)","plainTextFormattedCitation":"(Mortensen, Michaelsen, Sanders, &amp; Reinisch, 2002; Victora et al., 2015)","previouslyFormattedCitation":"(Mortensen, Michaelsen, Sanders, &amp; Reinisch, 2002; Victora et al., 2015)"},"properties":{"noteIndex":0},"schema":"https://github.com/citation-style-language/schema/raw/master/csl-citation.json"}</w:instrText>
      </w:r>
      <w:r w:rsidR="00873F6F">
        <w:rPr>
          <w:noProof/>
          <w:shd w:val="clear" w:color="auto" w:fill="FFFFFF"/>
        </w:rPr>
        <w:fldChar w:fldCharType="separate"/>
      </w:r>
      <w:r w:rsidR="00873F6F" w:rsidRPr="00873F6F">
        <w:rPr>
          <w:noProof/>
          <w:shd w:val="clear" w:color="auto" w:fill="FFFFFF"/>
        </w:rPr>
        <w:t>(Mortensen, Michaelsen, Sanders, &amp; Reinisch, 2002; Victora et al., 2015)</w:t>
      </w:r>
      <w:ins w:id="78" w:author="NaYEeM" w:date="2020-01-17T00:48:00Z">
        <w:r w:rsidR="00873F6F">
          <w:rPr>
            <w:noProof/>
            <w:shd w:val="clear" w:color="auto" w:fill="FFFFFF"/>
          </w:rPr>
          <w:fldChar w:fldCharType="end"/>
        </w:r>
      </w:ins>
      <w:del w:id="79" w:author="NaYEeM" w:date="2020-01-17T00:47:00Z">
        <w:r w:rsidRPr="00D468F0" w:rsidDel="004732BB">
          <w:rPr>
            <w:noProof/>
            <w:shd w:val="clear" w:color="auto" w:fill="FFFFFF"/>
          </w:rPr>
          <w:delText>(Mortensen et al., 2002; Victora et al., 2015)</w:delText>
        </w:r>
      </w:del>
      <w:r w:rsidRPr="00D468F0">
        <w:t>.</w:t>
      </w:r>
      <w:r w:rsidRPr="00D468F0">
        <w:rPr>
          <w:shd w:val="clear" w:color="auto" w:fill="FFFFFF"/>
        </w:rPr>
        <w:t xml:space="preserve"> A recent cross-sectional study suggested that exclusively breastfed comparing the distributions of weight and length grounded on reference curves indicates satisfactory physical growth, directing to height and weight gain curves</w:t>
      </w:r>
      <w:del w:id="80" w:author="NaYEeM" w:date="2020-01-17T00:49:00Z">
        <w:r w:rsidRPr="00D468F0" w:rsidDel="00873F6F">
          <w:rPr>
            <w:shd w:val="clear" w:color="auto" w:fill="FFFFFF"/>
          </w:rPr>
          <w:delText xml:space="preserve"> </w:delText>
        </w:r>
        <w:r w:rsidRPr="00EE6F97" w:rsidDel="00873F6F">
          <w:rPr>
            <w:shd w:val="clear" w:color="auto" w:fill="FFFFFF"/>
          </w:rPr>
          <w:fldChar w:fldCharType="begin" w:fldLock="1"/>
        </w:r>
        <w:r w:rsidR="00D96BDE" w:rsidRPr="00DD769B" w:rsidDel="00873F6F">
          <w:rPr>
            <w:shd w:val="clear" w:color="auto" w:fill="FFFFFF"/>
          </w:rPr>
          <w:delInstrText>ADDIN CSL_CITATION {"citationItems":[{"id":"ITEM-1","itemData":{"DOI":"10.1177/1179556517690196","ISSN":"1179-5565","abstract":"Background:The pattern of infant feeding during the first 1000-day period—from conception to the second birthday—has a significant influence on the child’s growth trajectory. The relationship between exclusive breastfeeding and lower risk of childhood obesity has elicited much scientific interest, given the fact that this form of malnutrition is becoming a global epidemic.Aim:This narrative review aims to examine the evidence in the literature linking exclusive breastfeeding with reduction in obesity in children.Literature search:Using appropriate search terms, PubMed database was searched for relevant articles that met the review objective.Results:Evidence for the protective effect of exclusive breastfeeding against childhood obesity have been provided by studies which explored 5 physiologic mechanisms and those that established the causality between breastfeeding and lower risk of obesity. The few studies that disputed this relationship highlighted the influence of confounding factors. A new insight on ...","author":[{"dropping-particle":"","family":"Uwaezuoke","given":"Samuel N","non-dropping-particle":"","parse-names":false,"suffix":""},{"dropping-particle":"","family":"Eneh","given":"Chizoma I","non-dropping-particle":"","parse-names":false,"suffix":""},{"dropping-particle":"","family":"Ndu","given":"Ikenna K","non-dropping-particle":"","parse-names":false,"suffix":""}],"container-title":"Clinical Medicine Insights: Pediatrics","id":"ITEM-1","issued":{"date-parts":[["2017","1"]]},"page":"117955651769019","publisher":"SAGE PublicationsSage UK: London, England","title":"Relationship Between Exclusive Breastfeeding and Lower Risk of Childhood Obesity: A Narrative Review of Published Evidence","type":"article-journal","volume":"11"},"uris":["http://www.mendeley.com/documents/?uuid=2b0dd806-cb8f-34ce-a9f1-ae955ec87d40","http://www.mendeley.com/documents/?uuid=a737fcc8-a470-46fe-93ba-1ecbb5cc2aea"]}],"mendeley":{"formattedCitation":"(Uwaezuoke, Eneh, &amp; Ndu, 2017)","plainTextFormattedCitation":"(Uwaezuoke, Eneh, &amp; Ndu, 2017)","previouslyFormattedCitation":"(Uwaezuoke, Eneh, &amp; Ndu, 2017)"},"properties":{"noteIndex":0},"schema":"https://github.com/citation-style-language/schema/raw/master/csl-citation.json"}</w:delInstrText>
        </w:r>
        <w:r w:rsidRPr="00EE6F97" w:rsidDel="00873F6F">
          <w:rPr>
            <w:shd w:val="clear" w:color="auto" w:fill="FFFFFF"/>
            <w:rPrChange w:id="81" w:author="NaYEeM" w:date="2019-07-10T01:42:00Z">
              <w:rPr>
                <w:shd w:val="clear" w:color="auto" w:fill="FFFFFF"/>
              </w:rPr>
            </w:rPrChange>
          </w:rPr>
          <w:fldChar w:fldCharType="separate"/>
        </w:r>
        <w:r w:rsidRPr="00873F6F" w:rsidDel="00873F6F">
          <w:rPr>
            <w:noProof/>
            <w:shd w:val="clear" w:color="auto" w:fill="FFFFFF"/>
          </w:rPr>
          <w:delText>(Uwaezuoke, Eneh, &amp; Ndu, 2017)</w:delText>
        </w:r>
        <w:r w:rsidRPr="00EE6F97" w:rsidDel="00873F6F">
          <w:rPr>
            <w:shd w:val="clear" w:color="auto" w:fill="FFFFFF"/>
          </w:rPr>
          <w:fldChar w:fldCharType="end"/>
        </w:r>
      </w:del>
      <w:ins w:id="82" w:author="NaYEeM" w:date="2020-01-17T00:49:00Z">
        <w:r w:rsidR="00873F6F">
          <w:rPr>
            <w:shd w:val="clear" w:color="auto" w:fill="FFFFFF"/>
          </w:rPr>
          <w:t xml:space="preserve"> </w:t>
        </w:r>
        <w:r w:rsidR="00873F6F">
          <w:rPr>
            <w:shd w:val="clear" w:color="auto" w:fill="FFFFFF"/>
          </w:rPr>
          <w:fldChar w:fldCharType="begin" w:fldLock="1"/>
        </w:r>
      </w:ins>
      <w:r w:rsidR="00873F6F">
        <w:rPr>
          <w:shd w:val="clear" w:color="auto" w:fill="FFFFFF"/>
        </w:rPr>
        <w:instrText>ADDIN CSL_CITATION {"citationItems":[{"id":"ITEM-1","itemData":{"DOI":"10.1177/1179556517690196","ISSN":"1179-5565","abstract":"Background:The pattern of infant feeding during the first 1000-day period—from conception to the second birthday—has a significant influence on the child’s growth trajectory. The relationship between exclusive breastfeeding and lower risk of childhood obesity has elicited much scientific interest, given the fact that this form of malnutrition is becoming a global epidemic.Aim:This narrative review aims to examine the evidence in the literature linking exclusive breastfeeding with reduction in obesity in children.Literature search:Using appropriate search terms, PubMed database was searched for relevant articles that met the review objective.Results:Evidence for the protective effect of exclusive breastfeeding against childhood obesity have been provided by studies which explored 5 physiologic mechanisms and those that established the causality between breastfeeding and lower risk of obesity. The few studies that disputed this relationship highlighted the influence of confounding factors. A new insight on ...","author":[{"dropping-particle":"","family":"Uwaezuoke","given":"Samuel N","non-dropping-particle":"","parse-names":false,"suffix":""},{"dropping-particle":"","family":"Eneh","given":"Chizoma I","non-dropping-particle":"","parse-names":false,"suffix":""},{"dropping-particle":"","family":"Ndu","given":"Ikenna K","non-dropping-particle":"","parse-names":false,"suffix":""}],"container-title":"Clinical Medicine Insights: Pediatrics","id":"ITEM-1","issued":{"date-parts":[["2017","1"]]},"page":"117955651769019","publisher":"SAGE PublicationsSage UK: London, England","title":"Relationship Between Exclusive Breastfeeding and Lower Risk of Childhood Obesity: A Narrative Review of Published Evidence","type":"article-journal","volume":"11"},"uris":["http://www.mendeley.com/documents/?uuid=a737fcc8-a470-46fe-93ba-1ecbb5cc2aea"]}],"mendeley":{"formattedCitation":"(Uwaezuoke, Eneh, &amp; Ndu, 2017)","plainTextFormattedCitation":"(Uwaezuoke, Eneh, &amp; Ndu, 2017)","previouslyFormattedCitation":"(Uwaezuoke, Eneh, &amp; Ndu, 2017)"},"properties":{"noteIndex":0},"schema":"https://github.com/citation-style-language/schema/raw/master/csl-citation.json"}</w:instrText>
      </w:r>
      <w:r w:rsidR="00873F6F">
        <w:rPr>
          <w:shd w:val="clear" w:color="auto" w:fill="FFFFFF"/>
        </w:rPr>
        <w:fldChar w:fldCharType="separate"/>
      </w:r>
      <w:r w:rsidR="00873F6F" w:rsidRPr="00873F6F">
        <w:rPr>
          <w:noProof/>
          <w:shd w:val="clear" w:color="auto" w:fill="FFFFFF"/>
        </w:rPr>
        <w:t>(Uwaezuoke, Eneh, &amp; Ndu, 2017)</w:t>
      </w:r>
      <w:ins w:id="83" w:author="NaYEeM" w:date="2020-01-17T00:49:00Z">
        <w:r w:rsidR="00873F6F">
          <w:rPr>
            <w:shd w:val="clear" w:color="auto" w:fill="FFFFFF"/>
          </w:rPr>
          <w:fldChar w:fldCharType="end"/>
        </w:r>
      </w:ins>
      <w:r w:rsidRPr="00D468F0">
        <w:rPr>
          <w:shd w:val="clear" w:color="auto" w:fill="FFFFFF"/>
        </w:rPr>
        <w:t>.</w:t>
      </w:r>
      <w:ins w:id="84" w:author="NaYEeM" w:date="2019-12-10T02:13:00Z">
        <w:r w:rsidR="00F86E51">
          <w:rPr>
            <w:shd w:val="clear" w:color="auto" w:fill="FFFFFF"/>
          </w:rPr>
          <w:t xml:space="preserve"> </w:t>
        </w:r>
      </w:ins>
    </w:p>
    <w:p w14:paraId="71E5E961" w14:textId="77777777" w:rsidR="00D4324C" w:rsidRPr="00873F6F" w:rsidRDefault="00D4324C" w:rsidP="00923FC4">
      <w:pPr>
        <w:pStyle w:val="NormalWeb"/>
        <w:shd w:val="clear" w:color="auto" w:fill="FFFFFF"/>
        <w:spacing w:before="0" w:beforeAutospacing="0" w:after="0" w:afterAutospacing="0"/>
        <w:jc w:val="both"/>
        <w:rPr>
          <w:ins w:id="85" w:author="NaYEeM" w:date="2020-01-17T00:49:00Z"/>
          <w:rPrChange w:id="86" w:author="NaYEeM" w:date="2020-01-17T00:49:00Z">
            <w:rPr>
              <w:ins w:id="87" w:author="NaYEeM" w:date="2020-01-17T00:49:00Z"/>
              <w:shd w:val="clear" w:color="auto" w:fill="FFFFFF"/>
            </w:rPr>
          </w:rPrChange>
        </w:rPr>
      </w:pPr>
    </w:p>
    <w:p w14:paraId="79FF2CEA" w14:textId="4EBE0AA0" w:rsidR="00CB23DA" w:rsidRDefault="00CB23DA" w:rsidP="00923FC4">
      <w:pPr>
        <w:pStyle w:val="NormalWeb"/>
        <w:shd w:val="clear" w:color="auto" w:fill="FFFFFF"/>
        <w:spacing w:before="0" w:beforeAutospacing="0" w:after="0" w:afterAutospacing="0"/>
        <w:jc w:val="both"/>
        <w:rPr>
          <w:ins w:id="88" w:author="NaYEeM" w:date="2020-01-17T00:59:00Z"/>
          <w:shd w:val="clear" w:color="auto" w:fill="FFFFFF"/>
        </w:rPr>
      </w:pPr>
      <w:del w:id="89" w:author="NaYEeM" w:date="2020-01-17T15:19:00Z">
        <w:r w:rsidRPr="00D468F0" w:rsidDel="00C9716A">
          <w:rPr>
            <w:shd w:val="clear" w:color="auto" w:fill="FFFFFF"/>
          </w:rPr>
          <w:delText>Cultural practices embrace the feeding of prolateral diets, such as honey, sugar water, or mustard oil immediately after birth due to limited breastfeeding</w:delText>
        </w:r>
      </w:del>
      <w:del w:id="90" w:author="NaYEeM" w:date="2020-01-17T00:50:00Z">
        <w:r w:rsidRPr="00D468F0" w:rsidDel="00873F6F">
          <w:rPr>
            <w:shd w:val="clear" w:color="auto" w:fill="FFFFFF"/>
          </w:rPr>
          <w:delText xml:space="preserve"> </w:delText>
        </w:r>
        <w:r w:rsidRPr="00EE6F97" w:rsidDel="00873F6F">
          <w:rPr>
            <w:shd w:val="clear" w:color="auto" w:fill="FFFFFF"/>
          </w:rPr>
          <w:fldChar w:fldCharType="begin" w:fldLock="1"/>
        </w:r>
        <w:r w:rsidR="00D96BDE" w:rsidRPr="00DD769B" w:rsidDel="00873F6F">
          <w:rPr>
            <w:shd w:val="clear" w:color="auto" w:fill="FFFFFF"/>
          </w:rPr>
          <w:delInstrText>ADDIN CSL_CITATION {"citationItems":[{"id":"ITEM-1","itemData":{"ISSN":"1606-0997","PMID":"17985821","abstract":"The objective of this study was to investigate the association between the prevalence of exclusive breastfeeding and morbidity (diarrhoeal diseases and acute respiratory infection) in infants aged 0-3 month(s) using the Multiple Indicator Cluster Survey (MICS) 2003 data from Bangladesh. The study population included 1633 infants aged 0-3 month(s). The prevalence of diarrhoea and acute respiratory infection was compared using the chi-square tests between infants aged 0-3 month(s) who were exclusively breastfed and infants who were not exclusively breastfed. Logistic regression was used to adjust for confounders and for calculating adjusted odds ratios. To adjust for cluster sampling and reduced variability, the adjusted chi-square value was divided by the design effect, and a re-estimated p value was calculated. The prevalence of diarrhoea and acute respiratory infection in this sample of 0-3-month old infants in Bangladesh was 14.3% and 31.2% respectively. The prevalence of both illnesses was significantly associated with lack of exclusive breastfeeding. The adjusted odds ratio for diarrhoea was 0.69 (95% confidence interval [CI] 0.49-0.98, p = 0.039), and the adjusted odds ratio for acute respiratory infection was also 0.69 (95% CI 0.54-0.88, p = 0.003). Only 192 infants (11.7% of total sample) were exclusively breastfed at the time of interview, and 823 infants (50.3%) were never exclusively breastfed. The prevalence of prelacteal feeding was 66.6%. The results confirmed a protective effect of exclusive breastfeeding against infectious diseases-related morbidity in infancy and showed that frequently-collected cross-sectional datasets could be used for estimating effects. The low prevalence of exclusive breastfeeding in Bangladesh needs to be improved to decrease child morbidity.","author":[{"dropping-particle":"","family":"Mihrshahi","given":"Seema","non-dropping-particle":"","parse-names":false,"suffix":""},{"dropping-particle":"","family":"Ichikawa","given":"Naomi","non-dropping-particle":"","parse-names":false,"suffix":""},{"dropping-particle":"","family":"Shuaib","given":"Muhammad","non-dropping-particle":"","parse-names":false,"suffix":""},{"dropping-particle":"","family":"Oddy","given":"Wendy","non-dropping-particle":"","parse-names":false,"suffix":""},{"dropping-particle":"","family":"Ampon","given":"Rose","non-dropping-particle":"","parse-names":false,"suffix":""},{"dropping-particle":"","family":"Dibley","given":"Michael J","non-dropping-particle":"","parse-names":false,"suffix":""},{"dropping-particle":"","family":"Kabir","given":"A K M Iqbal","non-dropping-particle":"","parse-names":false,"suffix":""},{"dropping-particle":"","family":"Peat","given":"Jennifer K","non-dropping-particle":"","parse-names":false,"suffix":""}],"container-title":"Journal of health, population, and nutrition","id":"ITEM-1","issue":"2","issued":{"date-parts":[["2007","6"]]},"page":"195-204","publisher":"BioMed Central","title":"Prevalence of exclusive breastfeeding in Bangladesh and its association with diarrhoea and acute respiratory infection: results of the multiple indicator cluster survey 2003.","type":"article-journal","volume":"25"},"uris":["http://www.mendeley.com/documents/?uuid=b710742b-9d2e-3283-bbd7-652760b7d3b4","http://www.mendeley.com/documents/?uuid=676a2967-229d-4493-a17e-6b984bf3e48b"]}],"mendeley":{"formattedCitation":"(Mihrshahi et al., 2007)","plainTextFormattedCitation":"(Mihrshahi et al., 2007)","previouslyFormattedCitation":"(Mihrshahi et al., 2007)"},"properties":{"noteIndex":0},"schema":"https://github.com/citation-style-language/schema/raw/master/csl-citation.json"}</w:delInstrText>
        </w:r>
        <w:r w:rsidRPr="00EE6F97" w:rsidDel="00873F6F">
          <w:rPr>
            <w:shd w:val="clear" w:color="auto" w:fill="FFFFFF"/>
            <w:rPrChange w:id="91" w:author="NaYEeM" w:date="2019-07-10T01:42:00Z">
              <w:rPr>
                <w:shd w:val="clear" w:color="auto" w:fill="FFFFFF"/>
              </w:rPr>
            </w:rPrChange>
          </w:rPr>
          <w:fldChar w:fldCharType="separate"/>
        </w:r>
        <w:r w:rsidRPr="00873F6F" w:rsidDel="00873F6F">
          <w:rPr>
            <w:noProof/>
            <w:shd w:val="clear" w:color="auto" w:fill="FFFFFF"/>
          </w:rPr>
          <w:delText>(Mihrshahi et al., 2007)</w:delText>
        </w:r>
        <w:r w:rsidRPr="00EE6F97" w:rsidDel="00873F6F">
          <w:rPr>
            <w:shd w:val="clear" w:color="auto" w:fill="FFFFFF"/>
          </w:rPr>
          <w:fldChar w:fldCharType="end"/>
        </w:r>
      </w:del>
      <w:del w:id="92" w:author="NaYEeM" w:date="2020-01-17T15:19:00Z">
        <w:r w:rsidRPr="00D468F0" w:rsidDel="00C9716A">
          <w:rPr>
            <w:shd w:val="clear" w:color="auto" w:fill="FFFFFF"/>
          </w:rPr>
          <w:delText>.</w:delText>
        </w:r>
        <w:r w:rsidRPr="00D468F0" w:rsidDel="00C9716A">
          <w:delText xml:space="preserve"> </w:delText>
        </w:r>
      </w:del>
      <w:ins w:id="93" w:author="NaYEeM" w:date="2020-01-17T15:20:00Z">
        <w:r w:rsidR="00C9716A">
          <w:t>B</w:t>
        </w:r>
      </w:ins>
      <w:del w:id="94" w:author="NaYEeM" w:date="2020-01-17T15:20:00Z">
        <w:r w:rsidRPr="00D468F0" w:rsidDel="00C9716A">
          <w:delText>Moreover, b</w:delText>
        </w:r>
      </w:del>
      <w:r w:rsidRPr="00D468F0">
        <w:t xml:space="preserve">reast-feeding can reduce </w:t>
      </w:r>
      <w:r w:rsidRPr="00D468F0">
        <w:rPr>
          <w:shd w:val="clear" w:color="auto" w:fill="FFFFFF"/>
        </w:rPr>
        <w:t>bronchial asthma</w:t>
      </w:r>
      <w:del w:id="95" w:author="NaYEeM" w:date="2020-01-17T00:53:00Z">
        <w:r w:rsidRPr="00EE6F97" w:rsidDel="00873F6F">
          <w:rPr>
            <w:shd w:val="clear" w:color="auto" w:fill="FFFFFF"/>
          </w:rPr>
          <w:fldChar w:fldCharType="begin" w:fldLock="1"/>
        </w:r>
        <w:r w:rsidR="00D96BDE" w:rsidRPr="00873F6F" w:rsidDel="00873F6F">
          <w:rPr>
            <w:shd w:val="clear" w:color="auto" w:fill="FFFFFF"/>
          </w:rPr>
          <w:delInstrText>ADDIN CSL_CITATION {"citationItems":[{"id":"ITEM-1","itemData":{"DOI":"10.1067/MPD.2001.117006","ISSN":"0022-3476","abstract":"Background: The protective effect of breast-feeding on the development of childhood asthma remains a matter of controversy. We conducted a systematic review of prospective studies that evaluated the association between exclusive breast-feeding during the first 3 months after birth and asthma. Study design: We searched the 1966-1999 MEDLINE database and reviewed reference lists of relevant articles to identify 12 prospective studies that met pre-stated inclusion criteria. Methodological aspects of the studies, duration and exclusivity of breast-feeding, and outcomes were assessed. Effect estimates were abstracted by the investigators, using a standardized approach. Results: The summary odds ratio (OR) for the protective effect of breast-feeding was 0.70 (95% CI 0.60 to 0.81). The effect estimate was greater in studies of children with a family history of atopy (OR = 0.52) than in studies of a combined population (OR = 0.73). Conclusions: Exclusive breast-feeding during the first months after birth is associated with lower asthma rates during childhood. The effect, caused by immunomodulatory qualities of breast milk, avoidance of allergens, or a combination of these and other factors, strengthens the advantage of breast-feeding, especially if a family history of atopy is present. (J Pediatr 2001;139:261-6)","author":[{"dropping-particle":"","family":"Gdalevich","given":"Michael","non-dropping-particle":"","parse-names":false,"suffix":""},{"dropping-particle":"","family":"Mimouni","given":"Daniel","non-dropping-particle":"","parse-names":false,"suffix":""},{"dropping-particle":"","family":"Mimouni","given":"Marc","non-dropping-particle":"","parse-names":false,"suffix":""}],"container-title":"The Journal of Pediatrics","id":"ITEM-1","issue":"2","issued":{"date-parts":[["2001","8"]]},"page":"261-266","publisher":"Mosby","title":"Breast-feeding and the risk of bronchial asthma in childhood: A systematic review with meta-analysis of prospective studies","type":"article-journal","volume":"139"},"uris":["http://www.mendeley.com/documents/?uuid=8163c926-4a0e-36c5-b2ef-b5b18306b612","http://www.mendeley.com/documents/?uuid=7e0b7b83-62d3-450e-a261-e6b4c9236d5b"]}],"mendeley":{"formattedCitation":"(Gdalevich, Mimouni, &amp; Mimouni, 2001)","plainTextFormattedCitation":"(Gdalevich, Mimouni, &amp; Mimouni, 2001)","previouslyFormattedCitation":"(Gdalevich, Mimouni, &amp; Mimouni, 2001)"},"properties":{"noteIndex":0},"schema":"https://github.com/citation-style-language/schema/raw/master/csl-citation.json"}</w:delInstrText>
        </w:r>
        <w:r w:rsidRPr="00EE6F97" w:rsidDel="00873F6F">
          <w:rPr>
            <w:shd w:val="clear" w:color="auto" w:fill="FFFFFF"/>
            <w:rPrChange w:id="96" w:author="NaYEeM" w:date="2019-07-10T01:42:00Z">
              <w:rPr>
                <w:shd w:val="clear" w:color="auto" w:fill="FFFFFF"/>
              </w:rPr>
            </w:rPrChange>
          </w:rPr>
          <w:fldChar w:fldCharType="separate"/>
        </w:r>
        <w:r w:rsidRPr="00873F6F" w:rsidDel="00873F6F">
          <w:rPr>
            <w:noProof/>
            <w:shd w:val="clear" w:color="auto" w:fill="FFFFFF"/>
          </w:rPr>
          <w:delText>(Gdalevich, Mimouni, &amp; Mimouni, 2001)</w:delText>
        </w:r>
        <w:r w:rsidRPr="00EE6F97" w:rsidDel="00873F6F">
          <w:rPr>
            <w:shd w:val="clear" w:color="auto" w:fill="FFFFFF"/>
          </w:rPr>
          <w:fldChar w:fldCharType="end"/>
        </w:r>
      </w:del>
      <w:r w:rsidRPr="00D468F0">
        <w:rPr>
          <w:shd w:val="clear" w:color="auto" w:fill="FFFFFF"/>
        </w:rPr>
        <w:t>, atopic dermatitis</w:t>
      </w:r>
      <w:ins w:id="97" w:author="NaYEeM" w:date="2020-01-17T00:53:00Z">
        <w:r w:rsidR="00873F6F">
          <w:rPr>
            <w:shd w:val="clear" w:color="auto" w:fill="FFFFFF"/>
          </w:rPr>
          <w:t xml:space="preserve"> </w:t>
        </w:r>
        <w:r w:rsidR="00873F6F">
          <w:rPr>
            <w:shd w:val="clear" w:color="auto" w:fill="FFFFFF"/>
          </w:rPr>
          <w:fldChar w:fldCharType="begin" w:fldLock="1"/>
        </w:r>
      </w:ins>
      <w:r w:rsidR="00CC6477">
        <w:rPr>
          <w:shd w:val="clear" w:color="auto" w:fill="FFFFFF"/>
        </w:rPr>
        <w:instrText>ADDIN CSL_CITATION {"citationItems":[{"id":"ITEM-1","itemData":{"DOI":"10.1067/MJD.2001.114741","ISSN":"0190-9622","abstract":"Background: Despite the numerous studies on the possible protective effect of breast-feeding against the onset of atopic dermatitis during childhood, this issue remains controversial. Objective: We conducted a systematic review with meta-analysis of prospective studies that evaluated the association between exclusive breast-feeding during the first 3 months after birth and atopic dermatitis. Methods: A comprehensive search of the 1966-2000 MEDLINE database and review of the reference lists of relevant articles identified 18 prospective studies that met the predefined inclusion criteria. By means of a standardized approach, 2 of the investigators independently assessed the methodologic quality of the studies, duration and exclusivity of breast-feeding, outcome measures, and control for potential confounding factors. The same approach was applied during data abstraction and evaluation of the estimates of association. Summary measures of association were then calculated. Results: The summary odds ratio (OR) for the protective effect of breast-feeding in the studies analyzed was 0.68 (95% confidence interval [CI], 0.52-0.88). This effect estimate was higher in the group of studies wherein children with a family history of atopy were investigated separately (OR = 0.58; CI, 0.41-0.92) than in those of combined populations (OR = 0.84; CI, 0.59-1.19). A small subset of studies of children without a history of atopy in first-degree relatives showed no association between breast-feeding and the onset of atopic dermatitis (OR = 1.43; CI, 0.72-2.86). Conclusion: Exclusive breast-feeding during the first 3 months of life is associated with lower incidence rates of atopic dermatitis during childhood in children with a family history of atopy. This effect is lessened in the general population and negligible in children without first-order atopic relatives. Breast-feeding should be strongly recommended to mothers of infants with a family history of atopy, as a possible means of preventing atopic eczema. (J Am Acad Dermatol 2001;45:520-7.)","author":[{"dropping-particle":"","family":"Gdalevich","given":"Michael","non-dropping-particle":"","parse-names":false,"suffix":""},{"dropping-particle":"","family":"Mimouni","given":"Daniel","non-dropping-particle":"","parse-names":false,"suffix":""},{"dropping-particle":"","family":"David","given":"Michael","non-dropping-particle":"","parse-names":false,"suffix":""},{"dropping-particle":"","family":"Mimouni","given":"Marc","non-dropping-particle":"","parse-names":false,"suffix":""}],"container-title":"Journal of the American Academy of Dermatology","id":"ITEM-1","issue":"4","issued":{"date-parts":[["2001","10"]]},"page":"520-527","publisher":"Mosby","title":"Breast-feeding and the onset of atopic dermatitis in childhood: A systematic review and meta-analysis of prospective studies","type":"article-journal","volume":"45"},"uris":["http://www.mendeley.com/documents/?uuid=a0cf60f9-05d1-4593-acb1-294ece59d80d"]}],"mendeley":{"formattedCitation":"(Gdalevich, Mimouni, David, &amp; Mimouni, 2001)","plainTextFormattedCitation":"(Gdalevich, Mimouni, David, &amp; Mimouni, 2001)","previouslyFormattedCitation":"(Gdalevich, Mimouni, David, &amp; Mimouni, 2001)"},"properties":{"noteIndex":0},"schema":"https://github.com/citation-style-language/schema/raw/master/csl-citation.json"}</w:instrText>
      </w:r>
      <w:ins w:id="98" w:author="NaYEeM" w:date="2020-01-17T00:53:00Z">
        <w:r w:rsidR="00873F6F">
          <w:rPr>
            <w:shd w:val="clear" w:color="auto" w:fill="FFFFFF"/>
          </w:rPr>
          <w:fldChar w:fldCharType="separate"/>
        </w:r>
        <w:r w:rsidR="00873F6F" w:rsidRPr="00873F6F">
          <w:rPr>
            <w:noProof/>
            <w:shd w:val="clear" w:color="auto" w:fill="FFFFFF"/>
          </w:rPr>
          <w:t>(Gdalevich, Mimouni, David, &amp; Mimouni, 2001)</w:t>
        </w:r>
        <w:r w:rsidR="00873F6F">
          <w:rPr>
            <w:shd w:val="clear" w:color="auto" w:fill="FFFFFF"/>
          </w:rPr>
          <w:fldChar w:fldCharType="end"/>
        </w:r>
      </w:ins>
      <w:del w:id="99" w:author="NaYEeM" w:date="2020-01-17T00:53:00Z">
        <w:r w:rsidRPr="00EE6F97" w:rsidDel="00873F6F">
          <w:rPr>
            <w:shd w:val="clear" w:color="auto" w:fill="FFFFFF"/>
          </w:rPr>
          <w:fldChar w:fldCharType="begin" w:fldLock="1"/>
        </w:r>
        <w:r w:rsidR="00873F6F" w:rsidRPr="00873F6F" w:rsidDel="00873F6F">
          <w:rPr>
            <w:shd w:val="clear" w:color="auto" w:fill="FFFFFF"/>
          </w:rPr>
          <w:delInstrText>ADDIN CSL_CITATION {"citationItems":[{"id":"ITEM-1","itemData":{"DOI":"10.1067/MJD.2001.114741","ISSN":"0190-9622","abstract":"Background: Despite the numerous studies on the possible protective effect of breast-feeding against the onset of atopic dermatitis during childhood, this issue remains controversial. Objective: We conducted a systematic review with meta-analysis of prospective studies that evaluated the association between exclusive breast-feeding during the first 3 months after birth and atopic dermatitis. Methods: A comprehensive search of the 1966-2000 MEDLINE database and review of the reference lists of relevant articles identified 18 prospective studies that met the predefined inclusion criteria. By means of a standardized approach, 2 of the investigators independently assessed the methodologic quality of the studies, duration and exclusivity of breast-feeding, outcome measures, and control for potential confounding factors. The same approach was applied during data abstraction and evaluation of the estimates of association. Summary measures of association were then calculated. Results: The summary odds ratio (OR) for the protective effect of breast-feeding in the studies analyzed was 0.68 (95% confidence interval [CI], 0.52-0.88). This effect estimate was higher in the group of studies wherein children with a family history of atopy were investigated separately (OR = 0.58; CI, 0.41-0.92) than in those of combined populations (OR = 0.84; CI, 0.59-1.19). A small subset of studies of children without a history of atopy in first-degree relatives showed no association between breast-feeding and the onset of atopic dermatitis (OR = 1.43; CI, 0.72-2.86). Conclusion: Exclusive breast-feeding during the first 3 months of life is associated with lower incidence rates of atopic dermatitis during childhood in children with a family history of atopy. This effect is lessened in the general population and negligible in children without first-order atopic relatives. Breast-feeding should be strongly recommended to mothers of infants with a family history of atopy, as a possible means of preventing atopic eczema. (J Am Acad Dermatol 2001;45:520-7.)","author":[{"dropping-particle":"","family":"Gdalevich","given":"Michael","non-dropping-particle":"","parse-names":false,"suffix":""},{"dropping-particle":"","family":"Mimouni","given":"Daniel","non-dropping-particle":"","parse-names":false,"suffix":""},{"dropping-particle":"","family":"David","given":"Michael","non-dropping-particle":"","parse-names":false,"suffix":""},{"dropping-particle":"","family":"Mimouni","given":"Marc","non-dropping-particle":"","parse-names":false,"suffix":""}],"container-title":"Journal of the American Academy of Dermatology","id":"ITEM-1","issue":"4","issued":{"date-parts":[["2001","10"]]},"page":"520-527","publisher":"Mosby","title":"Breast-feeding and the onset of atopic dermatitis in childhood: A systematic review and meta-analysis of prospective studies","type":"article-journal","volume":"45"},"uris":["http://www.mendeley.com/documents/?uuid=1756f9ae-b283-342b-b32b-506d39d013b7","http://www.mendeley.com/documents/?uuid=a0cf60f9-05d1-4593-acb1-294ece59d80d"]}],"mendeley":{"formattedCitation":"(Gdalevich et al., 2001)","plainTextFormattedCitation":"(Gdalevich et al., 2001)","previouslyFormattedCitation":"(Gdalevich, Mimouni, David, &amp; Mimouni, 2001)"},"properties":{"noteIndex":0},"schema":"https://github.com/citation-style-language/schema/raw/master/csl-citation.json"}</w:delInstrText>
        </w:r>
        <w:r w:rsidRPr="00EE6F97" w:rsidDel="00873F6F">
          <w:rPr>
            <w:shd w:val="clear" w:color="auto" w:fill="FFFFFF"/>
            <w:rPrChange w:id="100" w:author="NaYEeM" w:date="2019-07-10T01:42:00Z">
              <w:rPr>
                <w:shd w:val="clear" w:color="auto" w:fill="FFFFFF"/>
              </w:rPr>
            </w:rPrChange>
          </w:rPr>
          <w:fldChar w:fldCharType="separate"/>
        </w:r>
        <w:r w:rsidR="00873F6F" w:rsidRPr="00CC6477" w:rsidDel="00873F6F">
          <w:rPr>
            <w:noProof/>
            <w:shd w:val="clear" w:color="auto" w:fill="FFFFFF"/>
          </w:rPr>
          <w:delText>(Gdalevich et al., 2001)</w:delText>
        </w:r>
        <w:r w:rsidRPr="00EE6F97" w:rsidDel="00873F6F">
          <w:rPr>
            <w:shd w:val="clear" w:color="auto" w:fill="FFFFFF"/>
          </w:rPr>
          <w:fldChar w:fldCharType="end"/>
        </w:r>
      </w:del>
      <w:r w:rsidRPr="00D468F0">
        <w:rPr>
          <w:shd w:val="clear" w:color="auto" w:fill="FFFFFF"/>
        </w:rPr>
        <w:t>, allergic rhinitis</w:t>
      </w:r>
      <w:del w:id="101" w:author="NaYEeM" w:date="2020-01-17T00:54:00Z">
        <w:r w:rsidRPr="00EE6F97" w:rsidDel="00CC6477">
          <w:rPr>
            <w:shd w:val="clear" w:color="auto" w:fill="FFFFFF"/>
          </w:rPr>
          <w:fldChar w:fldCharType="begin" w:fldLock="1"/>
        </w:r>
        <w:r w:rsidR="00D96BDE" w:rsidRPr="00CC6477" w:rsidDel="00CC6477">
          <w:rPr>
            <w:shd w:val="clear" w:color="auto" w:fill="FFFFFF"/>
          </w:rPr>
          <w:delInstrText>ADDIN CSL_CITATION {"citationItems":[{"id":"ITEM-1","itemData":{"DOI":"10.1111/j.1651-2227.2002.tb01714.x","ISSN":"08035253","author":[{"dropping-particle":"","family":"Bloch","given":"A Mimouni","non-dropping-particle":"","parse-names":false,"suffix":""},{"dropping-particle":"","family":"Mimouni","given":"D","non-dropping-particle":"","parse-names":false,"suffix":""},{"dropping-particle":"","family":"Mimouni","given":"M","non-dropping-particle":"","parse-names":false,"suffix":""},{"dropping-particle":"","family":"Gdalevich","given":"M","non-dropping-particle":"","parse-names":false,"suffix":""}],"container-title":"Acta Paediatrica","id":"ITEM-1","issue":"3","issued":{"date-parts":[["2007","1"]]},"page":"275-279","publisher":"John Wiley &amp; Sons, Ltd (10.1111)","title":"Does breastfeeding protect against allergic rhinitis during childhood? A meta-analysis of prospective studies","type":"article-journal","volume":"91"},"uris":["http://www.mendeley.com/documents/?uuid=4cd0307b-6014-30d0-ac10-5f62415d49be","http://www.mendeley.com/documents/?uuid=24efbed3-8364-4e9a-9800-22c60b9722c2"]}],"mendeley":{"formattedCitation":"(Bloch, Mimouni, Mimouni, &amp; Gdalevich, 2007)","plainTextFormattedCitation":"(Bloch, Mimouni, Mimouni, &amp; Gdalevich, 2007)","previouslyFormattedCitation":"(Bloch, Mimouni, Mimouni, &amp; Gdalevich, 2007)"},"properties":{"noteIndex":0},"schema":"https://github.com/citation-style-language/schema/raw/master/csl-citation.json"}</w:delInstrText>
        </w:r>
        <w:r w:rsidRPr="00EE6F97" w:rsidDel="00CC6477">
          <w:rPr>
            <w:shd w:val="clear" w:color="auto" w:fill="FFFFFF"/>
            <w:rPrChange w:id="102" w:author="NaYEeM" w:date="2019-07-10T01:42:00Z">
              <w:rPr>
                <w:shd w:val="clear" w:color="auto" w:fill="FFFFFF"/>
              </w:rPr>
            </w:rPrChange>
          </w:rPr>
          <w:fldChar w:fldCharType="separate"/>
        </w:r>
        <w:r w:rsidRPr="00CC6477" w:rsidDel="00CC6477">
          <w:rPr>
            <w:noProof/>
            <w:shd w:val="clear" w:color="auto" w:fill="FFFFFF"/>
          </w:rPr>
          <w:delText>(Bloch, Mimouni, Mimouni, &amp; Gdalevich, 2007)</w:delText>
        </w:r>
        <w:r w:rsidRPr="00EE6F97" w:rsidDel="00CC6477">
          <w:rPr>
            <w:shd w:val="clear" w:color="auto" w:fill="FFFFFF"/>
          </w:rPr>
          <w:fldChar w:fldCharType="end"/>
        </w:r>
      </w:del>
      <w:ins w:id="103" w:author="NaYEeM" w:date="2020-01-17T00:54:00Z">
        <w:r w:rsidR="00CC6477">
          <w:rPr>
            <w:shd w:val="clear" w:color="auto" w:fill="FFFFFF"/>
          </w:rPr>
          <w:t xml:space="preserve"> </w:t>
        </w:r>
        <w:r w:rsidR="00CC6477">
          <w:rPr>
            <w:shd w:val="clear" w:color="auto" w:fill="FFFFFF"/>
          </w:rPr>
          <w:fldChar w:fldCharType="begin" w:fldLock="1"/>
        </w:r>
      </w:ins>
      <w:r w:rsidR="00C35632">
        <w:rPr>
          <w:shd w:val="clear" w:color="auto" w:fill="FFFFFF"/>
        </w:rPr>
        <w:instrText>ADDIN CSL_CITATION {"citationItems":[{"id":"ITEM-1","itemData":{"DOI":"10.1111/j.1651-2227.2002.tb01714.x","ISSN":"08035253","abstract":"The effect of breastfeeding on the development of allergic rhinitis and other atopic conditions has been assessed in many studies but remains controversial. To elucidate this issue, a systematic review was conducted of prospective studies that evaluated the association between exclusive breastfeeding during the first 3 mo after birth and allergic rhinitis. The 1966-2000 MEDLINE databases were searched and the reference lists of relevant articles were reviewed according to predetermined inclusion criteria. The methodological aspects of each study, duration and exclusivity of breastfeeding, outcome measures, control for potential confounding variables and other factors were assessed, and estimates of the association between breastfeeding and allergic rhinitis were abstracted independently by the investigators using a standardized approach. Six prospective studies met the inclusion criteria. The summary odds ratio for the protective effect of breastfeeding was 0.74 (95% confidence interval 0.54-1.01). The effect estimate in studies of children with a family history of atopy was 0.87 (95% confidence interval 0.48-1.58). CONCLUSION: Exclusive breastfeeding during the first 3 mo after birth protects against allergic rhinitis in children, both with and without a family history of atopy. The protective association, although of borderline statistical significance, was substantial. Larger prospective studies with strict methodology and longer periods of follow-up are needed.","author":[{"dropping-particle":"","family":"Bloch","given":"A Mimouni","non-dropping-particle":"","parse-names":false,"suffix":""},{"dropping-particle":"","family":"Mimouni","given":"D","non-dropping-particle":"","parse-names":false,"suffix":""},{"dropping-particle":"","family":"Mimouni","given":"M","non-dropping-particle":"","parse-names":false,"suffix":""},{"dropping-particle":"","family":"Gdalevich","given":"M","non-dropping-particle":"","parse-names":false,"suffix":""}],"container-title":"Acta Paediatrica","id":"ITEM-1","issue":"3","issued":{"date-parts":[["2007","1"]]},"page":"275-279","publisher":"John Wiley &amp; Sons, Ltd (10.1111)","title":"Does breastfeeding protect against allergic rhinitis during childhood? A meta-analysis of prospective studies","type":"article-journal","volume":"91"},"uris":["http://www.mendeley.com/documents/?uuid=24efbed3-8364-4e9a-9800-22c60b9722c2"]}],"mendeley":{"formattedCitation":"(Bloch, Mimouni, Mimouni, &amp; Gdalevich, 2007)","plainTextFormattedCitation":"(Bloch, Mimouni, Mimouni, &amp; Gdalevich, 2007)","previouslyFormattedCitation":"(Bloch, Mimouni, Mimouni, &amp; Gdalevich, 2007)"},"properties":{"noteIndex":0},"schema":"https://github.com/citation-style-language/schema/raw/master/csl-citation.json"}</w:instrText>
      </w:r>
      <w:r w:rsidR="00CC6477">
        <w:rPr>
          <w:shd w:val="clear" w:color="auto" w:fill="FFFFFF"/>
        </w:rPr>
        <w:fldChar w:fldCharType="separate"/>
      </w:r>
      <w:r w:rsidR="00CC6477" w:rsidRPr="00CC6477">
        <w:rPr>
          <w:noProof/>
          <w:shd w:val="clear" w:color="auto" w:fill="FFFFFF"/>
        </w:rPr>
        <w:t>(Bloch, Mimouni, Mimouni, &amp; Gdalevich, 2007)</w:t>
      </w:r>
      <w:ins w:id="104" w:author="NaYEeM" w:date="2020-01-17T00:54:00Z">
        <w:r w:rsidR="00CC6477">
          <w:rPr>
            <w:shd w:val="clear" w:color="auto" w:fill="FFFFFF"/>
          </w:rPr>
          <w:fldChar w:fldCharType="end"/>
        </w:r>
      </w:ins>
      <w:r w:rsidRPr="00D468F0">
        <w:rPr>
          <w:shd w:val="clear" w:color="auto" w:fill="FFFFFF"/>
        </w:rPr>
        <w:t>, and type 1 diabetes mellitus</w:t>
      </w:r>
      <w:ins w:id="105" w:author="NaYEeM" w:date="2020-01-17T00:54:00Z">
        <w:r w:rsidR="00CC6477">
          <w:rPr>
            <w:shd w:val="clear" w:color="auto" w:fill="FFFFFF"/>
          </w:rPr>
          <w:t xml:space="preserve"> </w:t>
        </w:r>
      </w:ins>
      <w:del w:id="106" w:author="NaYEeM" w:date="2020-01-17T00:55:00Z">
        <w:r w:rsidRPr="00EE6F97" w:rsidDel="00C35632">
          <w:rPr>
            <w:shd w:val="clear" w:color="auto" w:fill="FFFFFF"/>
          </w:rPr>
          <w:fldChar w:fldCharType="begin" w:fldLock="1"/>
        </w:r>
        <w:r w:rsidR="00D96BDE" w:rsidRPr="00C35632" w:rsidDel="00C35632">
          <w:rPr>
            <w:shd w:val="clear" w:color="auto" w:fill="FFFFFF"/>
          </w:rPr>
          <w:delInstrText>ADDIN CSL_CITATION {"citationItems":[{"id":"ITEM-1","itemData":{"ISSN":"0149-5992","PMID":"8112184","abstract":"OBJECTIVE To critically review and summarize the clinical evidence relating a short duration of breast-feeding or early cow's milk exposure to insulin-dependent (type I) diabetes. RESEARCH DESIGN AND METHODS All relevant citations retrieved through comprehensive searching of the medical literature were critically reviewed and analyzed. Those case-control studies that minimized the possibility of bias were meta-analyzed to determine overall odds ratios (ORs) and 95% confidence intervals (CIs). RESULTS Ecological and time-series studies consistently showed a relationship between type I diabetes and either cow's milk exposure or diminished breast-feeding. In the case-control studies, patients with type I diabetes were more likely to have been breast-fed for &lt; 3 months (overall OR 1.43; 95% CI 1.15-1.77) and to have been exposed to cow's milk before 4 months (overall OR 1.63; 95% CI 1.22-2.17). Slightly lower ORs were obtained when all of the case-control studies were meta-analyzed in a sensitivity analysis. CONCLUSIONS Early cow's milk exposure may be an important determinant of subsequent type I diabetes and may increase the risk approximately 1.5 times.","author":[{"dropping-particle":"","family":"Gerstein","given":"H C","non-dropping-particle":"","parse-names":false,"suffix":""}],"container-title":"Diabetes care","id":"ITEM-1","issue":"1","issued":{"date-parts":[["1994","1"]]},"page":"13-9","title":"Cow's milk exposure and type I diabetes mellitus. A critical overview of the clinical literature.","type":"article-journal","volume":"17"},"uris":["http://www.mendeley.com/documents/?uuid=3b86d341-3de7-39b3-b911-801c84d5abda","http://www.mendeley.com/documents/?uuid=59af565f-aca2-4b32-8816-4880ac0d3b24"]}],"mendeley":{"formattedCitation":"(Gerstein, 1994)","plainTextFormattedCitation":"(Gerstein, 1994)","previouslyFormattedCitation":"(Gerstein, 1994)"},"properties":{"noteIndex":0},"schema":"https://github.com/citation-style-language/schema/raw/master/csl-citation.json"}</w:delInstrText>
        </w:r>
        <w:r w:rsidRPr="00EE6F97" w:rsidDel="00C35632">
          <w:rPr>
            <w:shd w:val="clear" w:color="auto" w:fill="FFFFFF"/>
            <w:rPrChange w:id="107" w:author="NaYEeM" w:date="2019-07-10T01:42:00Z">
              <w:rPr>
                <w:shd w:val="clear" w:color="auto" w:fill="FFFFFF"/>
              </w:rPr>
            </w:rPrChange>
          </w:rPr>
          <w:fldChar w:fldCharType="separate"/>
        </w:r>
        <w:r w:rsidRPr="00C35632" w:rsidDel="00C35632">
          <w:rPr>
            <w:noProof/>
            <w:shd w:val="clear" w:color="auto" w:fill="FFFFFF"/>
          </w:rPr>
          <w:delText>(Gerstein, 1994)</w:delText>
        </w:r>
        <w:r w:rsidRPr="00EE6F97" w:rsidDel="00C35632">
          <w:rPr>
            <w:shd w:val="clear" w:color="auto" w:fill="FFFFFF"/>
          </w:rPr>
          <w:fldChar w:fldCharType="end"/>
        </w:r>
      </w:del>
      <w:ins w:id="108" w:author="NaYEeM" w:date="2020-01-17T00:55:00Z">
        <w:r w:rsidR="00C35632">
          <w:rPr>
            <w:shd w:val="clear" w:color="auto" w:fill="FFFFFF"/>
          </w:rPr>
          <w:fldChar w:fldCharType="begin" w:fldLock="1"/>
        </w:r>
      </w:ins>
      <w:r w:rsidR="00C35632">
        <w:rPr>
          <w:shd w:val="clear" w:color="auto" w:fill="FFFFFF"/>
        </w:rPr>
        <w:instrText>ADDIN CSL_CITATION {"citationItems":[{"id":"ITEM-1","itemData":{"DOI":"10.1111/j.1651-2227.2002.tb01714.x","ISSN":"08035253","abstract":"The effect of breastfeeding on the development of allergic rhinitis and other atopic conditions has been assessed in many studies but remains controversial. To elucidate this issue, a systematic review was conducted of prospective studies that evaluated the association between exclusive breastfeeding during the first 3 mo after birth and allergic rhinitis. The 1966-2000 MEDLINE databases were searched and the reference lists of relevant articles were reviewed according to predetermined inclusion criteria. The methodological aspects of each study, duration and exclusivity of breastfeeding, outcome measures, control for potential confounding variables and other factors were assessed, and estimates of the association between breastfeeding and allergic rhinitis were abstracted independently by the investigators using a standardized approach. Six prospective studies met the inclusion criteria. The summary odds ratio for the protective effect of breastfeeding was 0.74 (95% confidence interval 0.54-1.01). The effect estimate in studies of children with a family history of atopy was 0.87 (95% confidence interval 0.48-1.58). CONCLUSION: Exclusive breastfeeding during the first 3 mo after birth protects against allergic rhinitis in children, both with and without a family history of atopy. The protective association, although of borderline statistical significance, was substantial. Larger prospective studies with strict methodology and longer periods of follow-up are needed.","author":[{"dropping-particle":"","family":"Bloch","given":"A Mimouni","non-dropping-particle":"","parse-names":false,"suffix":""},{"dropping-particle":"","family":"Mimouni","given":"D","non-dropping-particle":"","parse-names":false,"suffix":""},{"dropping-particle":"","family":"Mimouni","given":"M","non-dropping-particle":"","parse-names":false,"suffix":""},{"dropping-particle":"","family":"Gdalevich","given":"M","non-dropping-particle":"","parse-names":false,"suffix":""}],"container-title":"Acta Paediatrica","id":"ITEM-1","issue":"3","issued":{"date-parts":[["2007","1"]]},"page":"275-279","publisher":"John Wiley &amp; Sons, Ltd (10.1111)","title":"Does breastfeeding protect against allergic rhinitis during childhood? A meta-analysis of prospective studies","type":"article-journal","volume":"91"},"uris":["http://www.mendeley.com/documents/?uuid=24efbed3-8364-4e9a-9800-22c60b9722c2"]}],"mendeley":{"formattedCitation":"(Bloch et al., 2007)","plainTextFormattedCitation":"(Bloch et al., 2007)","previouslyFormattedCitation":"(Bloch et al., 2007)"},"properties":{"noteIndex":0},"schema":"https://github.com/citation-style-language/schema/raw/master/csl-citation.json"}</w:instrText>
      </w:r>
      <w:r w:rsidR="00C35632">
        <w:rPr>
          <w:shd w:val="clear" w:color="auto" w:fill="FFFFFF"/>
        </w:rPr>
        <w:fldChar w:fldCharType="separate"/>
      </w:r>
      <w:r w:rsidR="00C35632" w:rsidRPr="00C35632">
        <w:rPr>
          <w:noProof/>
          <w:shd w:val="clear" w:color="auto" w:fill="FFFFFF"/>
        </w:rPr>
        <w:t>(Bloch et al., 2007)</w:t>
      </w:r>
      <w:ins w:id="109" w:author="NaYEeM" w:date="2020-01-17T00:55:00Z">
        <w:r w:rsidR="00C35632">
          <w:rPr>
            <w:shd w:val="clear" w:color="auto" w:fill="FFFFFF"/>
          </w:rPr>
          <w:fldChar w:fldCharType="end"/>
        </w:r>
      </w:ins>
      <w:r w:rsidRPr="00D468F0">
        <w:rPr>
          <w:shd w:val="clear" w:color="auto" w:fill="FFFFFF"/>
        </w:rPr>
        <w:t xml:space="preserve"> </w:t>
      </w:r>
      <w:ins w:id="110" w:author="NaYEeM" w:date="2020-01-17T17:53:00Z">
        <w:r w:rsidR="00DD769B" w:rsidRPr="00DD769B">
          <w:rPr>
            <w:shd w:val="clear" w:color="auto" w:fill="FFFFFF"/>
          </w:rPr>
          <w:t xml:space="preserve">and gastrointestinal infections as it contains lactating, secretary IGA, T and B lymphocytes, bacteriolytic lactoferrin, oligosaccharide, and human milk glycans </w:t>
        </w:r>
      </w:ins>
      <w:del w:id="111" w:author="NaYEeM" w:date="2020-01-17T17:53:00Z">
        <w:r w:rsidRPr="00D468F0" w:rsidDel="00DD769B">
          <w:rPr>
            <w:shd w:val="clear" w:color="auto" w:fill="FFFFFF"/>
          </w:rPr>
          <w:delText xml:space="preserve">and </w:delText>
        </w:r>
        <w:r w:rsidRPr="00D468F0" w:rsidDel="00DD769B">
          <w:delText>gastrointestinal infections as it contains lactathine, secretary IGA, T and B lymphocytes, bacteriodylia lactoferrin, oligosaccharide and human milk glycans</w:delText>
        </w:r>
      </w:del>
      <w:del w:id="112" w:author="NaYEeM" w:date="2020-01-17T00:55:00Z">
        <w:r w:rsidRPr="00D96BDE" w:rsidDel="00C35632">
          <w:fldChar w:fldCharType="begin" w:fldLock="1"/>
        </w:r>
        <w:r w:rsidR="00D96BDE" w:rsidRPr="00DD769B" w:rsidDel="00C35632">
          <w:delInstrText>ADDIN CSL_CITATION {"citationItems":[{"id":"ITEM-1","itemData":{"DOI":"10.1155/2015/862578","ISSN":"1687-9686","abstract":"&lt;p&gt; &lt;italic&gt;Background&lt;/italic&gt; . Rotavirus is the leading cause of severe acute diarrhea in children. Infants who are exclusively breastfed develop fewer infections and have less severe illnesses. This study aimed to determine association between severe dehydration in rotavirus diarrhea and exclusive breastfeeding. &lt;italic&gt;Methods&lt;/italic&gt; . This is a cross-sectional study in infants ≤ 6 months old with acute diarrhea in Dr. Hasan Sadikin Hospital, Bandung, Indonesia. &lt;italic&gt;Results&lt;/italic&gt; . From 134 infants ≤ 6 months old with acute diarrhea enrolled from April 2009 to December 2012, there were 88 (65.6%) boys and 46 (34.4%) girls in this study. Rotavirus was detected in 60 (44.8 %), 32 (53.3%) of whom were exclusively breastfed. From rotavirus positive subjects, severe dehydration occurred in 4 (12.6%) exclusively breastfed infants and 6 (21.5%) not exclusively breastfed infants. No significant association was found between severe dehydration and exclusive breastfeeding ( &lt;italic&gt;p&lt;/italic&gt; = 0.491) in rotavirus diarrhea. &lt;italic&gt;Conclusions&lt;/italic&gt; . In rotavirus diarrhea, there was no significant association between exclusive breastfeeding and severe dehydration. &lt;/p&gt;","author":[{"dropping-particle":"","family":"Prasetyo","given":"Dwi","non-dropping-particle":"","parse-names":false,"suffix":""},{"dropping-particle":"","family":"Sabaroedin","given":"Iesje Martiza","non-dropping-particle":"","parse-names":false,"suffix":""},{"dropping-particle":"","family":"Ermaya","given":"Yudith Setiati","non-dropping-particle":"","parse-names":false,"suffix":""},{"dropping-particle":"","family":"Soenarto","given":"Yati","non-dropping-particle":"","parse-names":false,"suffix":""}],"container-title":"Journal of Tropical Medicine","id":"ITEM-1","issued":{"date-parts":[["2015"]]},"page":"1-4","title":"Association between Severe Dehydration in Rotavirus Diarrhea and Exclusive Breastfeeding among Infants at Dr. Hasan Sadikin General Hospital, Bandung, Indonesia","type":"article-journal","volume":"2015"},"uris":["http://www.mendeley.com/documents/?uuid=68cf9b0c-ee7b-36d7-b079-0f58dac60659","http://www.mendeley.com/documents/?uuid=89e7ef25-2a36-4b92-bbad-ebba2fe58455"]}],"mendeley":{"formattedCitation":"(Prasetyo, Sabaroedin, Ermaya, &amp; Soenarto, 2015)","plainTextFormattedCitation":"(Prasetyo, Sabaroedin, Ermaya, &amp; Soenarto, 2015)","previouslyFormattedCitation":"(Prasetyo, Sabaroedin, Ermaya, &amp; Soenarto, 2015)"},"properties":{"noteIndex":0},"schema":"https://github.com/citation-style-language/schema/raw/master/csl-citation.json"}</w:delInstrText>
        </w:r>
        <w:r w:rsidRPr="00D96BDE" w:rsidDel="00C35632">
          <w:rPr>
            <w:rPrChange w:id="113" w:author="NaYEeM" w:date="2019-07-10T01:42:00Z">
              <w:rPr/>
            </w:rPrChange>
          </w:rPr>
          <w:fldChar w:fldCharType="separate"/>
        </w:r>
        <w:r w:rsidRPr="00C35632" w:rsidDel="00C35632">
          <w:rPr>
            <w:noProof/>
          </w:rPr>
          <w:delText>(Prasetyo, Sabaroedin, Ermaya, &amp; Soenarto, 2015)</w:delText>
        </w:r>
        <w:r w:rsidRPr="00D96BDE" w:rsidDel="00C35632">
          <w:fldChar w:fldCharType="end"/>
        </w:r>
      </w:del>
      <w:ins w:id="114" w:author="NaYEeM" w:date="2020-01-17T00:55:00Z">
        <w:r w:rsidR="00C35632">
          <w:fldChar w:fldCharType="begin" w:fldLock="1"/>
        </w:r>
      </w:ins>
      <w:r w:rsidR="00616E34">
        <w:instrText>ADDIN CSL_CITATION {"citationItems":[{"id":"ITEM-1","itemData":{"DOI":"10.1111/j.1651-2227.2002.tb01714.x","ISSN":"08035253","abstract":"The effect of breastfeeding on the development of allergic rhinitis and other atopic conditions has been assessed in many studies but remains controversial. To elucidate this issue, a systematic review was conducted of prospective studies that evaluated the association between exclusive breastfeeding during the first 3 mo after birth and allergic rhinitis. The 1966-2000 MEDLINE databases were searched and the reference lists of relevant articles were reviewed according to predetermined inclusion criteria. The methodological aspects of each study, duration and exclusivity of breastfeeding, outcome measures, control for potential confounding variables and other factors were assessed, and estimates of the association between breastfeeding and allergic rhinitis were abstracted independently by the investigators using a standardized approach. Six prospective studies met the inclusion criteria. The summary odds ratio for the protective effect of breastfeeding was 0.74 (95% confidence interval 0.54-1.01). The effect estimate in studies of children with a family history of atopy was 0.87 (95% confidence interval 0.48-1.58). CONCLUSION: Exclusive breastfeeding during the first 3 mo after birth protects against allergic rhinitis in children, both with and without a family history of atopy. The protective association, although of borderline statistical significance, was substantial. Larger prospective studies with strict methodology and longer periods of follow-up are needed.","author":[{"dropping-particle":"","family":"Bloch","given":"A Mimouni","non-dropping-particle":"","parse-names":false,"suffix":""},{"dropping-particle":"","family":"Mimouni","given":"D","non-dropping-particle":"","parse-names":false,"suffix":""},{"dropping-particle":"","family":"Mimouni","given":"M","non-dropping-particle":"","parse-names":false,"suffix":""},{"dropping-particle":"","family":"Gdalevich","given":"M","non-dropping-particle":"","parse-names":false,"suffix":""}],"container-title":"Acta Paediatrica","id":"ITEM-1","issue":"3","issued":{"date-parts":[["2007","1"]]},"page":"275-279","publisher":"John Wiley &amp; Sons, Ltd (10.1111)","title":"Does breastfeeding protect against allergic rhinitis during childhood? A meta-analysis of prospective studies","type":"article-journal","volume":"91"},"uris":["http://www.mendeley.com/documents/?uuid=24efbed3-8364-4e9a-9800-22c60b9722c2"]}],"mendeley":{"formattedCitation":"(Bloch et al., 2007)","plainTextFormattedCitation":"(Bloch et al., 2007)","previouslyFormattedCitation":"(Bloch et al., 2007)"},"properties":{"noteIndex":0},"schema":"https://github.com/citation-style-language/schema/raw/master/csl-citation.json"}</w:instrText>
      </w:r>
      <w:r w:rsidR="00C35632">
        <w:fldChar w:fldCharType="separate"/>
      </w:r>
      <w:r w:rsidR="00C35632" w:rsidRPr="00C35632">
        <w:rPr>
          <w:noProof/>
        </w:rPr>
        <w:t>(Bloch et al., 2007)</w:t>
      </w:r>
      <w:ins w:id="115" w:author="NaYEeM" w:date="2020-01-17T00:55:00Z">
        <w:r w:rsidR="00C35632">
          <w:fldChar w:fldCharType="end"/>
        </w:r>
      </w:ins>
      <w:r w:rsidRPr="00D468F0">
        <w:t xml:space="preserve">.  </w:t>
      </w:r>
      <w:bookmarkEnd w:id="56"/>
      <w:r w:rsidRPr="00D468F0">
        <w:t>Breastfeeding has advantages, for an inferior risk of acute otitis media, breathing contaminations, atopic dermatitis, necrotizing enterocolitis, unexpected infant death disorder, and maternal type 2 diabetes mellitus (T2DM) following gestational diabetes</w:t>
      </w:r>
      <w:ins w:id="116" w:author="NaYEeM" w:date="2020-01-17T00:56:00Z">
        <w:r w:rsidR="00C35632">
          <w:t xml:space="preserve"> </w:t>
        </w:r>
        <w:r w:rsidR="00C35632">
          <w:rPr>
            <w:shd w:val="clear" w:color="auto" w:fill="FFFFFF"/>
          </w:rPr>
          <w:fldChar w:fldCharType="begin" w:fldLock="1"/>
        </w:r>
      </w:ins>
      <w:r w:rsidR="00616E34">
        <w:rPr>
          <w:shd w:val="clear" w:color="auto" w:fill="FFFFFF"/>
        </w:rPr>
        <w:instrText>ADDIN CSL_CITATION {"citationItems":[{"id":"ITEM-1","itemData":{"DOI":"10.1177/1179556517690196","ISSN":"1179-5565","abstract":"Background:The pattern of infant feeding during the first 1000-day period—from conception to the second birthday—has a significant influence on the child’s growth trajectory. The relationship between exclusive breastfeeding and lower risk of childhood obesity has elicited much scientific interest, given the fact that this form of malnutrition is becoming a global epidemic.Aim:This narrative review aims to examine the evidence in the literature linking exclusive breastfeeding with reduction in obesity in children.Literature search:Using appropriate search terms, PubMed database was searched for relevant articles that met the review objective.Results:Evidence for the protective effect of exclusive breastfeeding against childhood obesity have been provided by studies which explored 5 physiologic mechanisms and those that established the causality between breastfeeding and lower risk of obesity. The few studies that disputed this relationship highlighted the influence of confounding factors. A new insight on ...","author":[{"dropping-particle":"","family":"Uwaezuoke","given":"Samuel N","non-dropping-particle":"","parse-names":false,"suffix":""},{"dropping-particle":"","family":"Eneh","given":"Chizoma I","non-dropping-particle":"","parse-names":false,"suffix":""},{"dropping-particle":"","family":"Ndu","given":"Ikenna K","non-dropping-particle":"","parse-names":false,"suffix":""}],"container-title":"Clinical Medicine Insights: Pediatrics","id":"ITEM-1","issued":{"date-parts":[["2017","1"]]},"page":"117955651769019","publisher":"SAGE PublicationsSage UK: London, England","title":"Relationship Between Exclusive Breastfeeding and Lower Risk of Childhood Obesity: A Narrative Review of Published Evidence","type":"article-journal","volume":"11"},"uris":["http://www.mendeley.com/documents/?uuid=a737fcc8-a470-46fe-93ba-1ecbb5cc2aea"]}],"mendeley":{"formattedCitation":"(Uwaezuoke et al., 2017)","plainTextFormattedCitation":"(Uwaezuoke et al., 2017)","previouslyFormattedCitation":"(Uwaezuoke et al., 2017)"},"properties":{"noteIndex":0},"schema":"https://github.com/citation-style-language/schema/raw/master/csl-citation.json"}</w:instrText>
      </w:r>
      <w:ins w:id="117" w:author="NaYEeM" w:date="2020-01-17T00:56:00Z">
        <w:r w:rsidR="00C35632">
          <w:rPr>
            <w:shd w:val="clear" w:color="auto" w:fill="FFFFFF"/>
          </w:rPr>
          <w:fldChar w:fldCharType="separate"/>
        </w:r>
      </w:ins>
      <w:r w:rsidR="00616E34" w:rsidRPr="00616E34">
        <w:rPr>
          <w:noProof/>
          <w:shd w:val="clear" w:color="auto" w:fill="FFFFFF"/>
        </w:rPr>
        <w:t>(Uwaezuoke et al., 2017)</w:t>
      </w:r>
      <w:ins w:id="118" w:author="NaYEeM" w:date="2020-01-17T00:56:00Z">
        <w:r w:rsidR="00C35632">
          <w:rPr>
            <w:shd w:val="clear" w:color="auto" w:fill="FFFFFF"/>
          </w:rPr>
          <w:fldChar w:fldCharType="end"/>
        </w:r>
      </w:ins>
      <w:del w:id="119" w:author="NaYEeM" w:date="2020-01-17T00:56:00Z">
        <w:r w:rsidRPr="00EE6F97" w:rsidDel="00C35632">
          <w:fldChar w:fldCharType="begin" w:fldLock="1"/>
        </w:r>
        <w:r w:rsidR="00D96BDE" w:rsidDel="00C35632">
          <w:delInstrText>ADDIN CSL_CITATION {"citationItems":[{"id":"ITEM-1","itemData":{"DOI":"10.1177/1179556517690196","ISSN":"1179-5565","abstract":"Background:The pattern of infant feeding during the first 1000-day period—from conception to the second birthday—has a significant influence on the child’s growth trajectory. The relationship between exclusive breastfeeding and lower risk of childhood obesity has elicited much scientific interest, given the fact that this form of malnutrition is becoming a global epidemic.Aim:This narrative review aims to examine the evidence in the literature linking exclusive breastfeeding with reduction in obesity in children.Literature search:Using appropriate search terms, PubMed database was searched for relevant articles that met the review objective.Results:Evidence for the protective effect of exclusive breastfeeding against childhood obesity have been provided by studies which explored 5 physiologic mechanisms and those that established the causality between breastfeeding and lower risk of obesity. The few studies that disputed this relationship highlighted the influence of confounding factors. A new insight on ...","author":[{"dropping-particle":"","family":"Uwaezuoke","given":"Samuel N","non-dropping-particle":"","parse-names":false,"suffix":""},{"dropping-particle":"","family":"Eneh","given":"Chizoma I","non-dropping-particle":"","parse-names":false,"suffix":""},{"dropping-particle":"","family":"Ndu","given":"Ikenna K","non-dropping-particle":"","parse-names":false,"suffix":""}],"container-title":"Clinical Medicine Insights: Pediatrics","id":"ITEM-1","issued":{"date-parts":[["2017","1"]]},"page":"117955651769019","publisher":"SAGE PublicationsSage UK: London, England","title":"Relationship Between Exclusive Breastfeeding and Lower Risk of Childhood Obesity: A Narrative Review of Published Evidence","type":"article-journal","volume":"11"},"uris":["http://www.mendeley.com/documents/?uuid=a737fcc8-a470-46fe-93ba-1ecbb5cc2aea","http://www.mendeley.com/documents/?uuid=2b0dd806-cb8f-34ce-a9f1-ae955ec87d40"]}],"mendeley":{"formattedCitation":"(Uwaezuoke et al., 2017)","plainTextFormattedCitation":"(Uwaezuoke et al., 2017)","previouslyFormattedCitation":"(Uwaezuoke et al., 2017)"},"properties":{"noteIndex":0},"schema":"https://github.com/citation-style-language/schema/raw/master/csl-citation.json"}</w:delInstrText>
        </w:r>
        <w:r w:rsidRPr="00EE6F97" w:rsidDel="00C35632">
          <w:rPr>
            <w:rPrChange w:id="120" w:author="NaYEeM" w:date="2019-07-10T01:42:00Z">
              <w:rPr/>
            </w:rPrChange>
          </w:rPr>
          <w:fldChar w:fldCharType="separate"/>
        </w:r>
        <w:r w:rsidRPr="00D468F0" w:rsidDel="00C35632">
          <w:rPr>
            <w:noProof/>
          </w:rPr>
          <w:delText>(Uwaezuoke et al., 2017)</w:delText>
        </w:r>
        <w:r w:rsidRPr="00EE6F97" w:rsidDel="00C35632">
          <w:fldChar w:fldCharType="end"/>
        </w:r>
      </w:del>
      <w:r w:rsidRPr="00D468F0">
        <w:t>.</w:t>
      </w:r>
      <w:r w:rsidRPr="00D468F0">
        <w:rPr>
          <w:shd w:val="clear" w:color="auto" w:fill="FFFFFF"/>
        </w:rPr>
        <w:t xml:space="preserve"> The defending consequence of breastfeeding is most significant in inhabitants with high newborn mortality, from head to foot illiteracy, nutritious status(overheavy </w:t>
      </w:r>
      <w:r w:rsidRPr="00D468F0">
        <w:rPr>
          <w:shd w:val="clear" w:color="auto" w:fill="FFFFFF"/>
        </w:rPr>
        <w:lastRenderedPageBreak/>
        <w:t>and thinness in infantile), and commonly poor economic condition</w:t>
      </w:r>
      <w:del w:id="121" w:author="NaYEeM" w:date="2020-01-17T00:59:00Z">
        <w:r w:rsidRPr="00D468F0" w:rsidDel="00616E34">
          <w:rPr>
            <w:shd w:val="clear" w:color="auto" w:fill="FFFFFF"/>
          </w:rPr>
          <w:delText xml:space="preserve"> </w:delText>
        </w:r>
        <w:r w:rsidRPr="00D96BDE" w:rsidDel="00616E34">
          <w:rPr>
            <w:shd w:val="clear" w:color="auto" w:fill="FFFFFF"/>
          </w:rPr>
          <w:fldChar w:fldCharType="begin" w:fldLock="1"/>
        </w:r>
        <w:r w:rsidR="00873F6F" w:rsidRPr="00616E34" w:rsidDel="00616E34">
          <w:rPr>
            <w:shd w:val="clear" w:color="auto" w:fill="FFFFFF"/>
          </w:rPr>
          <w:delInstrText>ADDIN CSL_CITATION {"citationItems":[{"id":"ITEM-1","itemData":{"author":[{"dropping-particle":"","family":"WHO","given":"","non-dropping-particle":"","parse-names":false,"suffix":""}],"container-title":"WHO","id":"ITEM-1","issued":{"date-parts":[["2015"]]},"publisher":"World Health Organization","title":"WHO | Exclusive breastfeeding to reduce the risk of childhood overweight and obesity","type":"article-journal"},"uris":["http://www.mendeley.com/documents/?uuid=edb482b3-76d3-320e-a9f6-88a0281df0bc","http://www.mendeley.com/documents/?uuid=c1539067-ce15-430d-8e94-eddf535ad8b2"]},{"id":"ITEM-2","itemData":{"DOI":"10.3329/jhpn.v25i2.659","ISSN":"16060997","PMID":"17985821","abstract":"The objective of this study was to investigate the association between the prevalence of exclusive breastfeeding and morbidity (diarrhoeal diseases and acute respiratory infection) in infants aged 0-3 month(s) using the Multiple Indicator Cluster Survey (MICS) 2003 data from Bangladesh. The study population included 1,633 infants aged 0-3 month(s). The prevalence of diarrhoea and acute respiratory infection was compared using the chi-square tests between infants aged 0-3 month(s) who were exclusively breastfed and infants who were not exclusively breastfed. Logistic regression was used to adjust for confounders and for calculating adjusted odds ratios. To adjust for cluster sampling and reduced variability, the adjusted chi-square value was divided by the design effect, and a re-estimated p value was calculated. The prevalence of diarrhoea and acute respiratory infection in this sample of 0-3-month old infants in Bangladesh was 14.3% and 31.2% respectively. The prevalence of both illnesses was significantly associated with lack of exclusive breastfeeding. The adjusted odds ratio for diarrhoea was 0.69 (95% confidence interval [CI] 0.49-0.99, p=0.039), and the adjusted odds ratio for acute respiratory infection was also 0.69 (95% CI 0.54-0.88, p=0.003). Only 192 infants (11.7% of total sample) were exclusively breastfed at the time of interview, and 823 infants (50.3%) were never exclusively breastfed. The prevalence of prelacteal. feeding was 66.6%. The results confirmed a protective effect of exclusive breastfeeding against infectious diseases-related morbidity in infancy and showed that frequently-collected cross-sectional datasets could be used for estimating effects. The low prevalence of exclusive breastfeeding in Bangladesh needs to be improved to decrease child morbidity. © International Centre for Diarrhoeal Disease Research, Bangladesh.","author":[{"dropping-particle":"","family":"Mihrshahi","given":"Seema","non-dropping-particle":"","parse-names":false,"suffix":""},{"dropping-particle":"","family":"Ichikawa","given":"Naomi","non-dropping-particle":"","parse-names":false,"suffix":""},{"dropping-particle":"","family":"Shuaib","given":"Muhammad","non-dropping-particle":"","parse-names":false,"suffix":""},{"dropping-particle":"","family":"Oddy","given":"Wendy","non-dropping-particle":"","parse-names":false,"suffix":""},{"dropping-particle":"","family":"Ampon","given":"Rose","non-dropping-particle":"","parse-names":false,"suffix":""},{"dropping-particle":"","family":"Dibley","given":"Michael J","non-dropping-particle":"","parse-names":false,"suffix":""},{"dropping-particle":"","family":"Iqbal Kabir","given":"A. K.M.","non-dropping-particle":"","parse-names":false,"suffix":""},{"dropping-particle":"","family":"Peat","given":"Jennifer K","non-dropping-particle":"","parse-names":false,"suffix":""}],"container-title":"Journal of Health, Population and Nutrition","id":"ITEM-2","issue":"2","issued":{"date-parts":[["2007","6"]]},"page":"195-204","publisher":"BioMed Central","title":"Prevalence of exclusive breastfeeding in Bangladesh and its association with diarrhoea and acute respiratory infection: Results of the Multiple Indicator Cluster Survey 2003","type":"article-journal","volume":"25"},"uris":["http://www.mendeley.com/documents/?uuid=676a2967-229d-4493-a17e-6b984bf3e48b","http://www.mendeley.com/documents/?uuid=b710742b-9d2e-3283-bbd7-652760b7d3b4"]}],"mendeley":{"formattedCitation":"(Mihrshahi et al., 2007; WHO, 2015)","plainTextFormattedCitation":"(Mihrshahi et al., 2007; WHO, 2015)","previouslyFormattedCitation":"(Mihrshahi et al., 2007; WHO, 2015)"},"properties":{"noteIndex":0},"schema":"https://github.com/citation-style-language/schema/raw/master/csl-citation.json"}</w:delInstrText>
        </w:r>
        <w:r w:rsidRPr="00D96BDE" w:rsidDel="00616E34">
          <w:rPr>
            <w:shd w:val="clear" w:color="auto" w:fill="FFFFFF"/>
            <w:rPrChange w:id="122" w:author="NaYEeM" w:date="2019-07-10T01:42:00Z">
              <w:rPr>
                <w:shd w:val="clear" w:color="auto" w:fill="FFFFFF"/>
              </w:rPr>
            </w:rPrChange>
          </w:rPr>
          <w:fldChar w:fldCharType="separate"/>
        </w:r>
        <w:r w:rsidRPr="00616E34" w:rsidDel="00616E34">
          <w:rPr>
            <w:noProof/>
            <w:shd w:val="clear" w:color="auto" w:fill="FFFFFF"/>
          </w:rPr>
          <w:delText>(Mihrshahi et al., 2007; WHO, 2015)</w:delText>
        </w:r>
        <w:r w:rsidRPr="00D96BDE" w:rsidDel="00616E34">
          <w:rPr>
            <w:shd w:val="clear" w:color="auto" w:fill="FFFFFF"/>
          </w:rPr>
          <w:fldChar w:fldCharType="end"/>
        </w:r>
      </w:del>
      <w:ins w:id="123" w:author="NaYEeM" w:date="2020-01-17T00:59:00Z">
        <w:r w:rsidR="00616E34">
          <w:rPr>
            <w:shd w:val="clear" w:color="auto" w:fill="FFFFFF"/>
          </w:rPr>
          <w:t xml:space="preserve"> </w:t>
        </w:r>
        <w:r w:rsidR="00616E34">
          <w:rPr>
            <w:shd w:val="clear" w:color="auto" w:fill="FFFFFF"/>
          </w:rPr>
          <w:fldChar w:fldCharType="begin" w:fldLock="1"/>
        </w:r>
      </w:ins>
      <w:r w:rsidR="00616E34">
        <w:rPr>
          <w:shd w:val="clear" w:color="auto" w:fill="FFFFFF"/>
        </w:rPr>
        <w:instrText>ADDIN CSL_CITATION {"citationItems":[{"id":"ITEM-1","itemData":{"author":[{"dropping-particle":"","family":"WHO","given":"","non-dropping-particle":"","parse-names":false,"suffix":""}],"id":"ITEM-1","issued":{"date-parts":[["2014"]]},"title":"obesity and overweight","type":"article-journal"},"uris":["http://www.mendeley.com/documents/?uuid=0ccaeed3-bc29-44c6-9c0c-0b931322ffea"]},{"id":"ITEM-2","itemData":{"DOI":"10.1186/1746-4358-3-28","ISSN":"1746-4358","abstract":"In developing countries, infectious diseases such as diarrhoea and acute respiratory infections are the main cause of mortality and morbidity in infants aged less than one year. The importance of exclusive breastfeeding in the prevention of infectious diseases during infancy is well known. Although breastfeeding is almost universal in Bangladesh, the rates of exclusive breastfeeding remain low. This cohort study was designed to compare the prevalence of diarrhoea and acute respiratory infection (ARI) in infants according to their breastfeeding status in a prospective cohort of infants from birth to six months of age. A total of 351 pregnant women were recruited in the Anowara subdistrict of Chittagong. Breastfeeding practices and the 7-day prevalence of diarrhoea and ARI were recorded at monthly home visits. Prevalences were compared using chi-squared tests and logistic regression. A total of 272 mother-infant pairs completed the study to six months. Infants who were exclusively breastfed for six months had a significantly lower 7-day prevalence of diarrhoea [AOR for lack of EBF = 2.50 (95%CI 1.10, 5.69), p = 0.03] and a significantly lower 7-day prevalence of ARI [AOR for lack of EBF = 2.31 (95%CI 1.33, 4.00), p &lt; 0.01] than infants who were not exclusively breastfed. However, when the association between patterns of infant feeding (exclusive, predominant and partial breastfeeding) and illness was investigated in more detail, there was no significant difference in the prevalence of diarrhoea between exclusively [6.6% (95% CI 2.8, 10.4)] and predominantly breastfed infants [3.7% (95% CI 0.09, 18.3), (p = 0.56)]. Partially breastfed infants had a higher prevalence of diarrhoea than the others [19.2% (95% CI 10.4, 27.9), (p = 0.01)]. Similarly, although there was a large difference in prevalence in acute respiratory illness between exclusively [54.2% (95%CI 46.6, 61.8)] and predominantly breastfed infants [70.4% (95%CI 53.2, 87.6)] there was no significant difference in the prevalence (p = 0.17). The findings suggest that exclusive or predominant breastfeeding can reduce rates of morbidity significantly in this region of rural Bangladesh.","author":[{"dropping-particle":"","family":"Mihrshahi","given":"Seema","non-dropping-particle":"","parse-names":false,"suffix":""},{"dropping-particle":"","family":"Oddy","given":"Wendy H","non-dropping-particle":"","parse-names":false,"suffix":""},{"dropping-particle":"","family":"Peat","given":"Jennifer K","non-dropping-particle":"","parse-names":false,"suffix":""},{"dropping-particle":"","family":"Kabir","given":"Iqbal","non-dropping-particle":"","parse-names":false,"suffix":""}],"container-title":"International Breastfeeding Journal","id":"ITEM-2","issue":"1","issued":{"date-parts":[["2008","11","24"]]},"page":"28","publisher":"BioMed Central","title":"Association between infant feeding patterns and diarrhoeal and respiratory illness: A cohort study in Chittagong, Bangladesh","type":"article-journal","volume":"3"},"uris":["http://www.mendeley.com/documents/?uuid=7db13b93-6966-3778-b674-e17f1da5a4e9"]}],"mendeley":{"formattedCitation":"(Mihrshahi, Oddy, Peat, &amp; Kabir, 2008; WHO, 2014)","plainTextFormattedCitation":"(Mihrshahi, Oddy, Peat, &amp; Kabir, 2008; WHO, 2014)","previouslyFormattedCitation":"(Mihrshahi, Oddy, Peat, &amp; Kabir, 2008; WHO, 2014)"},"properties":{"noteIndex":0},"schema":"https://github.com/citation-style-language/schema/raw/master/csl-citation.json"}</w:instrText>
      </w:r>
      <w:r w:rsidR="00616E34">
        <w:rPr>
          <w:shd w:val="clear" w:color="auto" w:fill="FFFFFF"/>
        </w:rPr>
        <w:fldChar w:fldCharType="separate"/>
      </w:r>
      <w:r w:rsidR="00616E34" w:rsidRPr="00616E34">
        <w:rPr>
          <w:noProof/>
          <w:shd w:val="clear" w:color="auto" w:fill="FFFFFF"/>
        </w:rPr>
        <w:t>(Mihrshahi, Oddy, Peat, &amp; Kabir, 2008; WHO, 2014)</w:t>
      </w:r>
      <w:ins w:id="124" w:author="NaYEeM" w:date="2020-01-17T00:59:00Z">
        <w:r w:rsidR="00616E34">
          <w:rPr>
            <w:shd w:val="clear" w:color="auto" w:fill="FFFFFF"/>
          </w:rPr>
          <w:fldChar w:fldCharType="end"/>
        </w:r>
      </w:ins>
      <w:r w:rsidRPr="00D468F0">
        <w:rPr>
          <w:shd w:val="clear" w:color="auto" w:fill="FFFFFF"/>
        </w:rPr>
        <w:t>.</w:t>
      </w:r>
    </w:p>
    <w:p w14:paraId="054A2B61" w14:textId="77777777" w:rsidR="00616E34" w:rsidRPr="00DD769B" w:rsidRDefault="00616E34" w:rsidP="00923FC4">
      <w:pPr>
        <w:pStyle w:val="NormalWeb"/>
        <w:shd w:val="clear" w:color="auto" w:fill="FFFFFF"/>
        <w:spacing w:before="0" w:beforeAutospacing="0" w:after="0" w:afterAutospacing="0"/>
        <w:jc w:val="both"/>
        <w:rPr>
          <w:shd w:val="clear" w:color="auto" w:fill="FFFFFF"/>
        </w:rPr>
      </w:pPr>
    </w:p>
    <w:p w14:paraId="4D6B16CD" w14:textId="793BDA45" w:rsidR="00CB23DA" w:rsidRPr="00DD769B" w:rsidDel="00D4324C" w:rsidRDefault="00DD769B" w:rsidP="00D4324C">
      <w:pPr>
        <w:pStyle w:val="NormalWeb"/>
        <w:shd w:val="clear" w:color="auto" w:fill="FFFFFF"/>
        <w:spacing w:before="0" w:beforeAutospacing="0" w:after="0" w:afterAutospacing="0"/>
        <w:jc w:val="both"/>
        <w:rPr>
          <w:del w:id="125" w:author="NaYEeM" w:date="2020-01-17T03:11:00Z"/>
          <w:shd w:val="clear" w:color="auto" w:fill="FFFFFF"/>
        </w:rPr>
      </w:pPr>
      <w:ins w:id="126" w:author="NaYEeM" w:date="2020-01-17T17:55:00Z">
        <w:r w:rsidRPr="00DD769B">
          <w:t xml:space="preserve">The global rates of breastfeeding remain low and show only 43% of the world's newborns are put to the breast within 1 hour of birth whereas infants aged 6 months or less are completely breastfed </w:t>
        </w:r>
      </w:ins>
      <w:del w:id="127" w:author="NaYEeM" w:date="2020-01-17T17:55:00Z">
        <w:r w:rsidR="00CB23DA" w:rsidRPr="00466B75" w:rsidDel="00DD769B">
          <w:delText>The globally rates of breastfeed remains low and shows only 43% of world's newborns are put to the breast within 1 hour of birth whereas infants aged 6 months or less are completely breastfed</w:delText>
        </w:r>
      </w:del>
      <w:del w:id="128" w:author="NaYEeM" w:date="2020-01-17T01:00:00Z">
        <w:r w:rsidR="00CB23DA" w:rsidRPr="00DD769B" w:rsidDel="00616E34">
          <w:fldChar w:fldCharType="begin" w:fldLock="1"/>
        </w:r>
        <w:r w:rsidR="004732BB" w:rsidRPr="00DD769B" w:rsidDel="00616E34">
          <w:delInstrText>ADDIN CSL_CITATION {"citationItems":[{"id":"ITEM-1","itemData":{"DOI":"10.1111/apa.13147","ISSN":"16512227","abstract":"Aim To synthesise the evidence for effects of optimal breastfeeding on all-cause and infection-related mortality in infants and children aged 0-23 months. Methods We conducted a systematic review to compare the effect of predominant, partial or nonbreastfeeding versus exclusive breastfeeding on mortality rates in the first six months of life and effect of no versus any breastfeeding on mortality rates between 6 and 23 months of age. A systematic literature search was conducted in PubMed, Cochrane CENTRAL and CABI. Results The risk of all-cause mortality was higher in predominantly (RR 1.5), partially (RR 4.8) and nonbreastfed (RR14.4) infants compared to exclusively breastfed infants 0-5 months of age. Children 6-11 and 12-23 months of age who were not breastfed had 1.8- and 2.0-fold higher risk of mortality, respectively, when compared to those who were breastfed. Risk of infection-related mortality in 0-5 months was higher in predominantly (RR 1.7), partially (RR 4.56) and nonbreastfed (RR 8.66) infants compared to exclusive breastfed infants. The risk was twofold higher in nonbreastfed children when compared to breastfed children aged 6-23 months. Conclusion The findings underscore the importance of optimal breastfeeding practices during infancy and early childhood.","author":[{"dropping-particle":"","family":"Sankar","given":"Mari Jeeva","non-dropping-particle":"","parse-names":false,"suffix":""},{"dropping-particle":"","family":"Sinha","given":"Bireshwar","non-dropping-particle":"","parse-names":false,"suffix":""},{"dropping-particle":"","family":"Chowdhury","given":"Ranadip","non-dropping-particle":"","parse-names":false,"suffix":""},{"dropping-particle":"","family":"Bhandari","given":"Nita","non-dropping-particle":"","parse-names":false,"suffix":""},{"dropping-particle":"","family":"Taneja","given":"Sunita","non-dropping-particle":"","parse-names":false,"suffix":""},{"dropping-particle":"","family":"Martines","given":"Jose","non-dropping-particle":"","parse-names":false,"suffix":""},{"dropping-particle":"","family":"Bahl","given":"Rajiv","non-dropping-particle":"","parse-names":false,"suffix":""}],"container-title":"Acta Paediatrica, International Journal of Paediatrics","id":"ITEM-1","issued":{"date-parts":[["2015","12"]]},"page":"3-13","title":"Optimal breastfeeding practices and infant and child mortality: A systematic review and meta-analysis","type":"article","volume":"104"},"uris":["http://www.mendeley.com/documents/?uuid=ee3da704-6f80-4f8f-a1af-35d9ee3ef857","http://www.mendeley.com/documents/?uuid=d463da8b-834d-3113-92de-8b79b166e333"]}],"mendeley":{"formattedCitation":"(Sankar et al., 2015)","plainTextFormattedCitation":"(Sankar et al., 2015)","previouslyFormattedCitation":"(Sankar et al., 2015)"},"properties":{"noteIndex":0},"schema":"https://github.com/citation-style-language/schema/raw/master/csl-citation.json"}</w:delInstrText>
        </w:r>
        <w:r w:rsidR="00CB23DA" w:rsidRPr="00DD769B" w:rsidDel="00616E34">
          <w:rPr>
            <w:rPrChange w:id="129" w:author="NaYEeM" w:date="2020-01-17T15:47:00Z">
              <w:rPr/>
            </w:rPrChange>
          </w:rPr>
          <w:fldChar w:fldCharType="separate"/>
        </w:r>
        <w:r w:rsidR="00CB23DA" w:rsidRPr="00DD769B" w:rsidDel="00616E34">
          <w:rPr>
            <w:noProof/>
          </w:rPr>
          <w:delText>(Sankar et al., 2015)</w:delText>
        </w:r>
        <w:r w:rsidR="00CB23DA" w:rsidRPr="00DD769B" w:rsidDel="00616E34">
          <w:fldChar w:fldCharType="end"/>
        </w:r>
      </w:del>
      <w:ins w:id="130" w:author="NaYEeM" w:date="2020-01-17T01:00:00Z">
        <w:r w:rsidR="00616E34" w:rsidRPr="00DD769B">
          <w:fldChar w:fldCharType="begin" w:fldLock="1"/>
        </w:r>
      </w:ins>
      <w:r w:rsidR="00616E34" w:rsidRPr="00466B75">
        <w:instrText>ADDIN CSL_CITATION {"citationItems":[{"id":"ITEM-1","itemData":{"DOI":"10.1111/apa.13147","ISSN":"16512227","abstract":"Aim To synthesise the evidence for effects of optimal breastfeeding on all-cause and infection-related mortality in infants and children aged 0-23 months. Methods We conducted a systematic review to compare the effect of predominant, partial or nonbreastfeeding versus exclusive breastfeeding on mortality rates in the first six months of life and effect of no versus any breastfeeding on mortality rates between 6 and 23 months of age. A systematic literature search was conducted in PubMed, Cochrane CENTRAL and CABI. Results The risk of all-cause mortality was higher in predominantly (RR 1.5), partially (RR 4.8) and nonbreastfed (RR14.4) infants compared to exclusively breastfed infants 0-5 months of age. Children 6-11 and 12-23 months of age who were not breastfed had 1.8- and 2.0-fold higher risk of mortality, respectively, when compared to those who were breastfed. Risk of infection-related mortality in 0-5 months was higher in predominantly (RR 1.7), partially (RR 4.56) and nonbreastfed (RR 8.66) infants compared to exclusive breastfed infants. The risk was twofold higher in nonbreastfed children when compared to breastfed children aged 6-23 months. Conclusion The findings underscore the importance of optimal breastfeeding practices during infancy and early childhood.","author":[{"dropping-particle":"","family":"Sankar","given":"Mari Jeeva","non-dropping-particle":"","parse-names":false,"suffix":""},{"dropping-particle":"","family":"Sinha","given":"Bireshwar","non-dropping-particle":"","parse-names":false,"suffix":""},{"dropping-particle":"","family":"Chowdhury","given":"Ranadip","non-dropping-particle":"","parse-names":false,"suffix":""},{"dropping-particle":"","family":"Bhandari","given":"Nita","non-dropping-particle":"","parse-names":false,"suffix":""},{"dropping-particle":"","family":"Taneja","given":"Sunita","non-dropping-particle":"","parse-names":false,"suffix":""},{"dropping-particle":"","family":"Martines","given":"Jose","non-dropping-particle":"","parse-names":false,"suffix":""},{"dropping-particle":"","family":"Bahl","given":"Rajiv","non-dropping-particle":"","parse-names":false,"suffix":""}],"container-title":"Acta Paediatrica, International Journal of Paediatrics","id":"ITEM-1","issued":{"date-parts":[["2015","12"]]},"page":"3-13","title":"Optimal breastfeeding practices and infant and child mortality: A systematic review and meta-analysis","type":"article","volume":"104"},"uris":["http://www.mendeley.com/documents/?uuid=ee3da704-6f80-4f8f-a1af-35d9ee3ef857"]}],"mendeley":{"formattedCitation":"(Sankar et al., 2015)","plainTextFormattedCitation":"(Sankar et al., 2015)","previouslyFormattedCitation":"(Sankar et al., 2015)"},"properties":{"noteIndex":0},"schema":"https://github.com/citation-style-language/schema/raw/master/csl-citation.json"}</w:instrText>
      </w:r>
      <w:r w:rsidR="00616E34" w:rsidRPr="00DD769B">
        <w:rPr>
          <w:rPrChange w:id="131" w:author="NaYEeM" w:date="2020-01-17T15:47:00Z">
            <w:rPr/>
          </w:rPrChange>
        </w:rPr>
        <w:fldChar w:fldCharType="separate"/>
      </w:r>
      <w:r w:rsidR="00616E34" w:rsidRPr="00DD769B">
        <w:rPr>
          <w:noProof/>
        </w:rPr>
        <w:t>(Sankar et al., 2015)</w:t>
      </w:r>
      <w:ins w:id="132" w:author="NaYEeM" w:date="2020-01-17T01:00:00Z">
        <w:r w:rsidR="00616E34" w:rsidRPr="00DD769B">
          <w:fldChar w:fldCharType="end"/>
        </w:r>
      </w:ins>
      <w:r w:rsidR="00CB23DA" w:rsidRPr="00DD769B">
        <w:t>.</w:t>
      </w:r>
      <w:r w:rsidR="00CB23DA" w:rsidRPr="00DD769B">
        <w:rPr>
          <w:shd w:val="clear" w:color="auto" w:fill="FFFFFF"/>
        </w:rPr>
        <w:t xml:space="preserve"> </w:t>
      </w:r>
      <w:ins w:id="133" w:author="NaYEeM" w:date="2020-01-17T17:55:00Z">
        <w:r w:rsidR="003A73B6" w:rsidRPr="003A73B6">
          <w:rPr>
            <w:shd w:val="clear" w:color="auto" w:fill="FFFFFF"/>
          </w:rPr>
          <w:t>A survey held in 2008 showed that 8.8 million global deaths in an infant under five occurred from pneumonia and diarrhea which are the leading reasons for infant death and morbidity</w:t>
        </w:r>
      </w:ins>
      <w:ins w:id="134" w:author="NaYEeM" w:date="2020-01-17T17:56:00Z">
        <w:r w:rsidR="003A73B6">
          <w:rPr>
            <w:shd w:val="clear" w:color="auto" w:fill="FFFFFF"/>
          </w:rPr>
          <w:t>.</w:t>
        </w:r>
      </w:ins>
      <w:del w:id="135" w:author="NaYEeM" w:date="2020-01-17T17:55:00Z">
        <w:r w:rsidR="00CB23DA" w:rsidRPr="00DD769B" w:rsidDel="003A73B6">
          <w:rPr>
            <w:shd w:val="clear" w:color="auto" w:fill="FFFFFF"/>
          </w:rPr>
          <w:delText>A survey held in 2008 show</w:delText>
        </w:r>
        <w:r w:rsidR="00CB23DA" w:rsidRPr="00466B75" w:rsidDel="003A73B6">
          <w:rPr>
            <w:shd w:val="clear" w:color="auto" w:fill="FFFFFF"/>
          </w:rPr>
          <w:delText>ed that 8.8 million global deaths in infant under five occurred from pneumonia and diarrhea which are the leading reasons of infant death and morbidity</w:delText>
        </w:r>
      </w:del>
      <w:del w:id="136" w:author="NaYEeM" w:date="2020-01-17T01:04:00Z">
        <w:r w:rsidR="00CB23DA" w:rsidRPr="00466B75" w:rsidDel="00616E34">
          <w:rPr>
            <w:shd w:val="clear" w:color="auto" w:fill="FFFFFF"/>
          </w:rPr>
          <w:delText xml:space="preserve"> </w:delText>
        </w:r>
        <w:r w:rsidR="00CB23DA" w:rsidRPr="00DD769B" w:rsidDel="00616E34">
          <w:rPr>
            <w:shd w:val="clear" w:color="auto" w:fill="FFFFFF"/>
          </w:rPr>
          <w:fldChar w:fldCharType="begin" w:fldLock="1"/>
        </w:r>
        <w:r w:rsidR="00D96BDE" w:rsidRPr="003A73B6" w:rsidDel="00616E34">
          <w:rPr>
            <w:shd w:val="clear" w:color="auto" w:fill="FFFFFF"/>
          </w:rPr>
          <w:delInstrText>ADDIN CSL_CITATION {"citationItems":[{"id":"ITEM-1","itemData":{"DOI":"10.1371/journal.pone.0025817","ISSN":"1932-6203","abstract":"Background Hypoxemia is a grave sequel of pneumonia, and an important predictor of a fatal outcome. Pneumonia in the neonatal period is often associated with lack of breast feeding. However, there is no published report on the impact of the cessation of breast feeding in the neonatal period on the development of pneumonia and hypoxemia. The purpose of our study was to assess the impact of non-breast feeding or stopping breast feeding during the neonatal period (henceforth to be referred to as non-breast fed) on clinical features of pneumonia and hypoxemia in 0–6-month-old infants with diarrhea admitted to an urban hospital in Bangladesh.   Methods We prospectively enrolled all infants (n = 107) aged 0 to 6 months who were admitted to the Special Care Ward (SCW) of the Dhaka Hospital of the International Centre for Diarrhoeal Disease Research Bangladesh (ICDDR,B) with diarrhea and pneumonia from September 2007 through December 2007.We compared the clinical features of pneumonia and hypoxemia of breast fed infants (n = 34) with those who were non-breast fed (n = 73).   Results The median (inter-quartile range) duration of hypoxemia (hours) in non-breast-feds was longer than breast-fed infants [0.0 (0.0, 12.0) vs. 12.0 (0.0, 21.75); p = 0.021]. After adjusting for potential confounders such as inability to drink, fever, head nodding, cyanosis, grunting respiration, and lower chest wall in drawing, the non-breast-fed infants with pneumonia along with diarrhea had a higher probability of cough (OR 9.09; CI 1.34–61.71; p = 0.024), hypoxemia (OR 3.32; CI 1.23–8.93; p = 0.017), and severe undernutrition (OR 3.42; CI 1.29–9.12; p = 0.014).   Conclusions and Significance Non-breast feeding or cessation of breast feeding during the neonatal period may substantially increase the incidence of severe malnutrition, incidence of cough, and both the incidence and duration of hypoxemia in young infants presenting with pneumonia and diarrhea. The findings emphasize the paramount importance of the continuation of breast feeding in the neonatal period and early infancy.","author":[{"dropping-particle":"","family":"Chisti","given":"Mohammod J.","non-dropping-particle":"","parse-names":false,"suffix":""},{"dropping-particle":"","family":"Salam","given":"Mohammed A.","non-dropping-particle":"","parse-names":false,"suffix":""},{"dropping-particle":"","family":"Smith","given":"Jonathan Harvey","non-dropping-particle":"","parse-names":false,"suffix":""},{"dropping-particle":"","family":"Ahmed","given":"Tahmeed","non-dropping-particle":"","parse-names":false,"suffix":""},{"dropping-particle":"","family":"Ashraf","given":"Hasan","non-dropping-particle":"","parse-names":false,"suffix":""},{"dropping-particle":"","family":"Bardhan","given":"Pradip K.","non-dropping-particle":"","parse-names":false,"suffix":""},{"dropping-particle":"","family":"Pietroni","given":"Mark A. C.","non-dropping-particle":"","parse-names":false,"suffix":""}],"container-title":"PLoS ONE","editor":[{"dropping-particle":"","family":"Baud","given":"Olivier","non-dropping-particle":"","parse-names":false,"suffix":""}],"id":"ITEM-1","issue":"10","issued":{"date-parts":[["2011","10"]]},"page":"e25817","publisher":"Public Library of Science","title":"Impact of Lack of Breast Feeding during Neonatal Age on the Development of Clinical Signs of Pneumonia and Hypoxemia in Young Infants with Diarrhea","type":"article-journal","volume":"6"},"uris":["http://www.mendeley.com/documents/?uuid=4bdf00a9-9c39-3f77-b387-7f65c8e61ce6","http://www.mendeley.com/documents/?uuid=63e23cd4-d0db-4f67-95ad-f9c21239de7f"]}],"mendeley":{"formattedCitation":"(Chisti et al., 2011)","plainTextFormattedCitation":"(Chisti et al., 2011)","previouslyFormattedCitation":"(Chisti et al., 2011)"},"properties":{"noteIndex":0},"schema":"https://github.com/citation-style-language/schema/raw/master/csl-citation.json"}</w:delInstrText>
        </w:r>
        <w:r w:rsidR="00CB23DA" w:rsidRPr="00DD769B" w:rsidDel="00616E34">
          <w:rPr>
            <w:shd w:val="clear" w:color="auto" w:fill="FFFFFF"/>
            <w:rPrChange w:id="137" w:author="NaYEeM" w:date="2020-01-17T15:47:00Z">
              <w:rPr>
                <w:shd w:val="clear" w:color="auto" w:fill="FFFFFF"/>
              </w:rPr>
            </w:rPrChange>
          </w:rPr>
          <w:fldChar w:fldCharType="separate"/>
        </w:r>
        <w:r w:rsidR="00CB23DA" w:rsidRPr="00DD769B" w:rsidDel="00616E34">
          <w:rPr>
            <w:noProof/>
            <w:shd w:val="clear" w:color="auto" w:fill="FFFFFF"/>
          </w:rPr>
          <w:delText>(Chisti et al., 2011)</w:delText>
        </w:r>
        <w:r w:rsidR="00CB23DA" w:rsidRPr="00DD769B" w:rsidDel="00616E34">
          <w:rPr>
            <w:shd w:val="clear" w:color="auto" w:fill="FFFFFF"/>
          </w:rPr>
          <w:fldChar w:fldCharType="end"/>
        </w:r>
      </w:del>
      <w:del w:id="138" w:author="NaYEeM" w:date="2020-01-17T17:56:00Z">
        <w:r w:rsidR="00CB23DA" w:rsidRPr="00DD769B" w:rsidDel="003A73B6">
          <w:rPr>
            <w:shd w:val="clear" w:color="auto" w:fill="FFFFFF"/>
          </w:rPr>
          <w:delText>.</w:delText>
        </w:r>
      </w:del>
      <w:r w:rsidR="00CB23DA" w:rsidRPr="00DD769B">
        <w:t xml:space="preserve"> </w:t>
      </w:r>
      <w:ins w:id="139" w:author="NaYEeM" w:date="2020-01-17T17:56:00Z">
        <w:r w:rsidR="003A73B6" w:rsidRPr="003A73B6">
          <w:t>Breastfeeding has later developed Crohn disease (CD) and ulcerative colitis (UC) and inflammatory bowel disease (IBD)</w:t>
        </w:r>
      </w:ins>
      <w:del w:id="140" w:author="NaYEeM" w:date="2020-01-17T17:56:00Z">
        <w:r w:rsidR="00CB23DA" w:rsidRPr="00DD769B" w:rsidDel="003A73B6">
          <w:delText>Breastfeedin</w:delText>
        </w:r>
        <w:r w:rsidR="00CB23DA" w:rsidRPr="00466B75" w:rsidDel="003A73B6">
          <w:delText xml:space="preserve">g has </w:delText>
        </w:r>
        <w:r w:rsidR="00CB23DA" w:rsidRPr="00466B75" w:rsidDel="003A73B6">
          <w:rPr>
            <w:shd w:val="clear" w:color="auto" w:fill="FFFFFF"/>
          </w:rPr>
          <w:delText>later development of Crohn disease (CD) and ulcerative colitis (UC) and inflammatory bowel disease (IBD)</w:delText>
        </w:r>
      </w:del>
      <w:del w:id="141" w:author="NaYEeM" w:date="2020-01-17T01:05:00Z">
        <w:r w:rsidR="00CB23DA" w:rsidRPr="00DD769B" w:rsidDel="00616E34">
          <w:rPr>
            <w:shd w:val="clear" w:color="auto" w:fill="FFFFFF"/>
          </w:rPr>
          <w:fldChar w:fldCharType="begin" w:fldLock="1"/>
        </w:r>
        <w:r w:rsidR="00D96BDE" w:rsidRPr="003A73B6" w:rsidDel="00616E34">
          <w:rPr>
            <w:shd w:val="clear" w:color="auto" w:fill="FFFFFF"/>
          </w:rPr>
          <w:delInstrText>ADDIN CSL_CITATION {"citationItems":[{"id":"ITEM-1","itemData":{"DOI":"10.1093/ajcn/80.5.1342","ISSN":"0002-9165","author":[{"dropping-particle":"","family":"Klement","given":"Eyal","non-dropping-particle":"","parse-names":false,"suffix":""},{"dropping-particle":"V","family":"Cohen","given":"Regev","non-dropping-particle":"","parse-names":false,"suffix":""},{"dropping-particle":"","family":"Boxman","given":"Jonathan","non-dropping-particle":"","parse-names":false,"suffix":""},{"dropping-particle":"","family":"Joseph","given":"Aviva","non-dropping-particle":"","parse-names":false,"suffix":""},{"dropping-particle":"","family":"Reif","given":"Shimon","non-dropping-particle":"","parse-names":false,"suffix":""}],"container-title":"The American Journal of Clinical Nutrition","id":"ITEM-1","issue":"5","issued":{"date-parts":[["2004","11"]]},"page":"1342-1352","publisher":"Oxford University Press","title":"Breastfeeding and risk of inflammatory bowel disease: a systematic review with meta-analysis","type":"article-journal","volume":"80"},"uris":["http://www.mendeley.com/documents/?uuid=af03fab5-5425-3618-ae85-dea988244493","http://www.mendeley.com/documents/?uuid=fd711292-88b5-489f-9987-92bb4655d9e3"]}],"mendeley":{"formattedCitation":"(Klement, Cohen, Boxman, Joseph, &amp; Reif, 2004)","plainTextFormattedCitation":"(Klement, Cohen, Boxman, Joseph, &amp; Reif, 2004)","previouslyFormattedCitation":"(Klement, Cohen, Boxman, Joseph, &amp; Reif, 2004)"},"properties":{"noteIndex":0},"schema":"https://github.com/citation-style-language/schema/raw/master/csl-citation.json"}</w:delInstrText>
        </w:r>
        <w:r w:rsidR="00CB23DA" w:rsidRPr="00DD769B" w:rsidDel="00616E34">
          <w:rPr>
            <w:shd w:val="clear" w:color="auto" w:fill="FFFFFF"/>
            <w:rPrChange w:id="142" w:author="NaYEeM" w:date="2020-01-17T15:47:00Z">
              <w:rPr>
                <w:shd w:val="clear" w:color="auto" w:fill="FFFFFF"/>
              </w:rPr>
            </w:rPrChange>
          </w:rPr>
          <w:fldChar w:fldCharType="separate"/>
        </w:r>
        <w:r w:rsidR="00CB23DA" w:rsidRPr="00DD769B" w:rsidDel="00616E34">
          <w:rPr>
            <w:noProof/>
            <w:shd w:val="clear" w:color="auto" w:fill="FFFFFF"/>
          </w:rPr>
          <w:delText>(Klement, Cohen, Boxman, Joseph, &amp; Reif, 2004)</w:delText>
        </w:r>
        <w:r w:rsidR="00CB23DA" w:rsidRPr="00DD769B" w:rsidDel="00616E34">
          <w:rPr>
            <w:shd w:val="clear" w:color="auto" w:fill="FFFFFF"/>
          </w:rPr>
          <w:fldChar w:fldCharType="end"/>
        </w:r>
        <w:r w:rsidR="00CB23DA" w:rsidRPr="00DD769B" w:rsidDel="00616E34">
          <w:rPr>
            <w:shd w:val="clear" w:color="auto" w:fill="FFFFFF"/>
          </w:rPr>
          <w:delText xml:space="preserve"> </w:delText>
        </w:r>
      </w:del>
      <w:ins w:id="143" w:author="NaYEeM" w:date="2020-01-17T01:05:00Z">
        <w:r w:rsidR="00616E34" w:rsidRPr="00DD769B">
          <w:rPr>
            <w:shd w:val="clear" w:color="auto" w:fill="FFFFFF"/>
          </w:rPr>
          <w:t xml:space="preserve"> </w:t>
        </w:r>
      </w:ins>
      <w:r w:rsidR="00CB23DA" w:rsidRPr="00DD769B">
        <w:rPr>
          <w:shd w:val="clear" w:color="auto" w:fill="FFFFFF"/>
        </w:rPr>
        <w:t>in developed countries</w:t>
      </w:r>
      <w:ins w:id="144" w:author="NaYEeM" w:date="2020-01-17T17:56:00Z">
        <w:r w:rsidR="003A73B6">
          <w:rPr>
            <w:shd w:val="clear" w:color="auto" w:fill="FFFFFF"/>
          </w:rPr>
          <w:t xml:space="preserve"> </w:t>
        </w:r>
        <w:r w:rsidR="003A73B6" w:rsidRPr="00DD769B">
          <w:rPr>
            <w:shd w:val="clear" w:color="auto" w:fill="FFFFFF"/>
          </w:rPr>
          <w:fldChar w:fldCharType="begin" w:fldLock="1"/>
        </w:r>
        <w:r w:rsidR="003A73B6" w:rsidRPr="00E86686">
          <w:rPr>
            <w:shd w:val="clear" w:color="auto" w:fill="FFFFFF"/>
          </w:rPr>
          <w:instrText>ADDIN CSL_CITATION {"citationItems":[{"id":"ITEM-1","itemData":{"DOI":"10.1371/journal.pone.0025817","ISSN":"19326203","abstract":"Background: Hypoxemia is a grave sequel of pneumonia, and an important predictor of a fatal outcome. Pneumonia in the neonatal period is often associated with lack of breast feeding. However, there is no published report on the impact of the cessation of breast feeding in the neonatal period on the development of pneumonia and hypoxemia. The purpose of our study was to assess the impact of non-breast feeding or stopping breast feeding during the neonatal period (henceforth to be referred to as non-breast fed) on clinical features of pneumonia and hypoxemia in 0-6-month-old infants with diarrhea admitted to an urban hospital in Bangladesh. Methods: We prospectively enrolled all infants (n = 107) aged 0 to 6 months who were admitted to the Special Care Ward (SCW) of the Dhaka Hospital of the International Centre for Diarrhoeal Disease Research Bangladesh (ICDDR,B) with diarrhea and pneumonia from September 2007 through December 2007. We compared the clinical features of pneumonia and hypoxemia of breast fed infants (n = 34) with those who were non-breast fed (n = 73). Results: The median (inter-quartile range) duration of hypoxemia (hours) in non-breast-feds was longer than breast-fed infants [0.0 (0.0, 12.0) vs. 12.0 (0.0, 21.75); p = 0.021]. After adjusting for potential confounders such as inability to drink, fever, head nodding, cyanosis, grunting respiration, and lower chest wall in drawing, the non-breast-fed infants with pneumonia along with diarrhea had a higher probability of cough (OR 9.09; CI 1.34-61.71; p = 0.024), hypoxemia (OR 3.32; CI 1.23-8.93; p = 0.017), and severe undernutrition (OR 3.42; CI 1.29-9.12; p = 0.014). Conclusions and Significance: Non-breast feeding or cessation of breast feeding during the neonatal period may substantially increase the incidence of severe malnutrition, incidence of cough, and both the incidence and duration of hypoxemia in young infants presenting with pneumonia and diarrhea. The findings emphasize the paramount importance of the continuation of breast feeding in the neonatal period and early infancy. © 2011 Chisti et al.","author":[{"dropping-particle":"","family":"Chisti","given":"Mohammod J.","non-dropping-particle":"","parse-names":false,"suffix":""},{"dropping-particle":"","family":"Salam","given":"Mohammed A.","non-dropping-particle":"","parse-names":false,"suffix":""},{"dropping-particle":"","family":"Smith","given":"Jonathan Harvey","non-dropping-particle":"","parse-names":false,"suffix":""},{"dropping-particle":"","family":"Ahmed","given":"Tahmeed","non-dropping-particle":"","parse-names":false,"suffix":""},{"dropping-particle":"","family":"Ashraf","given":"Hasan","non-dropping-particle":"","parse-names":false,"suffix":""},{"dropping-particle":"","family":"Bardhan","given":"Pradip K.","non-dropping-particle":"","parse-names":false,"suffix":""},{"dropping-particle":"","family":"Pietroni","given":"Mark A.C.","non-dropping-particle":"","parse-names":false,"suffix":""}],"container-title":"PLoS ONE","editor":[{"dropping-particle":"","family":"Baud","given":"Olivier","non-dropping-particle":"","parse-names":false,"suffix":""}],"id":"ITEM-1","issue":"10","issued":{"date-parts":[["2011","10"]]},"page":"e25817","publisher":"Public Library of Science","title":"Impact of lack of breast feeding during neonatal age on the development of clinical signs of pneumonia and hypoxemia in young infants with diarrhea","type":"article-journal","volume":"6"},"uris":["http://www.mendeley.com/documents/?uuid=63e23cd4-d0db-4f67-95ad-f9c21239de7f"]}],"mendeley":{"formattedCitation":"(Chisti et al., 2011)","plainTextFormattedCitation":"(Chisti et al., 2011)","previouslyFormattedCitation":"(Chisti et al., 2011)"},"properties":{"noteIndex":0},"schema":"https://github.com/citation-style-language/schema/raw/master/csl-citation.json"}</w:instrText>
        </w:r>
        <w:r w:rsidR="003A73B6" w:rsidRPr="00DD769B">
          <w:rPr>
            <w:shd w:val="clear" w:color="auto" w:fill="FFFFFF"/>
          </w:rPr>
          <w:fldChar w:fldCharType="separate"/>
        </w:r>
        <w:r w:rsidR="003A73B6" w:rsidRPr="00DD769B">
          <w:rPr>
            <w:noProof/>
            <w:shd w:val="clear" w:color="auto" w:fill="FFFFFF"/>
          </w:rPr>
          <w:t>(Chisti et al., 2011)</w:t>
        </w:r>
        <w:r w:rsidR="003A73B6" w:rsidRPr="00DD769B">
          <w:rPr>
            <w:shd w:val="clear" w:color="auto" w:fill="FFFFFF"/>
          </w:rPr>
          <w:fldChar w:fldCharType="end"/>
        </w:r>
      </w:ins>
      <w:r w:rsidR="00CB23DA" w:rsidRPr="00DD769B">
        <w:rPr>
          <w:shd w:val="clear" w:color="auto" w:fill="FFFFFF"/>
        </w:rPr>
        <w:t>.</w:t>
      </w:r>
      <w:ins w:id="145" w:author="NaYEeM" w:date="2020-01-17T15:47:00Z">
        <w:r w:rsidR="00466B75" w:rsidRPr="00466B75">
          <w:rPr>
            <w:shd w:val="clear" w:color="auto" w:fill="FFFFFF"/>
          </w:rPr>
          <w:t xml:space="preserve"> </w:t>
        </w:r>
      </w:ins>
      <w:del w:id="146" w:author="NaYEeM" w:date="2020-01-17T01:05:00Z">
        <w:r w:rsidR="00CB23DA" w:rsidRPr="00466B75" w:rsidDel="00616E34">
          <w:rPr>
            <w:shd w:val="clear" w:color="auto" w:fill="FFFFFF"/>
          </w:rPr>
          <w:delText xml:space="preserve"> </w:delText>
        </w:r>
        <w:r w:rsidR="00CB23DA" w:rsidRPr="00466B75" w:rsidDel="00616E34">
          <w:delText>In United Kingdom higher increasing rate of hospitalization has been experiential in Scotland specially for severe infections among infants and it shows a marginally augmented result for breasting</w:delText>
        </w:r>
        <w:r w:rsidR="00CB23DA" w:rsidRPr="00DD769B" w:rsidDel="00616E34">
          <w:fldChar w:fldCharType="begin" w:fldLock="1"/>
        </w:r>
        <w:r w:rsidR="00D96BDE" w:rsidRPr="003A73B6" w:rsidDel="00616E34">
          <w:delInstrText>ADDIN CSL_CITATION {"citationItems":[{"id":"ITEM-1","itemData":{"DOI":"10.1016/J.JPEDS.2014.11.013","ISSN":"0022-3476","abstract":"OBJECTIVE\nTo evaluate the risk of childhood hospitalization associated with infant feeding patterns at 6-8 weeks of age in Scotland. \n\nSTUDY DESIGN\nA retrospective population level study based on the linkage of birth, death, maternity, infant health, child health surveillance, and admission records for children born as single births in Scotland between 1997 and 2009 (n = 502 948) followed up to March 2012. Descriptive analyses, Kaplan Meier tests, and Cox regression were used to quantify the association between the mode of infant feeding and risk of childhood hospitalization for respiratory, gastrointestinal, and urinary tract infections, and other common childhood ailments during the study period. \n\nRESULTS\nWithin the first 6 months of life, there was a greater hazard ratio (HR) of hospitalization for common childhood illnesses among formula-fed infants (HR 1.40; 95% CI 1.35-1.45) and mixed-fed infants (HR 1.18; 95% CI 1.11-1.25) compared with infants exclusively breastfed after adjustment for parental, maternal, and infant health characteristics. Within the first year of life and beyond, a greater relative risk of hospitalization was observed among formula-fed infants for a range of individual illnesses reported in childhood including gastrointestinal, respiratory, and urinary tract infections, otitis media, fever, asthma, diabetes, and dental caries. \n\nCONCLUSIONS\nUsing linked administrative data, we found greater risks of hospitalization in early childhood for a range of common childhood illnesses among Scottish infants who were not exclusively breastfed at 6-8 weeks of age.","author":[{"dropping-particle":"","family":"Ajetunmobi","given":"Omotomilola M.","non-dropping-particle":"","parse-names":false,"suffix":""},{"dropping-particle":"","family":"Whyte","given":"Bruce","non-dropping-particle":"","parse-names":false,"suffix":""},{"dropping-particle":"","family":"Chalmers","given":"James","non-dropping-particle":"","parse-names":false,"suffix":""},{"dropping-particle":"","family":"Tappin","given":"David M.","non-dropping-particle":"","parse-names":false,"suffix":""},{"dropping-particle":"","family":"Wolfson","given":"Linda","non-dropping-particle":"","parse-names":false,"suffix":""},{"dropping-particle":"","family":"Fleming","given":"Michael","non-dropping-particle":"","parse-names":false,"suffix":""},{"dropping-particle":"","family":"MacDonald","given":"Alison","non-dropping-particle":"","parse-names":false,"suffix":""},{"dropping-particle":"","family":"Wood","given":"Rachael","non-dropping-particle":"","parse-names":false,"suffix":""},{"dropping-particle":"","family":"Stockton","given":"Diane L.","non-dropping-particle":"","parse-names":false,"suffix":""}],"container-title":"The Journal of Pediatrics","id":"ITEM-1","issue":"3","issued":{"date-parts":[["2015","3"]]},"page":"620-625.e4","publisher":"Mosby","title":"Breastfeeding is Associated with Reduced Childhood Hospitalization: Evidence from a Scottish Birth Cohort (1997-2009)","type":"article-journal","volume":"166"},"uris":["http://www.mendeley.com/documents/?uuid=6d72f6ec-1e3d-39d7-b825-bff699bd1efa","http://www.mendeley.com/documents/?uuid=f3b9d134-7366-4f6e-a596-8c5a771fba44"]}],"mendeley":{"formattedCitation":"(Ajetunmobi et al., 2015)","plainTextFormattedCitation":"(Ajetunmobi et al., 2015)","previouslyFormattedCitation":"(Ajetunmobi et al., 2015)"},"properties":{"noteIndex":0},"schema":"https://github.com/citation-style-language/schema/raw/master/csl-citation.json"}</w:delInstrText>
        </w:r>
        <w:r w:rsidR="00CB23DA" w:rsidRPr="00DD769B" w:rsidDel="00616E34">
          <w:rPr>
            <w:rPrChange w:id="147" w:author="NaYEeM" w:date="2020-01-17T15:47:00Z">
              <w:rPr/>
            </w:rPrChange>
          </w:rPr>
          <w:fldChar w:fldCharType="separate"/>
        </w:r>
        <w:r w:rsidR="00CB23DA" w:rsidRPr="00DD769B" w:rsidDel="00616E34">
          <w:rPr>
            <w:noProof/>
          </w:rPr>
          <w:delText>(Ajetunmobi et al., 2015)</w:delText>
        </w:r>
        <w:r w:rsidR="00CB23DA" w:rsidRPr="00DD769B" w:rsidDel="00616E34">
          <w:fldChar w:fldCharType="end"/>
        </w:r>
        <w:r w:rsidR="00CB23DA" w:rsidRPr="00DD769B" w:rsidDel="00616E34">
          <w:delText>.Developing countries has a debate on the issue of health benefit mostly on socioeconomic factors linked with both choice and extent</w:delText>
        </w:r>
        <w:r w:rsidR="00CB23DA" w:rsidRPr="00466B75" w:rsidDel="00616E34">
          <w:rPr>
            <w:shd w:val="clear" w:color="auto" w:fill="FFFFFF"/>
          </w:rPr>
          <w:delText xml:space="preserve"> of infant feeding and child health consequences </w:delText>
        </w:r>
        <w:r w:rsidR="00CB23DA" w:rsidRPr="00DD769B" w:rsidDel="00616E34">
          <w:rPr>
            <w:shd w:val="clear" w:color="auto" w:fill="FFFFFF"/>
          </w:rPr>
          <w:fldChar w:fldCharType="begin" w:fldLock="1"/>
        </w:r>
        <w:r w:rsidR="00D96BDE" w:rsidRPr="00466B75" w:rsidDel="00616E34">
          <w:rPr>
            <w:shd w:val="clear" w:color="auto" w:fill="FFFFFF"/>
          </w:rPr>
          <w:delInstrText>ADDIN CSL_CITATION {"citationItems":[{"id":"ITEM-1","itemData":{"DOI":"10.1016/J.JPEDS.2014.11.013","ISSN":"0022-3476","abstract":"OBJECTIVE\nTo evaluate the risk of childhood hospitalization associated with infant feeding patterns at 6-8 weeks of age in Scotland. \n\nSTUDY DESIGN\nA retrospective population level study based on the linkage of birth, death, maternity, infant health, child health surveillance, and admission records for children born as single births in Scotland between 1997 and 2009 (n = 502 948) followed up to March 2012. Descriptive analyses, Kaplan Meier tests, and Cox regression were used to quantify the association between the mode of infant feeding and risk of childhood hospitalization for respiratory, gastrointestinal, and urinary tract infections, and other common childhood ailments during the study period. \n\nRESULTS\nWithin the first 6 months of life, there was a greater hazard ratio (HR) of hospitalization for common childhood illnesses among formula-fed infants (HR 1.40; 95% CI 1.35-1.45) and mixed-fed infants (HR 1.18; 95% CI 1.11-1.25) compared with infants exclusively breastfed after adjustment for parental, maternal, and infant health characteristics. Within the first year of life and beyond, a greater relative risk of hospitalization was observed among formula-fed infants for a range of individual illnesses reported in childhood including gastrointestinal, respiratory, and urinary tract infections, otitis media, fever, asthma, diabetes, and dental caries. \n\nCONCLUSIONS\nUsing linked administrative data, we found greater risks of hospitalization in early childhood for a range of common childhood illnesses among Scottish infants who were not exclusively breastfed at 6-8 weeks of age.","author":[{"dropping-particle":"","family":"Ajetunmobi","given":"Omotomilola M.","non-dropping-particle":"","parse-names":false,"suffix":""},{"dropping-particle":"","family":"Whyte","given":"Bruce","non-dropping-particle":"","parse-names":false,"suffix":""},{"dropping-particle":"","family":"Chalmers","given":"James","non-dropping-particle":"","parse-names":false,"suffix":""},{"dropping-particle":"","family":"Tappin","given":"David M.","non-dropping-particle":"","parse-names":false,"suffix":""},{"dropping-particle":"","family":"Wolfson","given":"Linda","non-dropping-particle":"","parse-names":false,"suffix":""},{"dropping-particle":"","family":"Fleming","given":"Michael","non-dropping-particle":"","parse-names":false,"suffix":""},{"dropping-particle":"","family":"MacDonald","given":"Alison","non-dropping-particle":"","parse-names":false,"suffix":""},{"dropping-particle":"","family":"Wood","given":"Rachael","non-dropping-particle":"","parse-names":false,"suffix":""},{"dropping-particle":"","family":"Stockton","given":"Diane L.","non-dropping-particle":"","parse-names":false,"suffix":""}],"container-title":"The Journal of Pediatrics","id":"ITEM-1","issue":"3","issued":{"date-parts":[["2015","3"]]},"page":"620-625.e4","publisher":"Mosby","title":"Breastfeeding is Associated with Reduced Childhood Hospitalization: Evidence from a Scottish Birth Cohort (1997-2009)","type":"article-journal","volume":"166"},"uris":["http://www.mendeley.com/documents/?uuid=f3b9d134-7366-4f6e-a596-8c5a771fba44","http://www.mendeley.com/documents/?uuid=6d72f6ec-1e3d-39d7-b825-bff699bd1efa"]}],"mendeley":{"formattedCitation":"(Ajetunmobi et al., 2015)","plainTextFormattedCitation":"(Ajetunmobi et al., 2015)","previouslyFormattedCitation":"(Ajetunmobi et al., 2015)"},"properties":{"noteIndex":0},"schema":"https://github.com/citation-style-language/schema/raw/master/csl-citation.json"}</w:delInstrText>
        </w:r>
        <w:r w:rsidR="00CB23DA" w:rsidRPr="00DD769B" w:rsidDel="00616E34">
          <w:rPr>
            <w:shd w:val="clear" w:color="auto" w:fill="FFFFFF"/>
            <w:rPrChange w:id="148" w:author="NaYEeM" w:date="2020-01-17T15:47:00Z">
              <w:rPr>
                <w:shd w:val="clear" w:color="auto" w:fill="FFFFFF"/>
              </w:rPr>
            </w:rPrChange>
          </w:rPr>
          <w:fldChar w:fldCharType="separate"/>
        </w:r>
        <w:r w:rsidR="00CB23DA" w:rsidRPr="00DD769B" w:rsidDel="00616E34">
          <w:rPr>
            <w:noProof/>
            <w:shd w:val="clear" w:color="auto" w:fill="FFFFFF"/>
          </w:rPr>
          <w:delText>(Ajetunmobi et al., 2015)</w:delText>
        </w:r>
        <w:r w:rsidR="00CB23DA" w:rsidRPr="00DD769B" w:rsidDel="00616E34">
          <w:rPr>
            <w:shd w:val="clear" w:color="auto" w:fill="FFFFFF"/>
          </w:rPr>
          <w:fldChar w:fldCharType="end"/>
        </w:r>
        <w:r w:rsidR="00CB23DA" w:rsidRPr="00DD769B" w:rsidDel="00616E34">
          <w:rPr>
            <w:shd w:val="clear" w:color="auto" w:fill="FFFFFF"/>
          </w:rPr>
          <w:delText xml:space="preserve">. </w:delText>
        </w:r>
      </w:del>
    </w:p>
    <w:p w14:paraId="205691D0" w14:textId="77777777" w:rsidR="00CB23DA" w:rsidRPr="00DD769B" w:rsidDel="007E0505" w:rsidRDefault="00CB23DA">
      <w:pPr>
        <w:pStyle w:val="NormalWeb"/>
        <w:shd w:val="clear" w:color="auto" w:fill="FFFFFF"/>
        <w:spacing w:before="0" w:beforeAutospacing="0" w:after="0" w:afterAutospacing="0"/>
        <w:jc w:val="both"/>
        <w:rPr>
          <w:del w:id="149" w:author="NaYEeM" w:date="2020-01-17T15:24:00Z"/>
          <w:shd w:val="clear" w:color="auto" w:fill="FFFFFF"/>
        </w:rPr>
        <w:pPrChange w:id="150" w:author="NaYEeM" w:date="2020-01-17T03:11:00Z">
          <w:pPr>
            <w:autoSpaceDE w:val="0"/>
            <w:autoSpaceDN w:val="0"/>
            <w:adjustRightInd w:val="0"/>
            <w:spacing w:after="0" w:line="240" w:lineRule="auto"/>
            <w:jc w:val="both"/>
          </w:pPr>
        </w:pPrChange>
      </w:pPr>
    </w:p>
    <w:p w14:paraId="34249C26" w14:textId="333172AA" w:rsidR="00CB23DA" w:rsidRPr="00466B75" w:rsidDel="007E0505" w:rsidRDefault="00CB23DA" w:rsidP="00923FC4">
      <w:pPr>
        <w:autoSpaceDE w:val="0"/>
        <w:autoSpaceDN w:val="0"/>
        <w:adjustRightInd w:val="0"/>
        <w:spacing w:after="0" w:line="240" w:lineRule="auto"/>
        <w:jc w:val="both"/>
        <w:rPr>
          <w:del w:id="151" w:author="NaYEeM" w:date="2020-01-17T15:24:00Z"/>
          <w:rFonts w:ascii="Times New Roman" w:hAnsi="Times New Roman" w:cs="Times New Roman"/>
          <w:sz w:val="24"/>
          <w:szCs w:val="24"/>
          <w:shd w:val="clear" w:color="auto" w:fill="FFFFFF"/>
        </w:rPr>
      </w:pPr>
      <w:del w:id="152" w:author="NaYEeM" w:date="2020-01-17T15:24:00Z">
        <w:r w:rsidRPr="00466B75" w:rsidDel="007E0505">
          <w:rPr>
            <w:rFonts w:ascii="Times New Roman" w:hAnsi="Times New Roman" w:cs="Times New Roman"/>
            <w:sz w:val="24"/>
            <w:szCs w:val="24"/>
            <w:shd w:val="clear" w:color="auto" w:fill="FFFFFF"/>
          </w:rPr>
          <w:delText xml:space="preserve">Breast milk is the best source of nutrients in the first half of human life to meet the nutritional requirements </w:delText>
        </w:r>
      </w:del>
      <w:del w:id="153" w:author="NaYEeM" w:date="2020-01-17T01:06:00Z">
        <w:r w:rsidRPr="00DD769B" w:rsidDel="00616E34">
          <w:rPr>
            <w:rFonts w:ascii="Times New Roman" w:hAnsi="Times New Roman" w:cs="Times New Roman"/>
            <w:sz w:val="24"/>
            <w:szCs w:val="24"/>
            <w:shd w:val="clear" w:color="auto" w:fill="FFFFFF"/>
          </w:rPr>
          <w:fldChar w:fldCharType="begin" w:fldLock="1"/>
        </w:r>
        <w:r w:rsidR="00616E34" w:rsidRPr="00466B75" w:rsidDel="00616E34">
          <w:rPr>
            <w:rFonts w:ascii="Times New Roman" w:hAnsi="Times New Roman" w:cs="Times New Roman"/>
            <w:sz w:val="24"/>
            <w:szCs w:val="24"/>
            <w:shd w:val="clear" w:color="auto" w:fill="FFFFFF"/>
          </w:rPr>
          <w:delInstrText>ADDIN CSL_CITATION {"citationItems":[{"id":"ITEM-1","itemData":{"DOI":"10.1155/2015/862578","ISSN":"1687-9686","abstract":"&lt;p&gt; &lt;italic&gt;Background&lt;/italic&gt; . Rotavirus is the leading cause of severe acute diarrhea in children. Infants who are exclusively breastfed develop fewer infections and have less severe illnesses. This study aimed to determine association between severe dehydration in rotavirus diarrhea and exclusive breastfeeding. &lt;italic&gt;Methods&lt;/italic&gt; . This is a cross-sectional study in infants ≤ 6 months old with acute diarrhea in Dr. Hasan Sadikin Hospital, Bandung, Indonesia. &lt;italic&gt;Results&lt;/italic&gt; . From 134 infants ≤ 6 months old with acute diarrhea enrolled from April 2009 to December 2012, there were 88 (65.6%) boys and 46 (34.4%) girls in this study. Rotavirus was detected in 60 (44.8 %), 32 (53.3%) of whom were exclusively breastfed. From rotavirus positive subjects, severe dehydration occurred in 4 (12.6%) exclusively breastfed infants and 6 (21.5%) not exclusively breastfed infants. No significant association was found between severe dehydration and exclusive breastfeeding ( &lt;italic&gt;p&lt;/italic&gt; = 0.491) in rotavirus diarrhea. &lt;italic&gt;Conclusions&lt;/italic&gt; . In rotavirus diarrhea, there was no significant association between exclusive breastfeeding and severe dehydration. &lt;/p&gt;","author":[{"dropping-particle":"","family":"Prasetyo","given":"Dwi","non-dropping-particle":"","parse-names":false,"suffix":""},{"dropping-particle":"","family":"Sabaroedin","given":"Iesje Martiza","non-dropping-particle":"","parse-names":false,"suffix":""},{"dropping-particle":"","family":"Ermaya","given":"Yudith Setiati","non-dropping-particle":"","parse-names":false,"suffix":""},{"dropping-particle":"","family":"Soenarto","given":"Yati","non-dropping-particle":"","parse-names":false,"suffix":""}],"container-title":"Journal of Tropical Medicine","id":"ITEM-1","issued":{"date-parts":[["2015"]]},"page":"1-4","title":"Association between Severe Dehydration in Rotavirus Diarrhea and Exclusive Breastfeeding among Infants at Dr. Hasan Sadikin General Hospital, Bandung, Indonesia","type":"article-journal","volume":"2015"},"uris":["http://www.mendeley.com/documents/?uuid=89e7ef25-2a36-4b92-bbad-ebba2fe58455"]}],"mendeley":{"formattedCitation":"(Prasetyo, Sabaroedin, Ermaya, &amp; Soenarto, 2015)","plainTextFormattedCitation":"(Prasetyo, Sabaroedin, Ermaya, &amp; Soenarto, 2015)","previouslyFormattedCitation":"(Prasetyo, Sabaroedin, Ermaya, &amp; Soenarto, 2015)"},"properties":{"noteIndex":0},"schema":"https://github.com/citation-style-language/schema/raw/master/csl-citation.json"}</w:delInstrText>
        </w:r>
        <w:r w:rsidRPr="00DD769B" w:rsidDel="00616E34">
          <w:rPr>
            <w:rFonts w:ascii="Times New Roman" w:hAnsi="Times New Roman" w:cs="Times New Roman"/>
            <w:sz w:val="24"/>
            <w:szCs w:val="24"/>
            <w:shd w:val="clear" w:color="auto" w:fill="FFFFFF"/>
            <w:rPrChange w:id="154" w:author="NaYEeM" w:date="2020-01-17T15:47:00Z">
              <w:rPr>
                <w:rFonts w:ascii="Times New Roman" w:hAnsi="Times New Roman" w:cs="Times New Roman"/>
                <w:sz w:val="24"/>
                <w:szCs w:val="24"/>
                <w:shd w:val="clear" w:color="auto" w:fill="FFFFFF"/>
              </w:rPr>
            </w:rPrChange>
          </w:rPr>
          <w:fldChar w:fldCharType="separate"/>
        </w:r>
        <w:r w:rsidR="00C35632" w:rsidRPr="00DD769B" w:rsidDel="00616E34">
          <w:rPr>
            <w:rFonts w:ascii="Times New Roman" w:hAnsi="Times New Roman" w:cs="Times New Roman"/>
            <w:noProof/>
            <w:sz w:val="24"/>
            <w:szCs w:val="24"/>
            <w:shd w:val="clear" w:color="auto" w:fill="FFFFFF"/>
          </w:rPr>
          <w:delText>(Prasetyo, Sabaroedin, Ermaya, &amp; Soenarto, 2015)</w:delText>
        </w:r>
        <w:r w:rsidRPr="00DD769B" w:rsidDel="00616E34">
          <w:rPr>
            <w:rFonts w:ascii="Times New Roman" w:hAnsi="Times New Roman" w:cs="Times New Roman"/>
            <w:sz w:val="24"/>
            <w:szCs w:val="24"/>
            <w:shd w:val="clear" w:color="auto" w:fill="FFFFFF"/>
          </w:rPr>
          <w:fldChar w:fldCharType="end"/>
        </w:r>
        <w:r w:rsidRPr="00DD769B" w:rsidDel="00616E34">
          <w:rPr>
            <w:rFonts w:ascii="Times New Roman" w:hAnsi="Times New Roman" w:cs="Times New Roman"/>
            <w:sz w:val="24"/>
            <w:szCs w:val="24"/>
            <w:shd w:val="clear" w:color="auto" w:fill="FFFFFF"/>
          </w:rPr>
          <w:delText xml:space="preserve"> </w:delText>
        </w:r>
      </w:del>
      <w:del w:id="155" w:author="NaYEeM" w:date="2020-01-17T15:24:00Z">
        <w:r w:rsidRPr="00DD769B" w:rsidDel="007E0505">
          <w:rPr>
            <w:rFonts w:ascii="Times New Roman" w:hAnsi="Times New Roman" w:cs="Times New Roman"/>
            <w:sz w:val="24"/>
            <w:szCs w:val="24"/>
            <w:shd w:val="clear" w:color="auto" w:fill="FFFFFF"/>
          </w:rPr>
          <w:delText xml:space="preserve">. Family dairy products and other dairy products may cause pressure on the newborn's kidneys, and inhibit abdominal and small intestinal lining, which </w:delText>
        </w:r>
        <w:r w:rsidRPr="00466B75" w:rsidDel="007E0505">
          <w:rPr>
            <w:rFonts w:ascii="Times New Roman" w:hAnsi="Times New Roman" w:cs="Times New Roman"/>
            <w:sz w:val="24"/>
            <w:szCs w:val="24"/>
            <w:shd w:val="clear" w:color="auto" w:fill="FFFFFF"/>
          </w:rPr>
          <w:delText>creates anemia of blood loss and iron-deficiency, especially for child-friendly children</w:delText>
        </w:r>
      </w:del>
      <w:del w:id="156" w:author="NaYEeM" w:date="2020-01-17T01:07:00Z">
        <w:r w:rsidRPr="00466B75" w:rsidDel="00616E34">
          <w:rPr>
            <w:rFonts w:ascii="Times New Roman" w:hAnsi="Times New Roman" w:cs="Times New Roman"/>
            <w:sz w:val="24"/>
            <w:szCs w:val="24"/>
            <w:shd w:val="clear" w:color="auto" w:fill="FFFFFF"/>
          </w:rPr>
          <w:delText xml:space="preserve"> </w:delText>
        </w:r>
        <w:r w:rsidRPr="00DD769B" w:rsidDel="00616E34">
          <w:rPr>
            <w:rFonts w:ascii="Times New Roman" w:hAnsi="Times New Roman" w:cs="Times New Roman"/>
            <w:sz w:val="24"/>
            <w:szCs w:val="24"/>
            <w:shd w:val="clear" w:color="auto" w:fill="FFFFFF"/>
          </w:rPr>
          <w:fldChar w:fldCharType="begin" w:fldLock="1"/>
        </w:r>
        <w:r w:rsidR="00D96BDE" w:rsidRPr="00466B75" w:rsidDel="00616E34">
          <w:rPr>
            <w:rFonts w:ascii="Times New Roman" w:hAnsi="Times New Roman" w:cs="Times New Roman"/>
            <w:sz w:val="24"/>
            <w:szCs w:val="24"/>
            <w:shd w:val="clear" w:color="auto" w:fill="FFFFFF"/>
          </w:rPr>
          <w:delInstrText>ADDIN CSL_CITATION {"citationItems":[{"id":"ITEM-1","itemData":{"DOI":"10.1016/j.ehb.2018.07.001","ISSN":"1873-6130","PMID":"30048913","abstract":"Research from richer countries finds that dairy consumption has strong positive associations with linear growth in children, but surprisingly little evidence exists for developing countries where diets are far less diversified. One exception is a recent economics literature using the notion of incomplete markets to estimate the impacts of cattle ownership on children's milk consumption and growth outcomes in Eastern Africa. In addition to external validity concerns, an obvious internal validity concern is that dairy producers may systematically differ from non-dairy households, particularly in terms of latent wealth or nutritional knowledge. We re-examine these concerns by applying a novel double difference model to data from rural Bangladesh, a country with relatively low levels of milk consumption and high rates of stunting. We exploit the fact that a cow's lactation cycles provide an exogenous source of variation in household milk supply, which allows us to distinguish between a control group of households that do not own cows, a treatment group that own cows that have produced milk, and a placebo group of cow-owning households that have not produced milk in the past 12 months. We find that household dairy production increases height-for-age Z scores by 0.52 standard deviations in the critical 6-23 month growth window, though in the first year of life we find that household dairy supply is associated with a 21.7 point decline in the rate of breastfeeding. The results therefore suggest that increasing access to dairy products can be extremely beneficial to children's nutrition, but may need to be accompanied by efforts to improve nutritional knowledge and appropriate breastfeeding practices.","author":[{"dropping-particle":"","family":"Choudhury","given":"Samira","non-dropping-particle":"","parse-names":false,"suffix":""},{"dropping-particle":"","family":"Headey","given":"Derek D","non-dropping-particle":"","parse-names":false,"suffix":""}],"container-title":"Economics and human biology","id":"ITEM-1","issued":{"date-parts":[["2018"]]},"page":"150-161","publisher":"Elsevier","title":"Household dairy production and child growth: Evidence from Bangladesh.","type":"article-journal","volume":"30"},"uris":["http://www.mendeley.com/documents/?uuid=beab4447-7c90-3d69-8608-9bf4ed115cf7"]}],"mendeley":{"formattedCitation":"(Choudhury &amp; Headey, 2018)","plainTextFormattedCitation":"(Choudhury &amp; Headey, 2018)","previouslyFormattedCitation":"(Choudhury &amp; Headey, 2018)"},"properties":{"noteIndex":0},"schema":"https://github.com/citation-style-language/schema/raw/master/csl-citation.json"}</w:delInstrText>
        </w:r>
        <w:r w:rsidRPr="00DD769B" w:rsidDel="00616E34">
          <w:rPr>
            <w:rFonts w:ascii="Times New Roman" w:hAnsi="Times New Roman" w:cs="Times New Roman"/>
            <w:sz w:val="24"/>
            <w:szCs w:val="24"/>
            <w:shd w:val="clear" w:color="auto" w:fill="FFFFFF"/>
            <w:rPrChange w:id="157" w:author="NaYEeM" w:date="2020-01-17T15:47:00Z">
              <w:rPr>
                <w:rFonts w:ascii="Times New Roman" w:hAnsi="Times New Roman" w:cs="Times New Roman"/>
                <w:sz w:val="24"/>
                <w:szCs w:val="24"/>
                <w:shd w:val="clear" w:color="auto" w:fill="FFFFFF"/>
              </w:rPr>
            </w:rPrChange>
          </w:rPr>
          <w:fldChar w:fldCharType="separate"/>
        </w:r>
        <w:r w:rsidRPr="00DD769B" w:rsidDel="00616E34">
          <w:rPr>
            <w:rFonts w:ascii="Times New Roman" w:hAnsi="Times New Roman" w:cs="Times New Roman"/>
            <w:noProof/>
            <w:sz w:val="24"/>
            <w:szCs w:val="24"/>
            <w:shd w:val="clear" w:color="auto" w:fill="FFFFFF"/>
          </w:rPr>
          <w:delText>(Choudhury &amp; Headey, 2018)</w:delText>
        </w:r>
        <w:r w:rsidRPr="00DD769B" w:rsidDel="00616E34">
          <w:rPr>
            <w:rFonts w:ascii="Times New Roman" w:hAnsi="Times New Roman" w:cs="Times New Roman"/>
            <w:sz w:val="24"/>
            <w:szCs w:val="24"/>
            <w:shd w:val="clear" w:color="auto" w:fill="FFFFFF"/>
          </w:rPr>
          <w:fldChar w:fldCharType="end"/>
        </w:r>
      </w:del>
      <w:del w:id="158" w:author="NaYEeM" w:date="2020-01-17T15:24:00Z">
        <w:r w:rsidRPr="00DD769B" w:rsidDel="007E0505">
          <w:rPr>
            <w:rFonts w:ascii="Times New Roman" w:hAnsi="Times New Roman" w:cs="Times New Roman"/>
            <w:sz w:val="24"/>
            <w:szCs w:val="24"/>
            <w:shd w:val="clear" w:color="auto" w:fill="FFFFFF"/>
          </w:rPr>
          <w:delText>.</w:delText>
        </w:r>
        <w:r w:rsidRPr="00DD769B" w:rsidDel="007E0505">
          <w:rPr>
            <w:rFonts w:ascii="Times New Roman" w:hAnsi="Times New Roman" w:cs="Times New Roman"/>
            <w:sz w:val="24"/>
            <w:szCs w:val="24"/>
          </w:rPr>
          <w:delText xml:space="preserve"> </w:delText>
        </w:r>
        <w:r w:rsidRPr="00466B75" w:rsidDel="007E0505">
          <w:rPr>
            <w:rFonts w:ascii="Times New Roman" w:hAnsi="Times New Roman" w:cs="Times New Roman"/>
            <w:sz w:val="24"/>
            <w:szCs w:val="24"/>
            <w:shd w:val="clear" w:color="auto" w:fill="FFFFFF"/>
          </w:rPr>
          <w:delText>Non-breast milk and foods are made too early or too late and the quality of feeding supplements is bad, one-fourth of children aged 6-23 months eat enough food</w:delText>
        </w:r>
      </w:del>
      <w:del w:id="159" w:author="NaYEeM" w:date="2020-01-17T01:08:00Z">
        <w:r w:rsidRPr="00466B75" w:rsidDel="00616E34">
          <w:rPr>
            <w:rFonts w:ascii="Times New Roman" w:hAnsi="Times New Roman" w:cs="Times New Roman"/>
            <w:sz w:val="24"/>
            <w:szCs w:val="24"/>
            <w:shd w:val="clear" w:color="auto" w:fill="FFFFFF"/>
          </w:rPr>
          <w:delText xml:space="preserve"> </w:delText>
        </w:r>
        <w:r w:rsidRPr="00DD769B" w:rsidDel="00616E34">
          <w:rPr>
            <w:rFonts w:ascii="Times New Roman" w:hAnsi="Times New Roman" w:cs="Times New Roman"/>
            <w:sz w:val="24"/>
            <w:szCs w:val="24"/>
            <w:shd w:val="clear" w:color="auto" w:fill="FFFFFF"/>
          </w:rPr>
          <w:fldChar w:fldCharType="begin" w:fldLock="1"/>
        </w:r>
        <w:r w:rsidR="00D96BDE" w:rsidRPr="00466B75" w:rsidDel="00616E34">
          <w:rPr>
            <w:rFonts w:ascii="Times New Roman" w:hAnsi="Times New Roman" w:cs="Times New Roman"/>
            <w:sz w:val="24"/>
            <w:szCs w:val="24"/>
            <w:shd w:val="clear" w:color="auto" w:fill="FFFFFF"/>
          </w:rPr>
          <w:delInstrText>ADDIN CSL_CITATION {"citationItems":[{"id":"ITEM-1","itemData":{"DOI":"10.1016/S1579-2129(11)70002-7","ISBN":"ES:1579-2129 IL:0300-2896","ISSN":"15792129","PMID":"20870337","abstract":"Introduction: We analysed the effectiveness of a high intensity behavioural-cognitive intervention compared to minimal intervention started during a hospital stay, to see if the combination of nicotine replacement therapy (NRT) can increase the quitting rate at 12 months of follow up. Method: A total of 2560 active smokers were studied during their hospital stay. Of these, 717 smokers refused to enter the study and after a minimal intervention they were asked if we could telephone them after one year to ask if they still smoked. The remaining 1843 smokers who received high intensity cognitive therapy were randomised to receive or not receive NRT. The follow up after discharge was carried out by outpatient visits or with telephone sessions. Results: At one year of follow up, 7% of those who declined to enter the study had stopped smoking compared to 27% of those who entered the study (p&lt;0.001). There were significant differences between the group that only had behavioural therapy (21% stopped) compared to the group that also had NRT (33% stopped; p=0.002). In this latter group there were significant differences (p=0.03) between those who had follow up in clinics (39% stopped) compared to those who were followed up telephone sessions (30%). In the multivariate analysis, the predictors of quitting at 12 months were: to have used NRT (OR 12.2; 95% CI, 5.2-32; p=0.002) and a higher score in the Richmond Test (OR 10.1; 95% CI, 3.9-24.2; p=0.01). Conclusions: A cognitive type intervention started on smokers when admitted to hospital increases quitting rates at 12 months, compared to a minimal intervention, and these rates increase even more significantly if NRT is added. © 2010 SEPAR.","author":[{"dropping-particle":"","family":"Ortega","given":"Francisco","non-dropping-particle":"","parse-names":false,"suffix":""},{"dropping-particle":"","family":"Vellisco","given":"Arturo","non-dropping-particle":"","parse-names":false,"suffix":""},{"dropping-particle":"","family":"Márquez","given":"Eduardo","non-dropping-particle":"","parse-names":false,"suffix":""},{"dropping-particle":"","family":"López-Campos","given":"José Luis","non-dropping-particle":"","parse-names":false,"suffix":""},{"dropping-particle":"","family":"Rodríguez","given":"Ana","non-dropping-particle":"","parse-names":false,"suffix":""},{"dropping-particle":"","family":"los Ángeles Sánchez","given":"María","non-dropping-particle":"de","parse-names":false,"suffix":""},{"dropping-particle":"","family":"Barrot","given":"Emilia","non-dropping-particle":"","parse-names":false,"suffix":""},{"dropping-particle":"","family":"Cejudo","given":"Pilar","non-dropping-particle":"","parse-names":false,"suffix":""}],"container-title":"Archivos de Bronconeumologia","id":"ITEM-1","issue":"1","issued":{"date-parts":[["2011"]]},"page":"3-9","title":"Effectiveness of a Cognitive Orientation Program With and Without Nicotine Replacement Therapy in Stopping Smoking in Hospitalised Patients","type":"article-journal","volume":"47"},"uris":["http://www.mendeley.com/documents/?uuid=c6e07f4a-3c69-3e1c-b09b-6a4471fbe3e3"]}],"mendeley":{"formattedCitation":"(Ortega et al., 2011)","plainTextFormattedCitation":"(Ortega et al., 2011)","previouslyFormattedCitation":"(Ortega et al., 2011)"},"properties":{"noteIndex":0},"schema":"https://github.com/citation-style-language/schema/raw/master/csl-citation.json"}</w:delInstrText>
        </w:r>
        <w:r w:rsidRPr="00DD769B" w:rsidDel="00616E34">
          <w:rPr>
            <w:rFonts w:ascii="Times New Roman" w:hAnsi="Times New Roman" w:cs="Times New Roman"/>
            <w:sz w:val="24"/>
            <w:szCs w:val="24"/>
            <w:shd w:val="clear" w:color="auto" w:fill="FFFFFF"/>
            <w:rPrChange w:id="160" w:author="NaYEeM" w:date="2020-01-17T15:47:00Z">
              <w:rPr>
                <w:rFonts w:ascii="Times New Roman" w:hAnsi="Times New Roman" w:cs="Times New Roman"/>
                <w:sz w:val="24"/>
                <w:szCs w:val="24"/>
                <w:shd w:val="clear" w:color="auto" w:fill="FFFFFF"/>
              </w:rPr>
            </w:rPrChange>
          </w:rPr>
          <w:fldChar w:fldCharType="separate"/>
        </w:r>
        <w:r w:rsidR="00B16623" w:rsidRPr="00DD769B" w:rsidDel="00616E34">
          <w:rPr>
            <w:rFonts w:ascii="Times New Roman" w:hAnsi="Times New Roman" w:cs="Times New Roman"/>
            <w:noProof/>
            <w:sz w:val="24"/>
            <w:szCs w:val="24"/>
            <w:shd w:val="clear" w:color="auto" w:fill="FFFFFF"/>
          </w:rPr>
          <w:delText>(Ortega et al., 201</w:delText>
        </w:r>
        <w:r w:rsidR="00B16623" w:rsidRPr="00466B75" w:rsidDel="00616E34">
          <w:rPr>
            <w:rFonts w:ascii="Times New Roman" w:hAnsi="Times New Roman" w:cs="Times New Roman"/>
            <w:noProof/>
            <w:sz w:val="24"/>
            <w:szCs w:val="24"/>
            <w:shd w:val="clear" w:color="auto" w:fill="FFFFFF"/>
          </w:rPr>
          <w:delText>1)</w:delText>
        </w:r>
        <w:r w:rsidRPr="00DD769B" w:rsidDel="00616E34">
          <w:rPr>
            <w:rFonts w:ascii="Times New Roman" w:hAnsi="Times New Roman" w:cs="Times New Roman"/>
            <w:sz w:val="24"/>
            <w:szCs w:val="24"/>
            <w:shd w:val="clear" w:color="auto" w:fill="FFFFFF"/>
          </w:rPr>
          <w:fldChar w:fldCharType="end"/>
        </w:r>
      </w:del>
      <w:del w:id="161" w:author="NaYEeM" w:date="2020-01-17T15:24:00Z">
        <w:r w:rsidRPr="00DD769B" w:rsidDel="007E0505">
          <w:rPr>
            <w:rFonts w:ascii="Times New Roman" w:hAnsi="Times New Roman" w:cs="Times New Roman"/>
            <w:sz w:val="24"/>
            <w:szCs w:val="24"/>
            <w:shd w:val="clear" w:color="auto" w:fill="FFFFFF"/>
          </w:rPr>
          <w:delText>. In the past, a number of surveys have s</w:delText>
        </w:r>
        <w:r w:rsidRPr="00466B75" w:rsidDel="007E0505">
          <w:rPr>
            <w:rFonts w:ascii="Times New Roman" w:hAnsi="Times New Roman" w:cs="Times New Roman"/>
            <w:sz w:val="24"/>
            <w:szCs w:val="24"/>
            <w:shd w:val="clear" w:color="auto" w:fill="FFFFFF"/>
          </w:rPr>
          <w:delText>hown that in the first 6 months of the year, the excrement of breastfeeding is more than the average spread of breast feeding compared to developing countries.</w:delText>
        </w:r>
      </w:del>
    </w:p>
    <w:p w14:paraId="7B87317F" w14:textId="77777777" w:rsidR="00CB23DA" w:rsidRPr="00466B75" w:rsidDel="00466B75" w:rsidRDefault="00CB23DA" w:rsidP="00923FC4">
      <w:pPr>
        <w:autoSpaceDE w:val="0"/>
        <w:autoSpaceDN w:val="0"/>
        <w:adjustRightInd w:val="0"/>
        <w:spacing w:after="0" w:line="240" w:lineRule="auto"/>
        <w:jc w:val="both"/>
        <w:rPr>
          <w:del w:id="162" w:author="NaYEeM" w:date="2020-01-17T15:47:00Z"/>
          <w:rFonts w:ascii="Times New Roman" w:hAnsi="Times New Roman" w:cs="Times New Roman"/>
          <w:sz w:val="24"/>
          <w:szCs w:val="24"/>
          <w:shd w:val="clear" w:color="auto" w:fill="FFFFFF"/>
        </w:rPr>
      </w:pPr>
    </w:p>
    <w:p w14:paraId="0C82D139" w14:textId="1A1DD9CA" w:rsidR="00CB23DA" w:rsidRPr="00466B75" w:rsidRDefault="003A73B6" w:rsidP="003A73B6">
      <w:pPr>
        <w:autoSpaceDE w:val="0"/>
        <w:autoSpaceDN w:val="0"/>
        <w:adjustRightInd w:val="0"/>
        <w:spacing w:after="0" w:line="240" w:lineRule="auto"/>
        <w:jc w:val="both"/>
        <w:rPr>
          <w:ins w:id="163" w:author="NaYEeM" w:date="2020-01-17T03:11:00Z"/>
          <w:rFonts w:ascii="Times New Roman" w:hAnsi="Times New Roman" w:cs="Times New Roman"/>
          <w:sz w:val="24"/>
          <w:szCs w:val="24"/>
          <w:shd w:val="clear" w:color="auto" w:fill="FFFFFF"/>
        </w:rPr>
      </w:pPr>
      <w:ins w:id="164" w:author="NaYEeM" w:date="2020-01-17T17:56:00Z">
        <w:r w:rsidRPr="003A73B6">
          <w:rPr>
            <w:rFonts w:ascii="Times New Roman" w:hAnsi="Times New Roman" w:cs="Times New Roman"/>
            <w:sz w:val="24"/>
            <w:szCs w:val="24"/>
            <w:shd w:val="clear" w:color="auto" w:fill="FFFFFF"/>
          </w:rPr>
          <w:t>Cultural practices embrace the feeding of prolateral diets, such as honey, sugar water, or mustard oil immediately after birth due to limited breastfeeding</w:t>
        </w:r>
      </w:ins>
      <w:ins w:id="165" w:author="NaYEeM" w:date="2020-01-17T15:24:00Z">
        <w:r w:rsidR="007E0505" w:rsidRPr="00466B75">
          <w:rPr>
            <w:rFonts w:ascii="Times New Roman" w:hAnsi="Times New Roman" w:cs="Times New Roman"/>
            <w:sz w:val="24"/>
            <w:szCs w:val="24"/>
            <w:shd w:val="clear" w:color="auto" w:fill="FFFFFF"/>
            <w:rPrChange w:id="166" w:author="NaYEeM" w:date="2020-01-17T15:47:00Z">
              <w:rPr>
                <w:shd w:val="clear" w:color="auto" w:fill="FFFFFF"/>
              </w:rPr>
            </w:rPrChange>
          </w:rPr>
          <w:t xml:space="preserve"> </w:t>
        </w:r>
        <w:r w:rsidR="007E0505" w:rsidRPr="00466B75">
          <w:rPr>
            <w:rFonts w:ascii="Times New Roman" w:hAnsi="Times New Roman" w:cs="Times New Roman"/>
            <w:sz w:val="24"/>
            <w:szCs w:val="24"/>
            <w:shd w:val="clear" w:color="auto" w:fill="FFFFFF"/>
            <w:rPrChange w:id="167" w:author="NaYEeM" w:date="2020-01-17T15:47:00Z">
              <w:rPr>
                <w:shd w:val="clear" w:color="auto" w:fill="FFFFFF"/>
              </w:rPr>
            </w:rPrChange>
          </w:rPr>
          <w:fldChar w:fldCharType="begin" w:fldLock="1"/>
        </w:r>
        <w:r w:rsidR="007E0505" w:rsidRPr="00466B75">
          <w:rPr>
            <w:rFonts w:ascii="Times New Roman" w:hAnsi="Times New Roman" w:cs="Times New Roman"/>
            <w:sz w:val="24"/>
            <w:szCs w:val="24"/>
            <w:shd w:val="clear" w:color="auto" w:fill="FFFFFF"/>
            <w:rPrChange w:id="168" w:author="NaYEeM" w:date="2020-01-17T15:47:00Z">
              <w:rPr>
                <w:shd w:val="clear" w:color="auto" w:fill="FFFFFF"/>
              </w:rPr>
            </w:rPrChange>
          </w:rPr>
          <w:instrText>ADDIN CSL_CITATION {"citationItems":[{"id":"ITEM-1","itemData":{"DOI":"10.3329/jhpn.v25i2.659","ISSN":"16060997","PMID":"17985821","abstract":"The objective of this study was to investigate the association between the prevalence of exclusive breastfeeding and morbidity (diarrhoeal diseases and acute respiratory infection) in infants aged 0-3 month(s) using the Multiple Indicator Cluster Survey (MICS) 2003 data from Bangladesh. The study population included 1,633 infants aged 0-3 month(s). The prevalence of diarrhoea and acute respiratory infection was compared using the chi-square tests between infants aged 0-3 month(s) who were exclusively breastfed and infants who were not exclusively breastfed. Logistic regression was used to adjust for confounders and for calculating adjusted odds ratios. To adjust for cluster sampling and reduced variability, the adjusted chi-square value was divided by the design effect, and a re-estimated p value was calculated. The prevalence of diarrhoea and acute respiratory infection in this sample of 0-3-month old infants in Bangladesh was 14.3% and 31.2% respectively. The prevalence of both illnesses was significantly associated with lack of exclusive breastfeeding. The adjusted odds ratio for diarrhoea was 0.69 (95% confidence interval [CI] 0.49-0.99, p=0.039), and the adjusted odds ratio for acute respiratory infection was also 0.69 (95% CI 0.54-0.88, p=0.003). Only 192 infants (11.7% of total sample) were exclusively breastfed at the time of interview, and 823 infants (50.3%) were never exclusively breastfed. The prevalence of prelacteal. feeding was 66.6%. The results confirmed a protective effect of exclusive breastfeeding against infectious diseases-related morbidity in infancy and showed that frequently-collected cross-sectional datasets could be used for estimating effects. The low prevalence of exclusive breastfeeding in Bangladesh needs to be improved to decrease child morbidity. © International Centre for Diarrhoeal Disease Research, Bangladesh.","author":[{"dropping-particle":"","family":"Mihrshahi","given":"Seema","non-dropping-particle":"","parse-names":false,"suffix":""},{"dropping-particle":"","family":"Ichikawa","given":"Naomi","non-dropping-particle":"","parse-names":false,"suffix":""},{"dropping-particle":"","family":"Shuaib","given":"Muhammad","non-dropping-particle":"","parse-names":false,"suffix":""},{"dropping-particle":"","family":"Oddy","given":"Wendy","non-dropping-particle":"","parse-names":false,"suffix":""},{"dropping-particle":"","family":"Ampon","given":"Rose","non-dropping-particle":"","parse-names":false,"suffix":""},{"dropping-particle":"","family":"Dibley","given":"Michael J","non-dropping-particle":"","parse-names":false,"suffix":""},{"dropping-particle":"","family":"Iqbal Kabir","given":"A. K.M.","non-dropping-particle":"","parse-names":false,"suffix":""},{"dropping-particle":"","family":"Peat","given":"Jennifer K","non-dropping-particle":"","parse-names":false,"suffix":""}],"container-title":"Journal of Health, Population and Nutrition","id":"ITEM-1","issue":"2","issued":{"date-parts":[["2007","6"]]},"page":"195-204","publisher":"BioMed Central","title":"Prevalence of exclusive breastfeeding in Bangladesh and its association with diarrhoea and acute respiratory infection: Results of the Multiple Indicator Cluster Survey 2003","type":"article-journal","volume":"25"},"uris":["http://www.mendeley.com/documents/?uuid=676a2967-229d-4493-a17e-6b984bf3e48b"]}],"mendeley":{"formattedCitation":"(Mihrshahi et al., 2007)","plainTextFormattedCitation":"(Mihrshahi et al., 2007)","previouslyFormattedCitation":"(Mihrshahi et al., 2007)"},"properties":{"noteIndex":0},"schema":"https://github.com/citation-style-language/schema/raw/master/csl-citation.json"}</w:instrText>
        </w:r>
        <w:r w:rsidR="007E0505" w:rsidRPr="00466B75">
          <w:rPr>
            <w:rFonts w:ascii="Times New Roman" w:hAnsi="Times New Roman" w:cs="Times New Roman"/>
            <w:sz w:val="24"/>
            <w:szCs w:val="24"/>
            <w:shd w:val="clear" w:color="auto" w:fill="FFFFFF"/>
            <w:rPrChange w:id="169" w:author="NaYEeM" w:date="2020-01-17T15:47:00Z">
              <w:rPr>
                <w:shd w:val="clear" w:color="auto" w:fill="FFFFFF"/>
              </w:rPr>
            </w:rPrChange>
          </w:rPr>
          <w:fldChar w:fldCharType="separate"/>
        </w:r>
        <w:r w:rsidR="007E0505" w:rsidRPr="00466B75">
          <w:rPr>
            <w:rFonts w:ascii="Times New Roman" w:hAnsi="Times New Roman" w:cs="Times New Roman"/>
            <w:noProof/>
            <w:sz w:val="24"/>
            <w:szCs w:val="24"/>
            <w:shd w:val="clear" w:color="auto" w:fill="FFFFFF"/>
            <w:rPrChange w:id="170" w:author="NaYEeM" w:date="2020-01-17T15:47:00Z">
              <w:rPr>
                <w:noProof/>
                <w:shd w:val="clear" w:color="auto" w:fill="FFFFFF"/>
              </w:rPr>
            </w:rPrChange>
          </w:rPr>
          <w:t>(Mihrshahi et al., 2007)</w:t>
        </w:r>
        <w:r w:rsidR="007E0505" w:rsidRPr="00466B75">
          <w:rPr>
            <w:rFonts w:ascii="Times New Roman" w:hAnsi="Times New Roman" w:cs="Times New Roman"/>
            <w:sz w:val="24"/>
            <w:szCs w:val="24"/>
            <w:shd w:val="clear" w:color="auto" w:fill="FFFFFF"/>
            <w:rPrChange w:id="171" w:author="NaYEeM" w:date="2020-01-17T15:47:00Z">
              <w:rPr>
                <w:shd w:val="clear" w:color="auto" w:fill="FFFFFF"/>
              </w:rPr>
            </w:rPrChange>
          </w:rPr>
          <w:fldChar w:fldCharType="end"/>
        </w:r>
        <w:r w:rsidR="007E0505" w:rsidRPr="00466B75">
          <w:rPr>
            <w:rFonts w:ascii="Times New Roman" w:hAnsi="Times New Roman" w:cs="Times New Roman"/>
            <w:sz w:val="24"/>
            <w:szCs w:val="24"/>
            <w:shd w:val="clear" w:color="auto" w:fill="FFFFFF"/>
            <w:rPrChange w:id="172" w:author="NaYEeM" w:date="2020-01-17T15:47:00Z">
              <w:rPr>
                <w:shd w:val="clear" w:color="auto" w:fill="FFFFFF"/>
              </w:rPr>
            </w:rPrChange>
          </w:rPr>
          <w:t>.</w:t>
        </w:r>
        <w:r w:rsidR="007E0505" w:rsidRPr="00466B75">
          <w:rPr>
            <w:rFonts w:ascii="Times New Roman" w:hAnsi="Times New Roman" w:cs="Times New Roman"/>
            <w:sz w:val="24"/>
            <w:szCs w:val="24"/>
            <w:rPrChange w:id="173" w:author="NaYEeM" w:date="2020-01-17T15:47:00Z">
              <w:rPr/>
            </w:rPrChange>
          </w:rPr>
          <w:t xml:space="preserve"> </w:t>
        </w:r>
      </w:ins>
      <w:ins w:id="174" w:author="NaYEeM" w:date="2020-01-17T17:57:00Z">
        <w:r w:rsidRPr="003A73B6">
          <w:rPr>
            <w:rFonts w:ascii="Times New Roman" w:hAnsi="Times New Roman" w:cs="Times New Roman"/>
            <w:sz w:val="24"/>
            <w:szCs w:val="24"/>
          </w:rPr>
          <w:t>Community‐level education and counseling program named Maternal, Neonatal, and Child Health and Integrated Management of Neonatal and Childhood Illness program had a huge effect on breastfeeding</w:t>
        </w:r>
        <w:r>
          <w:rPr>
            <w:rFonts w:ascii="Times New Roman" w:hAnsi="Times New Roman" w:cs="Times New Roman"/>
            <w:sz w:val="24"/>
            <w:szCs w:val="24"/>
          </w:rPr>
          <w:t xml:space="preserve"> </w:t>
        </w:r>
      </w:ins>
      <w:del w:id="175" w:author="NaYEeM" w:date="2020-01-17T17:57:00Z">
        <w:r w:rsidR="00CB23DA" w:rsidRPr="00DD769B" w:rsidDel="003A73B6">
          <w:rPr>
            <w:rFonts w:ascii="Times New Roman" w:hAnsi="Times New Roman" w:cs="Times New Roman"/>
            <w:sz w:val="24"/>
            <w:szCs w:val="24"/>
            <w:shd w:val="clear" w:color="auto" w:fill="FFFFFF"/>
          </w:rPr>
          <w:delText>Community</w:delText>
        </w:r>
        <w:r w:rsidR="00CB23DA" w:rsidRPr="00466B75" w:rsidDel="003A73B6">
          <w:rPr>
            <w:rFonts w:ascii="Times New Roman" w:hAnsi="Times New Roman" w:cs="Times New Roman"/>
            <w:sz w:val="24"/>
            <w:szCs w:val="24"/>
            <w:shd w:val="clear" w:color="auto" w:fill="FFFFFF"/>
            <w:rPrChange w:id="176" w:author="NaYEeM" w:date="2020-01-17T15:47:00Z">
              <w:rPr>
                <w:rFonts w:ascii="Cambria Math" w:hAnsi="Cambria Math" w:cs="Cambria Math"/>
                <w:sz w:val="24"/>
                <w:szCs w:val="24"/>
                <w:shd w:val="clear" w:color="auto" w:fill="FFFFFF"/>
              </w:rPr>
            </w:rPrChange>
          </w:rPr>
          <w:delText>‐</w:delText>
        </w:r>
        <w:r w:rsidR="00CB23DA" w:rsidRPr="00DD769B" w:rsidDel="003A73B6">
          <w:rPr>
            <w:rFonts w:ascii="Times New Roman" w:hAnsi="Times New Roman" w:cs="Times New Roman"/>
            <w:sz w:val="24"/>
            <w:szCs w:val="24"/>
            <w:shd w:val="clear" w:color="auto" w:fill="FFFFFF"/>
          </w:rPr>
          <w:delText xml:space="preserve">level education and counselling program named </w:delText>
        </w:r>
        <w:r w:rsidR="00CB23DA" w:rsidRPr="00DD769B" w:rsidDel="003A73B6">
          <w:rPr>
            <w:rFonts w:ascii="Times New Roman" w:hAnsi="Times New Roman" w:cs="Times New Roman"/>
            <w:sz w:val="24"/>
            <w:szCs w:val="24"/>
          </w:rPr>
          <w:delText>Materna</w:delText>
        </w:r>
        <w:r w:rsidR="00CB23DA" w:rsidRPr="00466B75" w:rsidDel="003A73B6">
          <w:rPr>
            <w:rFonts w:ascii="Times New Roman" w:hAnsi="Times New Roman" w:cs="Times New Roman"/>
            <w:sz w:val="24"/>
            <w:szCs w:val="24"/>
          </w:rPr>
          <w:delText>l, Neonatal, and Child Health</w:delText>
        </w:r>
      </w:del>
      <w:del w:id="177" w:author="NaYEeM" w:date="2020-01-17T15:50:00Z">
        <w:r w:rsidR="00CB23DA" w:rsidRPr="00466B75" w:rsidDel="00466B75">
          <w:rPr>
            <w:rFonts w:ascii="Times New Roman" w:hAnsi="Times New Roman" w:cs="Times New Roman"/>
            <w:sz w:val="24"/>
            <w:szCs w:val="24"/>
            <w:shd w:val="clear" w:color="auto" w:fill="FFFFFF"/>
          </w:rPr>
          <w:delText xml:space="preserve"> (MNCH)</w:delText>
        </w:r>
      </w:del>
      <w:del w:id="178" w:author="NaYEeM" w:date="2020-01-17T17:57:00Z">
        <w:r w:rsidR="00CB23DA" w:rsidRPr="00466B75" w:rsidDel="003A73B6">
          <w:rPr>
            <w:rFonts w:ascii="Times New Roman" w:hAnsi="Times New Roman" w:cs="Times New Roman"/>
            <w:sz w:val="24"/>
            <w:szCs w:val="24"/>
            <w:shd w:val="clear" w:color="auto" w:fill="FFFFFF"/>
          </w:rPr>
          <w:delText xml:space="preserve"> and Integrated Management of Neonatal and Childhood Illness</w:delText>
        </w:r>
      </w:del>
      <w:del w:id="179" w:author="NaYEeM" w:date="2020-01-17T15:51:00Z">
        <w:r w:rsidR="00CB23DA" w:rsidRPr="00466B75" w:rsidDel="00466B75">
          <w:rPr>
            <w:rFonts w:ascii="Times New Roman" w:hAnsi="Times New Roman" w:cs="Times New Roman"/>
            <w:sz w:val="24"/>
            <w:szCs w:val="24"/>
            <w:shd w:val="clear" w:color="auto" w:fill="FFFFFF"/>
          </w:rPr>
          <w:delText xml:space="preserve"> (IMNCI)</w:delText>
        </w:r>
      </w:del>
      <w:del w:id="180" w:author="NaYEeM" w:date="2020-01-17T17:57:00Z">
        <w:r w:rsidR="00CB23DA" w:rsidRPr="00466B75" w:rsidDel="003A73B6">
          <w:rPr>
            <w:rFonts w:ascii="Times New Roman" w:hAnsi="Times New Roman" w:cs="Times New Roman"/>
            <w:sz w:val="24"/>
            <w:szCs w:val="24"/>
            <w:shd w:val="clear" w:color="auto" w:fill="FFFFFF"/>
          </w:rPr>
          <w:delText xml:space="preserve"> program h</w:delText>
        </w:r>
        <w:r w:rsidR="00CB23DA" w:rsidRPr="00466B75" w:rsidDel="003A73B6">
          <w:rPr>
            <w:rFonts w:ascii="Times New Roman" w:hAnsi="Times New Roman" w:cs="Times New Roman"/>
            <w:sz w:val="24"/>
            <w:szCs w:val="24"/>
          </w:rPr>
          <w:delText xml:space="preserve">ad a </w:delText>
        </w:r>
      </w:del>
      <w:del w:id="181" w:author="NaYEeM" w:date="2020-01-17T15:52:00Z">
        <w:r w:rsidR="00CB23DA" w:rsidRPr="00236EB7" w:rsidDel="00236EB7">
          <w:rPr>
            <w:rFonts w:ascii="Times New Roman" w:hAnsi="Times New Roman" w:cs="Times New Roman"/>
            <w:sz w:val="24"/>
            <w:szCs w:val="24"/>
          </w:rPr>
          <w:delText>large</w:delText>
        </w:r>
        <w:r w:rsidR="00CB23DA" w:rsidRPr="00DD769B" w:rsidDel="00236EB7">
          <w:rPr>
            <w:rFonts w:ascii="Times New Roman" w:hAnsi="Times New Roman" w:cs="Times New Roman"/>
            <w:sz w:val="24"/>
            <w:szCs w:val="24"/>
          </w:rPr>
          <w:delText>, significant</w:delText>
        </w:r>
      </w:del>
      <w:del w:id="182" w:author="NaYEeM" w:date="2020-01-17T17:57:00Z">
        <w:r w:rsidR="00CB23DA" w:rsidRPr="00DD769B" w:rsidDel="003A73B6">
          <w:rPr>
            <w:rFonts w:ascii="Times New Roman" w:hAnsi="Times New Roman" w:cs="Times New Roman"/>
            <w:sz w:val="24"/>
            <w:szCs w:val="24"/>
          </w:rPr>
          <w:delText xml:space="preserve"> effect on breastfeeding </w:delText>
        </w:r>
      </w:del>
      <w:del w:id="183" w:author="NaYEeM" w:date="2020-01-17T01:12:00Z">
        <w:r w:rsidR="00CB23DA" w:rsidRPr="00DD769B" w:rsidDel="00A6778C">
          <w:rPr>
            <w:rFonts w:ascii="Times New Roman" w:hAnsi="Times New Roman" w:cs="Times New Roman"/>
            <w:sz w:val="24"/>
            <w:szCs w:val="24"/>
          </w:rPr>
          <w:fldChar w:fldCharType="begin" w:fldLock="1"/>
        </w:r>
        <w:r w:rsidR="00D96BDE" w:rsidRPr="00466B75" w:rsidDel="00A6778C">
          <w:rPr>
            <w:rFonts w:ascii="Times New Roman" w:hAnsi="Times New Roman" w:cs="Times New Roman"/>
            <w:sz w:val="24"/>
            <w:szCs w:val="24"/>
          </w:rPr>
          <w:delInstrText xml:space="preserve">ADDIN CSL_CITATION {"citationItems":[{"id":"ITEM-1","itemData":{"DOI":"10.3945/jn.117.257303","ISSN":"0022-3166","PMID":"29021370","abstract":"Background: Maternal undernutrition is a major concern globally, contributing to poor birth outcomes. Limited evidence exists on delivering multiple interventions for maternal nutrition simultaneously. Alive &amp; Thrive addressed this gap by integrating nutrition-focused interpersonal counseling, community mobilization, distribution of free micronutrient supplements, and weight-gain monitoring through an existing Maternal, Neonatal, and Child Health (MNCH) program in Bangladesh.Objectives: We evaluated the effect of providing nutrition-focused MNCH compared with standard MNCH (antenatal care with standard nutrition counseling) on coverage of nutrition interventions, maternal dietary diversity, micronutrient supplement intake, and early breastfeeding practices.Methods: We used a cluster-randomized design with cross-sectional surveys at baseline (2015) and endline (2016) (n </w:delInstrText>
        </w:r>
        <w:r w:rsidR="00D96BDE" w:rsidRPr="00466B75" w:rsidDel="00A6778C">
          <w:rPr>
            <w:rFonts w:ascii="Cambria Math" w:hAnsi="Cambria Math" w:cs="Cambria Math"/>
            <w:sz w:val="24"/>
            <w:szCs w:val="24"/>
          </w:rPr>
          <w:delInstrText>∼</w:delInstrText>
        </w:r>
        <w:r w:rsidR="00D96BDE" w:rsidRPr="00466B75" w:rsidDel="00A6778C">
          <w:rPr>
            <w:rFonts w:ascii="Times New Roman" w:hAnsi="Times New Roman" w:cs="Times New Roman"/>
            <w:sz w:val="24"/>
            <w:szCs w:val="24"/>
          </w:rPr>
          <w:delInstrText xml:space="preserve"> 300 and 1000 pregnant or recently delivered women, respectively, per survey round). We derived difference-in-difference effect estimates, adjusted for geographic clustering and infant age and sex.Results: Coverage of interpersonal counseling was high; &gt;90% of women in the nutrition-focused MNCH group were visited at home by health workers for maternal nutrition and breastfeeding counseling. The coverage of community mobilization activities was </w:delInstrText>
        </w:r>
        <w:r w:rsidR="00D96BDE" w:rsidRPr="00466B75" w:rsidDel="00A6778C">
          <w:rPr>
            <w:rFonts w:ascii="Cambria Math" w:hAnsi="Cambria Math" w:cs="Cambria Math"/>
            <w:sz w:val="24"/>
            <w:szCs w:val="24"/>
          </w:rPr>
          <w:delInstrText>∼</w:delInstrText>
        </w:r>
        <w:r w:rsidR="00D96BDE" w:rsidRPr="00466B75" w:rsidDel="00A6778C">
          <w:rPr>
            <w:rFonts w:ascii="Times New Roman" w:hAnsi="Times New Roman" w:cs="Times New Roman"/>
            <w:sz w:val="24"/>
            <w:szCs w:val="24"/>
          </w:rPr>
          <w:delInstrText>50%. Improvements were significantly greater in the nutrition-focused MNCH group than in the standard MNCH group for consumption of iron and folic acid [effect: 9.8 percentage points (pp); 46 tablets] and calcium supplements (effect: 12.8 pp; 50 tablets). Significant impacts were observed for the number of food groups consumed (effect: 1.6 food groups), percentage of women who consumed ≥5 food groups/d (effect: 30.0 pp), and daily intakes of several micronutrients. A significant impact was also observed for exclusive breastfeeding (EBF; effect: 31 pp) but not for early initiation of breastfeeding.Conclusions: Addressing nutrition during pregnancy by delivering interpersonal counseling and community mobilization, providing free supplements, and ensuring weight-gain monitoring through an existing MNCH program improved maternal dietary diversity, micronutrient supplement consumption, and EBF practices. This trial was registered at clinicaltrials.gov as NCT02745249.","author":[{"dropping-particle":"","family":"Nguyen","given":"Phuong Hong","non-dropping-particle":"","parse-names":false,"suffix":""},{"dropping-particle":"","family":"Kim","given":"Sunny S","non-dropping-particle":"","parse-names":false,"suffix":""},{"dropping-particle":"","family":"Sanghvi","given":"Tina","non-dropping-particle":"","parse-names":false,"suffix":""},{"dropping-particle":"","family":"Mahmud","given":"Zeba","non-dropping-particle":"","parse-names":false,"suffix":""},{"dropping-particle":"","family":"Tran","given":"Lan Mai","non-dropping-particle":"","parse-names":false,"suffix":""},{"dropping-particle":"","family":"Shabnam","given":"Sadia","non-dropping-particle":"","parse-names":false,"suffix":""},{"dropping-particle":"","family":"Aktar","given":"Bachera","non-dropping-particle":"","parse-names":false,"suffix":""},{"dropping-particle":"","family":"Haque","given":"Raisul","non-dropping-particle":"","parse-names":false,"suffix":""},{"dropping-particle":"","family":"Afsana","given":"Kaosar","non-dropping-particle":"","parse-names":false,"suffix":""},{"dropping-particle":"","family":"Frongillo","given":"Edward A","non-dropping-particle":"","parse-names":false,"suffix":""},{"dropping-particle":"","family":"Ruel","given":"Marie T","non-dropping-particle":"","parse-names":false,"suffix":""},{"dropping-particle":"","family":"Menon","given":"Purnima","non-dropping-particle":"","parse-names":false,"suffix":""}],"container-title":"The Journal of Nutrition","id":"ITEM-1","issue":"12","issued":{"date-parts":[["2017","12"]]},"page":"2326-2337","title":"Integrating Nutrition Interventions into an Existing Maternal, Neonatal, and Child Health Program Increased Maternal Dietary Diversity, Micronutrient Intake, and Exclusive Breastfeeding Practices in Bangladesh: Results of a Cluster-Randomized Program Eval","type":"article-journal","volume":"147"},"uris":["http://www.mendeley.com/documents/?uuid=f28b52ce-71eb-35e5-bca1-5c3d872771df","http://www.mendeley.com/documents/?uuid=37439ff6-98b8-4d46-b17d-418111a32ac1"]}],"mendeley":{"formattedCitation":"(Nguyen et al., 2017)","plainTextFormattedCitation":"(Nguyen et al., 2017)","previouslyFormattedCitation":"(Nguyen et al., 2017)"},"properties":{"noteIndex":0},"schema":"https://github.com/citation-style-language/schema/raw/master/csl-citation.json"}</w:delInstrText>
        </w:r>
        <w:r w:rsidR="00CB23DA" w:rsidRPr="00DD769B" w:rsidDel="00A6778C">
          <w:rPr>
            <w:rFonts w:ascii="Times New Roman" w:hAnsi="Times New Roman" w:cs="Times New Roman"/>
            <w:sz w:val="24"/>
            <w:szCs w:val="24"/>
            <w:rPrChange w:id="184" w:author="NaYEeM" w:date="2020-01-17T15:47:00Z">
              <w:rPr>
                <w:rFonts w:ascii="Times New Roman" w:hAnsi="Times New Roman" w:cs="Times New Roman"/>
                <w:sz w:val="24"/>
                <w:szCs w:val="24"/>
              </w:rPr>
            </w:rPrChange>
          </w:rPr>
          <w:fldChar w:fldCharType="separate"/>
        </w:r>
        <w:r w:rsidR="00CB23DA" w:rsidRPr="00DD769B" w:rsidDel="00A6778C">
          <w:rPr>
            <w:rFonts w:ascii="Times New Roman" w:hAnsi="Times New Roman" w:cs="Times New Roman"/>
            <w:noProof/>
            <w:sz w:val="24"/>
            <w:szCs w:val="24"/>
          </w:rPr>
          <w:delText>(Nguyen et al., 2017)</w:delText>
        </w:r>
        <w:r w:rsidR="00CB23DA" w:rsidRPr="00DD769B" w:rsidDel="00A6778C">
          <w:rPr>
            <w:rFonts w:ascii="Times New Roman" w:hAnsi="Times New Roman" w:cs="Times New Roman"/>
            <w:sz w:val="24"/>
            <w:szCs w:val="24"/>
          </w:rPr>
          <w:fldChar w:fldCharType="end"/>
        </w:r>
        <w:r w:rsidR="00CB23DA" w:rsidRPr="00DD769B" w:rsidDel="00A6778C">
          <w:rPr>
            <w:rFonts w:ascii="Times New Roman" w:hAnsi="Times New Roman" w:cs="Times New Roman"/>
            <w:sz w:val="24"/>
            <w:szCs w:val="24"/>
          </w:rPr>
          <w:delText xml:space="preserve"> </w:delText>
        </w:r>
        <w:r w:rsidR="00CB23DA" w:rsidRPr="00DD769B" w:rsidDel="00A6778C">
          <w:rPr>
            <w:rFonts w:ascii="Times New Roman" w:hAnsi="Times New Roman" w:cs="Times New Roman"/>
            <w:sz w:val="24"/>
            <w:szCs w:val="24"/>
          </w:rPr>
          <w:fldChar w:fldCharType="begin" w:fldLock="1"/>
        </w:r>
        <w:r w:rsidR="00D96BDE" w:rsidRPr="00466B75" w:rsidDel="00A6778C">
          <w:rPr>
            <w:rFonts w:ascii="Times New Roman" w:hAnsi="Times New Roman" w:cs="Times New Roman"/>
            <w:sz w:val="24"/>
            <w:szCs w:val="24"/>
          </w:rPr>
          <w:delInstrText>ADDIN CSL_CITATION {"citationItems":[{"id":"ITEM-1","itemData":{"DOI":"10.1111/mcn.12697","ISSN":"17408695","PMID":"30499251","abstract":"Most children in South Asia are breastfed at some point in their lives; however, many are not breastfed optimally, including the early initiation of breastfeeding (EIBF) within 1 hr of birth, avoidance of prelacteal feeds (APF), exclusive breastfeeding (EBF) for 6 months, and continued breastfeeding (CBF) up to 2 years of age or beyond. This review identifies and collates evidence on the effectiveness of interventions to support optimal breastfeeding in five countries in South Asia: Afghanistan, Bangladesh, India, Nepal, and Pakistan. A scoping review was conducted of peer-reviewed and grey literature. The 31 eligible studies included randomized trials and quasi-experimental designs that were conducted between 1990 and 2015. Data were collated regarding intervention design, characteristics, and effectiveness to support EIBF, APF, EBF, and CBF. Most studies reported a positive impact on breastfeeding outcomes, including 21/25 studies that examined EIBF, 15/19 studies that examined EBF, and 10/10 studies that examined APF. The only study that examined CBF reported no effect. Education, counselling, and maternal, newborn, and child health initiatives were common intervention types with positive effects on breastfeeding outcomes. Interventions were delivered in health facility, community, and home/family environments. Programmes and interventions that reached women and their families with repeated exposure and beginning during pregnancy were more likely to improve EIBF and EBF outcomes. Interventions with no impact on breastfeeding were characterized by short duration, irregular frequency, inappropriate timing, poor coverage, and targeting.","author":[{"dropping-particle":"","family":"Benedict","given":"Rukundo K.","non-dropping-particle":"","parse-names":false,"suffix":""},{"dropping-particle":"","family":"Craig","given":"Hope C.","non-dropping-particle":"","parse-names":false,"suffix":""},{"dropping-particle":"","family":"Torlesse","given":"Harriet","non-dropping-particle":"","parse-names":false,"suffix":""},{"dropping-particle":"","family":"Stoltzfus","given":"Rebecca J.","non-dropping-particle":"","parse-names":false,"suffix":""}],"container-title":"Maternal &amp; Child Nutrition","id":"ITEM-1","issued":{"date-parts":[["2018","11"]]},"page":"e12697","title":"Effectiveness of programmes and interventions to support optimal breastfeeding among children 0-23 months, South Asia: A scoping review","type":"article-journal","volume":"14"},"uris":["http://www.mendeley.com/documents/?uuid=94fe2c4e-1595-3d8f-997c-df5250fb320a"]}],"mendeley":{"formattedCitation":"(Benedict, Craig, Torlesse, &amp; Stoltzfus, 2018a)","plainTextFormattedCitation":"(Benedict, Craig, Torlesse, &amp; Stoltzfus, 2018a)","previouslyFormattedCitation":"(Benedict, Craig, Torlesse, &amp; Stoltzfus, 2018a)"},"properties":{"noteIndex":0},"schema":"https://github.com/citation-style-language/schema/raw/master/csl-citation.json"}</w:delInstrText>
        </w:r>
        <w:r w:rsidR="00CB23DA" w:rsidRPr="00DD769B" w:rsidDel="00A6778C">
          <w:rPr>
            <w:rFonts w:ascii="Times New Roman" w:hAnsi="Times New Roman" w:cs="Times New Roman"/>
            <w:sz w:val="24"/>
            <w:szCs w:val="24"/>
            <w:rPrChange w:id="185" w:author="NaYEeM" w:date="2020-01-17T15:47:00Z">
              <w:rPr>
                <w:rFonts w:ascii="Times New Roman" w:hAnsi="Times New Roman" w:cs="Times New Roman"/>
                <w:sz w:val="24"/>
                <w:szCs w:val="24"/>
              </w:rPr>
            </w:rPrChange>
          </w:rPr>
          <w:fldChar w:fldCharType="separate"/>
        </w:r>
        <w:r w:rsidR="00CB23DA" w:rsidRPr="00DD769B" w:rsidDel="00A6778C">
          <w:rPr>
            <w:rFonts w:ascii="Times New Roman" w:hAnsi="Times New Roman" w:cs="Times New Roman"/>
            <w:noProof/>
            <w:sz w:val="24"/>
            <w:szCs w:val="24"/>
          </w:rPr>
          <w:delText>(Benedict, Craig, Torlesse, &amp; Stoltzfus, 2018a)</w:delText>
        </w:r>
        <w:r w:rsidR="00CB23DA" w:rsidRPr="00DD769B" w:rsidDel="00A6778C">
          <w:rPr>
            <w:rFonts w:ascii="Times New Roman" w:hAnsi="Times New Roman" w:cs="Times New Roman"/>
            <w:sz w:val="24"/>
            <w:szCs w:val="24"/>
          </w:rPr>
          <w:fldChar w:fldCharType="end"/>
        </w:r>
      </w:del>
      <w:ins w:id="186" w:author="NaYEeM" w:date="2020-01-17T01:12:00Z">
        <w:r w:rsidR="00A6778C" w:rsidRPr="0054119C">
          <w:rPr>
            <w:rFonts w:ascii="Times New Roman" w:hAnsi="Times New Roman" w:cs="Times New Roman"/>
            <w:sz w:val="24"/>
            <w:szCs w:val="24"/>
          </w:rPr>
          <w:fldChar w:fldCharType="begin" w:fldLock="1"/>
        </w:r>
      </w:ins>
      <w:r w:rsidR="00A6778C" w:rsidRPr="00466B75">
        <w:rPr>
          <w:rFonts w:ascii="Times New Roman" w:hAnsi="Times New Roman" w:cs="Times New Roman"/>
          <w:sz w:val="24"/>
          <w:szCs w:val="24"/>
        </w:rPr>
        <w:instrText>ADDIN CSL_CITATION {"citationItems":[{"id":"ITEM-1","itemData":{"DOI":"10.3945/jn.117.257303","ISSN":"0022-3166","PMID":"29021370","abstract":"Background: Maternal undernutrition is a major concern globally, contributing to poor birth outcomes. Limited evidence exists on delivering multiple interventions for maternal nutrition simultaneously. Alive &amp; Thrive addressed this gap by integrating nutrition-focused interpersonal counseling, community mobilization, distribution of free micronutrient supplements, and weight-gain monitoring through an existing Maternal, Neonatal, and Child Health (MNCH) program in Bangladesh.Objectives: We evaluated the effect of providing nutrition-focused MNCH compared with standard MNCH (antenatal care with standard nutrition counseling) on coverage of nutrition interventions, maternal dietary diversity, micronutrient supplement intake, and early breastfeeding practices.Methods: We used a cluster-randomized design with cross-sectional surveys at baseline (2015) and endline (2016) (n approximately 300 and 1000 pregnant or recently delivered women, respectively, per survey round). We derived difference-in-difference effect estimates, adjusted for geographic clustering and infant age and sex.Results: Coverage of interpersonal counseling was high; &gt;90% of women in the nutrition-focused MNCH group were visited at home by health workers for maternal nutrition and breastfeeding counseling. The coverage of community mobilization activities was approximately 50%. Improvements were significantly greater in the nutrition-focused MNCH group than in the standard MNCH group for consumption of iron and folic acid [effect: 9.8 percentage points (pp); 46 tablets] and calcium supplements (effect: 12.8 pp; 50 tablets). Significant impacts were observed for the number of food groups consumed (effect: 1.6 food groups), percentage of women who consumed &gt;/=5 food groups/d (effect: 30.0 pp), and daily intakes of several micronutrients. A significant impact was also observed for exclusive breastfeeding (EBF; effect: 31 pp) but not for early initiation of breastfeeding.Conclusions: Addressing nutrition during pregnancy by delivering interpersonal counseling and community mobilization, providing free supplements, and ensuring weight-gain monitoring through an existing MNCH program improved maternal dietary diversity, micronutrient supplement consumption, and EBF practices. This trial was registered at clinicaltrials.gov as NCT02745249.","author":[{"dropping-particle":"","family":"Nguyen","given":"Phuong Hong","non-dropping-particle":"","parse-names":false,"suffix":""},{"dropping-particle":"","family":"Kim","given":"Sunny S","non-dropping-particle":"","parse-names":false,"suffix":""},{"dropping-particle":"","family":"Sanghvi","given":"Tina","non-dropping-particle":"","parse-names":false,"suffix":""},{"dropping-particle":"","family":"Mahmud","given":"Zeba","non-dropping-particle":"","parse-names":false,"suffix":""},{"dropping-particle":"","family":"Tran","given":"Lan Mai","non-dropping-particle":"","parse-names":false,"suffix":""},{"dropping-particle":"","family":"Shabnam","given":"Sadia","non-dropping-particle":"","parse-names":false,"suffix":""},{"dropping-particle":"","family":"Aktar","given":"Bachera","non-dropping-particle":"","parse-names":false,"suffix":""},{"dropping-particle":"","family":"Haque","given":"Raisul","non-dropping-particle":"","parse-names":false,"suffix":""},{"dropping-particle":"","family":"Afsana","given":"Kaosar","non-dropping-particle":"","parse-names":false,"suffix":""},{"dropping-particle":"","family":"Frongillo","given":"Edward A","non-dropping-particle":"","parse-names":false,"suffix":""},{"dropping-particle":"","family":"Ruel","given":"Marie T","non-dropping-particle":"","parse-names":false,"suffix":""},{"dropping-particle":"","family":"Menon","given":"Purnima","non-dropping-particle":"","parse-names":false,"suffix":""}],"container-title":"The Journal of Nutrition","id":"ITEM-1","issue":"12","issued":{"date-parts":[["2017","12"]]},"page":"2326-2337","title":"Integrating Nutrition Interventions into an Existing Maternal, Neonatal, and Child Health Program Increased Maternal Dietary Diversity, Micronutrient Intake, and Exclusive Breastfeeding Practices in Bangladesh: Results of a Cluster-Randomized Program Eval","type":"article-journal","volume":"147"},"uris":["http://www.mendeley.com/documents/?uuid=37439ff6-98b8-4d46-b17d-418111a32ac1"]},{"id":"ITEM-2","itemData":{"DOI":"10.1111/mcn.12697","ISSN":"17408695","PMID":"30499251","abstract":"Most children in South Asia are breastfed at some point in their lives; however, many are not breastfed optimally, including the early initiation of breastfeeding (EIBF) within 1 hr of birth, avoidance of prelacteal feeds (APF), exclusive breastfeeding (EBF) for 6 months, and continued breastfeeding (CBF) up to 2 years of age or beyond. This review identifies and collates evidence on the effectiveness of interventions to support optimal breastfeeding in five countries in South Asia: Afghanistan, Bangladesh, India, Nepal, and Pakistan. A scoping review was conducted of peer-reviewed and grey literature. The 31 eligible studies included randomized trials and quasi-experimental designs that were conducted between 1990 and 2015. Data were collated regarding intervention design, characteristics, and effectiveness to support EIBF, APF, EBF, and CBF. Most studies reported a positive impact on breastfeeding outcomes, including 21/25 studies that examined EIBF, 15/19 studies that examined EBF, and 10/10 studies that examined APF. The only study that examined CBF reported no effect. Education, counselling, and maternal, newborn, and child health initiatives were common intervention types with positive effects on breastfeeding outcomes. Interventions were delivered in health facility, community, and home/family environments. Programmes and interventions that reached women and their families with repeated exposure and beginning during pregnancy were more likely to improve EIBF and EBF outcomes. Interventions with no impact on breastfeeding were characterized by short duration, irregular frequency, inappropriate timing, poor coverage, and targeting.","author":[{"dropping-particle":"","family":"Benedict","given":"Rukundo K.","non-dropping-particle":"","parse-names":false,"suffix":""},{"dropping-particle":"","family":"Craig","given":"Hope C.","non-dropping-particle":"","parse-names":false,"suffix":""},{"dropping-particle":"","family":"Torlesse","given":"Harriet","non-dropping-particle":"","parse-names":false,"suffix":""},{"dropping-particle":"","family":"Stoltzfus","given":"Rebecca J.","non-dropping-particle":"","parse-names":false,"suffix":""}],"container-title":"Maternal &amp; Child Nutrition","id":"ITEM-2","issued":{"date-parts":[["2018","11"]]},"page":"e12697","title":"Effectiveness of programmes and interventions to support optimal breastfeeding among children 0-23 months, South Asia: A scoping review","type":"article-journal","volume":"14"},"uris":["http://www.mendeley.com/documents/?uuid=94fe2c4e-1595-3d8f-997c-df5250fb320a"]}],"mendeley":{"formattedCitation":"(Benedict, Craig, Torlesse, &amp; Stoltzfus, 2018a; Nguyen et al., 2017)","plainTextFormattedCitation":"(Benedict, Craig, Torlesse, &amp; Stoltzfus, 2018a; Nguyen et al., 2017)","previouslyFormattedCitation":"(Benedict, Craig, Torlesse, &amp; Stoltzfus, 2018a; Nguyen et al., 2017)"},"properties":{"noteIndex":0},"schema":"https://github.com/citation-style-language/schema/raw/master/csl-citation.json"}</w:instrText>
      </w:r>
      <w:r w:rsidR="00A6778C" w:rsidRPr="0054119C">
        <w:rPr>
          <w:rFonts w:ascii="Times New Roman" w:hAnsi="Times New Roman" w:cs="Times New Roman"/>
          <w:sz w:val="24"/>
          <w:szCs w:val="24"/>
          <w:rPrChange w:id="187" w:author="NaYEeM" w:date="2020-01-17T15:47:00Z">
            <w:rPr>
              <w:rFonts w:ascii="Times New Roman" w:hAnsi="Times New Roman" w:cs="Times New Roman"/>
              <w:sz w:val="24"/>
              <w:szCs w:val="24"/>
            </w:rPr>
          </w:rPrChange>
        </w:rPr>
        <w:fldChar w:fldCharType="separate"/>
      </w:r>
      <w:r w:rsidR="00A6778C" w:rsidRPr="00466B75">
        <w:rPr>
          <w:rFonts w:ascii="Times New Roman" w:hAnsi="Times New Roman" w:cs="Times New Roman"/>
          <w:noProof/>
          <w:sz w:val="24"/>
          <w:szCs w:val="24"/>
        </w:rPr>
        <w:t>(Benedict, Craig, Torlesse, &amp; Stoltzfus, 2018a; Nguyen et al., 2017)</w:t>
      </w:r>
      <w:ins w:id="188" w:author="NaYEeM" w:date="2020-01-17T01:12:00Z">
        <w:r w:rsidR="00A6778C" w:rsidRPr="0054119C">
          <w:rPr>
            <w:rFonts w:ascii="Times New Roman" w:hAnsi="Times New Roman" w:cs="Times New Roman"/>
            <w:sz w:val="24"/>
            <w:szCs w:val="24"/>
          </w:rPr>
          <w:fldChar w:fldCharType="end"/>
        </w:r>
      </w:ins>
      <w:r w:rsidR="00CB23DA" w:rsidRPr="00DD769B">
        <w:rPr>
          <w:rFonts w:ascii="Times New Roman" w:hAnsi="Times New Roman" w:cs="Times New Roman"/>
          <w:sz w:val="24"/>
          <w:szCs w:val="24"/>
        </w:rPr>
        <w:t xml:space="preserve">. </w:t>
      </w:r>
      <w:ins w:id="189" w:author="NaYEeM" w:date="2020-01-17T17:57:00Z">
        <w:r w:rsidRPr="003A73B6">
          <w:rPr>
            <w:rFonts w:ascii="Times New Roman" w:hAnsi="Times New Roman" w:cs="Times New Roman"/>
            <w:sz w:val="24"/>
            <w:szCs w:val="24"/>
          </w:rPr>
          <w:t>In a study, Bangladesh, India, and Nepal show a positive tendency for all types of breastfeeding, but Afghanistan and Pakistan are almost behind all breastfeeding habits</w:t>
        </w:r>
      </w:ins>
      <w:del w:id="190" w:author="NaYEeM" w:date="2020-01-17T17:57:00Z">
        <w:r w:rsidR="00CB23DA" w:rsidRPr="00DD769B" w:rsidDel="003A73B6">
          <w:rPr>
            <w:rFonts w:ascii="Times New Roman" w:hAnsi="Times New Roman" w:cs="Times New Roman"/>
            <w:sz w:val="24"/>
            <w:szCs w:val="24"/>
          </w:rPr>
          <w:delText>In a study, Bangladesh, India and Nepal show positive tendency for all types of breastfee</w:delText>
        </w:r>
        <w:r w:rsidR="00CB23DA" w:rsidRPr="00466B75" w:rsidDel="003A73B6">
          <w:rPr>
            <w:rFonts w:ascii="Times New Roman" w:hAnsi="Times New Roman" w:cs="Times New Roman"/>
            <w:sz w:val="24"/>
            <w:szCs w:val="24"/>
          </w:rPr>
          <w:delText>ding, but Afghanistan and Pakistan are almost behind all breast-feeding habits</w:delText>
        </w:r>
      </w:del>
      <w:del w:id="191" w:author="NaYEeM" w:date="2020-01-17T01:12:00Z">
        <w:r w:rsidR="00CB23DA" w:rsidRPr="00466B75" w:rsidDel="00A6778C">
          <w:rPr>
            <w:rFonts w:ascii="Times New Roman" w:hAnsi="Times New Roman" w:cs="Times New Roman"/>
            <w:sz w:val="24"/>
            <w:szCs w:val="24"/>
            <w:shd w:val="clear" w:color="auto" w:fill="FFFFFF"/>
          </w:rPr>
          <w:delText xml:space="preserve"> </w:delText>
        </w:r>
      </w:del>
      <w:ins w:id="192" w:author="NaYEeM" w:date="2020-01-17T01:12:00Z">
        <w:r w:rsidR="00A6778C" w:rsidRPr="00466B75">
          <w:rPr>
            <w:rFonts w:ascii="Times New Roman" w:hAnsi="Times New Roman" w:cs="Times New Roman"/>
            <w:sz w:val="24"/>
            <w:szCs w:val="24"/>
            <w:shd w:val="clear" w:color="auto" w:fill="FFFFFF"/>
          </w:rPr>
          <w:t xml:space="preserve"> </w:t>
        </w:r>
        <w:r w:rsidR="00A6778C" w:rsidRPr="00DD769B">
          <w:rPr>
            <w:rFonts w:ascii="Times New Roman" w:hAnsi="Times New Roman" w:cs="Times New Roman"/>
            <w:sz w:val="24"/>
            <w:szCs w:val="24"/>
            <w:shd w:val="clear" w:color="auto" w:fill="FFFFFF"/>
          </w:rPr>
          <w:fldChar w:fldCharType="begin" w:fldLock="1"/>
        </w:r>
      </w:ins>
      <w:r w:rsidR="00A6778C" w:rsidRPr="00466B75">
        <w:rPr>
          <w:rFonts w:ascii="Times New Roman" w:hAnsi="Times New Roman" w:cs="Times New Roman"/>
          <w:sz w:val="24"/>
          <w:szCs w:val="24"/>
          <w:shd w:val="clear" w:color="auto" w:fill="FFFFFF"/>
        </w:rPr>
        <w:instrText>ADDIN CSL_CITATION {"citationItems":[{"id":"ITEM-1","itemData":{"DOI":"10.1111/mcn.12697","ISSN":"17408695","PMID":"30499251","abstract":"Most children in South Asia are breastfed at some point in their lives; however, many are not breastfed optimally, including the early initiation of breastfeeding (EIBF) within 1 hr of birth, avoidance of prelacteal feeds (APF), exclusive breastfeeding (EBF) for 6 months, and continued breastfeeding (CBF) up to 2 years of age or beyond. This review identifies and collates evidence on the effectiveness of interventions to support optimal breastfeeding in five countries in South Asia: Afghanistan, Bangladesh, India, Nepal, and Pakistan. A scoping review was conducted of peer-reviewed and grey literature. The 31 eligible studies included randomized trials and quasi-experimental designs that were conducted between 1990 and 2015. Data were collated regarding intervention design, characteristics, and effectiveness to support EIBF, APF, EBF, and CBF. Most studies reported a positive impact on breastfeeding outcomes, including 21/25 studies that examined EIBF, 15/19 studies that examined EBF, and 10/10 studies that examined APF. The only study that examined CBF reported no effect. Education, counselling, and maternal, newborn, and child health initiatives were common intervention types with positive effects on breastfeeding outcomes. Interventions were delivered in health facility, community, and home/family environments. Programmes and interventions that reached women and their families with repeated exposure and beginning during pregnancy were more likely to improve EIBF and EBF outcomes. Interventions with no impact on breastfeeding were characterized by short duration, irregular frequency, inappropriate timing, poor coverage, and targeting.","author":[{"dropping-particle":"","family":"Benedict","given":"Rukundo K.","non-dropping-particle":"","parse-names":false,"suffix":""},{"dropping-particle":"","family":"Craig","given":"Hope C.","non-dropping-particle":"","parse-names":false,"suffix":""},{"dropping-particle":"","family":"Torlesse","given":"Harriet","non-dropping-particle":"","parse-names":false,"suffix":""},{"dropping-particle":"","family":"Stoltzfus","given":"Rebecca J.","non-dropping-particle":"","parse-names":false,"suffix":""}],"container-title":"Maternal &amp; Child Nutrition","id":"ITEM-1","issued":{"date-parts":[["2018","11"]]},"page":"e12697","title":"Effectiveness of programmes and interventions to support optimal breastfeeding among children 0-23 months, South Asia: A scoping review","type":"article-journal","volume":"14"},"uris":["http://www.mendeley.com/documents/?uuid=94fe2c4e-1595-3d8f-997c-df5250fb320a"]}],"mendeley":{"formattedCitation":"(Benedict et al., 2018a)","plainTextFormattedCitation":"(Benedict et al., 2018a)","previouslyFormattedCitation":"(Benedict et al., 2018a)"},"properties":{"noteIndex":0},"schema":"https://github.com/citation-style-language/schema/raw/master/csl-citation.json"}</w:instrText>
      </w:r>
      <w:r w:rsidR="00A6778C" w:rsidRPr="00DD769B">
        <w:rPr>
          <w:rFonts w:ascii="Times New Roman" w:hAnsi="Times New Roman" w:cs="Times New Roman"/>
          <w:sz w:val="24"/>
          <w:szCs w:val="24"/>
          <w:shd w:val="clear" w:color="auto" w:fill="FFFFFF"/>
          <w:rPrChange w:id="193" w:author="NaYEeM" w:date="2020-01-17T15:47:00Z">
            <w:rPr>
              <w:rFonts w:ascii="Times New Roman" w:hAnsi="Times New Roman" w:cs="Times New Roman"/>
              <w:sz w:val="24"/>
              <w:szCs w:val="24"/>
              <w:shd w:val="clear" w:color="auto" w:fill="FFFFFF"/>
            </w:rPr>
          </w:rPrChange>
        </w:rPr>
        <w:fldChar w:fldCharType="separate"/>
      </w:r>
      <w:r w:rsidR="00A6778C" w:rsidRPr="00DD769B">
        <w:rPr>
          <w:rFonts w:ascii="Times New Roman" w:hAnsi="Times New Roman" w:cs="Times New Roman"/>
          <w:noProof/>
          <w:sz w:val="24"/>
          <w:szCs w:val="24"/>
          <w:shd w:val="clear" w:color="auto" w:fill="FFFFFF"/>
        </w:rPr>
        <w:t>(Benedict et al., 2018a)</w:t>
      </w:r>
      <w:ins w:id="194" w:author="NaYEeM" w:date="2020-01-17T01:12:00Z">
        <w:r w:rsidR="00A6778C" w:rsidRPr="00DD769B">
          <w:rPr>
            <w:rFonts w:ascii="Times New Roman" w:hAnsi="Times New Roman" w:cs="Times New Roman"/>
            <w:sz w:val="24"/>
            <w:szCs w:val="24"/>
            <w:shd w:val="clear" w:color="auto" w:fill="FFFFFF"/>
          </w:rPr>
          <w:fldChar w:fldCharType="end"/>
        </w:r>
      </w:ins>
      <w:del w:id="195" w:author="NaYEeM" w:date="2020-01-17T01:12:00Z">
        <w:r w:rsidR="00CB23DA" w:rsidRPr="00466B75" w:rsidDel="00A6778C">
          <w:rPr>
            <w:rFonts w:ascii="Times New Roman" w:hAnsi="Times New Roman" w:cs="Times New Roman"/>
            <w:sz w:val="24"/>
            <w:szCs w:val="24"/>
            <w:shd w:val="clear" w:color="auto" w:fill="FFFFFF"/>
          </w:rPr>
          <w:fldChar w:fldCharType="begin" w:fldLock="1"/>
        </w:r>
        <w:r w:rsidR="00A6778C" w:rsidRPr="00466B75" w:rsidDel="00A6778C">
          <w:rPr>
            <w:rFonts w:ascii="Times New Roman" w:hAnsi="Times New Roman" w:cs="Times New Roman"/>
            <w:sz w:val="24"/>
            <w:szCs w:val="24"/>
            <w:shd w:val="clear" w:color="auto" w:fill="FFFFFF"/>
          </w:rPr>
          <w:delInstrText>ADDIN CSL_CITATION {"citationItems":[{"id":"ITEM-1","itemData":{"DOI":"10.1111/mcn.12698","ISSN":"17408695","author":[{"dropping-particle":"","family":"Benedict","given":"Rukundo K.","non-dropping-particle":"","parse-names":false,"suffix":""},{"dropping-particle":"","family":"Craig","given":"Hope C.","non-dropping-particle":"","parse-names":false,"suffix":""},{"dropping-particle":"","family":"Torlesse","given":"Harriet","non-dropping-particle":"","parse-names":false,"suffix":""},{"dropping-particle":"","family":"Stoltzfus","given":"Rebecca J.","non-dropping-particle":"","parse-names":false,"suffix":""}],"container-title":"Maternal &amp; Child Nutrition","id":"ITEM-1","issued":{"date-parts":[["2018","11"]]},"page":"e12698","publisher":"John Wiley &amp; Sons, Ltd (10.1111)","title":"Trends and predictors of optimal breastfeeding among children 0-23 months, South Asia: Analysis of national survey data","type":"article-journal","volume":"14"},"uris":["http://www.mendeley.com/documents/?uuid=cb64b3b5-edd3-3270-80bc-2785fc28fa7f"]}],"mendeley":{"formattedCitation":"(Benedict, Craig, Torlesse, &amp; Stoltzfus, 2018b)","plainTextFormattedCitation":"(Benedict, Craig, Torlesse, &amp; Stoltzfus, 2018b)","previouslyFormattedCitation":"(Benedict, Craig, Torlesse, &amp; Stoltzfus, 2018b)"},"properties":{"noteIndex":0},"schema":"https://github.com/citation-style-language/schema/raw/master/csl-citation.json"}</w:delInstrText>
        </w:r>
        <w:r w:rsidR="00CB23DA" w:rsidRPr="00466B75" w:rsidDel="00A6778C">
          <w:rPr>
            <w:rFonts w:ascii="Times New Roman" w:hAnsi="Times New Roman" w:cs="Times New Roman"/>
            <w:sz w:val="24"/>
            <w:szCs w:val="24"/>
            <w:shd w:val="clear" w:color="auto" w:fill="FFFFFF"/>
            <w:rPrChange w:id="196" w:author="NaYEeM" w:date="2020-01-17T15:47:00Z">
              <w:rPr>
                <w:rFonts w:ascii="Times New Roman" w:hAnsi="Times New Roman" w:cs="Times New Roman"/>
                <w:sz w:val="24"/>
                <w:szCs w:val="24"/>
                <w:shd w:val="clear" w:color="auto" w:fill="FFFFFF"/>
              </w:rPr>
            </w:rPrChange>
          </w:rPr>
          <w:fldChar w:fldCharType="separate"/>
        </w:r>
        <w:r w:rsidR="00CB23DA" w:rsidRPr="00466B75" w:rsidDel="00A6778C">
          <w:rPr>
            <w:rFonts w:ascii="Times New Roman" w:hAnsi="Times New Roman" w:cs="Times New Roman"/>
            <w:noProof/>
            <w:sz w:val="24"/>
            <w:szCs w:val="24"/>
            <w:shd w:val="clear" w:color="auto" w:fill="FFFFFF"/>
          </w:rPr>
          <w:delText>(Benedict, Craig, Torlesse, &amp; Stoltzfus, 2018b)</w:delText>
        </w:r>
        <w:r w:rsidR="00CB23DA" w:rsidRPr="00466B75" w:rsidDel="00A6778C">
          <w:rPr>
            <w:rFonts w:ascii="Times New Roman" w:hAnsi="Times New Roman" w:cs="Times New Roman"/>
            <w:sz w:val="24"/>
            <w:szCs w:val="24"/>
            <w:shd w:val="clear" w:color="auto" w:fill="FFFFFF"/>
            <w:rPrChange w:id="197" w:author="NaYEeM" w:date="2020-01-17T15:47:00Z">
              <w:rPr>
                <w:rFonts w:ascii="Times New Roman" w:hAnsi="Times New Roman" w:cs="Times New Roman"/>
                <w:sz w:val="24"/>
                <w:szCs w:val="24"/>
                <w:shd w:val="clear" w:color="auto" w:fill="FFFFFF"/>
              </w:rPr>
            </w:rPrChange>
          </w:rPr>
          <w:fldChar w:fldCharType="end"/>
        </w:r>
      </w:del>
      <w:r w:rsidR="00CB23DA" w:rsidRPr="00DD769B">
        <w:rPr>
          <w:rFonts w:ascii="Times New Roman" w:hAnsi="Times New Roman" w:cs="Times New Roman"/>
          <w:sz w:val="24"/>
          <w:szCs w:val="24"/>
          <w:shd w:val="clear" w:color="auto" w:fill="FFFFFF"/>
        </w:rPr>
        <w:t xml:space="preserve">. </w:t>
      </w:r>
      <w:ins w:id="198" w:author="NaYEeM" w:date="2020-01-17T17:57:00Z">
        <w:r w:rsidRPr="003A73B6">
          <w:rPr>
            <w:rFonts w:ascii="Times New Roman" w:hAnsi="Times New Roman" w:cs="Times New Roman"/>
            <w:sz w:val="24"/>
            <w:szCs w:val="24"/>
            <w:shd w:val="clear" w:color="auto" w:fill="FFFFFF"/>
          </w:rPr>
          <w:t>This has increased during the 60 days of exclusive breastfeeding</w:t>
        </w:r>
        <w:r>
          <w:rPr>
            <w:rFonts w:ascii="Times New Roman" w:hAnsi="Times New Roman" w:cs="Times New Roman"/>
            <w:sz w:val="24"/>
            <w:szCs w:val="24"/>
            <w:shd w:val="clear" w:color="auto" w:fill="FFFFFF"/>
          </w:rPr>
          <w:t xml:space="preserve"> </w:t>
        </w:r>
      </w:ins>
      <w:del w:id="199" w:author="NaYEeM" w:date="2020-01-17T17:57:00Z">
        <w:r w:rsidR="00CB23DA" w:rsidRPr="00DD769B" w:rsidDel="003A73B6">
          <w:rPr>
            <w:rFonts w:ascii="Times New Roman" w:hAnsi="Times New Roman" w:cs="Times New Roman"/>
            <w:sz w:val="24"/>
            <w:szCs w:val="24"/>
          </w:rPr>
          <w:delText xml:space="preserve">This has increased during the 60 days of </w:delText>
        </w:r>
        <w:r w:rsidR="00CB23DA" w:rsidRPr="00466B75" w:rsidDel="003A73B6">
          <w:rPr>
            <w:rFonts w:ascii="Times New Roman" w:hAnsi="Times New Roman" w:cs="Times New Roman"/>
            <w:sz w:val="24"/>
            <w:szCs w:val="24"/>
          </w:rPr>
          <w:delText>exclusive breastfeeding</w:delText>
        </w:r>
      </w:del>
      <w:del w:id="200" w:author="NaYEeM" w:date="2020-01-17T01:15:00Z">
        <w:r w:rsidR="00CB23DA" w:rsidRPr="00466B75" w:rsidDel="00A6778C">
          <w:rPr>
            <w:rFonts w:ascii="Times New Roman" w:hAnsi="Times New Roman" w:cs="Times New Roman"/>
            <w:sz w:val="24"/>
            <w:szCs w:val="24"/>
          </w:rPr>
          <w:delText xml:space="preserve"> </w:delText>
        </w:r>
        <w:r w:rsidR="00CB23DA" w:rsidRPr="00DD769B" w:rsidDel="00A6778C">
          <w:rPr>
            <w:rFonts w:ascii="Times New Roman" w:hAnsi="Times New Roman" w:cs="Times New Roman"/>
            <w:sz w:val="24"/>
            <w:szCs w:val="24"/>
          </w:rPr>
          <w:fldChar w:fldCharType="begin" w:fldLock="1"/>
        </w:r>
        <w:r w:rsidR="00D96BDE" w:rsidRPr="003A73B6" w:rsidDel="00A6778C">
          <w:rPr>
            <w:rFonts w:ascii="Times New Roman" w:hAnsi="Times New Roman" w:cs="Times New Roman"/>
            <w:sz w:val="24"/>
            <w:szCs w:val="24"/>
          </w:rPr>
          <w:delInstrText>ADDIN CSL_CITATION {"citationItems":[{"id":"ITEM-1","itemData":{"DOI":"10.1111/apa.13601","ISSN":"08035253","PMID":"27659772","abstract":"AIM It is unknown whether maternal malnutrition reduces the effect of counselling on exclusive breastfeeding. This study evaluated the effect of breastfeeding counselling on the duration of exclusive breastfeeding, and whether the timing of prenatal food and different micronutrient supplements further prolonged this duration. METHODS Pregnant women in Matlab, Bangladesh, were randomised to receive daily food supplements of 600 kcal at nine weeks of gestation or at the standard 20 weeks. They also were allocated to either 30 mg of iron and 400 μg folic acid, or the standard programme 60 mg of iron and folic acid or multiple micronutrients. At 30 weeks of gestation, 3188 women were randomised to receive either eight breastfeeding counselling sessions or the usual health messages. RESULTS The median duration of exclusive breastfeeding was 135 days in the counselling group and 75 days in the usual health message group (p &lt; 0.001). Prenatal supplements did not modify the effects of counselling. Women in the usual health message group who were randomised to multiple micronutrients exclusively breastfed for 12 days longer than mothers receiving the standard iron-folate combination (p = 0.003). CONCLUSION Breastfeeding counselling increased the duration of exclusive breastfeeding by 60 days. This duration was not influenced by the supplements.","author":[{"dropping-particle":"","family":"Khan","given":"Ashraful Islam","non-dropping-particle":"","parse-names":false,"suffix":""},{"dropping-particle":"","family":"Kabir","given":"Iqbal","non-dropping-particle":"","parse-names":false,"suffix":""},{"dropping-particle":"","family":"Eneroth","given":"Hanna","non-dropping-particle":"","parse-names":false,"suffix":""},{"dropping-particle":"","family":"Arifeen","given":"Shams","non-dropping-particle":"El","parse-names":false,"suffix":""},{"dropping-particle":"","family":"Ekström","given":"Eva-Charlotte","non-dropping-particle":"","parse-names":false,"suffix":""},{"dropping-particle":"","family":"Frongillo","given":"Edward A.","non-dropping-particle":"","parse-names":false,"suffix":""},{"dropping-particle":"","family":"Persson","given":"Lars Åke","non-dropping-particle":"","parse-names":false,"suffix":""}],"container-title":"Acta Paediatrica","id":"ITEM-1","issue":"1","issued":{"date-parts":[["2017","1"]]},"page":"49-54","title":"Effect of a randomised exclusive breastfeeding counselling intervention nested into the MINIMat prenatal nutrition trial in Bangladesh","type":"article-journal","volume":"106"},"uris":["http://www.mendeley.com/documents/?uuid=b867e24e-2865-3ff6-8373-a9abdc2c595f"]}],"mendeley":{"formattedCitation":"(A. I. Khan et al., 2017)","plainTextFormattedCitation":"(A. I. Khan et al., 2017)","previouslyFormattedCitation":"(A. I. Khan et al., 2017)"},"properties":{"noteIndex":0},"schema":"https://github.com/citation-style-language/schema/raw/master/csl-citation.json"}</w:delInstrText>
        </w:r>
        <w:r w:rsidR="00CB23DA" w:rsidRPr="00DD769B" w:rsidDel="00A6778C">
          <w:rPr>
            <w:rFonts w:ascii="Times New Roman" w:hAnsi="Times New Roman" w:cs="Times New Roman"/>
            <w:sz w:val="24"/>
            <w:szCs w:val="24"/>
            <w:rPrChange w:id="201" w:author="NaYEeM" w:date="2020-01-17T15:47:00Z">
              <w:rPr>
                <w:rFonts w:ascii="Times New Roman" w:hAnsi="Times New Roman" w:cs="Times New Roman"/>
                <w:sz w:val="24"/>
                <w:szCs w:val="24"/>
              </w:rPr>
            </w:rPrChange>
          </w:rPr>
          <w:fldChar w:fldCharType="separate"/>
        </w:r>
        <w:r w:rsidR="00CB23DA" w:rsidRPr="00DD769B" w:rsidDel="00A6778C">
          <w:rPr>
            <w:rFonts w:ascii="Times New Roman" w:hAnsi="Times New Roman" w:cs="Times New Roman"/>
            <w:noProof/>
            <w:sz w:val="24"/>
            <w:szCs w:val="24"/>
          </w:rPr>
          <w:delText>(A. I. Khan et</w:delText>
        </w:r>
        <w:r w:rsidR="00CB23DA" w:rsidRPr="00466B75" w:rsidDel="00A6778C">
          <w:rPr>
            <w:rFonts w:ascii="Times New Roman" w:hAnsi="Times New Roman" w:cs="Times New Roman"/>
            <w:noProof/>
            <w:sz w:val="24"/>
            <w:szCs w:val="24"/>
          </w:rPr>
          <w:delText xml:space="preserve"> al., 2017)</w:delText>
        </w:r>
        <w:r w:rsidR="00CB23DA" w:rsidRPr="00DD769B" w:rsidDel="00A6778C">
          <w:rPr>
            <w:rFonts w:ascii="Times New Roman" w:hAnsi="Times New Roman" w:cs="Times New Roman"/>
            <w:sz w:val="24"/>
            <w:szCs w:val="24"/>
          </w:rPr>
          <w:fldChar w:fldCharType="end"/>
        </w:r>
      </w:del>
      <w:ins w:id="202" w:author="NaYEeM" w:date="2020-01-17T01:15:00Z">
        <w:r w:rsidR="00A6778C" w:rsidRPr="00DD769B">
          <w:rPr>
            <w:rFonts w:ascii="Times New Roman" w:hAnsi="Times New Roman" w:cs="Times New Roman"/>
            <w:sz w:val="24"/>
            <w:szCs w:val="24"/>
          </w:rPr>
          <w:fldChar w:fldCharType="begin" w:fldLock="1"/>
        </w:r>
      </w:ins>
      <w:r w:rsidR="00A6778C" w:rsidRPr="00466B75">
        <w:rPr>
          <w:rFonts w:ascii="Times New Roman" w:hAnsi="Times New Roman" w:cs="Times New Roman"/>
          <w:sz w:val="24"/>
          <w:szCs w:val="24"/>
        </w:rPr>
        <w:instrText>ADDIN CSL_CITATION {"citationItems":[{"id":"ITEM-1","itemData":{"DOI":"10.1111/apa.13601","ISSN":"08035253","PMID":"27659772","abstract":"AIM It is unknown whether maternal malnutrition reduces the effect of counselling on exclusive breastfeeding. This study evaluated the effect of breastfeeding counselling on the duration of exclusive breastfeeding, and whether the timing of prenatal food and different micronutrient supplements further prolonged this duration. METHODS Pregnant women in Matlab, Bangladesh, were randomised to receive daily food supplements of 600 kcal at nine weeks of gestation or at the standard 20 weeks. They also were allocated to either 30 mg of iron and 400 μg folic acid, or the standard programme 60 mg of iron and folic acid or multiple micronutrients. At 30 weeks of gestation, 3188 women were randomised to receive either eight breastfeeding counselling sessions or the usual health messages. RESULTS The median duration of exclusive breastfeeding was 135 days in the counselling group and 75 days in the usual health message group (p &lt; 0.001). Prenatal supplements did not modify the effects of counselling. Women in the usual health message group who were randomised to multiple micronutrients exclusively breastfed for 12 days longer than mothers receiving the standard iron-folate combination (p = 0.003). CONCLUSION Breastfeeding counselling increased the duration of exclusive breastfeeding by 60 days. This duration was not influenced by the supplements.","author":[{"dropping-particle":"","family":"Khan","given":"Ashraful Islam","non-dropping-particle":"","parse-names":false,"suffix":""},{"dropping-particle":"","family":"Kabir","given":"Iqbal","non-dropping-particle":"","parse-names":false,"suffix":""},{"dropping-particle":"","family":"Eneroth","given":"Hanna","non-dropping-particle":"","parse-names":false,"suffix":""},{"dropping-particle":"","family":"Arifeen","given":"Shams","non-dropping-particle":"El","parse-names":false,"suffix":""},{"dropping-particle":"","family":"Ekström","given":"Eva-Charlotte","non-dropping-particle":"","parse-names":false,"suffix":""},{"dropping-particle":"","family":"Frongillo","given":"Edward A.","non-dropping-particle":"","parse-names":false,"suffix":""},{"dropping-particle":"","family":"Persson","given":"Lars Åke","non-dropping-particle":"","parse-names":false,"suffix":""}],"container-title":"Acta Paediatrica","id":"ITEM-1","issue":"1","issued":{"date-parts":[["2017","1"]]},"page":"49-54","title":"Effect of a randomised exclusive breastfeeding counselling intervention nested into the MINIMat prenatal nutrition trial in Bangladesh","type":"article-journal","volume":"106"},"uris":["http://www.mendeley.com/documents/?uuid=b867e24e-2865-3ff6-8373-a9abdc2c595f"]}],"mendeley":{"formattedCitation":"(A. I. Khan et al., 2017)","plainTextFormattedCitation":"(A. I. Khan et al., 2017)","previouslyFormattedCitation":"(A. I. Khan et al., 2017)"},"properties":{"noteIndex":0},"schema":"https://github.com/citation-style-language/schema/raw/master/csl-citation.json"}</w:instrText>
      </w:r>
      <w:r w:rsidR="00A6778C" w:rsidRPr="00DD769B">
        <w:rPr>
          <w:rFonts w:ascii="Times New Roman" w:hAnsi="Times New Roman" w:cs="Times New Roman"/>
          <w:sz w:val="24"/>
          <w:szCs w:val="24"/>
          <w:rPrChange w:id="203" w:author="NaYEeM" w:date="2020-01-17T15:47:00Z">
            <w:rPr>
              <w:rFonts w:ascii="Times New Roman" w:hAnsi="Times New Roman" w:cs="Times New Roman"/>
              <w:sz w:val="24"/>
              <w:szCs w:val="24"/>
            </w:rPr>
          </w:rPrChange>
        </w:rPr>
        <w:fldChar w:fldCharType="separate"/>
      </w:r>
      <w:r w:rsidR="00A6778C" w:rsidRPr="00DD769B">
        <w:rPr>
          <w:rFonts w:ascii="Times New Roman" w:hAnsi="Times New Roman" w:cs="Times New Roman"/>
          <w:noProof/>
          <w:sz w:val="24"/>
          <w:szCs w:val="24"/>
        </w:rPr>
        <w:t>(A. I. Khan et al., 2017)</w:t>
      </w:r>
      <w:ins w:id="204" w:author="NaYEeM" w:date="2020-01-17T01:15:00Z">
        <w:r w:rsidR="00A6778C" w:rsidRPr="00DD769B">
          <w:rPr>
            <w:rFonts w:ascii="Times New Roman" w:hAnsi="Times New Roman" w:cs="Times New Roman"/>
            <w:sz w:val="24"/>
            <w:szCs w:val="24"/>
          </w:rPr>
          <w:fldChar w:fldCharType="end"/>
        </w:r>
      </w:ins>
      <w:r w:rsidR="00CB23DA" w:rsidRPr="00DD769B">
        <w:rPr>
          <w:rFonts w:ascii="Times New Roman" w:hAnsi="Times New Roman" w:cs="Times New Roman"/>
          <w:sz w:val="24"/>
          <w:szCs w:val="24"/>
        </w:rPr>
        <w:t>.</w:t>
      </w:r>
      <w:r w:rsidR="00CB23DA" w:rsidRPr="00DD769B">
        <w:rPr>
          <w:rFonts w:ascii="Times New Roman" w:hAnsi="Times New Roman" w:cs="Times New Roman"/>
          <w:sz w:val="24"/>
          <w:szCs w:val="24"/>
          <w:shd w:val="clear" w:color="auto" w:fill="FFFFFF"/>
        </w:rPr>
        <w:t xml:space="preserve"> </w:t>
      </w:r>
    </w:p>
    <w:p w14:paraId="07B6AEC5" w14:textId="77777777" w:rsidR="00D4324C" w:rsidRPr="00D468F0" w:rsidRDefault="00D4324C" w:rsidP="00923FC4">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11A12365" w14:textId="5A028159" w:rsidR="00CB23DA" w:rsidRPr="00D468F0" w:rsidRDefault="00DB1725" w:rsidP="00923FC4">
      <w:pPr>
        <w:autoSpaceDE w:val="0"/>
        <w:autoSpaceDN w:val="0"/>
        <w:adjustRightInd w:val="0"/>
        <w:spacing w:after="0" w:line="240" w:lineRule="auto"/>
        <w:jc w:val="both"/>
        <w:rPr>
          <w:rFonts w:ascii="Times New Roman" w:hAnsi="Times New Roman" w:cs="Times New Roman"/>
          <w:sz w:val="24"/>
          <w:szCs w:val="24"/>
        </w:rPr>
      </w:pPr>
      <w:ins w:id="205" w:author="NaYEeM" w:date="2020-01-17T17:58:00Z">
        <w:r w:rsidRPr="00DB1725">
          <w:rPr>
            <w:rFonts w:ascii="Times New Roman" w:hAnsi="Times New Roman" w:cs="Times New Roman"/>
            <w:sz w:val="24"/>
            <w:szCs w:val="24"/>
            <w:shd w:val="clear" w:color="auto" w:fill="FFFFFF"/>
          </w:rPr>
          <w:t>According to the Nationally Representative Bangladesh Demographic and Health Survey (BDHS), the prevalence of exclusive breastfeeding was approximately 56%, whereas, in the developing world, the average difference was 39%</w:t>
        </w:r>
        <w:r>
          <w:rPr>
            <w:rFonts w:ascii="Times New Roman" w:hAnsi="Times New Roman" w:cs="Times New Roman"/>
            <w:sz w:val="24"/>
            <w:szCs w:val="24"/>
            <w:shd w:val="clear" w:color="auto" w:fill="FFFFFF"/>
          </w:rPr>
          <w:t xml:space="preserve"> </w:t>
        </w:r>
      </w:ins>
      <w:del w:id="206" w:author="NaYEeM" w:date="2020-01-17T17:58:00Z">
        <w:r w:rsidR="00CB23DA" w:rsidRPr="00D468F0" w:rsidDel="00DB1725">
          <w:rPr>
            <w:rFonts w:ascii="Times New Roman" w:hAnsi="Times New Roman" w:cs="Times New Roman"/>
            <w:sz w:val="24"/>
            <w:szCs w:val="24"/>
            <w:shd w:val="clear" w:color="auto" w:fill="FFFFFF"/>
          </w:rPr>
          <w:delText>According to the Nationally Representative Bangladesh Demographic and Health Survey (BDHS), the prevalence of exclusive breast-feeding was 56%, whereas in the developing world, the average difference was 39%</w:delText>
        </w:r>
      </w:del>
      <w:del w:id="207" w:author="NaYEeM" w:date="2020-01-17T01:18:00Z">
        <w:r w:rsidR="00CB23DA" w:rsidRPr="00D468F0" w:rsidDel="00A6778C">
          <w:rPr>
            <w:rFonts w:ascii="Times New Roman" w:hAnsi="Times New Roman" w:cs="Times New Roman"/>
            <w:sz w:val="24"/>
            <w:szCs w:val="24"/>
            <w:shd w:val="clear" w:color="auto" w:fill="FFFFFF"/>
          </w:rPr>
          <w:delText xml:space="preserve"> </w:delText>
        </w:r>
        <w:r w:rsidR="00CB23DA" w:rsidRPr="00EE6F97" w:rsidDel="00A6778C">
          <w:rPr>
            <w:rFonts w:ascii="Times New Roman" w:hAnsi="Times New Roman" w:cs="Times New Roman"/>
            <w:sz w:val="24"/>
            <w:szCs w:val="24"/>
            <w:shd w:val="clear" w:color="auto" w:fill="FFFFFF"/>
          </w:rPr>
          <w:fldChar w:fldCharType="begin" w:fldLock="1"/>
        </w:r>
        <w:r w:rsidR="004732BB" w:rsidRPr="00DB1725" w:rsidDel="00A6778C">
          <w:rPr>
            <w:rFonts w:ascii="Times New Roman" w:hAnsi="Times New Roman" w:cs="Times New Roman"/>
            <w:sz w:val="24"/>
            <w:szCs w:val="24"/>
            <w:shd w:val="clear" w:color="auto" w:fill="FFFFFF"/>
          </w:rPr>
          <w:delInstrText>ADDIN CSL_CITATION {"citationItems":[{"id":"ITEM-1","itemData":{"DOI":"10.1111/mcn.12603","ISSN":"1740-8709","PMID":"29644807","abstract":"Mass media are increasingly used to deliver health messages to promote social and behaviour change, but there has been little evidence of mass media use for improving a set of child feeding practices, other than campaigns to promote breastfeeding. This study aimed to examine the factors influencing the uptake of infant and young child feeding messages promoted in TV spots that were launched and aired nationwide in Bangladesh. We conducted a mixed-methods study, using household surveys (n = 2,000) and semistructured interviews (n = 251) with mothers of children 0-23.9 months and other household members. Factors associated with TV spot viewing and comprehension were analysed using multivariable logistic regression models, and interview transcripts were analysed by systematic coding and iterative summaries. Exposure ranged from 36% to 62% across 6 TV spots, with comprehension ranging from 33% to 96% among those who viewed the spots. Factors associated with comprehension of TV spot messages included younger maternal age and receipt of home visits by frontline health workers. Three direct narrative spots showed correct message recall and strong believability, identification, and feasibility of practicing the recommended behaviours. Two spots that used a metaphorical and indirect narrative style were not well understood by respondents. Understanding the differences in the uptake factors may help to explain variability of impacts and ways to improve the design and implementation of mass media strategies.","author":[{"dropping-particle":"","family":"Kim","given":"Sunny S","non-dropping-particle":"","parse-names":false,"suffix":""},{"dropping-particle":"","family":"Roopnaraine","given":"Terry","non-dropping-particle":"","parse-names":false,"suffix":""},{"dropping-particle":"","family":"Nguyen","given":"Phuong H","non-dropping-particle":"","parse-names":false,"suffix":""},{"dropping-particle":"","family":"Saha","given":"Kuntal K","non-dropping-particle":"","parse-names":false,"suffix":""},{"dropping-particle":"","family":"Bhuiyan","given":"Mahbubul I","non-dropping-particle":"","parse-names":false,"suffix":""},{"dropping-particle":"","family":"Menon","given":"Purnima","non-dropping-particle":"","parse-names":false,"suffix":""}],"container-title":"Maternal &amp; child nutrition","id":"ITEM-1","issue":"3","issued":{"date-parts":[["2018"]]},"page":"e12603","publisher":"Wiley-Blackwell","title":"Factors influencing the uptake of a mass media intervention to improve child feeding in Bangladesh.","type":"article-journal","volume":"14"},"uris":["http://www.mendeley.com/documents/?uuid=a4240a44-43b0-3aec-849f-038afcd6d096"]},{"id":"ITEM-2","itemData":{"DOI":"10.1186/s12889-017-4913-4","ISSN":"1471-2458","PMID":"29162064","abstract":"BACKGROUND Despite growing evidence in support of exclusive breastfeeding (EBF) among infants in the first 6 months of birth, the debate over the optimal duration of EBF continues. This study examines the effect of termination of EBF during the first 2, 4 and 6 months of birth on a set of adverse health and nutritional outcomes of infants. METHODS Three waves of Bangladesh Demographic and Health Survey data were analysed using multivariate regression. The adverse health outcomes were: an episode of diarrhea, fever or acute respiratory infection (ARI) during the 2 weeks prior to the survey. Nutritional outcomes were assessed by stunting (height-for-age), wasting (weight-for-height) and underweight (weight-for-age). Population attributable fraction was calculated to estimate percentages of these six outcomes that could have been prevented by supplying EBF. RESULTS Fifty-six percent of infants were exclusively breastfed during the first 6 months. Lack of EBF increased the odds of diarrhea, fever and ARI. Among the babies aged 6 months or less 27.37% of diarrhea, 13.24% of fever and 8.94% of ARI could have been prevented if EBF was not discontinued. If EBF was terminated during 0-2 months, 2-4 months the odds of becoming underweight were 2.16 and 2.01 times higher, respectively, than babies for whom EBF was not terminated. CONCLUSION Children who are not offered EBF up to 6 months of their birth may suffer from a range of infectious diseases and under-nutrition. Health promotion and other public health interventions should be enhanced to encourage EBF at least up to six-month of birth. TRAIL REGISTRATION Data of this study were collected following the guidelines of ICF International and Bangladesh Medical Research Council. The registration number of data collection is 132,989.0.000 and the data-request was registered on September 11, 2016.","author":[{"dropping-particle":"","family":"Khan","given":"Md. Nuruzzaman","non-dropping-particle":"","parse-names":false,"suffix":""},{"dropping-particle":"","family":"Islam","given":"M. Mofizul","non-dropping-particle":"","parse-names":false,"suffix":""}],"container-title":"BMC Public Health","id":"ITEM-2","issue":"1","issued":{"date-parts":[["2017","12","21"]]},"page":"889","title":"Effect of exclusive breastfeeding on selected adverse health and nutritional outcomes: a nationally representative study","type":"article-journal","volume":"17"},"uris":["http://www.mendeley.com/documents/?uuid=eac97918-e559-3d70-8eb3-057c171d1efc"]}],"mendeley":{"formattedCitation":"(M. N. Khan &amp; Islam, 2017; Kim et al., 2018a)","plainTextFormattedCitation":"(M. N. Khan &amp; Islam, 2017; Kim et al., 2018a)","previouslyFormattedCitation":"(M. N. Khan &amp; Islam, 2017; Kim et al., 2018a)"},"properties":{"noteIndex":0},"schema":"https://github.com/citation-style-language/schema/raw/master/csl-citation.json"}</w:delInstrText>
        </w:r>
        <w:r w:rsidR="00CB23DA" w:rsidRPr="00EE6F97" w:rsidDel="00A6778C">
          <w:rPr>
            <w:rFonts w:ascii="Times New Roman" w:hAnsi="Times New Roman" w:cs="Times New Roman"/>
            <w:sz w:val="24"/>
            <w:szCs w:val="24"/>
            <w:shd w:val="clear" w:color="auto" w:fill="FFFFFF"/>
            <w:rPrChange w:id="208" w:author="NaYEeM" w:date="2019-07-10T01:42:00Z">
              <w:rPr>
                <w:rFonts w:ascii="Times New Roman" w:hAnsi="Times New Roman" w:cs="Times New Roman"/>
                <w:sz w:val="24"/>
                <w:szCs w:val="24"/>
                <w:shd w:val="clear" w:color="auto" w:fill="FFFFFF"/>
              </w:rPr>
            </w:rPrChange>
          </w:rPr>
          <w:fldChar w:fldCharType="separate"/>
        </w:r>
        <w:r w:rsidR="00D96BDE" w:rsidRPr="00A6778C" w:rsidDel="00A6778C">
          <w:rPr>
            <w:rFonts w:ascii="Times New Roman" w:hAnsi="Times New Roman" w:cs="Times New Roman"/>
            <w:noProof/>
            <w:sz w:val="24"/>
            <w:szCs w:val="24"/>
            <w:shd w:val="clear" w:color="auto" w:fill="FFFFFF"/>
          </w:rPr>
          <w:delText>(M. N. Khan &amp; Islam, 2017; Kim et al., 2018a)</w:delText>
        </w:r>
        <w:r w:rsidR="00CB23DA" w:rsidRPr="00EE6F97" w:rsidDel="00A6778C">
          <w:rPr>
            <w:rFonts w:ascii="Times New Roman" w:hAnsi="Times New Roman" w:cs="Times New Roman"/>
            <w:sz w:val="24"/>
            <w:szCs w:val="24"/>
            <w:shd w:val="clear" w:color="auto" w:fill="FFFFFF"/>
          </w:rPr>
          <w:fldChar w:fldCharType="end"/>
        </w:r>
      </w:del>
      <w:ins w:id="209" w:author="NaYEeM" w:date="2020-01-17T01:18:00Z">
        <w:r w:rsidR="00A6778C">
          <w:rPr>
            <w:rFonts w:ascii="Times New Roman" w:hAnsi="Times New Roman" w:cs="Times New Roman"/>
            <w:sz w:val="24"/>
            <w:szCs w:val="24"/>
            <w:shd w:val="clear" w:color="auto" w:fill="FFFFFF"/>
          </w:rPr>
          <w:fldChar w:fldCharType="begin" w:fldLock="1"/>
        </w:r>
      </w:ins>
      <w:r w:rsidR="00A6778C">
        <w:rPr>
          <w:rFonts w:ascii="Times New Roman" w:hAnsi="Times New Roman" w:cs="Times New Roman"/>
          <w:sz w:val="24"/>
          <w:szCs w:val="24"/>
          <w:shd w:val="clear" w:color="auto" w:fill="FFFFFF"/>
        </w:rPr>
        <w:instrText>ADDIN CSL_CITATION {"citationItems":[{"id":"ITEM-1","itemData":{"DOI":"10.1111/mcn.12603","ISSN":"17408709","PMID":"29644807","abstract":"Mass media are increasingly used to deliver health messages to promote social and behaviour change, but there has been little evidence of mass media use for improving a set of child feeding practices, other than campaigns to promote breastfeeding. This study aimed to examine the factors influencing the uptake of infant and young child feeding messages promoted in TV spots that were launched and aired nationwide in Bangladesh. We conducted a mixed-methods study, using household surveys (n = 2,000) and semistructured interviews (n = 251) with mothers of children 0–23.9 months and other household members. Factors associated with TV spot viewing and comprehension were analysed using multivariable logistic regression models, and interview transcripts were analysed by systematic coding and iterative summaries. Exposure ranged from 36% to 62% across 6 TV spots, with comprehension ranging from 33% to 96% among those who viewed the spots. Factors associated with comprehension of TV spot messages included younger maternal age and receipt of home visits by frontline health workers. Three direct narrative spots showed correct message recall and strong believability, identification, and feasibility of practicing the recommended behaviours. Two spots that used a metaphorical and indirect narrative style were not well understood by respondents. Understanding the differences in the uptake factors may help to explain variability of impacts and ways to improve the design and implementation of mass media strategies.","author":[{"dropping-particle":"","family":"Kim","given":"Sunny S","non-dropping-particle":"","parse-names":false,"suffix":""},{"dropping-particle":"","family":"Roopnaraine","given":"Terry","non-dropping-particle":"","parse-names":false,"suffix":""},{"dropping-particle":"","family":"Nguyen","given":"Phuong H","non-dropping-particle":"","parse-names":false,"suffix":""},{"dropping-particle":"","family":"Saha","given":"Kuntal K","non-dropping-particle":"","parse-names":false,"suffix":""},{"dropping-particle":"","family":"Bhuiyan","given":"Mahbubul I","non-dropping-particle":"","parse-names":false,"suffix":""},{"dropping-particle":"","family":"Menon","given":"Purnima","non-dropping-particle":"","parse-names":false,"suffix":""}],"container-title":"Maternal and Child Nutrition","id":"ITEM-1","issue":"3","issued":{"date-parts":[["2018"]]},"page":"e12603","publisher":"Wiley-Blackwell","title":"Factors influencing the uptake of a mass media intervention to improve child feeding in Bangladesh","type":"article-journal","volume":"14"},"uris":["http://www.mendeley.com/documents/?uuid=a4240a44-43b0-3aec-849f-038afcd6d096"]},{"id":"ITEM-2","itemData":{"DOI":"10.1186/s12889-017-4913-4","ISSN":"14712458","PMID":"29162064","abstract":"Background: Despite growing evidence in support of exclusive breastfeeding (EBF) among infants in the first 6 months of birth, the debate over the optimal duration of EBF continues. This study examines the effect of termination of EBF during the first 2, 4 and 6 months of birth on a set of adverse health and nutritional outcomes of infants. Methods: Three waves of Bangladesh Demographic and Health Survey data were analysed using multivariate regression. The adverse health outcomes were: an episode of diarrhea, fever or acute respiratory infection (ARI) during the 2 weeks prior to the survey. Nutritional outcomes were assessed by stunting (height-for-age), wasting (weight-for-height) and underweight (weight-for-age). Population attributable fraction was calculated to estimate percentages of these six outcomes that could have been prevented by supplying EBF. Results: Fifty-six percent of infants were exclusively breastfed during the first 6 months. Lack of EBF increased the odds of diarrhea, fever and ARI. Among the babies aged 6 months or less 27.37% of diarrhea, 13.24% of fever and 8.94% of ARI could have been prevented if EBF was not discontinued. If EBF was terminated during 0-2 months, 2-4 months the odds of becoming underweight were 2.16 and 2.01 times higher, respectively, than babies for whom EBF was not terminated. Conclusion: Children who are not offered EBF up to 6 months of their birth may suffer from a range of infectious diseases and under-nutrition. Health promotion and other public health interventions should be enhanced to encourage EBF at least up to six-month of birth. Trail registration: Data of this study were collected following the guidelines of ICF International and Bangladesh Medical Research Council. The registration number of data collection is 132,989.0.000 and the data-request was registered on September 11, 2016.","author":[{"dropping-particle":"","family":"Khan","given":"Md. Nuruzzaman","non-dropping-particle":"","parse-names":false,"suffix":""},{"dropping-particle":"","family":"Islam","given":"M. Mofizul","non-dropping-particle":"","parse-names":false,"suffix":""}],"container-title":"BMC Public Health","id":"ITEM-2","issue":"1","issued":{"date-parts":[["2017","12","21"]]},"page":"889","title":"Effect of exclusive breastfeeding on selected adverse health and nutritional outcomes: A nationally representative study","type":"article-journal","volume":"17"},"uris":["http://www.mendeley.com/documents/?uuid=eac97918-e559-3d70-8eb3-057c171d1efc"]}],"mendeley":{"formattedCitation":"(M. N. Khan &amp; Islam, 2017; Kim et al., 2018)","plainTextFormattedCitation":"(M. N. Khan &amp; Islam, 2017; Kim et al., 2018)","previouslyFormattedCitation":"(M. N. Khan &amp; Islam, 2017; Kim et al., 2018)"},"properties":{"noteIndex":0},"schema":"https://github.com/citation-style-language/schema/raw/master/csl-citation.json"}</w:instrText>
      </w:r>
      <w:r w:rsidR="00A6778C">
        <w:rPr>
          <w:rFonts w:ascii="Times New Roman" w:hAnsi="Times New Roman" w:cs="Times New Roman"/>
          <w:sz w:val="24"/>
          <w:szCs w:val="24"/>
          <w:shd w:val="clear" w:color="auto" w:fill="FFFFFF"/>
        </w:rPr>
        <w:fldChar w:fldCharType="separate"/>
      </w:r>
      <w:r w:rsidR="00A6778C" w:rsidRPr="00A6778C">
        <w:rPr>
          <w:rFonts w:ascii="Times New Roman" w:hAnsi="Times New Roman" w:cs="Times New Roman"/>
          <w:noProof/>
          <w:sz w:val="24"/>
          <w:szCs w:val="24"/>
          <w:shd w:val="clear" w:color="auto" w:fill="FFFFFF"/>
        </w:rPr>
        <w:t>(M. N. Khan &amp; Islam, 2017; Kim et al., 2018)</w:t>
      </w:r>
      <w:ins w:id="210" w:author="NaYEeM" w:date="2020-01-17T01:18:00Z">
        <w:r w:rsidR="00A6778C">
          <w:rPr>
            <w:rFonts w:ascii="Times New Roman" w:hAnsi="Times New Roman" w:cs="Times New Roman"/>
            <w:sz w:val="24"/>
            <w:szCs w:val="24"/>
            <w:shd w:val="clear" w:color="auto" w:fill="FFFFFF"/>
          </w:rPr>
          <w:fldChar w:fldCharType="end"/>
        </w:r>
      </w:ins>
      <w:r w:rsidR="00CB23DA" w:rsidRPr="00D468F0">
        <w:rPr>
          <w:rFonts w:ascii="Times New Roman" w:hAnsi="Times New Roman" w:cs="Times New Roman"/>
          <w:sz w:val="24"/>
          <w:szCs w:val="24"/>
          <w:shd w:val="clear" w:color="auto" w:fill="FFFFFF"/>
        </w:rPr>
        <w:t xml:space="preserve">. </w:t>
      </w:r>
      <w:ins w:id="211" w:author="NaYEeM" w:date="2020-01-17T17:58:00Z">
        <w:r w:rsidRPr="00DB1725">
          <w:rPr>
            <w:rFonts w:ascii="Times New Roman" w:hAnsi="Times New Roman" w:cs="Times New Roman"/>
            <w:sz w:val="24"/>
            <w:szCs w:val="24"/>
            <w:shd w:val="clear" w:color="auto" w:fill="FFFFFF"/>
          </w:rPr>
          <w:t>However, the exclusiveness of exclusive breast-feeding was reduced to the child's age</w:t>
        </w:r>
        <w:r>
          <w:rPr>
            <w:rFonts w:ascii="Times New Roman" w:hAnsi="Times New Roman" w:cs="Times New Roman"/>
            <w:sz w:val="24"/>
            <w:szCs w:val="24"/>
            <w:shd w:val="clear" w:color="auto" w:fill="FFFFFF"/>
          </w:rPr>
          <w:t xml:space="preserve"> </w:t>
        </w:r>
      </w:ins>
      <w:del w:id="212" w:author="NaYEeM" w:date="2020-01-17T17:58:00Z">
        <w:r w:rsidR="00CB23DA" w:rsidRPr="00D468F0" w:rsidDel="00DB1725">
          <w:rPr>
            <w:rFonts w:ascii="Times New Roman" w:hAnsi="Times New Roman" w:cs="Times New Roman"/>
            <w:sz w:val="24"/>
            <w:szCs w:val="24"/>
            <w:shd w:val="clear" w:color="auto" w:fill="FFFFFF"/>
          </w:rPr>
          <w:delText>However, the exclusiveness of exclusive breast-feeding was reduced to the child's age</w:delText>
        </w:r>
      </w:del>
      <w:del w:id="213" w:author="NaYEeM" w:date="2020-01-17T01:19:00Z">
        <w:r w:rsidR="00CB23DA" w:rsidRPr="00D468F0" w:rsidDel="00A6778C">
          <w:rPr>
            <w:rFonts w:ascii="Times New Roman" w:hAnsi="Times New Roman" w:cs="Times New Roman"/>
            <w:sz w:val="24"/>
            <w:szCs w:val="24"/>
            <w:shd w:val="clear" w:color="auto" w:fill="FFFFFF"/>
          </w:rPr>
          <w:delText xml:space="preserve"> </w:delText>
        </w:r>
        <w:r w:rsidR="00CB23DA" w:rsidRPr="00EE6F97" w:rsidDel="00A6778C">
          <w:rPr>
            <w:rFonts w:ascii="Times New Roman" w:hAnsi="Times New Roman" w:cs="Times New Roman"/>
            <w:sz w:val="24"/>
            <w:szCs w:val="24"/>
            <w:shd w:val="clear" w:color="auto" w:fill="FFFFFF"/>
          </w:rPr>
          <w:fldChar w:fldCharType="begin" w:fldLock="1"/>
        </w:r>
        <w:r w:rsidR="00616E34" w:rsidRPr="00DB1725" w:rsidDel="00A6778C">
          <w:rPr>
            <w:rFonts w:ascii="Times New Roman" w:hAnsi="Times New Roman" w:cs="Times New Roman"/>
            <w:sz w:val="24"/>
            <w:szCs w:val="24"/>
            <w:shd w:val="clear" w:color="auto" w:fill="FFFFFF"/>
          </w:rPr>
          <w:delInstrText>ADDIN CSL_CITATION {"citationItems":[{"id":"ITEM-1","itemData":{"DOI":"10.1186/s13006-018-0186-5","ISSN":"1746-4358","abstract":"Despite the substantial impact on child and maternal health, breastfeeding practices for infants remain at the suboptimum level in Bangladesh. Yet the understanding of why these practices are suboptimal, especially surrounding urban slum dwelling mothers, is unclear. The purpose of this study was to assess early infant feeding practices, examine associations with maternal factors, and uncover the facilitators and barriers to early feeding practices in selected slums of Dhaka, Bangladesh. A mixed method study was conducted from June to September 2016 using both quantitative and qualitative methods among mothers with children under the age of 6 months. The survey included 342 mother-infant pairs and 18 in-depth interviews were conducted. Univariate and multiple logistic regression was used to determine status of early infant feeding practices and factors associated with exclusive breastfeeding (EBF) within the previous 24 h. Transcripts were coded to uncover the facilitators and barriers surrounding early infant feeding practices. Sixty four percent (220/342) of mothers initiated breastfeeding within 1 h, 96.5% (330/342) reported feeding colostrum, and 36.3% (124/342) infants were EBF in the last 24 h. After adjusting for child gender, maternal age, education, diet and household income; infant’s age (adjusted odds ratio (AOR) for 61–120 days 6.42; 95% CI 3.42, 12.1; AOR for 121–180 days 45.6; 95% CI 18.33, 113.45), prelacteal feeding (AOR 2.53; 95% CI 1.14, 4.58), lack of planning for EBF during pregnancy (AOR 4.06; 95% CI 1.09, 15.12) and infants delivered by cesarean section (AOR 2.76; 95% CI 1.34, 5.67) were negatively associated with EBF. During the 18 interviews, eight mothers reported a cesarean delivery and none of these mothers initiated breastfeeding within 1 h or exclusively breastfed. Moreover, all eight mothers gave their infants prelacteal feeds. The status of early infant feeding practices in Dhaka’s slums was poor. The negative impact of cesarean section on all early infant feeding practices was evident in both quantitative and qualitative analysis.","author":[{"dropping-particle":"","family":"Khatun","given":"Halima","non-dropping-particle":"","parse-names":false,"suffix":""},{"dropping-particle":"","family":"Comins","given":"Carly A","non-dropping-particle":"","parse-names":false,"suffix":""},{"dropping-particle":"","family":"Shah","given":"Rajesh","non-dropping-particle":"","parse-names":false,"suffix":""},{"dropping-particle":"","family":"Munirul Islam","given":"M","non-dropping-particle":"","parse-names":false,"suffix":""},{"dropping-particle":"","family":"Choudhury","given":"Nuzhat","non-dropping-particle":"","parse-names":false,"suffix":""},{"dropping-particle":"","family":"Ahmed","given":"Tahmeed","non-dropping-particle":"","parse-names":false,"suffix":""}],"container-title":"International Breastfeeding Journal","id":"ITEM-1","issue":"1","issued":{"date-parts":[["2018","12","26"]]},"page":"44","publisher":"BioMed Central","title":"Uncovering the barriers to exclusive breastfeeding for mothers living in Dhaka’s slums: a mixed method study","type":"article-journal","volume":"13"},"uris":["http://www.mendeley.com/documents/?uuid=9269d06f-b9c4-36dc-98a1-b4cd7b1c7652"]}],"mendeley":{"formattedCitation":"(Khatun et al., 2018)","plainTextFormattedCitation":"(Khatun et al., 2018)","previouslyFormattedCitation":"(Khatun et al., 2018)"},"properties":{"noteIndex":0},"schema":"https://github.com/citation-style-language/schema/raw/master/csl-citation.json"}</w:delInstrText>
        </w:r>
        <w:r w:rsidR="00CB23DA" w:rsidRPr="00EE6F97" w:rsidDel="00A6778C">
          <w:rPr>
            <w:rFonts w:ascii="Times New Roman" w:hAnsi="Times New Roman" w:cs="Times New Roman"/>
            <w:sz w:val="24"/>
            <w:szCs w:val="24"/>
            <w:shd w:val="clear" w:color="auto" w:fill="FFFFFF"/>
            <w:rPrChange w:id="214" w:author="NaYEeM" w:date="2019-07-10T01:42:00Z">
              <w:rPr>
                <w:rFonts w:ascii="Times New Roman" w:hAnsi="Times New Roman" w:cs="Times New Roman"/>
                <w:sz w:val="24"/>
                <w:szCs w:val="24"/>
                <w:shd w:val="clear" w:color="auto" w:fill="FFFFFF"/>
              </w:rPr>
            </w:rPrChange>
          </w:rPr>
          <w:fldChar w:fldCharType="separate"/>
        </w:r>
        <w:r w:rsidR="00616E34" w:rsidRPr="00A6778C" w:rsidDel="00A6778C">
          <w:rPr>
            <w:rFonts w:ascii="Times New Roman" w:hAnsi="Times New Roman" w:cs="Times New Roman"/>
            <w:noProof/>
            <w:sz w:val="24"/>
            <w:szCs w:val="24"/>
            <w:shd w:val="clear" w:color="auto" w:fill="FFFFFF"/>
          </w:rPr>
          <w:delText>(Khatun et al., 2018)</w:delText>
        </w:r>
        <w:r w:rsidR="00CB23DA" w:rsidRPr="00EE6F97" w:rsidDel="00A6778C">
          <w:rPr>
            <w:rFonts w:ascii="Times New Roman" w:hAnsi="Times New Roman" w:cs="Times New Roman"/>
            <w:sz w:val="24"/>
            <w:szCs w:val="24"/>
            <w:shd w:val="clear" w:color="auto" w:fill="FFFFFF"/>
          </w:rPr>
          <w:fldChar w:fldCharType="end"/>
        </w:r>
      </w:del>
      <w:ins w:id="215" w:author="NaYEeM" w:date="2020-01-17T01:19:00Z">
        <w:r w:rsidR="00A6778C">
          <w:rPr>
            <w:rFonts w:ascii="Times New Roman" w:hAnsi="Times New Roman" w:cs="Times New Roman"/>
            <w:sz w:val="24"/>
            <w:szCs w:val="24"/>
            <w:shd w:val="clear" w:color="auto" w:fill="FFFFFF"/>
          </w:rPr>
          <w:fldChar w:fldCharType="begin" w:fldLock="1"/>
        </w:r>
      </w:ins>
      <w:r w:rsidR="00A6778C">
        <w:rPr>
          <w:rFonts w:ascii="Times New Roman" w:hAnsi="Times New Roman" w:cs="Times New Roman"/>
          <w:sz w:val="24"/>
          <w:szCs w:val="24"/>
          <w:shd w:val="clear" w:color="auto" w:fill="FFFFFF"/>
        </w:rPr>
        <w:instrText>ADDIN CSL_CITATION {"citationItems":[{"id":"ITEM-1","itemData":{"DOI":"10.1186/s13006-018-0186-5","ISSN":"1746-4358","abstract":"Despite the substantial impact on child and maternal health, breastfeeding practices for infants remain at the suboptimum level in Bangladesh. Yet the understanding of why these practices are suboptimal, especially surrounding urban slum dwelling mothers, is unclear. The purpose of this study was to assess early infant feeding practices, examine associations with maternal factors, and uncover the facilitators and barriers to early feeding practices in selected slums of Dhaka, Bangladesh. A mixed method study was conducted from June to September 2016 using both quantitative and qualitative methods among mothers with children under the age of 6 months. The survey included 342 mother-infant pairs and 18 in-depth interviews were conducted. Univariate and multiple logistic regression was used to determine status of early infant feeding practices and factors associated with exclusive breastfeeding (EBF) within the previous 24 h. Transcripts were coded to uncover the facilitators and barriers surrounding early infant feeding practices. Sixty four percent (220/342) of mothers initiated breastfeeding within 1 h, 96.5% (330/342) reported feeding colostrum, and 36.3% (124/342) infants were EBF in the last 24 h. After adjusting for child gender, maternal age, education, diet and household income; infant’s age (adjusted odds ratio (AOR) for 61–120 days 6.42; 95% CI 3.42, 12.1; AOR for 121–180 days 45.6; 95% CI 18.33, 113.45), prelacteal feeding (AOR 2.53; 95% CI 1.14, 4.58), lack of planning for EBF during pregnancy (AOR 4.06; 95% CI 1.09, 15.12) and infants delivered by cesarean section (AOR 2.76; 95% CI 1.34, 5.67) were negatively associated with EBF. During the 18 interviews, eight mothers reported a cesarean delivery and none of these mothers initiated breastfeeding within 1 h or exclusively breastfed. Moreover, all eight mothers gave their infants prelacteal feeds. The status of early infant feeding practices in Dhaka’s slums was poor. The negative impact of cesarean section on all early infant feeding practices was evident in both quantitative and qualitative analysis.","author":[{"dropping-particle":"","family":"Khatun","given":"Halima","non-dropping-particle":"","parse-names":false,"suffix":""},{"dropping-particle":"","family":"Comins","given":"Carly A","non-dropping-particle":"","parse-names":false,"suffix":""},{"dropping-particle":"","family":"Shah","given":"Rajesh","non-dropping-particle":"","parse-names":false,"suffix":""},{"dropping-particle":"","family":"Munirul Islam","given":"M","non-dropping-particle":"","parse-names":false,"suffix":""},{"dropping-particle":"","family":"Choudhury","given":"Nuzhat","non-dropping-particle":"","parse-names":false,"suffix":""},{"dropping-particle":"","family":"Ahmed","given":"Tahmeed","non-dropping-particle":"","parse-names":false,"suffix":""}],"container-title":"International Breastfeeding Journal","id":"ITEM-1","issue":"1","issued":{"date-parts":[["2018","12","26"]]},"page":"44","publisher":"BioMed Central","title":"Uncovering the barriers to exclusive breastfeeding for mothers living in Dhaka’s slums: a mixed method study","type":"article-journal","volume":"13"},"uris":["http://www.mendeley.com/documents/?uuid=9269d06f-b9c4-36dc-98a1-b4cd7b1c7652"]}],"mendeley":{"formattedCitation":"(Khatun et al., 2018)","plainTextFormattedCitation":"(Khatun et al., 2018)","previouslyFormattedCitation":"(Khatun et al., 2018)"},"properties":{"noteIndex":0},"schema":"https://github.com/citation-style-language/schema/raw/master/csl-citation.json"}</w:instrText>
      </w:r>
      <w:r w:rsidR="00A6778C">
        <w:rPr>
          <w:rFonts w:ascii="Times New Roman" w:hAnsi="Times New Roman" w:cs="Times New Roman"/>
          <w:sz w:val="24"/>
          <w:szCs w:val="24"/>
          <w:shd w:val="clear" w:color="auto" w:fill="FFFFFF"/>
        </w:rPr>
        <w:fldChar w:fldCharType="separate"/>
      </w:r>
      <w:r w:rsidR="00A6778C" w:rsidRPr="00A6778C">
        <w:rPr>
          <w:rFonts w:ascii="Times New Roman" w:hAnsi="Times New Roman" w:cs="Times New Roman"/>
          <w:noProof/>
          <w:sz w:val="24"/>
          <w:szCs w:val="24"/>
          <w:shd w:val="clear" w:color="auto" w:fill="FFFFFF"/>
        </w:rPr>
        <w:t>(Khatun et al., 2018)</w:t>
      </w:r>
      <w:ins w:id="216" w:author="NaYEeM" w:date="2020-01-17T01:19:00Z">
        <w:r w:rsidR="00A6778C">
          <w:rPr>
            <w:rFonts w:ascii="Times New Roman" w:hAnsi="Times New Roman" w:cs="Times New Roman"/>
            <w:sz w:val="24"/>
            <w:szCs w:val="24"/>
            <w:shd w:val="clear" w:color="auto" w:fill="FFFFFF"/>
          </w:rPr>
          <w:fldChar w:fldCharType="end"/>
        </w:r>
      </w:ins>
      <w:r w:rsidR="00CB23DA" w:rsidRPr="00D468F0">
        <w:rPr>
          <w:rFonts w:ascii="Times New Roman" w:hAnsi="Times New Roman" w:cs="Times New Roman"/>
          <w:sz w:val="24"/>
          <w:szCs w:val="24"/>
          <w:shd w:val="clear" w:color="auto" w:fill="FFFFFF"/>
        </w:rPr>
        <w:t>.</w:t>
      </w:r>
      <w:r w:rsidR="00CB23DA" w:rsidRPr="00D468F0">
        <w:rPr>
          <w:rFonts w:ascii="Times New Roman" w:hAnsi="Times New Roman" w:cs="Times New Roman"/>
          <w:sz w:val="24"/>
          <w:szCs w:val="24"/>
        </w:rPr>
        <w:t xml:space="preserve"> </w:t>
      </w:r>
      <w:ins w:id="217" w:author="NaYEeM" w:date="2020-01-17T17:59:00Z">
        <w:r w:rsidRPr="00DB1725">
          <w:rPr>
            <w:rFonts w:ascii="Times New Roman" w:hAnsi="Times New Roman" w:cs="Times New Roman"/>
            <w:sz w:val="24"/>
            <w:szCs w:val="24"/>
          </w:rPr>
          <w:t xml:space="preserve">Besides, the mother's age also influences on breeding practices. Breast-feeding mothers were more likely to be breastfed after 24 months of birth, but young mothers were less likely to have delivery and after the first year of childbirth, breastfeeding was stopped </w:t>
        </w:r>
      </w:ins>
      <w:del w:id="218" w:author="NaYEeM" w:date="2020-01-17T17:59:00Z">
        <w:r w:rsidR="00CB23DA" w:rsidRPr="00D468F0" w:rsidDel="00DB1725">
          <w:rPr>
            <w:rFonts w:ascii="Times New Roman" w:hAnsi="Times New Roman" w:cs="Times New Roman"/>
            <w:sz w:val="24"/>
            <w:szCs w:val="24"/>
          </w:rPr>
          <w:delText>In addition, the mother's age also influences on breeding practices. Breast-feeding mothers were more likely to be breast-fed after 24 months of birth, but young mothers were less likely to have delivery and after the first year of childbirth, breastfeeding was stopped</w:delText>
        </w:r>
      </w:del>
      <w:del w:id="219" w:author="NaYEeM" w:date="2020-01-17T01:19:00Z">
        <w:r w:rsidR="00CB23DA" w:rsidRPr="00D468F0" w:rsidDel="00A6778C">
          <w:rPr>
            <w:rFonts w:ascii="Times New Roman" w:hAnsi="Times New Roman" w:cs="Times New Roman"/>
            <w:sz w:val="24"/>
            <w:szCs w:val="24"/>
          </w:rPr>
          <w:delText xml:space="preserve"> </w:delText>
        </w:r>
        <w:r w:rsidR="00CB23DA" w:rsidRPr="00D96BDE" w:rsidDel="00A6778C">
          <w:rPr>
            <w:rFonts w:ascii="Times New Roman" w:hAnsi="Times New Roman" w:cs="Times New Roman"/>
            <w:sz w:val="24"/>
            <w:szCs w:val="24"/>
          </w:rPr>
          <w:fldChar w:fldCharType="begin" w:fldLock="1"/>
        </w:r>
        <w:r w:rsidR="00D96BDE" w:rsidRPr="00DB1725" w:rsidDel="00A6778C">
          <w:rPr>
            <w:rFonts w:ascii="Times New Roman" w:hAnsi="Times New Roman" w:cs="Times New Roman"/>
            <w:sz w:val="24"/>
            <w:szCs w:val="24"/>
          </w:rPr>
          <w:delInstrText>ADDIN CSL_CITATION {"citationItems":[{"id":"ITEM-1","itemData":{"DOI":"10.1620/tjem.246.15","ISSN":"0040-8727","PMID":"30210085","abstract":"The World Health Organization recommends continuing breastfeeding up to 2 years of age or beyond for sound growth and development of children. In Bangladesh, continuation rates for breastfeeding have recently decreased and effective measures are required to counter this downward trend. Although recent years have seen economic development and reductions in poverty, Bangladesh still has the highest rate of child marriage worldwide. Thus, we aimed to clarify the factors influencing breastfeeding continuation, especially from the perspective of inequality and mother's age in Bangladesh, using data from the Bangladesh Demographic and Health Survey 2011. Event history analyses were performed during a 24-month follow-up period on 7,041 mothers with duration of breastfeeding as the outcome variable, with wealth index (an indicator for inequality) and mother's age used as the main explanatory variables. The results showed that poorer mothers were on the whole more likely to continue breastfeeding through 24 months after childbirth, and younger mothers were less likely to continue breastfeeding particularly past the first year. However, both younger and older mothers continued breastfeeding to the same extent within the first year after childbirth. Mother's age had time-varying effects on breastfeeding continuation, meaning that the effects on breastfeeding continuation were affected by the child's age. These findings imply that policymakers should be aware that efforts to reduce child marriage may increase the rate of breastfeeding continuation beyond the first year after childbirth. In contrast, efforts at poverty alleviation, aimed at preventing child marriage, may decrease the rate irrespective of the child's age.","author":[{"dropping-particle":"","family":"Islam","given":"G.M. Rabiul","non-dropping-particle":"","parse-names":false,"suffix":""},{"dropping-particle":"","family":"Igarashi","given":"Isao","non-dropping-particle":"","parse-names":false,"suffix":""},{"dropping-particle":"","family":"Kawabuchi","given":"Koichi","non-dropping-particle":"","parse-names":false,"suffix":""}],"container-title":"The Tohoku Journal of Experimental Medicine","id":"ITEM-1","issue":"1","issued":{"date-parts":[["2018"]]},"page":"15-25","title":"Inequality and Mother’s Age as Determinants of Breastfeeding Continuation in Bangladesh","type":"article-journal","volume":"246"},"uris":["http://www.mendeley.com/documents/?uuid=32074730-fce4-3160-a7a2-190557bf6154"]}],"mendeley":{"formattedCitation":"(G. M. R. Islam, Igarashi, &amp; Kawabuchi, 2018)","plainTextFormattedCitation":"(G. M. R. Islam, Igarashi, &amp; Kawabuchi, 2018)","previouslyFormattedCitation":"(G. M. R. Islam, Igarashi, &amp; Kawabuchi, 2018)"},"properties":{"noteIndex":0},"schema":"https://github.com/citation-style-language/schema/raw/master/csl-citation.json"}</w:delInstrText>
        </w:r>
        <w:r w:rsidR="00CB23DA" w:rsidRPr="00D96BDE" w:rsidDel="00A6778C">
          <w:rPr>
            <w:rFonts w:ascii="Times New Roman" w:hAnsi="Times New Roman" w:cs="Times New Roman"/>
            <w:sz w:val="24"/>
            <w:szCs w:val="24"/>
            <w:rPrChange w:id="220" w:author="NaYEeM" w:date="2019-07-10T01:42:00Z">
              <w:rPr>
                <w:rFonts w:ascii="Times New Roman" w:hAnsi="Times New Roman" w:cs="Times New Roman"/>
                <w:sz w:val="24"/>
                <w:szCs w:val="24"/>
              </w:rPr>
            </w:rPrChange>
          </w:rPr>
          <w:fldChar w:fldCharType="separate"/>
        </w:r>
        <w:r w:rsidR="00CB23DA" w:rsidRPr="00A6778C" w:rsidDel="00A6778C">
          <w:rPr>
            <w:rFonts w:ascii="Times New Roman" w:hAnsi="Times New Roman" w:cs="Times New Roman"/>
            <w:noProof/>
            <w:sz w:val="24"/>
            <w:szCs w:val="24"/>
          </w:rPr>
          <w:delText>(G. M. R. Islam, Igarashi, &amp; Kawabuchi, 2018)</w:delText>
        </w:r>
        <w:r w:rsidR="00CB23DA" w:rsidRPr="00D96BDE" w:rsidDel="00A6778C">
          <w:rPr>
            <w:rFonts w:ascii="Times New Roman" w:hAnsi="Times New Roman" w:cs="Times New Roman"/>
            <w:sz w:val="24"/>
            <w:szCs w:val="24"/>
          </w:rPr>
          <w:fldChar w:fldCharType="end"/>
        </w:r>
      </w:del>
      <w:ins w:id="221" w:author="NaYEeM" w:date="2020-01-17T01:20:00Z">
        <w:r w:rsidR="00A6778C">
          <w:rPr>
            <w:rFonts w:ascii="Times New Roman" w:hAnsi="Times New Roman" w:cs="Times New Roman"/>
            <w:sz w:val="24"/>
            <w:szCs w:val="24"/>
          </w:rPr>
          <w:fldChar w:fldCharType="begin" w:fldLock="1"/>
        </w:r>
      </w:ins>
      <w:r w:rsidR="00495784">
        <w:rPr>
          <w:rFonts w:ascii="Times New Roman" w:hAnsi="Times New Roman" w:cs="Times New Roman"/>
          <w:sz w:val="24"/>
          <w:szCs w:val="24"/>
        </w:rPr>
        <w:instrText>ADDIN CSL_CITATION {"citationItems":[{"id":"ITEM-1","itemData":{"DOI":"10.1620/tjem.246.15","ISSN":"13493329","PMID":"30210085","abstract":"The World Health Organization recommends continuing breastfeeding up to 2 years of age or beyond for sound growth and development of children. In Bangladesh, continuation rates for breastfeeding have recently decreased and effective measures are required to counter this downward trend. Although recent years have seen economic development and reductions in poverty, Bangladesh still has the highest rate of child marriage worldwide. Thus, we aimed to clarify the factors influencing breastfeeding continuation, especially from the perspective of inequality and mother’s age in Bangladesh, using data from the Bangladesh Demographic and Health Survey 2011. Event history analyses were performed during a 24-month follow-up period on 7,041 mothers with duration of breastfeeding as the outcome variable, with wealth index (an indicator for inequality) and mother’s age used as the main explanatory variables. The results showed that poorer mothers were on the whole more likely to continue breastfeeding through 24 months after childbirth, and younger mothers were less likely to continue breastfeeding particularly past the first year. However, both younger and older mothers continued breastfeeding to the same extent within the first year after childbirth. Mother’s age had time-varying effects on breastfeeding continuation, meaning that the effects on breastfeeding continuation were affected by the child’s age. These findings imply that policymakers should be aware that efforts to reduce child marriage may increase the rate of breastfeeding continuation beyond the first year after childbirth. In contrast, efforts at poverty alleviation, aimed at preventing child marriage, may decrease the rate irrespective of the child’s age.","author":[{"dropping-particle":"","family":"Islam","given":"G.M. M.Rabiul","non-dropping-particle":"","parse-names":false,"suffix":""},{"dropping-particle":"","family":"Igarashi","given":"Isao","non-dropping-particle":"","parse-names":false,"suffix":""},{"dropping-particle":"","family":"Kawabuchi","given":"Koichi","non-dropping-particle":"","parse-names":false,"suffix":""}],"container-title":"Tohoku Journal of Experimental Medicine","id":"ITEM-1","issue":"1","issued":{"date-parts":[["2018"]]},"page":"15-25","title":"Inequality and mother’s age as determinants of breastfeeding continuation in Bangladesh","type":"article-journal","volume":"246"},"uris":["http://www.mendeley.com/documents/?uuid=32074730-fce4-3160-a7a2-190557bf6154"]}],"mendeley":{"formattedCitation":"(Islam, Igarashi, &amp; Kawabuchi, 2018)","plainTextFormattedCitation":"(Islam, Igarashi, &amp; Kawabuchi, 2018)","previouslyFormattedCitation":"(Islam, Igarashi, &amp; Kawabuchi, 2018)"},"properties":{"noteIndex":0},"schema":"https://github.com/citation-style-language/schema/raw/master/csl-citation.json"}</w:instrText>
      </w:r>
      <w:r w:rsidR="00A6778C">
        <w:rPr>
          <w:rFonts w:ascii="Times New Roman" w:hAnsi="Times New Roman" w:cs="Times New Roman"/>
          <w:sz w:val="24"/>
          <w:szCs w:val="24"/>
        </w:rPr>
        <w:fldChar w:fldCharType="separate"/>
      </w:r>
      <w:r w:rsidR="00495784" w:rsidRPr="00495784">
        <w:rPr>
          <w:rFonts w:ascii="Times New Roman" w:hAnsi="Times New Roman" w:cs="Times New Roman"/>
          <w:noProof/>
          <w:sz w:val="24"/>
          <w:szCs w:val="24"/>
        </w:rPr>
        <w:t>(Islam, Igarashi, &amp; Kawabuchi, 2018)</w:t>
      </w:r>
      <w:ins w:id="222" w:author="NaYEeM" w:date="2020-01-17T01:20:00Z">
        <w:r w:rsidR="00A6778C">
          <w:rPr>
            <w:rFonts w:ascii="Times New Roman" w:hAnsi="Times New Roman" w:cs="Times New Roman"/>
            <w:sz w:val="24"/>
            <w:szCs w:val="24"/>
          </w:rPr>
          <w:fldChar w:fldCharType="end"/>
        </w:r>
      </w:ins>
      <w:r w:rsidR="00CB23DA" w:rsidRPr="00D468F0">
        <w:rPr>
          <w:rFonts w:ascii="Times New Roman" w:hAnsi="Times New Roman" w:cs="Times New Roman"/>
          <w:sz w:val="24"/>
          <w:szCs w:val="24"/>
        </w:rPr>
        <w:t xml:space="preserve">. </w:t>
      </w:r>
    </w:p>
    <w:p w14:paraId="5CE468AA" w14:textId="73E64752" w:rsidR="00AA1E22" w:rsidDel="00236EB7" w:rsidRDefault="00AA1E22" w:rsidP="004663D0">
      <w:pPr>
        <w:autoSpaceDE w:val="0"/>
        <w:autoSpaceDN w:val="0"/>
        <w:adjustRightInd w:val="0"/>
        <w:spacing w:after="0" w:line="240" w:lineRule="auto"/>
        <w:jc w:val="both"/>
        <w:rPr>
          <w:del w:id="223" w:author="NaYEeM" w:date="2020-01-17T15:52:00Z"/>
          <w:rFonts w:ascii="Times New Roman" w:hAnsi="Times New Roman" w:cs="Times New Roman"/>
          <w:sz w:val="24"/>
          <w:szCs w:val="24"/>
          <w:shd w:val="clear" w:color="auto" w:fill="FFFFFF"/>
        </w:rPr>
      </w:pPr>
    </w:p>
    <w:p w14:paraId="644B1657" w14:textId="77777777" w:rsidR="00236EB7" w:rsidRPr="00D468F0" w:rsidRDefault="00236EB7" w:rsidP="004663D0">
      <w:pPr>
        <w:autoSpaceDE w:val="0"/>
        <w:autoSpaceDN w:val="0"/>
        <w:adjustRightInd w:val="0"/>
        <w:spacing w:after="0" w:line="240" w:lineRule="auto"/>
        <w:jc w:val="both"/>
        <w:rPr>
          <w:ins w:id="224" w:author="NaYEeM" w:date="2020-01-17T15:52:00Z"/>
          <w:rFonts w:ascii="Times New Roman" w:hAnsi="Times New Roman" w:cs="Times New Roman"/>
          <w:sz w:val="24"/>
          <w:szCs w:val="24"/>
        </w:rPr>
      </w:pPr>
    </w:p>
    <w:p w14:paraId="6DD78932" w14:textId="0DE03E8A" w:rsidR="00CB23DA" w:rsidRDefault="00C97CE5" w:rsidP="004663D0">
      <w:pPr>
        <w:autoSpaceDE w:val="0"/>
        <w:autoSpaceDN w:val="0"/>
        <w:adjustRightInd w:val="0"/>
        <w:spacing w:after="0" w:line="240" w:lineRule="auto"/>
        <w:jc w:val="both"/>
        <w:rPr>
          <w:ins w:id="225" w:author="NaYEeM" w:date="2020-01-17T01:20:00Z"/>
          <w:rFonts w:ascii="Times New Roman" w:hAnsi="Times New Roman" w:cs="Times New Roman"/>
          <w:sz w:val="24"/>
          <w:szCs w:val="24"/>
          <w:shd w:val="clear" w:color="auto" w:fill="FFFFFF"/>
        </w:rPr>
      </w:pPr>
      <w:bookmarkStart w:id="226" w:name="_Hlk20697261"/>
      <w:ins w:id="227" w:author="NaYEeM" w:date="2020-01-17T18:01:00Z">
        <w:r w:rsidRPr="00C97CE5">
          <w:rPr>
            <w:rFonts w:ascii="Times New Roman" w:hAnsi="Times New Roman" w:cs="Times New Roman"/>
            <w:sz w:val="24"/>
            <w:szCs w:val="24"/>
            <w:shd w:val="clear" w:color="auto" w:fill="FFFFFF"/>
          </w:rPr>
          <w:t>Breastfeeding reduces the rate of childhood diseases in Bangladesh. Under-nutrition in Bangladesh is a major public health problem in the primary stage</w:t>
        </w:r>
        <w:r>
          <w:rPr>
            <w:rFonts w:ascii="Times New Roman" w:hAnsi="Times New Roman" w:cs="Times New Roman"/>
            <w:sz w:val="24"/>
            <w:szCs w:val="24"/>
            <w:shd w:val="clear" w:color="auto" w:fill="FFFFFF"/>
          </w:rPr>
          <w:t xml:space="preserve"> </w:t>
        </w:r>
      </w:ins>
      <w:del w:id="228" w:author="NaYEeM" w:date="2020-01-17T15:31:00Z">
        <w:r w:rsidR="00CB23DA" w:rsidRPr="00D468F0" w:rsidDel="00775493">
          <w:rPr>
            <w:rFonts w:ascii="Times New Roman" w:hAnsi="Times New Roman" w:cs="Times New Roman"/>
            <w:sz w:val="24"/>
            <w:szCs w:val="24"/>
            <w:shd w:val="clear" w:color="auto" w:fill="FFFFFF"/>
          </w:rPr>
          <w:delText xml:space="preserve">In Bangladesh, diarrhea diseases such as diarrhea, fever, ARI (severe respiratory infection) and under nutrition are the cause of death of more than two-thirds of children under one year </w:delText>
        </w:r>
      </w:del>
      <w:del w:id="229" w:author="NaYEeM" w:date="2020-01-17T01:22:00Z">
        <w:r w:rsidR="00CB23DA" w:rsidRPr="00EE6F97" w:rsidDel="00F75C0F">
          <w:rPr>
            <w:rFonts w:ascii="Times New Roman" w:hAnsi="Times New Roman" w:cs="Times New Roman"/>
            <w:sz w:val="24"/>
            <w:szCs w:val="24"/>
            <w:shd w:val="clear" w:color="auto" w:fill="FFFFFF"/>
          </w:rPr>
          <w:fldChar w:fldCharType="begin" w:fldLock="1"/>
        </w:r>
        <w:r w:rsidR="00873F6F" w:rsidRPr="00C97CE5" w:rsidDel="00F75C0F">
          <w:rPr>
            <w:rFonts w:ascii="Times New Roman" w:hAnsi="Times New Roman" w:cs="Times New Roman"/>
            <w:sz w:val="24"/>
            <w:szCs w:val="24"/>
            <w:shd w:val="clear" w:color="auto" w:fill="FFFFFF"/>
          </w:rPr>
          <w:delInstrText>ADDIN CSL_CITATION {"citationItems":[{"id":"ITEM-1","itemData":{"DOI":"10.3329/jhpn.v25i2.659","ISSN":"16060997","PMID":"17985821","abstract":"The objective of this study was to investigate the association between the prevalence of exclusive breastfeeding and morbidity (diarrhoeal diseases and acute respiratory infection) in infants aged 0-3 month(s) using the Multiple Indicator Cluster Survey (MICS) 2003 data from Bangladesh. The study population included 1,633 infants aged 0-3 month(s). The prevalence of diarrhoea and acute respiratory infection was compared using the chi-square tests between infants aged 0-3 month(s) who were exclusively breastfed and infants who were not exclusively breastfed. Logistic regression was used to adjust for confounders and for calculating adjusted odds ratios. To adjust for cluster sampling and reduced variability, the adjusted chi-square value was divided by the design effect, and a re-estimated p value was calculated. The prevalence of diarrhoea and acute respiratory infection in this sample of 0-3-month old infants in Bangladesh was 14.3% and 31.2% respectively. The prevalence of both illnesses was significantly associated with lack of exclusive breastfeeding. The adjusted odds ratio for diarrhoea was 0.69 (95% confidence interval [CI] 0.49-0.99, p=0.039), and the adjusted odds ratio for acute respiratory infection was also 0.69 (95% CI 0.54-0.88, p=0.003). Only 192 infants (11.7% of total sample) were exclusively breastfed at the time of interview, and 823 infants (50.3%) were never exclusively breastfed. The prevalence of prelacteal. feeding was 66.6%. The results confirmed a protective effect of exclusive breastfeeding against infectious diseases-related morbidity in infancy and showed that frequently-collected cross-sectional datasets could be used for estimating effects. The low prevalence of exclusive breastfeeding in Bangladesh needs to be improved to decrease child morbidity. © International Centre for Diarrhoeal Disease Research, Bangladesh.","author":[{"dropping-particle":"","family":"Mihrshahi","given":"Seema","non-dropping-particle":"","parse-names":false,"suffix":""},{"dropping-particle":"","family":"Ichikawa","given":"Naomi","non-dropping-particle":"","parse-names":false,"suffix":""},{"dropping-particle":"","family":"Shuaib","given":"Muhammad","non-dropping-particle":"","parse-names":false,"suffix":""},{"dropping-particle":"","family":"Oddy","given":"Wendy","non-dropping-particle":"","parse-names":false,"suffix":""},{"dropping-particle":"","family":"Ampon","given":"Rose","non-dropping-particle":"","parse-names":false,"suffix":""},{"dropping-particle":"","family":"Dibley","given":"Michael J","non-dropping-particle":"","parse-names":false,"suffix":""},{"dropping-particle":"","family":"Iqbal Kabir","given":"A. K.M.","non-dropping-particle":"","parse-names":false,"suffix":""},{"dropping-particle":"","family":"Peat","given":"Jennifer K","non-dropping-particle":"","parse-names":false,"suffix":""}],"container-title":"Journal of Health, Population and Nutrition","id":"ITEM-1","issue":"2","issued":{"date-parts":[["2007","6"]]},"page":"195-204","publisher":"BioMed Central","title":"Prevalence of exclusive breastfeeding in Bangladesh and its association with diarrhoea and acute respiratory infection: Results of the Multiple Indicator Cluster Survey 2003","type":"article-journal","volume":"25"},"uris":["http://www.mendeley.com/documents/?uuid=676a2967-229d-4493-a17e-6b984bf3e48b","http://www.mendeley.com/documents/?uuid=b710742b-9d2e-3283-bbd7-652760b7d3b4"]}],"mendeley":{"formattedCitation":"(Mihrshahi et al., 2007)","plainTextFormattedCitation":"(Mihrshahi et al., 2007)","previouslyFormattedCitation":"(Mihrshahi et al., 2007)"},"properties":{"noteIndex":0},"schema":"https://github.com/citation-style-language/schema/raw/master/csl-citation.json"}</w:delInstrText>
        </w:r>
        <w:r w:rsidR="00CB23DA" w:rsidRPr="00EE6F97" w:rsidDel="00F75C0F">
          <w:rPr>
            <w:rFonts w:ascii="Times New Roman" w:hAnsi="Times New Roman" w:cs="Times New Roman"/>
            <w:sz w:val="24"/>
            <w:szCs w:val="24"/>
            <w:shd w:val="clear" w:color="auto" w:fill="FFFFFF"/>
            <w:rPrChange w:id="230" w:author="NaYEeM" w:date="2019-07-10T01:42:00Z">
              <w:rPr>
                <w:rFonts w:ascii="Times New Roman" w:hAnsi="Times New Roman" w:cs="Times New Roman"/>
                <w:sz w:val="24"/>
                <w:szCs w:val="24"/>
                <w:shd w:val="clear" w:color="auto" w:fill="FFFFFF"/>
              </w:rPr>
            </w:rPrChange>
          </w:rPr>
          <w:fldChar w:fldCharType="separate"/>
        </w:r>
        <w:r w:rsidR="00CB23DA" w:rsidRPr="00F75C0F" w:rsidDel="00F75C0F">
          <w:rPr>
            <w:rFonts w:ascii="Times New Roman" w:hAnsi="Times New Roman" w:cs="Times New Roman"/>
            <w:noProof/>
            <w:sz w:val="24"/>
            <w:szCs w:val="24"/>
            <w:shd w:val="clear" w:color="auto" w:fill="FFFFFF"/>
          </w:rPr>
          <w:delText>(Mihrshahi et al., 2007)</w:delText>
        </w:r>
        <w:r w:rsidR="00CB23DA" w:rsidRPr="00EE6F97" w:rsidDel="00F75C0F">
          <w:rPr>
            <w:rFonts w:ascii="Times New Roman" w:hAnsi="Times New Roman" w:cs="Times New Roman"/>
            <w:sz w:val="24"/>
            <w:szCs w:val="24"/>
            <w:shd w:val="clear" w:color="auto" w:fill="FFFFFF"/>
          </w:rPr>
          <w:fldChar w:fldCharType="end"/>
        </w:r>
      </w:del>
      <w:del w:id="231" w:author="NaYEeM" w:date="2020-01-17T15:31:00Z">
        <w:r w:rsidR="00CB23DA" w:rsidRPr="00D468F0" w:rsidDel="00775493">
          <w:rPr>
            <w:rFonts w:ascii="Times New Roman" w:hAnsi="Times New Roman" w:cs="Times New Roman"/>
            <w:sz w:val="24"/>
            <w:szCs w:val="24"/>
            <w:shd w:val="clear" w:color="auto" w:fill="FFFFFF"/>
          </w:rPr>
          <w:delText>. Recent studies in Dhaka and Chittagong showed that almost half of children died from diarrhea and ARI. Increase this ratio when possible causes are included</w:delText>
        </w:r>
      </w:del>
      <w:del w:id="232" w:author="NaYEeM" w:date="2020-01-17T01:23:00Z">
        <w:r w:rsidR="00CB23DA" w:rsidRPr="00D468F0" w:rsidDel="00F75C0F">
          <w:rPr>
            <w:rFonts w:ascii="Times New Roman" w:hAnsi="Times New Roman" w:cs="Times New Roman"/>
            <w:sz w:val="24"/>
            <w:szCs w:val="24"/>
            <w:shd w:val="clear" w:color="auto" w:fill="FFFFFF"/>
          </w:rPr>
          <w:delText xml:space="preserve"> </w:delText>
        </w:r>
        <w:r w:rsidR="00CB23DA" w:rsidRPr="00D96BDE" w:rsidDel="00F75C0F">
          <w:rPr>
            <w:rFonts w:ascii="Times New Roman" w:hAnsi="Times New Roman" w:cs="Times New Roman"/>
            <w:sz w:val="24"/>
            <w:szCs w:val="24"/>
            <w:shd w:val="clear" w:color="auto" w:fill="FFFFFF"/>
          </w:rPr>
          <w:fldChar w:fldCharType="begin" w:fldLock="1"/>
        </w:r>
        <w:r w:rsidR="00616E34" w:rsidRPr="00F75C0F" w:rsidDel="00F75C0F">
          <w:rPr>
            <w:rFonts w:ascii="Times New Roman" w:hAnsi="Times New Roman" w:cs="Times New Roman"/>
            <w:sz w:val="24"/>
            <w:szCs w:val="24"/>
            <w:shd w:val="clear" w:color="auto" w:fill="FFFFFF"/>
          </w:rPr>
          <w:delInstrText>ADDIN CSL_CITATION {"citationItems":[{"id":"ITEM-1","itemData":{"DOI":"10.1186/1746-4358-3-28","ISSN":"1746-4358","abstract":"In developing countries, infectious diseases such as diarrhoea and acute respiratory infections are the main cause of mortality and morbidity in infants aged less than one year. The importance of exclusive breastfeeding in the prevention of infectious diseases during infancy is well known. Although breastfeeding is almost universal in Bangladesh, the rates of exclusive breastfeeding remain low. This cohort study was designed to compare the prevalence of diarrhoea and acute respiratory infection (ARI) in infants according to their breastfeeding status in a prospective cohort of infants from birth to six months of age. A total of 351 pregnant women were recruited in the Anowara subdistrict of Chittagong. Breastfeeding practices and the 7-day prevalence of diarrhoea and ARI were recorded at monthly home visits. Prevalences were compared using chi-squared tests and logistic regression. A total of 272 mother-infant pairs completed the study to six months. Infants who were exclusively breastfed for six months had a significantly lower 7-day prevalence of diarrhoea [AOR for lack of EBF = 2.50 (95%CI 1.10, 5.69), p = 0.03] and a significantly lower 7-day prevalence of ARI [AOR for lack of EBF = 2.31 (95%CI 1.33, 4.00), p &lt; 0.01] than infants who were not exclusively breastfed. However, when the association between patterns of infant feeding (exclusive, predominant and partial breastfeeding) and illness was investigated in more detail, there was no significant difference in the prevalence of diarrhoea between exclusively [6.6% (95% CI 2.8, 10.4)] and predominantly breastfed infants [3.7% (95% CI 0.09, 18.3), (p = 0.56)]. Partially breastfed infants had a higher prevalence of diarrhoea than the others [19.2% (95% CI 10.4, 27.9), (p = 0.01)]. Similarly, although there was a large difference in prevalence in acute respiratory illness between exclusively [54.2% (95%CI 46.6, 61.8)] and predominantly breastfed infants [70.4% (95%CI 53.2, 87.6)] there was no significant difference in the prevalence (p = 0.17). The findings suggest that exclusive or predominant breastfeeding can reduce rates of morbidity significantly in this region of rural Bangladesh.","author":[{"dropping-particle":"","family":"Mihrshahi","given":"Seema","non-dropping-particle":"","parse-names":false,"suffix":""},{"dropping-particle":"","family":"Oddy","given":"Wendy H","non-dropping-particle":"","parse-names":false,"suffix":""},{"dropping-particle":"","family":"Peat","given":"Jennifer K","non-dropping-particle":"","parse-names":false,"suffix":""},{"dropping-particle":"","family":"Kabir","given":"Iqbal","non-dropping-particle":"","parse-names":false,"suffix":""}],"container-title":"International Breastfeeding Journal","id":"ITEM-1","issue":"1","issued":{"date-parts":[["2008","11","24"]]},"page":"28","publisher":"BioMed Central","title":"Association between infant feeding patterns and diarrhoeal and respiratory illness: A cohort study in Chittagong, Bangladesh","type":"article-journal","volume":"3"},"uris":["http://www.mendeley.com/documents/?uuid=7db13b93-6966-3778-b674-e17f1da5a4e9"]},{"id":"ITEM-2","itemData":{"ISSN":"1098-4275","PMID":"11581475","abstract":"OBJECTIVES To describe breastfeeding practices and investigate the influence of exclusive breastfeeding in early infancy on the risk of infant deaths, especially those attributable to respiratory infections (ARI) and diarrhea. METHODS A prospective observational study was conducted on a birth cohort of 1677 infants who were born in slum areas of Dhaka in Bangladesh and followed from birth to 12 months of age. After enrollment at birth, the infants were visited 5 more times by 12 months of age. Verbal autopsy, based on a structured questionnaire, was used to assign a cause to the 180 reported deaths. Proportional hazards regression models were used to estimate the effect of breastfeeding practices, introduced as a time-varying variable, after accounting for other variables, including birth weight. Overall neonatal, postneonatal and infant mortality, and mortality attributable to ARI and diarrhea were measured. RESULTS The proportion of infants who were breastfed exclusively was only 6% at enrollment, increasing to 53% at 1 month and then gradually declining to 5% at 6 months of age. Predominant breastfeeding declined from 66% at enrollment to 4% at 12 months of age. Very few infants were not breastfed, whereas the proportion of partially breastfed infants increased with age. Breastfeeding practices did not differ between low and normal birth weight infants at any age. The overall infant mortality rate was 114 deaths per 1000 live births. Compared with exclusive breastfeeding in the first few months of life, partial or no breastfeeding was associated with a 2.23-fold higher risk of infant deaths resulting from all causes and 2.40- and 3.94-fold higher risk of deaths attributable to ARI and diarrhea, respectively. CONCLUSION The important role of appropriate breastfeeding practices in the survival of infants is clear from this analysis. The reduction of ARI deaths underscores the broad-based beneficial effect of exclusive breastfeeding in prevention of infectious diseases beyond its role in reducing exposure to contaminated food, which may have contributed to the strong protection against diarrhea deaths.","author":[{"dropping-particle":"","family":"Arifeen","given":"S","non-dropping-particle":"","parse-names":false,"suffix":""},{"dropping-particle":"","family":"Black","given":"R E","non-dropping-particle":"","parse-names":false,"suffix":""},{"dropping-particle":"","family":"Antelman","given":"G","non-dropping-particle":"","parse-names":false,"suffix":""},{"dropping-particle":"","family":"Baqui","given":"A","non-dropping-particle":"","parse-names":false,"suffix":""},{"dropping-particle":"","family":"Caulfield","given":"L","non-dropping-particle":"","parse-names":false,"suffix":""},{"dropping-particle":"","family":"Becker","given":"S","non-dropping-particle":"","parse-names":false,"suffix":""}],"container-title":"Pediatrics","id":"ITEM-2","issue":"4","issued":{"date-parts":[["2001","10"]]},"page":"E67","title":"Exclusive breastfeeding reduces acute respiratory infection and diarrhea deaths among infants in Dhaka slums.","type":"article-journal","volume":"108"},"uris":["http://www.mendeley.com/documents/?uuid=3b76f9fa-f68c-35c8-9454-cda0945946cc"]}],"mendeley":{"formattedCitation":"(Arifeen et al., 2001; Mihrshahi et al., 2008)","plainTextFormattedCitation":"(Arifeen et al., 2001; Mihrshahi et al., 2008)","previouslyFormattedCitation":"(Arifeen et al., 2001; Mihrshahi et al., 2008)"},"properties":{"noteIndex":0},"schema":"https://github.com/citation-style-language/schema/raw/master/csl-citation.json"}</w:delInstrText>
        </w:r>
        <w:r w:rsidR="00CB23DA" w:rsidRPr="00D96BDE" w:rsidDel="00F75C0F">
          <w:rPr>
            <w:rFonts w:ascii="Times New Roman" w:hAnsi="Times New Roman" w:cs="Times New Roman"/>
            <w:sz w:val="24"/>
            <w:szCs w:val="24"/>
            <w:shd w:val="clear" w:color="auto" w:fill="FFFFFF"/>
            <w:rPrChange w:id="233" w:author="NaYEeM" w:date="2019-07-10T01:42:00Z">
              <w:rPr>
                <w:rFonts w:ascii="Times New Roman" w:hAnsi="Times New Roman" w:cs="Times New Roman"/>
                <w:sz w:val="24"/>
                <w:szCs w:val="24"/>
                <w:shd w:val="clear" w:color="auto" w:fill="FFFFFF"/>
              </w:rPr>
            </w:rPrChange>
          </w:rPr>
          <w:fldChar w:fldCharType="separate"/>
        </w:r>
        <w:r w:rsidR="00616E34" w:rsidRPr="00F75C0F" w:rsidDel="00F75C0F">
          <w:rPr>
            <w:rFonts w:ascii="Times New Roman" w:hAnsi="Times New Roman" w:cs="Times New Roman"/>
            <w:noProof/>
            <w:sz w:val="24"/>
            <w:szCs w:val="24"/>
            <w:shd w:val="clear" w:color="auto" w:fill="FFFFFF"/>
          </w:rPr>
          <w:delText>(Arifeen et al., 2001; Mihrshahi et al., 2008)</w:delText>
        </w:r>
        <w:r w:rsidR="00CB23DA" w:rsidRPr="00D96BDE" w:rsidDel="00F75C0F">
          <w:rPr>
            <w:rFonts w:ascii="Times New Roman" w:hAnsi="Times New Roman" w:cs="Times New Roman"/>
            <w:sz w:val="24"/>
            <w:szCs w:val="24"/>
            <w:shd w:val="clear" w:color="auto" w:fill="FFFFFF"/>
          </w:rPr>
          <w:fldChar w:fldCharType="end"/>
        </w:r>
      </w:del>
      <w:del w:id="234" w:author="NaYEeM" w:date="2020-01-17T15:31:00Z">
        <w:r w:rsidR="00CB23DA" w:rsidRPr="00D468F0" w:rsidDel="00775493">
          <w:rPr>
            <w:rFonts w:ascii="Times New Roman" w:hAnsi="Times New Roman" w:cs="Times New Roman"/>
            <w:sz w:val="24"/>
            <w:szCs w:val="24"/>
            <w:shd w:val="clear" w:color="auto" w:fill="FFFFFF"/>
          </w:rPr>
          <w:delText>. However, reducing the height of monochromatic b</w:delText>
        </w:r>
      </w:del>
      <w:del w:id="235" w:author="NaYEeM" w:date="2020-01-17T18:01:00Z">
        <w:r w:rsidR="00CB23DA" w:rsidRPr="00D468F0" w:rsidDel="00C97CE5">
          <w:rPr>
            <w:rFonts w:ascii="Times New Roman" w:hAnsi="Times New Roman" w:cs="Times New Roman"/>
            <w:sz w:val="24"/>
            <w:szCs w:val="24"/>
            <w:shd w:val="clear" w:color="auto" w:fill="FFFFFF"/>
          </w:rPr>
          <w:delText xml:space="preserve">reastfeeding reduces the rate of childhood disease in Bangladesh. Under-nutrition in Bangladesh is a major public health problem in primary stage  </w:delText>
        </w:r>
      </w:del>
      <w:ins w:id="236" w:author="NaYEeM" w:date="2020-01-17T01:27:00Z">
        <w:r w:rsidR="00F75C0F">
          <w:rPr>
            <w:rFonts w:ascii="Times New Roman" w:hAnsi="Times New Roman" w:cs="Times New Roman"/>
            <w:sz w:val="24"/>
            <w:szCs w:val="24"/>
            <w:shd w:val="clear" w:color="auto" w:fill="FFFFFF"/>
          </w:rPr>
          <w:fldChar w:fldCharType="begin" w:fldLock="1"/>
        </w:r>
      </w:ins>
      <w:r w:rsidR="00F75C0F">
        <w:rPr>
          <w:rFonts w:ascii="Times New Roman" w:hAnsi="Times New Roman" w:cs="Times New Roman"/>
          <w:sz w:val="24"/>
          <w:szCs w:val="24"/>
          <w:shd w:val="clear" w:color="auto" w:fill="FFFFFF"/>
        </w:rPr>
        <w:instrText>ADDIN CSL_CITATION {"citationItems":[{"id":"ITEM-1","itemData":{"DOI":"10.1186/s40795-016-0122-2","ISSN":"2055-0928","abstract":"This empirical study investigated the extent of malnutrition and factors associated with malnutrition amid children aged 0-59 months in Bangladesh using Bangladesh Demographic Health Survey data, 2014. To examine the extent of malnutrition among the children under five in Bangladesh, we used Height-for-age, weight-for-height and weight-for-age. The association between the selected factors and nutritional status were assessed and logistic regression models were fitted for the three indicators. 36.2% children are stunted, 15% are wasted and 33% are underweight. Prevalence of stunting or underweight is lowest amongst children aged 0–6 months and highest at the age of 18 to 23 months (stunted 48% and underweight 37%). Wasting is highest in 0–6months. Odd of being stunted is 30% to 50% higher in Sylhet division as compared to other divisions. Other key covariates for stunting are urban area (OR = 1.226, p-value = 0.004), no or primary education of father (OR = 1.318, p-value &lt; 0.001), no or primary education of mother (OR = 1.22, p-value = 0.002), underweight mothers (OR = 1.76, p-value &lt;0.001) and wealth index poorest (OR = 2.892, p-value &lt; 0.001). Important covariates for wasting are mother’s occupation as physical labor (OR = 1.208, p-value = 0.018), underweight mothers (OR = 2.145, p-value &lt;0.001) and wealth index poorest (OR = 2.892, p-value &lt; 0.001). For underweight main covariates are: no or primary education of father (OR = 1.182, p-value = 0.011), no or primary education of mother (OR = 1.214, p-value = 0.002), mothers in physical labor (OR = 1.289, p-value &lt; 0.001), underweight mothers (OR = 2.625, p-value &lt; 0.001) and wealth index poorest (OR = 2.315, p-value &lt; 0.001). In addition to the ongoing programs to improve child health, government may wish to design targeted nutrition intervention strategies to make sure that health information and health education are easily accessible for parents. The most vulnerable groups including the children from poorest socio-economic group or children in the urban area require special attention. Mothers should also be given focus while designing intervention programs.","author":[{"dropping-particle":"","family":"Das","given":"Sunanda","non-dropping-particle":"","parse-names":false,"suffix":""},{"dropping-particle":"","family":"Gulshan","given":"Jahida","non-dropping-particle":"","parse-names":false,"suffix":""}],"container-title":"BMC Nutrition","id":"ITEM-1","issue":"1","issued":{"date-parts":[["2017","12","3"]]},"page":"1","publisher":"BioMed Central","title":"Different forms of malnutrition among under five children in Bangladesh: a cross sectional study on prevalence and determinants","type":"article-journal","volume":"3"},"uris":["http://www.mendeley.com/documents/?uuid=77c0c5c7-d7a5-3f64-9576-a3365a12deb5"]}],"mendeley":{"formattedCitation":"(Das &amp; Gulshan, 2017)","plainTextFormattedCitation":"(Das &amp; Gulshan, 2017)","previouslyFormattedCitation":"(Das &amp; Gulshan, 2017)"},"properties":{"noteIndex":0},"schema":"https://github.com/citation-style-language/schema/raw/master/csl-citation.json"}</w:instrText>
      </w:r>
      <w:r w:rsidR="00F75C0F">
        <w:rPr>
          <w:rFonts w:ascii="Times New Roman" w:hAnsi="Times New Roman" w:cs="Times New Roman"/>
          <w:sz w:val="24"/>
          <w:szCs w:val="24"/>
          <w:shd w:val="clear" w:color="auto" w:fill="FFFFFF"/>
        </w:rPr>
        <w:fldChar w:fldCharType="separate"/>
      </w:r>
      <w:r w:rsidR="00F75C0F" w:rsidRPr="00F75C0F">
        <w:rPr>
          <w:rFonts w:ascii="Times New Roman" w:hAnsi="Times New Roman" w:cs="Times New Roman"/>
          <w:noProof/>
          <w:sz w:val="24"/>
          <w:szCs w:val="24"/>
          <w:shd w:val="clear" w:color="auto" w:fill="FFFFFF"/>
        </w:rPr>
        <w:t>(Das &amp; Gulshan, 2017)</w:t>
      </w:r>
      <w:ins w:id="237" w:author="NaYEeM" w:date="2020-01-17T01:27:00Z">
        <w:r w:rsidR="00F75C0F">
          <w:rPr>
            <w:rFonts w:ascii="Times New Roman" w:hAnsi="Times New Roman" w:cs="Times New Roman"/>
            <w:sz w:val="24"/>
            <w:szCs w:val="24"/>
            <w:shd w:val="clear" w:color="auto" w:fill="FFFFFF"/>
          </w:rPr>
          <w:fldChar w:fldCharType="end"/>
        </w:r>
      </w:ins>
      <w:del w:id="238" w:author="NaYEeM" w:date="2020-01-17T01:27:00Z">
        <w:r w:rsidR="00CB23DA" w:rsidRPr="00D96BDE" w:rsidDel="00F75C0F">
          <w:rPr>
            <w:rFonts w:ascii="Times New Roman" w:hAnsi="Times New Roman" w:cs="Times New Roman"/>
            <w:sz w:val="24"/>
            <w:szCs w:val="24"/>
            <w:shd w:val="clear" w:color="auto" w:fill="FFFFFF"/>
          </w:rPr>
          <w:fldChar w:fldCharType="begin" w:fldLock="1"/>
        </w:r>
        <w:r w:rsidR="00D96BDE" w:rsidRPr="00F75C0F" w:rsidDel="00F75C0F">
          <w:rPr>
            <w:rFonts w:ascii="Times New Roman" w:hAnsi="Times New Roman" w:cs="Times New Roman"/>
            <w:sz w:val="24"/>
            <w:szCs w:val="24"/>
            <w:shd w:val="clear" w:color="auto" w:fill="FFFFFF"/>
          </w:rPr>
          <w:delInstrText>ADDIN CSL_CITATION {"citationItems":[{"id":"ITEM-1","itemData":{"abstract":"The intended purpose of this profile is to provide a broad overview of the status of nutrition in Bangladesh in order to inform potential US-supported efforts.This profile examines why there should be investment in nutrition in Bangladesh; summarizes nutritional status and priorities; lists the key drivers of maternal and child malnutrition in Bangladesh; provides graphic summaries of key statistics in child and maternal nutrition; lists relevant indicators in food security, diet diversity, and water, sanitation, and hygiene; discusses the role of gender; describes the needs and challenges of the government policies and program environment; summarizes development partner support; and discusses recommended nutrition priorities and recommended indicators to monitor nutritional impact.","author":[{"dropping-particle":"","family":"State","given":"S","non-dropping-particle":"","parse-names":false,"suffix":""}],"id":"ITEM-1","issue":"June","issued":{"date-parts":[["2014"]]},"page":"1-5","title":"Bangladesh : Nutrition Profile","type":"article-journal"},"uris":["http://www.mendeley.com/documents/?uuid=1b924870-14c8-3651-9702-11e49ce7769f"]},{"id":"ITEM-2","itemData":{"DOI":"10.1186/s40795-016-0122-2","ISSN":"2055-0928","abstract":"This empirical study investigated the extent of malnutrition and factors associated with malnutrition amid children aged 0-59 months in Bangladesh using Bangladesh Demographic Health Survey data, 2014. To examine the extent of malnutrition among the children under five in Bangladesh, we used Height-for-age, weight-for-height and weight-for-age. The association between the selected factors and nutritional status were assessed and logistic regression models were fitted for the three indicators. 36.2% children are stunted, 15% are wasted and 33% are underweight. Prevalence of stunting or underweight is lowest amongst children aged 0–6 months and highest at the age of 18 to 23 months (stunted 48% and underweight 37%). Wasting is highest in 0–6months. Odd of being stunted is 30% to 50% higher in Sylhet division as compared to other divisions. Other key covariates for stunting are urban area (OR = 1.226, p-value = 0.004), no or primary education of father (OR = 1.318, p-value &lt; 0.001), no or primary education of mother (OR = 1.22, p-value = 0.002), underweight mothers (OR = 1.76, p-value &lt;0.001) and wealth index poorest (OR = 2.892, p-value &lt; 0.001). Important covariates for wasting are mother’s occupation as physical labor (OR = 1.208, p-value = 0.018), underweight mothers (OR = 2.145, p-value &lt;0.001) and wealth index poorest (OR = 2.892, p-value &lt; 0.001). For underweight main covariates are: no or primary education of father (OR = 1.182, p-value = 0.011), no or primary education of mother (OR = 1.214, p-value = 0.002), mothers in physical labor (OR = 1.289, p-value &lt; 0.001), underweight mothers (OR = 2.625, p-value &lt; 0.001) and wealth index poorest (OR = 2.315, p-value &lt; 0.001). In addition to the ongoing programs to improve child health, government may wish to design targeted nutrition intervention strategies to make sure that health information and health education are easily accessible for parents. The most vulnerable groups including the children from poorest socio-economic group or children in the urban area require special attention. Mothers should also be given focus while designing intervention programs.","author":[{"dropping-particle":"","family":"Das","given":"Sunanda","non-dropping-particle":"","parse-names":false,"suffix":""},{"dropping-particle":"","family":"Gulshan","given":"Jahida","non-dropping-particle":"","parse-names":false,"suffix":""}],"container-title":"BMC Nutrition","id":"ITEM-2","issue":"1","issued":{"date-parts":[["2017","12","3"]]},"page":"1","publisher":"BioMed Central","title":"Different forms of malnutrition among under five children in Bangladesh: a cross sectional study on prevalence and determinants","type":"article-journal","volume":"3"},"uris":["http://www.mendeley.com/documents/?uuid=77c0c5c7-d7a5-3f64-9576-a3365a12deb5"]},{"id":"ITEM-3","itemData":{"author":[{"dropping-particle":"","family":"Rahman","given":"Azizur","non-dropping-particle":"","parse-names":false,"suffix":""},{"dropping-particle":"","family":"Biswas","given":"Soma","non-dropping-particle":"","parse-names":false,"suffix":""}],"container-title":"South Asian Journal of Population and Health","id":"ITEM-3","issued":{"date-parts":[["2009"]]},"page":"1-11","title":"Nutritional status of under-5 children in Bangladesh","type":"article-journal","volume":"2"},"uris":["http://www.mendeley.com/documents/?uuid=4fd4742d-7248-4e05-ae51-f59d208f53ef"]}],"mendeley":{"formattedCitation":"(Das &amp; Gulshan, 2017; Rahman &amp; Biswas, 2009; State, 2014)","plainTextFormattedCitation":"(Das &amp; Gulshan, 2017; Rahman &amp; Biswas, 2009; State, 2014)","previouslyFormattedCitation":"(Das &amp; Gulshan, 2017; Rahman &amp; Biswas, 2009; State, 2014)"},"properties":{"noteIndex":0},"schema":"https://github.com/citation-style-language/schema/raw/master/csl-citation.json"}</w:delInstrText>
        </w:r>
        <w:r w:rsidR="00CB23DA" w:rsidRPr="00D96BDE" w:rsidDel="00F75C0F">
          <w:rPr>
            <w:rFonts w:ascii="Times New Roman" w:hAnsi="Times New Roman" w:cs="Times New Roman"/>
            <w:sz w:val="24"/>
            <w:szCs w:val="24"/>
            <w:shd w:val="clear" w:color="auto" w:fill="FFFFFF"/>
            <w:rPrChange w:id="239" w:author="NaYEeM" w:date="2019-07-10T01:42:00Z">
              <w:rPr>
                <w:rFonts w:ascii="Times New Roman" w:hAnsi="Times New Roman" w:cs="Times New Roman"/>
                <w:sz w:val="24"/>
                <w:szCs w:val="24"/>
                <w:shd w:val="clear" w:color="auto" w:fill="FFFFFF"/>
              </w:rPr>
            </w:rPrChange>
          </w:rPr>
          <w:fldChar w:fldCharType="separate"/>
        </w:r>
        <w:r w:rsidR="00CB23DA" w:rsidRPr="00F75C0F" w:rsidDel="00F75C0F">
          <w:rPr>
            <w:rFonts w:ascii="Times New Roman" w:hAnsi="Times New Roman" w:cs="Times New Roman"/>
            <w:noProof/>
            <w:sz w:val="24"/>
            <w:szCs w:val="24"/>
            <w:shd w:val="clear" w:color="auto" w:fill="FFFFFF"/>
          </w:rPr>
          <w:delText>(Das &amp; Gulshan, 2017; Rahman &amp; Biswas, 2009; State, 2014)</w:delText>
        </w:r>
        <w:r w:rsidR="00CB23DA" w:rsidRPr="00D96BDE" w:rsidDel="00F75C0F">
          <w:rPr>
            <w:rFonts w:ascii="Times New Roman" w:hAnsi="Times New Roman" w:cs="Times New Roman"/>
            <w:sz w:val="24"/>
            <w:szCs w:val="24"/>
            <w:shd w:val="clear" w:color="auto" w:fill="FFFFFF"/>
          </w:rPr>
          <w:fldChar w:fldCharType="end"/>
        </w:r>
      </w:del>
      <w:r w:rsidR="00CB23DA" w:rsidRPr="00D468F0">
        <w:rPr>
          <w:rFonts w:ascii="Times New Roman" w:hAnsi="Times New Roman" w:cs="Times New Roman"/>
          <w:sz w:val="24"/>
          <w:szCs w:val="24"/>
          <w:shd w:val="clear" w:color="auto" w:fill="FFFFFF"/>
        </w:rPr>
        <w:t xml:space="preserve">, </w:t>
      </w:r>
      <w:ins w:id="240" w:author="NaYEeM" w:date="2020-01-17T18:01:00Z">
        <w:r w:rsidRPr="00C97CE5">
          <w:rPr>
            <w:rFonts w:ascii="Times New Roman" w:hAnsi="Times New Roman" w:cs="Times New Roman"/>
            <w:sz w:val="24"/>
            <w:szCs w:val="24"/>
            <w:shd w:val="clear" w:color="auto" w:fill="FFFFFF"/>
          </w:rPr>
          <w:t xml:space="preserve">At least 50% of children are under the age of half-fifty years of age. Among them was the poorest of the urban poor </w:t>
        </w:r>
      </w:ins>
      <w:del w:id="241" w:author="NaYEeM" w:date="2020-01-17T18:01:00Z">
        <w:r w:rsidR="00CB23DA" w:rsidRPr="00D468F0" w:rsidDel="00C97CE5">
          <w:rPr>
            <w:rFonts w:ascii="Times New Roman" w:hAnsi="Times New Roman" w:cs="Times New Roman"/>
            <w:sz w:val="24"/>
            <w:szCs w:val="24"/>
            <w:shd w:val="clear" w:color="auto" w:fill="FFFFFF"/>
          </w:rPr>
          <w:delText>At least 50% of children are under the age of half-fifty years of age. Among them was the poorest of the urban poor</w:delText>
        </w:r>
      </w:del>
      <w:del w:id="242" w:author="NaYEeM" w:date="2020-01-17T01:29:00Z">
        <w:r w:rsidR="00CB23DA" w:rsidRPr="00D468F0" w:rsidDel="00F75C0F">
          <w:rPr>
            <w:rFonts w:ascii="Times New Roman" w:hAnsi="Times New Roman" w:cs="Times New Roman"/>
            <w:sz w:val="24"/>
            <w:szCs w:val="24"/>
            <w:shd w:val="clear" w:color="auto" w:fill="FFFFFF"/>
          </w:rPr>
          <w:delText xml:space="preserve"> </w:delText>
        </w:r>
        <w:r w:rsidR="00CB23DA" w:rsidRPr="00D96BDE" w:rsidDel="00F75C0F">
          <w:rPr>
            <w:rFonts w:ascii="Times New Roman" w:hAnsi="Times New Roman" w:cs="Times New Roman"/>
            <w:sz w:val="24"/>
            <w:szCs w:val="24"/>
            <w:shd w:val="clear" w:color="auto" w:fill="FFFFFF"/>
          </w:rPr>
          <w:fldChar w:fldCharType="begin" w:fldLock="1"/>
        </w:r>
        <w:r w:rsidR="00D96BDE" w:rsidRPr="00C97CE5" w:rsidDel="00F75C0F">
          <w:rPr>
            <w:rFonts w:ascii="Times New Roman" w:hAnsi="Times New Roman" w:cs="Times New Roman"/>
            <w:sz w:val="24"/>
            <w:szCs w:val="24"/>
            <w:shd w:val="clear" w:color="auto" w:fill="FFFFFF"/>
          </w:rPr>
          <w:delInstrText>ADDIN CSL_CITATION {"citationItems":[{"id":"ITEM-1","itemData":{"DOI":"10.3329/seajph.v6i2.31830","ISSN":"2313-531X","abstract":"&lt;p&gt;In South-East Asia the main public health issues are infectious diseases and communicable diseases. Public health has improved markedly in Bangladesh over the past three decades. Nevertheless, Bangladesh faces major health challenges. A scoping study was performed according to York methodology. The study was aimed to find out the major public health issues and challenges in Bangladesh. Bangladesh has one of the worst burdens of childhood malnutrition in the world. Communicable diseases are a major cause of death and disability in Bangladesh. Unsafe food remains a major threat to public health each year, citizens suffer from the acute effects of food contaminated by microbial pathogens, chemical substances and toxins. Bangladesh still ranks among the top ten countries in the world with the highest TB burden. Pneumonia and other infections are major causes of death among young children. In Bangladesh only 1% of the population is reported to be HIV-positive, but rates are much higher among high-risk populations: injecting drug users, sex workers, and men who have sex with men. The toll of non-communicable diseases &amp;#151; chronic diseases, cancer, diabetes, cardiovascular diseases, and chronic respiratory diseases &amp;#151; is increasing in Bangladesh as the population becomes more urbanized. The converging pressures of global climate change and urbanization have a devastating effect on Bangladesh&amp;#146;s most vulnerable populations. The disease burden Bangladesh is further exacerbated by unsanitary living conditions that underscore the poor economic conditions of both urban and rural home dwellers. There are still several issues that Bangladesh health care system is yet to tackle, governance, accessibility, and affordability are key issues that are preventing the implementation of solutions to the public health issues in Bangladesh.South East Asia Journal of Public Health Vol.6(2) 2016: 11-16&lt;/p&gt;","author":[{"dropping-particle":"","family":"Muhammad","given":"Faisal","non-dropping-particle":"","parse-names":false,"suffix":""},{"dropping-particle":"","family":"Chowdhury","given":"Moniruddin","non-dropping-particle":"","parse-names":false,"suffix":""},{"dropping-particle":"","family":"Arifuzzaman","given":"Mohd","non-dropping-particle":"","parse-names":false,"suffix":""},{"dropping-particle":"","family":"Chowdhury","given":"ABM Alauddin","non-dropping-particle":"","parse-names":false,"suffix":""}],"container-title":"South East Asia Journal of Public Health","id":"ITEM-1","issue":"2","issued":{"date-parts":[["2017","4","22"]]},"page":"11-16","title":"Public Health Problems in Bangladesh: Issues and challenges","type":"article-journal","volume":"6"},"uris":["http://www.mendeley.com/documents/?uuid=b4b0bb3b-01d0-3d0e-aa7f-ebd58327d941"]}],"mendeley":{"formattedCitation":"(Muhammad, Chowdhury, Arifuzzaman, &amp; Chowdhury, 2017)","plainTextFormattedCitation":"(Muhammad, Chowdhury, Arifuzzaman, &amp; Chowdhury, 2017)","previouslyFormattedCitation":"(Muhammad, Chowdhury, Arifuzzaman, &amp; Chowdhury, 2017)"},"properties":{"noteIndex":0},"schema":"https://github.com/citation-style-language/schema/raw/master/csl-citation.json"}</w:delInstrText>
        </w:r>
        <w:r w:rsidR="00CB23DA" w:rsidRPr="00D96BDE" w:rsidDel="00F75C0F">
          <w:rPr>
            <w:rFonts w:ascii="Times New Roman" w:hAnsi="Times New Roman" w:cs="Times New Roman"/>
            <w:sz w:val="24"/>
            <w:szCs w:val="24"/>
            <w:shd w:val="clear" w:color="auto" w:fill="FFFFFF"/>
            <w:rPrChange w:id="243" w:author="NaYEeM" w:date="2019-07-10T01:42:00Z">
              <w:rPr>
                <w:rFonts w:ascii="Times New Roman" w:hAnsi="Times New Roman" w:cs="Times New Roman"/>
                <w:sz w:val="24"/>
                <w:szCs w:val="24"/>
                <w:shd w:val="clear" w:color="auto" w:fill="FFFFFF"/>
              </w:rPr>
            </w:rPrChange>
          </w:rPr>
          <w:fldChar w:fldCharType="separate"/>
        </w:r>
        <w:r w:rsidR="00CB23DA" w:rsidRPr="00F75C0F" w:rsidDel="00F75C0F">
          <w:rPr>
            <w:rFonts w:ascii="Times New Roman" w:hAnsi="Times New Roman" w:cs="Times New Roman"/>
            <w:noProof/>
            <w:sz w:val="24"/>
            <w:szCs w:val="24"/>
            <w:shd w:val="clear" w:color="auto" w:fill="FFFFFF"/>
          </w:rPr>
          <w:delText>(Muhammad, Chowdhury, Arifuzzaman, &amp; Chowdhury, 2017)</w:delText>
        </w:r>
        <w:r w:rsidR="00CB23DA" w:rsidRPr="00D96BDE" w:rsidDel="00F75C0F">
          <w:rPr>
            <w:rFonts w:ascii="Times New Roman" w:hAnsi="Times New Roman" w:cs="Times New Roman"/>
            <w:sz w:val="24"/>
            <w:szCs w:val="24"/>
            <w:shd w:val="clear" w:color="auto" w:fill="FFFFFF"/>
          </w:rPr>
          <w:fldChar w:fldCharType="end"/>
        </w:r>
      </w:del>
      <w:ins w:id="244" w:author="NaYEeM" w:date="2020-01-17T01:29:00Z">
        <w:r w:rsidR="00F75C0F">
          <w:rPr>
            <w:rFonts w:ascii="Times New Roman" w:hAnsi="Times New Roman" w:cs="Times New Roman"/>
            <w:sz w:val="24"/>
            <w:szCs w:val="24"/>
            <w:shd w:val="clear" w:color="auto" w:fill="FFFFFF"/>
          </w:rPr>
          <w:fldChar w:fldCharType="begin" w:fldLock="1"/>
        </w:r>
      </w:ins>
      <w:r w:rsidR="00DD769B">
        <w:rPr>
          <w:rFonts w:ascii="Times New Roman" w:hAnsi="Times New Roman" w:cs="Times New Roman"/>
          <w:sz w:val="24"/>
          <w:szCs w:val="24"/>
          <w:shd w:val="clear" w:color="auto" w:fill="FFFFFF"/>
        </w:rPr>
        <w:instrText>ADDIN CSL_CITATION {"citationItems":[{"id":"ITEM-1","itemData":{"DOI":"10.3329/seajph.v6i2.31830","ISSN":"2220-9476","abstract":"In South-East Asia the main public health issues are infectious diseases and communicable diseases. Public health has improved markedly in Bangladesh over the past three decades. Nevertheless, Bangladesh faces major health challenges. A scoping study was performed according to York methodology. The study was aimed to find out the major public health issues and challenges in Bangladesh. Bangladesh has one of the worst burdens of childhood malnutrition in the world. Communicable diseases are a major cause of death and disability in Bangladesh. Unsafe food remains a major threat to public health each year, citizens suffer from the acute effects of food contaminated by microbial pathogens, chemical substances and toxins. Bangladesh still ranks among the top ten countries in the world with the highest TB burden. Pneumonia and other infections are major causes of death among young children. In Bangladesh only 1% of the population is reported to be HIV-positive, but rates are much higher among high-risk populations: injecting drug users, sex workers, and men who have sex with men. The toll of non-communicable diseases — chronic diseases, cancer, diabetes, cardiovascular diseases, and chronic respiratory diseases — is increasing in Bangladesh as the population becomes more urbanized. The converging pressures of global climate change and urbanization have a devastating effect on Bangladesh’s most vulnerable populations. The disease burden Bangladesh is further exacerbated by unsanitary living conditions that underscore the poor economic conditions of both urban and rural home dwellers. There are still several issues that Bangladesh health care system is yet to tackle, governance, accessibility, and affordability are key issues that are preventing the implementation of solutions to the public health issues in Bangladesh.South East Asia Journal of Public Health Vol.6(2) 2016: 11-16","author":[{"dropping-particle":"","family":"Muhammad","given":"Faisal","non-dropping-particle":"","parse-names":false,"suffix":""},{"dropping-particle":"","family":"Chowdhury","given":"Moniruddin","non-dropping-particle":"","parse-names":false,"suffix":""},{"dropping-particle":"","family":"Arifuzzaman","given":"Mohd","non-dropping-particle":"","parse-names":false,"suffix":""},{"dropping-particle":"","family":"Chowdhury","given":"ABM Alauddin","non-dropping-particle":"","parse-names":false,"suffix":""}],"container-title":"South East Asia Journal of Public Health","id":"ITEM-1","issue":"2","issued":{"date-parts":[["2017","4","22"]]},"page":"11-16","title":"Public Health Problems in Bangladesh: Issues and challenges","type":"article-journal","volume":"6"},"uris":["http://www.mendeley.com/documents/?uuid=b4b0bb3b-01d0-3d0e-aa7f-ebd58327d941"]}],"mendeley":{"formattedCitation":"(Muhammad, Chowdhury, Arifuzzaman, &amp; Chowdhury, 2017)","plainTextFormattedCitation":"(Muhammad, Chowdhury, Arifuzzaman, &amp; Chowdhury, 2017)","previouslyFormattedCitation":"(Muhammad, Chowdhury, Arifuzzaman, &amp; Chowdhury, 2017)"},"properties":{"noteIndex":0},"schema":"https://github.com/citation-style-language/schema/raw/master/csl-citation.json"}</w:instrText>
      </w:r>
      <w:r w:rsidR="00F75C0F">
        <w:rPr>
          <w:rFonts w:ascii="Times New Roman" w:hAnsi="Times New Roman" w:cs="Times New Roman"/>
          <w:sz w:val="24"/>
          <w:szCs w:val="24"/>
          <w:shd w:val="clear" w:color="auto" w:fill="FFFFFF"/>
        </w:rPr>
        <w:fldChar w:fldCharType="separate"/>
      </w:r>
      <w:r w:rsidR="00F75C0F" w:rsidRPr="00F75C0F">
        <w:rPr>
          <w:rFonts w:ascii="Times New Roman" w:hAnsi="Times New Roman" w:cs="Times New Roman"/>
          <w:noProof/>
          <w:sz w:val="24"/>
          <w:szCs w:val="24"/>
          <w:shd w:val="clear" w:color="auto" w:fill="FFFFFF"/>
        </w:rPr>
        <w:t>(Muhammad, Chowdhury, Arifuzzaman, &amp; Chowdhury, 2017)</w:t>
      </w:r>
      <w:ins w:id="245" w:author="NaYEeM" w:date="2020-01-17T01:29:00Z">
        <w:r w:rsidR="00F75C0F">
          <w:rPr>
            <w:rFonts w:ascii="Times New Roman" w:hAnsi="Times New Roman" w:cs="Times New Roman"/>
            <w:sz w:val="24"/>
            <w:szCs w:val="24"/>
            <w:shd w:val="clear" w:color="auto" w:fill="FFFFFF"/>
          </w:rPr>
          <w:fldChar w:fldCharType="end"/>
        </w:r>
      </w:ins>
      <w:r w:rsidR="00CB23DA" w:rsidRPr="00D468F0">
        <w:rPr>
          <w:rFonts w:ascii="Times New Roman" w:hAnsi="Times New Roman" w:cs="Times New Roman"/>
          <w:sz w:val="24"/>
          <w:szCs w:val="24"/>
          <w:shd w:val="clear" w:color="auto" w:fill="FFFFFF"/>
        </w:rPr>
        <w:t xml:space="preserve">. </w:t>
      </w:r>
      <w:ins w:id="246" w:author="NaYEeM" w:date="2020-01-17T18:02:00Z">
        <w:r w:rsidRPr="00C97CE5">
          <w:rPr>
            <w:rFonts w:ascii="Times New Roman" w:hAnsi="Times New Roman" w:cs="Times New Roman"/>
            <w:sz w:val="24"/>
            <w:szCs w:val="24"/>
            <w:shd w:val="clear" w:color="auto" w:fill="FFFFFF"/>
          </w:rPr>
          <w:t>A cross-sectional study has been shown in Rangpur Medical College Hospital (RMCH) in the breastfeeding section that it is beneficial to reduce nutritional problems by promoting exclusive breastfeeding practices.  ARI accounts for one-third of the deaths of children in many countries. Inadequate or delayed treatment in Bangladesh, about 400 children die every day from ARI</w:t>
        </w:r>
        <w:r>
          <w:rPr>
            <w:rFonts w:ascii="Times New Roman" w:hAnsi="Times New Roman" w:cs="Times New Roman"/>
            <w:sz w:val="24"/>
            <w:szCs w:val="24"/>
            <w:shd w:val="clear" w:color="auto" w:fill="FFFFFF"/>
          </w:rPr>
          <w:t xml:space="preserve"> </w:t>
        </w:r>
      </w:ins>
      <w:del w:id="247" w:author="NaYEeM" w:date="2020-01-17T18:02:00Z">
        <w:r w:rsidR="00CB23DA" w:rsidRPr="00D468F0" w:rsidDel="00C97CE5">
          <w:rPr>
            <w:rFonts w:ascii="Times New Roman" w:hAnsi="Times New Roman" w:cs="Times New Roman"/>
            <w:sz w:val="24"/>
            <w:szCs w:val="24"/>
            <w:shd w:val="clear" w:color="auto" w:fill="FFFFFF"/>
          </w:rPr>
          <w:delText xml:space="preserve">A cross-sectional study has been shown in Rangpur Medical College Hospital (RMCH) in the breast-feeding section that it is beneficial to reduce nutritional problems by promoting exclusive breast-feeding practices. </w:delText>
        </w:r>
        <w:bookmarkEnd w:id="226"/>
        <w:r w:rsidR="00CB23DA" w:rsidRPr="00D468F0" w:rsidDel="00C97CE5">
          <w:rPr>
            <w:rFonts w:ascii="Times New Roman" w:hAnsi="Times New Roman" w:cs="Times New Roman"/>
            <w:sz w:val="24"/>
            <w:szCs w:val="24"/>
            <w:shd w:val="clear" w:color="auto" w:fill="FFFFFF"/>
          </w:rPr>
          <w:delText>ARI account for one-third of the deaths of children in many countries. Inadequate or delayed treatment in Bangladesh, about 400 children die every day from ARI</w:delText>
        </w:r>
      </w:del>
      <w:del w:id="248" w:author="NaYEeM" w:date="2020-01-17T01:30:00Z">
        <w:r w:rsidR="00CB23DA" w:rsidRPr="00D468F0" w:rsidDel="00F75C0F">
          <w:rPr>
            <w:rFonts w:ascii="Times New Roman" w:hAnsi="Times New Roman" w:cs="Times New Roman"/>
            <w:sz w:val="24"/>
            <w:szCs w:val="24"/>
            <w:shd w:val="clear" w:color="auto" w:fill="FFFFFF"/>
          </w:rPr>
          <w:delText xml:space="preserve"> </w:delText>
        </w:r>
      </w:del>
      <w:ins w:id="249" w:author="NaYEeM" w:date="2020-01-17T01:30:00Z">
        <w:r w:rsidR="00F75C0F">
          <w:rPr>
            <w:rFonts w:ascii="Times New Roman" w:hAnsi="Times New Roman" w:cs="Times New Roman"/>
            <w:sz w:val="24"/>
            <w:szCs w:val="24"/>
            <w:shd w:val="clear" w:color="auto" w:fill="FFFFFF"/>
          </w:rPr>
          <w:fldChar w:fldCharType="begin" w:fldLock="1"/>
        </w:r>
      </w:ins>
      <w:r w:rsidR="002034BE">
        <w:rPr>
          <w:rFonts w:ascii="Times New Roman" w:hAnsi="Times New Roman" w:cs="Times New Roman"/>
          <w:sz w:val="24"/>
          <w:szCs w:val="24"/>
          <w:shd w:val="clear" w:color="auto" w:fill="FFFFFF"/>
        </w:rPr>
        <w:instrText>ADDIN CSL_CITATION {"citationItems":[{"id":"ITEM-1","itemData":{"DOI":"10.4103/ijpvm.IJPVM_201_17","ISSN":"20088213","PMID":"30050666","abstract":"Background: Undernutrition is common and has been recognized as a public health problem in Bangladesh. It has devastating effects on any population as it increases morbidity children and reduces the quality of life of all affected. The study was done with the objective to assess the undernutrition and morbidity profile in children who have completed exclusive breastfeeding. Methods: This was a descriptive cross-sectional study, which was carried out among children aged 6-12 completed months attending a tertiary level hospital in Bangladesh. A total of 251 children were selected through convenient sampling from January to December 2015. Nutritional assessment was done in terms of underweight, stunting, and wasting. Results: One hundred and forty-three (57.0%) were boys while 108 (43.0%) were girls. The prevalence of undernutrition (Z-score ≤-2) was observed in 11.2%, 16.3%, and 12.0% based on stunting, underweight, and wasting. Among 251 children, 16.7% were not suffering any diseases, whereas majorities (69.7%) were suffering from single disease and 13.5% were suffering from multiple diseases. Cough and fever (55.0%), pneumonia (18.3%), measles (9.9%), and diarrhea (8.3%) were the most common cause of infectious morbidity observed in children. Conclusions: The prevalence of undernutrition was high in the study population, and it continues to be a public health burden because of its major effect on morbidity and impairment of intellectual and physical development in long-term. Increasing the practice of exclusive breastfeeding, the introduction of timely complementary feeding, and standard case management of morbidities would be beneficial to combat the problem of undernutrition.","author":[{"dropping-particle":"","family":"Debnath","given":"Sumon Chandra","non-dropping-particle":"","parse-names":false,"suffix":""},{"dropping-particle":"","family":"Haque","given":"Md Ekramul","non-dropping-particle":"","parse-names":false,"suffix":""},{"dropping-particle":"","family":"Hasan","given":"Dewan Md Mehedi","non-dropping-particle":"","parse-names":false,"suffix":""},{"dropping-particle":"","family":"Samin","given":"Sharraf","non-dropping-particle":"","parse-names":false,"suffix":""},{"dropping-particle":"","family":"Rouf","given":"Md Abdur","non-dropping-particle":"","parse-names":false,"suffix":""},{"dropping-particle":"","family":"Rabby","given":"Md Fazlay","non-dropping-particle":"","parse-names":false,"suffix":""}],"container-title":"International Journal of Preventive Medicine","id":"ITEM-1","issue":"1","issued":{"date-parts":[["2018"]]},"page":"55","publisher":"Medknow Publications and Media Pvt. Ltd.","title":"Undernutrition and morbidity profile of exclusively breastfeeding children: A cross-sectional study","type":"article-journal","volume":"9"},"uris":["http://www.mendeley.com/documents/?uuid=6d379b19-9e90-3fd2-8b7e-88a93cff4708"]}],"mendeley":{"formattedCitation":"(Debnath et al., 2018)","plainTextFormattedCitation":"(Debnath et al., 2018)","previouslyFormattedCitation":"(Debnath et al., 2018)"},"properties":{"noteIndex":0},"schema":"https://github.com/citation-style-language/schema/raw/master/csl-citation.json"}</w:instrText>
      </w:r>
      <w:r w:rsidR="00F75C0F">
        <w:rPr>
          <w:rFonts w:ascii="Times New Roman" w:hAnsi="Times New Roman" w:cs="Times New Roman"/>
          <w:sz w:val="24"/>
          <w:szCs w:val="24"/>
          <w:shd w:val="clear" w:color="auto" w:fill="FFFFFF"/>
        </w:rPr>
        <w:fldChar w:fldCharType="separate"/>
      </w:r>
      <w:r w:rsidR="00F75C0F" w:rsidRPr="00F75C0F">
        <w:rPr>
          <w:rFonts w:ascii="Times New Roman" w:hAnsi="Times New Roman" w:cs="Times New Roman"/>
          <w:noProof/>
          <w:sz w:val="24"/>
          <w:szCs w:val="24"/>
          <w:shd w:val="clear" w:color="auto" w:fill="FFFFFF"/>
        </w:rPr>
        <w:t>(Debnath et al., 2018)</w:t>
      </w:r>
      <w:ins w:id="250" w:author="NaYEeM" w:date="2020-01-17T01:30:00Z">
        <w:r w:rsidR="00F75C0F">
          <w:rPr>
            <w:rFonts w:ascii="Times New Roman" w:hAnsi="Times New Roman" w:cs="Times New Roman"/>
            <w:sz w:val="24"/>
            <w:szCs w:val="24"/>
            <w:shd w:val="clear" w:color="auto" w:fill="FFFFFF"/>
          </w:rPr>
          <w:fldChar w:fldCharType="end"/>
        </w:r>
      </w:ins>
      <w:del w:id="251" w:author="NaYEeM" w:date="2020-01-17T01:30:00Z">
        <w:r w:rsidR="00CB23DA" w:rsidRPr="00EE6F97" w:rsidDel="00F75C0F">
          <w:rPr>
            <w:rFonts w:ascii="Times New Roman" w:hAnsi="Times New Roman" w:cs="Times New Roman"/>
            <w:sz w:val="24"/>
            <w:szCs w:val="24"/>
            <w:shd w:val="clear" w:color="auto" w:fill="FFFFFF"/>
          </w:rPr>
          <w:fldChar w:fldCharType="begin" w:fldLock="1"/>
        </w:r>
        <w:r w:rsidR="00D96BDE" w:rsidRPr="00F75C0F" w:rsidDel="00F75C0F">
          <w:rPr>
            <w:rFonts w:ascii="Times New Roman" w:hAnsi="Times New Roman" w:cs="Times New Roman"/>
            <w:sz w:val="24"/>
            <w:szCs w:val="24"/>
            <w:shd w:val="clear" w:color="auto" w:fill="FFFFFF"/>
          </w:rPr>
          <w:delInstrText>ADDIN CSL_CITATION {"citationItems":[{"id":"ITEM-1","itemData":{"DOI":"10.4103/ijpvm.IJPVM_201_17","ISSN":"2008-7802","PMID":"30050666","abstract":"Background Undernutrition is common and has been recognized as a public health problem in Bangladesh. It has devastating effects on any population as it increases morbidity children and reduces the quality of life of all affected. The study was done with the objective to assess the undernutrition and morbidity profile in children who have completed exclusive breastfeeding. Methods This was a descriptive cross-sectional study, which was carried out among children aged 6-12 completed months attending a tertiary level hospital in Bangladesh. A total of 251 children were selected through convenient sampling from January to December 2015. Nutritional assessment was done in terms of underweight, stunting, and wasting. Results One hundred and forty-three (57.0%) were boys while 108 (43.0%) were girls. The prevalence of undernutrition (Z-score ≤-2) was observed in 11.2%, 16.3%, and 12.0% based on stunting, underweight, and wasting. Among 251 children, 16.7% were not suffering any diseases, whereas majorities (69.7%) were suffering from single disease and 13.5% were suffering from multiple diseases. Cough and fever (55.0%), pneumonia (18.3%), measles (9.9%), and diarrhea (8.3%) were the most common cause of infectious morbidity observed in children. Conclusions The prevalence of undernutrition was high in the study population, and it continues to be a public health burden because of its major effect on morbidity and impairment of intellectual and physical development in long-term. Increasing the practice of exclusive breastfeeding, the introduction of timely complementary feeding, and standard case management of morbidities would be beneficial to combat the problem of undernutrition.","author":[{"dropping-particle":"","family":"Debnath","given":"SumonChandra","non-dropping-particle":"","parse-names":false,"suffix":""},{"dropping-particle":"","family":"Haque","given":"Md.Ekramul","non-dropping-particle":"","parse-names":false,"suffix":""},{"dropping-particle":"","family":"Mehedi Hasan","given":"DewanMd.","non-dropping-particle":"","parse-names":false,"suffix":""},{"dropping-particle":"","family":"Samin","given":"Sharraf","non-dropping-particle":"","parse-names":false,"suffix":""},{"dropping-particle":"","family":"Rouf","given":"Md.Abdur","non-dropping-particle":"","parse-names":false,"suffix":""},{"dropping-particle":"","family":"Rabby","given":"Md.Fazlay","non-dropping-particle":"","parse-names":false,"suffix":""}],"container-title":"International Journal of Preventive Medicine","id":"ITEM-1","issue":"1","issued":{"date-parts":[["2018"]]},"page":"55","publisher":"Medknow Publications and Media Pvt. Ltd.","title":"Undernutrition and morbidity profile of exclusively breastfeeding children: A cross-sectional study","type":"article-journal","volume":"9"},"uris":["http://www.mendeley.com/documents/?uuid=72d2feb4-4c43-3b35-95b1-6b9ae9f5a0ab"]}],"mendeley":{"formattedCitation":"(Debnath et al., 2018)","plainTextFormattedCitation":"(Debnath et al., 2018)","previouslyFormattedCitation":"(Debnath et al., 2018)"},"properties":{"noteIndex":0},"schema":"https://github.com/citation-style-language/schema/raw/master/csl-citation.json"}</w:delInstrText>
        </w:r>
        <w:r w:rsidR="00CB23DA" w:rsidRPr="00EE6F97" w:rsidDel="00F75C0F">
          <w:rPr>
            <w:rFonts w:ascii="Times New Roman" w:hAnsi="Times New Roman" w:cs="Times New Roman"/>
            <w:sz w:val="24"/>
            <w:szCs w:val="24"/>
            <w:shd w:val="clear" w:color="auto" w:fill="FFFFFF"/>
            <w:rPrChange w:id="252" w:author="NaYEeM" w:date="2019-07-10T01:42:00Z">
              <w:rPr>
                <w:rFonts w:ascii="Times New Roman" w:hAnsi="Times New Roman" w:cs="Times New Roman"/>
                <w:sz w:val="24"/>
                <w:szCs w:val="24"/>
                <w:shd w:val="clear" w:color="auto" w:fill="FFFFFF"/>
              </w:rPr>
            </w:rPrChange>
          </w:rPr>
          <w:fldChar w:fldCharType="separate"/>
        </w:r>
        <w:r w:rsidR="00CB23DA" w:rsidRPr="00F75C0F" w:rsidDel="00F75C0F">
          <w:rPr>
            <w:rFonts w:ascii="Times New Roman" w:hAnsi="Times New Roman" w:cs="Times New Roman"/>
            <w:noProof/>
            <w:sz w:val="24"/>
            <w:szCs w:val="24"/>
            <w:shd w:val="clear" w:color="auto" w:fill="FFFFFF"/>
          </w:rPr>
          <w:delText>(Debnath et al., 2018)</w:delText>
        </w:r>
        <w:r w:rsidR="00CB23DA" w:rsidRPr="00EE6F97" w:rsidDel="00F75C0F">
          <w:rPr>
            <w:rFonts w:ascii="Times New Roman" w:hAnsi="Times New Roman" w:cs="Times New Roman"/>
            <w:sz w:val="24"/>
            <w:szCs w:val="24"/>
            <w:shd w:val="clear" w:color="auto" w:fill="FFFFFF"/>
          </w:rPr>
          <w:fldChar w:fldCharType="end"/>
        </w:r>
      </w:del>
      <w:r w:rsidR="00CB23DA" w:rsidRPr="00D468F0">
        <w:rPr>
          <w:rFonts w:ascii="Times New Roman" w:hAnsi="Times New Roman" w:cs="Times New Roman"/>
          <w:sz w:val="24"/>
          <w:szCs w:val="24"/>
          <w:shd w:val="clear" w:color="auto" w:fill="FFFFFF"/>
        </w:rPr>
        <w:t xml:space="preserve">. </w:t>
      </w:r>
      <w:ins w:id="253" w:author="NaYEeM" w:date="2020-01-17T18:10:00Z">
        <w:r w:rsidR="00BA667C" w:rsidRPr="00BA667C">
          <w:rPr>
            <w:rFonts w:ascii="Times New Roman" w:hAnsi="Times New Roman" w:cs="Times New Roman"/>
            <w:sz w:val="24"/>
            <w:szCs w:val="24"/>
            <w:shd w:val="clear" w:color="auto" w:fill="FFFFFF"/>
          </w:rPr>
          <w:t>ARI is a major cause of childhood deaths and diseases in Bangladesh</w:t>
        </w:r>
        <w:r w:rsidR="00BA667C">
          <w:rPr>
            <w:rFonts w:ascii="Times New Roman" w:hAnsi="Times New Roman" w:cs="Times New Roman"/>
            <w:sz w:val="24"/>
            <w:szCs w:val="24"/>
            <w:shd w:val="clear" w:color="auto" w:fill="FFFFFF"/>
          </w:rPr>
          <w:t xml:space="preserve"> </w:t>
        </w:r>
      </w:ins>
      <w:del w:id="254" w:author="NaYEeM" w:date="2020-01-17T18:10:00Z">
        <w:r w:rsidR="00CB23DA" w:rsidRPr="00D468F0" w:rsidDel="00BA667C">
          <w:rPr>
            <w:rFonts w:ascii="Times New Roman" w:hAnsi="Times New Roman" w:cs="Times New Roman"/>
            <w:sz w:val="24"/>
            <w:szCs w:val="24"/>
            <w:shd w:val="clear" w:color="auto" w:fill="FFFFFF"/>
          </w:rPr>
          <w:delText>ARI is a major cause of childhood deaths and diseases in Bangladesh</w:delText>
        </w:r>
      </w:del>
      <w:del w:id="255" w:author="NaYEeM" w:date="2020-01-17T01:31:00Z">
        <w:r w:rsidR="00CB23DA" w:rsidRPr="00D468F0" w:rsidDel="002034BE">
          <w:rPr>
            <w:rFonts w:ascii="Times New Roman" w:hAnsi="Times New Roman" w:cs="Times New Roman"/>
            <w:sz w:val="24"/>
            <w:szCs w:val="24"/>
            <w:shd w:val="clear" w:color="auto" w:fill="FFFFFF"/>
          </w:rPr>
          <w:delText xml:space="preserve"> </w:delText>
        </w:r>
        <w:r w:rsidR="00CB23DA" w:rsidRPr="00EE6F97" w:rsidDel="002034BE">
          <w:rPr>
            <w:rFonts w:ascii="Times New Roman" w:hAnsi="Times New Roman" w:cs="Times New Roman"/>
            <w:sz w:val="24"/>
            <w:szCs w:val="24"/>
            <w:shd w:val="clear" w:color="auto" w:fill="FFFFFF"/>
          </w:rPr>
          <w:fldChar w:fldCharType="begin" w:fldLock="1"/>
        </w:r>
        <w:r w:rsidR="00D96BDE" w:rsidRPr="00BA667C" w:rsidDel="002034BE">
          <w:rPr>
            <w:rFonts w:ascii="Times New Roman" w:hAnsi="Times New Roman" w:cs="Times New Roman"/>
            <w:sz w:val="24"/>
            <w:szCs w:val="24"/>
            <w:shd w:val="clear" w:color="auto" w:fill="FFFFFF"/>
          </w:rPr>
          <w:delInstrText>ADDIN CSL_CITATION {"citationItems":[{"id":"ITEM-1","itemData":{"DOI":"10.3329/jsr.v1i1.1055","ISSN":"2070-0245","abstract":"&lt;p&gt;Acute respiratory infection (ARI) is a major cause of childhood mortality and morbidity in Bangladesh. The aim of this study is to identify the significant risk factors for ARI in children less than five years of age. The data in this study comes from Bangladesh Demographic and Health Survey (BDHS) 2004. In this study, a child was considered as having experienced ARI if she or he had cough in the last two weeks preceding the survey with any one of the three symptoms of short but rapid breathing, difficulty of breathing or labored inspiration. Logistic regression was used on various independent variables to find the risk factors. Results showed that child's age, sex, body weight and Vitamin A deficiency were correlated with prevalence of ARI. Additionally mother's characteristics like age, malnutrition, education level, and family's socio-economic status were found to be associated. Recommendations include more specific knowledge of ARI to adolescent mothers from the lowest wealth quintile. A community service which could include home visiting for health education, supplementation of vitamin A, and advice would be an advantage if provided for poor or teenaged pregnant women. This in turn would reduce low birth weight incidence, and subsequently reduce incidence of ARI among these children.Keywords: Acute respiratory infections (ARI); Risk factors; Infant; Child under 5 years; Bangladesh.© 2009 JSR Publications. ISSN: 2070-0237(Print); 2037-0245 (Online). All rights reserved.DOI: 10.3329/jsr.v1i1.1055&lt;/p&gt;","author":[{"dropping-particle":"","family":"Azad","given":"Kazi Md. Abul Kalam","non-dropping-particle":"","parse-names":false,"suffix":""}],"container-title":"Journal of Scientific Research","id":"ITEM-1","issue":"1","issued":{"date-parts":[["2008","12","14"]]},"page":"72-81","title":"Risk Factors for Acute Respiratory Infections (ARI) Among Under-five Children in Bangladesh","type":"article-journal","volume":"1"},"uris":["http://www.mendeley.com/documents/?uuid=f1fd6d4d-cd6a-355d-8d4d-f21158fede99"]},{"id":"ITEM-2","itemData":{"DOI":"10.1080/01459740.1994.9966100","ISSN":"0145-9740","PMID":"8041236","abstract":"Acute Respiratory Infections (ARI) are a major cause of death in children under five in rural Bangladesh. A popular strategy for lowering ARI mortality in such settings includes detecting and managing pneumonia in children at the community level. The success of programs using this approach requires a well-trained community-based cadre of health workers and the appropriate utilization of services provided. Determinants of health care seeking behavior are clearly of interest in this regard. A qualitative study was conducted in Matlab, Bangladesh to describe community perceptions of signs and symptoms of ARI, case management behavior, and constraints to service utilization. Mothers recognized pneumonia and thought it to be caused by \"exposure to cold.\" They were able to identify labored breathing, chest retractions, lethargy, and inability to feed as signs of severe disease needing treatment outside the home. Nevertheless, similar illnesses were sometimes believed to be due to attack by evil influences. In these cases, spiritual healers were sought and allopathic treatment was avoided or delayed. The mothers' observance of purdah and \"proper\" behavior were reported to play a role in prevention of child death from disease. Implications of this belief and its impact on service utilization are discussed. Suggestions for program managers are made in addition to recommendations for further research. 20 case history interviews with mothers of children younger than 5 and 12 focus groups with young and older mothers, mothers-in-law (grandmothers), traditional birth attendants, spiritual healers, and untrained or semitrained allopaths (village doctors) were conducted in the Matlab in Bangladesh. The qualitative research aimed to examine obstacles to service utilization and community beliefs and practices regarding acute respiratory infections (ARIs) in a rural community where an ARI control project operates. Severe signs and symptoms were more likely to upset mothers than grandmothers. Signs that mothers recognized as severe enough to seek treatment outside the home were labored breathing, chest retractions, lethargy, and inability to feed. Mothers believed that exposure to cold was responsible for pneumonia. Yet, they often thought that an attack by evil influences caused similar illnesses. They refrained from or delayed taking their children with an evil-induced illness for allopathic treatment. Instead, they would seek the services of spiritual healers. Previous…","author":[{"dropping-particle":"","family":"Stewart","given":"M. Kathryn","non-dropping-particle":"","parse-names":false,"suffix":""},{"dropping-particle":"","family":"Parker","given":"Barbara","non-dropping-particle":"","parse-names":false,"suffix":""},{"dropping-particle":"","family":"Chakraborty","given":"J.","non-dropping-particle":"","parse-names":false,"suffix":""},{"dropping-particle":"","family":"Begum","given":"Helena","non-dropping-particle":"","parse-names":false,"suffix":""}],"container-title":"Medical Anthropology","id":"ITEM-2","issue":"4","issued":{"date-parts":[["1993","12"]]},"page":"377-394","title":"Acute respiratory infections (ARI) in rural Bangladesh: Perceptions and practices","type":"article-journal","volume":"15"},"uris":["http://www.mendeley.com/documents/?uuid=04d1b0a6-75e3-343b-8bd7-96ddc9156f11"]}],"mendeley":{"formattedCitation":"(Azad, 2008; Stewart, Parker, Chakraborty, &amp; Begum, 1993)","plainTextFormattedCitation":"(Azad, 2008; Stewart, Parker, Chakraborty, &amp; Begum, 1993)","previouslyFormattedCitation":"(Azad, 2008; Stewart, Parker, Chakraborty, &amp; Begum, 1993)"},"properties":{"noteIndex":0},"schema":"https://github.com/citation-style-language/schema/raw/master/csl-citation.json"}</w:delInstrText>
        </w:r>
        <w:r w:rsidR="00CB23DA" w:rsidRPr="00EE6F97" w:rsidDel="002034BE">
          <w:rPr>
            <w:rFonts w:ascii="Times New Roman" w:hAnsi="Times New Roman" w:cs="Times New Roman"/>
            <w:sz w:val="24"/>
            <w:szCs w:val="24"/>
            <w:shd w:val="clear" w:color="auto" w:fill="FFFFFF"/>
            <w:rPrChange w:id="256" w:author="NaYEeM" w:date="2019-07-10T01:42:00Z">
              <w:rPr>
                <w:rFonts w:ascii="Times New Roman" w:hAnsi="Times New Roman" w:cs="Times New Roman"/>
                <w:sz w:val="24"/>
                <w:szCs w:val="24"/>
                <w:shd w:val="clear" w:color="auto" w:fill="FFFFFF"/>
              </w:rPr>
            </w:rPrChange>
          </w:rPr>
          <w:fldChar w:fldCharType="separate"/>
        </w:r>
        <w:r w:rsidR="00CB23DA" w:rsidRPr="002034BE" w:rsidDel="002034BE">
          <w:rPr>
            <w:rFonts w:ascii="Times New Roman" w:hAnsi="Times New Roman" w:cs="Times New Roman"/>
            <w:noProof/>
            <w:sz w:val="24"/>
            <w:szCs w:val="24"/>
            <w:shd w:val="clear" w:color="auto" w:fill="FFFFFF"/>
          </w:rPr>
          <w:delText>(Azad, 2008; Stewart, Parker, Chakraborty, &amp; Begum, 1993)</w:delText>
        </w:r>
        <w:r w:rsidR="00CB23DA" w:rsidRPr="00EE6F97" w:rsidDel="002034BE">
          <w:rPr>
            <w:rFonts w:ascii="Times New Roman" w:hAnsi="Times New Roman" w:cs="Times New Roman"/>
            <w:sz w:val="24"/>
            <w:szCs w:val="24"/>
            <w:shd w:val="clear" w:color="auto" w:fill="FFFFFF"/>
          </w:rPr>
          <w:fldChar w:fldCharType="end"/>
        </w:r>
      </w:del>
      <w:ins w:id="257" w:author="NaYEeM" w:date="2020-01-17T01:31:00Z">
        <w:r w:rsidR="002034BE">
          <w:rPr>
            <w:rFonts w:ascii="Times New Roman" w:hAnsi="Times New Roman" w:cs="Times New Roman"/>
            <w:sz w:val="24"/>
            <w:szCs w:val="24"/>
            <w:shd w:val="clear" w:color="auto" w:fill="FFFFFF"/>
          </w:rPr>
          <w:fldChar w:fldCharType="begin" w:fldLock="1"/>
        </w:r>
      </w:ins>
      <w:r w:rsidR="002034BE">
        <w:rPr>
          <w:rFonts w:ascii="Times New Roman" w:hAnsi="Times New Roman" w:cs="Times New Roman"/>
          <w:sz w:val="24"/>
          <w:szCs w:val="24"/>
          <w:shd w:val="clear" w:color="auto" w:fill="FFFFFF"/>
        </w:rPr>
        <w:instrText>ADDIN CSL_CITATION {"citationItems":[{"id":"ITEM-1","itemData":{"DOI":"10.1080/01459740.1994.9966100","ISSN":"0145-9740","PMID":"8041236","abstract":"Acute Respiratory Infections (ARI) are a major cause of death in children under five in rural Bangladesh. A popular strategy for lowering ARI mortality in such settings includes detecting and managing pneumonia in children at the community level. The success of programs using this approach requires a well-trained community-based cadre of health workers and the appropriate utilization of services provided. Determinants of health care seeking behavior are clearly of interest in this regard. A qualitative study was conducted in Matlab, Bangladesh to describe community perceptions of signs and symptoms of ARI, case management behavior, and constraints to service utilization. Mothers recognized pneumonia and thought it to be caused by \"exposure to cold.\" They were able to identify labored breathing, chest retractions, lethargy, and inability to feed as signs of severe disease needing treatment outside the home. Nevertheless, similar illnesses were sometimes believed to be due to attack by evil influences. In these cases, spiritual healers were sought and allopathic treatment was avoided or delayed. The mothers' observance of purdah and \"proper\" behavior were reported to play a role in prevention of child death from disease. Implications of this belief and its impact on service utilization are discussed. Suggestions for program managers are made in addition to recommendations for further research. 20 case history interviews with mothers of children younger than 5 and 12 focus groups with young and older mothers, mothers-in-law (grandmothers), traditional birth attendants, spiritual healers, and untrained or semitrained allopaths (village doctors) were conducted in the Matlab in Bangladesh. The qualitative research aimed to examine obstacles to service utilization and community beliefs and practices regarding acute respiratory infections (ARIs) in a rural community where an ARI control project operates. Severe signs and symptoms were more likely to upset mothers than grandmothers. Signs that mothers recognized as severe enough to seek treatment outside the home were labored breathing, chest retractions, lethargy, and inability to feed. Mothers believed that exposure to cold was responsible for pneumonia. Yet, they often thought that an attack by evil influences caused similar illnesses. They refrained from or delayed taking their children with an evil-induced illness for allopathic treatment. Instead, they would seek the services of spiritual healers. Previous…","author":[{"dropping-particle":"","family":"Stewart","given":"M. Kathryn","non-dropping-particle":"","parse-names":false,"suffix":""},{"dropping-particle":"","family":"Parker","given":"Barbara","non-dropping-particle":"","parse-names":false,"suffix":""},{"dropping-particle":"","family":"Chakraborty","given":"J.","non-dropping-particle":"","parse-names":false,"suffix":""},{"dropping-particle":"","family":"Begum","given":"Helena","non-dropping-particle":"","parse-names":false,"suffix":""}],"container-title":"Medical Anthropology","id":"ITEM-1","issue":"4","issued":{"date-parts":[["1993","12"]]},"page":"377-394","title":"Acute respiratory infections (ARI) in rural Bangladesh: Perceptions and practices","type":"article-journal","volume":"15"},"uris":["http://www.mendeley.com/documents/?uuid=04d1b0a6-75e3-343b-8bd7-96ddc9156f11"]},{"id":"ITEM-2","itemData":{"DOI":"10.3329/jsr.v1i1.1055","ISSN":"2070-0245","abstract":"&lt;p&gt;Acute respiratory infection (ARI) is a major cause of childhood mortality and morbidity in Bangladesh. The aim of this study is to identify the significant risk factors for ARI in children less than five years of age. The data in this study comes from Bangladesh Demographic and Health Survey (BDHS) 2004. In this study, a child was considered as having experienced ARI if she or he had cough in the last two weeks preceding the survey with any one of the three symptoms of short but rapid breathing, difficulty of breathing or labored inspiration. Logistic regression was used on various independent variables to find the risk factors. Results showed that child's age, sex, body weight and Vitamin A deficiency were correlated with prevalence of ARI. Additionally mother's characteristics like age, malnutrition, education level, and family's socio-economic status were found to be associated. Recommendations include more specific knowledge of ARI to adolescent mothers from the lowest wealth quintile. A community service which could include home visiting for health education, supplementation of vitamin A, and advice would be an advantage if provided for poor or teenaged pregnant women. This in turn would reduce low birth weight incidence, and subsequently reduce incidence of ARI among these children.Keywords: Acute respiratory infections (ARI); Risk factors; Infant; Child under 5 years; Bangladesh.© 2009 JSR Publications. ISSN: 2070-0237(Print); 2037-0245 (Online). All rights reserved.DOI: 10.3329/jsr.v1i1.1055&lt;/p&gt;","author":[{"dropping-particle":"","family":"Azad","given":"Kazi Md. Abul Kalam","non-dropping-particle":"","parse-names":false,"suffix":""}],"container-title":"Journal of Scientific Research","id":"ITEM-2","issue":"1","issued":{"date-parts":[["2008","12","14"]]},"page":"72-81","title":"Risk Factors for Acute Respiratory Infections (ARI) Among Under-five Children in Bangladesh","type":"article-journal","volume":"1"},"uris":["http://www.mendeley.com/documents/?uuid=f1fd6d4d-cd6a-355d-8d4d-f21158fede99"]}],"mendeley":{"formattedCitation":"(Azad, 2008; Stewart, Parker, Chakraborty, &amp; Begum, 1993)","plainTextFormattedCitation":"(Azad, 2008; Stewart, Parker, Chakraborty, &amp; Begum, 1993)","previouslyFormattedCitation":"(Azad, 2008; Stewart, Parker, Chakraborty, &amp; Begum, 1993)"},"properties":{"noteIndex":0},"schema":"https://github.com/citation-style-language/schema/raw/master/csl-citation.json"}</w:instrText>
      </w:r>
      <w:r w:rsidR="002034BE">
        <w:rPr>
          <w:rFonts w:ascii="Times New Roman" w:hAnsi="Times New Roman" w:cs="Times New Roman"/>
          <w:sz w:val="24"/>
          <w:szCs w:val="24"/>
          <w:shd w:val="clear" w:color="auto" w:fill="FFFFFF"/>
        </w:rPr>
        <w:fldChar w:fldCharType="separate"/>
      </w:r>
      <w:r w:rsidR="002034BE" w:rsidRPr="002034BE">
        <w:rPr>
          <w:rFonts w:ascii="Times New Roman" w:hAnsi="Times New Roman" w:cs="Times New Roman"/>
          <w:noProof/>
          <w:sz w:val="24"/>
          <w:szCs w:val="24"/>
          <w:shd w:val="clear" w:color="auto" w:fill="FFFFFF"/>
        </w:rPr>
        <w:t>(Azad, 2008; Stewart, Parker, Chakraborty, &amp; Begum, 1993)</w:t>
      </w:r>
      <w:ins w:id="258" w:author="NaYEeM" w:date="2020-01-17T01:31:00Z">
        <w:r w:rsidR="002034BE">
          <w:rPr>
            <w:rFonts w:ascii="Times New Roman" w:hAnsi="Times New Roman" w:cs="Times New Roman"/>
            <w:sz w:val="24"/>
            <w:szCs w:val="24"/>
            <w:shd w:val="clear" w:color="auto" w:fill="FFFFFF"/>
          </w:rPr>
          <w:fldChar w:fldCharType="end"/>
        </w:r>
      </w:ins>
      <w:r w:rsidR="00CB23DA" w:rsidRPr="00D468F0">
        <w:rPr>
          <w:rFonts w:ascii="Times New Roman" w:hAnsi="Times New Roman" w:cs="Times New Roman"/>
          <w:sz w:val="24"/>
          <w:szCs w:val="24"/>
          <w:shd w:val="clear" w:color="auto" w:fill="FFFFFF"/>
        </w:rPr>
        <w:t>.</w:t>
      </w:r>
      <w:r w:rsidR="00CB23DA" w:rsidRPr="00D468F0">
        <w:rPr>
          <w:rFonts w:ascii="Times New Roman" w:hAnsi="Times New Roman" w:cs="Times New Roman"/>
          <w:sz w:val="24"/>
          <w:szCs w:val="24"/>
        </w:rPr>
        <w:t xml:space="preserve"> </w:t>
      </w:r>
      <w:del w:id="259" w:author="NaYEeM" w:date="2020-01-17T15:34:00Z">
        <w:r w:rsidR="00CB23DA" w:rsidRPr="00D468F0" w:rsidDel="005C2089">
          <w:rPr>
            <w:rFonts w:ascii="Times New Roman" w:hAnsi="Times New Roman" w:cs="Times New Roman"/>
            <w:sz w:val="24"/>
            <w:szCs w:val="24"/>
            <w:shd w:val="clear" w:color="auto" w:fill="FFFFFF"/>
          </w:rPr>
          <w:delText>ARI account for one-third of the deaths of children in many countries. Inadequate or delayed treatment in Bangladesh, about 400 children die every day from ARI</w:delText>
        </w:r>
      </w:del>
      <w:del w:id="260" w:author="NaYEeM" w:date="2020-01-17T01:32:00Z">
        <w:r w:rsidR="00CB23DA" w:rsidRPr="00D468F0" w:rsidDel="002034BE">
          <w:rPr>
            <w:rFonts w:ascii="Times New Roman" w:hAnsi="Times New Roman" w:cs="Times New Roman"/>
            <w:sz w:val="24"/>
            <w:szCs w:val="24"/>
            <w:shd w:val="clear" w:color="auto" w:fill="FFFFFF"/>
          </w:rPr>
          <w:delText xml:space="preserve"> </w:delText>
        </w:r>
        <w:r w:rsidR="00CB23DA" w:rsidRPr="00EE6F97" w:rsidDel="002034BE">
          <w:rPr>
            <w:rFonts w:ascii="Times New Roman" w:hAnsi="Times New Roman" w:cs="Times New Roman"/>
            <w:sz w:val="24"/>
            <w:szCs w:val="24"/>
            <w:shd w:val="clear" w:color="auto" w:fill="FFFFFF"/>
          </w:rPr>
          <w:fldChar w:fldCharType="begin" w:fldLock="1"/>
        </w:r>
        <w:r w:rsidR="00D96BDE" w:rsidRPr="00BA667C" w:rsidDel="002034BE">
          <w:rPr>
            <w:rFonts w:ascii="Times New Roman" w:hAnsi="Times New Roman" w:cs="Times New Roman"/>
            <w:sz w:val="24"/>
            <w:szCs w:val="24"/>
            <w:shd w:val="clear" w:color="auto" w:fill="FFFFFF"/>
          </w:rPr>
          <w:delInstrText>ADDIN CSL_CITATION {"citationItems":[{"id":"ITEM-1","itemData":{"ISSN":"1360-2276","PMID":"11348514","abstract":"Qualitative data collected from 63 older and younger mothers revealed that almost all recognized pneumonia and all described mild and severe signs and symptoms to explain incidences of pneumonia. Respiratory illnesses were attributed to humoral imbalances, supernatural causes and \"negligent\" mothers. Home care practices involved drinking specially prepared juices, massaging the child with oil and avoiding \"cooling\" foods. Traditional and allopathic care was sought depending on the perceived severity of the illness. The role of the family was important in decision-making. Rural mothers were relieved and satisfied to be able to quickly access low-cost medicines from Bangladesh Rural Advancement Committee (BRAC) health volunteers, who clearly influence health care practices. In-depth interviews and focus group discussions with 23 health volunteers showed that 22 were able to correctly identify breathing rates and their association with pneumonia. All had knowledge of acute respiratory infections (ARI) and were able to list a range of signs and symptoms. Some health volunteers complained of operational constraints with monitoring and technical equipment. Nevertheless, the programme has strong links with grassroots volunteers and community people, making it a successful intervention.","author":[{"dropping-particle":"","family":"Rashid","given":"S F","non-dropping-particle":"","parse-names":false,"suffix":""},{"dropping-particle":"","family":"Hadi","given":"A","non-dropping-particle":"","parse-names":false,"suffix":""},{"dropping-particle":"","family":"Afsana","given":"K","non-dropping-particle":"","parse-names":false,"suffix":""},{"dropping-particle":"","family":"Begum","given":"S A","non-dropping-particle":"","parse-names":false,"suffix":""}],"container-title":"Tropical medicine &amp; international health : TM &amp; IH","id":"ITEM-1","issue":"4","issued":{"date-parts":[["2001","4"]]},"page":"249-55","title":"Acute respiratory infections in rural Bangladesh: cultural understandings, practices and the role of mothers and community health volunteers.","type":"article-journal","volume":"6"},"uris":["http://www.mendeley.com/documents/?uuid=d2ba1cd0-07cc-38c8-9b9a-f25f8e7aaa05"]}],"mendeley":{"formattedCitation":"(Rashid, Hadi, Afsana, &amp; Begum, 2001)","plainTextFormattedCitation":"(Rashid, Hadi, Afsana, &amp; Begum, 2001)","previouslyFormattedCitation":"(Rashid, Hadi, Afsana, &amp; Begum, 2001)"},"properties":{"noteIndex":0},"schema":"https://github.com/citation-style-language/schema/raw/master/csl-citation.json"}</w:delInstrText>
        </w:r>
        <w:r w:rsidR="00CB23DA" w:rsidRPr="00EE6F97" w:rsidDel="002034BE">
          <w:rPr>
            <w:rFonts w:ascii="Times New Roman" w:hAnsi="Times New Roman" w:cs="Times New Roman"/>
            <w:sz w:val="24"/>
            <w:szCs w:val="24"/>
            <w:shd w:val="clear" w:color="auto" w:fill="FFFFFF"/>
            <w:rPrChange w:id="261" w:author="NaYEeM" w:date="2019-07-10T01:42:00Z">
              <w:rPr>
                <w:rFonts w:ascii="Times New Roman" w:hAnsi="Times New Roman" w:cs="Times New Roman"/>
                <w:sz w:val="24"/>
                <w:szCs w:val="24"/>
                <w:shd w:val="clear" w:color="auto" w:fill="FFFFFF"/>
              </w:rPr>
            </w:rPrChange>
          </w:rPr>
          <w:fldChar w:fldCharType="separate"/>
        </w:r>
        <w:r w:rsidR="00CB23DA" w:rsidRPr="002034BE" w:rsidDel="002034BE">
          <w:rPr>
            <w:rFonts w:ascii="Times New Roman" w:hAnsi="Times New Roman" w:cs="Times New Roman"/>
            <w:noProof/>
            <w:sz w:val="24"/>
            <w:szCs w:val="24"/>
            <w:shd w:val="clear" w:color="auto" w:fill="FFFFFF"/>
          </w:rPr>
          <w:delText>(Rashid, Hadi, Afsana, &amp; Begum, 2001)</w:delText>
        </w:r>
        <w:r w:rsidR="00CB23DA" w:rsidRPr="00EE6F97" w:rsidDel="002034BE">
          <w:rPr>
            <w:rFonts w:ascii="Times New Roman" w:hAnsi="Times New Roman" w:cs="Times New Roman"/>
            <w:sz w:val="24"/>
            <w:szCs w:val="24"/>
            <w:shd w:val="clear" w:color="auto" w:fill="FFFFFF"/>
          </w:rPr>
          <w:fldChar w:fldCharType="end"/>
        </w:r>
      </w:del>
      <w:del w:id="262" w:author="NaYEeM" w:date="2020-01-17T15:34:00Z">
        <w:r w:rsidR="00CB23DA" w:rsidRPr="00D468F0" w:rsidDel="005C2089">
          <w:rPr>
            <w:rFonts w:ascii="Times New Roman" w:hAnsi="Times New Roman" w:cs="Times New Roman"/>
            <w:sz w:val="24"/>
            <w:szCs w:val="24"/>
            <w:shd w:val="clear" w:color="auto" w:fill="FFFFFF"/>
          </w:rPr>
          <w:delText>.</w:delText>
        </w:r>
        <w:r w:rsidR="00CB23DA" w:rsidRPr="00D468F0" w:rsidDel="005C2089">
          <w:rPr>
            <w:rFonts w:ascii="Times New Roman" w:hAnsi="Times New Roman" w:cs="Times New Roman"/>
            <w:sz w:val="24"/>
            <w:szCs w:val="24"/>
          </w:rPr>
          <w:delText xml:space="preserve"> </w:delText>
        </w:r>
      </w:del>
      <w:ins w:id="263" w:author="NaYEeM" w:date="2020-01-17T18:10:00Z">
        <w:r w:rsidR="00BA667C" w:rsidRPr="00BA667C">
          <w:rPr>
            <w:rFonts w:ascii="Times New Roman" w:hAnsi="Times New Roman" w:cs="Times New Roman"/>
            <w:sz w:val="24"/>
            <w:szCs w:val="24"/>
            <w:shd w:val="clear" w:color="auto" w:fill="FFFFFF"/>
          </w:rPr>
          <w:t>A community-based longitudinal study on ARI conducted in Bangladesh has shown that children spent 60% with the ARI</w:t>
        </w:r>
        <w:r w:rsidR="00BA667C">
          <w:rPr>
            <w:rFonts w:ascii="Times New Roman" w:hAnsi="Times New Roman" w:cs="Times New Roman"/>
            <w:sz w:val="24"/>
            <w:szCs w:val="24"/>
            <w:shd w:val="clear" w:color="auto" w:fill="FFFFFF"/>
          </w:rPr>
          <w:t xml:space="preserve"> </w:t>
        </w:r>
      </w:ins>
      <w:del w:id="264" w:author="NaYEeM" w:date="2020-01-17T18:10:00Z">
        <w:r w:rsidR="00CB23DA" w:rsidRPr="00D468F0" w:rsidDel="00BA667C">
          <w:rPr>
            <w:rFonts w:ascii="Times New Roman" w:hAnsi="Times New Roman" w:cs="Times New Roman"/>
            <w:sz w:val="24"/>
            <w:szCs w:val="24"/>
            <w:shd w:val="clear" w:color="auto" w:fill="FFFFFF"/>
          </w:rPr>
          <w:delText>A community-based longitudinal study on ARI conducted in Bangladesh has shown that children spent 60% with the ARI</w:delText>
        </w:r>
      </w:del>
      <w:del w:id="265" w:author="NaYEeM" w:date="2020-01-17T01:33:00Z">
        <w:r w:rsidR="00CB23DA" w:rsidRPr="00D468F0" w:rsidDel="002034BE">
          <w:rPr>
            <w:rFonts w:ascii="Times New Roman" w:hAnsi="Times New Roman" w:cs="Times New Roman"/>
            <w:sz w:val="24"/>
            <w:szCs w:val="24"/>
            <w:shd w:val="clear" w:color="auto" w:fill="FFFFFF"/>
          </w:rPr>
          <w:delText xml:space="preserve"> </w:delText>
        </w:r>
        <w:r w:rsidR="00CB23DA" w:rsidRPr="00EE6F97" w:rsidDel="002034BE">
          <w:rPr>
            <w:rFonts w:ascii="Times New Roman" w:hAnsi="Times New Roman" w:cs="Times New Roman"/>
            <w:sz w:val="24"/>
            <w:szCs w:val="24"/>
            <w:shd w:val="clear" w:color="auto" w:fill="FFFFFF"/>
          </w:rPr>
          <w:fldChar w:fldCharType="begin" w:fldLock="1"/>
        </w:r>
        <w:r w:rsidR="00D96BDE" w:rsidRPr="002034BE" w:rsidDel="002034BE">
          <w:rPr>
            <w:rFonts w:ascii="Times New Roman" w:hAnsi="Times New Roman" w:cs="Times New Roman"/>
            <w:sz w:val="24"/>
            <w:szCs w:val="24"/>
            <w:shd w:val="clear" w:color="auto" w:fill="FFFFFF"/>
          </w:rPr>
          <w:delInstrText>ADDIN CSL_CITATION {"citationItems":[{"id":"ITEM-1","itemData":{"DOI":"10.1093/tropej/43.3.133","ISSN":"0142-6338","PMID":"9231631","abstract":"A community-based logitudinal study conducted in Matlab, a rural area in Bangladesh, investigated acute respiratory infections (ARI) among children. A cohort of 696 children under 5 years of age was followed for 1 year yielding 183,865 child-days of observation. Trained field workers visited the study children every fourth day. Data on symptoms suggesting ARI, such as fever, cough, and nasal discharge, were collected for the preceding 3 days by recall. To determine the type and severity of ARI, the field workers conducted physical examinations (temperature, rate of respiration, and chest indrawing) of children reporting cough and/or fever. The overall incidence of ARI was 5.5 episodes per child-year observed; the prevalence was 35.4 per hundred days observed. Most of the episodes (96 per cent) were upper respiratory infections (URI). The incidence of acute lower respiratory infections (ALRI) was 0.23 per child per year. The incidence of URI was highest in 18-23-month-old children, followed by infants 6-11 months old. The highest incidence of ALRI was observed in 0-5-month-old infants followed by 12-17-month-old children. Among 559 children who were followed for 6 months or longer, about 9 per cent did not suffer any URI episode and about 16 per cent suffered one or more ALRI episodes. About 46 per cent of URI and 65 per cent of ALRI episodes lasted 15 days or more. The incidence rates of URI were higher during the monsoon and pre-winter periods, and that of ALRI at the end of the monsoon and during the pre-winter periods. Sociodemographic variables were not associated with the incidence of URI or ALRI. The study documents ARI to be a major cause of morbidity among rural Bangladeshi children.","author":[{"dropping-particle":"","family":"Zaman","given":"K","non-dropping-particle":"","parse-names":false,"suffix":""},{"dropping-particle":"","family":"Baqui","given":"A H","non-dropping-particle":"","parse-names":false,"suffix":""},{"dropping-particle":"","family":"Yunus","given":"M","non-dropping-particle":"","parse-names":false,"suffix":""},{"dropping-particle":"","family":"Sack","given":"R B","non-dropping-particle":"","parse-names":false,"suffix":""},{"dropping-particle":"","family":"Bateman","given":"O M","non-dropping-particle":"","parse-names":false,"suffix":""},{"dropping-particle":"","family":"Chowdhury","given":"H R","non-dropping-particle":"","parse-names":false,"suffix":""},{"dropping-particle":"","family":"Black","given":"R E","non-dropping-particle":"","parse-names":false,"suffix":""}],"container-title":"Journal of Tropical Pediatrics","id":"ITEM-1","issue":"3","issued":{"date-parts":[["1997","6","1"]]},"page":"133-137","title":"Acute respiratory infections in children: a community-based longitudinal study in rural Bangladesh","type":"article-journal","volume":"43"},"uris":["http://www.mendeley.com/documents/?uuid=c331630f-77f3-3696-9d8e-3cd2e77a9caf"]}],"mendeley":{"formattedCitation":"(Zaman et al., 1997)","plainTextFormattedCitation":"(Zaman et al., 1997)","previouslyFormattedCitation":"(Zaman et al., 1997)"},"properties":{"noteIndex":0},"schema":"https://github.com/citation-style-language/schema/raw/master/csl-citation.json"}</w:delInstrText>
        </w:r>
        <w:r w:rsidR="00CB23DA" w:rsidRPr="00EE6F97" w:rsidDel="002034BE">
          <w:rPr>
            <w:rFonts w:ascii="Times New Roman" w:hAnsi="Times New Roman" w:cs="Times New Roman"/>
            <w:sz w:val="24"/>
            <w:szCs w:val="24"/>
            <w:shd w:val="clear" w:color="auto" w:fill="FFFFFF"/>
            <w:rPrChange w:id="266" w:author="NaYEeM" w:date="2019-07-10T01:42:00Z">
              <w:rPr>
                <w:rFonts w:ascii="Times New Roman" w:hAnsi="Times New Roman" w:cs="Times New Roman"/>
                <w:sz w:val="24"/>
                <w:szCs w:val="24"/>
                <w:shd w:val="clear" w:color="auto" w:fill="FFFFFF"/>
              </w:rPr>
            </w:rPrChange>
          </w:rPr>
          <w:fldChar w:fldCharType="separate"/>
        </w:r>
        <w:r w:rsidR="00CB23DA" w:rsidRPr="002034BE" w:rsidDel="002034BE">
          <w:rPr>
            <w:rFonts w:ascii="Times New Roman" w:hAnsi="Times New Roman" w:cs="Times New Roman"/>
            <w:noProof/>
            <w:sz w:val="24"/>
            <w:szCs w:val="24"/>
            <w:shd w:val="clear" w:color="auto" w:fill="FFFFFF"/>
          </w:rPr>
          <w:delText>(Zaman et al., 1997)</w:delText>
        </w:r>
        <w:r w:rsidR="00CB23DA" w:rsidRPr="00EE6F97" w:rsidDel="002034BE">
          <w:rPr>
            <w:rFonts w:ascii="Times New Roman" w:hAnsi="Times New Roman" w:cs="Times New Roman"/>
            <w:sz w:val="24"/>
            <w:szCs w:val="24"/>
            <w:shd w:val="clear" w:color="auto" w:fill="FFFFFF"/>
          </w:rPr>
          <w:fldChar w:fldCharType="end"/>
        </w:r>
      </w:del>
      <w:ins w:id="267" w:author="NaYEeM" w:date="2020-01-17T01:33:00Z">
        <w:r w:rsidR="002034BE">
          <w:rPr>
            <w:rFonts w:ascii="Times New Roman" w:hAnsi="Times New Roman" w:cs="Times New Roman"/>
            <w:sz w:val="24"/>
            <w:szCs w:val="24"/>
            <w:shd w:val="clear" w:color="auto" w:fill="FFFFFF"/>
          </w:rPr>
          <w:fldChar w:fldCharType="begin" w:fldLock="1"/>
        </w:r>
      </w:ins>
      <w:r w:rsidR="002034BE">
        <w:rPr>
          <w:rFonts w:ascii="Times New Roman" w:hAnsi="Times New Roman" w:cs="Times New Roman"/>
          <w:sz w:val="24"/>
          <w:szCs w:val="24"/>
          <w:shd w:val="clear" w:color="auto" w:fill="FFFFFF"/>
        </w:rPr>
        <w:instrText>ADDIN CSL_CITATION {"citationItems":[{"id":"ITEM-1","itemData":{"DOI":"10.1093/tropej/43.3.133","ISSN":"0142-6338","PMID":"9231631","abstract":"A community-based logitudinal study conducted in Matlab, a rural area in Bangladesh, investigated acute respiratory infections (ARI) among children. A cohort of 696 children under 5 years of age was followed for 1 year yielding 183,865 child-days of observation. Trained field workers visited the study children every fourth day. Data on symptoms suggesting ARI, such as fever, cough, and nasal discharge, were collected for the preceding 3 days by recall. To determine the type and severity of ARI, the field workers conducted physical examinations (temperature, rate of respiration, and chest indrawing) of children reporting cough and/or fever. The overall incidence of ARI was 5.5 episodes per child-year observed; the prevalence was 35.4 per hundred days observed. Most of the episodes (96 per cent) were upper respiratory infections (URI). The incidence of acute lower respiratory infections (ALRI) was 0.23 per child per year. The incidence of URI was highest in 18-23-month-old children, followed by infants 6-11 months old. The highest incidence of ALRI was observed in 0-5-month-old infants followed by 12-17-month-old children. Among 559 children who were followed for 6 months or longer, about 9 per cent did not suffer any URI episode and about 16 per cent suffered one or more ALRI episodes. About 46 per cent of URI and 65 per cent of ALRI episodes lasted 15 days or more. The incidence rates of URI were higher during the monsoon and pre-winter periods, and that of ALRI at the end of the monsoon and during the pre-winter periods. Sociodemographic variables were not associated with the incidence of URI or ALRI. The study documents ARI to be a major cause of morbidity among rural Bangladeshi children.","author":[{"dropping-particle":"","family":"Zaman","given":"K","non-dropping-particle":"","parse-names":false,"suffix":""},{"dropping-particle":"","family":"Baqui","given":"A H","non-dropping-particle":"","parse-names":false,"suffix":""},{"dropping-particle":"","family":"Yunus","given":"M","non-dropping-particle":"","parse-names":false,"suffix":""},{"dropping-particle":"","family":"Sack","given":"R B","non-dropping-particle":"","parse-names":false,"suffix":""},{"dropping-particle":"","family":"Bateman","given":"O M","non-dropping-particle":"","parse-names":false,"suffix":""},{"dropping-particle":"","family":"Chowdhury","given":"H R","non-dropping-particle":"","parse-names":false,"suffix":""},{"dropping-particle":"","family":"Black","given":"R E","non-dropping-particle":"","parse-names":false,"suffix":""}],"container-title":"Journal of Tropical Pediatrics","id":"ITEM-1","issue":"3","issued":{"date-parts":[["1997","6","1"]]},"page":"133-137","title":"Acute respiratory infections in children: a community-based longitudinal study in rural Bangladesh","type":"article-journal","volume":"43"},"uris":["http://www.mendeley.com/documents/?uuid=c331630f-77f3-3696-9d8e-3cd2e77a9caf"]}],"mendeley":{"formattedCitation":"(Zaman et al., 1997)","plainTextFormattedCitation":"(Zaman et al., 1997)","previouslyFormattedCitation":"(Zaman et al., 1997)"},"properties":{"noteIndex":0},"schema":"https://github.com/citation-style-language/schema/raw/master/csl-citation.json"}</w:instrText>
      </w:r>
      <w:r w:rsidR="002034BE">
        <w:rPr>
          <w:rFonts w:ascii="Times New Roman" w:hAnsi="Times New Roman" w:cs="Times New Roman"/>
          <w:sz w:val="24"/>
          <w:szCs w:val="24"/>
          <w:shd w:val="clear" w:color="auto" w:fill="FFFFFF"/>
        </w:rPr>
        <w:fldChar w:fldCharType="separate"/>
      </w:r>
      <w:r w:rsidR="002034BE" w:rsidRPr="002034BE">
        <w:rPr>
          <w:rFonts w:ascii="Times New Roman" w:hAnsi="Times New Roman" w:cs="Times New Roman"/>
          <w:noProof/>
          <w:sz w:val="24"/>
          <w:szCs w:val="24"/>
          <w:shd w:val="clear" w:color="auto" w:fill="FFFFFF"/>
        </w:rPr>
        <w:t>(Zaman et al., 1997)</w:t>
      </w:r>
      <w:ins w:id="268" w:author="NaYEeM" w:date="2020-01-17T01:33:00Z">
        <w:r w:rsidR="002034BE">
          <w:rPr>
            <w:rFonts w:ascii="Times New Roman" w:hAnsi="Times New Roman" w:cs="Times New Roman"/>
            <w:sz w:val="24"/>
            <w:szCs w:val="24"/>
            <w:shd w:val="clear" w:color="auto" w:fill="FFFFFF"/>
          </w:rPr>
          <w:fldChar w:fldCharType="end"/>
        </w:r>
      </w:ins>
      <w:r w:rsidR="00CB23DA" w:rsidRPr="00D468F0">
        <w:rPr>
          <w:rFonts w:ascii="Times New Roman" w:hAnsi="Times New Roman" w:cs="Times New Roman"/>
          <w:sz w:val="24"/>
          <w:szCs w:val="24"/>
          <w:shd w:val="clear" w:color="auto" w:fill="FFFFFF"/>
        </w:rPr>
        <w:t xml:space="preserve">. </w:t>
      </w:r>
      <w:ins w:id="269" w:author="NaYEeM" w:date="2020-01-17T18:11:00Z">
        <w:r w:rsidR="00BA667C" w:rsidRPr="00BA667C">
          <w:rPr>
            <w:rFonts w:ascii="Times New Roman" w:hAnsi="Times New Roman" w:cs="Times New Roman"/>
            <w:sz w:val="24"/>
            <w:szCs w:val="24"/>
            <w:shd w:val="clear" w:color="auto" w:fill="FFFFFF"/>
          </w:rPr>
          <w:t>A joint survey conducted in Chittagong in Bangladesh has shown that children who are breastfed during the birth of six months of age are significantly less exposed to ARI than those of children who are not breastfeeding only</w:t>
        </w:r>
        <w:r w:rsidR="00BA667C">
          <w:rPr>
            <w:rFonts w:ascii="Times New Roman" w:hAnsi="Times New Roman" w:cs="Times New Roman"/>
            <w:sz w:val="24"/>
            <w:szCs w:val="24"/>
            <w:shd w:val="clear" w:color="auto" w:fill="FFFFFF"/>
          </w:rPr>
          <w:t xml:space="preserve"> </w:t>
        </w:r>
      </w:ins>
      <w:del w:id="270" w:author="NaYEeM" w:date="2020-01-17T18:11:00Z">
        <w:r w:rsidR="00CB23DA" w:rsidRPr="00D468F0" w:rsidDel="00BA667C">
          <w:rPr>
            <w:rFonts w:ascii="Times New Roman" w:hAnsi="Times New Roman" w:cs="Times New Roman"/>
            <w:sz w:val="24"/>
            <w:szCs w:val="24"/>
            <w:shd w:val="clear" w:color="auto" w:fill="FFFFFF"/>
          </w:rPr>
          <w:delText>A joint survey conducted in Chittagong in Bangladesh has shown that children who are breast-fed during birth of six months of age are significantly less exposed to ARI than those of children who are not breastfeeding only</w:delText>
        </w:r>
      </w:del>
      <w:del w:id="271" w:author="NaYEeM" w:date="2020-01-17T01:34:00Z">
        <w:r w:rsidR="00CB23DA" w:rsidRPr="00D468F0" w:rsidDel="002034BE">
          <w:rPr>
            <w:rFonts w:ascii="Times New Roman" w:hAnsi="Times New Roman" w:cs="Times New Roman"/>
            <w:sz w:val="24"/>
            <w:szCs w:val="24"/>
            <w:shd w:val="clear" w:color="auto" w:fill="FFFFFF"/>
          </w:rPr>
          <w:delText xml:space="preserve"> </w:delText>
        </w:r>
        <w:r w:rsidR="00CB23DA" w:rsidRPr="00EE6F97" w:rsidDel="002034BE">
          <w:rPr>
            <w:rFonts w:ascii="Times New Roman" w:hAnsi="Times New Roman" w:cs="Times New Roman"/>
            <w:sz w:val="24"/>
            <w:szCs w:val="24"/>
            <w:shd w:val="clear" w:color="auto" w:fill="FFFFFF"/>
          </w:rPr>
          <w:fldChar w:fldCharType="begin" w:fldLock="1"/>
        </w:r>
        <w:r w:rsidR="00616E34" w:rsidRPr="00BA667C" w:rsidDel="002034BE">
          <w:rPr>
            <w:rFonts w:ascii="Times New Roman" w:hAnsi="Times New Roman" w:cs="Times New Roman"/>
            <w:sz w:val="24"/>
            <w:szCs w:val="24"/>
            <w:shd w:val="clear" w:color="auto" w:fill="FFFFFF"/>
          </w:rPr>
          <w:delInstrText>ADDIN CSL_CITATION {"citationItems":[{"id":"ITEM-1","itemData":{"DOI":"10.1186/1746-4358-3-28","ISSN":"1746-4358","abstract":"In developing countries, infectious diseases such as diarrhoea and acute respiratory infections are the main cause of mortality and morbidity in infants aged less than one year. The importance of exclusive breastfeeding in the prevention of infectious diseases during infancy is well known. Although breastfeeding is almost universal in Bangladesh, the rates of exclusive breastfeeding remain low. This cohort study was designed to compare the prevalence of diarrhoea and acute respiratory infection (ARI) in infants according to their breastfeeding status in a prospective cohort of infants from birth to six months of age. A total of 351 pregnant women were recruited in the Anowara subdistrict of Chittagong. Breastfeeding practices and the 7-day prevalence of diarrhoea and ARI were recorded at monthly home visits. Prevalences were compared using chi-squared tests and logistic regression. A total of 272 mother-infant pairs completed the study to six months. Infants who were exclusively breastfed for six months had a significantly lower 7-day prevalence of diarrhoea [AOR for lack of EBF = 2.50 (95%CI 1.10, 5.69), p = 0.03] and a significantly lower 7-day prevalence of ARI [AOR for lack of EBF = 2.31 (95%CI 1.33, 4.00), p &lt; 0.01] than infants who were not exclusively breastfed. However, when the association between patterns of infant feeding (exclusive, predominant and partial breastfeeding) and illness was investigated in more detail, there was no significant difference in the prevalence of diarrhoea between exclusively [6.6% (95% CI 2.8, 10.4)] and predominantly breastfed infants [3.7% (95% CI 0.09, 18.3), (p = 0.56)]. Partially breastfed infants had a higher prevalence of diarrhoea than the others [19.2% (95% CI 10.4, 27.9), (p = 0.01)]. Similarly, although there was a large difference in prevalence in acute respiratory illness between exclusively [54.2% (95%CI 46.6, 61.8)] and predominantly breastfed infants [70.4% (95%CI 53.2, 87.6)] there was no significant difference in the prevalence (p = 0.17). The findings suggest that exclusive or predominant breastfeeding can reduce rates of morbidity significantly in this region of rural Bangladesh.","author":[{"dropping-particle":"","family":"Mihrshahi","given":"Seema","non-dropping-particle":"","parse-names":false,"suffix":""},{"dropping-particle":"","family":"Oddy","given":"Wendy H","non-dropping-particle":"","parse-names":false,"suffix":""},{"dropping-particle":"","family":"Peat","given":"Jennifer K","non-dropping-particle":"","parse-names":false,"suffix":""},{"dropping-particle":"","family":"Kabir","given":"Iqbal","non-dropping-particle":"","parse-names":false,"suffix":""}],"container-title":"International Breastfeeding Journal","id":"ITEM-1","issue":"1","issued":{"date-parts":[["2008","11","24"]]},"page":"28","publisher":"BioMed Central","title":"Association between infant feeding patterns and diarrhoeal and respiratory illness: A cohort study in Chittagong, Bangladesh","type":"article-journal","volume":"3"},"uris":["http://www.mendeley.com/documents/?uuid=7db13b93-6966-3778-b674-e17f1da5a4e9"]},{"id":"ITEM-2","itemData":{"ISSN":"1606-0997","author":[{"dropping-particle":"","family":"International Centre for Diarrhoeal Disease Research","given":"Bangladesh.","non-dropping-particle":"","parse-names":false,"suffix":""}],"id":"ITEM-2","issued":{"date-parts":[["2000"]]},"publisher":"ICDDR, B","title":"Journal of health, population and nutrition.","type":"book"},"uris":["http://www.mendeley.com/documents/?uuid=f1f9c6c1-2eec-3924-a741-e51fbc0d59be"]}],"mendeley":{"formattedCitation":"(International Centre for Diarrhoeal Disease Research, 2000; Mihrshahi et al., 2008)","plainTextFormattedCitation":"(International Centre for Diarrhoeal Disease Research, 2000; Mihrshahi et al., 2008)","previouslyFormattedCitation":"(International Centre for Diarrhoeal Disease Research, 2000; Mihrshahi et al., 2008)"},"properties":{"noteIndex":0},"schema":"https://github.com/citation-style-language/schema/raw/master/csl-citation.json"}</w:delInstrText>
        </w:r>
        <w:r w:rsidR="00CB23DA" w:rsidRPr="00EE6F97" w:rsidDel="002034BE">
          <w:rPr>
            <w:rFonts w:ascii="Times New Roman" w:hAnsi="Times New Roman" w:cs="Times New Roman"/>
            <w:sz w:val="24"/>
            <w:szCs w:val="24"/>
            <w:shd w:val="clear" w:color="auto" w:fill="FFFFFF"/>
            <w:rPrChange w:id="272" w:author="NaYEeM" w:date="2019-07-10T01:42:00Z">
              <w:rPr>
                <w:rFonts w:ascii="Times New Roman" w:hAnsi="Times New Roman" w:cs="Times New Roman"/>
                <w:sz w:val="24"/>
                <w:szCs w:val="24"/>
                <w:shd w:val="clear" w:color="auto" w:fill="FFFFFF"/>
              </w:rPr>
            </w:rPrChange>
          </w:rPr>
          <w:fldChar w:fldCharType="separate"/>
        </w:r>
        <w:r w:rsidR="00616E34" w:rsidRPr="002034BE" w:rsidDel="002034BE">
          <w:rPr>
            <w:rFonts w:ascii="Times New Roman" w:hAnsi="Times New Roman" w:cs="Times New Roman"/>
            <w:noProof/>
            <w:sz w:val="24"/>
            <w:szCs w:val="24"/>
            <w:shd w:val="clear" w:color="auto" w:fill="FFFFFF"/>
          </w:rPr>
          <w:delText>(International Centre for Diarrhoeal Disease Research, 2000; Mihrshahi et al., 2008)</w:delText>
        </w:r>
        <w:r w:rsidR="00CB23DA" w:rsidRPr="00EE6F97" w:rsidDel="002034BE">
          <w:rPr>
            <w:rFonts w:ascii="Times New Roman" w:hAnsi="Times New Roman" w:cs="Times New Roman"/>
            <w:sz w:val="24"/>
            <w:szCs w:val="24"/>
            <w:shd w:val="clear" w:color="auto" w:fill="FFFFFF"/>
          </w:rPr>
          <w:fldChar w:fldCharType="end"/>
        </w:r>
      </w:del>
      <w:ins w:id="273" w:author="NaYEeM" w:date="2020-01-17T01:34:00Z">
        <w:r w:rsidR="002034BE">
          <w:rPr>
            <w:rFonts w:ascii="Times New Roman" w:hAnsi="Times New Roman" w:cs="Times New Roman"/>
            <w:sz w:val="24"/>
            <w:szCs w:val="24"/>
            <w:shd w:val="clear" w:color="auto" w:fill="FFFFFF"/>
          </w:rPr>
          <w:fldChar w:fldCharType="begin" w:fldLock="1"/>
        </w:r>
      </w:ins>
      <w:r w:rsidR="002034BE">
        <w:rPr>
          <w:rFonts w:ascii="Times New Roman" w:hAnsi="Times New Roman" w:cs="Times New Roman"/>
          <w:sz w:val="24"/>
          <w:szCs w:val="24"/>
          <w:shd w:val="clear" w:color="auto" w:fill="FFFFFF"/>
        </w:rPr>
        <w:instrText>ADDIN CSL_CITATION {"citationItems":[{"id":"ITEM-1","itemData":{"ISSN":"1606-0997","author":[{"dropping-particle":"","family":"International Centre for Diarrhoeal Disease Research","given":"Bangladesh.","non-dropping-particle":"","parse-names":false,"suffix":""}],"id":"ITEM-1","issued":{"date-parts":[["2000"]]},"publisher":"ICDDR, B","title":"Journal of health, population and nutrition.","type":"book"},"uris":["http://www.mendeley.com/documents/?uuid=f1f9c6c1-2eec-3924-a741-e51fbc0d59be"]}],"mendeley":{"formattedCitation":"(International Centre for Diarrhoeal Disease Research, 2000)","plainTextFormattedCitation":"(International Centre for Diarrhoeal Disease Research, 2000)","previouslyFormattedCitation":"(International Centre for Diarrhoeal Disease Research, 2000)"},"properties":{"noteIndex":0},"schema":"https://github.com/citation-style-language/schema/raw/master/csl-citation.json"}</w:instrText>
      </w:r>
      <w:r w:rsidR="002034BE">
        <w:rPr>
          <w:rFonts w:ascii="Times New Roman" w:hAnsi="Times New Roman" w:cs="Times New Roman"/>
          <w:sz w:val="24"/>
          <w:szCs w:val="24"/>
          <w:shd w:val="clear" w:color="auto" w:fill="FFFFFF"/>
        </w:rPr>
        <w:fldChar w:fldCharType="separate"/>
      </w:r>
      <w:r w:rsidR="002034BE" w:rsidRPr="002034BE">
        <w:rPr>
          <w:rFonts w:ascii="Times New Roman" w:hAnsi="Times New Roman" w:cs="Times New Roman"/>
          <w:noProof/>
          <w:sz w:val="24"/>
          <w:szCs w:val="24"/>
          <w:shd w:val="clear" w:color="auto" w:fill="FFFFFF"/>
        </w:rPr>
        <w:t>(International Centre for Diarrhoeal Disease Research, 2000)</w:t>
      </w:r>
      <w:ins w:id="274" w:author="NaYEeM" w:date="2020-01-17T01:34:00Z">
        <w:r w:rsidR="002034BE">
          <w:rPr>
            <w:rFonts w:ascii="Times New Roman" w:hAnsi="Times New Roman" w:cs="Times New Roman"/>
            <w:sz w:val="24"/>
            <w:szCs w:val="24"/>
            <w:shd w:val="clear" w:color="auto" w:fill="FFFFFF"/>
          </w:rPr>
          <w:fldChar w:fldCharType="end"/>
        </w:r>
      </w:ins>
      <w:r w:rsidR="00CB23DA" w:rsidRPr="00D468F0">
        <w:rPr>
          <w:rFonts w:ascii="Times New Roman" w:hAnsi="Times New Roman" w:cs="Times New Roman"/>
          <w:sz w:val="24"/>
          <w:szCs w:val="24"/>
          <w:shd w:val="clear" w:color="auto" w:fill="FFFFFF"/>
        </w:rPr>
        <w:t>.</w:t>
      </w:r>
      <w:r w:rsidR="00CB23DA" w:rsidRPr="00D468F0">
        <w:rPr>
          <w:rFonts w:ascii="Times New Roman" w:hAnsi="Times New Roman" w:cs="Times New Roman"/>
          <w:sz w:val="24"/>
          <w:szCs w:val="24"/>
        </w:rPr>
        <w:t xml:space="preserve"> </w:t>
      </w:r>
      <w:ins w:id="275" w:author="NaYEeM" w:date="2020-01-17T15:52:00Z">
        <w:r w:rsidR="00236EB7">
          <w:rPr>
            <w:rFonts w:ascii="Times New Roman" w:hAnsi="Times New Roman" w:cs="Times New Roman"/>
            <w:sz w:val="24"/>
            <w:szCs w:val="24"/>
            <w:shd w:val="clear" w:color="auto" w:fill="FFFFFF"/>
          </w:rPr>
          <w:t xml:space="preserve"> </w:t>
        </w:r>
      </w:ins>
      <w:ins w:id="276" w:author="NaYEeM" w:date="2020-01-17T18:11:00Z">
        <w:r w:rsidR="00BA667C" w:rsidRPr="00BA667C">
          <w:rPr>
            <w:rFonts w:ascii="Times New Roman" w:hAnsi="Times New Roman" w:cs="Times New Roman"/>
            <w:sz w:val="24"/>
            <w:szCs w:val="24"/>
            <w:shd w:val="clear" w:color="auto" w:fill="FFFFFF"/>
          </w:rPr>
          <w:t>For children under the age of 5, one of the most causes of death in developing countries like diarrhea</w:t>
        </w:r>
        <w:r w:rsidR="00BA667C">
          <w:rPr>
            <w:rFonts w:ascii="Times New Roman" w:hAnsi="Times New Roman" w:cs="Times New Roman"/>
            <w:sz w:val="24"/>
            <w:szCs w:val="24"/>
            <w:shd w:val="clear" w:color="auto" w:fill="FFFFFF"/>
          </w:rPr>
          <w:t xml:space="preserve"> </w:t>
        </w:r>
      </w:ins>
      <w:del w:id="277" w:author="NaYEeM" w:date="2020-01-17T18:11:00Z">
        <w:r w:rsidR="00CB23DA" w:rsidRPr="00D468F0" w:rsidDel="00BA667C">
          <w:rPr>
            <w:rFonts w:ascii="Times New Roman" w:hAnsi="Times New Roman" w:cs="Times New Roman"/>
            <w:sz w:val="24"/>
            <w:szCs w:val="24"/>
            <w:shd w:val="clear" w:color="auto" w:fill="FFFFFF"/>
          </w:rPr>
          <w:delText>For children under the age of 5, one of the most</w:delText>
        </w:r>
      </w:del>
      <w:del w:id="278" w:author="NaYEeM" w:date="2020-01-17T15:36:00Z">
        <w:r w:rsidR="00CB23DA" w:rsidRPr="00D468F0" w:rsidDel="005F4219">
          <w:rPr>
            <w:rFonts w:ascii="Times New Roman" w:hAnsi="Times New Roman" w:cs="Times New Roman"/>
            <w:sz w:val="24"/>
            <w:szCs w:val="24"/>
            <w:shd w:val="clear" w:color="auto" w:fill="FFFFFF"/>
          </w:rPr>
          <w:delText xml:space="preserve"> </w:delText>
        </w:r>
      </w:del>
      <w:del w:id="279" w:author="NaYEeM" w:date="2020-01-17T15:35:00Z">
        <w:r w:rsidR="00CB23DA" w:rsidRPr="00D468F0" w:rsidDel="005F4219">
          <w:rPr>
            <w:rFonts w:ascii="Times New Roman" w:hAnsi="Times New Roman" w:cs="Times New Roman"/>
            <w:sz w:val="24"/>
            <w:szCs w:val="24"/>
            <w:shd w:val="clear" w:color="auto" w:fill="FFFFFF"/>
          </w:rPr>
          <w:delText xml:space="preserve">infectious </w:delText>
        </w:r>
      </w:del>
      <w:del w:id="280" w:author="NaYEeM" w:date="2020-01-17T18:11:00Z">
        <w:r w:rsidR="00CB23DA" w:rsidRPr="00D468F0" w:rsidDel="00BA667C">
          <w:rPr>
            <w:rFonts w:ascii="Times New Roman" w:hAnsi="Times New Roman" w:cs="Times New Roman"/>
            <w:sz w:val="24"/>
            <w:szCs w:val="24"/>
            <w:shd w:val="clear" w:color="auto" w:fill="FFFFFF"/>
          </w:rPr>
          <w:delText xml:space="preserve">causes of death in developing countries like </w:delText>
        </w:r>
      </w:del>
      <w:del w:id="281" w:author="NaYEeM" w:date="2020-01-17T15:35:00Z">
        <w:r w:rsidR="00CB23DA" w:rsidRPr="00D468F0" w:rsidDel="005C2089">
          <w:rPr>
            <w:rFonts w:ascii="Times New Roman" w:hAnsi="Times New Roman" w:cs="Times New Roman"/>
            <w:sz w:val="24"/>
            <w:szCs w:val="24"/>
            <w:shd w:val="clear" w:color="auto" w:fill="FFFFFF"/>
          </w:rPr>
          <w:delText>diabetes</w:delText>
        </w:r>
      </w:del>
      <w:del w:id="282" w:author="NaYEeM" w:date="2020-01-17T15:37:00Z">
        <w:r w:rsidR="00CB23DA" w:rsidRPr="00D468F0" w:rsidDel="005F4219">
          <w:rPr>
            <w:rFonts w:ascii="Times New Roman" w:hAnsi="Times New Roman" w:cs="Times New Roman"/>
            <w:sz w:val="24"/>
            <w:szCs w:val="24"/>
            <w:shd w:val="clear" w:color="auto" w:fill="FFFFFF"/>
          </w:rPr>
          <w:delText>, Bangladesh</w:delText>
        </w:r>
      </w:del>
      <w:del w:id="283" w:author="NaYEeM" w:date="2020-01-17T01:35:00Z">
        <w:r w:rsidR="00CB23DA" w:rsidRPr="00D468F0" w:rsidDel="002034BE">
          <w:rPr>
            <w:rFonts w:ascii="Times New Roman" w:hAnsi="Times New Roman" w:cs="Times New Roman"/>
            <w:sz w:val="24"/>
            <w:szCs w:val="24"/>
            <w:shd w:val="clear" w:color="auto" w:fill="FFFFFF"/>
          </w:rPr>
          <w:delText xml:space="preserve"> </w:delText>
        </w:r>
        <w:r w:rsidR="00CB23DA" w:rsidRPr="00EE6F97" w:rsidDel="002034BE">
          <w:rPr>
            <w:rFonts w:ascii="Times New Roman" w:hAnsi="Times New Roman" w:cs="Times New Roman"/>
            <w:sz w:val="24"/>
            <w:szCs w:val="24"/>
            <w:shd w:val="clear" w:color="auto" w:fill="FFFFFF"/>
          </w:rPr>
          <w:fldChar w:fldCharType="begin" w:fldLock="1"/>
        </w:r>
        <w:r w:rsidR="00D96BDE" w:rsidRPr="00BA667C" w:rsidDel="002034BE">
          <w:rPr>
            <w:rFonts w:ascii="Times New Roman" w:hAnsi="Times New Roman" w:cs="Times New Roman"/>
            <w:sz w:val="24"/>
            <w:szCs w:val="24"/>
            <w:shd w:val="clear" w:color="auto" w:fill="FFFFFF"/>
          </w:rPr>
          <w:delInstrText>ADDIN CSL_CITATION {"citationItems":[{"id":"ITEM-1","itemData":{"ISSN":"ISSN: 2249-622X","abstract":"Diarrheal diseases remain important causes of childhood morbidity and mortality in developing countries. Most of the diarrheal diseases in developing countries are symptomatic.   For this reason, this study was designed to find out the specific symptoms, treatment pattern and recovery time of the affected children, infant and neonate. A retrospective study was performed on 50 patients suffering from diarrhea. The study period was from January, 2009 - June, 2009 at Institute of Child health of Shishu Sasthya Foundation Hospital, Mirpur-2, Dhaka - 1216. The Information of the anthropometric measurements, type of feeding, duration of diarrhea, number of stools during the last 24 hours, dehydration status etc. were collected from the hospital records. The oral rehydration solution (ORS), antibiotic therapy or antidiarrhoeal drugs were given to the patients having age range &lt;1 month to &gt; 24 months also considered. It was found that among 50 patients, 80% infant was affected by diarrhea. Common symptoms for infants were loose watery stool (84.38%), vomiting (80%), fever (87.5%) and loose motion (81.82%). Most of the infant about 87.5% received antibiotic therapy. The treatment provided other than antibiotic therapy was koloride, NPO (Nothing per oral), ORS (Oral Rehydration Solution) etc. After taking the antibiotic therapies with other treatment, 85% infants and 100% neonates were recovered within 1-3 days. This scenario gives a partial feature of diarrhea disease in developing country like Bangladesh. But the further study is required to find out the full status of the symptomatic childhood diarrhea disease.","author":[{"dropping-particle":"","family":"RIZWAN","given":"FARHANA","non-dropping-particle":"","parse-names":false,"suffix":""},{"dropping-particle":"","family":"Monjur","given":"Forhad","non-dropping-particle":"","parse-names":false,"suffix":""},{"dropping-particle":"","family":"Tanjia","given":"Nafisa","non-dropping-particle":"","parse-names":false,"suffix":""},{"dropping-particle":"","family":"Ghosh","given":"Nobo Krishna","non-dropping-particle":"","parse-names":false,"suffix":""}],"container-title":"Asian Journal of Biomedical and Pharmaceutical Sciences","id":"ITEM-1","issue":"50","issued":{"date-parts":[["2015","10","17"]]},"publisher":"Allied Academies","title":"A Comparative study between infant and neonate patient suffering from diarrhea in Dhaka city of Bangladesh","type":"article-journal","volume":"5"},"uris":["http://www.mendeley.com/documents/?uuid=83c6e869-7dea-3d31-a649-a1d92cfaaad5"]},{"id":"ITEM-2","itemData":{"DOI":"10.1177/2333794X17696685","ISSN":"2333-794X","PMID":"28491923","abstract":"Children with diarrhea hospitalized for respiratory distress often have fatal outcome in resource-limited settings, although data are lacking on risk factors for death in such children. We sought to evaluate clinical predictors for death in such children. In this prospective cohort study, we enrolled under-5 children with diarrhea admitted with severe respiratory distress to the intensive care unit of Dhaka Hospital of International Centre for Diarhoeal Disease Research, Bangladesh, from September 2014 through September 2015. We compared clinical and laboratory characteristics between study children those who died (n = 29) and those who survived (n = 62). In logistic regression analysis, after adjusting for potential confounders, the independent predictors for death in children hospitalized for diarrhea and severe respiratory distress were severe sepsis and hypoglycemia (P &lt; .05 for all). Thus, recognition of these simple parameters may help clinicians identify children with diarrhea at risk of deaths in order to initiate prompt management for the better outcome, especially in resource-poor settings.","author":[{"dropping-particle":"","family":"Alam","given":"Tahmina","non-dropping-particle":"","parse-names":false,"suffix":""},{"dropping-particle":"","family":"Ahmed","given":"Tahmeed","non-dropping-particle":"","parse-names":false,"suffix":""},{"dropping-particle":"","family":"Sarmin","given":"Monira","non-dropping-particle":"","parse-names":false,"suffix":""},{"dropping-particle":"","family":"Shahrin","given":"Lubaba","non-dropping-particle":"","parse-names":false,"suffix":""},{"dropping-particle":"","family":"Afroze","given":"Farzana","non-dropping-particle":"","parse-names":false,"suffix":""},{"dropping-particle":"","family":"Sharifuzzaman","given":"","non-dropping-particle":"","parse-names":false,"suffix":""},{"dropping-particle":"","family":"Akhter","given":"Shamima","non-dropping-particle":"","parse-names":false,"suffix":""},{"dropping-particle":"","family":"Shahunja","given":"K M","non-dropping-particle":"","parse-names":false,"suffix":""},{"dropping-particle":"Bin","family":"Shahid","given":"Abu Sadat Mohammad Sayeem","non-dropping-particle":"","parse-names":false,"suffix":""},{"dropping-particle":"","family":"Bardhan","given":"Pradip Kumar","non-dropping-particle":"","parse-names":false,"suffix":""},{"dropping-particle":"","family":"Chisti","given":"Mohammod Jobayer","non-dropping-particle":"","parse-names":false,"suffix":""}],"container-title":"Global pediatric health","id":"ITEM-2","issued":{"date-parts":[["2017"]]},"page":"2333794X17696685","publisher":"SAGE Publications","title":"Risk Factors for Death in Bangladeshi Children Under 5 Years of Age Hospitalized for Diarrhea and Severe Respiratory Distress in an Urban Critical Care Ward.","type":"article-journal","volume":"4"},"uris":["http://www.mendeley.com/documents/?uuid=58e5b0db-c29d-37d6-ab94-d5029b8e52ac"]}],"mendeley":{"formattedCitation":"(Alam et al., 2017; RIZWAN, Monjur, Tanjia, &amp; Ghosh, 2015)","plainTextFormattedCitation":"(Alam et al., 2017; RIZWAN, Monjur, Tanjia, &amp; Ghosh, 2015)","previouslyFormattedCitation":"(Alam et al., 2017; RIZWAN, Monjur, Tanjia, &amp; Ghosh, 2015)"},"properties":{"noteIndex":0},"schema":"https://github.com/citation-style-language/schema/raw/master/csl-citation.json"}</w:delInstrText>
        </w:r>
        <w:r w:rsidR="00CB23DA" w:rsidRPr="00EE6F97" w:rsidDel="002034BE">
          <w:rPr>
            <w:rFonts w:ascii="Times New Roman" w:hAnsi="Times New Roman" w:cs="Times New Roman"/>
            <w:sz w:val="24"/>
            <w:szCs w:val="24"/>
            <w:shd w:val="clear" w:color="auto" w:fill="FFFFFF"/>
            <w:rPrChange w:id="284" w:author="NaYEeM" w:date="2019-07-10T01:42:00Z">
              <w:rPr>
                <w:rFonts w:ascii="Times New Roman" w:hAnsi="Times New Roman" w:cs="Times New Roman"/>
                <w:sz w:val="24"/>
                <w:szCs w:val="24"/>
                <w:shd w:val="clear" w:color="auto" w:fill="FFFFFF"/>
              </w:rPr>
            </w:rPrChange>
          </w:rPr>
          <w:fldChar w:fldCharType="separate"/>
        </w:r>
        <w:r w:rsidR="00CB23DA" w:rsidRPr="002034BE" w:rsidDel="002034BE">
          <w:rPr>
            <w:rFonts w:ascii="Times New Roman" w:hAnsi="Times New Roman" w:cs="Times New Roman"/>
            <w:noProof/>
            <w:sz w:val="24"/>
            <w:szCs w:val="24"/>
            <w:shd w:val="clear" w:color="auto" w:fill="FFFFFF"/>
          </w:rPr>
          <w:delText>(Alam et al., 2017; RIZWAN, Monjur, Tanjia, &amp; Ghosh, 2015)</w:delText>
        </w:r>
        <w:r w:rsidR="00CB23DA" w:rsidRPr="00EE6F97" w:rsidDel="002034BE">
          <w:rPr>
            <w:rFonts w:ascii="Times New Roman" w:hAnsi="Times New Roman" w:cs="Times New Roman"/>
            <w:sz w:val="24"/>
            <w:szCs w:val="24"/>
            <w:shd w:val="clear" w:color="auto" w:fill="FFFFFF"/>
          </w:rPr>
          <w:fldChar w:fldCharType="end"/>
        </w:r>
      </w:del>
      <w:ins w:id="285" w:author="NaYEeM" w:date="2020-01-17T01:35:00Z">
        <w:r w:rsidR="002034BE">
          <w:rPr>
            <w:rFonts w:ascii="Times New Roman" w:hAnsi="Times New Roman" w:cs="Times New Roman"/>
            <w:sz w:val="24"/>
            <w:szCs w:val="24"/>
            <w:shd w:val="clear" w:color="auto" w:fill="FFFFFF"/>
          </w:rPr>
          <w:fldChar w:fldCharType="begin" w:fldLock="1"/>
        </w:r>
      </w:ins>
      <w:r w:rsidR="002034BE">
        <w:rPr>
          <w:rFonts w:ascii="Times New Roman" w:hAnsi="Times New Roman" w:cs="Times New Roman"/>
          <w:sz w:val="24"/>
          <w:szCs w:val="24"/>
          <w:shd w:val="clear" w:color="auto" w:fill="FFFFFF"/>
        </w:rPr>
        <w:instrText>ADDIN CSL_CITATION {"citationItems":[{"id":"ITEM-1","itemData":{"DOI":"10.1186/s12889-017-4021-5","ISSN":"1471-2458","abstract":"Despite the global decline in death rates of children younger than five years old, the risk of a child dying before turning five years of age remains highest in the WHO African Region. The problem of child death in Ethiopia is worse, with an Ethiopian child being 30 times more likely to die by his/her fifth birthday than a child in Western Europe. Therefore, the aim of this study was to assess the prevalence and factors associated with diarrhea among children younger than five years old. A community-based, cross-sectional study was conducted with mothers who had children younger than five years old from April to June 2014. A multistage sampling procedure was used to select eligible women. The data were coded, entered, cleaned and analyzed with the SPSS software package, version 16. he data of 775 mothers were included in the analysis, and 21.5% of the children had diarrhea in the two weeks before the survey. The main factors affecting the occurrence of diarrhea were residence (Odds ratio (AOR) = 11.29, 95% Confidence interval (CI): 3.49-36.52), sex (AOR = 2.52, 95% CI:1.28-4.93), methods of complementary feeding (AOR = 50.88, 95% CI: 23.85- 108.54), types of water storage equipment (AOR = 19.50, 95% CI: 8.11-46.90), and cleansing materials used to wash hands (AOR = 5.53, 95% CI: 2.19-13.99). Approximately one-fifth of the children included in the study reported diarrheal disease. Residence, sex of the child, type of water storage container, methods of complementary feeding, and cleansing materials to wash the hands were the most important variables that affected the occurrence of diarrhea in children. Therefore, families, the government and nongovernmental organizations working in the area must cooperate in interventions and prevention to minimize the risk of disease.","author":[{"dropping-particle":"","family":"Anteneh","given":"Zelalem Alamrew","non-dropping-particle":"","parse-names":false,"suffix":""},{"dropping-particle":"","family":"Andargie","given":"Kassawmar","non-dropping-particle":"","parse-names":false,"suffix":""},{"dropping-particle":"","family":"Tarekegn","given":"Molalign","non-dropping-particle":"","parse-names":false,"suffix":""}],"container-title":"BMC Public Health","id":"ITEM-1","issue":"1","issued":{"date-parts":[["2017","12"]]},"page":"99","publisher":"BioMed Central","title":"Prevalence and determinants of acute diarrhea among children younger than five years old in Jabithennan District, Northwest Ethiopia, 2014","type":"article-journal","volume":"17"},"uris":["http://www.mendeley.com/documents/?uuid=a5887560-26cb-4be1-af6a-949316a40a9f"]}],"mendeley":{"formattedCitation":"(Anteneh, Andargie, &amp; Tarekegn, 2017)","plainTextFormattedCitation":"(Anteneh, Andargie, &amp; Tarekegn, 2017)","previouslyFormattedCitation":"(Anteneh, Andargie, &amp; Tarekegn, 2017)"},"properties":{"noteIndex":0},"schema":"https://github.com/citation-style-language/schema/raw/master/csl-citation.json"}</w:instrText>
      </w:r>
      <w:r w:rsidR="002034BE">
        <w:rPr>
          <w:rFonts w:ascii="Times New Roman" w:hAnsi="Times New Roman" w:cs="Times New Roman"/>
          <w:sz w:val="24"/>
          <w:szCs w:val="24"/>
          <w:shd w:val="clear" w:color="auto" w:fill="FFFFFF"/>
        </w:rPr>
        <w:fldChar w:fldCharType="separate"/>
      </w:r>
      <w:r w:rsidR="002034BE" w:rsidRPr="002034BE">
        <w:rPr>
          <w:rFonts w:ascii="Times New Roman" w:hAnsi="Times New Roman" w:cs="Times New Roman"/>
          <w:noProof/>
          <w:sz w:val="24"/>
          <w:szCs w:val="24"/>
          <w:shd w:val="clear" w:color="auto" w:fill="FFFFFF"/>
        </w:rPr>
        <w:t>(Anteneh, Andargie, &amp; Tarekegn, 2017)</w:t>
      </w:r>
      <w:ins w:id="286" w:author="NaYEeM" w:date="2020-01-17T01:35:00Z">
        <w:r w:rsidR="002034BE">
          <w:rPr>
            <w:rFonts w:ascii="Times New Roman" w:hAnsi="Times New Roman" w:cs="Times New Roman"/>
            <w:sz w:val="24"/>
            <w:szCs w:val="24"/>
            <w:shd w:val="clear" w:color="auto" w:fill="FFFFFF"/>
          </w:rPr>
          <w:fldChar w:fldCharType="end"/>
        </w:r>
      </w:ins>
      <w:r w:rsidR="00CB23DA" w:rsidRPr="00D468F0">
        <w:rPr>
          <w:rFonts w:ascii="Times New Roman" w:hAnsi="Times New Roman" w:cs="Times New Roman"/>
          <w:sz w:val="24"/>
          <w:szCs w:val="24"/>
          <w:shd w:val="clear" w:color="auto" w:fill="FFFFFF"/>
        </w:rPr>
        <w:t xml:space="preserve">. </w:t>
      </w:r>
      <w:del w:id="287" w:author="NaYEeM" w:date="2020-01-17T15:37:00Z">
        <w:r w:rsidR="00CB23DA" w:rsidRPr="00D468F0" w:rsidDel="005F4219">
          <w:rPr>
            <w:rFonts w:ascii="Times New Roman" w:hAnsi="Times New Roman" w:cs="Times New Roman"/>
            <w:sz w:val="24"/>
            <w:szCs w:val="24"/>
            <w:shd w:val="clear" w:color="auto" w:fill="FFFFFF"/>
          </w:rPr>
          <w:delText>In 2015, it is 5.8 million deaths worldwide, 9% and 0.11 million deaths, 6%</w:delText>
        </w:r>
      </w:del>
      <w:del w:id="288" w:author="NaYEeM" w:date="2020-01-17T01:36:00Z">
        <w:r w:rsidR="00CB23DA" w:rsidRPr="00D468F0" w:rsidDel="002034BE">
          <w:rPr>
            <w:rFonts w:ascii="Times New Roman" w:hAnsi="Times New Roman" w:cs="Times New Roman"/>
            <w:sz w:val="24"/>
            <w:szCs w:val="24"/>
            <w:shd w:val="clear" w:color="auto" w:fill="FFFFFF"/>
          </w:rPr>
          <w:delText xml:space="preserve"> </w:delText>
        </w:r>
        <w:r w:rsidR="00CB23DA" w:rsidRPr="00EE6F97" w:rsidDel="002034BE">
          <w:rPr>
            <w:rFonts w:ascii="Times New Roman" w:hAnsi="Times New Roman" w:cs="Times New Roman"/>
            <w:sz w:val="24"/>
            <w:szCs w:val="24"/>
            <w:shd w:val="clear" w:color="auto" w:fill="FFFFFF"/>
          </w:rPr>
          <w:fldChar w:fldCharType="begin" w:fldLock="1"/>
        </w:r>
        <w:r w:rsidR="00D96BDE" w:rsidRPr="00BA667C" w:rsidDel="002034BE">
          <w:rPr>
            <w:rFonts w:ascii="Times New Roman" w:hAnsi="Times New Roman" w:cs="Times New Roman"/>
            <w:sz w:val="24"/>
            <w:szCs w:val="24"/>
            <w:shd w:val="clear" w:color="auto" w:fill="FFFFFF"/>
          </w:rPr>
          <w:delInstrText>ADDIN CSL_CITATION {"citationItems":[{"id":"ITEM-1","itemData":{"DOI":"978-92-806-4706-8","ISBN":"9789280646559","ISSN":"9280646559","PMID":"18513076","abstract":"This booklet provides examples of key actions used by 10 countries (Bangladesh, Cambodia, China, Egypt, Ethiopia, Laos PDR, Nepal, Peru, Rwanda and Vietnam) which are on track to achieve Millennium Development Goals for maternal and child health.","author":[{"dropping-particle":"","family":"UNICEF","given":"","non-dropping-particle":"","parse-names":false,"suffix":""}],"container-title":"Progress Report 2015","id":"ITEM-1","issued":{"date-parts":[["2015"]]},"number-of-pages":"104","title":"Committing to Child Survival : A Promise Renewed. Progress Report","type":"report"},"uris":["http://www.mendeley.com/documents/?uuid=4ce7de26-94e5-4ad6-8684-64a9fcaa73d6"]}],"mendeley":{"formattedCitation":"(UNICEF, 2015)","plainTextFormattedCitation":"(UNICEF, 2015)","previouslyFormattedCitation":"(UNICEF, 2015)"},"properties":{"noteIndex":0},"schema":"https://github.com/citation-style-language/schema/raw/master/csl-citation.json"}</w:delInstrText>
        </w:r>
        <w:r w:rsidR="00CB23DA" w:rsidRPr="00EE6F97" w:rsidDel="002034BE">
          <w:rPr>
            <w:rFonts w:ascii="Times New Roman" w:hAnsi="Times New Roman" w:cs="Times New Roman"/>
            <w:sz w:val="24"/>
            <w:szCs w:val="24"/>
            <w:shd w:val="clear" w:color="auto" w:fill="FFFFFF"/>
            <w:rPrChange w:id="289" w:author="NaYEeM" w:date="2019-07-10T01:42:00Z">
              <w:rPr>
                <w:rFonts w:ascii="Times New Roman" w:hAnsi="Times New Roman" w:cs="Times New Roman"/>
                <w:sz w:val="24"/>
                <w:szCs w:val="24"/>
                <w:shd w:val="clear" w:color="auto" w:fill="FFFFFF"/>
              </w:rPr>
            </w:rPrChange>
          </w:rPr>
          <w:fldChar w:fldCharType="separate"/>
        </w:r>
        <w:r w:rsidR="00CB23DA" w:rsidRPr="002034BE" w:rsidDel="002034BE">
          <w:rPr>
            <w:rFonts w:ascii="Times New Roman" w:hAnsi="Times New Roman" w:cs="Times New Roman"/>
            <w:noProof/>
            <w:sz w:val="24"/>
            <w:szCs w:val="24"/>
            <w:shd w:val="clear" w:color="auto" w:fill="FFFFFF"/>
          </w:rPr>
          <w:delText>(UNICEF, 2015)</w:delText>
        </w:r>
        <w:r w:rsidR="00CB23DA" w:rsidRPr="00EE6F97" w:rsidDel="002034BE">
          <w:rPr>
            <w:rFonts w:ascii="Times New Roman" w:hAnsi="Times New Roman" w:cs="Times New Roman"/>
            <w:sz w:val="24"/>
            <w:szCs w:val="24"/>
            <w:shd w:val="clear" w:color="auto" w:fill="FFFFFF"/>
          </w:rPr>
          <w:fldChar w:fldCharType="end"/>
        </w:r>
      </w:del>
      <w:del w:id="290" w:author="NaYEeM" w:date="2020-01-17T15:37:00Z">
        <w:r w:rsidR="00CB23DA" w:rsidRPr="00D468F0" w:rsidDel="005F4219">
          <w:rPr>
            <w:rFonts w:ascii="Times New Roman" w:hAnsi="Times New Roman" w:cs="Times New Roman"/>
            <w:sz w:val="24"/>
            <w:szCs w:val="24"/>
            <w:shd w:val="clear" w:color="auto" w:fill="FFFFFF"/>
          </w:rPr>
          <w:delText xml:space="preserve">. </w:delText>
        </w:r>
      </w:del>
      <w:ins w:id="291" w:author="NaYEeM" w:date="2020-01-17T18:11:00Z">
        <w:r w:rsidR="00BA667C" w:rsidRPr="00BA667C">
          <w:rPr>
            <w:rFonts w:ascii="Times New Roman" w:hAnsi="Times New Roman" w:cs="Times New Roman"/>
            <w:sz w:val="24"/>
            <w:szCs w:val="24"/>
            <w:shd w:val="clear" w:color="auto" w:fill="FFFFFF"/>
          </w:rPr>
          <w:t xml:space="preserve">The widely recommended diet of continuous breastfeeding during diarrhea provides much-needed nutrients for a nipple child. Breast milk should be supplied with excess fluid during diarrhea, which can help prevent dehydration </w:t>
        </w:r>
      </w:ins>
      <w:del w:id="292" w:author="NaYEeM" w:date="2020-01-17T18:11:00Z">
        <w:r w:rsidR="00CB23DA" w:rsidRPr="00D468F0" w:rsidDel="00BA667C">
          <w:rPr>
            <w:rFonts w:ascii="Times New Roman" w:hAnsi="Times New Roman" w:cs="Times New Roman"/>
            <w:sz w:val="24"/>
            <w:szCs w:val="24"/>
            <w:shd w:val="clear" w:color="auto" w:fill="FFFFFF"/>
          </w:rPr>
          <w:delText>The widely recommended diet of continuous breast-feeding during diarrhea provides much needed nutrients for a nipple child. Breast milk should be supplied with excess fluid during diarrhea, which can help prevent dehydration</w:delText>
        </w:r>
      </w:del>
      <w:del w:id="293" w:author="NaYEeM" w:date="2020-01-17T01:38:00Z">
        <w:r w:rsidR="00CB23DA" w:rsidRPr="00D468F0" w:rsidDel="002034BE">
          <w:rPr>
            <w:rFonts w:ascii="Times New Roman" w:hAnsi="Times New Roman" w:cs="Times New Roman"/>
            <w:sz w:val="24"/>
            <w:szCs w:val="24"/>
            <w:shd w:val="clear" w:color="auto" w:fill="FFFFFF"/>
          </w:rPr>
          <w:delText xml:space="preserve"> </w:delText>
        </w:r>
        <w:r w:rsidR="00CB23DA" w:rsidRPr="00EE6F97" w:rsidDel="002034BE">
          <w:rPr>
            <w:rFonts w:ascii="Times New Roman" w:hAnsi="Times New Roman" w:cs="Times New Roman"/>
            <w:sz w:val="24"/>
            <w:szCs w:val="24"/>
            <w:shd w:val="clear" w:color="auto" w:fill="FFFFFF"/>
          </w:rPr>
          <w:fldChar w:fldCharType="begin" w:fldLock="1"/>
        </w:r>
        <w:r w:rsidR="00D96BDE" w:rsidRPr="002034BE" w:rsidDel="002034BE">
          <w:rPr>
            <w:rFonts w:ascii="Times New Roman" w:hAnsi="Times New Roman" w:cs="Times New Roman"/>
            <w:sz w:val="24"/>
            <w:szCs w:val="24"/>
            <w:shd w:val="clear" w:color="auto" w:fill="FFFFFF"/>
          </w:rPr>
          <w:delInstrText>ADDIN CSL_CITATION {"citationItems":[{"id":"ITEM-1","itemData":{"ISSN":"1468-2044","PMID":"1520006","abstract":"In a case-control study we evaluated the role of maternal behaviour, as reflected in maintenance of breast feeding and the use of oral rehydration therapy (ORT) at home during acute diarrhoea, in preventing dehydration in infants and young children. A systematic 5% sample was taken of all children aged 1-35 months attending the treatment centre of the International Centre for Diarrhoeal Disease Research, Bangladesh, with acute watery diarrhoea of six days or less between August 1988 and September 1989. There were 285 children with moderate or severe dehydration as cases and 728 with no dehydration as controls in the study. In a multivariate analysis using a logistic regression model we showed that withdrawal of breast feeding during diarrhoea was associated with a five times higher risk of dehydration compared with continuation of breast feeding during diarrhoea at home. Lack of ORT with either complete formula or a salt and sugar solution at home was associated with 57% higher risk of dehydration compared with receipt of a reasonable amount of ORT after controlling for several confounders. The confounding variables--that is, lack of maternal education, history of vomiting, high stool frequency, young age and infection with Vibrio cholerae 01--were also shown to be risk factors of dehydration. Health education programmes should promote continued breast feeding and adequate oral rehydration therapy for infants with acute diarrhoea at home.","author":[{"dropping-particle":"","family":"Faruque","given":"A S","non-dropping-particle":"","parse-names":false,"suffix":""},{"dropping-particle":"","family":"Mahalanabis","given":"D","non-dropping-particle":"","parse-names":false,"suffix":""},{"dropping-particle":"","family":"Islam","given":"A","non-dropping-particle":"","parse-names":false,"suffix":""},{"dropping-particle":"","family":"Hoque","given":"S S","non-dropping-particle":"","parse-names":false,"suffix":""},{"dropping-particle":"","family":"Hasnat","given":"A","non-dropping-particle":"","parse-names":false,"suffix":""}],"container-title":"Archives of disease in childhood","id":"ITEM-1","issue":"8","issued":{"date-parts":[["1992","8"]]},"page":"1027-9","title":"Breast feeding and oral rehydration at home during diarrhoea to prevent dehydration.","type":"article-journal","volume":"67"},"uris":["http://www.mendeley.com/documents/?uuid=01cd16fe-0c90-3a08-ac69-b3d2a0517b62"]}],"mendeley":{"formattedCitation":"(Faruque, Mahalanabis, Islam, Hoque, &amp; Hasnat, 1992)","plainTextFormattedCitation":"(Faruque, Mahalanabis, Islam, Hoque, &amp; Hasnat, 1992)","previouslyFormattedCitation":"(Faruque, Mahalanabis, Islam, Hoque, &amp; Hasnat, 1992)"},"properties":{"noteIndex":0},"schema":"https://github.com/citation-style-language/schema/raw/master/csl-citation.json"}</w:delInstrText>
        </w:r>
        <w:r w:rsidR="00CB23DA" w:rsidRPr="00EE6F97" w:rsidDel="002034BE">
          <w:rPr>
            <w:rFonts w:ascii="Times New Roman" w:hAnsi="Times New Roman" w:cs="Times New Roman"/>
            <w:sz w:val="24"/>
            <w:szCs w:val="24"/>
            <w:shd w:val="clear" w:color="auto" w:fill="FFFFFF"/>
            <w:rPrChange w:id="294" w:author="NaYEeM" w:date="2019-07-10T01:42:00Z">
              <w:rPr>
                <w:rFonts w:ascii="Times New Roman" w:hAnsi="Times New Roman" w:cs="Times New Roman"/>
                <w:sz w:val="24"/>
                <w:szCs w:val="24"/>
                <w:shd w:val="clear" w:color="auto" w:fill="FFFFFF"/>
              </w:rPr>
            </w:rPrChange>
          </w:rPr>
          <w:fldChar w:fldCharType="separate"/>
        </w:r>
        <w:r w:rsidR="00CB23DA" w:rsidRPr="002034BE" w:rsidDel="002034BE">
          <w:rPr>
            <w:rFonts w:ascii="Times New Roman" w:hAnsi="Times New Roman" w:cs="Times New Roman"/>
            <w:noProof/>
            <w:sz w:val="24"/>
            <w:szCs w:val="24"/>
            <w:shd w:val="clear" w:color="auto" w:fill="FFFFFF"/>
          </w:rPr>
          <w:delText>(Faruque, Mahalanabis, Islam, Hoque, &amp; Hasnat, 1992)</w:delText>
        </w:r>
        <w:r w:rsidR="00CB23DA" w:rsidRPr="00EE6F97" w:rsidDel="002034BE">
          <w:rPr>
            <w:rFonts w:ascii="Times New Roman" w:hAnsi="Times New Roman" w:cs="Times New Roman"/>
            <w:sz w:val="24"/>
            <w:szCs w:val="24"/>
            <w:shd w:val="clear" w:color="auto" w:fill="FFFFFF"/>
          </w:rPr>
          <w:fldChar w:fldCharType="end"/>
        </w:r>
      </w:del>
      <w:ins w:id="295" w:author="NaYEeM" w:date="2020-01-17T01:38:00Z">
        <w:r w:rsidR="002034BE">
          <w:rPr>
            <w:rFonts w:ascii="Times New Roman" w:hAnsi="Times New Roman" w:cs="Times New Roman"/>
            <w:sz w:val="24"/>
            <w:szCs w:val="24"/>
            <w:shd w:val="clear" w:color="auto" w:fill="FFFFFF"/>
          </w:rPr>
          <w:fldChar w:fldCharType="begin" w:fldLock="1"/>
        </w:r>
      </w:ins>
      <w:r w:rsidR="00495784">
        <w:rPr>
          <w:rFonts w:ascii="Times New Roman" w:hAnsi="Times New Roman" w:cs="Times New Roman"/>
          <w:sz w:val="24"/>
          <w:szCs w:val="24"/>
          <w:shd w:val="clear" w:color="auto" w:fill="FFFFFF"/>
        </w:rPr>
        <w:instrText>ADDIN CSL_CITATION {"citationItems":[{"id":"ITEM-1","itemData":{"ISSN":"1468-2044","PMID":"1520006","abstract":"In a case-control study we evaluated the role of maternal behaviour, as reflected in maintenance of breast feeding and the use of oral rehydration therapy (ORT) at home during acute diarrhoea, in preventing dehydration in infants and young children. A systematic 5% sample was taken of all children aged 1-35 months attending the treatment centre of the International Centre for Diarrhoeal Disease Research, Bangladesh, with acute watery diarrhoea of six days or less between August 1988 and September 1989. There were 285 children with moderate or severe dehydration as cases and 728 with no dehydration as controls in the study. In a multivariate analysis using a logistic regression model we showed that withdrawal of breast feeding during diarrhoea was associated with a five times higher risk of dehydration compared with continuation of breast feeding during diarrhoea at home. Lack of ORT with either complete formula or a salt and sugar solution at home was associated with 57% higher risk of dehydration compared with receipt of a reasonable amount of ORT after controlling for several confounders. The confounding variables--that is, lack of maternal education, history of vomiting, high stool frequency, young age and infection with Vibrio cholerae 01--were also shown to be risk factors of dehydration. Health education programmes should promote continued breast feeding and adequate oral rehydration therapy for infants with acute diarrhoea at home.","author":[{"dropping-particle":"","family":"Faruque","given":"A S","non-dropping-particle":"","parse-names":false,"suffix":""},{"dropping-particle":"","family":"Mahalanabis","given":"D","non-dropping-particle":"","parse-names":false,"suffix":""},{"dropping-particle":"","family":"Islam","given":"A","non-dropping-particle":"","parse-names":false,"suffix":""},{"dropping-particle":"","family":"Hoque","given":"S S","non-dropping-particle":"","parse-names":false,"suffix":""},{"dropping-particle":"","family":"Hasnat","given":"A","non-dropping-particle":"","parse-names":false,"suffix":""}],"container-title":"Archives of disease in childhood","id":"ITEM-1","issue":"8","issued":{"date-parts":[["1992","8"]]},"page":"1027-9","title":"Breast feeding and oral rehydration at home during diarrhoea to prevent dehydration.","type":"article-journal","volume":"67"},"uris":["http://www.mendeley.com/documents/?uuid=01cd16fe-0c90-3a08-ac69-b3d2a0517b62"]}],"mendeley":{"formattedCitation":"(Faruque, Mahalanabis, Islam, Hoque, &amp; Hasnat, 1992)","plainTextFormattedCitation":"(Faruque, Mahalanabis, Islam, Hoque, &amp; Hasnat, 1992)","previouslyFormattedCitation":"(Faruque, Mahalanabis, Islam, Hoque, &amp; Hasnat, 1992)"},"properties":{"noteIndex":0},"schema":"https://github.com/citation-style-language/schema/raw/master/csl-citation.json"}</w:instrText>
      </w:r>
      <w:r w:rsidR="002034BE">
        <w:rPr>
          <w:rFonts w:ascii="Times New Roman" w:hAnsi="Times New Roman" w:cs="Times New Roman"/>
          <w:sz w:val="24"/>
          <w:szCs w:val="24"/>
          <w:shd w:val="clear" w:color="auto" w:fill="FFFFFF"/>
        </w:rPr>
        <w:fldChar w:fldCharType="separate"/>
      </w:r>
      <w:r w:rsidR="002034BE" w:rsidRPr="002034BE">
        <w:rPr>
          <w:rFonts w:ascii="Times New Roman" w:hAnsi="Times New Roman" w:cs="Times New Roman"/>
          <w:noProof/>
          <w:sz w:val="24"/>
          <w:szCs w:val="24"/>
          <w:shd w:val="clear" w:color="auto" w:fill="FFFFFF"/>
        </w:rPr>
        <w:t>(Faruque, Mahalanabis, Islam, Hoque, &amp; Hasnat, 1992)</w:t>
      </w:r>
      <w:ins w:id="296" w:author="NaYEeM" w:date="2020-01-17T01:38:00Z">
        <w:r w:rsidR="002034BE">
          <w:rPr>
            <w:rFonts w:ascii="Times New Roman" w:hAnsi="Times New Roman" w:cs="Times New Roman"/>
            <w:sz w:val="24"/>
            <w:szCs w:val="24"/>
            <w:shd w:val="clear" w:color="auto" w:fill="FFFFFF"/>
          </w:rPr>
          <w:fldChar w:fldCharType="end"/>
        </w:r>
      </w:ins>
      <w:r w:rsidR="00CB23DA" w:rsidRPr="00D468F0">
        <w:rPr>
          <w:rFonts w:ascii="Times New Roman" w:hAnsi="Times New Roman" w:cs="Times New Roman"/>
          <w:sz w:val="24"/>
          <w:szCs w:val="24"/>
          <w:shd w:val="clear" w:color="auto" w:fill="FFFFFF"/>
        </w:rPr>
        <w:t xml:space="preserve">. </w:t>
      </w:r>
    </w:p>
    <w:p w14:paraId="4A61B434" w14:textId="77777777" w:rsidR="00A6778C" w:rsidRPr="00D468F0" w:rsidRDefault="00A6778C" w:rsidP="004663D0">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00B72327" w14:textId="79C100B1" w:rsidR="00CB23DA" w:rsidDel="00754460" w:rsidRDefault="00754460" w:rsidP="00754460">
      <w:pPr>
        <w:autoSpaceDE w:val="0"/>
        <w:autoSpaceDN w:val="0"/>
        <w:adjustRightInd w:val="0"/>
        <w:spacing w:after="0" w:line="240" w:lineRule="auto"/>
        <w:jc w:val="both"/>
        <w:rPr>
          <w:del w:id="297" w:author="NaYEeM" w:date="2020-01-15T01:15:00Z"/>
          <w:rFonts w:ascii="Times New Roman" w:hAnsi="Times New Roman" w:cs="Times New Roman"/>
          <w:sz w:val="24"/>
          <w:szCs w:val="24"/>
          <w:shd w:val="clear" w:color="auto" w:fill="FFFFFF"/>
          <w:lang w:val="da-DK"/>
        </w:rPr>
      </w:pPr>
      <w:bookmarkStart w:id="298" w:name="_Hlk20697303"/>
      <w:ins w:id="299" w:author="NaYEeM" w:date="2020-01-17T18:12:00Z">
        <w:r w:rsidRPr="00754460">
          <w:rPr>
            <w:rFonts w:ascii="Times New Roman" w:hAnsi="Times New Roman" w:cs="Times New Roman"/>
            <w:sz w:val="24"/>
            <w:szCs w:val="24"/>
            <w:shd w:val="clear" w:color="auto" w:fill="FFFFFF"/>
          </w:rPr>
          <w:lastRenderedPageBreak/>
          <w:t>Furthermore, from the best aspect of our knowledge, there has been no extensive research to determine the relationship between breastfeeding and general childhood diseases nationwide. In Bangladesh, many studies have been conducted in anticipation of monitored breast milk, which has significantly contributed to many predictions such as family capital index, male child, age, region, etc</w:t>
        </w:r>
      </w:ins>
      <w:del w:id="300" w:author="NaYEeM" w:date="2020-01-17T18:12:00Z">
        <w:r w:rsidR="00CB23DA" w:rsidRPr="00D468F0" w:rsidDel="00754460">
          <w:rPr>
            <w:rFonts w:ascii="Times New Roman" w:hAnsi="Times New Roman" w:cs="Times New Roman"/>
            <w:sz w:val="24"/>
            <w:szCs w:val="24"/>
            <w:shd w:val="clear" w:color="auto" w:fill="FFFFFF"/>
          </w:rPr>
          <w:delText>Furthermore, from the best aspect of our knowledge, there has been no extensive research to determine the relationship between breast-feeding and general childhood diseases nationwide. In Bangladesh, many studies have been conducted in anticipation of monitored breast milk, which has significantly contributed to many predictions such as family capital index, male child, age, region etc</w:delText>
        </w:r>
      </w:del>
      <w:r w:rsidR="00CB23DA" w:rsidRPr="00D468F0">
        <w:rPr>
          <w:rFonts w:ascii="Times New Roman" w:hAnsi="Times New Roman" w:cs="Times New Roman"/>
          <w:sz w:val="24"/>
          <w:szCs w:val="24"/>
          <w:shd w:val="clear" w:color="auto" w:fill="FFFFFF"/>
        </w:rPr>
        <w:t>.</w:t>
      </w:r>
      <w:del w:id="301" w:author="NaYEeM" w:date="2020-01-17T01:41:00Z">
        <w:r w:rsidR="00CB23DA" w:rsidRPr="00D468F0" w:rsidDel="00495784">
          <w:rPr>
            <w:rFonts w:ascii="Times New Roman" w:hAnsi="Times New Roman" w:cs="Times New Roman"/>
            <w:sz w:val="24"/>
            <w:szCs w:val="24"/>
            <w:shd w:val="clear" w:color="auto" w:fill="FFFFFF"/>
          </w:rPr>
          <w:delText xml:space="preserve"> </w:delText>
        </w:r>
        <w:r w:rsidR="00CB23DA" w:rsidRPr="00EE6F97" w:rsidDel="00495784">
          <w:rPr>
            <w:rFonts w:ascii="Times New Roman" w:hAnsi="Times New Roman" w:cs="Times New Roman"/>
            <w:sz w:val="24"/>
            <w:szCs w:val="24"/>
            <w:shd w:val="clear" w:color="auto" w:fill="FFFFFF"/>
          </w:rPr>
          <w:fldChar w:fldCharType="begin" w:fldLock="1"/>
        </w:r>
        <w:r w:rsidR="00A6778C" w:rsidRPr="00754460" w:rsidDel="00495784">
          <w:rPr>
            <w:rFonts w:ascii="Times New Roman" w:hAnsi="Times New Roman" w:cs="Times New Roman"/>
            <w:sz w:val="24"/>
            <w:szCs w:val="24"/>
            <w:shd w:val="clear" w:color="auto" w:fill="FFFFFF"/>
          </w:rPr>
          <w:delInstrText>ADDIN CSL_CITATION {"citationItems":[{"id":"ITEM-1","itemData":{"DOI":"10.1093/inthealth/ihy015","ISSN":"1876-3413","PMID":"29579202","abstract":"Background The objective of this study was to explore predictors of exclusive breastfeeding (EBF) in Bangladesh using data from 2007, 2011 and 2014, specifically focusing on potential reasons why rates of EBF changed over those time periods. Methods Data on mother/infant pairs with infants &lt;6 months of age were examined at the three time points using the Bangladesh Demographic and Health Survey. The EBF prevalence, changes in EBF since the previous survey and determinants of EBF at each time period were examined using t-tests, χ2 and multilevel logistic regression. Results The prevalence of EBF was 42.5, 65 and 59.4% in 2007, 2011 and 2014, respectively. The age of the child was significantly associated with EBF across all time points. The largest changes in EBF occurred in the 3- to 5-month age group. Predictors of EBF in this specific age group were similar to overall predictors (e.g. age of the child and region). Participation of the mother in household decisions was a significant predictor in 2014. Conclusions EBF prevalence in Bangladesh increased between 2007 and 2011 and then decreased between 2011 and 2014. The increase in 2011 may have been the result of widespread initiatives to promote EBF in that time frame. Due to the unexplained decrease in EBF between 2011 and 2014, there is still a need for interventions such as peer counselling, antenatal education and community awareness to promote EBF.","author":[{"dropping-particle":"","family":"Blackstone","given":"Sarah R","non-dropping-particle":"","parse-names":false,"suffix":""},{"dropping-particle":"","family":"Sanghvi","given":"Tina","non-dropping-particle":"","parse-names":false,"suffix":""}],"container-title":"International Health","id":"ITEM-1","issue":"3","issued":{"date-parts":[["2018","5","1"]]},"page":"149-156","title":"Predictors of exclusive breastfeeding across three time points in Bangladesh: an examination of the 2007, 2011 and 2014 Demographic and Health Survey","type":"article-journal","volume":"10"},"uris":["http://www.mendeley.com/documents/?uuid=c7892feb-db5d-3517-b8b3-7f0cae75e3fc"]},{"id":"ITEM-2","itemData":{"DOI":"10.1186/s12889-018-5101-x","ISSN":"1471-2458","PMID":"29378556","abstract":"BACKGROUND Bangladesh is one of the 20 countries with highest burden of stunting globally. A large portion (around 2.2 million) of the population dwells in the slum areas under severe vulnerable conditions. Children residing in the slums are disproportionately affected with higher burden of undernutrition particularly stunting. In this paper, findings of a prospective cohort study which is part of a larger multi-country study are presented. METHODS Two hundred and sixty five children were enrolled and followed since their birth till 24 months of age. Anthropometric measurements, dietary intake and morbidity information were collected monthly. Data from 9 to 12, 15-18 and 21-24 months were collated to analyze and report findings for 12, 18 and 24 months of age. Generalized estimating equation models were constructed to determine risk factors of stunting between 12 and 24 months of age. RESULT Approximately, 18% of children were already stunted (LAZ &lt; -2SD) at birth and the proportion increased to 48% at 24 months of age. Exclusive breastfeeding prevalence was only 9.4% following the WHO definition at 6 months. Dietary energy intake as well as intakes of carbohydrate, fat and protein were suboptimal for majority of the children. However, in regression analysis, LAZ at birth (AOR = 0.40, 95% CI: 0.26, 0.61), household with poor asset index (AOR = 2.81, 95% CI: 1.43, 5.52; ref.: average asset index), being male children (AOR = 1.75, 95% CI: 1.04, 2.95; ref.: female) and age (AOR = 2.34, 95% CI: 1.56, 3.52 at 24 months, AOR = 2.13, 95% CI: 1.55, 2.92 at 18 months; ref.: 12 months of age) were the significant predictors of stunting among this population. CONCLUSION As the mechanism of stunting begins even before a child is born, strategies must be focused on life course approach and preventive measurement should be initiated during pregnancy. Alongside, government and policymakers have to develop sustainable strategies to improve various social and environmental factors those are closely interrelated with chronic undernutrition particularly concentrating on urban slum areas.","author":[{"dropping-particle":"","family":"Islam","given":"M. Munirul","non-dropping-particle":"","parse-names":false,"suffix":""},{"dropping-particle":"","family":"Sanin","given":"Kazi Istiaque","non-dropping-particle":"","parse-names":false,"suffix":""},{"dropping-particle":"","family":"Mahfuz","given":"Mustafa","non-dropping-particle":"","parse-names":false,"suffix":""},{"dropping-particle":"","family":"Ahmed","given":"A. M. Shamsir","non-dropping-particle":"","parse-names":false,"suffix":""},{"dropping-particle":"","family":"Mondal","given":"Dinesh","non-dropping-particle":"","parse-names":false,"suffix":""},{"dropping-particle":"","family":"Haque","given":"Rashidul","non-dropping-particle":"","parse-names":false,"suffix":""},{"dropping-particle":"","family":"Ahmed","given":"Tahmeed","non-dropping-particle":"","parse-names":false,"suffix":""}],"container-title":"BMC Public Health","id":"ITEM-2","issue":"1","issued":{"date-parts":[["2018","12","30"]]},"page":"197","title":"Risk factors of stunting among children living in an urban slum of Bangladesh: findings of a prospective cohort study","type":"article-journal","volume":"18"},"uris":["http://www.mendeley.com/documents/?uuid=22be421c-31e6-3dfc-b8be-0ac02a7f35ec"]},{"id":"ITEM-3","itemData":{"DOI":"10.1111/mcn.12603","ISSN":"17408709","PMID":"29644807","abstract":"Mass media are increasingly used to deliver health messages to promote social and behaviour change, but there has been little evidence of mass media use for improving a set of child feeding practices, other than campaigns to promote breastfeeding. This study aimed to examine the factors influencing the uptake of infant and young child feeding messages promoted in TV spots that were launched and aired nationwide in Bangladesh. We conducted a mixed-methods study, using household surveys (n = 2,000) and semistructured interviews (n = 251) with mothers of children 0–23.9 months and other household members. Factors associated with TV spot viewing and comprehension were analysed using multivariable logistic regression models, and interview transcripts were analysed by systematic coding and iterative summaries. Exposure ranged from 36% to 62% across 6 TV spots, with comprehension ranging from 33% to 96% among those who viewed the spots. Factors associated with comprehension of TV spot messages included younger maternal age and receipt of home visits by frontline health workers. Three direct narrative spots showed correct message recall and strong believability, identification, and feasibility of practicing the recommended behaviours. Two spots that used a metaphorical and indirect narrative style were not well understood by respondents. Understanding the differences in the uptake factors may help to explain variability of impacts and ways to improve the design and implementation of mass media strategies.","author":[{"dropping-particle":"","family":"Kim","given":"Sunny S","non-dropping-particle":"","parse-names":false,"suffix":""},{"dropping-particle":"","family":"Roopnaraine","given":"Terry","non-dropping-particle":"","parse-names":false,"suffix":""},{"dropping-particle":"","family":"Nguyen","given":"Phuong H","non-dropping-particle":"","parse-names":false,"suffix":""},{"dropping-particle":"","family":"Saha","given":"Kuntal K","non-dropping-particle":"","parse-names":false,"suffix":""},{"dropping-particle":"","family":"Bhuiyan","given":"Mahbubul I","non-dropping-particle":"","parse-names":false,"suffix":""},{"dropping-particle":"","family":"Menon","given":"Purnima","non-dropping-particle":"","parse-names":false,"suffix":""}],"container-title":"Maternal and Child Nutrition","id":"ITEM-3","issue":"3","issued":{"date-parts":[["2018"]]},"page":"e12603","publisher":"Wiley-Blackwell","title":"Factors influencing the uptake of a mass media intervention to improve child feeding in Bangladesh","type":"article-journal","volume":"14"},"uris":["http://www.mendeley.com/documents/?uuid=a4240a44-43b0-3aec-849f-038afcd6d096"]}],"mendeley":{"formattedCitation":"(Blackstone &amp; Sanghvi, 2018; M. M. Islam et al., 2018; Kim et al., 2018)","plainTextFormattedCitation":"(Blackstone &amp; Sanghvi, 2018; M. M. Islam et al., 2018; Kim et al., 2018)","previouslyFormattedCitation":"(Blackstone &amp; Sanghvi, 2018; M. M. Islam et al., 2018; Kim et al., 2018)"},"properties":{"noteIndex":0},"schema":"https://github.com/citation-style-language/schema/raw/master/csl-citation.json"}</w:delInstrText>
        </w:r>
        <w:r w:rsidR="00CB23DA" w:rsidRPr="00EE6F97" w:rsidDel="00495784">
          <w:rPr>
            <w:rFonts w:ascii="Times New Roman" w:hAnsi="Times New Roman" w:cs="Times New Roman"/>
            <w:sz w:val="24"/>
            <w:szCs w:val="24"/>
            <w:shd w:val="clear" w:color="auto" w:fill="FFFFFF"/>
            <w:rPrChange w:id="302" w:author="NaYEeM" w:date="2019-07-10T01:42:00Z">
              <w:rPr>
                <w:rFonts w:ascii="Times New Roman" w:hAnsi="Times New Roman" w:cs="Times New Roman"/>
                <w:sz w:val="24"/>
                <w:szCs w:val="24"/>
                <w:shd w:val="clear" w:color="auto" w:fill="FFFFFF"/>
              </w:rPr>
            </w:rPrChange>
          </w:rPr>
          <w:fldChar w:fldCharType="separate"/>
        </w:r>
        <w:r w:rsidR="00A6778C" w:rsidRPr="00495784" w:rsidDel="00495784">
          <w:rPr>
            <w:rFonts w:ascii="Times New Roman" w:hAnsi="Times New Roman" w:cs="Times New Roman"/>
            <w:noProof/>
            <w:sz w:val="24"/>
            <w:szCs w:val="24"/>
            <w:shd w:val="clear" w:color="auto" w:fill="FFFFFF"/>
            <w:lang w:val="da-DK"/>
          </w:rPr>
          <w:delText>(Blackstone &amp; Sanghvi, 2018; M. M. Islam et al., 2018; Kim et al., 2018)</w:delText>
        </w:r>
        <w:r w:rsidR="00CB23DA" w:rsidRPr="00EE6F97" w:rsidDel="00495784">
          <w:rPr>
            <w:rFonts w:ascii="Times New Roman" w:hAnsi="Times New Roman" w:cs="Times New Roman"/>
            <w:sz w:val="24"/>
            <w:szCs w:val="24"/>
            <w:shd w:val="clear" w:color="auto" w:fill="FFFFFF"/>
          </w:rPr>
          <w:fldChar w:fldCharType="end"/>
        </w:r>
      </w:del>
      <w:ins w:id="303" w:author="NaYEeM" w:date="2020-01-17T01:41:00Z">
        <w:r w:rsidR="00495784">
          <w:rPr>
            <w:rFonts w:ascii="Times New Roman" w:hAnsi="Times New Roman" w:cs="Times New Roman"/>
            <w:sz w:val="24"/>
            <w:szCs w:val="24"/>
            <w:shd w:val="clear" w:color="auto" w:fill="FFFFFF"/>
          </w:rPr>
          <w:t xml:space="preserve"> </w:t>
        </w:r>
        <w:r w:rsidR="00495784">
          <w:rPr>
            <w:rFonts w:ascii="Times New Roman" w:hAnsi="Times New Roman" w:cs="Times New Roman"/>
            <w:sz w:val="24"/>
            <w:szCs w:val="24"/>
            <w:shd w:val="clear" w:color="auto" w:fill="FFFFFF"/>
          </w:rPr>
          <w:fldChar w:fldCharType="begin" w:fldLock="1"/>
        </w:r>
      </w:ins>
      <w:r w:rsidR="00495784">
        <w:rPr>
          <w:rFonts w:ascii="Times New Roman" w:hAnsi="Times New Roman" w:cs="Times New Roman"/>
          <w:sz w:val="24"/>
          <w:szCs w:val="24"/>
          <w:shd w:val="clear" w:color="auto" w:fill="FFFFFF"/>
        </w:rPr>
        <w:instrText>ADDIN CSL_CITATION {"citationItems":[{"id":"ITEM-1","itemData":{"DOI":"10.1111/mcn.12603","ISSN":"17408709","PMID":"29644807","abstract":"Mass media are increasingly used to deliver health messages to promote social and behaviour change, but there has been little evidence of mass media use for improving a set of child feeding practices, other than campaigns to promote breastfeeding. This study aimed to examine the factors influencing the uptake of infant and young child feeding messages promoted in TV spots that were launched and aired nationwide in Bangladesh. We conducted a mixed-methods study, using household surveys (n = 2,000) and semistructured interviews (n = 251) with mothers of children 0–23.9 months and other household members. Factors associated with TV spot viewing and comprehension were analysed using multivariable logistic regression models, and interview transcripts were analysed by systematic coding and iterative summaries. Exposure ranged from 36% to 62% across 6 TV spots, with comprehension ranging from 33% to 96% among those who viewed the spots. Factors associated with comprehension of TV spot messages included younger maternal age and receipt of home visits by frontline health workers. Three direct narrative spots showed correct message recall and strong believability, identification, and feasibility of practicing the recommended behaviours. Two spots that used a metaphorical and indirect narrative style were not well understood by respondents. Understanding the differences in the uptake factors may help to explain variability of impacts and ways to improve the design and implementation of mass media strategies.","author":[{"dropping-particle":"","family":"Kim","given":"Sunny S","non-dropping-particle":"","parse-names":false,"suffix":""},{"dropping-particle":"","family":"Roopnaraine","given":"Terry","non-dropping-particle":"","parse-names":false,"suffix":""},{"dropping-particle":"","family":"Nguyen","given":"Phuong H","non-dropping-particle":"","parse-names":false,"suffix":""},{"dropping-particle":"","family":"Saha","given":"Kuntal K","non-dropping-particle":"","parse-names":false,"suffix":""},{"dropping-particle":"","family":"Bhuiyan","given":"Mahbubul I","non-dropping-particle":"","parse-names":false,"suffix":""},{"dropping-particle":"","family":"Menon","given":"Purnima","non-dropping-particle":"","parse-names":false,"suffix":""}],"container-title":"Maternal and Child Nutrition","id":"ITEM-1","issue":"3","issued":{"date-parts":[["2018"]]},"page":"e12603","publisher":"Wiley-Blackwell","title":"Factors influencing the uptake of a mass media intervention to improve child feeding in Bangladesh","type":"article-journal","volume":"14"},"uris":["http://www.mendeley.com/documents/?uuid=a4240a44-43b0-3aec-849f-038afcd6d096"]},{"id":"ITEM-2","itemData":{"DOI":"10.1093/inthealth/ihy015","ISSN":"1876-3413","PMID":"29579202","abstract":"Background The objective of this study was to explore predictors of exclusive breastfeeding (EBF) in Bangladesh using data from 2007, 2011 and 2014, specifically focusing on potential reasons why rates of EBF changed over those time periods. Methods Data on mother/infant pairs with infants &lt;6 months of age were examined at the three time points using the Bangladesh Demographic and Health Survey. The EBF prevalence, changes in EBF since the previous survey and determinants of EBF at each time period were examined using t-tests, χ2 and multilevel logistic regression. Results The prevalence of EBF was 42.5, 65 and 59.4% in 2007, 2011 and 2014, respectively. The age of the child was significantly associated with EBF across all time points. The largest changes in EBF occurred in the 3- to 5-month age group. Predictors of EBF in this specific age group were similar to overall predictors (e.g. age of the child and region). Participation of the mother in household decisions was a significant predictor in 2014. Conclusions EBF prevalence in Bangladesh increased between 2007 and 2011 and then decreased between 2011 and 2014. The increase in 2011 may have been the result of widespread initiatives to promote EBF in that time frame. Due to the unexplained decrease in EBF between 2011 and 2014, there is still a need for interventions such as peer counselling, antenatal education and community awareness to promote EBF.","author":[{"dropping-particle":"","family":"Blackstone","given":"Sarah R","non-dropping-particle":"","parse-names":false,"suffix":""},{"dropping-particle":"","family":"Sanghvi","given":"Tina","non-dropping-particle":"","parse-names":false,"suffix":""}],"container-title":"International Health","id":"ITEM-2","issue":"3","issued":{"date-parts":[["2018","5","1"]]},"page":"149-156","title":"Predictors of exclusive breastfeeding across three time points in Bangladesh: an examination of the 2007, 2011 and 2014 Demographic and Health Survey","type":"article-journal","volume":"10"},"uris":["http://www.mendeley.com/documents/?uuid=c7892feb-db5d-3517-b8b3-7f0cae75e3fc"]}],"mendeley":{"formattedCitation":"(Blackstone &amp; Sanghvi, 2018; Kim et al., 2018)","plainTextFormattedCitation":"(Blackstone &amp; Sanghvi, 2018; Kim et al., 2018)","previouslyFormattedCitation":"(Blackstone &amp; Sanghvi, 2018; Kim et al., 2018)"},"properties":{"noteIndex":0},"schema":"https://github.com/citation-style-language/schema/raw/master/csl-citation.json"}</w:instrText>
      </w:r>
      <w:r w:rsidR="00495784">
        <w:rPr>
          <w:rFonts w:ascii="Times New Roman" w:hAnsi="Times New Roman" w:cs="Times New Roman"/>
          <w:sz w:val="24"/>
          <w:szCs w:val="24"/>
          <w:shd w:val="clear" w:color="auto" w:fill="FFFFFF"/>
        </w:rPr>
        <w:fldChar w:fldCharType="separate"/>
      </w:r>
      <w:r w:rsidR="00495784" w:rsidRPr="00495784">
        <w:rPr>
          <w:rFonts w:ascii="Times New Roman" w:hAnsi="Times New Roman" w:cs="Times New Roman"/>
          <w:noProof/>
          <w:sz w:val="24"/>
          <w:szCs w:val="24"/>
          <w:shd w:val="clear" w:color="auto" w:fill="FFFFFF"/>
        </w:rPr>
        <w:t>(Blackstone &amp; Sanghvi, 2018; Kim et al., 2018)</w:t>
      </w:r>
      <w:ins w:id="304" w:author="NaYEeM" w:date="2020-01-17T01:41:00Z">
        <w:r w:rsidR="00495784">
          <w:rPr>
            <w:rFonts w:ascii="Times New Roman" w:hAnsi="Times New Roman" w:cs="Times New Roman"/>
            <w:sz w:val="24"/>
            <w:szCs w:val="24"/>
            <w:shd w:val="clear" w:color="auto" w:fill="FFFFFF"/>
          </w:rPr>
          <w:fldChar w:fldCharType="end"/>
        </w:r>
      </w:ins>
      <w:r w:rsidR="00CB23DA" w:rsidRPr="00D468F0">
        <w:rPr>
          <w:rFonts w:ascii="Times New Roman" w:hAnsi="Times New Roman" w:cs="Times New Roman"/>
          <w:sz w:val="24"/>
          <w:szCs w:val="24"/>
          <w:shd w:val="clear" w:color="auto" w:fill="FFFFFF"/>
          <w:lang w:val="da-DK"/>
        </w:rPr>
        <w:t xml:space="preserve">. </w:t>
      </w:r>
      <w:ins w:id="305" w:author="NaYEeM" w:date="2020-01-17T18:12:00Z">
        <w:r w:rsidRPr="00754460">
          <w:rPr>
            <w:rFonts w:ascii="Times New Roman" w:hAnsi="Times New Roman" w:cs="Times New Roman"/>
            <w:sz w:val="24"/>
            <w:szCs w:val="24"/>
            <w:shd w:val="clear" w:color="auto" w:fill="FFFFFF"/>
            <w:lang w:val="da-DK"/>
          </w:rPr>
          <w:t>In this study, we inspect the association between EBF and common childhood diseases in Bangladesh. (e.g. diarrhea, blood in stools, fever, cough, breathing problem and problem in the chest).</w:t>
        </w:r>
      </w:ins>
      <w:del w:id="306" w:author="NaYEeM" w:date="2020-01-17T18:12:00Z">
        <w:r w:rsidR="00CB23DA" w:rsidRPr="00D468F0" w:rsidDel="00754460">
          <w:rPr>
            <w:rFonts w:ascii="Times New Roman" w:hAnsi="Times New Roman" w:cs="Times New Roman"/>
            <w:sz w:val="24"/>
            <w:szCs w:val="24"/>
            <w:shd w:val="clear" w:color="auto" w:fill="FFFFFF"/>
          </w:rPr>
          <w:delText xml:space="preserve">In this study, </w:delText>
        </w:r>
      </w:del>
      <w:del w:id="307" w:author="NaYEeM" w:date="2020-01-15T01:07:00Z">
        <w:r w:rsidR="00CB23DA" w:rsidRPr="00D468F0" w:rsidDel="00030368">
          <w:rPr>
            <w:rFonts w:ascii="Times New Roman" w:hAnsi="Times New Roman" w:cs="Times New Roman"/>
            <w:sz w:val="24"/>
            <w:szCs w:val="24"/>
            <w:shd w:val="clear" w:color="auto" w:fill="FFFFFF"/>
          </w:rPr>
          <w:delText xml:space="preserve">the association between </w:delText>
        </w:r>
      </w:del>
      <w:del w:id="308" w:author="NaYEeM" w:date="2020-01-15T01:06:00Z">
        <w:r w:rsidR="00CB23DA" w:rsidRPr="00D468F0" w:rsidDel="00AD4FE9">
          <w:rPr>
            <w:rFonts w:ascii="Times New Roman" w:hAnsi="Times New Roman" w:cs="Times New Roman"/>
            <w:sz w:val="24"/>
            <w:szCs w:val="24"/>
            <w:shd w:val="clear" w:color="auto" w:fill="FFFFFF"/>
          </w:rPr>
          <w:delText>breast-feeding</w:delText>
        </w:r>
      </w:del>
      <w:del w:id="309" w:author="NaYEeM" w:date="2020-01-15T01:07:00Z">
        <w:r w:rsidR="00CB23DA" w:rsidRPr="00D468F0" w:rsidDel="00030368">
          <w:rPr>
            <w:rFonts w:ascii="Times New Roman" w:hAnsi="Times New Roman" w:cs="Times New Roman"/>
            <w:sz w:val="24"/>
            <w:szCs w:val="24"/>
            <w:shd w:val="clear" w:color="auto" w:fill="FFFFFF"/>
          </w:rPr>
          <w:delText xml:space="preserve"> and </w:delText>
        </w:r>
        <w:r w:rsidR="00CB23DA" w:rsidRPr="00D468F0" w:rsidDel="00AD4FE9">
          <w:rPr>
            <w:rFonts w:ascii="Times New Roman" w:hAnsi="Times New Roman" w:cs="Times New Roman"/>
            <w:sz w:val="24"/>
            <w:szCs w:val="24"/>
            <w:shd w:val="clear" w:color="auto" w:fill="FFFFFF"/>
          </w:rPr>
          <w:delText xml:space="preserve">general </w:delText>
        </w:r>
        <w:r w:rsidR="00CB23DA" w:rsidRPr="00D468F0" w:rsidDel="00030368">
          <w:rPr>
            <w:rFonts w:ascii="Times New Roman" w:hAnsi="Times New Roman" w:cs="Times New Roman"/>
            <w:sz w:val="24"/>
            <w:szCs w:val="24"/>
            <w:shd w:val="clear" w:color="auto" w:fill="FFFFFF"/>
          </w:rPr>
          <w:delText>childhood diseases has been determined by the prediction of EBF for children in different areas of Bangladesh and the whole country.</w:delText>
        </w:r>
      </w:del>
    </w:p>
    <w:p w14:paraId="7C447138" w14:textId="77777777" w:rsidR="00754460" w:rsidRPr="00D468F0" w:rsidRDefault="00754460" w:rsidP="004663D0">
      <w:pPr>
        <w:autoSpaceDE w:val="0"/>
        <w:autoSpaceDN w:val="0"/>
        <w:adjustRightInd w:val="0"/>
        <w:spacing w:after="0" w:line="240" w:lineRule="auto"/>
        <w:jc w:val="both"/>
        <w:rPr>
          <w:ins w:id="310" w:author="NaYEeM" w:date="2020-01-17T18:12:00Z"/>
          <w:rFonts w:ascii="Times New Roman" w:hAnsi="Times New Roman" w:cs="Times New Roman"/>
          <w:sz w:val="24"/>
          <w:szCs w:val="24"/>
          <w:shd w:val="clear" w:color="auto" w:fill="FFFFFF"/>
        </w:rPr>
      </w:pPr>
    </w:p>
    <w:bookmarkEnd w:id="0"/>
    <w:bookmarkEnd w:id="298"/>
    <w:p w14:paraId="0CCC3682" w14:textId="2CB20DAE" w:rsidR="00CB23DA" w:rsidRPr="00D468F0" w:rsidDel="00754460" w:rsidRDefault="00CB23DA" w:rsidP="004663D0">
      <w:pPr>
        <w:autoSpaceDE w:val="0"/>
        <w:autoSpaceDN w:val="0"/>
        <w:adjustRightInd w:val="0"/>
        <w:spacing w:after="0" w:line="240" w:lineRule="auto"/>
        <w:jc w:val="both"/>
        <w:rPr>
          <w:del w:id="311" w:author="NaYEeM" w:date="2020-01-17T18:12:00Z"/>
          <w:rFonts w:ascii="Times New Roman" w:hAnsi="Times New Roman" w:cs="Times New Roman"/>
          <w:sz w:val="24"/>
          <w:szCs w:val="24"/>
          <w:shd w:val="clear" w:color="auto" w:fill="FFFFFF"/>
        </w:rPr>
      </w:pPr>
    </w:p>
    <w:p w14:paraId="6B77CE2E" w14:textId="00441CD3" w:rsidR="004B6B59" w:rsidRPr="00D468F0" w:rsidRDefault="004B6B59" w:rsidP="00754460">
      <w:pPr>
        <w:autoSpaceDE w:val="0"/>
        <w:autoSpaceDN w:val="0"/>
        <w:adjustRightInd w:val="0"/>
        <w:spacing w:after="0" w:line="240" w:lineRule="auto"/>
        <w:jc w:val="both"/>
        <w:rPr>
          <w:ins w:id="312" w:author="NaYEeM" w:date="2019-07-10T01:26:00Z"/>
          <w:rFonts w:ascii="Times New Roman" w:hAnsi="Times New Roman" w:cs="Times New Roman"/>
          <w:b/>
          <w:sz w:val="24"/>
          <w:szCs w:val="24"/>
        </w:rPr>
      </w:pPr>
    </w:p>
    <w:p w14:paraId="365C7597" w14:textId="77777777" w:rsidR="00247DDF" w:rsidRPr="00EC5FE0" w:rsidRDefault="00247DDF" w:rsidP="00247DDF">
      <w:pPr>
        <w:spacing w:after="0" w:line="240" w:lineRule="auto"/>
        <w:jc w:val="both"/>
        <w:rPr>
          <w:ins w:id="313" w:author="NaYEeM" w:date="2019-07-11T03:23:00Z"/>
          <w:rFonts w:ascii="Times New Roman" w:eastAsia="Times New Roman" w:hAnsi="Times New Roman" w:cs="Times New Roman"/>
          <w:b/>
          <w:sz w:val="24"/>
          <w:szCs w:val="24"/>
        </w:rPr>
      </w:pPr>
      <w:ins w:id="314" w:author="NaYEeM" w:date="2019-07-11T03:23:00Z">
        <w:r w:rsidRPr="00EC5FE0">
          <w:rPr>
            <w:rFonts w:ascii="Times New Roman" w:eastAsia="Times New Roman" w:hAnsi="Times New Roman" w:cs="Times New Roman"/>
            <w:b/>
            <w:sz w:val="24"/>
            <w:szCs w:val="24"/>
          </w:rPr>
          <w:t xml:space="preserve">Ethics approval </w:t>
        </w:r>
      </w:ins>
    </w:p>
    <w:p w14:paraId="50126EEB" w14:textId="7FBB018E" w:rsidR="004B6B59" w:rsidRPr="00D42069" w:rsidRDefault="00236EB7">
      <w:pPr>
        <w:spacing w:after="0" w:line="240" w:lineRule="auto"/>
        <w:jc w:val="both"/>
        <w:rPr>
          <w:ins w:id="315" w:author="NaYEeM" w:date="2019-07-07T21:09:00Z"/>
          <w:rFonts w:ascii="Times New Roman" w:eastAsia="Times New Roman" w:hAnsi="Times New Roman" w:cs="Times New Roman"/>
          <w:bCs/>
          <w:sz w:val="24"/>
          <w:szCs w:val="24"/>
          <w:rPrChange w:id="316" w:author="NaYEeM" w:date="2020-01-17T16:02:00Z">
            <w:rPr>
              <w:ins w:id="317" w:author="NaYEeM" w:date="2019-07-07T21:09:00Z"/>
              <w:rFonts w:ascii="Times New Roman" w:hAnsi="Times New Roman" w:cs="Times New Roman"/>
              <w:b/>
              <w:sz w:val="24"/>
              <w:szCs w:val="24"/>
            </w:rPr>
          </w:rPrChange>
        </w:rPr>
      </w:pPr>
      <w:ins w:id="318" w:author="NaYEeM" w:date="2020-01-17T16:02:00Z">
        <w:r w:rsidRPr="00236EB7">
          <w:rPr>
            <w:rFonts w:ascii="Times New Roman" w:eastAsia="Times New Roman" w:hAnsi="Times New Roman" w:cs="Times New Roman"/>
            <w:bCs/>
            <w:sz w:val="24"/>
            <w:szCs w:val="24"/>
          </w:rPr>
          <w:t>Our study was based on analysis of public domain health survey datasets obtained from BDHS</w:t>
        </w:r>
        <w:r w:rsidR="00D42069">
          <w:rPr>
            <w:rFonts w:ascii="Times New Roman" w:eastAsia="Times New Roman" w:hAnsi="Times New Roman" w:cs="Times New Roman"/>
            <w:bCs/>
            <w:sz w:val="24"/>
            <w:szCs w:val="24"/>
          </w:rPr>
          <w:t xml:space="preserve"> </w:t>
        </w:r>
        <w:r w:rsidRPr="00236EB7">
          <w:rPr>
            <w:rFonts w:ascii="Times New Roman" w:eastAsia="Times New Roman" w:hAnsi="Times New Roman" w:cs="Times New Roman"/>
            <w:bCs/>
            <w:sz w:val="24"/>
            <w:szCs w:val="24"/>
          </w:rPr>
          <w:t>2</w:t>
        </w:r>
        <w:r w:rsidR="00D42069">
          <w:rPr>
            <w:rFonts w:ascii="Times New Roman" w:eastAsia="Times New Roman" w:hAnsi="Times New Roman" w:cs="Times New Roman"/>
            <w:bCs/>
            <w:sz w:val="24"/>
            <w:szCs w:val="24"/>
          </w:rPr>
          <w:t>014</w:t>
        </w:r>
      </w:ins>
      <w:ins w:id="319" w:author="NaYEeM" w:date="2019-07-11T03:23:00Z">
        <w:r w:rsidR="00247DDF" w:rsidRPr="00247DDF">
          <w:rPr>
            <w:rFonts w:ascii="Times New Roman" w:eastAsia="Times New Roman" w:hAnsi="Times New Roman" w:cs="Times New Roman"/>
            <w:bCs/>
            <w:sz w:val="24"/>
            <w:szCs w:val="24"/>
            <w:rPrChange w:id="320" w:author="NaYEeM" w:date="2019-07-11T03:24:00Z">
              <w:rPr>
                <w:rFonts w:ascii="Times New Roman" w:eastAsia="Times New Roman" w:hAnsi="Times New Roman" w:cs="Times New Roman"/>
                <w:b/>
                <w:sz w:val="24"/>
                <w:szCs w:val="24"/>
              </w:rPr>
            </w:rPrChange>
          </w:rPr>
          <w:t xml:space="preserve">, </w:t>
        </w:r>
      </w:ins>
      <w:ins w:id="321" w:author="NaYEeM" w:date="2020-01-17T16:03:00Z">
        <w:r w:rsidR="00D42069">
          <w:rPr>
            <w:rFonts w:ascii="Times New Roman" w:eastAsia="Times New Roman" w:hAnsi="Times New Roman" w:cs="Times New Roman"/>
            <w:bCs/>
            <w:sz w:val="24"/>
            <w:szCs w:val="24"/>
          </w:rPr>
          <w:t>w</w:t>
        </w:r>
        <w:r w:rsidR="00D42069" w:rsidRPr="00D42069">
          <w:rPr>
            <w:rFonts w:ascii="Times New Roman" w:eastAsia="Times New Roman" w:hAnsi="Times New Roman" w:cs="Times New Roman"/>
            <w:bCs/>
            <w:sz w:val="24"/>
            <w:szCs w:val="24"/>
          </w:rPr>
          <w:t>hich is freely available online, with all identifying information removed</w:t>
        </w:r>
      </w:ins>
      <w:ins w:id="322" w:author="NaYEeM" w:date="2019-07-11T03:23:00Z">
        <w:r w:rsidR="00247DDF" w:rsidRPr="00247DDF">
          <w:rPr>
            <w:rFonts w:ascii="Times New Roman" w:eastAsia="Times New Roman" w:hAnsi="Times New Roman" w:cs="Times New Roman"/>
            <w:bCs/>
            <w:sz w:val="24"/>
            <w:szCs w:val="24"/>
            <w:rPrChange w:id="323" w:author="NaYEeM" w:date="2019-07-11T03:24:00Z">
              <w:rPr>
                <w:rFonts w:ascii="Times New Roman" w:eastAsia="Times New Roman" w:hAnsi="Times New Roman" w:cs="Times New Roman"/>
                <w:b/>
                <w:sz w:val="24"/>
                <w:szCs w:val="24"/>
              </w:rPr>
            </w:rPrChange>
          </w:rPr>
          <w:t>.</w:t>
        </w:r>
      </w:ins>
      <w:ins w:id="324" w:author="NaYEeM" w:date="2019-07-11T03:26:00Z">
        <w:r w:rsidR="0039609E" w:rsidRPr="0039609E">
          <w:rPr>
            <w:rFonts w:ascii="Times New Roman" w:hAnsi="Times New Roman" w:cs="Times New Roman"/>
            <w:bCs/>
            <w:sz w:val="24"/>
            <w:szCs w:val="24"/>
          </w:rPr>
          <w:t xml:space="preserve"> </w:t>
        </w:r>
        <w:r w:rsidR="0039609E" w:rsidRPr="00EC5FE0">
          <w:rPr>
            <w:rFonts w:ascii="Times New Roman" w:hAnsi="Times New Roman" w:cs="Times New Roman"/>
            <w:bCs/>
            <w:sz w:val="24"/>
            <w:szCs w:val="24"/>
          </w:rPr>
          <w:t>Informed consent was obtained from participants while interviewing them.</w:t>
        </w:r>
      </w:ins>
      <w:ins w:id="325" w:author="NaYEeM" w:date="2019-07-11T03:23:00Z">
        <w:r w:rsidR="00247DDF" w:rsidRPr="00247DDF">
          <w:rPr>
            <w:rFonts w:ascii="Times New Roman" w:eastAsia="Times New Roman" w:hAnsi="Times New Roman" w:cs="Times New Roman"/>
            <w:bCs/>
            <w:sz w:val="24"/>
            <w:szCs w:val="24"/>
            <w:rPrChange w:id="326" w:author="NaYEeM" w:date="2019-07-11T03:24:00Z">
              <w:rPr>
                <w:rFonts w:ascii="Times New Roman" w:eastAsia="Times New Roman" w:hAnsi="Times New Roman" w:cs="Times New Roman"/>
                <w:b/>
                <w:sz w:val="24"/>
                <w:szCs w:val="24"/>
              </w:rPr>
            </w:rPrChange>
          </w:rPr>
          <w:t xml:space="preserve"> The BDHS 201</w:t>
        </w:r>
      </w:ins>
      <w:ins w:id="327" w:author="NaYEeM" w:date="2019-07-11T03:25:00Z">
        <w:r w:rsidR="0039609E">
          <w:rPr>
            <w:rFonts w:ascii="Times New Roman" w:eastAsia="Times New Roman" w:hAnsi="Times New Roman" w:cs="Times New Roman"/>
            <w:bCs/>
            <w:sz w:val="24"/>
            <w:szCs w:val="24"/>
          </w:rPr>
          <w:t>4</w:t>
        </w:r>
      </w:ins>
      <w:ins w:id="328" w:author="NaYEeM" w:date="2019-07-11T03:23:00Z">
        <w:r w:rsidR="00247DDF" w:rsidRPr="00247DDF">
          <w:rPr>
            <w:rFonts w:ascii="Times New Roman" w:eastAsia="Times New Roman" w:hAnsi="Times New Roman" w:cs="Times New Roman"/>
            <w:bCs/>
            <w:sz w:val="24"/>
            <w:szCs w:val="24"/>
            <w:rPrChange w:id="329" w:author="NaYEeM" w:date="2019-07-11T03:24:00Z">
              <w:rPr>
                <w:rFonts w:ascii="Times New Roman" w:eastAsia="Times New Roman" w:hAnsi="Times New Roman" w:cs="Times New Roman"/>
                <w:b/>
                <w:sz w:val="24"/>
                <w:szCs w:val="24"/>
              </w:rPr>
            </w:rPrChange>
          </w:rPr>
          <w:t xml:space="preserve"> was reviewed and approved by the ICF Macro Institutional Review Board and the National Research Ethics Committee of the Bangladesh Medical Research Council. This survey was conducted by the National Institute of Population Research and Training (NIPORT) of the Ministry of Health and Family Welfare and implemented by Mitra and Associates, Bangladesh</w:t>
        </w:r>
      </w:ins>
      <w:ins w:id="330" w:author="NaYEeM" w:date="2020-01-17T01:41:00Z">
        <w:r w:rsidR="00495784">
          <w:rPr>
            <w:rFonts w:ascii="Times New Roman" w:eastAsia="Times New Roman" w:hAnsi="Times New Roman" w:cs="Times New Roman"/>
            <w:bCs/>
            <w:sz w:val="24"/>
            <w:szCs w:val="24"/>
          </w:rPr>
          <w:t xml:space="preserve"> </w:t>
        </w:r>
      </w:ins>
      <w:ins w:id="331" w:author="NaYEeM" w:date="2020-01-17T01:42:00Z">
        <w:r w:rsidR="00495784">
          <w:rPr>
            <w:rFonts w:ascii="Times New Roman" w:eastAsia="Times New Roman" w:hAnsi="Times New Roman" w:cs="Times New Roman"/>
            <w:bCs/>
            <w:sz w:val="24"/>
            <w:szCs w:val="24"/>
          </w:rPr>
          <w:fldChar w:fldCharType="begin" w:fldLock="1"/>
        </w:r>
      </w:ins>
      <w:r w:rsidR="00495784">
        <w:rPr>
          <w:rFonts w:ascii="Times New Roman" w:eastAsia="Times New Roman" w:hAnsi="Times New Roman" w:cs="Times New Roman"/>
          <w:bCs/>
          <w:sz w:val="24"/>
          <w:szCs w:val="24"/>
        </w:rPr>
        <w:instrText>ADDIN CSL_CITATION {"citationItems":[{"id":"ITEM-1","itemData":{"abstract":"OBJECTIVE: To evaluate the clinical outcome of arthroscopy techniques for the treatment of tibial intercondylar eminence fractures through patellofemoral joint space. METHODS: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RESULTS: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CONCLUSION: Treatment of tibial intercondylar eminence fractures under arthroscopy through patellofemoral joint space has follow advantages: simple reduction and fixation, easy operation and good clinical outcome.","author":[{"dropping-particle":"","family":"NIPORT","given":"","non-dropping-particle":"","parse-names":false,"suffix":""},{"dropping-particle":"","family":"Associates","given":"Mitra and","non-dropping-particle":"","parse-names":false,"suffix":""}],"id":"ITEM-1","issued":{"date-parts":[["2014","3","1"]]},"page":"328","title":"Bangladesh Demographic and Health Survey","type":"article-journal"},"uris":["http://www.mendeley.com/documents/?uuid=925f6fb6-5854-33fb-9967-776220d81c55"]}],"mendeley":{"formattedCitation":"(NIPORT &amp; Associates, 2014)","plainTextFormattedCitation":"(NIPORT &amp; Associates, 2014)","previouslyFormattedCitation":"(NIPORT &amp; Associates, 2014)"},"properties":{"noteIndex":0},"schema":"https://github.com/citation-style-language/schema/raw/master/csl-citation.json"}</w:instrText>
      </w:r>
      <w:r w:rsidR="00495784">
        <w:rPr>
          <w:rFonts w:ascii="Times New Roman" w:eastAsia="Times New Roman" w:hAnsi="Times New Roman" w:cs="Times New Roman"/>
          <w:bCs/>
          <w:sz w:val="24"/>
          <w:szCs w:val="24"/>
        </w:rPr>
        <w:fldChar w:fldCharType="separate"/>
      </w:r>
      <w:r w:rsidR="00495784" w:rsidRPr="00495784">
        <w:rPr>
          <w:rFonts w:ascii="Times New Roman" w:eastAsia="Times New Roman" w:hAnsi="Times New Roman" w:cs="Times New Roman"/>
          <w:bCs/>
          <w:noProof/>
          <w:sz w:val="24"/>
          <w:szCs w:val="24"/>
        </w:rPr>
        <w:t>(NIPORT &amp; Associates, 2014)</w:t>
      </w:r>
      <w:ins w:id="332" w:author="NaYEeM" w:date="2020-01-17T01:42:00Z">
        <w:r w:rsidR="00495784">
          <w:rPr>
            <w:rFonts w:ascii="Times New Roman" w:eastAsia="Times New Roman" w:hAnsi="Times New Roman" w:cs="Times New Roman"/>
            <w:bCs/>
            <w:sz w:val="24"/>
            <w:szCs w:val="24"/>
          </w:rPr>
          <w:fldChar w:fldCharType="end"/>
        </w:r>
      </w:ins>
      <w:ins w:id="333" w:author="NaYEeM" w:date="2019-07-11T03:23:00Z">
        <w:r w:rsidR="00247DDF" w:rsidRPr="00247DDF">
          <w:rPr>
            <w:rFonts w:ascii="Times New Roman" w:eastAsia="Times New Roman" w:hAnsi="Times New Roman" w:cs="Times New Roman"/>
            <w:bCs/>
            <w:sz w:val="24"/>
            <w:szCs w:val="24"/>
            <w:rPrChange w:id="334" w:author="NaYEeM" w:date="2019-07-11T03:24:00Z">
              <w:rPr>
                <w:rFonts w:ascii="Times New Roman" w:eastAsia="Times New Roman" w:hAnsi="Times New Roman" w:cs="Times New Roman"/>
                <w:b/>
                <w:sz w:val="24"/>
                <w:szCs w:val="24"/>
              </w:rPr>
            </w:rPrChange>
          </w:rPr>
          <w:t>.</w:t>
        </w:r>
      </w:ins>
    </w:p>
    <w:p w14:paraId="5E75F57A" w14:textId="77777777" w:rsidR="00391AD0" w:rsidRPr="00D468F0" w:rsidRDefault="00391AD0">
      <w:pPr>
        <w:spacing w:after="0" w:line="240" w:lineRule="auto"/>
        <w:jc w:val="both"/>
        <w:rPr>
          <w:rFonts w:ascii="Times New Roman" w:hAnsi="Times New Roman" w:cs="Times New Roman"/>
          <w:b/>
          <w:sz w:val="24"/>
          <w:szCs w:val="24"/>
        </w:rPr>
      </w:pPr>
    </w:p>
    <w:p w14:paraId="58F4BAA3" w14:textId="33133591" w:rsidR="00CB23DA" w:rsidRPr="00D468F0" w:rsidDel="00377C8E" w:rsidRDefault="00CB1890">
      <w:pPr>
        <w:spacing w:after="0" w:line="240" w:lineRule="auto"/>
        <w:jc w:val="both"/>
        <w:rPr>
          <w:del w:id="335" w:author="NaYEeM" w:date="2020-01-15T01:46:00Z"/>
          <w:rFonts w:ascii="Times New Roman" w:hAnsi="Times New Roman" w:cs="Times New Roman"/>
          <w:b/>
          <w:sz w:val="24"/>
          <w:szCs w:val="24"/>
        </w:rPr>
      </w:pPr>
      <w:r w:rsidRPr="00D468F0">
        <w:rPr>
          <w:rFonts w:ascii="Times New Roman" w:hAnsi="Times New Roman" w:cs="Times New Roman"/>
          <w:b/>
          <w:sz w:val="24"/>
          <w:szCs w:val="24"/>
        </w:rPr>
        <w:t>METHODS</w:t>
      </w:r>
    </w:p>
    <w:p w14:paraId="5A94352A" w14:textId="77777777" w:rsidR="00CB1890" w:rsidRPr="00D468F0" w:rsidRDefault="00CB1890">
      <w:pPr>
        <w:spacing w:after="0" w:line="240" w:lineRule="auto"/>
        <w:jc w:val="both"/>
        <w:rPr>
          <w:rFonts w:ascii="Times New Roman" w:hAnsi="Times New Roman" w:cs="Times New Roman"/>
          <w:b/>
          <w:sz w:val="24"/>
          <w:szCs w:val="24"/>
        </w:rPr>
      </w:pPr>
    </w:p>
    <w:p w14:paraId="50008FF0" w14:textId="379D5B75" w:rsidR="00BE5D2D" w:rsidRPr="00D468F0" w:rsidRDefault="00A0067C">
      <w:pPr>
        <w:spacing w:after="0" w:line="240" w:lineRule="auto"/>
        <w:jc w:val="both"/>
        <w:rPr>
          <w:rFonts w:ascii="Times New Roman" w:hAnsi="Times New Roman" w:cs="Times New Roman"/>
          <w:b/>
          <w:sz w:val="24"/>
          <w:szCs w:val="24"/>
        </w:rPr>
      </w:pPr>
      <w:ins w:id="336" w:author="Md Jamal Uddin" w:date="2019-05-24T15:21:00Z">
        <w:r w:rsidRPr="00D468F0">
          <w:rPr>
            <w:rFonts w:ascii="Times New Roman" w:hAnsi="Times New Roman" w:cs="Times New Roman"/>
            <w:b/>
            <w:sz w:val="24"/>
            <w:szCs w:val="24"/>
          </w:rPr>
          <w:t xml:space="preserve">Data source and </w:t>
        </w:r>
      </w:ins>
      <w:r w:rsidR="004E7DB7" w:rsidRPr="00D468F0">
        <w:rPr>
          <w:rFonts w:ascii="Times New Roman" w:hAnsi="Times New Roman" w:cs="Times New Roman"/>
          <w:b/>
          <w:sz w:val="24"/>
          <w:szCs w:val="24"/>
        </w:rPr>
        <w:t>Study design:</w:t>
      </w:r>
    </w:p>
    <w:p w14:paraId="0964A881" w14:textId="42989F05" w:rsidR="00A60113" w:rsidRPr="00D468F0" w:rsidDel="00495784" w:rsidRDefault="00F85FB5">
      <w:pPr>
        <w:jc w:val="both"/>
        <w:rPr>
          <w:del w:id="337" w:author="NaYEeM" w:date="2020-01-17T01:42:00Z"/>
          <w:rFonts w:ascii="Times New Roman" w:eastAsia="Times New Roman" w:hAnsi="Times New Roman" w:cs="Times New Roman"/>
          <w:sz w:val="24"/>
          <w:szCs w:val="24"/>
        </w:rPr>
        <w:pPrChange w:id="338" w:author="NaYEeM" w:date="2020-01-18T21:25:00Z">
          <w:pPr/>
        </w:pPrChange>
      </w:pPr>
      <w:ins w:id="339" w:author="NaYEeM" w:date="2020-01-17T18:13:00Z">
        <w:r w:rsidRPr="00F85FB5">
          <w:rPr>
            <w:rFonts w:ascii="Times New Roman" w:eastAsia="Times New Roman" w:hAnsi="Times New Roman" w:cs="Times New Roman"/>
            <w:sz w:val="24"/>
            <w:szCs w:val="24"/>
          </w:rPr>
          <w:t xml:space="preserve">We used the latest available BDHS 2014 data for our study. There 7886 number of mother-child pairs information was given which represents the seven divisions (Chittagong, Dhaka, Barisal, Sylhet, </w:t>
        </w:r>
        <w:proofErr w:type="spellStart"/>
        <w:r w:rsidRPr="00F85FB5">
          <w:rPr>
            <w:rFonts w:ascii="Times New Roman" w:eastAsia="Times New Roman" w:hAnsi="Times New Roman" w:cs="Times New Roman"/>
            <w:sz w:val="24"/>
            <w:szCs w:val="24"/>
          </w:rPr>
          <w:t>Rajshahi</w:t>
        </w:r>
        <w:proofErr w:type="spellEnd"/>
        <w:r w:rsidRPr="00F85FB5">
          <w:rPr>
            <w:rFonts w:ascii="Times New Roman" w:eastAsia="Times New Roman" w:hAnsi="Times New Roman" w:cs="Times New Roman"/>
            <w:sz w:val="24"/>
            <w:szCs w:val="24"/>
          </w:rPr>
          <w:t>, Khulna, Rangpur) in Bangladesh. Districts are taken as the main sampling strata for the sample. Among them, the number of children living with their mother is 7500 and about 1236 children don’t live with their mother. Age between 0-5 months (632 children) is selected as a sample and 6868 children greater than six months are excluded (</w:t>
        </w:r>
      </w:ins>
      <w:ins w:id="340" w:author="NaYEeM" w:date="2020-01-18T21:27:00Z">
        <w:r w:rsidR="0054119C">
          <w:rPr>
            <w:rFonts w:ascii="Times New Roman" w:eastAsia="Times New Roman" w:hAnsi="Times New Roman" w:cs="Times New Roman"/>
            <w:sz w:val="24"/>
            <w:szCs w:val="24"/>
          </w:rPr>
          <w:t>F</w:t>
        </w:r>
      </w:ins>
      <w:ins w:id="341" w:author="NaYEeM" w:date="2020-01-17T18:13:00Z">
        <w:r w:rsidRPr="00F85FB5">
          <w:rPr>
            <w:rFonts w:ascii="Times New Roman" w:eastAsia="Times New Roman" w:hAnsi="Times New Roman" w:cs="Times New Roman"/>
            <w:sz w:val="24"/>
            <w:szCs w:val="24"/>
          </w:rPr>
          <w:t>igure 1).</w:t>
        </w:r>
      </w:ins>
      <w:ins w:id="342" w:author="Md Jamal Uddin" w:date="2019-05-22T12:17:00Z">
        <w:del w:id="343" w:author="NaYEeM" w:date="2020-01-17T18:13:00Z">
          <w:r w:rsidR="0035598A" w:rsidRPr="00D468F0" w:rsidDel="00F85FB5">
            <w:rPr>
              <w:rFonts w:ascii="Times New Roman" w:eastAsia="Times New Roman" w:hAnsi="Times New Roman" w:cs="Times New Roman"/>
              <w:sz w:val="24"/>
              <w:szCs w:val="24"/>
            </w:rPr>
            <w:delText xml:space="preserve">We used latest available </w:delText>
          </w:r>
        </w:del>
      </w:ins>
      <w:del w:id="344" w:author="NaYEeM" w:date="2020-01-17T16:10:00Z">
        <w:r w:rsidR="00E86663" w:rsidRPr="00D468F0" w:rsidDel="00323818">
          <w:rPr>
            <w:rFonts w:ascii="Times New Roman" w:eastAsia="Times New Roman" w:hAnsi="Times New Roman" w:cs="Times New Roman"/>
            <w:sz w:val="24"/>
            <w:szCs w:val="24"/>
          </w:rPr>
          <w:delText>Bangladesh Demographic and Health Survey (</w:delText>
        </w:r>
      </w:del>
      <w:del w:id="345" w:author="NaYEeM" w:date="2020-01-17T18:13:00Z">
        <w:r w:rsidR="00E86663" w:rsidRPr="00D468F0" w:rsidDel="00F85FB5">
          <w:rPr>
            <w:rFonts w:ascii="Times New Roman" w:eastAsia="Times New Roman" w:hAnsi="Times New Roman" w:cs="Times New Roman"/>
            <w:sz w:val="24"/>
            <w:szCs w:val="24"/>
          </w:rPr>
          <w:delText>BDHS</w:delText>
        </w:r>
      </w:del>
      <w:del w:id="346" w:author="NaYEeM" w:date="2020-01-17T16:10:00Z">
        <w:r w:rsidR="00E86663" w:rsidRPr="00D468F0" w:rsidDel="00323818">
          <w:rPr>
            <w:rFonts w:ascii="Times New Roman" w:eastAsia="Times New Roman" w:hAnsi="Times New Roman" w:cs="Times New Roman"/>
            <w:sz w:val="24"/>
            <w:szCs w:val="24"/>
          </w:rPr>
          <w:delText>)</w:delText>
        </w:r>
      </w:del>
      <w:del w:id="347" w:author="NaYEeM" w:date="2020-01-17T18:13:00Z">
        <w:r w:rsidR="00E86663" w:rsidRPr="00D468F0" w:rsidDel="00F85FB5">
          <w:rPr>
            <w:rFonts w:ascii="Times New Roman" w:eastAsia="Times New Roman" w:hAnsi="Times New Roman" w:cs="Times New Roman"/>
            <w:sz w:val="24"/>
            <w:szCs w:val="24"/>
          </w:rPr>
          <w:delText xml:space="preserve"> 2014 data has been used for our study purpose. There 7886 number of mother-child pairs information was given which represents the seven divisions (Chittagong, Dhaka, Barisal, Sylhet, Rajshahi, Khulna, Rangpur) in Bangladesh. Districts are taken as the main sampling strata for the sample. Among them, the number of children living with their mother is 7500 and about 1236 children don’t live with their mother</w:delText>
        </w:r>
      </w:del>
      <w:del w:id="348" w:author="NaYEeM" w:date="2020-01-16T00:42:00Z">
        <w:r w:rsidR="00E86663" w:rsidRPr="00D468F0" w:rsidDel="006B29AA">
          <w:rPr>
            <w:rFonts w:ascii="Times New Roman" w:eastAsia="Times New Roman" w:hAnsi="Times New Roman" w:cs="Times New Roman"/>
            <w:sz w:val="24"/>
            <w:szCs w:val="24"/>
          </w:rPr>
          <w:delText>. From</w:delText>
        </w:r>
      </w:del>
      <w:del w:id="349" w:author="NaYEeM" w:date="2020-01-17T18:13:00Z">
        <w:r w:rsidR="00E86663" w:rsidRPr="00D468F0" w:rsidDel="00F85FB5">
          <w:rPr>
            <w:rFonts w:ascii="Times New Roman" w:eastAsia="Times New Roman" w:hAnsi="Times New Roman" w:cs="Times New Roman"/>
            <w:sz w:val="24"/>
            <w:szCs w:val="24"/>
          </w:rPr>
          <w:delText xml:space="preserve"> </w:delText>
        </w:r>
      </w:del>
      <w:del w:id="350" w:author="NaYEeM" w:date="2020-01-16T00:42:00Z">
        <w:r w:rsidR="00E86663" w:rsidRPr="00D468F0" w:rsidDel="006B29AA">
          <w:rPr>
            <w:rFonts w:ascii="Times New Roman" w:eastAsia="Times New Roman" w:hAnsi="Times New Roman" w:cs="Times New Roman"/>
            <w:sz w:val="24"/>
            <w:szCs w:val="24"/>
          </w:rPr>
          <w:delText>figure 1 763</w:delText>
        </w:r>
      </w:del>
      <w:del w:id="351" w:author="NaYEeM" w:date="2020-01-17T18:13:00Z">
        <w:r w:rsidR="00E86663" w:rsidRPr="00D468F0" w:rsidDel="00F85FB5">
          <w:rPr>
            <w:rFonts w:ascii="Times New Roman" w:eastAsia="Times New Roman" w:hAnsi="Times New Roman" w:cs="Times New Roman"/>
            <w:sz w:val="24"/>
            <w:szCs w:val="24"/>
          </w:rPr>
          <w:delText xml:space="preserve"> children </w:delText>
        </w:r>
      </w:del>
      <w:del w:id="352" w:author="NaYEeM" w:date="2020-01-16T00:44:00Z">
        <w:r w:rsidR="00E86663" w:rsidRPr="00D468F0" w:rsidDel="00162611">
          <w:rPr>
            <w:rFonts w:ascii="Times New Roman" w:eastAsia="Times New Roman" w:hAnsi="Times New Roman" w:cs="Times New Roman"/>
            <w:sz w:val="24"/>
            <w:szCs w:val="24"/>
          </w:rPr>
          <w:delText xml:space="preserve">under </w:delText>
        </w:r>
      </w:del>
      <w:del w:id="353" w:author="NaYEeM" w:date="2020-01-16T00:43:00Z">
        <w:r w:rsidR="00E86663" w:rsidRPr="00D468F0" w:rsidDel="00162611">
          <w:rPr>
            <w:rFonts w:ascii="Times New Roman" w:eastAsia="Times New Roman" w:hAnsi="Times New Roman" w:cs="Times New Roman"/>
            <w:sz w:val="24"/>
            <w:szCs w:val="24"/>
          </w:rPr>
          <w:delText xml:space="preserve">seven </w:delText>
        </w:r>
      </w:del>
      <w:del w:id="354" w:author="NaYEeM" w:date="2020-01-16T00:44:00Z">
        <w:r w:rsidR="00E86663" w:rsidRPr="00D468F0" w:rsidDel="00162611">
          <w:rPr>
            <w:rFonts w:ascii="Times New Roman" w:eastAsia="Times New Roman" w:hAnsi="Times New Roman" w:cs="Times New Roman"/>
            <w:sz w:val="24"/>
            <w:szCs w:val="24"/>
          </w:rPr>
          <w:delText xml:space="preserve">months </w:delText>
        </w:r>
      </w:del>
      <w:del w:id="355" w:author="NaYEeM" w:date="2020-01-17T18:13:00Z">
        <w:r w:rsidR="00E86663" w:rsidRPr="00D468F0" w:rsidDel="00F85FB5">
          <w:rPr>
            <w:rFonts w:ascii="Times New Roman" w:eastAsia="Times New Roman" w:hAnsi="Times New Roman" w:cs="Times New Roman"/>
            <w:sz w:val="24"/>
            <w:szCs w:val="24"/>
          </w:rPr>
          <w:delText xml:space="preserve">are selected as a sample and </w:delText>
        </w:r>
      </w:del>
      <w:del w:id="356" w:author="NaYEeM" w:date="2020-01-16T00:43:00Z">
        <w:r w:rsidR="00E86663" w:rsidRPr="00D468F0" w:rsidDel="006B29AA">
          <w:rPr>
            <w:rFonts w:ascii="Times New Roman" w:eastAsia="Times New Roman" w:hAnsi="Times New Roman" w:cs="Times New Roman"/>
            <w:sz w:val="24"/>
            <w:szCs w:val="24"/>
          </w:rPr>
          <w:delText>5887</w:delText>
        </w:r>
      </w:del>
      <w:del w:id="357" w:author="NaYEeM" w:date="2020-01-17T18:13:00Z">
        <w:r w:rsidR="00E86663" w:rsidRPr="00D468F0" w:rsidDel="00F85FB5">
          <w:rPr>
            <w:rFonts w:ascii="Times New Roman" w:eastAsia="Times New Roman" w:hAnsi="Times New Roman" w:cs="Times New Roman"/>
            <w:sz w:val="24"/>
            <w:szCs w:val="24"/>
          </w:rPr>
          <w:delText xml:space="preserve"> children greater than </w:delText>
        </w:r>
      </w:del>
      <w:del w:id="358" w:author="NaYEeM" w:date="2020-01-16T00:44:00Z">
        <w:r w:rsidR="00E86663" w:rsidRPr="00D468F0" w:rsidDel="00162611">
          <w:rPr>
            <w:rFonts w:ascii="Times New Roman" w:eastAsia="Times New Roman" w:hAnsi="Times New Roman" w:cs="Times New Roman"/>
            <w:sz w:val="24"/>
            <w:szCs w:val="24"/>
          </w:rPr>
          <w:delText xml:space="preserve">seven </w:delText>
        </w:r>
      </w:del>
      <w:del w:id="359" w:author="NaYEeM" w:date="2020-01-17T18:13:00Z">
        <w:r w:rsidR="00E86663" w:rsidRPr="00D468F0" w:rsidDel="00F85FB5">
          <w:rPr>
            <w:rFonts w:ascii="Times New Roman" w:eastAsia="Times New Roman" w:hAnsi="Times New Roman" w:cs="Times New Roman"/>
            <w:sz w:val="24"/>
            <w:szCs w:val="24"/>
          </w:rPr>
          <w:delText>months are excluded.</w:delText>
        </w:r>
      </w:del>
      <w:ins w:id="360" w:author="NaYEeM" w:date="2020-01-17T01:42:00Z">
        <w:r w:rsidR="00495784">
          <w:rPr>
            <w:rFonts w:ascii="Times New Roman" w:eastAsia="Times New Roman" w:hAnsi="Times New Roman" w:cs="Times New Roman"/>
            <w:sz w:val="24"/>
            <w:szCs w:val="24"/>
          </w:rPr>
          <w:br w:type="page"/>
        </w:r>
      </w:ins>
    </w:p>
    <w:p w14:paraId="52B3DFF5" w14:textId="49EFC565" w:rsidR="004E7DB7" w:rsidRPr="00D468F0" w:rsidRDefault="004E7DB7" w:rsidP="00923FC4">
      <w:pPr>
        <w:spacing w:after="0" w:line="240" w:lineRule="auto"/>
        <w:jc w:val="both"/>
        <w:rPr>
          <w:rFonts w:ascii="Times New Roman" w:hAnsi="Times New Roman" w:cs="Times New Roman"/>
          <w:sz w:val="24"/>
          <w:szCs w:val="24"/>
        </w:rPr>
      </w:pPr>
      <w:r w:rsidRPr="00EE6F97">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43D0726B" wp14:editId="1744CF24">
                <wp:simplePos x="0" y="0"/>
                <wp:positionH relativeFrom="column">
                  <wp:posOffset>19685</wp:posOffset>
                </wp:positionH>
                <wp:positionV relativeFrom="paragraph">
                  <wp:posOffset>195580</wp:posOffset>
                </wp:positionV>
                <wp:extent cx="2504440" cy="819150"/>
                <wp:effectExtent l="0" t="0" r="10160" b="19050"/>
                <wp:wrapNone/>
                <wp:docPr id="1" name="Rectangle 1"/>
                <wp:cNvGraphicFramePr/>
                <a:graphic xmlns:a="http://schemas.openxmlformats.org/drawingml/2006/main">
                  <a:graphicData uri="http://schemas.microsoft.com/office/word/2010/wordprocessingShape">
                    <wps:wsp>
                      <wps:cNvSpPr/>
                      <wps:spPr>
                        <a:xfrm>
                          <a:off x="0" y="0"/>
                          <a:ext cx="2504440" cy="8191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9D6E69D" w14:textId="77777777" w:rsidR="00DF325A" w:rsidRDefault="00DF325A" w:rsidP="004E7DB7">
                            <w:pPr>
                              <w:spacing w:after="0"/>
                              <w:jc w:val="center"/>
                              <w:rPr>
                                <w:rFonts w:asciiTheme="majorHAnsi" w:hAnsiTheme="majorHAnsi" w:cstheme="majorHAnsi"/>
                                <w:b/>
                                <w:sz w:val="24"/>
                                <w:szCs w:val="24"/>
                              </w:rPr>
                            </w:pPr>
                            <w:r>
                              <w:rPr>
                                <w:rFonts w:asciiTheme="majorHAnsi" w:hAnsiTheme="majorHAnsi" w:cstheme="majorHAnsi"/>
                                <w:b/>
                                <w:sz w:val="24"/>
                                <w:szCs w:val="24"/>
                              </w:rPr>
                              <w:t>Total number of mother-child pairs in BDHS 2014 (n=7886)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0726B" id="Rectangle 1" o:spid="_x0000_s1026" style="position:absolute;left:0;text-align:left;margin-left:1.55pt;margin-top:15.4pt;width:197.2pt;height:6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" fillcolor="#c3c3c3 [2166]" strokecolor="#a5a5a5 [3206]" strokeweight=".5pt">
                <v:fill color2="#b6b6b6 [2614]" rotate="t" colors="0 #d2d2d2;.5 #c8c8c8;1 silver" focus="100%" type="gradient">
                  <o:fill v:ext="view" type="gradientUnscaled"/>
                </v:fill>
                <v:textbox>
                  <w:txbxContent>
                    <w:p w14:paraId="49D6E69D" w14:textId="77777777" w:rsidR="00DF325A" w:rsidRDefault="00DF325A" w:rsidP="004E7DB7">
                      <w:pPr>
                        <w:spacing w:after="0"/>
                        <w:jc w:val="center"/>
                        <w:rPr>
                          <w:rFonts w:asciiTheme="majorHAnsi" w:hAnsiTheme="majorHAnsi" w:cstheme="majorHAnsi"/>
                          <w:b/>
                          <w:sz w:val="24"/>
                          <w:szCs w:val="24"/>
                        </w:rPr>
                      </w:pPr>
                      <w:r>
                        <w:rPr>
                          <w:rFonts w:asciiTheme="majorHAnsi" w:hAnsiTheme="majorHAnsi" w:cstheme="majorHAnsi"/>
                          <w:b/>
                          <w:sz w:val="24"/>
                          <w:szCs w:val="24"/>
                        </w:rPr>
                        <w:t>Total number of mother-child pairs in BDHS 2014 (n=7886)</w:t>
                      </w:r>
                    </w:p>
                  </w:txbxContent>
                </v:textbox>
              </v:rect>
            </w:pict>
          </mc:Fallback>
        </mc:AlternateContent>
      </w:r>
      <w:r w:rsidRPr="00D468F0">
        <w:rPr>
          <w:rFonts w:ascii="Times New Roman" w:hAnsi="Times New Roman" w:cs="Times New Roman"/>
          <w:noProof/>
          <w:sz w:val="24"/>
          <w:szCs w:val="24"/>
          <w:rPrChange w:id="361" w:author="NaYEeM" w:date="2019-07-10T01:42:00Z">
            <w:rPr>
              <w:rFonts w:ascii="Times New Roman" w:hAnsi="Times New Roman" w:cs="Times New Roman"/>
              <w:noProof/>
              <w:sz w:val="24"/>
              <w:szCs w:val="24"/>
            </w:rPr>
          </w:rPrChange>
        </w:rPr>
        <mc:AlternateContent>
          <mc:Choice Requires="wps">
            <w:drawing>
              <wp:anchor distT="0" distB="0" distL="114300" distR="114300" simplePos="0" relativeHeight="251661824" behindDoc="0" locked="0" layoutInCell="1" allowOverlap="1" wp14:anchorId="6E9598D5" wp14:editId="3E05F117">
                <wp:simplePos x="0" y="0"/>
                <wp:positionH relativeFrom="margin">
                  <wp:align>left</wp:align>
                </wp:positionH>
                <wp:positionV relativeFrom="paragraph">
                  <wp:posOffset>2009775</wp:posOffset>
                </wp:positionV>
                <wp:extent cx="2514600" cy="814705"/>
                <wp:effectExtent l="0" t="0" r="19050" b="23495"/>
                <wp:wrapNone/>
                <wp:docPr id="6" name="Rectangle 6"/>
                <wp:cNvGraphicFramePr/>
                <a:graphic xmlns:a="http://schemas.openxmlformats.org/drawingml/2006/main">
                  <a:graphicData uri="http://schemas.microsoft.com/office/word/2010/wordprocessingShape">
                    <wps:wsp>
                      <wps:cNvSpPr/>
                      <wps:spPr>
                        <a:xfrm>
                          <a:off x="0" y="0"/>
                          <a:ext cx="2514600" cy="81470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1508CDF" w14:textId="091D0A01" w:rsidR="00DF325A" w:rsidRDefault="00DF325A" w:rsidP="004E7DB7">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 lives with their mother were included (n= 7500)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598D5" id="Rectangle 6" o:spid="_x0000_s1027" style="position:absolute;left:0;text-align:left;margin-left:0;margin-top:158.25pt;width:198pt;height:64.1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" fillcolor="#c3c3c3 [2166]" strokecolor="#a5a5a5 [3206]" strokeweight=".5pt">
                <v:fill color2="#b6b6b6 [2614]" rotate="t" colors="0 #d2d2d2;.5 #c8c8c8;1 silver" focus="100%" type="gradient">
                  <o:fill v:ext="view" type="gradientUnscaled"/>
                </v:fill>
                <v:textbox>
                  <w:txbxContent>
                    <w:p w14:paraId="11508CDF" w14:textId="091D0A01" w:rsidR="00DF325A" w:rsidRDefault="00DF325A" w:rsidP="004E7DB7">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 lives with their mother were included (n= 7500)</w:t>
                      </w:r>
                    </w:p>
                  </w:txbxContent>
                </v:textbox>
                <w10:wrap anchorx="margin"/>
              </v:rect>
            </w:pict>
          </mc:Fallback>
        </mc:AlternateContent>
      </w:r>
      <w:r w:rsidRPr="00D468F0">
        <w:rPr>
          <w:rFonts w:ascii="Times New Roman" w:hAnsi="Times New Roman" w:cs="Times New Roman"/>
          <w:noProof/>
          <w:sz w:val="24"/>
          <w:szCs w:val="24"/>
          <w:rPrChange w:id="362" w:author="NaYEeM" w:date="2019-07-10T01:42:00Z">
            <w:rPr>
              <w:rFonts w:ascii="Times New Roman" w:hAnsi="Times New Roman" w:cs="Times New Roman"/>
              <w:noProof/>
              <w:sz w:val="24"/>
              <w:szCs w:val="24"/>
            </w:rPr>
          </w:rPrChange>
        </w:rPr>
        <mc:AlternateContent>
          <mc:Choice Requires="wps">
            <w:drawing>
              <wp:anchor distT="0" distB="0" distL="114300" distR="114300" simplePos="0" relativeHeight="251654656" behindDoc="0" locked="0" layoutInCell="1" allowOverlap="1" wp14:anchorId="7C150408" wp14:editId="19983E0C">
                <wp:simplePos x="0" y="0"/>
                <wp:positionH relativeFrom="column">
                  <wp:posOffset>1143000</wp:posOffset>
                </wp:positionH>
                <wp:positionV relativeFrom="paragraph">
                  <wp:posOffset>1019810</wp:posOffset>
                </wp:positionV>
                <wp:extent cx="0" cy="989965"/>
                <wp:effectExtent l="76200" t="0" r="95250" b="57785"/>
                <wp:wrapNone/>
                <wp:docPr id="13" name="Straight Arrow Connector 13"/>
                <wp:cNvGraphicFramePr/>
                <a:graphic xmlns:a="http://schemas.openxmlformats.org/drawingml/2006/main">
                  <a:graphicData uri="http://schemas.microsoft.com/office/word/2010/wordprocessingShape">
                    <wps:wsp>
                      <wps:cNvCnPr/>
                      <wps:spPr>
                        <a:xfrm>
                          <a:off x="0" y="0"/>
                          <a:ext cx="0" cy="989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A8BA35E" id="_x0000_t32" coordsize="21600,21600" o:spt="32" o:oned="t" path="m,l21600,21600e" filled="f">
                <v:path arrowok="t" fillok="f" o:connecttype="none"/>
                <o:lock v:ext="edit" shapetype="t"/>
              </v:shapetype>
              <v:shape id="Straight Arrow Connector 13" o:spid="_x0000_s1026" type="#_x0000_t32" style="position:absolute;margin-left:90pt;margin-top:80.3pt;width:0;height:77.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" strokecolor="black [3200]" strokeweight="1.5pt">
                <v:stroke endarrow="block" joinstyle="miter"/>
              </v:shape>
            </w:pict>
          </mc:Fallback>
        </mc:AlternateContent>
      </w:r>
      <w:r w:rsidRPr="00D468F0">
        <w:rPr>
          <w:rFonts w:ascii="Times New Roman" w:hAnsi="Times New Roman" w:cs="Times New Roman"/>
          <w:noProof/>
          <w:sz w:val="24"/>
          <w:szCs w:val="24"/>
          <w:rPrChange w:id="363" w:author="NaYEeM" w:date="2019-07-10T01:42:00Z">
            <w:rPr>
              <w:rFonts w:ascii="Times New Roman" w:hAnsi="Times New Roman" w:cs="Times New Roman"/>
              <w:noProof/>
              <w:sz w:val="24"/>
              <w:szCs w:val="24"/>
            </w:rPr>
          </w:rPrChange>
        </w:rPr>
        <mc:AlternateContent>
          <mc:Choice Requires="wps">
            <w:drawing>
              <wp:anchor distT="0" distB="0" distL="114300" distR="114300" simplePos="0" relativeHeight="251655680" behindDoc="0" locked="0" layoutInCell="1" allowOverlap="1" wp14:anchorId="4D48B365" wp14:editId="7F804EC9">
                <wp:simplePos x="0" y="0"/>
                <wp:positionH relativeFrom="column">
                  <wp:posOffset>1139825</wp:posOffset>
                </wp:positionH>
                <wp:positionV relativeFrom="paragraph">
                  <wp:posOffset>1452880</wp:posOffset>
                </wp:positionV>
                <wp:extent cx="2637155" cy="0"/>
                <wp:effectExtent l="0" t="76200" r="10795" b="95250"/>
                <wp:wrapNone/>
                <wp:docPr id="16" name="Straight Arrow Connector 16"/>
                <wp:cNvGraphicFramePr/>
                <a:graphic xmlns:a="http://schemas.openxmlformats.org/drawingml/2006/main">
                  <a:graphicData uri="http://schemas.microsoft.com/office/word/2010/wordprocessingShape">
                    <wps:wsp>
                      <wps:cNvCnPr/>
                      <wps:spPr>
                        <a:xfrm>
                          <a:off x="0" y="0"/>
                          <a:ext cx="26371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C1EE37" id="Straight Arrow Connector 16" o:spid="_x0000_s1026" type="#_x0000_t32" style="position:absolute;margin-left:89.75pt;margin-top:114.4pt;width:207.6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" strokecolor="black [3200]" strokeweight="1.5pt">
                <v:stroke endarrow="block" joinstyle="miter"/>
              </v:shape>
            </w:pict>
          </mc:Fallback>
        </mc:AlternateContent>
      </w:r>
      <w:r w:rsidRPr="00D468F0">
        <w:rPr>
          <w:rFonts w:ascii="Times New Roman" w:hAnsi="Times New Roman" w:cs="Times New Roman"/>
          <w:noProof/>
          <w:sz w:val="24"/>
          <w:szCs w:val="24"/>
          <w:rPrChange w:id="364" w:author="NaYEeM" w:date="2019-07-10T01:42:00Z">
            <w:rPr>
              <w:rFonts w:ascii="Times New Roman" w:hAnsi="Times New Roman" w:cs="Times New Roman"/>
              <w:noProof/>
              <w:sz w:val="24"/>
              <w:szCs w:val="24"/>
            </w:rPr>
          </w:rPrChange>
        </w:rPr>
        <mc:AlternateContent>
          <mc:Choice Requires="wps">
            <w:drawing>
              <wp:anchor distT="0" distB="0" distL="114300" distR="114300" simplePos="0" relativeHeight="251656704" behindDoc="0" locked="0" layoutInCell="1" allowOverlap="1" wp14:anchorId="791719B5" wp14:editId="414D54C2">
                <wp:simplePos x="0" y="0"/>
                <wp:positionH relativeFrom="column">
                  <wp:posOffset>1143000</wp:posOffset>
                </wp:positionH>
                <wp:positionV relativeFrom="paragraph">
                  <wp:posOffset>2824480</wp:posOffset>
                </wp:positionV>
                <wp:extent cx="0" cy="9144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1D0902FB" id="Straight Arrow Connector 21" o:spid="_x0000_s1026" type="#_x0000_t32" style="position:absolute;margin-left:90pt;margin-top:222.4pt;width:0;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" strokecolor="black [3200]" strokeweight="1.5pt">
                <v:stroke endarrow="block" joinstyle="miter"/>
              </v:shape>
            </w:pict>
          </mc:Fallback>
        </mc:AlternateContent>
      </w:r>
      <w:r w:rsidRPr="00D468F0">
        <w:rPr>
          <w:rFonts w:ascii="Times New Roman" w:hAnsi="Times New Roman" w:cs="Times New Roman"/>
          <w:noProof/>
          <w:sz w:val="24"/>
          <w:szCs w:val="24"/>
          <w:rPrChange w:id="365" w:author="NaYEeM" w:date="2019-07-10T01:42:00Z">
            <w:rPr>
              <w:rFonts w:ascii="Times New Roman" w:hAnsi="Times New Roman" w:cs="Times New Roman"/>
              <w:noProof/>
              <w:sz w:val="24"/>
              <w:szCs w:val="24"/>
            </w:rPr>
          </w:rPrChange>
        </w:rPr>
        <mc:AlternateContent>
          <mc:Choice Requires="wps">
            <w:drawing>
              <wp:anchor distT="0" distB="0" distL="114300" distR="114300" simplePos="0" relativeHeight="251657728" behindDoc="0" locked="0" layoutInCell="1" allowOverlap="1" wp14:anchorId="064223CD" wp14:editId="4172FA91">
                <wp:simplePos x="0" y="0"/>
                <wp:positionH relativeFrom="column">
                  <wp:posOffset>1157605</wp:posOffset>
                </wp:positionH>
                <wp:positionV relativeFrom="paragraph">
                  <wp:posOffset>3346450</wp:posOffset>
                </wp:positionV>
                <wp:extent cx="2637155" cy="0"/>
                <wp:effectExtent l="0" t="76200" r="10795" b="95250"/>
                <wp:wrapNone/>
                <wp:docPr id="9" name="Straight Arrow Connector 9"/>
                <wp:cNvGraphicFramePr/>
                <a:graphic xmlns:a="http://schemas.openxmlformats.org/drawingml/2006/main">
                  <a:graphicData uri="http://schemas.microsoft.com/office/word/2010/wordprocessingShape">
                    <wps:wsp>
                      <wps:cNvCnPr/>
                      <wps:spPr>
                        <a:xfrm>
                          <a:off x="0" y="0"/>
                          <a:ext cx="26371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7A3ABF" id="Straight Arrow Connector 9" o:spid="_x0000_s1026" type="#_x0000_t32" style="position:absolute;margin-left:91.15pt;margin-top:263.5pt;width:207.6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" strokecolor="black [3200]" strokeweight="1.5pt">
                <v:stroke endarrow="block" joinstyle="miter"/>
              </v:shape>
            </w:pict>
          </mc:Fallback>
        </mc:AlternateContent>
      </w:r>
    </w:p>
    <w:p w14:paraId="59A38AB3" w14:textId="77777777" w:rsidR="004E7DB7" w:rsidRPr="00D468F0" w:rsidRDefault="004E7DB7" w:rsidP="00923FC4">
      <w:pPr>
        <w:spacing w:after="0" w:line="240" w:lineRule="auto"/>
        <w:jc w:val="both"/>
        <w:rPr>
          <w:rFonts w:ascii="Times New Roman" w:hAnsi="Times New Roman" w:cs="Times New Roman"/>
          <w:b/>
          <w:bCs/>
          <w:sz w:val="24"/>
          <w:szCs w:val="24"/>
        </w:rPr>
      </w:pPr>
    </w:p>
    <w:p w14:paraId="720CE6EA" w14:textId="77777777" w:rsidR="004E7DB7" w:rsidRPr="00D468F0" w:rsidRDefault="004E7DB7" w:rsidP="00923FC4">
      <w:pPr>
        <w:spacing w:after="0" w:line="240" w:lineRule="auto"/>
        <w:jc w:val="both"/>
        <w:rPr>
          <w:rFonts w:ascii="Times New Roman" w:hAnsi="Times New Roman" w:cs="Times New Roman"/>
          <w:b/>
          <w:bCs/>
          <w:sz w:val="24"/>
          <w:szCs w:val="24"/>
        </w:rPr>
      </w:pPr>
    </w:p>
    <w:p w14:paraId="7403A2CE" w14:textId="77777777" w:rsidR="004E7DB7" w:rsidRPr="00D468F0" w:rsidRDefault="004E7DB7" w:rsidP="00923FC4">
      <w:pPr>
        <w:spacing w:after="0" w:line="240" w:lineRule="auto"/>
        <w:jc w:val="both"/>
        <w:rPr>
          <w:rFonts w:ascii="Times New Roman" w:hAnsi="Times New Roman" w:cs="Times New Roman"/>
          <w:b/>
          <w:bCs/>
          <w:sz w:val="24"/>
          <w:szCs w:val="24"/>
        </w:rPr>
      </w:pPr>
    </w:p>
    <w:p w14:paraId="4A89A628" w14:textId="77777777" w:rsidR="004E7DB7" w:rsidRPr="00D468F0" w:rsidRDefault="004E7DB7" w:rsidP="00923FC4">
      <w:pPr>
        <w:spacing w:after="0" w:line="240" w:lineRule="auto"/>
        <w:jc w:val="both"/>
        <w:rPr>
          <w:rFonts w:ascii="Times New Roman" w:hAnsi="Times New Roman" w:cs="Times New Roman"/>
          <w:b/>
          <w:bCs/>
          <w:sz w:val="24"/>
          <w:szCs w:val="24"/>
        </w:rPr>
      </w:pPr>
    </w:p>
    <w:p w14:paraId="1DB826F9" w14:textId="281EBB58" w:rsidR="004E7DB7" w:rsidRPr="00D468F0" w:rsidRDefault="00D05681" w:rsidP="00923FC4">
      <w:pPr>
        <w:spacing w:after="0" w:line="240" w:lineRule="auto"/>
        <w:jc w:val="both"/>
        <w:rPr>
          <w:rFonts w:ascii="Times New Roman" w:hAnsi="Times New Roman" w:cs="Times New Roman"/>
          <w:b/>
          <w:bCs/>
          <w:sz w:val="24"/>
          <w:szCs w:val="24"/>
        </w:rPr>
      </w:pPr>
      <w:r w:rsidRPr="00EE6F97">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2EC249CA" wp14:editId="46C2348D">
                <wp:simplePos x="0" y="0"/>
                <wp:positionH relativeFrom="margin">
                  <wp:posOffset>3805555</wp:posOffset>
                </wp:positionH>
                <wp:positionV relativeFrom="paragraph">
                  <wp:posOffset>154940</wp:posOffset>
                </wp:positionV>
                <wp:extent cx="2157730" cy="795020"/>
                <wp:effectExtent l="0" t="0" r="13970" b="24130"/>
                <wp:wrapNone/>
                <wp:docPr id="4" name="Rectangle 4"/>
                <wp:cNvGraphicFramePr/>
                <a:graphic xmlns:a="http://schemas.openxmlformats.org/drawingml/2006/main">
                  <a:graphicData uri="http://schemas.microsoft.com/office/word/2010/wordprocessingShape">
                    <wps:wsp>
                      <wps:cNvSpPr/>
                      <wps:spPr>
                        <a:xfrm>
                          <a:off x="0" y="0"/>
                          <a:ext cx="2157730" cy="7950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98F94A7" w14:textId="48491F5E" w:rsidR="00DF325A" w:rsidRDefault="00DF325A" w:rsidP="004E7DB7">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 were not living with their mother were excluded (n= 1236)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249CA" id="Rectangle 4" o:spid="_x0000_s1028" style="position:absolute;left:0;text-align:left;margin-left:299.65pt;margin-top:12.2pt;width:169.9pt;height:62.6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" fillcolor="#c3c3c3 [2166]" strokecolor="#a5a5a5 [3206]" strokeweight=".5pt">
                <v:fill color2="#b6b6b6 [2614]" rotate="t" colors="0 #d2d2d2;.5 #c8c8c8;1 silver" focus="100%" type="gradient">
                  <o:fill v:ext="view" type="gradientUnscaled"/>
                </v:fill>
                <v:textbox>
                  <w:txbxContent>
                    <w:p w14:paraId="198F94A7" w14:textId="48491F5E" w:rsidR="00DF325A" w:rsidRDefault="00DF325A" w:rsidP="004E7DB7">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 were not living with their mother were excluded (n= 1236)</w:t>
                      </w:r>
                    </w:p>
                  </w:txbxContent>
                </v:textbox>
                <w10:wrap anchorx="margin"/>
              </v:rect>
            </w:pict>
          </mc:Fallback>
        </mc:AlternateContent>
      </w:r>
    </w:p>
    <w:p w14:paraId="3CBBDB26" w14:textId="77777777" w:rsidR="004E7DB7" w:rsidRPr="00D468F0" w:rsidRDefault="004E7DB7" w:rsidP="00923FC4">
      <w:pPr>
        <w:spacing w:after="0" w:line="240" w:lineRule="auto"/>
        <w:jc w:val="both"/>
        <w:rPr>
          <w:rFonts w:ascii="Times New Roman" w:hAnsi="Times New Roman" w:cs="Times New Roman"/>
          <w:b/>
          <w:bCs/>
          <w:sz w:val="24"/>
          <w:szCs w:val="24"/>
        </w:rPr>
      </w:pPr>
    </w:p>
    <w:p w14:paraId="0DD31F98" w14:textId="77777777" w:rsidR="004E7DB7" w:rsidRPr="00D468F0" w:rsidRDefault="004E7DB7" w:rsidP="004663D0">
      <w:pPr>
        <w:spacing w:after="0" w:line="240" w:lineRule="auto"/>
        <w:jc w:val="both"/>
        <w:rPr>
          <w:rFonts w:ascii="Times New Roman" w:hAnsi="Times New Roman" w:cs="Times New Roman"/>
          <w:b/>
          <w:bCs/>
          <w:sz w:val="24"/>
          <w:szCs w:val="24"/>
        </w:rPr>
      </w:pPr>
    </w:p>
    <w:p w14:paraId="776FB513" w14:textId="1925CC3F" w:rsidR="004E7DB7" w:rsidRPr="00D468F0" w:rsidRDefault="004E7DB7" w:rsidP="004663D0">
      <w:pPr>
        <w:spacing w:after="0" w:line="240" w:lineRule="auto"/>
        <w:jc w:val="both"/>
        <w:rPr>
          <w:rFonts w:ascii="Times New Roman" w:hAnsi="Times New Roman" w:cs="Times New Roman"/>
          <w:b/>
          <w:bCs/>
          <w:sz w:val="24"/>
          <w:szCs w:val="24"/>
        </w:rPr>
      </w:pPr>
    </w:p>
    <w:p w14:paraId="13829636" w14:textId="77777777" w:rsidR="004E7DB7" w:rsidRPr="00D468F0" w:rsidRDefault="004E7DB7" w:rsidP="004663D0">
      <w:pPr>
        <w:spacing w:after="0" w:line="240" w:lineRule="auto"/>
        <w:jc w:val="both"/>
        <w:rPr>
          <w:rFonts w:ascii="Times New Roman" w:hAnsi="Times New Roman" w:cs="Times New Roman"/>
          <w:b/>
          <w:bCs/>
          <w:sz w:val="24"/>
          <w:szCs w:val="24"/>
        </w:rPr>
      </w:pPr>
    </w:p>
    <w:p w14:paraId="13C95649" w14:textId="05D60019" w:rsidR="004E7DB7" w:rsidRPr="00D468F0" w:rsidRDefault="004E7DB7" w:rsidP="00C366C9">
      <w:pPr>
        <w:spacing w:after="0" w:line="240" w:lineRule="auto"/>
        <w:jc w:val="both"/>
        <w:rPr>
          <w:rFonts w:ascii="Times New Roman" w:hAnsi="Times New Roman" w:cs="Times New Roman"/>
          <w:b/>
          <w:bCs/>
          <w:sz w:val="24"/>
          <w:szCs w:val="24"/>
        </w:rPr>
      </w:pPr>
    </w:p>
    <w:p w14:paraId="2DFFD8A1" w14:textId="77777777" w:rsidR="004E7DB7" w:rsidRPr="00D468F0" w:rsidRDefault="004E7DB7" w:rsidP="00F95E5B">
      <w:pPr>
        <w:spacing w:after="0" w:line="240" w:lineRule="auto"/>
        <w:jc w:val="both"/>
        <w:rPr>
          <w:rFonts w:ascii="Times New Roman" w:hAnsi="Times New Roman" w:cs="Times New Roman"/>
          <w:b/>
          <w:bCs/>
          <w:sz w:val="24"/>
          <w:szCs w:val="24"/>
        </w:rPr>
      </w:pPr>
    </w:p>
    <w:p w14:paraId="4B267579" w14:textId="77777777" w:rsidR="004E7DB7" w:rsidRPr="00D468F0" w:rsidRDefault="004E7DB7" w:rsidP="00F95E5B">
      <w:pPr>
        <w:spacing w:after="0" w:line="240" w:lineRule="auto"/>
        <w:jc w:val="both"/>
        <w:rPr>
          <w:rFonts w:ascii="Times New Roman" w:hAnsi="Times New Roman" w:cs="Times New Roman"/>
          <w:b/>
          <w:bCs/>
          <w:sz w:val="24"/>
          <w:szCs w:val="24"/>
        </w:rPr>
      </w:pPr>
    </w:p>
    <w:p w14:paraId="1D758CC2" w14:textId="77777777" w:rsidR="004E7DB7" w:rsidRPr="00D468F0" w:rsidRDefault="004E7DB7">
      <w:pPr>
        <w:spacing w:after="0" w:line="240" w:lineRule="auto"/>
        <w:jc w:val="both"/>
        <w:rPr>
          <w:rFonts w:ascii="Times New Roman" w:hAnsi="Times New Roman" w:cs="Times New Roman"/>
          <w:b/>
          <w:bCs/>
          <w:sz w:val="24"/>
          <w:szCs w:val="24"/>
        </w:rPr>
      </w:pPr>
    </w:p>
    <w:p w14:paraId="41A5B43C" w14:textId="77777777" w:rsidR="004E7DB7" w:rsidRPr="00D468F0" w:rsidRDefault="004E7DB7">
      <w:pPr>
        <w:spacing w:after="0" w:line="240" w:lineRule="auto"/>
        <w:jc w:val="both"/>
        <w:rPr>
          <w:rFonts w:ascii="Times New Roman" w:hAnsi="Times New Roman" w:cs="Times New Roman"/>
          <w:b/>
          <w:bCs/>
          <w:sz w:val="24"/>
          <w:szCs w:val="24"/>
        </w:rPr>
      </w:pPr>
    </w:p>
    <w:p w14:paraId="0D003FC3" w14:textId="24C6378E" w:rsidR="004E7DB7" w:rsidRPr="00D468F0" w:rsidRDefault="004E7DB7">
      <w:pPr>
        <w:spacing w:after="0" w:line="240" w:lineRule="auto"/>
        <w:jc w:val="both"/>
        <w:rPr>
          <w:rFonts w:ascii="Times New Roman" w:hAnsi="Times New Roman" w:cs="Times New Roman"/>
          <w:b/>
          <w:bCs/>
          <w:sz w:val="24"/>
          <w:szCs w:val="24"/>
        </w:rPr>
      </w:pPr>
    </w:p>
    <w:p w14:paraId="5D9AC6C6" w14:textId="634E11DC" w:rsidR="004E7DB7" w:rsidRPr="00D468F0" w:rsidRDefault="00794763">
      <w:pPr>
        <w:spacing w:after="0" w:line="240" w:lineRule="auto"/>
        <w:jc w:val="both"/>
        <w:rPr>
          <w:rFonts w:ascii="Times New Roman" w:hAnsi="Times New Roman" w:cs="Times New Roman"/>
          <w:b/>
          <w:bCs/>
          <w:sz w:val="24"/>
          <w:szCs w:val="24"/>
        </w:rPr>
      </w:pPr>
      <w:r w:rsidRPr="00EE6F97">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32642A71" wp14:editId="495F8882">
                <wp:simplePos x="0" y="0"/>
                <wp:positionH relativeFrom="margin">
                  <wp:posOffset>3801745</wp:posOffset>
                </wp:positionH>
                <wp:positionV relativeFrom="paragraph">
                  <wp:posOffset>78740</wp:posOffset>
                </wp:positionV>
                <wp:extent cx="2198370" cy="864870"/>
                <wp:effectExtent l="0" t="0" r="11430" b="11430"/>
                <wp:wrapNone/>
                <wp:docPr id="10" name="Rectangle 10"/>
                <wp:cNvGraphicFramePr/>
                <a:graphic xmlns:a="http://schemas.openxmlformats.org/drawingml/2006/main">
                  <a:graphicData uri="http://schemas.microsoft.com/office/word/2010/wordprocessingShape">
                    <wps:wsp>
                      <wps:cNvSpPr/>
                      <wps:spPr>
                        <a:xfrm>
                          <a:off x="0" y="0"/>
                          <a:ext cx="2198370" cy="86487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9DF7D33" w14:textId="7D78CFC4" w:rsidR="00DF325A" w:rsidRDefault="00DF325A" w:rsidP="004E7DB7">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 greater</w:t>
                            </w:r>
                            <w:ins w:id="366" w:author="NaYEeM" w:date="2020-01-18T21:32:00Z">
                              <w:r>
                                <w:rPr>
                                  <w:rFonts w:asciiTheme="majorHAnsi" w:hAnsiTheme="majorHAnsi" w:cstheme="majorHAnsi"/>
                                  <w:b/>
                                  <w:sz w:val="24"/>
                                  <w:szCs w:val="24"/>
                                </w:rPr>
                                <w:t xml:space="preserve"> t</w:t>
                              </w:r>
                            </w:ins>
                            <w:ins w:id="367" w:author="NaYEeM" w:date="2020-01-18T21:33:00Z">
                              <w:r>
                                <w:rPr>
                                  <w:rFonts w:asciiTheme="majorHAnsi" w:hAnsiTheme="majorHAnsi" w:cstheme="majorHAnsi"/>
                                  <w:b/>
                                  <w:sz w:val="24"/>
                                  <w:szCs w:val="24"/>
                                </w:rPr>
                                <w:t>han</w:t>
                              </w:r>
                            </w:ins>
                            <w:del w:id="368" w:author="NaYEeM" w:date="2020-01-18T21:32:00Z">
                              <w:r w:rsidDel="0030504A">
                                <w:rPr>
                                  <w:rFonts w:asciiTheme="majorHAnsi" w:hAnsiTheme="majorHAnsi" w:cstheme="majorHAnsi"/>
                                  <w:b/>
                                  <w:sz w:val="24"/>
                                  <w:szCs w:val="24"/>
                                </w:rPr>
                                <w:delText>-equal</w:delText>
                              </w:r>
                            </w:del>
                            <w:r>
                              <w:rPr>
                                <w:rFonts w:asciiTheme="majorHAnsi" w:hAnsiTheme="majorHAnsi" w:cstheme="majorHAnsi"/>
                                <w:b/>
                                <w:sz w:val="24"/>
                                <w:szCs w:val="24"/>
                              </w:rPr>
                              <w:t xml:space="preserve"> s</w:t>
                            </w:r>
                            <w:ins w:id="369" w:author="NaYEeM" w:date="2020-01-18T21:33:00Z">
                              <w:r>
                                <w:rPr>
                                  <w:rFonts w:asciiTheme="majorHAnsi" w:hAnsiTheme="majorHAnsi" w:cstheme="majorHAnsi"/>
                                  <w:b/>
                                  <w:sz w:val="24"/>
                                  <w:szCs w:val="24"/>
                                </w:rPr>
                                <w:t>ix</w:t>
                              </w:r>
                            </w:ins>
                            <w:del w:id="370" w:author="NaYEeM" w:date="2020-01-18T21:33:00Z">
                              <w:r w:rsidDel="006B5416">
                                <w:rPr>
                                  <w:rFonts w:asciiTheme="majorHAnsi" w:hAnsiTheme="majorHAnsi" w:cstheme="majorHAnsi"/>
                                  <w:b/>
                                  <w:sz w:val="24"/>
                                  <w:szCs w:val="24"/>
                                </w:rPr>
                                <w:delText>even</w:delText>
                              </w:r>
                            </w:del>
                            <w:r>
                              <w:rPr>
                                <w:rFonts w:asciiTheme="majorHAnsi" w:hAnsiTheme="majorHAnsi" w:cstheme="majorHAnsi"/>
                                <w:b/>
                                <w:sz w:val="24"/>
                                <w:szCs w:val="24"/>
                              </w:rPr>
                              <w:t xml:space="preserve"> months were excluded (n=</w:t>
                            </w:r>
                            <w:ins w:id="371" w:author="NaYEeM" w:date="2020-01-14T20:50:00Z">
                              <w:r>
                                <w:rPr>
                                  <w:rFonts w:asciiTheme="majorHAnsi" w:hAnsiTheme="majorHAnsi" w:cstheme="majorHAnsi"/>
                                  <w:b/>
                                  <w:sz w:val="24"/>
                                  <w:szCs w:val="24"/>
                                </w:rPr>
                                <w:t>6868</w:t>
                              </w:r>
                            </w:ins>
                            <w:del w:id="372" w:author="NaYEeM" w:date="2020-01-14T20:50:00Z">
                              <w:r w:rsidDel="00794763">
                                <w:rPr>
                                  <w:rFonts w:asciiTheme="majorHAnsi" w:hAnsiTheme="majorHAnsi" w:cstheme="majorHAnsi"/>
                                  <w:b/>
                                  <w:sz w:val="24"/>
                                  <w:szCs w:val="24"/>
                                </w:rPr>
                                <w:delText>5887</w:delText>
                              </w:r>
                            </w:del>
                            <w:r>
                              <w:rPr>
                                <w:rFonts w:asciiTheme="majorHAnsi" w:hAnsiTheme="majorHAnsi" w:cstheme="majorHAnsi"/>
                                <w:b/>
                                <w:sz w:val="24"/>
                                <w:szCs w:val="24"/>
                              </w:rPr>
                              <w:t>)</w:t>
                            </w:r>
                          </w:p>
                          <w:p w14:paraId="6DD2E15F" w14:textId="77777777" w:rsidR="00DF325A" w:rsidDel="00794763" w:rsidRDefault="00DF325A" w:rsidP="004E7DB7">
                            <w:pPr>
                              <w:spacing w:after="0" w:line="240" w:lineRule="auto"/>
                              <w:jc w:val="center"/>
                              <w:rPr>
                                <w:del w:id="373" w:author="NaYEeM" w:date="2020-01-14T20:50:00Z"/>
                                <w:rFonts w:asciiTheme="majorHAnsi" w:hAnsiTheme="majorHAnsi" w:cstheme="majorHAnsi"/>
                                <w:b/>
                                <w:sz w:val="24"/>
                                <w:szCs w:val="24"/>
                              </w:rPr>
                            </w:pPr>
                            <w:r>
                              <w:rPr>
                                <w:rFonts w:asciiTheme="majorHAnsi" w:hAnsiTheme="majorHAnsi" w:cstheme="majorHAnsi"/>
                                <w:b/>
                                <w:sz w:val="24"/>
                                <w:szCs w:val="24"/>
                              </w:rPr>
                              <w:t>Child age (months) ≥ 7</w:t>
                            </w:r>
                          </w:p>
                          <w:p w14:paraId="4E1CDD2A" w14:textId="77777777" w:rsidR="00DF325A" w:rsidRDefault="00DF325A" w:rsidP="00794763">
                            <w:pPr>
                              <w:spacing w:after="0" w:line="240" w:lineRule="auto"/>
                              <w:jc w:val="center"/>
                              <w:rPr>
                                <w:rFonts w:asciiTheme="majorHAnsi" w:hAnsiTheme="majorHAnsi" w:cstheme="majorHAnsi"/>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42A71" id="Rectangle 10" o:spid="_x0000_s1029" style="position:absolute;left:0;text-align:left;margin-left:299.35pt;margin-top:6.2pt;width:173.1pt;height:68.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" fillcolor="#c3c3c3 [2166]" strokecolor="#a5a5a5 [3206]" strokeweight=".5pt">
                <v:fill color2="#b6b6b6 [2614]" rotate="t" colors="0 #d2d2d2;.5 #c8c8c8;1 silver" focus="100%" type="gradient">
                  <o:fill v:ext="view" type="gradientUnscaled"/>
                </v:fill>
                <v:textbox>
                  <w:txbxContent>
                    <w:p w14:paraId="59DF7D33" w14:textId="7D78CFC4" w:rsidR="00DF325A" w:rsidRDefault="00DF325A" w:rsidP="004E7DB7">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 greater</w:t>
                      </w:r>
                      <w:ins w:id="374" w:author="NaYEeM" w:date="2020-01-18T21:32:00Z">
                        <w:r>
                          <w:rPr>
                            <w:rFonts w:asciiTheme="majorHAnsi" w:hAnsiTheme="majorHAnsi" w:cstheme="majorHAnsi"/>
                            <w:b/>
                            <w:sz w:val="24"/>
                            <w:szCs w:val="24"/>
                          </w:rPr>
                          <w:t xml:space="preserve"> t</w:t>
                        </w:r>
                      </w:ins>
                      <w:ins w:id="375" w:author="NaYEeM" w:date="2020-01-18T21:33:00Z">
                        <w:r>
                          <w:rPr>
                            <w:rFonts w:asciiTheme="majorHAnsi" w:hAnsiTheme="majorHAnsi" w:cstheme="majorHAnsi"/>
                            <w:b/>
                            <w:sz w:val="24"/>
                            <w:szCs w:val="24"/>
                          </w:rPr>
                          <w:t>han</w:t>
                        </w:r>
                      </w:ins>
                      <w:del w:id="376" w:author="NaYEeM" w:date="2020-01-18T21:32:00Z">
                        <w:r w:rsidDel="0030504A">
                          <w:rPr>
                            <w:rFonts w:asciiTheme="majorHAnsi" w:hAnsiTheme="majorHAnsi" w:cstheme="majorHAnsi"/>
                            <w:b/>
                            <w:sz w:val="24"/>
                            <w:szCs w:val="24"/>
                          </w:rPr>
                          <w:delText>-equal</w:delText>
                        </w:r>
                      </w:del>
                      <w:r>
                        <w:rPr>
                          <w:rFonts w:asciiTheme="majorHAnsi" w:hAnsiTheme="majorHAnsi" w:cstheme="majorHAnsi"/>
                          <w:b/>
                          <w:sz w:val="24"/>
                          <w:szCs w:val="24"/>
                        </w:rPr>
                        <w:t xml:space="preserve"> s</w:t>
                      </w:r>
                      <w:ins w:id="377" w:author="NaYEeM" w:date="2020-01-18T21:33:00Z">
                        <w:r>
                          <w:rPr>
                            <w:rFonts w:asciiTheme="majorHAnsi" w:hAnsiTheme="majorHAnsi" w:cstheme="majorHAnsi"/>
                            <w:b/>
                            <w:sz w:val="24"/>
                            <w:szCs w:val="24"/>
                          </w:rPr>
                          <w:t>ix</w:t>
                        </w:r>
                      </w:ins>
                      <w:del w:id="378" w:author="NaYEeM" w:date="2020-01-18T21:33:00Z">
                        <w:r w:rsidDel="006B5416">
                          <w:rPr>
                            <w:rFonts w:asciiTheme="majorHAnsi" w:hAnsiTheme="majorHAnsi" w:cstheme="majorHAnsi"/>
                            <w:b/>
                            <w:sz w:val="24"/>
                            <w:szCs w:val="24"/>
                          </w:rPr>
                          <w:delText>even</w:delText>
                        </w:r>
                      </w:del>
                      <w:r>
                        <w:rPr>
                          <w:rFonts w:asciiTheme="majorHAnsi" w:hAnsiTheme="majorHAnsi" w:cstheme="majorHAnsi"/>
                          <w:b/>
                          <w:sz w:val="24"/>
                          <w:szCs w:val="24"/>
                        </w:rPr>
                        <w:t xml:space="preserve"> months were excluded (n=</w:t>
                      </w:r>
                      <w:ins w:id="379" w:author="NaYEeM" w:date="2020-01-14T20:50:00Z">
                        <w:r>
                          <w:rPr>
                            <w:rFonts w:asciiTheme="majorHAnsi" w:hAnsiTheme="majorHAnsi" w:cstheme="majorHAnsi"/>
                            <w:b/>
                            <w:sz w:val="24"/>
                            <w:szCs w:val="24"/>
                          </w:rPr>
                          <w:t>6868</w:t>
                        </w:r>
                      </w:ins>
                      <w:del w:id="380" w:author="NaYEeM" w:date="2020-01-14T20:50:00Z">
                        <w:r w:rsidDel="00794763">
                          <w:rPr>
                            <w:rFonts w:asciiTheme="majorHAnsi" w:hAnsiTheme="majorHAnsi" w:cstheme="majorHAnsi"/>
                            <w:b/>
                            <w:sz w:val="24"/>
                            <w:szCs w:val="24"/>
                          </w:rPr>
                          <w:delText>5887</w:delText>
                        </w:r>
                      </w:del>
                      <w:r>
                        <w:rPr>
                          <w:rFonts w:asciiTheme="majorHAnsi" w:hAnsiTheme="majorHAnsi" w:cstheme="majorHAnsi"/>
                          <w:b/>
                          <w:sz w:val="24"/>
                          <w:szCs w:val="24"/>
                        </w:rPr>
                        <w:t>)</w:t>
                      </w:r>
                    </w:p>
                    <w:p w14:paraId="6DD2E15F" w14:textId="77777777" w:rsidR="00DF325A" w:rsidDel="00794763" w:rsidRDefault="00DF325A" w:rsidP="004E7DB7">
                      <w:pPr>
                        <w:spacing w:after="0" w:line="240" w:lineRule="auto"/>
                        <w:jc w:val="center"/>
                        <w:rPr>
                          <w:del w:id="381" w:author="NaYEeM" w:date="2020-01-14T20:50:00Z"/>
                          <w:rFonts w:asciiTheme="majorHAnsi" w:hAnsiTheme="majorHAnsi" w:cstheme="majorHAnsi"/>
                          <w:b/>
                          <w:sz w:val="24"/>
                          <w:szCs w:val="24"/>
                        </w:rPr>
                      </w:pPr>
                      <w:r>
                        <w:rPr>
                          <w:rFonts w:asciiTheme="majorHAnsi" w:hAnsiTheme="majorHAnsi" w:cstheme="majorHAnsi"/>
                          <w:b/>
                          <w:sz w:val="24"/>
                          <w:szCs w:val="24"/>
                        </w:rPr>
                        <w:t>Child age (months) ≥ 7</w:t>
                      </w:r>
                    </w:p>
                    <w:p w14:paraId="4E1CDD2A" w14:textId="77777777" w:rsidR="00DF325A" w:rsidRDefault="00DF325A" w:rsidP="00794763">
                      <w:pPr>
                        <w:spacing w:after="0" w:line="240" w:lineRule="auto"/>
                        <w:jc w:val="center"/>
                        <w:rPr>
                          <w:rFonts w:asciiTheme="majorHAnsi" w:hAnsiTheme="majorHAnsi" w:cstheme="majorHAnsi"/>
                          <w:b/>
                          <w:sz w:val="24"/>
                          <w:szCs w:val="24"/>
                        </w:rPr>
                      </w:pPr>
                    </w:p>
                  </w:txbxContent>
                </v:textbox>
                <w10:wrap anchorx="margin"/>
              </v:rect>
            </w:pict>
          </mc:Fallback>
        </mc:AlternateContent>
      </w:r>
    </w:p>
    <w:p w14:paraId="250CD58D" w14:textId="0D02488C" w:rsidR="004E7DB7" w:rsidRPr="00D468F0" w:rsidRDefault="004E7DB7">
      <w:pPr>
        <w:spacing w:after="0" w:line="240" w:lineRule="auto"/>
        <w:jc w:val="both"/>
        <w:rPr>
          <w:rFonts w:ascii="Times New Roman" w:hAnsi="Times New Roman" w:cs="Times New Roman"/>
          <w:sz w:val="24"/>
          <w:szCs w:val="24"/>
        </w:rPr>
      </w:pPr>
    </w:p>
    <w:p w14:paraId="2BA5D058" w14:textId="13367D43" w:rsidR="002E2CEF" w:rsidRPr="00D468F0" w:rsidRDefault="002E2CEF">
      <w:pPr>
        <w:spacing w:after="0" w:line="240" w:lineRule="auto"/>
        <w:jc w:val="both"/>
        <w:rPr>
          <w:rFonts w:ascii="Times New Roman" w:hAnsi="Times New Roman" w:cs="Times New Roman"/>
          <w:sz w:val="24"/>
          <w:szCs w:val="24"/>
        </w:rPr>
      </w:pPr>
    </w:p>
    <w:p w14:paraId="66236EE3" w14:textId="050DD79A" w:rsidR="00EC315F" w:rsidRPr="00D468F0" w:rsidRDefault="00EC315F">
      <w:pPr>
        <w:spacing w:after="0" w:line="240" w:lineRule="auto"/>
        <w:jc w:val="both"/>
        <w:rPr>
          <w:rFonts w:ascii="Times New Roman" w:eastAsia="Times New Roman" w:hAnsi="Times New Roman" w:cs="Times New Roman"/>
          <w:sz w:val="24"/>
          <w:szCs w:val="24"/>
        </w:rPr>
      </w:pPr>
      <w:r w:rsidRPr="00D468F0">
        <w:rPr>
          <w:rFonts w:ascii="Times New Roman" w:eastAsia="Times New Roman" w:hAnsi="Times New Roman" w:cs="Times New Roman"/>
          <w:sz w:val="24"/>
          <w:szCs w:val="24"/>
        </w:rPr>
        <w:t xml:space="preserve">                                              </w:t>
      </w:r>
    </w:p>
    <w:p w14:paraId="64377CF0" w14:textId="4B4B408A" w:rsidR="00EC315F" w:rsidRPr="00D468F0" w:rsidRDefault="00EC315F">
      <w:pPr>
        <w:spacing w:after="0" w:line="240" w:lineRule="auto"/>
        <w:jc w:val="both"/>
        <w:rPr>
          <w:rFonts w:ascii="Times New Roman" w:eastAsia="Times New Roman" w:hAnsi="Times New Roman" w:cs="Times New Roman"/>
          <w:sz w:val="24"/>
          <w:szCs w:val="24"/>
        </w:rPr>
      </w:pPr>
    </w:p>
    <w:p w14:paraId="66B81285" w14:textId="20F7DE61" w:rsidR="00EC315F" w:rsidRPr="00D468F0" w:rsidRDefault="00794763">
      <w:pPr>
        <w:spacing w:after="0" w:line="240" w:lineRule="auto"/>
        <w:jc w:val="both"/>
        <w:rPr>
          <w:rFonts w:ascii="Times New Roman" w:eastAsia="Times New Roman" w:hAnsi="Times New Roman" w:cs="Times New Roman"/>
          <w:sz w:val="24"/>
          <w:szCs w:val="24"/>
        </w:rPr>
      </w:pPr>
      <w:r w:rsidRPr="00EE6F97">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1174AAFD" wp14:editId="3CD7803F">
                <wp:simplePos x="0" y="0"/>
                <wp:positionH relativeFrom="margin">
                  <wp:posOffset>76200</wp:posOffset>
                </wp:positionH>
                <wp:positionV relativeFrom="paragraph">
                  <wp:posOffset>55880</wp:posOffset>
                </wp:positionV>
                <wp:extent cx="2157730" cy="608965"/>
                <wp:effectExtent l="0" t="0" r="13970" b="19685"/>
                <wp:wrapNone/>
                <wp:docPr id="7" name="Rectangle 7"/>
                <wp:cNvGraphicFramePr/>
                <a:graphic xmlns:a="http://schemas.openxmlformats.org/drawingml/2006/main">
                  <a:graphicData uri="http://schemas.microsoft.com/office/word/2010/wordprocessingShape">
                    <wps:wsp>
                      <wps:cNvSpPr/>
                      <wps:spPr>
                        <a:xfrm>
                          <a:off x="0" y="0"/>
                          <a:ext cx="2157730" cy="60896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BD0904" w14:textId="4E44A8C9" w:rsidR="00DF325A" w:rsidDel="00794763" w:rsidRDefault="00DF325A" w:rsidP="004E7DB7">
                            <w:pPr>
                              <w:spacing w:after="0"/>
                              <w:jc w:val="center"/>
                              <w:rPr>
                                <w:del w:id="382" w:author="NaYEeM" w:date="2020-01-14T20:49:00Z"/>
                                <w:rFonts w:asciiTheme="majorHAnsi" w:hAnsiTheme="majorHAnsi" w:cstheme="majorHAnsi"/>
                                <w:b/>
                                <w:sz w:val="24"/>
                                <w:szCs w:val="24"/>
                              </w:rPr>
                            </w:pPr>
                            <w:r>
                              <w:rPr>
                                <w:rFonts w:asciiTheme="majorHAnsi" w:hAnsiTheme="majorHAnsi" w:cstheme="majorHAnsi"/>
                                <w:b/>
                                <w:sz w:val="24"/>
                                <w:szCs w:val="24"/>
                              </w:rPr>
                              <w:t xml:space="preserve">Child </w:t>
                            </w:r>
                            <w:ins w:id="383" w:author="NaYEeM" w:date="2020-01-18T21:33:00Z">
                              <w:r>
                                <w:rPr>
                                  <w:rFonts w:asciiTheme="majorHAnsi" w:hAnsiTheme="majorHAnsi" w:cstheme="majorHAnsi"/>
                                  <w:b/>
                                  <w:sz w:val="24"/>
                                  <w:szCs w:val="24"/>
                                </w:rPr>
                                <w:t>age between 0-5</w:t>
                              </w:r>
                            </w:ins>
                            <w:del w:id="384" w:author="NaYEeM" w:date="2020-01-18T21:33:00Z">
                              <w:r w:rsidDel="00F91575">
                                <w:rPr>
                                  <w:rFonts w:asciiTheme="majorHAnsi" w:hAnsiTheme="majorHAnsi" w:cstheme="majorHAnsi"/>
                                  <w:b/>
                                  <w:sz w:val="24"/>
                                  <w:szCs w:val="24"/>
                                </w:rPr>
                                <w:delText xml:space="preserve">under </w:delText>
                              </w:r>
                              <w:r w:rsidDel="006B5416">
                                <w:rPr>
                                  <w:rFonts w:asciiTheme="majorHAnsi" w:hAnsiTheme="majorHAnsi" w:cstheme="majorHAnsi"/>
                                  <w:b/>
                                  <w:sz w:val="24"/>
                                  <w:szCs w:val="24"/>
                                </w:rPr>
                                <w:delText>seven</w:delText>
                              </w:r>
                            </w:del>
                            <w:r>
                              <w:rPr>
                                <w:rFonts w:asciiTheme="majorHAnsi" w:hAnsiTheme="majorHAnsi" w:cstheme="majorHAnsi"/>
                                <w:b/>
                                <w:sz w:val="24"/>
                                <w:szCs w:val="24"/>
                              </w:rPr>
                              <w:t xml:space="preserve"> months were included (n= </w:t>
                            </w:r>
                            <w:ins w:id="385" w:author="NaYEeM" w:date="2020-01-14T20:49:00Z">
                              <w:r>
                                <w:rPr>
                                  <w:rFonts w:asciiTheme="majorHAnsi" w:hAnsiTheme="majorHAnsi" w:cstheme="majorHAnsi"/>
                                  <w:b/>
                                  <w:sz w:val="24"/>
                                  <w:szCs w:val="24"/>
                                </w:rPr>
                                <w:t>632</w:t>
                              </w:r>
                            </w:ins>
                            <w:del w:id="386" w:author="NaYEeM" w:date="2020-01-14T20:49:00Z">
                              <w:r w:rsidDel="00794763">
                                <w:rPr>
                                  <w:rFonts w:asciiTheme="majorHAnsi" w:hAnsiTheme="majorHAnsi" w:cstheme="majorHAnsi"/>
                                  <w:b/>
                                  <w:sz w:val="24"/>
                                  <w:szCs w:val="24"/>
                                </w:rPr>
                                <w:delText>763</w:delText>
                              </w:r>
                            </w:del>
                            <w:r>
                              <w:rPr>
                                <w:rFonts w:asciiTheme="majorHAnsi" w:hAnsiTheme="majorHAnsi" w:cstheme="majorHAnsi"/>
                                <w:b/>
                                <w:sz w:val="24"/>
                                <w:szCs w:val="24"/>
                              </w:rPr>
                              <w:t>)</w:t>
                            </w:r>
                          </w:p>
                          <w:p w14:paraId="3A0FC1BC" w14:textId="72E32BBF" w:rsidR="00DF325A" w:rsidDel="00794763" w:rsidRDefault="00DF325A">
                            <w:pPr>
                              <w:pStyle w:val="ListParagraph"/>
                              <w:spacing w:after="0"/>
                              <w:rPr>
                                <w:del w:id="387" w:author="NaYEeM" w:date="2020-01-14T20:49:00Z"/>
                                <w:rFonts w:asciiTheme="majorHAnsi" w:hAnsiTheme="majorHAnsi" w:cstheme="majorHAnsi"/>
                                <w:b/>
                                <w:sz w:val="24"/>
                                <w:szCs w:val="24"/>
                              </w:rPr>
                            </w:pPr>
                            <w:del w:id="388" w:author="NaYEeM" w:date="2020-01-14T20:49:00Z">
                              <w:r w:rsidDel="00794763">
                                <w:rPr>
                                  <w:rFonts w:asciiTheme="majorHAnsi" w:hAnsiTheme="majorHAnsi" w:cstheme="majorHAnsi"/>
                                  <w:b/>
                                  <w:sz w:val="24"/>
                                  <w:szCs w:val="24"/>
                                </w:rPr>
                                <w:delText>Child age &lt; 7</w:delText>
                              </w:r>
                            </w:del>
                          </w:p>
                          <w:p w14:paraId="098816A0" w14:textId="77777777" w:rsidR="00DF325A" w:rsidRDefault="00DF325A">
                            <w:pPr>
                              <w:spacing w:after="0"/>
                              <w:jc w:val="center"/>
                              <w:rPr>
                                <w:rFonts w:asciiTheme="majorHAnsi" w:hAnsiTheme="majorHAnsi" w:cstheme="majorHAnsi"/>
                                <w:b/>
                                <w:sz w:val="24"/>
                                <w:szCs w:val="24"/>
                              </w:rPr>
                              <w:pPrChange w:id="389" w:author="NaYEeM" w:date="2020-01-14T20:49:00Z">
                                <w:pPr>
                                  <w:spacing w:after="0" w:line="240" w:lineRule="auto"/>
                                  <w:jc w:val="center"/>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4AAFD" id="Rectangle 7" o:spid="_x0000_s1030" style="position:absolute;left:0;text-align:left;margin-left:6pt;margin-top:4.4pt;width:169.9pt;height:47.9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" fillcolor="#c3c3c3 [2166]" strokecolor="#a5a5a5 [3206]" strokeweight=".5pt">
                <v:fill color2="#b6b6b6 [2614]" rotate="t" colors="0 #d2d2d2;.5 #c8c8c8;1 silver" focus="100%" type="gradient">
                  <o:fill v:ext="view" type="gradientUnscaled"/>
                </v:fill>
                <v:textbox>
                  <w:txbxContent>
                    <w:p w14:paraId="47BD0904" w14:textId="4E44A8C9" w:rsidR="00DF325A" w:rsidDel="00794763" w:rsidRDefault="00DF325A" w:rsidP="004E7DB7">
                      <w:pPr>
                        <w:spacing w:after="0"/>
                        <w:jc w:val="center"/>
                        <w:rPr>
                          <w:del w:id="390" w:author="NaYEeM" w:date="2020-01-14T20:49:00Z"/>
                          <w:rFonts w:asciiTheme="majorHAnsi" w:hAnsiTheme="majorHAnsi" w:cstheme="majorHAnsi"/>
                          <w:b/>
                          <w:sz w:val="24"/>
                          <w:szCs w:val="24"/>
                        </w:rPr>
                      </w:pPr>
                      <w:r>
                        <w:rPr>
                          <w:rFonts w:asciiTheme="majorHAnsi" w:hAnsiTheme="majorHAnsi" w:cstheme="majorHAnsi"/>
                          <w:b/>
                          <w:sz w:val="24"/>
                          <w:szCs w:val="24"/>
                        </w:rPr>
                        <w:t xml:space="preserve">Child </w:t>
                      </w:r>
                      <w:ins w:id="391" w:author="NaYEeM" w:date="2020-01-18T21:33:00Z">
                        <w:r>
                          <w:rPr>
                            <w:rFonts w:asciiTheme="majorHAnsi" w:hAnsiTheme="majorHAnsi" w:cstheme="majorHAnsi"/>
                            <w:b/>
                            <w:sz w:val="24"/>
                            <w:szCs w:val="24"/>
                          </w:rPr>
                          <w:t>age between 0-5</w:t>
                        </w:r>
                      </w:ins>
                      <w:del w:id="392" w:author="NaYEeM" w:date="2020-01-18T21:33:00Z">
                        <w:r w:rsidDel="00F91575">
                          <w:rPr>
                            <w:rFonts w:asciiTheme="majorHAnsi" w:hAnsiTheme="majorHAnsi" w:cstheme="majorHAnsi"/>
                            <w:b/>
                            <w:sz w:val="24"/>
                            <w:szCs w:val="24"/>
                          </w:rPr>
                          <w:delText xml:space="preserve">under </w:delText>
                        </w:r>
                        <w:r w:rsidDel="006B5416">
                          <w:rPr>
                            <w:rFonts w:asciiTheme="majorHAnsi" w:hAnsiTheme="majorHAnsi" w:cstheme="majorHAnsi"/>
                            <w:b/>
                            <w:sz w:val="24"/>
                            <w:szCs w:val="24"/>
                          </w:rPr>
                          <w:delText>seven</w:delText>
                        </w:r>
                      </w:del>
                      <w:r>
                        <w:rPr>
                          <w:rFonts w:asciiTheme="majorHAnsi" w:hAnsiTheme="majorHAnsi" w:cstheme="majorHAnsi"/>
                          <w:b/>
                          <w:sz w:val="24"/>
                          <w:szCs w:val="24"/>
                        </w:rPr>
                        <w:t xml:space="preserve"> months were included (n= </w:t>
                      </w:r>
                      <w:ins w:id="393" w:author="NaYEeM" w:date="2020-01-14T20:49:00Z">
                        <w:r>
                          <w:rPr>
                            <w:rFonts w:asciiTheme="majorHAnsi" w:hAnsiTheme="majorHAnsi" w:cstheme="majorHAnsi"/>
                            <w:b/>
                            <w:sz w:val="24"/>
                            <w:szCs w:val="24"/>
                          </w:rPr>
                          <w:t>632</w:t>
                        </w:r>
                      </w:ins>
                      <w:del w:id="394" w:author="NaYEeM" w:date="2020-01-14T20:49:00Z">
                        <w:r w:rsidDel="00794763">
                          <w:rPr>
                            <w:rFonts w:asciiTheme="majorHAnsi" w:hAnsiTheme="majorHAnsi" w:cstheme="majorHAnsi"/>
                            <w:b/>
                            <w:sz w:val="24"/>
                            <w:szCs w:val="24"/>
                          </w:rPr>
                          <w:delText>763</w:delText>
                        </w:r>
                      </w:del>
                      <w:r>
                        <w:rPr>
                          <w:rFonts w:asciiTheme="majorHAnsi" w:hAnsiTheme="majorHAnsi" w:cstheme="majorHAnsi"/>
                          <w:b/>
                          <w:sz w:val="24"/>
                          <w:szCs w:val="24"/>
                        </w:rPr>
                        <w:t>)</w:t>
                      </w:r>
                    </w:p>
                    <w:p w14:paraId="3A0FC1BC" w14:textId="72E32BBF" w:rsidR="00DF325A" w:rsidDel="00794763" w:rsidRDefault="00DF325A">
                      <w:pPr>
                        <w:pStyle w:val="ListParagraph"/>
                        <w:spacing w:after="0"/>
                        <w:rPr>
                          <w:del w:id="395" w:author="NaYEeM" w:date="2020-01-14T20:49:00Z"/>
                          <w:rFonts w:asciiTheme="majorHAnsi" w:hAnsiTheme="majorHAnsi" w:cstheme="majorHAnsi"/>
                          <w:b/>
                          <w:sz w:val="24"/>
                          <w:szCs w:val="24"/>
                        </w:rPr>
                      </w:pPr>
                      <w:del w:id="396" w:author="NaYEeM" w:date="2020-01-14T20:49:00Z">
                        <w:r w:rsidDel="00794763">
                          <w:rPr>
                            <w:rFonts w:asciiTheme="majorHAnsi" w:hAnsiTheme="majorHAnsi" w:cstheme="majorHAnsi"/>
                            <w:b/>
                            <w:sz w:val="24"/>
                            <w:szCs w:val="24"/>
                          </w:rPr>
                          <w:delText>Child age &lt; 7</w:delText>
                        </w:r>
                      </w:del>
                    </w:p>
                    <w:p w14:paraId="098816A0" w14:textId="77777777" w:rsidR="00DF325A" w:rsidRDefault="00DF325A">
                      <w:pPr>
                        <w:spacing w:after="0"/>
                        <w:jc w:val="center"/>
                        <w:rPr>
                          <w:rFonts w:asciiTheme="majorHAnsi" w:hAnsiTheme="majorHAnsi" w:cstheme="majorHAnsi"/>
                          <w:b/>
                          <w:sz w:val="24"/>
                          <w:szCs w:val="24"/>
                        </w:rPr>
                        <w:pPrChange w:id="397" w:author="NaYEeM" w:date="2020-01-14T20:49:00Z">
                          <w:pPr>
                            <w:spacing w:after="0" w:line="240" w:lineRule="auto"/>
                            <w:jc w:val="center"/>
                          </w:pPr>
                        </w:pPrChange>
                      </w:pPr>
                    </w:p>
                  </w:txbxContent>
                </v:textbox>
                <w10:wrap anchorx="margin"/>
              </v:rect>
            </w:pict>
          </mc:Fallback>
        </mc:AlternateContent>
      </w:r>
    </w:p>
    <w:p w14:paraId="5216252E" w14:textId="369D2D74" w:rsidR="00EC315F" w:rsidRPr="00D468F0" w:rsidRDefault="00EC315F">
      <w:pPr>
        <w:spacing w:after="0" w:line="240" w:lineRule="auto"/>
        <w:jc w:val="both"/>
        <w:rPr>
          <w:rFonts w:ascii="Times New Roman" w:eastAsia="Times New Roman" w:hAnsi="Times New Roman" w:cs="Times New Roman"/>
          <w:sz w:val="24"/>
          <w:szCs w:val="24"/>
        </w:rPr>
      </w:pPr>
    </w:p>
    <w:p w14:paraId="62BAF172" w14:textId="77777777" w:rsidR="00D05681" w:rsidRPr="00D468F0" w:rsidRDefault="00D05681">
      <w:pPr>
        <w:spacing w:after="0" w:line="240" w:lineRule="auto"/>
        <w:jc w:val="both"/>
        <w:rPr>
          <w:rFonts w:ascii="Times New Roman" w:eastAsia="Times New Roman" w:hAnsi="Times New Roman" w:cs="Times New Roman"/>
          <w:b/>
          <w:sz w:val="24"/>
          <w:szCs w:val="24"/>
        </w:rPr>
      </w:pPr>
    </w:p>
    <w:p w14:paraId="4329817A" w14:textId="77777777" w:rsidR="00D05681" w:rsidRPr="00D468F0" w:rsidRDefault="00D05681">
      <w:pPr>
        <w:spacing w:after="0" w:line="240" w:lineRule="auto"/>
        <w:jc w:val="both"/>
        <w:rPr>
          <w:rFonts w:ascii="Times New Roman" w:eastAsia="Times New Roman" w:hAnsi="Times New Roman" w:cs="Times New Roman"/>
          <w:b/>
          <w:sz w:val="24"/>
          <w:szCs w:val="24"/>
        </w:rPr>
      </w:pPr>
    </w:p>
    <w:p w14:paraId="0D34B9E2" w14:textId="77777777" w:rsidR="00323818" w:rsidRDefault="00323818">
      <w:pPr>
        <w:spacing w:after="0" w:line="240" w:lineRule="auto"/>
        <w:jc w:val="both"/>
        <w:rPr>
          <w:ins w:id="398" w:author="NaYEeM" w:date="2020-01-17T16:09:00Z"/>
          <w:rFonts w:ascii="Times New Roman" w:eastAsia="Times New Roman" w:hAnsi="Times New Roman" w:cs="Times New Roman"/>
          <w:sz w:val="24"/>
          <w:szCs w:val="24"/>
        </w:rPr>
      </w:pPr>
    </w:p>
    <w:p w14:paraId="7F14D89A" w14:textId="31A8C405" w:rsidR="00D05681" w:rsidRPr="00D468F0" w:rsidDel="00377C8E" w:rsidRDefault="00D05681">
      <w:pPr>
        <w:spacing w:after="0" w:line="240" w:lineRule="auto"/>
        <w:jc w:val="both"/>
        <w:rPr>
          <w:del w:id="399" w:author="NaYEeM" w:date="2020-01-15T01:46:00Z"/>
          <w:rFonts w:ascii="Times New Roman" w:eastAsia="Times New Roman" w:hAnsi="Times New Roman" w:cs="Times New Roman"/>
          <w:sz w:val="24"/>
          <w:szCs w:val="24"/>
        </w:rPr>
      </w:pPr>
      <w:r w:rsidRPr="00D468F0">
        <w:rPr>
          <w:rFonts w:ascii="Times New Roman" w:eastAsia="Times New Roman" w:hAnsi="Times New Roman" w:cs="Times New Roman"/>
          <w:sz w:val="24"/>
          <w:szCs w:val="24"/>
        </w:rPr>
        <w:t>Fig</w:t>
      </w:r>
      <w:ins w:id="400" w:author="NaYEeM" w:date="2020-01-18T21:27:00Z">
        <w:r w:rsidR="0054119C">
          <w:rPr>
            <w:rFonts w:ascii="Times New Roman" w:eastAsia="Times New Roman" w:hAnsi="Times New Roman" w:cs="Times New Roman"/>
            <w:sz w:val="24"/>
            <w:szCs w:val="24"/>
          </w:rPr>
          <w:t>ure</w:t>
        </w:r>
      </w:ins>
      <w:del w:id="401" w:author="NaYEeM" w:date="2020-01-18T21:27:00Z">
        <w:r w:rsidRPr="00D468F0" w:rsidDel="0054119C">
          <w:rPr>
            <w:rFonts w:ascii="Times New Roman" w:eastAsia="Times New Roman" w:hAnsi="Times New Roman" w:cs="Times New Roman"/>
            <w:sz w:val="24"/>
            <w:szCs w:val="24"/>
          </w:rPr>
          <w:delText>.</w:delText>
        </w:r>
      </w:del>
      <w:r w:rsidRPr="00D468F0">
        <w:rPr>
          <w:rFonts w:ascii="Times New Roman" w:eastAsia="Times New Roman" w:hAnsi="Times New Roman" w:cs="Times New Roman"/>
          <w:sz w:val="24"/>
          <w:szCs w:val="24"/>
        </w:rPr>
        <w:t xml:space="preserve"> 1</w:t>
      </w:r>
      <w:ins w:id="402" w:author="NaYEeM" w:date="2020-01-18T21:27:00Z">
        <w:r w:rsidR="0054119C">
          <w:rPr>
            <w:rFonts w:ascii="Times New Roman" w:eastAsia="Times New Roman" w:hAnsi="Times New Roman" w:cs="Times New Roman"/>
            <w:sz w:val="24"/>
            <w:szCs w:val="24"/>
          </w:rPr>
          <w:t>:</w:t>
        </w:r>
      </w:ins>
      <w:r w:rsidRPr="00D468F0">
        <w:rPr>
          <w:rFonts w:ascii="Times New Roman" w:eastAsia="Times New Roman" w:hAnsi="Times New Roman" w:cs="Times New Roman"/>
          <w:sz w:val="24"/>
          <w:szCs w:val="24"/>
        </w:rPr>
        <w:t xml:space="preserve"> </w:t>
      </w:r>
      <w:ins w:id="403" w:author="NaYEeM" w:date="2019-07-11T03:27:00Z">
        <w:r w:rsidR="0039609E">
          <w:rPr>
            <w:rFonts w:ascii="Times New Roman" w:eastAsia="Times New Roman" w:hAnsi="Times New Roman" w:cs="Times New Roman"/>
            <w:sz w:val="24"/>
            <w:szCs w:val="24"/>
          </w:rPr>
          <w:t xml:space="preserve">Data </w:t>
        </w:r>
      </w:ins>
      <w:ins w:id="404" w:author="NaYEeM" w:date="2019-07-11T03:28:00Z">
        <w:r w:rsidR="0039609E">
          <w:rPr>
            <w:rFonts w:ascii="Times New Roman" w:eastAsia="Times New Roman" w:hAnsi="Times New Roman" w:cs="Times New Roman"/>
            <w:sz w:val="24"/>
            <w:szCs w:val="24"/>
          </w:rPr>
          <w:t>s</w:t>
        </w:r>
      </w:ins>
      <w:ins w:id="405" w:author="NaYEeM" w:date="2019-07-11T03:27:00Z">
        <w:r w:rsidR="0039609E">
          <w:rPr>
            <w:rFonts w:ascii="Times New Roman" w:eastAsia="Times New Roman" w:hAnsi="Times New Roman" w:cs="Times New Roman"/>
            <w:sz w:val="24"/>
            <w:szCs w:val="24"/>
          </w:rPr>
          <w:t xml:space="preserve">election </w:t>
        </w:r>
      </w:ins>
      <w:ins w:id="406" w:author="NaYEeM" w:date="2019-07-11T03:28:00Z">
        <w:r w:rsidR="0039609E">
          <w:rPr>
            <w:rFonts w:ascii="Times New Roman" w:eastAsia="Times New Roman" w:hAnsi="Times New Roman" w:cs="Times New Roman"/>
            <w:sz w:val="24"/>
            <w:szCs w:val="24"/>
          </w:rPr>
          <w:t>flow chart of the s</w:t>
        </w:r>
      </w:ins>
      <w:del w:id="407" w:author="NaYEeM" w:date="2019-07-11T03:28:00Z">
        <w:r w:rsidRPr="00D468F0" w:rsidDel="0039609E">
          <w:rPr>
            <w:rFonts w:ascii="Times New Roman" w:eastAsia="Times New Roman" w:hAnsi="Times New Roman" w:cs="Times New Roman"/>
            <w:sz w:val="24"/>
            <w:szCs w:val="24"/>
          </w:rPr>
          <w:delText>S</w:delText>
        </w:r>
      </w:del>
      <w:r w:rsidRPr="00D468F0">
        <w:rPr>
          <w:rFonts w:ascii="Times New Roman" w:eastAsia="Times New Roman" w:hAnsi="Times New Roman" w:cs="Times New Roman"/>
          <w:sz w:val="24"/>
          <w:szCs w:val="24"/>
        </w:rPr>
        <w:t>tudy population</w:t>
      </w:r>
    </w:p>
    <w:p w14:paraId="33167B82" w14:textId="77777777" w:rsidR="00D05681" w:rsidRPr="00D468F0" w:rsidDel="00377C8E" w:rsidRDefault="00D05681">
      <w:pPr>
        <w:spacing w:after="0" w:line="240" w:lineRule="auto"/>
        <w:jc w:val="both"/>
        <w:rPr>
          <w:del w:id="408" w:author="NaYEeM" w:date="2020-01-15T01:46:00Z"/>
          <w:rFonts w:ascii="Times New Roman" w:eastAsia="Times New Roman" w:hAnsi="Times New Roman" w:cs="Times New Roman"/>
          <w:b/>
          <w:sz w:val="24"/>
          <w:szCs w:val="24"/>
        </w:rPr>
      </w:pPr>
    </w:p>
    <w:p w14:paraId="181893F5" w14:textId="63965BEC" w:rsidR="00391AD0" w:rsidRDefault="00391AD0">
      <w:pPr>
        <w:spacing w:after="0" w:line="240" w:lineRule="auto"/>
        <w:jc w:val="both"/>
        <w:rPr>
          <w:ins w:id="409" w:author="NaYEeM" w:date="2020-01-15T01:47:00Z"/>
          <w:rFonts w:ascii="Times New Roman" w:eastAsia="Times New Roman" w:hAnsi="Times New Roman" w:cs="Times New Roman"/>
          <w:bCs/>
          <w:sz w:val="24"/>
          <w:szCs w:val="24"/>
        </w:rPr>
      </w:pPr>
    </w:p>
    <w:p w14:paraId="1A516213" w14:textId="77777777" w:rsidR="00377C8E" w:rsidRPr="00D468F0" w:rsidRDefault="00377C8E">
      <w:pPr>
        <w:spacing w:after="0" w:line="240" w:lineRule="auto"/>
        <w:jc w:val="both"/>
        <w:rPr>
          <w:ins w:id="410" w:author="NaYEeM" w:date="2019-07-07T21:08:00Z"/>
          <w:rFonts w:ascii="Times New Roman" w:eastAsia="Times New Roman" w:hAnsi="Times New Roman" w:cs="Times New Roman"/>
          <w:bCs/>
          <w:sz w:val="24"/>
          <w:szCs w:val="24"/>
          <w:rPrChange w:id="411" w:author="NaYEeM" w:date="2019-07-10T01:42:00Z">
            <w:rPr>
              <w:ins w:id="412" w:author="NaYEeM" w:date="2019-07-07T21:08:00Z"/>
              <w:rFonts w:ascii="Times New Roman" w:eastAsia="Times New Roman" w:hAnsi="Times New Roman" w:cs="Times New Roman"/>
              <w:b/>
              <w:sz w:val="24"/>
              <w:szCs w:val="24"/>
            </w:rPr>
          </w:rPrChange>
        </w:rPr>
      </w:pPr>
    </w:p>
    <w:p w14:paraId="2347BCB7" w14:textId="26AB9F43" w:rsidR="0004003C" w:rsidRPr="00D468F0" w:rsidDel="0052434E" w:rsidRDefault="00EC315F">
      <w:pPr>
        <w:spacing w:line="240" w:lineRule="auto"/>
        <w:jc w:val="both"/>
        <w:rPr>
          <w:del w:id="413" w:author="NaYEeM" w:date="2019-07-08T01:55:00Z"/>
          <w:rFonts w:ascii="Times New Roman" w:eastAsia="Times New Roman" w:hAnsi="Times New Roman" w:cs="Times New Roman"/>
          <w:sz w:val="24"/>
          <w:szCs w:val="24"/>
        </w:rPr>
        <w:pPrChange w:id="414" w:author="NaYEeM" w:date="2019-07-09T12:49:00Z">
          <w:pPr>
            <w:spacing w:after="0" w:line="240" w:lineRule="auto"/>
            <w:jc w:val="both"/>
          </w:pPr>
        </w:pPrChange>
      </w:pPr>
      <w:del w:id="415" w:author="NaYEeM" w:date="2019-07-08T01:55:00Z">
        <w:r w:rsidRPr="00D468F0" w:rsidDel="0052434E">
          <w:rPr>
            <w:rFonts w:ascii="Times New Roman" w:eastAsia="Times New Roman" w:hAnsi="Times New Roman" w:cs="Times New Roman"/>
            <w:b/>
            <w:sz w:val="24"/>
            <w:szCs w:val="24"/>
          </w:rPr>
          <w:delText xml:space="preserve">Response </w:delText>
        </w:r>
      </w:del>
      <w:ins w:id="416" w:author="Md Jamal Uddin" w:date="2019-05-24T15:21:00Z">
        <w:del w:id="417" w:author="NaYEeM" w:date="2019-07-08T01:55:00Z">
          <w:r w:rsidR="00A0067C" w:rsidRPr="00D468F0" w:rsidDel="0052434E">
            <w:rPr>
              <w:rFonts w:ascii="Times New Roman" w:eastAsia="Times New Roman" w:hAnsi="Times New Roman" w:cs="Times New Roman"/>
              <w:b/>
              <w:sz w:val="24"/>
              <w:szCs w:val="24"/>
            </w:rPr>
            <w:delText xml:space="preserve">Outcome </w:delText>
          </w:r>
        </w:del>
      </w:ins>
      <w:del w:id="418" w:author="NaYEeM" w:date="2019-07-08T01:55:00Z">
        <w:r w:rsidRPr="00D468F0" w:rsidDel="0052434E">
          <w:rPr>
            <w:rFonts w:ascii="Times New Roman" w:eastAsia="Times New Roman" w:hAnsi="Times New Roman" w:cs="Times New Roman"/>
            <w:b/>
            <w:sz w:val="24"/>
            <w:szCs w:val="24"/>
          </w:rPr>
          <w:delText>variable:</w:delText>
        </w:r>
        <w:r w:rsidRPr="00D468F0" w:rsidDel="0052434E">
          <w:rPr>
            <w:rFonts w:ascii="Times New Roman" w:eastAsia="Times New Roman" w:hAnsi="Times New Roman" w:cs="Times New Roman"/>
            <w:sz w:val="24"/>
            <w:szCs w:val="24"/>
          </w:rPr>
          <w:delText xml:space="preserve"> </w:delText>
        </w:r>
      </w:del>
    </w:p>
    <w:p w14:paraId="6D9EDA06" w14:textId="1CC9A2BF" w:rsidR="00F36489" w:rsidRPr="00D468F0" w:rsidDel="0052434E" w:rsidRDefault="00E86663">
      <w:pPr>
        <w:spacing w:line="240" w:lineRule="auto"/>
        <w:jc w:val="both"/>
        <w:rPr>
          <w:del w:id="419" w:author="NaYEeM" w:date="2019-07-08T01:55:00Z"/>
          <w:rFonts w:ascii="Times New Roman" w:hAnsi="Times New Roman" w:cs="Times New Roman"/>
          <w:sz w:val="24"/>
          <w:szCs w:val="24"/>
          <w:rPrChange w:id="420" w:author="NaYEeM" w:date="2019-07-10T01:42:00Z">
            <w:rPr>
              <w:del w:id="421" w:author="NaYEeM" w:date="2019-07-08T01:55:00Z"/>
              <w:rFonts w:ascii="Times New Roman" w:hAnsi="Times New Roman" w:cs="Times New Roman"/>
              <w:color w:val="212121"/>
              <w:sz w:val="24"/>
              <w:szCs w:val="24"/>
            </w:rPr>
          </w:rPrChange>
        </w:rPr>
        <w:pPrChange w:id="422" w:author="NaYEeM" w:date="2019-07-09T12:49:00Z">
          <w:pPr>
            <w:spacing w:after="0" w:line="240" w:lineRule="auto"/>
            <w:jc w:val="both"/>
          </w:pPr>
        </w:pPrChange>
      </w:pPr>
      <w:del w:id="423" w:author="NaYEeM" w:date="2019-07-08T01:55:00Z">
        <w:r w:rsidRPr="00D468F0" w:rsidDel="0052434E">
          <w:rPr>
            <w:rFonts w:ascii="Times New Roman" w:hAnsi="Times New Roman" w:cs="Times New Roman"/>
            <w:sz w:val="24"/>
            <w:szCs w:val="24"/>
            <w:rPrChange w:id="424" w:author="NaYEeM" w:date="2019-07-10T01:42:00Z">
              <w:rPr>
                <w:rFonts w:ascii="Times New Roman" w:hAnsi="Times New Roman" w:cs="Times New Roman"/>
                <w:color w:val="212121"/>
                <w:sz w:val="24"/>
                <w:szCs w:val="24"/>
              </w:rPr>
            </w:rPrChange>
          </w:rPr>
          <w:delText>In this study, Child disease is taken as a</w:delText>
        </w:r>
      </w:del>
      <w:ins w:id="425" w:author="Md Jamal Uddin" w:date="2019-05-22T14:38:00Z">
        <w:del w:id="426" w:author="NaYEeM" w:date="2019-07-08T01:55:00Z">
          <w:r w:rsidR="00BA2F0B" w:rsidRPr="00D468F0" w:rsidDel="0052434E">
            <w:rPr>
              <w:rFonts w:ascii="Times New Roman" w:hAnsi="Times New Roman" w:cs="Times New Roman"/>
              <w:sz w:val="24"/>
              <w:szCs w:val="24"/>
              <w:rPrChange w:id="427" w:author="NaYEeM" w:date="2019-07-10T01:42:00Z">
                <w:rPr>
                  <w:rFonts w:ascii="Times New Roman" w:hAnsi="Times New Roman" w:cs="Times New Roman"/>
                  <w:color w:val="212121"/>
                  <w:sz w:val="24"/>
                  <w:szCs w:val="24"/>
                </w:rPr>
              </w:rPrChange>
            </w:rPr>
            <w:delText>n outcome</w:delText>
          </w:r>
        </w:del>
      </w:ins>
      <w:del w:id="428" w:author="NaYEeM" w:date="2019-07-08T01:55:00Z">
        <w:r w:rsidRPr="00D468F0" w:rsidDel="0052434E">
          <w:rPr>
            <w:rFonts w:ascii="Times New Roman" w:hAnsi="Times New Roman" w:cs="Times New Roman"/>
            <w:sz w:val="24"/>
            <w:szCs w:val="24"/>
            <w:rPrChange w:id="429" w:author="NaYEeM" w:date="2019-07-10T01:42:00Z">
              <w:rPr>
                <w:rFonts w:ascii="Times New Roman" w:hAnsi="Times New Roman" w:cs="Times New Roman"/>
                <w:color w:val="212121"/>
                <w:sz w:val="24"/>
                <w:szCs w:val="24"/>
              </w:rPr>
            </w:rPrChange>
          </w:rPr>
          <w:delText xml:space="preserve"> dependent variable. A child is identified as suffering from diseases if their mother reported that the child had diarrhea, blood in stools, fever, cough, breathing, a problem in chest and problem in the nose in the two weeks prior to the survey date. We have considered the outcome variable by counting all that early childhood diseases.</w:delText>
        </w:r>
      </w:del>
    </w:p>
    <w:p w14:paraId="292F704E" w14:textId="7E7536F9" w:rsidR="00E86663" w:rsidRPr="00D468F0" w:rsidDel="0052434E" w:rsidRDefault="00E86663">
      <w:pPr>
        <w:spacing w:line="240" w:lineRule="auto"/>
        <w:jc w:val="both"/>
        <w:rPr>
          <w:del w:id="430" w:author="NaYEeM" w:date="2019-07-08T01:55:00Z"/>
          <w:rFonts w:ascii="Times New Roman" w:hAnsi="Times New Roman" w:cs="Times New Roman"/>
          <w:sz w:val="24"/>
          <w:szCs w:val="24"/>
          <w:rPrChange w:id="431" w:author="NaYEeM" w:date="2019-07-10T01:42:00Z">
            <w:rPr>
              <w:del w:id="432" w:author="NaYEeM" w:date="2019-07-08T01:55:00Z"/>
              <w:rFonts w:ascii="Times New Roman" w:hAnsi="Times New Roman" w:cs="Times New Roman"/>
              <w:color w:val="212121"/>
              <w:sz w:val="24"/>
              <w:szCs w:val="24"/>
            </w:rPr>
          </w:rPrChange>
        </w:rPr>
        <w:pPrChange w:id="433" w:author="NaYEeM" w:date="2019-07-09T12:49:00Z">
          <w:pPr>
            <w:spacing w:after="0" w:line="240" w:lineRule="auto"/>
            <w:jc w:val="both"/>
          </w:pPr>
        </w:pPrChange>
      </w:pPr>
    </w:p>
    <w:p w14:paraId="7CBE3079" w14:textId="12F8C6B6" w:rsidR="00E86663" w:rsidRPr="00D468F0" w:rsidDel="0052434E" w:rsidRDefault="0022447E" w:rsidP="00923FC4">
      <w:pPr>
        <w:pStyle w:val="HTMLPreformatted"/>
        <w:shd w:val="clear" w:color="auto" w:fill="FFFFFF"/>
        <w:jc w:val="both"/>
        <w:rPr>
          <w:del w:id="434" w:author="NaYEeM" w:date="2019-07-08T01:55:00Z"/>
          <w:rFonts w:ascii="Times New Roman" w:hAnsi="Times New Roman" w:cs="Times New Roman"/>
          <w:b/>
          <w:sz w:val="24"/>
          <w:szCs w:val="24"/>
          <w:rPrChange w:id="435" w:author="NaYEeM" w:date="2019-07-10T01:42:00Z">
            <w:rPr>
              <w:del w:id="436" w:author="NaYEeM" w:date="2019-07-08T01:55:00Z"/>
              <w:rFonts w:ascii="Times New Roman" w:hAnsi="Times New Roman" w:cs="Times New Roman"/>
              <w:b/>
              <w:color w:val="000000"/>
              <w:sz w:val="24"/>
              <w:szCs w:val="24"/>
            </w:rPr>
          </w:rPrChange>
        </w:rPr>
      </w:pPr>
      <w:del w:id="437" w:author="NaYEeM" w:date="2019-07-08T01:55:00Z">
        <w:r w:rsidRPr="00D468F0" w:rsidDel="0052434E">
          <w:rPr>
            <w:rFonts w:ascii="Times New Roman" w:hAnsi="Times New Roman" w:cs="Times New Roman"/>
            <w:b/>
            <w:sz w:val="24"/>
            <w:szCs w:val="24"/>
            <w:rPrChange w:id="438" w:author="NaYEeM" w:date="2019-07-10T01:42:00Z">
              <w:rPr>
                <w:rFonts w:ascii="Times New Roman" w:hAnsi="Times New Roman" w:cs="Times New Roman"/>
                <w:b/>
                <w:color w:val="000000"/>
                <w:sz w:val="24"/>
                <w:szCs w:val="24"/>
              </w:rPr>
            </w:rPrChange>
          </w:rPr>
          <w:delText>Exposure variable:</w:delText>
        </w:r>
      </w:del>
    </w:p>
    <w:p w14:paraId="19EAC386" w14:textId="1FDA9B17" w:rsidR="006B70E3" w:rsidRPr="00D468F0" w:rsidDel="0052434E" w:rsidRDefault="00E86663" w:rsidP="00923FC4">
      <w:pPr>
        <w:pStyle w:val="HTMLPreformatted"/>
        <w:shd w:val="clear" w:color="auto" w:fill="FFFFFF"/>
        <w:jc w:val="both"/>
        <w:rPr>
          <w:ins w:id="439" w:author="Md Jamal Uddin" w:date="2019-05-22T12:15:00Z"/>
          <w:del w:id="440" w:author="NaYEeM" w:date="2019-07-08T01:55:00Z"/>
          <w:rFonts w:ascii="Times New Roman" w:hAnsi="Times New Roman" w:cs="Times New Roman"/>
          <w:sz w:val="24"/>
          <w:szCs w:val="24"/>
          <w:rPrChange w:id="441" w:author="NaYEeM" w:date="2019-07-10T01:42:00Z">
            <w:rPr>
              <w:ins w:id="442" w:author="Md Jamal Uddin" w:date="2019-05-22T12:15:00Z"/>
              <w:del w:id="443" w:author="NaYEeM" w:date="2019-07-08T01:55:00Z"/>
              <w:rFonts w:ascii="Times New Roman" w:hAnsi="Times New Roman" w:cs="Times New Roman"/>
              <w:color w:val="000000"/>
              <w:sz w:val="24"/>
              <w:szCs w:val="24"/>
            </w:rPr>
          </w:rPrChange>
        </w:rPr>
      </w:pPr>
      <w:del w:id="444" w:author="NaYEeM" w:date="2019-07-08T01:55:00Z">
        <w:r w:rsidRPr="00D468F0" w:rsidDel="0052434E">
          <w:rPr>
            <w:rFonts w:ascii="Times New Roman" w:hAnsi="Times New Roman" w:cs="Times New Roman"/>
            <w:sz w:val="24"/>
            <w:szCs w:val="24"/>
            <w:rPrChange w:id="445" w:author="NaYEeM" w:date="2019-07-10T01:42:00Z">
              <w:rPr>
                <w:rFonts w:ascii="Times New Roman" w:hAnsi="Times New Roman" w:cs="Times New Roman"/>
                <w:color w:val="000000"/>
                <w:sz w:val="24"/>
                <w:szCs w:val="24"/>
              </w:rPr>
            </w:rPrChange>
          </w:rPr>
          <w:delText>Our</w:delText>
        </w:r>
      </w:del>
      <w:ins w:id="446" w:author="Md Jamal Uddin" w:date="2019-05-22T14:40:00Z">
        <w:del w:id="447" w:author="NaYEeM" w:date="2019-07-08T01:55:00Z">
          <w:r w:rsidR="00BA2F0B" w:rsidRPr="00D468F0" w:rsidDel="0052434E">
            <w:rPr>
              <w:rFonts w:ascii="Times New Roman" w:hAnsi="Times New Roman" w:cs="Times New Roman"/>
              <w:sz w:val="24"/>
              <w:szCs w:val="24"/>
              <w:rPrChange w:id="448" w:author="NaYEeM" w:date="2019-07-10T01:42:00Z">
                <w:rPr>
                  <w:rFonts w:ascii="Times New Roman" w:hAnsi="Times New Roman" w:cs="Times New Roman"/>
                  <w:color w:val="000000"/>
                  <w:sz w:val="24"/>
                  <w:szCs w:val="24"/>
                </w:rPr>
              </w:rPrChange>
            </w:rPr>
            <w:delText>The</w:delText>
          </w:r>
        </w:del>
      </w:ins>
      <w:del w:id="449" w:author="NaYEeM" w:date="2019-07-08T01:55:00Z">
        <w:r w:rsidRPr="00D468F0" w:rsidDel="0052434E">
          <w:rPr>
            <w:rFonts w:ascii="Times New Roman" w:hAnsi="Times New Roman" w:cs="Times New Roman"/>
            <w:sz w:val="24"/>
            <w:szCs w:val="24"/>
            <w:rPrChange w:id="450" w:author="NaYEeM" w:date="2019-07-10T01:42:00Z">
              <w:rPr>
                <w:rFonts w:ascii="Times New Roman" w:hAnsi="Times New Roman" w:cs="Times New Roman"/>
                <w:color w:val="000000"/>
                <w:sz w:val="24"/>
                <w:szCs w:val="24"/>
              </w:rPr>
            </w:rPrChange>
          </w:rPr>
          <w:delText xml:space="preserve"> exposure variable is </w:delText>
        </w:r>
      </w:del>
      <w:ins w:id="451" w:author="Md Jamal Uddin" w:date="2019-05-22T14:40:00Z">
        <w:del w:id="452" w:author="NaYEeM" w:date="2019-07-08T01:55:00Z">
          <w:r w:rsidR="00BA2F0B" w:rsidRPr="00D468F0" w:rsidDel="0052434E">
            <w:rPr>
              <w:rFonts w:ascii="Times New Roman" w:hAnsi="Times New Roman" w:cs="Times New Roman"/>
              <w:sz w:val="24"/>
              <w:szCs w:val="24"/>
              <w:rPrChange w:id="453" w:author="NaYEeM" w:date="2019-07-10T01:42:00Z">
                <w:rPr>
                  <w:rFonts w:ascii="Times New Roman" w:hAnsi="Times New Roman" w:cs="Times New Roman"/>
                  <w:color w:val="000000"/>
                  <w:sz w:val="24"/>
                  <w:szCs w:val="24"/>
                </w:rPr>
              </w:rPrChange>
            </w:rPr>
            <w:delText xml:space="preserve">was </w:delText>
          </w:r>
        </w:del>
      </w:ins>
      <w:del w:id="454" w:author="NaYEeM" w:date="2019-07-08T01:55:00Z">
        <w:r w:rsidRPr="00D468F0" w:rsidDel="0052434E">
          <w:rPr>
            <w:rFonts w:ascii="Times New Roman" w:hAnsi="Times New Roman" w:cs="Times New Roman"/>
            <w:sz w:val="24"/>
            <w:szCs w:val="24"/>
            <w:rPrChange w:id="455" w:author="NaYEeM" w:date="2019-07-10T01:42:00Z">
              <w:rPr>
                <w:rFonts w:ascii="Times New Roman" w:hAnsi="Times New Roman" w:cs="Times New Roman"/>
                <w:color w:val="000000"/>
                <w:sz w:val="24"/>
                <w:szCs w:val="24"/>
              </w:rPr>
            </w:rPrChange>
          </w:rPr>
          <w:delText xml:space="preserve">a binary variable that indicates types of breastfeeding: Exclusive </w:delText>
        </w:r>
      </w:del>
      <w:ins w:id="456" w:author="Md Jamal Uddin" w:date="2019-05-22T14:40:00Z">
        <w:del w:id="457" w:author="NaYEeM" w:date="2019-07-08T01:55:00Z">
          <w:r w:rsidR="00BA2F0B" w:rsidRPr="00D468F0" w:rsidDel="0052434E">
            <w:rPr>
              <w:rFonts w:ascii="Times New Roman" w:hAnsi="Times New Roman" w:cs="Times New Roman"/>
              <w:sz w:val="24"/>
              <w:szCs w:val="24"/>
              <w:rPrChange w:id="458" w:author="NaYEeM" w:date="2019-07-10T01:42:00Z">
                <w:rPr>
                  <w:rFonts w:ascii="Times New Roman" w:hAnsi="Times New Roman" w:cs="Times New Roman"/>
                  <w:color w:val="000000"/>
                  <w:sz w:val="24"/>
                  <w:szCs w:val="24"/>
                </w:rPr>
              </w:rPrChange>
            </w:rPr>
            <w:delText xml:space="preserve">exclusive </w:delText>
          </w:r>
        </w:del>
      </w:ins>
      <w:del w:id="459" w:author="NaYEeM" w:date="2019-07-08T01:55:00Z">
        <w:r w:rsidRPr="00D468F0" w:rsidDel="0052434E">
          <w:rPr>
            <w:rFonts w:ascii="Times New Roman" w:hAnsi="Times New Roman" w:cs="Times New Roman"/>
            <w:sz w:val="24"/>
            <w:szCs w:val="24"/>
            <w:rPrChange w:id="460" w:author="NaYEeM" w:date="2019-07-10T01:42:00Z">
              <w:rPr>
                <w:rFonts w:ascii="Times New Roman" w:hAnsi="Times New Roman" w:cs="Times New Roman"/>
                <w:color w:val="000000"/>
                <w:sz w:val="24"/>
                <w:szCs w:val="24"/>
              </w:rPr>
            </w:rPrChange>
          </w:rPr>
          <w:delText>breastfeeding (EBF) versus non-exclusive breastfeeding (non-EBF). EBF variable is coded as 1 if the child takes EBF, otherwise 0 (non-EBF).</w:delText>
        </w:r>
      </w:del>
    </w:p>
    <w:p w14:paraId="184D77C9" w14:textId="62305A53" w:rsidR="0022447E" w:rsidRPr="00D468F0" w:rsidDel="0052434E" w:rsidRDefault="005E0717" w:rsidP="00923FC4">
      <w:pPr>
        <w:pStyle w:val="HTMLPreformatted"/>
        <w:shd w:val="clear" w:color="auto" w:fill="FFFFFF"/>
        <w:jc w:val="both"/>
        <w:rPr>
          <w:del w:id="461" w:author="NaYEeM" w:date="2019-07-08T01:55:00Z"/>
          <w:rFonts w:ascii="Times New Roman" w:hAnsi="Times New Roman" w:cs="Times New Roman"/>
          <w:sz w:val="24"/>
          <w:szCs w:val="24"/>
          <w:rPrChange w:id="462" w:author="NaYEeM" w:date="2019-07-10T01:42:00Z">
            <w:rPr>
              <w:del w:id="463" w:author="NaYEeM" w:date="2019-07-08T01:55:00Z"/>
              <w:rFonts w:ascii="Times New Roman" w:hAnsi="Times New Roman" w:cs="Times New Roman"/>
              <w:color w:val="000000"/>
              <w:sz w:val="24"/>
              <w:szCs w:val="24"/>
            </w:rPr>
          </w:rPrChange>
        </w:rPr>
      </w:pPr>
      <w:del w:id="464" w:author="NaYEeM" w:date="2019-07-08T01:55:00Z">
        <w:r w:rsidRPr="00D468F0" w:rsidDel="0052434E">
          <w:rPr>
            <w:rFonts w:ascii="Times New Roman" w:hAnsi="Times New Roman" w:cs="Times New Roman"/>
            <w:sz w:val="24"/>
            <w:szCs w:val="24"/>
            <w:rPrChange w:id="465" w:author="NaYEeM" w:date="2019-07-10T01:42:00Z">
              <w:rPr>
                <w:rFonts w:ascii="Times New Roman" w:hAnsi="Times New Roman" w:cs="Times New Roman"/>
                <w:color w:val="000000"/>
                <w:sz w:val="24"/>
                <w:szCs w:val="24"/>
              </w:rPr>
            </w:rPrChange>
          </w:rPr>
          <w:br/>
        </w:r>
      </w:del>
    </w:p>
    <w:p w14:paraId="65848421" w14:textId="74060B6C" w:rsidR="005E0717" w:rsidRPr="00D468F0" w:rsidDel="0052434E" w:rsidRDefault="005E0717" w:rsidP="00923FC4">
      <w:pPr>
        <w:pStyle w:val="HTMLPreformatted"/>
        <w:shd w:val="clear" w:color="auto" w:fill="FFFFFF"/>
        <w:jc w:val="both"/>
        <w:rPr>
          <w:del w:id="466" w:author="NaYEeM" w:date="2019-07-08T01:55:00Z"/>
          <w:rFonts w:ascii="Times New Roman" w:hAnsi="Times New Roman" w:cs="Times New Roman"/>
          <w:sz w:val="24"/>
          <w:szCs w:val="24"/>
          <w:rPrChange w:id="467" w:author="NaYEeM" w:date="2019-07-10T01:42:00Z">
            <w:rPr>
              <w:del w:id="468" w:author="NaYEeM" w:date="2019-07-08T01:55:00Z"/>
              <w:rFonts w:ascii="Times New Roman" w:hAnsi="Times New Roman" w:cs="Times New Roman"/>
              <w:color w:val="000000"/>
              <w:sz w:val="24"/>
              <w:szCs w:val="24"/>
            </w:rPr>
          </w:rPrChange>
        </w:rPr>
      </w:pPr>
    </w:p>
    <w:p w14:paraId="3A268F06" w14:textId="0EBD22C9" w:rsidR="00C57825" w:rsidRPr="00D468F0" w:rsidDel="0052434E" w:rsidRDefault="00D60CA8" w:rsidP="00923FC4">
      <w:pPr>
        <w:pStyle w:val="HTMLPreformatted"/>
        <w:shd w:val="clear" w:color="auto" w:fill="FFFFFF"/>
        <w:jc w:val="both"/>
        <w:rPr>
          <w:del w:id="469" w:author="NaYEeM" w:date="2019-07-08T01:55:00Z"/>
          <w:rFonts w:ascii="Times New Roman" w:hAnsi="Times New Roman" w:cs="Times New Roman"/>
          <w:b/>
          <w:sz w:val="24"/>
          <w:szCs w:val="24"/>
          <w:rPrChange w:id="470" w:author="NaYEeM" w:date="2019-07-10T01:42:00Z">
            <w:rPr>
              <w:del w:id="471" w:author="NaYEeM" w:date="2019-07-08T01:55:00Z"/>
              <w:rFonts w:ascii="Times New Roman" w:hAnsi="Times New Roman" w:cs="Times New Roman"/>
              <w:b/>
              <w:color w:val="000000"/>
              <w:sz w:val="24"/>
              <w:szCs w:val="24"/>
            </w:rPr>
          </w:rPrChange>
        </w:rPr>
      </w:pPr>
      <w:del w:id="472" w:author="NaYEeM" w:date="2019-07-08T01:55:00Z">
        <w:r w:rsidRPr="00D468F0" w:rsidDel="0052434E">
          <w:rPr>
            <w:rFonts w:ascii="Times New Roman" w:hAnsi="Times New Roman" w:cs="Times New Roman"/>
            <w:b/>
            <w:sz w:val="24"/>
            <w:szCs w:val="24"/>
            <w:rPrChange w:id="473" w:author="NaYEeM" w:date="2019-07-10T01:42:00Z">
              <w:rPr>
                <w:rFonts w:ascii="Times New Roman" w:hAnsi="Times New Roman" w:cs="Times New Roman"/>
                <w:b/>
                <w:color w:val="000000"/>
                <w:sz w:val="24"/>
                <w:szCs w:val="24"/>
              </w:rPr>
            </w:rPrChange>
          </w:rPr>
          <w:delText xml:space="preserve">Potential confounding variables: </w:delText>
        </w:r>
      </w:del>
    </w:p>
    <w:p w14:paraId="6ED4CCEE" w14:textId="667371BA" w:rsidR="00E86663" w:rsidRPr="00D468F0" w:rsidDel="0052434E" w:rsidRDefault="00E86663" w:rsidP="00923FC4">
      <w:pPr>
        <w:pStyle w:val="HTMLPreformatted"/>
        <w:shd w:val="clear" w:color="auto" w:fill="FFFFFF"/>
        <w:jc w:val="both"/>
        <w:rPr>
          <w:del w:id="474" w:author="NaYEeM" w:date="2019-07-08T01:55:00Z"/>
          <w:rFonts w:ascii="Times New Roman" w:hAnsi="Times New Roman" w:cs="Times New Roman"/>
          <w:sz w:val="24"/>
          <w:szCs w:val="24"/>
          <w:rPrChange w:id="475" w:author="NaYEeM" w:date="2019-07-10T01:42:00Z">
            <w:rPr>
              <w:del w:id="476" w:author="NaYEeM" w:date="2019-07-08T01:55:00Z"/>
              <w:rFonts w:ascii="Times New Roman" w:hAnsi="Times New Roman" w:cs="Times New Roman"/>
              <w:color w:val="000000"/>
              <w:sz w:val="24"/>
              <w:szCs w:val="24"/>
            </w:rPr>
          </w:rPrChange>
        </w:rPr>
      </w:pPr>
      <w:del w:id="477" w:author="NaYEeM" w:date="2019-07-08T01:55:00Z">
        <w:r w:rsidRPr="00D468F0" w:rsidDel="0052434E">
          <w:rPr>
            <w:rFonts w:ascii="Times New Roman" w:hAnsi="Times New Roman" w:cs="Times New Roman"/>
            <w:sz w:val="24"/>
            <w:szCs w:val="24"/>
            <w:rPrChange w:id="478" w:author="NaYEeM" w:date="2019-07-10T01:42:00Z">
              <w:rPr>
                <w:rFonts w:ascii="Times New Roman" w:hAnsi="Times New Roman" w:cs="Times New Roman"/>
                <w:color w:val="000000"/>
                <w:sz w:val="24"/>
                <w:szCs w:val="24"/>
              </w:rPr>
            </w:rPrChange>
          </w:rPr>
          <w:delText>In this study, for identifying mother’s characteristics</w:delText>
        </w:r>
      </w:del>
      <w:ins w:id="479" w:author="Md Jamal Uddin" w:date="2019-05-22T14:40:00Z">
        <w:del w:id="480" w:author="NaYEeM" w:date="2019-07-08T01:55:00Z">
          <w:r w:rsidR="00BA2F0B" w:rsidRPr="00D468F0" w:rsidDel="0052434E">
            <w:rPr>
              <w:rFonts w:ascii="Times New Roman" w:hAnsi="Times New Roman" w:cs="Times New Roman"/>
              <w:sz w:val="24"/>
              <w:szCs w:val="24"/>
              <w:rPrChange w:id="481" w:author="NaYEeM" w:date="2019-07-10T01:42:00Z">
                <w:rPr>
                  <w:rFonts w:ascii="Times New Roman" w:hAnsi="Times New Roman" w:cs="Times New Roman"/>
                  <w:color w:val="000000"/>
                  <w:sz w:val="24"/>
                  <w:szCs w:val="24"/>
                </w:rPr>
              </w:rPrChange>
            </w:rPr>
            <w:delText>,</w:delText>
          </w:r>
        </w:del>
      </w:ins>
      <w:del w:id="482" w:author="NaYEeM" w:date="2019-07-08T01:55:00Z">
        <w:r w:rsidRPr="00D468F0" w:rsidDel="0052434E">
          <w:rPr>
            <w:rFonts w:ascii="Times New Roman" w:hAnsi="Times New Roman" w:cs="Times New Roman"/>
            <w:sz w:val="24"/>
            <w:szCs w:val="24"/>
            <w:rPrChange w:id="483" w:author="NaYEeM" w:date="2019-07-10T01:42:00Z">
              <w:rPr>
                <w:rFonts w:ascii="Times New Roman" w:hAnsi="Times New Roman" w:cs="Times New Roman"/>
                <w:color w:val="000000"/>
                <w:sz w:val="24"/>
                <w:szCs w:val="24"/>
              </w:rPr>
            </w:rPrChange>
          </w:rPr>
          <w:delText xml:space="preserve"> age (in yrs.), division, </w:delText>
        </w:r>
      </w:del>
      <w:ins w:id="484" w:author="Md Jamal Uddin" w:date="2019-05-22T14:41:00Z">
        <w:del w:id="485" w:author="NaYEeM" w:date="2019-07-08T01:55:00Z">
          <w:r w:rsidR="00BA2F0B" w:rsidRPr="00D468F0" w:rsidDel="0052434E">
            <w:rPr>
              <w:rFonts w:ascii="Times New Roman" w:hAnsi="Times New Roman" w:cs="Times New Roman"/>
              <w:sz w:val="24"/>
              <w:szCs w:val="24"/>
              <w:rPrChange w:id="486" w:author="NaYEeM" w:date="2019-07-10T01:42:00Z">
                <w:rPr>
                  <w:rFonts w:ascii="Times New Roman" w:hAnsi="Times New Roman" w:cs="Times New Roman"/>
                  <w:color w:val="000000"/>
                  <w:sz w:val="24"/>
                  <w:szCs w:val="24"/>
                </w:rPr>
              </w:rPrChange>
            </w:rPr>
            <w:delText xml:space="preserve">place of </w:delText>
          </w:r>
        </w:del>
      </w:ins>
      <w:del w:id="487" w:author="NaYEeM" w:date="2019-07-08T01:55:00Z">
        <w:r w:rsidRPr="00D468F0" w:rsidDel="0052434E">
          <w:rPr>
            <w:rFonts w:ascii="Times New Roman" w:hAnsi="Times New Roman" w:cs="Times New Roman"/>
            <w:sz w:val="24"/>
            <w:szCs w:val="24"/>
            <w:rPrChange w:id="488" w:author="NaYEeM" w:date="2019-07-10T01:42:00Z">
              <w:rPr>
                <w:rFonts w:ascii="Times New Roman" w:hAnsi="Times New Roman" w:cs="Times New Roman"/>
                <w:color w:val="000000"/>
                <w:sz w:val="24"/>
                <w:szCs w:val="24"/>
              </w:rPr>
            </w:rPrChange>
          </w:rPr>
          <w:delText>residence, mother’s worked before pregnancy, mothers’ educational level, fathers’ occupation, religion, mass media</w:delText>
        </w:r>
      </w:del>
      <w:ins w:id="489" w:author="Md Jamal Uddin" w:date="2019-05-22T14:41:00Z">
        <w:del w:id="490" w:author="NaYEeM" w:date="2019-07-08T01:55:00Z">
          <w:r w:rsidR="00BA2F0B" w:rsidRPr="00D468F0" w:rsidDel="0052434E">
            <w:rPr>
              <w:rFonts w:ascii="Times New Roman" w:hAnsi="Times New Roman" w:cs="Times New Roman"/>
              <w:sz w:val="24"/>
              <w:szCs w:val="24"/>
              <w:rPrChange w:id="491" w:author="NaYEeM" w:date="2019-07-10T01:42:00Z">
                <w:rPr>
                  <w:rFonts w:ascii="Times New Roman" w:hAnsi="Times New Roman" w:cs="Times New Roman"/>
                  <w:color w:val="000000"/>
                  <w:sz w:val="24"/>
                  <w:szCs w:val="24"/>
                </w:rPr>
              </w:rPrChange>
            </w:rPr>
            <w:delText xml:space="preserve"> access</w:delText>
          </w:r>
        </w:del>
      </w:ins>
      <w:del w:id="492" w:author="NaYEeM" w:date="2019-07-08T01:55:00Z">
        <w:r w:rsidRPr="00D468F0" w:rsidDel="0052434E">
          <w:rPr>
            <w:rFonts w:ascii="Times New Roman" w:hAnsi="Times New Roman" w:cs="Times New Roman"/>
            <w:sz w:val="24"/>
            <w:szCs w:val="24"/>
            <w:rPrChange w:id="493" w:author="NaYEeM" w:date="2019-07-10T01:42:00Z">
              <w:rPr>
                <w:rFonts w:ascii="Times New Roman" w:hAnsi="Times New Roman" w:cs="Times New Roman"/>
                <w:color w:val="000000"/>
                <w:sz w:val="24"/>
                <w:szCs w:val="24"/>
              </w:rPr>
            </w:rPrChange>
          </w:rPr>
          <w:delText xml:space="preserve">, wealth status, mother’s body mass index (BMI), number of household members are assumed as possible predictor </w:delText>
        </w:r>
      </w:del>
      <w:ins w:id="494" w:author="Md Jamal Uddin" w:date="2019-05-22T14:42:00Z">
        <w:del w:id="495" w:author="NaYEeM" w:date="2019-07-08T01:55:00Z">
          <w:r w:rsidR="00BA2F0B" w:rsidRPr="00D468F0" w:rsidDel="0052434E">
            <w:rPr>
              <w:rFonts w:ascii="Times New Roman" w:hAnsi="Times New Roman" w:cs="Times New Roman"/>
              <w:sz w:val="24"/>
              <w:szCs w:val="24"/>
              <w:rPrChange w:id="496" w:author="NaYEeM" w:date="2019-07-10T01:42:00Z">
                <w:rPr>
                  <w:rFonts w:ascii="Times New Roman" w:hAnsi="Times New Roman" w:cs="Times New Roman"/>
                  <w:color w:val="000000"/>
                  <w:sz w:val="24"/>
                  <w:szCs w:val="24"/>
                </w:rPr>
              </w:rPrChange>
            </w:rPr>
            <w:delText xml:space="preserve">confounding </w:delText>
          </w:r>
        </w:del>
      </w:ins>
      <w:del w:id="497" w:author="NaYEeM" w:date="2019-07-08T01:55:00Z">
        <w:r w:rsidRPr="00D468F0" w:rsidDel="0052434E">
          <w:rPr>
            <w:rFonts w:ascii="Times New Roman" w:hAnsi="Times New Roman" w:cs="Times New Roman"/>
            <w:sz w:val="24"/>
            <w:szCs w:val="24"/>
            <w:rPrChange w:id="498" w:author="NaYEeM" w:date="2019-07-10T01:42:00Z">
              <w:rPr>
                <w:rFonts w:ascii="Times New Roman" w:hAnsi="Times New Roman" w:cs="Times New Roman"/>
                <w:color w:val="000000"/>
                <w:sz w:val="24"/>
                <w:szCs w:val="24"/>
              </w:rPr>
            </w:rPrChange>
          </w:rPr>
          <w:delText>variables on the basis of the previous study and included in this study.</w:delText>
        </w:r>
      </w:del>
    </w:p>
    <w:p w14:paraId="141C95DB" w14:textId="708B893A" w:rsidR="000643EE" w:rsidRPr="00D468F0" w:rsidDel="0052434E" w:rsidRDefault="00E86663" w:rsidP="00923FC4">
      <w:pPr>
        <w:pStyle w:val="HTMLPreformatted"/>
        <w:shd w:val="clear" w:color="auto" w:fill="FFFFFF"/>
        <w:jc w:val="both"/>
        <w:rPr>
          <w:del w:id="499" w:author="NaYEeM" w:date="2019-07-08T01:55:00Z"/>
          <w:rFonts w:ascii="Times New Roman" w:hAnsi="Times New Roman" w:cs="Times New Roman"/>
          <w:sz w:val="24"/>
          <w:szCs w:val="24"/>
          <w:rPrChange w:id="500" w:author="NaYEeM" w:date="2019-07-10T01:42:00Z">
            <w:rPr>
              <w:del w:id="501" w:author="NaYEeM" w:date="2019-07-08T01:55:00Z"/>
              <w:rFonts w:ascii="Times New Roman" w:hAnsi="Times New Roman" w:cs="Times New Roman"/>
              <w:color w:val="000000"/>
              <w:sz w:val="24"/>
              <w:szCs w:val="24"/>
            </w:rPr>
          </w:rPrChange>
        </w:rPr>
      </w:pPr>
      <w:del w:id="502" w:author="NaYEeM" w:date="2019-07-08T01:55:00Z">
        <w:r w:rsidRPr="00D468F0" w:rsidDel="0052434E">
          <w:rPr>
            <w:rFonts w:ascii="Times New Roman" w:hAnsi="Times New Roman" w:cs="Times New Roman"/>
            <w:sz w:val="24"/>
            <w:szCs w:val="24"/>
            <w:rPrChange w:id="503" w:author="NaYEeM" w:date="2019-07-10T01:42:00Z">
              <w:rPr>
                <w:rFonts w:ascii="Times New Roman" w:hAnsi="Times New Roman" w:cs="Times New Roman"/>
                <w:color w:val="000000"/>
                <w:sz w:val="24"/>
                <w:szCs w:val="24"/>
              </w:rPr>
            </w:rPrChange>
          </w:rPr>
          <w:delText>For identifying child’s characteristics</w:delText>
        </w:r>
      </w:del>
      <w:ins w:id="504" w:author="Md Jamal Uddin" w:date="2019-05-22T14:42:00Z">
        <w:del w:id="505" w:author="NaYEeM" w:date="2019-07-08T01:55:00Z">
          <w:r w:rsidR="00BA2F0B" w:rsidRPr="00D468F0" w:rsidDel="0052434E">
            <w:rPr>
              <w:rFonts w:ascii="Times New Roman" w:hAnsi="Times New Roman" w:cs="Times New Roman"/>
              <w:sz w:val="24"/>
              <w:szCs w:val="24"/>
              <w:rPrChange w:id="506" w:author="NaYEeM" w:date="2019-07-10T01:42:00Z">
                <w:rPr>
                  <w:rFonts w:ascii="Times New Roman" w:hAnsi="Times New Roman" w:cs="Times New Roman"/>
                  <w:color w:val="000000"/>
                  <w:sz w:val="24"/>
                  <w:szCs w:val="24"/>
                </w:rPr>
              </w:rPrChange>
            </w:rPr>
            <w:delText>,</w:delText>
          </w:r>
        </w:del>
      </w:ins>
      <w:del w:id="507" w:author="NaYEeM" w:date="2019-07-08T01:55:00Z">
        <w:r w:rsidRPr="00D468F0" w:rsidDel="0052434E">
          <w:rPr>
            <w:rFonts w:ascii="Times New Roman" w:hAnsi="Times New Roman" w:cs="Times New Roman"/>
            <w:sz w:val="24"/>
            <w:szCs w:val="24"/>
            <w:rPrChange w:id="508" w:author="NaYEeM" w:date="2019-07-10T01:42:00Z">
              <w:rPr>
                <w:rFonts w:ascii="Times New Roman" w:hAnsi="Times New Roman" w:cs="Times New Roman"/>
                <w:color w:val="000000"/>
                <w:sz w:val="24"/>
                <w:szCs w:val="24"/>
              </w:rPr>
            </w:rPrChange>
          </w:rPr>
          <w:delText xml:space="preserve"> C-section, place of delivery, Sex, Size of the children (at birth) and Age of children (in month) are also assumed as possible predictor </w:delText>
        </w:r>
      </w:del>
      <w:ins w:id="509" w:author="Md Jamal Uddin" w:date="2019-05-22T14:42:00Z">
        <w:del w:id="510" w:author="NaYEeM" w:date="2019-07-08T01:55:00Z">
          <w:r w:rsidR="00BA2F0B" w:rsidRPr="00D468F0" w:rsidDel="0052434E">
            <w:rPr>
              <w:rFonts w:ascii="Times New Roman" w:hAnsi="Times New Roman" w:cs="Times New Roman"/>
              <w:sz w:val="24"/>
              <w:szCs w:val="24"/>
              <w:rPrChange w:id="511" w:author="NaYEeM" w:date="2019-07-10T01:42:00Z">
                <w:rPr>
                  <w:rFonts w:ascii="Times New Roman" w:hAnsi="Times New Roman" w:cs="Times New Roman"/>
                  <w:color w:val="000000"/>
                  <w:sz w:val="24"/>
                  <w:szCs w:val="24"/>
                </w:rPr>
              </w:rPrChange>
            </w:rPr>
            <w:delText>confounding variables</w:delText>
          </w:r>
        </w:del>
      </w:ins>
      <w:del w:id="512" w:author="NaYEeM" w:date="2019-07-08T01:55:00Z">
        <w:r w:rsidRPr="00D468F0" w:rsidDel="0052434E">
          <w:rPr>
            <w:rFonts w:ascii="Times New Roman" w:hAnsi="Times New Roman" w:cs="Times New Roman"/>
            <w:sz w:val="24"/>
            <w:szCs w:val="24"/>
            <w:rPrChange w:id="513" w:author="NaYEeM" w:date="2019-07-10T01:42:00Z">
              <w:rPr>
                <w:rFonts w:ascii="Times New Roman" w:hAnsi="Times New Roman" w:cs="Times New Roman"/>
                <w:color w:val="000000"/>
                <w:sz w:val="24"/>
                <w:szCs w:val="24"/>
              </w:rPr>
            </w:rPrChange>
          </w:rPr>
          <w:delText>variables on the basis of the previous study and included in this study.</w:delText>
        </w:r>
      </w:del>
    </w:p>
    <w:p w14:paraId="0C1F146D" w14:textId="3E6EA12A" w:rsidR="00912EFF" w:rsidRPr="00D468F0" w:rsidDel="0052434E" w:rsidRDefault="00912EFF" w:rsidP="004663D0">
      <w:pPr>
        <w:pStyle w:val="HTMLPreformatted"/>
        <w:shd w:val="clear" w:color="auto" w:fill="FFFFFF"/>
        <w:jc w:val="both"/>
        <w:rPr>
          <w:del w:id="514" w:author="NaYEeM" w:date="2019-07-08T01:55:00Z"/>
          <w:rFonts w:ascii="Times New Roman" w:hAnsi="Times New Roman" w:cs="Times New Roman"/>
          <w:sz w:val="24"/>
          <w:szCs w:val="24"/>
          <w:rPrChange w:id="515" w:author="NaYEeM" w:date="2019-07-10T01:42:00Z">
            <w:rPr>
              <w:del w:id="516" w:author="NaYEeM" w:date="2019-07-08T01:55:00Z"/>
              <w:rFonts w:ascii="Times New Roman" w:hAnsi="Times New Roman" w:cs="Times New Roman"/>
              <w:color w:val="000000"/>
              <w:sz w:val="24"/>
              <w:szCs w:val="24"/>
            </w:rPr>
          </w:rPrChange>
        </w:rPr>
      </w:pPr>
    </w:p>
    <w:p w14:paraId="5ECF2B4C" w14:textId="77777777" w:rsidR="00C41E8C" w:rsidRPr="00D468F0" w:rsidDel="0052434E" w:rsidRDefault="00C41E8C" w:rsidP="004663D0">
      <w:pPr>
        <w:pStyle w:val="HTMLPreformatted"/>
        <w:shd w:val="clear" w:color="auto" w:fill="FFFFFF"/>
        <w:jc w:val="both"/>
        <w:rPr>
          <w:del w:id="517" w:author="NaYEeM" w:date="2019-07-08T01:55:00Z"/>
          <w:rFonts w:ascii="Times New Roman" w:hAnsi="Times New Roman" w:cs="Times New Roman"/>
          <w:sz w:val="24"/>
          <w:szCs w:val="24"/>
        </w:rPr>
      </w:pPr>
    </w:p>
    <w:p w14:paraId="788FBF54" w14:textId="45045669" w:rsidR="00AE667B" w:rsidRPr="00D468F0" w:rsidRDefault="00AE667B" w:rsidP="004663D0">
      <w:pPr>
        <w:pStyle w:val="HTMLPreformatted"/>
        <w:shd w:val="clear" w:color="auto" w:fill="FFFFFF"/>
        <w:jc w:val="both"/>
        <w:rPr>
          <w:rFonts w:ascii="Times New Roman" w:hAnsi="Times New Roman" w:cs="Times New Roman"/>
          <w:b/>
          <w:sz w:val="24"/>
          <w:szCs w:val="24"/>
        </w:rPr>
      </w:pPr>
      <w:ins w:id="518" w:author="NaYEeM" w:date="2019-07-08T01:53:00Z">
        <w:r w:rsidRPr="00D468F0">
          <w:rPr>
            <w:rFonts w:ascii="Times New Roman" w:hAnsi="Times New Roman" w:cs="Times New Roman"/>
            <w:b/>
            <w:sz w:val="24"/>
            <w:szCs w:val="24"/>
          </w:rPr>
          <w:t>Sampling:</w:t>
        </w:r>
      </w:ins>
      <w:moveFromRangeStart w:id="519" w:author="NaYEeM" w:date="2019-07-08T01:53:00Z" w:name="move13443210"/>
      <w:moveFrom w:id="520" w:author="NaYEeM" w:date="2019-07-08T01:53:00Z">
        <w:r w:rsidR="00C41E8C" w:rsidRPr="00D468F0" w:rsidDel="00AE667B">
          <w:rPr>
            <w:rFonts w:ascii="Times New Roman" w:hAnsi="Times New Roman" w:cs="Times New Roman"/>
            <w:b/>
            <w:sz w:val="24"/>
            <w:szCs w:val="24"/>
          </w:rPr>
          <w:t>Statistical analyses:</w:t>
        </w:r>
      </w:moveFrom>
      <w:moveFromRangeEnd w:id="519"/>
    </w:p>
    <w:p w14:paraId="1B44B359" w14:textId="62A8DF4D" w:rsidR="0052434E" w:rsidRPr="00D468F0" w:rsidRDefault="001F20B2">
      <w:pPr>
        <w:tabs>
          <w:tab w:val="left" w:pos="2430"/>
        </w:tabs>
        <w:spacing w:after="0" w:line="240" w:lineRule="auto"/>
        <w:jc w:val="both"/>
        <w:rPr>
          <w:ins w:id="521" w:author="NaYEeM" w:date="2019-07-08T01:55:00Z"/>
          <w:rFonts w:ascii="Times New Roman" w:hAnsi="Times New Roman" w:cs="Times New Roman"/>
          <w:sz w:val="24"/>
          <w:szCs w:val="24"/>
          <w:rPrChange w:id="522" w:author="NaYEeM" w:date="2019-07-10T01:42:00Z">
            <w:rPr>
              <w:ins w:id="523" w:author="NaYEeM" w:date="2019-07-08T01:55:00Z"/>
              <w:rFonts w:ascii="Times New Roman" w:hAnsi="Times New Roman" w:cs="Times New Roman"/>
              <w:b/>
              <w:sz w:val="24"/>
              <w:szCs w:val="24"/>
            </w:rPr>
          </w:rPrChange>
        </w:rPr>
        <w:pPrChange w:id="524" w:author="NaYEeM" w:date="2019-07-10T01:36:00Z">
          <w:pPr>
            <w:pStyle w:val="HTMLPreformatted"/>
            <w:shd w:val="clear" w:color="auto" w:fill="FFFFFF"/>
            <w:jc w:val="both"/>
          </w:pPr>
        </w:pPrChange>
      </w:pPr>
      <w:bookmarkStart w:id="525" w:name="_Hlk20697675"/>
      <w:del w:id="526" w:author="NaYEeM" w:date="2019-07-08T01:54:00Z">
        <w:r w:rsidRPr="00D468F0" w:rsidDel="00AE667B">
          <w:rPr>
            <w:rFonts w:ascii="Times New Roman" w:hAnsi="Times New Roman" w:cs="Times New Roman"/>
            <w:sz w:val="24"/>
            <w:szCs w:val="24"/>
            <w:rPrChange w:id="527" w:author="NaYEeM" w:date="2019-07-10T01:42:00Z">
              <w:rPr>
                <w:rFonts w:ascii="Times New Roman" w:hAnsi="Times New Roman" w:cs="Times New Roman"/>
                <w:color w:val="212121"/>
                <w:sz w:val="24"/>
                <w:szCs w:val="24"/>
              </w:rPr>
            </w:rPrChange>
          </w:rPr>
          <w:delText xml:space="preserve">Descriptive statistics of each of the selected </w:delText>
        </w:r>
      </w:del>
      <w:ins w:id="528" w:author="Md Jamal Uddin" w:date="2019-05-22T14:43:00Z">
        <w:del w:id="529" w:author="NaYEeM" w:date="2019-07-08T01:54:00Z">
          <w:r w:rsidR="002964F1" w:rsidRPr="00D468F0" w:rsidDel="00AE667B">
            <w:rPr>
              <w:rFonts w:ascii="Times New Roman" w:hAnsi="Times New Roman" w:cs="Times New Roman"/>
              <w:sz w:val="24"/>
              <w:szCs w:val="24"/>
              <w:rPrChange w:id="530" w:author="NaYEeM" w:date="2019-07-10T01:42:00Z">
                <w:rPr>
                  <w:rFonts w:ascii="Times New Roman" w:hAnsi="Times New Roman" w:cs="Times New Roman"/>
                  <w:color w:val="212121"/>
                  <w:sz w:val="24"/>
                  <w:szCs w:val="24"/>
                </w:rPr>
              </w:rPrChange>
            </w:rPr>
            <w:delText xml:space="preserve">confounding </w:delText>
          </w:r>
        </w:del>
      </w:ins>
      <w:del w:id="531" w:author="NaYEeM" w:date="2019-07-08T01:54:00Z">
        <w:r w:rsidRPr="00D468F0" w:rsidDel="00AE667B">
          <w:rPr>
            <w:rFonts w:ascii="Times New Roman" w:hAnsi="Times New Roman" w:cs="Times New Roman"/>
            <w:sz w:val="24"/>
            <w:szCs w:val="24"/>
            <w:rPrChange w:id="532" w:author="NaYEeM" w:date="2019-07-10T01:42:00Z">
              <w:rPr>
                <w:rFonts w:ascii="Times New Roman" w:hAnsi="Times New Roman" w:cs="Times New Roman"/>
                <w:color w:val="212121"/>
                <w:sz w:val="24"/>
                <w:szCs w:val="24"/>
              </w:rPr>
            </w:rPrChange>
          </w:rPr>
          <w:delText xml:space="preserve">variables and distribution </w:delText>
        </w:r>
        <w:r w:rsidR="007C4EFB" w:rsidRPr="00D468F0" w:rsidDel="00AE667B">
          <w:rPr>
            <w:rFonts w:ascii="Times New Roman" w:hAnsi="Times New Roman" w:cs="Times New Roman"/>
            <w:sz w:val="24"/>
            <w:szCs w:val="24"/>
            <w:rPrChange w:id="533" w:author="NaYEeM" w:date="2019-07-10T01:42:00Z">
              <w:rPr>
                <w:rFonts w:ascii="Times New Roman" w:hAnsi="Times New Roman" w:cs="Times New Roman"/>
                <w:color w:val="212121"/>
                <w:sz w:val="24"/>
                <w:szCs w:val="24"/>
              </w:rPr>
            </w:rPrChange>
          </w:rPr>
          <w:delText>of EBF</w:delText>
        </w:r>
        <w:r w:rsidR="00521576" w:rsidRPr="00D468F0" w:rsidDel="00AE667B">
          <w:rPr>
            <w:rFonts w:ascii="Times New Roman" w:hAnsi="Times New Roman" w:cs="Times New Roman"/>
            <w:sz w:val="24"/>
            <w:szCs w:val="24"/>
            <w:rPrChange w:id="534" w:author="NaYEeM" w:date="2019-07-10T01:42:00Z">
              <w:rPr>
                <w:rFonts w:ascii="Times New Roman" w:hAnsi="Times New Roman" w:cs="Times New Roman"/>
                <w:color w:val="212121"/>
                <w:sz w:val="24"/>
                <w:szCs w:val="24"/>
              </w:rPr>
            </w:rPrChange>
          </w:rPr>
          <w:delText xml:space="preserve"> </w:delText>
        </w:r>
        <w:r w:rsidRPr="00D468F0" w:rsidDel="00AE667B">
          <w:rPr>
            <w:rFonts w:ascii="Times New Roman" w:hAnsi="Times New Roman" w:cs="Times New Roman"/>
            <w:sz w:val="24"/>
            <w:szCs w:val="24"/>
            <w:rPrChange w:id="535" w:author="NaYEeM" w:date="2019-07-10T01:42:00Z">
              <w:rPr>
                <w:rFonts w:ascii="Times New Roman" w:hAnsi="Times New Roman" w:cs="Times New Roman"/>
                <w:color w:val="212121"/>
                <w:sz w:val="24"/>
                <w:szCs w:val="24"/>
              </w:rPr>
            </w:rPrChange>
          </w:rPr>
          <w:delText xml:space="preserve">by different factors </w:delText>
        </w:r>
      </w:del>
      <w:ins w:id="536" w:author="Md Jamal Uddin" w:date="2019-05-22T14:43:00Z">
        <w:del w:id="537" w:author="NaYEeM" w:date="2019-07-08T01:54:00Z">
          <w:r w:rsidR="00A0726B" w:rsidRPr="00D468F0" w:rsidDel="00AE667B">
            <w:rPr>
              <w:rFonts w:ascii="Times New Roman" w:hAnsi="Times New Roman" w:cs="Times New Roman"/>
              <w:sz w:val="24"/>
              <w:szCs w:val="24"/>
              <w:rPrChange w:id="538" w:author="NaYEeM" w:date="2019-07-10T01:42:00Z">
                <w:rPr>
                  <w:rFonts w:ascii="Times New Roman" w:hAnsi="Times New Roman" w:cs="Times New Roman"/>
                  <w:color w:val="212121"/>
                  <w:sz w:val="24"/>
                  <w:szCs w:val="24"/>
                </w:rPr>
              </w:rPrChange>
            </w:rPr>
            <w:delText xml:space="preserve">variables </w:delText>
          </w:r>
        </w:del>
      </w:ins>
      <w:del w:id="539" w:author="NaYEeM" w:date="2019-07-08T01:54:00Z">
        <w:r w:rsidRPr="00D468F0" w:rsidDel="00AE667B">
          <w:rPr>
            <w:rFonts w:ascii="Times New Roman" w:hAnsi="Times New Roman" w:cs="Times New Roman"/>
            <w:sz w:val="24"/>
            <w:szCs w:val="24"/>
            <w:rPrChange w:id="540" w:author="NaYEeM" w:date="2019-07-10T01:42:00Z">
              <w:rPr>
                <w:rFonts w:ascii="Times New Roman" w:hAnsi="Times New Roman" w:cs="Times New Roman"/>
                <w:color w:val="212121"/>
                <w:sz w:val="24"/>
                <w:szCs w:val="24"/>
              </w:rPr>
            </w:rPrChange>
          </w:rPr>
          <w:delText xml:space="preserve">were shown by adjusting sampling weight. </w:delText>
        </w:r>
      </w:del>
      <w:commentRangeStart w:id="541"/>
      <w:ins w:id="542" w:author="Md Jamal Uddin" w:date="2019-05-22T14:43:00Z">
        <w:del w:id="543" w:author="NaYEeM" w:date="2019-06-28T00:02:00Z">
          <w:r w:rsidR="00A0726B" w:rsidRPr="00D468F0" w:rsidDel="00A60113">
            <w:rPr>
              <w:rFonts w:ascii="Times New Roman" w:hAnsi="Times New Roman" w:cs="Times New Roman"/>
              <w:strike/>
              <w:sz w:val="24"/>
              <w:szCs w:val="24"/>
              <w:rPrChange w:id="544" w:author="NaYEeM" w:date="2019-07-10T01:42:00Z">
                <w:rPr>
                  <w:rFonts w:ascii="Times New Roman" w:hAnsi="Times New Roman" w:cs="Times New Roman"/>
                  <w:color w:val="212121"/>
                  <w:sz w:val="24"/>
                  <w:szCs w:val="24"/>
                </w:rPr>
              </w:rPrChange>
            </w:rPr>
            <w:delText xml:space="preserve">As </w:delText>
          </w:r>
        </w:del>
      </w:ins>
      <w:del w:id="545" w:author="NaYEeM" w:date="2019-06-28T00:02:00Z">
        <w:r w:rsidRPr="00D468F0" w:rsidDel="00A60113">
          <w:rPr>
            <w:rFonts w:ascii="Times New Roman" w:hAnsi="Times New Roman" w:cs="Times New Roman"/>
            <w:strike/>
            <w:sz w:val="24"/>
            <w:szCs w:val="24"/>
            <w:rPrChange w:id="546" w:author="NaYEeM" w:date="2019-07-10T01:42:00Z">
              <w:rPr>
                <w:rFonts w:ascii="Times New Roman" w:hAnsi="Times New Roman" w:cs="Times New Roman"/>
                <w:color w:val="212121"/>
                <w:sz w:val="24"/>
                <w:szCs w:val="24"/>
              </w:rPr>
            </w:rPrChange>
          </w:rPr>
          <w:delText>T</w:delText>
        </w:r>
      </w:del>
      <w:ins w:id="547" w:author="Md Jamal Uddin" w:date="2019-05-22T14:43:00Z">
        <w:del w:id="548" w:author="NaYEeM" w:date="2019-06-28T00:02:00Z">
          <w:r w:rsidR="00A0726B" w:rsidRPr="00D468F0" w:rsidDel="00A60113">
            <w:rPr>
              <w:rFonts w:ascii="Times New Roman" w:hAnsi="Times New Roman" w:cs="Times New Roman"/>
              <w:strike/>
              <w:sz w:val="24"/>
              <w:szCs w:val="24"/>
              <w:rPrChange w:id="549" w:author="NaYEeM" w:date="2019-07-10T01:42:00Z">
                <w:rPr>
                  <w:rFonts w:ascii="Times New Roman" w:hAnsi="Times New Roman" w:cs="Times New Roman"/>
                  <w:color w:val="212121"/>
                  <w:sz w:val="24"/>
                  <w:szCs w:val="24"/>
                </w:rPr>
              </w:rPrChange>
            </w:rPr>
            <w:delText>t</w:delText>
          </w:r>
        </w:del>
      </w:ins>
      <w:del w:id="550" w:author="NaYEeM" w:date="2019-06-28T00:02:00Z">
        <w:r w:rsidRPr="00D468F0" w:rsidDel="00A60113">
          <w:rPr>
            <w:rFonts w:ascii="Times New Roman" w:hAnsi="Times New Roman" w:cs="Times New Roman"/>
            <w:strike/>
            <w:sz w:val="24"/>
            <w:szCs w:val="24"/>
            <w:rPrChange w:id="551" w:author="NaYEeM" w:date="2019-07-10T01:42:00Z">
              <w:rPr>
                <w:rFonts w:ascii="Times New Roman" w:hAnsi="Times New Roman" w:cs="Times New Roman"/>
                <w:color w:val="212121"/>
                <w:sz w:val="24"/>
                <w:szCs w:val="24"/>
              </w:rPr>
            </w:rPrChange>
          </w:rPr>
          <w:delText>he BDHS 201</w:delText>
        </w:r>
        <w:r w:rsidR="00673A09" w:rsidRPr="00D468F0" w:rsidDel="00A60113">
          <w:rPr>
            <w:rFonts w:ascii="Times New Roman" w:hAnsi="Times New Roman" w:cs="Times New Roman"/>
            <w:strike/>
            <w:sz w:val="24"/>
            <w:szCs w:val="24"/>
            <w:rPrChange w:id="552" w:author="NaYEeM" w:date="2019-07-10T01:42:00Z">
              <w:rPr>
                <w:rFonts w:ascii="Times New Roman" w:hAnsi="Times New Roman" w:cs="Times New Roman"/>
                <w:color w:val="212121"/>
                <w:sz w:val="24"/>
                <w:szCs w:val="24"/>
              </w:rPr>
            </w:rPrChange>
          </w:rPr>
          <w:delText>4</w:delText>
        </w:r>
        <w:r w:rsidRPr="00D468F0" w:rsidDel="00A60113">
          <w:rPr>
            <w:rFonts w:ascii="Times New Roman" w:hAnsi="Times New Roman" w:cs="Times New Roman"/>
            <w:strike/>
            <w:sz w:val="24"/>
            <w:szCs w:val="24"/>
            <w:rPrChange w:id="553" w:author="NaYEeM" w:date="2019-07-10T01:42:00Z">
              <w:rPr>
                <w:rFonts w:ascii="Times New Roman" w:hAnsi="Times New Roman" w:cs="Times New Roman"/>
                <w:color w:val="212121"/>
                <w:sz w:val="24"/>
                <w:szCs w:val="24"/>
              </w:rPr>
            </w:rPrChange>
          </w:rPr>
          <w:delText xml:space="preserve"> sample was a two-stage stratified cluster sample; </w:delText>
        </w:r>
      </w:del>
      <w:ins w:id="554" w:author="Md Jamal Uddin" w:date="2019-05-22T14:44:00Z">
        <w:del w:id="555" w:author="NaYEeM" w:date="2019-06-28T00:02:00Z">
          <w:r w:rsidR="00A0726B" w:rsidRPr="00D468F0" w:rsidDel="00A60113">
            <w:rPr>
              <w:rFonts w:ascii="Times New Roman" w:hAnsi="Times New Roman" w:cs="Times New Roman"/>
              <w:strike/>
              <w:sz w:val="24"/>
              <w:szCs w:val="24"/>
              <w:rPrChange w:id="556" w:author="NaYEeM" w:date="2019-07-10T01:42:00Z">
                <w:rPr>
                  <w:rFonts w:ascii="Times New Roman" w:hAnsi="Times New Roman" w:cs="Times New Roman"/>
                  <w:color w:val="212121"/>
                  <w:sz w:val="24"/>
                  <w:szCs w:val="24"/>
                </w:rPr>
              </w:rPrChange>
            </w:rPr>
            <w:delText xml:space="preserve">, </w:delText>
          </w:r>
        </w:del>
      </w:ins>
      <w:del w:id="557" w:author="NaYEeM" w:date="2019-06-28T00:02:00Z">
        <w:r w:rsidRPr="00D468F0" w:rsidDel="00A60113">
          <w:rPr>
            <w:rFonts w:ascii="Times New Roman" w:hAnsi="Times New Roman" w:cs="Times New Roman"/>
            <w:strike/>
            <w:sz w:val="24"/>
            <w:szCs w:val="24"/>
            <w:rPrChange w:id="558" w:author="NaYEeM" w:date="2019-07-10T01:42:00Z">
              <w:rPr>
                <w:rFonts w:ascii="Times New Roman" w:hAnsi="Times New Roman" w:cs="Times New Roman"/>
                <w:color w:val="212121"/>
                <w:sz w:val="24"/>
                <w:szCs w:val="24"/>
              </w:rPr>
            </w:rPrChange>
          </w:rPr>
          <w:delText>sampling weights were calculated based on sampling probabilities separately for each sampling stage and cluster</w:delText>
        </w:r>
        <w:commentRangeEnd w:id="541"/>
        <w:r w:rsidR="00A0726B" w:rsidRPr="00D468F0" w:rsidDel="00A60113">
          <w:rPr>
            <w:rStyle w:val="CommentReference"/>
            <w:rFonts w:ascii="Times New Roman" w:hAnsi="Times New Roman" w:cs="Times New Roman"/>
            <w:strike/>
            <w:noProof/>
            <w:sz w:val="24"/>
            <w:szCs w:val="24"/>
            <w:lang w:val="en-GB"/>
            <w:rPrChange w:id="559" w:author="NaYEeM" w:date="2019-07-10T01:42:00Z">
              <w:rPr>
                <w:rStyle w:val="CommentReference"/>
                <w:noProof/>
                <w:lang w:val="en-GB"/>
              </w:rPr>
            </w:rPrChange>
          </w:rPr>
          <w:commentReference w:id="541"/>
        </w:r>
        <w:r w:rsidRPr="00D468F0" w:rsidDel="00A60113">
          <w:rPr>
            <w:rFonts w:ascii="Times New Roman" w:hAnsi="Times New Roman" w:cs="Times New Roman"/>
            <w:strike/>
            <w:sz w:val="24"/>
            <w:szCs w:val="24"/>
            <w:rPrChange w:id="560" w:author="NaYEeM" w:date="2019-07-10T01:42:00Z">
              <w:rPr>
                <w:rFonts w:ascii="Times New Roman" w:hAnsi="Times New Roman" w:cs="Times New Roman"/>
                <w:color w:val="212121"/>
                <w:sz w:val="24"/>
                <w:szCs w:val="24"/>
              </w:rPr>
            </w:rPrChange>
          </w:rPr>
          <w:delText>.</w:delText>
        </w:r>
        <w:r w:rsidRPr="00D468F0" w:rsidDel="00A60113">
          <w:rPr>
            <w:rFonts w:ascii="Times New Roman" w:hAnsi="Times New Roman" w:cs="Times New Roman"/>
            <w:sz w:val="24"/>
            <w:szCs w:val="24"/>
            <w:rPrChange w:id="561" w:author="NaYEeM" w:date="2019-07-10T01:42:00Z">
              <w:rPr>
                <w:rFonts w:ascii="Times New Roman" w:hAnsi="Times New Roman" w:cs="Times New Roman"/>
                <w:color w:val="212121"/>
                <w:sz w:val="24"/>
                <w:szCs w:val="24"/>
              </w:rPr>
            </w:rPrChange>
          </w:rPr>
          <w:delText xml:space="preserve"> </w:delText>
        </w:r>
      </w:del>
      <w:ins w:id="562" w:author="NaYEeM" w:date="2020-01-17T18:14:00Z">
        <w:r w:rsidR="00F85FB5" w:rsidRPr="00F85FB5">
          <w:rPr>
            <w:rFonts w:ascii="Times New Roman" w:hAnsi="Times New Roman" w:cs="Times New Roman"/>
            <w:sz w:val="24"/>
            <w:szCs w:val="24"/>
          </w:rPr>
          <w:t>BDHS sample is stratified and selected into two stages. In the first stage, 600 enumeration areas (EAs) are selected with probability proportional to the EA’s size with 207 EAs in the urban areas and 393 EAs in rural areas. Then in the second stage of sampling, a systemic sample selection of 17989 households (6210 in urban and 11779 in rural) on an average of 30 households per EA was made using systematic sampling. Due to the difference in the proportional allocation of samples and response rate among samples in the division, urban and rural areas, the sample weight was adjusted to ensure the representativeness of the survey results at the national level. Eliminates the underestimation of variability in estimates by weighing data for under sampling and oversampling within the strata for clustering in the sample. A detailed description of the weighting procedure can be found in the BDHS report</w:t>
        </w:r>
        <w:r w:rsidR="00F85FB5" w:rsidRPr="0054119C" w:rsidDel="00CE1AB2">
          <w:rPr>
            <w:rFonts w:ascii="Times New Roman" w:hAnsi="Times New Roman" w:cs="Times New Roman"/>
            <w:sz w:val="24"/>
            <w:szCs w:val="24"/>
          </w:rPr>
          <w:t xml:space="preserve"> </w:t>
        </w:r>
      </w:ins>
      <w:del w:id="563" w:author="NaYEeM" w:date="2020-01-17T16:19:00Z">
        <w:r w:rsidRPr="00D468F0" w:rsidDel="00CE1AB2">
          <w:rPr>
            <w:rFonts w:ascii="Times New Roman" w:hAnsi="Times New Roman" w:cs="Times New Roman"/>
            <w:sz w:val="24"/>
            <w:szCs w:val="24"/>
            <w:rPrChange w:id="564" w:author="NaYEeM" w:date="2019-07-10T01:42:00Z">
              <w:rPr>
                <w:rFonts w:ascii="Times New Roman" w:hAnsi="Times New Roman" w:cs="Times New Roman"/>
                <w:color w:val="212121"/>
                <w:sz w:val="24"/>
                <w:szCs w:val="24"/>
              </w:rPr>
            </w:rPrChange>
          </w:rPr>
          <w:delText xml:space="preserve">Due to the non-proportional allocation of sample to divisions and urban and rural areas, and the differences in response rates in sample, sampling weights were adjusted to ensure the representativeness of the survey results at national level. </w:delText>
        </w:r>
      </w:del>
      <w:del w:id="565" w:author="NaYEeM" w:date="2019-06-28T00:03:00Z">
        <w:r w:rsidRPr="00D468F0" w:rsidDel="001773B2">
          <w:rPr>
            <w:rFonts w:ascii="Times New Roman" w:hAnsi="Times New Roman" w:cs="Times New Roman"/>
            <w:strike/>
            <w:sz w:val="24"/>
            <w:szCs w:val="24"/>
            <w:rPrChange w:id="566" w:author="NaYEeM" w:date="2019-07-10T01:42:00Z">
              <w:rPr>
                <w:rFonts w:ascii="Times New Roman" w:hAnsi="Times New Roman" w:cs="Times New Roman"/>
                <w:color w:val="212121"/>
                <w:sz w:val="24"/>
                <w:szCs w:val="24"/>
              </w:rPr>
            </w:rPrChange>
          </w:rPr>
          <w:delText>Adjustment for clustering in the sample removes underestimation of variability in the estimates by adjusting standard errors, and weighting the data adjusts for under sampling and oversampling within strata</w:delText>
        </w:r>
      </w:del>
      <w:del w:id="567" w:author="NaYEeM" w:date="2019-06-27T23:18:00Z">
        <w:r w:rsidRPr="00D468F0" w:rsidDel="000F64FE">
          <w:rPr>
            <w:rFonts w:ascii="Times New Roman" w:hAnsi="Times New Roman" w:cs="Times New Roman"/>
            <w:strike/>
            <w:sz w:val="24"/>
            <w:szCs w:val="24"/>
            <w:rPrChange w:id="568" w:author="NaYEeM" w:date="2019-07-10T01:42:00Z">
              <w:rPr>
                <w:rFonts w:ascii="Times New Roman" w:hAnsi="Times New Roman" w:cs="Times New Roman"/>
                <w:color w:val="212121"/>
                <w:sz w:val="24"/>
                <w:szCs w:val="24"/>
              </w:rPr>
            </w:rPrChange>
          </w:rPr>
          <w:delText>.</w:delText>
        </w:r>
        <w:r w:rsidRPr="00D468F0" w:rsidDel="000F64FE">
          <w:rPr>
            <w:rFonts w:ascii="Times New Roman" w:hAnsi="Times New Roman" w:cs="Times New Roman"/>
            <w:sz w:val="24"/>
            <w:szCs w:val="24"/>
            <w:rPrChange w:id="569" w:author="NaYEeM" w:date="2019-07-10T01:42:00Z">
              <w:rPr>
                <w:rFonts w:ascii="Times New Roman" w:hAnsi="Times New Roman" w:cs="Times New Roman"/>
                <w:color w:val="212121"/>
                <w:sz w:val="24"/>
                <w:szCs w:val="24"/>
              </w:rPr>
            </w:rPrChange>
          </w:rPr>
          <w:delText xml:space="preserve"> </w:delText>
        </w:r>
      </w:del>
      <w:del w:id="570" w:author="NaYEeM" w:date="2020-01-17T18:14:00Z">
        <w:r w:rsidRPr="00D468F0" w:rsidDel="00F85FB5">
          <w:rPr>
            <w:rFonts w:ascii="Times New Roman" w:hAnsi="Times New Roman" w:cs="Times New Roman"/>
            <w:sz w:val="24"/>
            <w:szCs w:val="24"/>
            <w:rPrChange w:id="571" w:author="NaYEeM" w:date="2019-07-10T01:42:00Z">
              <w:rPr>
                <w:rFonts w:ascii="Times New Roman" w:hAnsi="Times New Roman" w:cs="Times New Roman"/>
                <w:color w:val="212121"/>
                <w:sz w:val="24"/>
                <w:szCs w:val="24"/>
              </w:rPr>
            </w:rPrChange>
          </w:rPr>
          <w:delText xml:space="preserve">A detailed description of the weighting procedure can be found in the BDHS </w:delText>
        </w:r>
        <w:r w:rsidR="00673A09" w:rsidRPr="00D468F0" w:rsidDel="00F85FB5">
          <w:rPr>
            <w:rFonts w:ascii="Times New Roman" w:hAnsi="Times New Roman" w:cs="Times New Roman"/>
            <w:sz w:val="24"/>
            <w:szCs w:val="24"/>
            <w:rPrChange w:id="572" w:author="NaYEeM" w:date="2019-07-10T01:42:00Z">
              <w:rPr>
                <w:rFonts w:ascii="Times New Roman" w:hAnsi="Times New Roman" w:cs="Times New Roman"/>
                <w:color w:val="212121"/>
                <w:sz w:val="24"/>
                <w:szCs w:val="24"/>
              </w:rPr>
            </w:rPrChange>
          </w:rPr>
          <w:delText>report</w:delText>
        </w:r>
      </w:del>
      <w:del w:id="573" w:author="NaYEeM" w:date="2020-01-17T01:43:00Z">
        <w:r w:rsidR="00673A09" w:rsidRPr="00D468F0" w:rsidDel="00495784">
          <w:rPr>
            <w:rFonts w:ascii="Times New Roman" w:hAnsi="Times New Roman" w:cs="Times New Roman"/>
            <w:sz w:val="24"/>
            <w:szCs w:val="24"/>
            <w:rPrChange w:id="574" w:author="NaYEeM" w:date="2019-07-10T01:42:00Z">
              <w:rPr>
                <w:rFonts w:ascii="Times New Roman" w:hAnsi="Times New Roman" w:cs="Times New Roman"/>
                <w:color w:val="212121"/>
                <w:sz w:val="24"/>
                <w:szCs w:val="24"/>
              </w:rPr>
            </w:rPrChange>
          </w:rPr>
          <w:delText xml:space="preserve"> </w:delText>
        </w:r>
      </w:del>
      <w:ins w:id="575" w:author="NaYEeM" w:date="2020-01-17T01:43:00Z">
        <w:r w:rsidR="00495784">
          <w:rPr>
            <w:rFonts w:ascii="Times New Roman" w:hAnsi="Times New Roman" w:cs="Times New Roman"/>
            <w:sz w:val="24"/>
            <w:szCs w:val="24"/>
          </w:rPr>
          <w:fldChar w:fldCharType="begin" w:fldLock="1"/>
        </w:r>
      </w:ins>
      <w:r w:rsidR="00495784">
        <w:rPr>
          <w:rFonts w:ascii="Times New Roman" w:hAnsi="Times New Roman" w:cs="Times New Roman"/>
          <w:sz w:val="24"/>
          <w:szCs w:val="24"/>
        </w:rPr>
        <w:instrText>ADDIN CSL_CITATION {"citationItems":[{"id":"ITEM-1","itemData":{"abstract":"OBJECTIVE: To evaluate the clinical outcome of arthroscopy techniques for the treatment of tibial intercondylar eminence fractures through patellofemoral joint space. METHODS: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RESULTS: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CONCLUSION: Treatment of tibial intercondylar eminence fractures under arthroscopy through patellofemoral joint space has follow advantages: simple reduction and fixation, easy operation and good clinical outcome.","author":[{"dropping-particle":"","family":"NIPORT","given":"","non-dropping-particle":"","parse-names":false,"suffix":""},{"dropping-particle":"","family":"Associates","given":"Mitra and","non-dropping-particle":"","parse-names":false,"suffix":""}],"id":"ITEM-1","issued":{"date-parts":[["2014","3","1"]]},"page":"328","title":"Bangladesh Demographic and Health Survey","type":"article-journal"},"uris":["http://www.mendeley.com/documents/?uuid=925f6fb6-5854-33fb-9967-776220d81c55"]}],"mendeley":{"formattedCitation":"(NIPORT &amp; Associates, 2014)","plainTextFormattedCitation":"(NIPORT &amp; Associates, 2014)","previouslyFormattedCitation":"(NIPORT &amp; Associates, 2014)"},"properties":{"noteIndex":0},"schema":"https://github.com/citation-style-language/schema/raw/master/csl-citation.json"}</w:instrText>
      </w:r>
      <w:r w:rsidR="00495784">
        <w:rPr>
          <w:rFonts w:ascii="Times New Roman" w:hAnsi="Times New Roman" w:cs="Times New Roman"/>
          <w:sz w:val="24"/>
          <w:szCs w:val="24"/>
        </w:rPr>
        <w:fldChar w:fldCharType="separate"/>
      </w:r>
      <w:r w:rsidR="00495784" w:rsidRPr="00495784">
        <w:rPr>
          <w:rFonts w:ascii="Times New Roman" w:hAnsi="Times New Roman" w:cs="Times New Roman"/>
          <w:noProof/>
          <w:sz w:val="24"/>
          <w:szCs w:val="24"/>
        </w:rPr>
        <w:t>(NIPORT &amp; Associates, 2014)</w:t>
      </w:r>
      <w:ins w:id="576" w:author="NaYEeM" w:date="2020-01-17T01:43:00Z">
        <w:r w:rsidR="00495784">
          <w:rPr>
            <w:rFonts w:ascii="Times New Roman" w:hAnsi="Times New Roman" w:cs="Times New Roman"/>
            <w:sz w:val="24"/>
            <w:szCs w:val="24"/>
          </w:rPr>
          <w:fldChar w:fldCharType="end"/>
        </w:r>
      </w:ins>
      <w:del w:id="577" w:author="NaYEeM" w:date="2020-01-17T01:43:00Z">
        <w:r w:rsidR="00673A09" w:rsidRPr="00D468F0" w:rsidDel="00495784">
          <w:rPr>
            <w:rFonts w:ascii="Times New Roman" w:hAnsi="Times New Roman" w:cs="Times New Roman"/>
            <w:sz w:val="24"/>
            <w:szCs w:val="24"/>
            <w:rPrChange w:id="578" w:author="NaYEeM" w:date="2019-07-10T01:42:00Z">
              <w:rPr>
                <w:rFonts w:ascii="Times New Roman" w:hAnsi="Times New Roman" w:cs="Times New Roman"/>
                <w:color w:val="212121"/>
                <w:sz w:val="24"/>
                <w:szCs w:val="24"/>
              </w:rPr>
            </w:rPrChange>
          </w:rPr>
          <w:fldChar w:fldCharType="begin" w:fldLock="1"/>
        </w:r>
        <w:r w:rsidR="00495784" w:rsidRPr="00495784" w:rsidDel="00495784">
          <w:rPr>
            <w:rFonts w:ascii="Times New Roman" w:hAnsi="Times New Roman" w:cs="Times New Roman"/>
            <w:sz w:val="24"/>
            <w:szCs w:val="24"/>
            <w:rPrChange w:id="579" w:author="NaYEeM" w:date="2020-01-17T01:43:00Z">
              <w:rPr>
                <w:rFonts w:ascii="Times New Roman" w:hAnsi="Times New Roman" w:cs="Times New Roman"/>
                <w:sz w:val="24"/>
                <w:szCs w:val="24"/>
              </w:rPr>
            </w:rPrChange>
          </w:rPr>
          <w:delInstrText>ADDIN CSL_CITATION {"citationItems":[{"id":"ITEM-1","itemData":{"author":[{"dropping-particle":"","family":"NIPORT/Bangladesh","given":"National Institute of Population Research and Training -","non-dropping-particle":"","parse-names":false,"suffix":""},{"dropping-particle":"","family":"Associates","given":"Mitra and","non-dropping-particle":"","parse-names":false,"suffix":""},{"dropping-particle":"","family":"International","given":"ICF","non-dropping-particle":"","parse-names":false,"suffix":""}],"id":"ITEM-1","issued":{"date-parts":[["2016","3","1"]]},"title":"Bangladesh Demographic and Health Survey 2014","type":"article"},"uris":["http://www.mendeley.com/documents/?uuid=925f6fb6-5854-33fb-9967-776220d81c55"]}],"mendeley":{"formattedCitation":"(NIPORT/Bangladesh et al., 2016)","plainTextFormattedCitation":"(NIPORT/Bangladesh et al., 2016)","previouslyFormattedCitation":"(NIPORT/Bangladesh, Associates, &amp; International, 2016)"},"properties":{"noteIndex":0},"schema":"https://github.com/citation-style-language/schema/raw/master/csl-citation.json"}</w:delInstrText>
        </w:r>
        <w:r w:rsidR="00673A09" w:rsidRPr="00D468F0" w:rsidDel="00495784">
          <w:rPr>
            <w:rFonts w:ascii="Times New Roman" w:hAnsi="Times New Roman" w:cs="Times New Roman"/>
            <w:sz w:val="24"/>
            <w:szCs w:val="24"/>
            <w:rPrChange w:id="580" w:author="NaYEeM" w:date="2019-07-10T01:42:00Z">
              <w:rPr>
                <w:rFonts w:ascii="Times New Roman" w:hAnsi="Times New Roman" w:cs="Times New Roman"/>
                <w:color w:val="212121"/>
                <w:sz w:val="24"/>
                <w:szCs w:val="24"/>
              </w:rPr>
            </w:rPrChange>
          </w:rPr>
          <w:fldChar w:fldCharType="separate"/>
        </w:r>
        <w:r w:rsidR="00495784" w:rsidRPr="00495784" w:rsidDel="00495784">
          <w:rPr>
            <w:rFonts w:ascii="Times New Roman" w:hAnsi="Times New Roman" w:cs="Times New Roman"/>
            <w:noProof/>
            <w:sz w:val="24"/>
            <w:szCs w:val="24"/>
            <w:rPrChange w:id="581" w:author="NaYEeM" w:date="2020-01-17T01:43:00Z">
              <w:rPr>
                <w:rFonts w:ascii="Times New Roman" w:hAnsi="Times New Roman" w:cs="Times New Roman"/>
                <w:noProof/>
                <w:sz w:val="24"/>
                <w:szCs w:val="24"/>
              </w:rPr>
            </w:rPrChange>
          </w:rPr>
          <w:delText>(NIPORT/Bangladesh et al., 2016)</w:delText>
        </w:r>
        <w:r w:rsidR="00673A09" w:rsidRPr="00D468F0" w:rsidDel="00495784">
          <w:rPr>
            <w:rFonts w:ascii="Times New Roman" w:hAnsi="Times New Roman" w:cs="Times New Roman"/>
            <w:sz w:val="24"/>
            <w:szCs w:val="24"/>
            <w:rPrChange w:id="582" w:author="NaYEeM" w:date="2019-07-10T01:42:00Z">
              <w:rPr>
                <w:rFonts w:ascii="Times New Roman" w:hAnsi="Times New Roman" w:cs="Times New Roman"/>
                <w:color w:val="212121"/>
                <w:sz w:val="24"/>
                <w:szCs w:val="24"/>
              </w:rPr>
            </w:rPrChange>
          </w:rPr>
          <w:fldChar w:fldCharType="end"/>
        </w:r>
      </w:del>
      <w:r w:rsidR="00673A09" w:rsidRPr="00D468F0">
        <w:rPr>
          <w:rFonts w:ascii="Times New Roman" w:hAnsi="Times New Roman" w:cs="Times New Roman"/>
          <w:sz w:val="24"/>
          <w:szCs w:val="24"/>
          <w:rPrChange w:id="583" w:author="NaYEeM" w:date="2019-07-10T01:42:00Z">
            <w:rPr>
              <w:rFonts w:ascii="Times New Roman" w:hAnsi="Times New Roman" w:cs="Times New Roman"/>
              <w:color w:val="212121"/>
              <w:sz w:val="24"/>
              <w:szCs w:val="24"/>
            </w:rPr>
          </w:rPrChange>
        </w:rPr>
        <w:t>.</w:t>
      </w:r>
      <w:r w:rsidR="00F811DA" w:rsidRPr="00D468F0">
        <w:rPr>
          <w:rFonts w:ascii="Times New Roman" w:hAnsi="Times New Roman" w:cs="Times New Roman"/>
          <w:sz w:val="24"/>
          <w:szCs w:val="24"/>
          <w:rPrChange w:id="584" w:author="NaYEeM" w:date="2019-07-10T01:42:00Z">
            <w:rPr>
              <w:rFonts w:ascii="Times New Roman" w:hAnsi="Times New Roman" w:cs="Times New Roman"/>
              <w:color w:val="212121"/>
              <w:sz w:val="24"/>
              <w:szCs w:val="24"/>
            </w:rPr>
          </w:rPrChange>
        </w:rPr>
        <w:t xml:space="preserve"> </w:t>
      </w:r>
    </w:p>
    <w:bookmarkEnd w:id="525"/>
    <w:p w14:paraId="1EE1F9E6" w14:textId="77777777" w:rsidR="0052434E" w:rsidRPr="00D468F0" w:rsidRDefault="0052434E" w:rsidP="00923FC4">
      <w:pPr>
        <w:spacing w:after="0" w:line="240" w:lineRule="auto"/>
        <w:jc w:val="both"/>
        <w:rPr>
          <w:ins w:id="585" w:author="NaYEeM" w:date="2019-07-08T01:55:00Z"/>
          <w:rFonts w:ascii="Times New Roman" w:eastAsia="Times New Roman" w:hAnsi="Times New Roman" w:cs="Times New Roman"/>
          <w:b/>
          <w:sz w:val="24"/>
          <w:szCs w:val="24"/>
        </w:rPr>
      </w:pPr>
    </w:p>
    <w:p w14:paraId="5E3CB037" w14:textId="77777777" w:rsidR="0052434E" w:rsidRPr="00D468F0" w:rsidRDefault="0052434E" w:rsidP="00923FC4">
      <w:pPr>
        <w:spacing w:after="0" w:line="240" w:lineRule="auto"/>
        <w:jc w:val="both"/>
        <w:rPr>
          <w:ins w:id="586" w:author="NaYEeM" w:date="2019-07-08T01:55:00Z"/>
          <w:rFonts w:ascii="Times New Roman" w:eastAsia="Times New Roman" w:hAnsi="Times New Roman" w:cs="Times New Roman"/>
          <w:sz w:val="24"/>
          <w:szCs w:val="24"/>
        </w:rPr>
      </w:pPr>
      <w:ins w:id="587" w:author="NaYEeM" w:date="2019-07-08T01:55:00Z">
        <w:r w:rsidRPr="00D468F0">
          <w:rPr>
            <w:rFonts w:ascii="Times New Roman" w:eastAsia="Times New Roman" w:hAnsi="Times New Roman" w:cs="Times New Roman"/>
            <w:b/>
            <w:sz w:val="24"/>
            <w:szCs w:val="24"/>
          </w:rPr>
          <w:t>Outcome variable:</w:t>
        </w:r>
        <w:r w:rsidRPr="00D468F0">
          <w:rPr>
            <w:rFonts w:ascii="Times New Roman" w:eastAsia="Times New Roman" w:hAnsi="Times New Roman" w:cs="Times New Roman"/>
            <w:sz w:val="24"/>
            <w:szCs w:val="24"/>
          </w:rPr>
          <w:t xml:space="preserve"> </w:t>
        </w:r>
      </w:ins>
    </w:p>
    <w:p w14:paraId="0EC86F82" w14:textId="5B9A74B8" w:rsidR="00494837" w:rsidRDefault="000B2CDD" w:rsidP="00923FC4">
      <w:pPr>
        <w:spacing w:after="0" w:line="240" w:lineRule="auto"/>
        <w:jc w:val="both"/>
        <w:rPr>
          <w:ins w:id="588" w:author="NaYEeM" w:date="2020-01-17T18:16:00Z"/>
          <w:rFonts w:ascii="Times New Roman" w:hAnsi="Times New Roman" w:cs="Times New Roman"/>
          <w:sz w:val="24"/>
          <w:szCs w:val="24"/>
        </w:rPr>
      </w:pPr>
      <w:ins w:id="589" w:author="NaYEeM" w:date="2020-01-17T18:16:00Z">
        <w:r w:rsidRPr="000B2CDD">
          <w:rPr>
            <w:rFonts w:ascii="Times New Roman" w:hAnsi="Times New Roman" w:cs="Times New Roman"/>
            <w:sz w:val="24"/>
            <w:szCs w:val="24"/>
          </w:rPr>
          <w:t xml:space="preserve">In this study, Child disease is taken as an outcome variable. A child is identified as suffering from diseases if their mother reported that the child had diarrhea, blood in stools, fever, cough, breathing problem, a problem in chest and problem in the nose in the two weeks before the survey. For study purposes, firstly, we put 1 if their mother reported that the child had a specific disease, otherwise 0. Then, we considered the outcome variable by counting all that early childhood diseases. Figure </w:t>
        </w:r>
        <w:r w:rsidRPr="000B2CDD">
          <w:rPr>
            <w:rFonts w:ascii="Times New Roman" w:hAnsi="Times New Roman" w:cs="Times New Roman"/>
            <w:sz w:val="24"/>
            <w:szCs w:val="24"/>
          </w:rPr>
          <w:lastRenderedPageBreak/>
          <w:t>2 presents the frequency plot of the outcome variable of childhood disease. Notice that this variable showed an extremely right-skewed distribution with a spike at zero.</w:t>
        </w:r>
      </w:ins>
    </w:p>
    <w:p w14:paraId="4F7C8C90" w14:textId="77777777" w:rsidR="000B2CDD" w:rsidRPr="00794763" w:rsidRDefault="000B2CDD" w:rsidP="00923FC4">
      <w:pPr>
        <w:spacing w:after="0" w:line="240" w:lineRule="auto"/>
        <w:jc w:val="both"/>
        <w:rPr>
          <w:ins w:id="590" w:author="NaYEeM" w:date="2020-01-14T20:48:00Z"/>
          <w:rFonts w:ascii="Times New Roman" w:hAnsi="Times New Roman" w:cs="Times New Roman"/>
          <w:color w:val="FF0000"/>
          <w:sz w:val="24"/>
          <w:szCs w:val="24"/>
          <w:rPrChange w:id="591" w:author="NaYEeM" w:date="2020-01-14T20:49:00Z">
            <w:rPr>
              <w:ins w:id="592" w:author="NaYEeM" w:date="2020-01-14T20:48:00Z"/>
              <w:rFonts w:ascii="Times New Roman" w:hAnsi="Times New Roman" w:cs="Times New Roman"/>
              <w:sz w:val="24"/>
              <w:szCs w:val="24"/>
            </w:rPr>
          </w:rPrChange>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93" w:author="NaYEeM" w:date="2020-01-15T02:03:00Z">
          <w:tblPr>
            <w:tblStyle w:val="TableGrid"/>
            <w:tblW w:w="0" w:type="auto"/>
            <w:tblInd w:w="0" w:type="dxa"/>
            <w:tblLook w:val="04A0" w:firstRow="1" w:lastRow="0" w:firstColumn="1" w:lastColumn="0" w:noHBand="0" w:noVBand="1"/>
          </w:tblPr>
        </w:tblPrChange>
      </w:tblPr>
      <w:tblGrid>
        <w:gridCol w:w="9360"/>
        <w:tblGridChange w:id="594">
          <w:tblGrid>
            <w:gridCol w:w="9350"/>
          </w:tblGrid>
        </w:tblGridChange>
      </w:tblGrid>
      <w:tr w:rsidR="00794763" w14:paraId="1A6929D7" w14:textId="77777777" w:rsidTr="00223A1D">
        <w:trPr>
          <w:ins w:id="595" w:author="NaYEeM" w:date="2020-01-14T20:48:00Z"/>
        </w:trPr>
        <w:tc>
          <w:tcPr>
            <w:tcW w:w="9350" w:type="dxa"/>
            <w:tcPrChange w:id="596" w:author="NaYEeM" w:date="2020-01-15T02:03:00Z">
              <w:tcPr>
                <w:tcW w:w="9350" w:type="dxa"/>
              </w:tcPr>
            </w:tcPrChange>
          </w:tcPr>
          <w:p w14:paraId="5F13EC9D" w14:textId="2243CF1A" w:rsidR="00794763" w:rsidRDefault="000F677E">
            <w:pPr>
              <w:jc w:val="center"/>
              <w:rPr>
                <w:ins w:id="597" w:author="NaYEeM" w:date="2020-01-14T20:48:00Z"/>
                <w:rFonts w:ascii="Times New Roman" w:hAnsi="Times New Roman" w:cs="Times New Roman"/>
                <w:sz w:val="24"/>
                <w:szCs w:val="24"/>
              </w:rPr>
              <w:pPrChange w:id="598" w:author="NaYEeM" w:date="2020-01-15T02:04:00Z">
                <w:pPr>
                  <w:jc w:val="both"/>
                </w:pPr>
              </w:pPrChange>
            </w:pPr>
            <w:ins w:id="599" w:author="NaYEeM" w:date="2020-01-15T09:10:00Z">
              <w:r>
                <w:rPr>
                  <w:noProof/>
                </w:rPr>
                <w:drawing>
                  <wp:inline distT="0" distB="0" distL="0" distR="0" wp14:anchorId="1E6CE001" wp14:editId="51DA4BBF">
                    <wp:extent cx="5943600" cy="3081020"/>
                    <wp:effectExtent l="0" t="0" r="0" b="5080"/>
                    <wp:docPr id="5" name="Chart 5">
                      <a:extLst xmlns:a="http://schemas.openxmlformats.org/drawingml/2006/main">
                        <a:ext uri="{FF2B5EF4-FFF2-40B4-BE49-F238E27FC236}">
                          <a16:creationId xmlns:a16="http://schemas.microsoft.com/office/drawing/2014/main" id="{0334CEF4-34CE-4E7B-A75B-94B8F9896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tc>
      </w:tr>
    </w:tbl>
    <w:p w14:paraId="3267EBD6" w14:textId="2F184624" w:rsidR="0052434E" w:rsidRDefault="00223A1D">
      <w:pPr>
        <w:spacing w:after="0" w:line="240" w:lineRule="auto"/>
        <w:jc w:val="center"/>
        <w:rPr>
          <w:ins w:id="600" w:author="NaYEeM" w:date="2020-01-15T02:03:00Z"/>
          <w:rFonts w:ascii="Times New Roman" w:hAnsi="Times New Roman" w:cs="Times New Roman"/>
          <w:color w:val="FF0000"/>
          <w:sz w:val="24"/>
          <w:szCs w:val="24"/>
        </w:rPr>
        <w:pPrChange w:id="601" w:author="NaYEeM" w:date="2020-01-15T02:04:00Z">
          <w:pPr>
            <w:spacing w:after="0" w:line="240" w:lineRule="auto"/>
            <w:jc w:val="both"/>
          </w:pPr>
        </w:pPrChange>
      </w:pPr>
      <w:ins w:id="602" w:author="NaYEeM" w:date="2020-01-15T02:03:00Z">
        <w:r w:rsidRPr="009D2341">
          <w:rPr>
            <w:rFonts w:ascii="Times New Roman" w:hAnsi="Times New Roman" w:cs="Times New Roman"/>
            <w:sz w:val="24"/>
            <w:szCs w:val="24"/>
            <w:rPrChange w:id="603" w:author="NaYEeM" w:date="2020-01-15T11:26:00Z">
              <w:rPr>
                <w:rFonts w:ascii="Times New Roman" w:hAnsi="Times New Roman" w:cs="Times New Roman"/>
                <w:color w:val="FF0000"/>
                <w:sz w:val="24"/>
                <w:szCs w:val="24"/>
              </w:rPr>
            </w:rPrChange>
          </w:rPr>
          <w:t xml:space="preserve">Figure </w:t>
        </w:r>
      </w:ins>
      <w:ins w:id="604" w:author="NaYEeM" w:date="2020-01-17T16:28:00Z">
        <w:r w:rsidR="009A3CEB">
          <w:rPr>
            <w:rFonts w:ascii="Times New Roman" w:hAnsi="Times New Roman" w:cs="Times New Roman"/>
            <w:sz w:val="24"/>
            <w:szCs w:val="24"/>
          </w:rPr>
          <w:t>2</w:t>
        </w:r>
      </w:ins>
      <w:ins w:id="605" w:author="NaYEeM" w:date="2020-01-15T02:03:00Z">
        <w:r w:rsidRPr="009D2341">
          <w:rPr>
            <w:rFonts w:ascii="Times New Roman" w:hAnsi="Times New Roman" w:cs="Times New Roman"/>
            <w:sz w:val="24"/>
            <w:szCs w:val="24"/>
            <w:rPrChange w:id="606" w:author="NaYEeM" w:date="2020-01-15T11:26:00Z">
              <w:rPr>
                <w:rFonts w:ascii="Times New Roman" w:hAnsi="Times New Roman" w:cs="Times New Roman"/>
                <w:color w:val="FF0000"/>
                <w:sz w:val="24"/>
                <w:szCs w:val="24"/>
              </w:rPr>
            </w:rPrChange>
          </w:rPr>
          <w:t xml:space="preserve">: </w:t>
        </w:r>
      </w:ins>
      <w:ins w:id="607" w:author="NaYEeM" w:date="2020-01-15T11:19:00Z">
        <w:r w:rsidR="00FC518C" w:rsidRPr="009D2341">
          <w:rPr>
            <w:rFonts w:ascii="Times New Roman" w:hAnsi="Times New Roman" w:cs="Times New Roman"/>
            <w:sz w:val="24"/>
            <w:szCs w:val="24"/>
            <w:rPrChange w:id="608" w:author="NaYEeM" w:date="2020-01-15T11:26:00Z">
              <w:rPr>
                <w:rFonts w:ascii="Times New Roman" w:hAnsi="Times New Roman" w:cs="Times New Roman"/>
                <w:color w:val="FF0000"/>
                <w:sz w:val="24"/>
                <w:szCs w:val="24"/>
              </w:rPr>
            </w:rPrChange>
          </w:rPr>
          <w:t>Distribution of outcome variables</w:t>
        </w:r>
      </w:ins>
      <w:ins w:id="609" w:author="NaYEeM" w:date="2020-01-15T11:22:00Z">
        <w:r w:rsidR="00FE5370" w:rsidRPr="009D2341">
          <w:rPr>
            <w:rFonts w:ascii="Times New Roman" w:hAnsi="Times New Roman" w:cs="Times New Roman"/>
            <w:sz w:val="24"/>
            <w:szCs w:val="24"/>
            <w:rPrChange w:id="610" w:author="NaYEeM" w:date="2020-01-15T11:26:00Z">
              <w:rPr>
                <w:rFonts w:ascii="Times New Roman" w:hAnsi="Times New Roman" w:cs="Times New Roman"/>
                <w:color w:val="FF0000"/>
                <w:sz w:val="24"/>
                <w:szCs w:val="24"/>
              </w:rPr>
            </w:rPrChange>
          </w:rPr>
          <w:t xml:space="preserve"> </w:t>
        </w:r>
      </w:ins>
    </w:p>
    <w:p w14:paraId="7E8CC997" w14:textId="77777777" w:rsidR="00223A1D" w:rsidRPr="00D468F0" w:rsidRDefault="00223A1D" w:rsidP="00923FC4">
      <w:pPr>
        <w:spacing w:after="0" w:line="240" w:lineRule="auto"/>
        <w:jc w:val="both"/>
        <w:rPr>
          <w:ins w:id="611" w:author="NaYEeM" w:date="2019-07-08T01:55:00Z"/>
          <w:rFonts w:ascii="Times New Roman" w:hAnsi="Times New Roman" w:cs="Times New Roman"/>
          <w:sz w:val="24"/>
          <w:szCs w:val="24"/>
        </w:rPr>
      </w:pPr>
    </w:p>
    <w:p w14:paraId="57CF43FD" w14:textId="77777777" w:rsidR="0052434E" w:rsidRPr="00D468F0" w:rsidRDefault="0052434E" w:rsidP="00923FC4">
      <w:pPr>
        <w:pStyle w:val="HTMLPreformatted"/>
        <w:shd w:val="clear" w:color="auto" w:fill="FFFFFF"/>
        <w:jc w:val="both"/>
        <w:rPr>
          <w:ins w:id="612" w:author="NaYEeM" w:date="2019-07-08T01:55:00Z"/>
          <w:rFonts w:ascii="Times New Roman" w:hAnsi="Times New Roman" w:cs="Times New Roman"/>
          <w:b/>
          <w:sz w:val="24"/>
          <w:szCs w:val="24"/>
        </w:rPr>
      </w:pPr>
      <w:ins w:id="613" w:author="NaYEeM" w:date="2019-07-08T01:55:00Z">
        <w:r w:rsidRPr="00D468F0">
          <w:rPr>
            <w:rFonts w:ascii="Times New Roman" w:hAnsi="Times New Roman" w:cs="Times New Roman"/>
            <w:b/>
            <w:sz w:val="24"/>
            <w:szCs w:val="24"/>
          </w:rPr>
          <w:t>Exposure variable:</w:t>
        </w:r>
      </w:ins>
    </w:p>
    <w:p w14:paraId="18088D98" w14:textId="1904328C" w:rsidR="007B5F26" w:rsidRPr="00DD769B" w:rsidRDefault="00412E4F" w:rsidP="004663D0">
      <w:pPr>
        <w:pStyle w:val="HTMLPreformatted"/>
        <w:shd w:val="clear" w:color="auto" w:fill="FFFFFF"/>
        <w:jc w:val="both"/>
        <w:rPr>
          <w:ins w:id="614" w:author="NaYEeM" w:date="2019-07-08T01:55:00Z"/>
          <w:rFonts w:ascii="Times New Roman" w:hAnsi="Times New Roman" w:cs="Times New Roman"/>
          <w:sz w:val="24"/>
          <w:szCs w:val="24"/>
        </w:rPr>
      </w:pPr>
      <w:ins w:id="615" w:author="NaYEeM" w:date="2020-01-17T18:20:00Z">
        <w:r w:rsidRPr="00412E4F">
          <w:rPr>
            <w:rFonts w:ascii="Times New Roman" w:hAnsi="Times New Roman" w:cs="Times New Roman"/>
            <w:sz w:val="24"/>
            <w:szCs w:val="24"/>
          </w:rPr>
          <w:t>The exposure variable was a binary variable that indicates types of breastfeeding: exclusive breastfeeding (EBF) versus non-exclusive breastfeeding (Non-EBF), within the first six months of a child’s life. The EBF was considered only mothers breastfed and who did not provide any supplements for the first six months of their child's life, NOT even water. BDHS collects exclusive breastfeeding from mothers by recall method</w:t>
        </w:r>
        <w:r>
          <w:rPr>
            <w:rFonts w:ascii="Times New Roman" w:hAnsi="Times New Roman" w:cs="Times New Roman"/>
            <w:sz w:val="24"/>
            <w:szCs w:val="24"/>
          </w:rPr>
          <w:t xml:space="preserve"> </w:t>
        </w:r>
      </w:ins>
      <w:ins w:id="616" w:author="NaYEeM" w:date="2019-07-09T23:18:00Z">
        <w:r w:rsidR="00C366C9" w:rsidRPr="00D96BDE">
          <w:rPr>
            <w:rFonts w:ascii="Times New Roman" w:hAnsi="Times New Roman" w:cs="Times New Roman"/>
            <w:sz w:val="24"/>
            <w:szCs w:val="24"/>
          </w:rPr>
          <w:fldChar w:fldCharType="begin" w:fldLock="1"/>
        </w:r>
      </w:ins>
      <w:r w:rsidR="00495784">
        <w:rPr>
          <w:rFonts w:ascii="Times New Roman" w:hAnsi="Times New Roman" w:cs="Times New Roman"/>
          <w:sz w:val="24"/>
          <w:szCs w:val="24"/>
        </w:rPr>
        <w:instrText>ADDIN CSL_CITATION {"citationItems":[{"id":"ITEM-1","itemData":{"abstract":"OBJECTIVE: To evaluate the clinical outcome of arthroscopy techniques for the treatment of tibial intercondylar eminence fractures through patellofemoral joint space. METHODS: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RESULTS: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CONCLUSION: Treatment of tibial intercondylar eminence fractures under arthroscopy through patellofemoral joint space has follow advantages: simple reduction and fixation, easy operation and good clinical outcome.","author":[{"dropping-particle":"","family":"NIPORT","given":"","non-dropping-particle":"","parse-names":false,"suffix":""},{"dropping-particle":"","family":"Associates","given":"Mitra and","non-dropping-particle":"","parse-names":false,"suffix":""}],"id":"ITEM-1","issued":{"date-parts":[["2014","3","1"]]},"page":"328","title":"Bangladesh Demographic and Health Survey","type":"article-journal"},"uris":["http://www.mendeley.com/documents/?uuid=925f6fb6-5854-33fb-9967-776220d81c55"]}],"mendeley":{"formattedCitation":"(NIPORT &amp; Associates, 2014)","plainTextFormattedCitation":"(NIPORT &amp; Associates, 2014)","previouslyFormattedCitation":"(NIPORT &amp; Associates, 2014)"},"properties":{"noteIndex":0},"schema":"https://github.com/citation-style-language/schema/raw/master/csl-citation.json"}</w:instrText>
      </w:r>
      <w:r w:rsidR="00C366C9" w:rsidRPr="00D96BDE">
        <w:rPr>
          <w:rFonts w:ascii="Times New Roman" w:hAnsi="Times New Roman" w:cs="Times New Roman"/>
          <w:sz w:val="24"/>
          <w:szCs w:val="24"/>
          <w:rPrChange w:id="617" w:author="NaYEeM" w:date="2019-07-10T01:42:00Z">
            <w:rPr>
              <w:rFonts w:ascii="Times New Roman" w:hAnsi="Times New Roman" w:cs="Times New Roman"/>
              <w:sz w:val="24"/>
              <w:szCs w:val="24"/>
            </w:rPr>
          </w:rPrChange>
        </w:rPr>
        <w:fldChar w:fldCharType="separate"/>
      </w:r>
      <w:r w:rsidR="00495784" w:rsidRPr="00495784">
        <w:rPr>
          <w:rFonts w:ascii="Times New Roman" w:hAnsi="Times New Roman" w:cs="Times New Roman"/>
          <w:noProof/>
          <w:sz w:val="24"/>
          <w:szCs w:val="24"/>
        </w:rPr>
        <w:t>(NIPORT &amp; Associates, 2014)</w:t>
      </w:r>
      <w:ins w:id="618" w:author="NaYEeM" w:date="2019-07-09T23:18:00Z">
        <w:r w:rsidR="00C366C9" w:rsidRPr="00D96BDE">
          <w:rPr>
            <w:rFonts w:ascii="Times New Roman" w:hAnsi="Times New Roman" w:cs="Times New Roman"/>
            <w:sz w:val="24"/>
            <w:szCs w:val="24"/>
          </w:rPr>
          <w:fldChar w:fldCharType="end"/>
        </w:r>
      </w:ins>
      <w:ins w:id="619" w:author="NaYEeM" w:date="2019-07-09T23:17:00Z">
        <w:r w:rsidR="00C366C9" w:rsidRPr="00D468F0">
          <w:rPr>
            <w:rFonts w:ascii="Times New Roman" w:hAnsi="Times New Roman" w:cs="Times New Roman"/>
            <w:sz w:val="24"/>
            <w:szCs w:val="24"/>
          </w:rPr>
          <w:t>.</w:t>
        </w:r>
      </w:ins>
      <w:ins w:id="620" w:author="NaYEeM" w:date="2019-07-08T01:55:00Z">
        <w:r w:rsidR="0052434E" w:rsidRPr="00D468F0">
          <w:rPr>
            <w:rFonts w:ascii="Times New Roman" w:hAnsi="Times New Roman" w:cs="Times New Roman"/>
            <w:sz w:val="24"/>
            <w:szCs w:val="24"/>
          </w:rPr>
          <w:t xml:space="preserve"> </w:t>
        </w:r>
      </w:ins>
      <w:ins w:id="621" w:author="NaYEeM" w:date="2020-01-17T18:20:00Z">
        <w:r w:rsidRPr="00412E4F">
          <w:rPr>
            <w:rFonts w:ascii="Times New Roman" w:hAnsi="Times New Roman" w:cs="Times New Roman"/>
            <w:sz w:val="24"/>
            <w:szCs w:val="24"/>
          </w:rPr>
          <w:t>EBF variable is coded as 1 if the child takes EBF, otherwise 0 (Non-EBF). During the survey, respondents were asked: whether the baby is still breastfeeding; Breastfeeding period; And if other solid or liquid foods were given during the last 24 h rather than Breastfeed.</w:t>
        </w:r>
      </w:ins>
    </w:p>
    <w:p w14:paraId="578580EB" w14:textId="77777777" w:rsidR="00B96CBB" w:rsidRPr="00B96CBB" w:rsidRDefault="00B96CBB" w:rsidP="004663D0">
      <w:pPr>
        <w:pStyle w:val="HTMLPreformatted"/>
        <w:shd w:val="clear" w:color="auto" w:fill="FFFFFF"/>
        <w:jc w:val="both"/>
        <w:rPr>
          <w:ins w:id="622" w:author="NaYEeM" w:date="2019-07-08T01:55:00Z"/>
          <w:rFonts w:ascii="Times New Roman" w:hAnsi="Times New Roman" w:cs="Times New Roman"/>
          <w:color w:val="FF0000"/>
          <w:sz w:val="24"/>
          <w:szCs w:val="24"/>
          <w:rPrChange w:id="623" w:author="NaYEeM" w:date="2020-01-15T00:42:00Z">
            <w:rPr>
              <w:ins w:id="624" w:author="NaYEeM" w:date="2019-07-08T01:55:00Z"/>
              <w:rFonts w:ascii="Times New Roman" w:hAnsi="Times New Roman" w:cs="Times New Roman"/>
              <w:sz w:val="24"/>
              <w:szCs w:val="24"/>
            </w:rPr>
          </w:rPrChange>
        </w:rPr>
      </w:pPr>
    </w:p>
    <w:p w14:paraId="05681CE0" w14:textId="77777777" w:rsidR="0052434E" w:rsidRPr="00D468F0" w:rsidRDefault="0052434E" w:rsidP="00C366C9">
      <w:pPr>
        <w:pStyle w:val="HTMLPreformatted"/>
        <w:shd w:val="clear" w:color="auto" w:fill="FFFFFF"/>
        <w:jc w:val="both"/>
        <w:rPr>
          <w:ins w:id="625" w:author="NaYEeM" w:date="2019-07-08T01:55:00Z"/>
          <w:rFonts w:ascii="Times New Roman" w:hAnsi="Times New Roman" w:cs="Times New Roman"/>
          <w:b/>
          <w:sz w:val="24"/>
          <w:szCs w:val="24"/>
        </w:rPr>
      </w:pPr>
      <w:ins w:id="626" w:author="NaYEeM" w:date="2019-07-08T01:55:00Z">
        <w:r w:rsidRPr="00D468F0">
          <w:rPr>
            <w:rFonts w:ascii="Times New Roman" w:hAnsi="Times New Roman" w:cs="Times New Roman"/>
            <w:b/>
            <w:sz w:val="24"/>
            <w:szCs w:val="24"/>
          </w:rPr>
          <w:t xml:space="preserve">Potential confounding variables: </w:t>
        </w:r>
      </w:ins>
    </w:p>
    <w:p w14:paraId="2FDB6328" w14:textId="77777777" w:rsidR="007D68CA" w:rsidRPr="007D68CA" w:rsidRDefault="007D68CA" w:rsidP="007D68CA">
      <w:pPr>
        <w:pStyle w:val="HTMLPreformatted"/>
        <w:shd w:val="clear" w:color="auto" w:fill="FFFFFF"/>
        <w:jc w:val="both"/>
        <w:rPr>
          <w:ins w:id="627" w:author="NaYEeM" w:date="2020-01-17T18:22:00Z"/>
          <w:rFonts w:ascii="Times New Roman" w:hAnsi="Times New Roman" w:cs="Times New Roman"/>
          <w:sz w:val="24"/>
          <w:szCs w:val="24"/>
        </w:rPr>
      </w:pPr>
      <w:ins w:id="628" w:author="NaYEeM" w:date="2020-01-17T18:22:00Z">
        <w:r w:rsidRPr="007D68CA">
          <w:rPr>
            <w:rFonts w:ascii="Times New Roman" w:hAnsi="Times New Roman" w:cs="Times New Roman"/>
            <w:sz w:val="24"/>
            <w:szCs w:val="24"/>
          </w:rPr>
          <w:t xml:space="preserve">In this study, for identifying mother’s characteristics, maternal age (15–19 years, 20–24 years, 24–29 years, 30–34 years, ≥35 years), division (Barisal, Chittagong, Dhaka, Khulna, </w:t>
        </w:r>
        <w:proofErr w:type="spellStart"/>
        <w:r w:rsidRPr="007D68CA">
          <w:rPr>
            <w:rFonts w:ascii="Times New Roman" w:hAnsi="Times New Roman" w:cs="Times New Roman"/>
            <w:sz w:val="24"/>
            <w:szCs w:val="24"/>
          </w:rPr>
          <w:t>Rajshahi</w:t>
        </w:r>
        <w:proofErr w:type="spellEnd"/>
        <w:r w:rsidRPr="007D68CA">
          <w:rPr>
            <w:rFonts w:ascii="Times New Roman" w:hAnsi="Times New Roman" w:cs="Times New Roman"/>
            <w:sz w:val="24"/>
            <w:szCs w:val="24"/>
          </w:rPr>
          <w:t>, Rangpur, Sylhet), place of residence (rural, urban), current employment status (yes/no), maternal educational level (no education, primary, secondary, higher), fathers’ occupation (farmer, agriculture worker, businessman, others), religion(Islam, others), mass media access (yes/no), wealth status (richest, richer, middle, poorer, poorest), mother’s body mass index (BMI; underweight, normal, obese), number of household members (less equal five, greater than five)  are assumed as possible confounding variables.</w:t>
        </w:r>
      </w:ins>
    </w:p>
    <w:p w14:paraId="0E77C5DC" w14:textId="77777777" w:rsidR="007D68CA" w:rsidRPr="007D68CA" w:rsidRDefault="007D68CA" w:rsidP="007D68CA">
      <w:pPr>
        <w:pStyle w:val="HTMLPreformatted"/>
        <w:shd w:val="clear" w:color="auto" w:fill="FFFFFF"/>
        <w:jc w:val="both"/>
        <w:rPr>
          <w:ins w:id="629" w:author="NaYEeM" w:date="2020-01-17T18:22:00Z"/>
          <w:rFonts w:ascii="Times New Roman" w:hAnsi="Times New Roman" w:cs="Times New Roman"/>
          <w:sz w:val="24"/>
          <w:szCs w:val="24"/>
        </w:rPr>
      </w:pPr>
      <w:ins w:id="630" w:author="NaYEeM" w:date="2020-01-17T18:22:00Z">
        <w:r w:rsidRPr="007D68CA">
          <w:rPr>
            <w:rFonts w:ascii="Times New Roman" w:hAnsi="Times New Roman" w:cs="Times New Roman"/>
            <w:sz w:val="24"/>
            <w:szCs w:val="24"/>
          </w:rPr>
          <w:t>For identifying child’s characteristics, C-section (yes/no), place of delivery (home/health facility), Sex (male/female), Size of the children (at birth; (very large, large, average, very small, small) and Age of children (0-2 months, 3-6 months) are also assumed as possible confounding variables.</w:t>
        </w:r>
      </w:ins>
    </w:p>
    <w:p w14:paraId="23EE319C" w14:textId="77777777" w:rsidR="007D68CA" w:rsidRPr="007D68CA" w:rsidRDefault="007D68CA" w:rsidP="007D68CA">
      <w:pPr>
        <w:pStyle w:val="HTMLPreformatted"/>
        <w:shd w:val="clear" w:color="auto" w:fill="FFFFFF"/>
        <w:jc w:val="both"/>
        <w:rPr>
          <w:ins w:id="631" w:author="NaYEeM" w:date="2020-01-17T18:22:00Z"/>
          <w:rFonts w:ascii="Times New Roman" w:hAnsi="Times New Roman" w:cs="Times New Roman"/>
          <w:sz w:val="24"/>
          <w:szCs w:val="24"/>
        </w:rPr>
      </w:pPr>
      <w:ins w:id="632" w:author="NaYEeM" w:date="2020-01-17T18:22:00Z">
        <w:r w:rsidRPr="007D68CA">
          <w:rPr>
            <w:rFonts w:ascii="Times New Roman" w:hAnsi="Times New Roman" w:cs="Times New Roman"/>
            <w:sz w:val="24"/>
            <w:szCs w:val="24"/>
          </w:rPr>
          <w:t xml:space="preserve"> </w:t>
        </w:r>
      </w:ins>
    </w:p>
    <w:p w14:paraId="6B376AAE" w14:textId="03F1F95A" w:rsidR="00B86A04" w:rsidRPr="00377C8E" w:rsidRDefault="007D68CA" w:rsidP="007D68CA">
      <w:pPr>
        <w:pStyle w:val="HTMLPreformatted"/>
        <w:shd w:val="clear" w:color="auto" w:fill="FFFFFF"/>
        <w:jc w:val="both"/>
        <w:rPr>
          <w:ins w:id="633" w:author="NaYEeM" w:date="2019-07-11T03:29:00Z"/>
          <w:rFonts w:ascii="Times New Roman" w:hAnsi="Times New Roman" w:cs="Times New Roman"/>
          <w:sz w:val="24"/>
          <w:szCs w:val="24"/>
          <w:rPrChange w:id="634" w:author="NaYEeM" w:date="2020-01-15T01:47:00Z">
            <w:rPr>
              <w:ins w:id="635" w:author="NaYEeM" w:date="2019-07-11T03:29:00Z"/>
              <w:rFonts w:ascii="Times New Roman" w:hAnsi="Times New Roman" w:cs="Times New Roman"/>
              <w:b/>
              <w:sz w:val="24"/>
              <w:szCs w:val="24"/>
            </w:rPr>
          </w:rPrChange>
        </w:rPr>
      </w:pPr>
      <w:ins w:id="636" w:author="NaYEeM" w:date="2020-01-17T18:22:00Z">
        <w:r w:rsidRPr="007D68CA">
          <w:rPr>
            <w:rFonts w:ascii="Times New Roman" w:hAnsi="Times New Roman" w:cs="Times New Roman"/>
            <w:sz w:val="24"/>
            <w:szCs w:val="24"/>
          </w:rPr>
          <w:lastRenderedPageBreak/>
          <w:t>The BDHS 2014, assessed the mass media by asking respondents if they listened to the radio, watched television, or read newspapers or magazines at least once a week. From the frequency of access mass media, this variable is categorized— “Yes” if they reported they access mass media “at least once a week” and “No” if they not— were considered. MI was calculated as the ratio of weight in kilograms to height in meters squared and classified according to most widely used categories of BMI for adults</w:t>
        </w:r>
      </w:ins>
      <w:ins w:id="637" w:author="NaYEeM" w:date="2020-01-17T01:50:00Z">
        <w:r w:rsidR="00495784">
          <w:rPr>
            <w:rFonts w:ascii="Times New Roman" w:hAnsi="Times New Roman" w:cs="Times New Roman"/>
            <w:sz w:val="24"/>
            <w:szCs w:val="24"/>
          </w:rPr>
          <w:t xml:space="preserve"> </w:t>
        </w:r>
        <w:r w:rsidR="00495784">
          <w:rPr>
            <w:rFonts w:ascii="Times New Roman" w:hAnsi="Times New Roman" w:cs="Times New Roman"/>
            <w:sz w:val="24"/>
            <w:szCs w:val="24"/>
          </w:rPr>
          <w:fldChar w:fldCharType="begin" w:fldLock="1"/>
        </w:r>
      </w:ins>
      <w:r w:rsidR="00AD2DE6">
        <w:rPr>
          <w:rFonts w:ascii="Times New Roman" w:hAnsi="Times New Roman" w:cs="Times New Roman"/>
          <w:sz w:val="24"/>
          <w:szCs w:val="24"/>
        </w:rPr>
        <w:instrText>ADDIN CSL_CITATION {"citationItems":[{"id":"ITEM-1","itemData":{"DOI":"10.1111/mcn.12698","ISSN":"17408709","abstract":"Optimal breastfeeding practices, including early initiation of breastfeeding (EIBF) within 1 hr of birth, exclusive breastfeeding (EBF) for the first 6 months of age, and continued breastfeeding (CBF) for 2 years of age or beyond with appropriate complementary foods, are essential for child survival, growth, and development. Breastfeeding norms differ within and between countries in South Asia, and evidence is needed to inform actions to protect, promote, and support optimal practices. This study examines time trends and predictors of EIBF, avoidance of prelacteal feeding (APF), EBF, and CBF to 2 years using survey data from Afghanistan, Bangladesh, India, Nepal, and Pakistan since 1990. EIBF, APF, and EBF increased in Bangladesh, India, and Nepal from 1990 to 2016. EIBF and EBF increased in Pakistan from 1990 to 2013, but both EIBF and APF decreased in recent years. In Afghanistan, EIBF, APF, and EBF decreased from 2010 to 2015. CBF remained fairly constant across the region although prevalence varied by country. Significant (p &lt; 0.05) predictors of suboptimal practices included caesarian delivery (4–25%), home delivery, small size at birth, and low women's empowerment. Wealth, ethnic group, and caste had varied associations with breastfeeding. Progress towards optimal breastfeeding practices is uneven across the region and is of particular concern in Afghanistan and Pakistan. There are some common predictors of breastfeeding practices across the region, however country-specific predictors also exist. Policies, programs, and research should focus on improving breastfeeding in the context of women's low empowerment and strategies to support breastfeeding of infants born small or by caesarian section, in addition to country-specific actions.","author":[{"dropping-particle":"","family":"Benedict","given":"Rukundo K.","non-dropping-particle":"","parse-names":false,"suffix":""},{"dropping-particle":"","family":"Craig","given":"Hope C.","non-dropping-particle":"","parse-names":false,"suffix":""},{"dropping-particle":"","family":"Torlesse","given":"Harriet","non-dropping-particle":"","parse-names":false,"suffix":""},{"dropping-particle":"","family":"Stoltzfus","given":"Rebecca J.","non-dropping-particle":"","parse-names":false,"suffix":""}],"container-title":"Maternal and Child Nutrition","id":"ITEM-1","issued":{"date-parts":[["2018","11"]]},"page":"e12698","publisher":"John Wiley &amp; Sons, Ltd (10.1111)","title":"Trends and predictors of optimal breastfeeding among children 0–23 months, South Asia: Analysis of national survey data","type":"article-journal","volume":"14"},"uris":["http://www.mendeley.com/documents/?uuid=cb64b3b5-edd3-3270-80bc-2785fc28fa7f"]}],"mendeley":{"formattedCitation":"(Benedict, Craig, Torlesse, &amp; Stoltzfus, 2018b)","plainTextFormattedCitation":"(Benedict, Craig, Torlesse, &amp; Stoltzfus, 2018b)","previouslyFormattedCitation":"(Benedict, Craig, Torlesse, &amp; Stoltzfus, 2018b)"},"properties":{"noteIndex":0},"schema":"https://github.com/citation-style-language/schema/raw/master/csl-citation.json"}</w:instrText>
      </w:r>
      <w:r w:rsidR="00495784">
        <w:rPr>
          <w:rFonts w:ascii="Times New Roman" w:hAnsi="Times New Roman" w:cs="Times New Roman"/>
          <w:sz w:val="24"/>
          <w:szCs w:val="24"/>
        </w:rPr>
        <w:fldChar w:fldCharType="separate"/>
      </w:r>
      <w:r w:rsidR="00495784" w:rsidRPr="00495784">
        <w:rPr>
          <w:rFonts w:ascii="Times New Roman" w:hAnsi="Times New Roman" w:cs="Times New Roman"/>
          <w:noProof/>
          <w:sz w:val="24"/>
          <w:szCs w:val="24"/>
        </w:rPr>
        <w:t>(Benedict, Craig, Torlesse, &amp; Stoltzfus, 2018b)</w:t>
      </w:r>
      <w:ins w:id="638" w:author="NaYEeM" w:date="2020-01-17T01:50:00Z">
        <w:r w:rsidR="00495784">
          <w:rPr>
            <w:rFonts w:ascii="Times New Roman" w:hAnsi="Times New Roman" w:cs="Times New Roman"/>
            <w:sz w:val="24"/>
            <w:szCs w:val="24"/>
          </w:rPr>
          <w:fldChar w:fldCharType="end"/>
        </w:r>
      </w:ins>
      <w:ins w:id="639" w:author="NaYEeM" w:date="2019-07-08T01:55:00Z">
        <w:r w:rsidR="0052434E" w:rsidRPr="00D468F0">
          <w:rPr>
            <w:rFonts w:ascii="Times New Roman" w:hAnsi="Times New Roman" w:cs="Times New Roman"/>
            <w:sz w:val="24"/>
            <w:szCs w:val="24"/>
          </w:rPr>
          <w:t>; these were: underweight (BMI ≤ 18.5 kg/m2), normal weight (18.5 &lt; BMI &lt; 25 kg/m2), overweight (25 ≤ BMI &lt; 30 kg/m2) and obese (BMI ≥ 30 kg/m2).</w:t>
        </w:r>
      </w:ins>
    </w:p>
    <w:p w14:paraId="2DB5AE6D" w14:textId="77777777" w:rsidR="00B86A04" w:rsidRPr="00EE6F97" w:rsidRDefault="00B86A04">
      <w:pPr>
        <w:pStyle w:val="HTMLPreformatted"/>
        <w:shd w:val="clear" w:color="auto" w:fill="FFFFFF"/>
        <w:jc w:val="both"/>
        <w:rPr>
          <w:ins w:id="640" w:author="NaYEeM" w:date="2019-07-08T01:54:00Z"/>
          <w:rFonts w:ascii="Times New Roman" w:hAnsi="Times New Roman" w:cstheme="minorBidi"/>
          <w:b/>
          <w:sz w:val="24"/>
          <w:szCs w:val="30"/>
          <w:lang w:bidi="bn-IN"/>
        </w:rPr>
      </w:pPr>
    </w:p>
    <w:p w14:paraId="73FEAF0B" w14:textId="03A000FA" w:rsidR="00AE667B" w:rsidRDefault="00AE667B">
      <w:pPr>
        <w:pStyle w:val="HTMLPreformatted"/>
        <w:shd w:val="clear" w:color="auto" w:fill="FFFFFF"/>
        <w:jc w:val="both"/>
        <w:rPr>
          <w:ins w:id="641" w:author="NaYEeM" w:date="2020-01-15T20:57:00Z"/>
          <w:rFonts w:ascii="Times New Roman" w:hAnsi="Times New Roman" w:cs="Times New Roman"/>
          <w:b/>
          <w:sz w:val="24"/>
          <w:szCs w:val="24"/>
        </w:rPr>
      </w:pPr>
      <w:moveToRangeStart w:id="642" w:author="NaYEeM" w:date="2019-07-08T01:53:00Z" w:name="move13443210"/>
      <w:moveTo w:id="643" w:author="NaYEeM" w:date="2019-07-08T01:53:00Z">
        <w:r w:rsidRPr="00D468F0">
          <w:rPr>
            <w:rFonts w:ascii="Times New Roman" w:hAnsi="Times New Roman" w:cs="Times New Roman"/>
            <w:b/>
            <w:sz w:val="24"/>
            <w:szCs w:val="24"/>
          </w:rPr>
          <w:t>Statistical analyses:</w:t>
        </w:r>
      </w:moveTo>
    </w:p>
    <w:p w14:paraId="2C52298C" w14:textId="20D6B89D" w:rsidR="00FD742B" w:rsidRDefault="00FD742B">
      <w:pPr>
        <w:pStyle w:val="HTMLPreformatted"/>
        <w:shd w:val="clear" w:color="auto" w:fill="FFFFFF"/>
        <w:jc w:val="both"/>
        <w:rPr>
          <w:ins w:id="644" w:author="NaYEeM" w:date="2020-01-15T21:11:00Z"/>
          <w:rFonts w:ascii="Times New Roman" w:hAnsi="Times New Roman" w:cs="Times New Roman"/>
          <w:b/>
          <w:sz w:val="24"/>
          <w:szCs w:val="24"/>
        </w:rPr>
      </w:pPr>
    </w:p>
    <w:p w14:paraId="67ACC9C8" w14:textId="77777777" w:rsidR="007D68CA" w:rsidRPr="005D76E9" w:rsidRDefault="007D68CA">
      <w:pPr>
        <w:tabs>
          <w:tab w:val="left" w:pos="2430"/>
        </w:tabs>
        <w:spacing w:after="0" w:line="240" w:lineRule="auto"/>
        <w:jc w:val="both"/>
        <w:rPr>
          <w:ins w:id="645" w:author="NaYEeM" w:date="2020-01-17T18:23:00Z"/>
          <w:rFonts w:ascii="Times New Roman" w:eastAsia="Times New Roman" w:hAnsi="Times New Roman" w:cs="Times New Roman"/>
          <w:b/>
          <w:bCs/>
          <w:i/>
          <w:iCs/>
          <w:sz w:val="24"/>
          <w:szCs w:val="24"/>
          <w:rPrChange w:id="646" w:author="NaYEeM" w:date="2020-01-18T21:34:00Z">
            <w:rPr>
              <w:ins w:id="647" w:author="NaYEeM" w:date="2020-01-17T18:23:00Z"/>
              <w:rFonts w:ascii="Times New Roman" w:eastAsia="Times New Roman" w:hAnsi="Times New Roman" w:cs="Times New Roman"/>
              <w:i/>
              <w:iCs/>
              <w:sz w:val="24"/>
              <w:szCs w:val="24"/>
            </w:rPr>
          </w:rPrChange>
        </w:rPr>
      </w:pPr>
      <w:ins w:id="648" w:author="NaYEeM" w:date="2020-01-17T18:23:00Z">
        <w:r w:rsidRPr="005D76E9">
          <w:rPr>
            <w:rFonts w:ascii="Times New Roman" w:eastAsia="Times New Roman" w:hAnsi="Times New Roman" w:cs="Times New Roman"/>
            <w:b/>
            <w:bCs/>
            <w:i/>
            <w:iCs/>
            <w:sz w:val="24"/>
            <w:szCs w:val="24"/>
            <w:rPrChange w:id="649" w:author="NaYEeM" w:date="2020-01-18T21:34:00Z">
              <w:rPr>
                <w:rFonts w:ascii="Times New Roman" w:eastAsia="Times New Roman" w:hAnsi="Times New Roman" w:cs="Times New Roman"/>
                <w:i/>
                <w:iCs/>
                <w:sz w:val="24"/>
                <w:szCs w:val="24"/>
              </w:rPr>
            </w:rPrChange>
          </w:rPr>
          <w:t xml:space="preserve">Bivariate analysis </w:t>
        </w:r>
      </w:ins>
    </w:p>
    <w:p w14:paraId="03DA2705" w14:textId="77777777" w:rsidR="007D68CA" w:rsidRPr="007D68CA" w:rsidRDefault="007D68CA">
      <w:pPr>
        <w:tabs>
          <w:tab w:val="left" w:pos="2430"/>
        </w:tabs>
        <w:spacing w:after="0" w:line="240" w:lineRule="auto"/>
        <w:jc w:val="both"/>
        <w:rPr>
          <w:ins w:id="650" w:author="NaYEeM" w:date="2020-01-17T18:23:00Z"/>
          <w:rFonts w:ascii="Times New Roman" w:eastAsia="Times New Roman" w:hAnsi="Times New Roman" w:cs="Times New Roman"/>
          <w:sz w:val="24"/>
          <w:szCs w:val="24"/>
          <w:rPrChange w:id="651" w:author="NaYEeM" w:date="2020-01-17T18:23:00Z">
            <w:rPr>
              <w:ins w:id="652" w:author="NaYEeM" w:date="2020-01-17T18:23:00Z"/>
              <w:rFonts w:ascii="Times New Roman" w:eastAsia="Times New Roman" w:hAnsi="Times New Roman" w:cs="Times New Roman"/>
              <w:i/>
              <w:iCs/>
              <w:sz w:val="24"/>
              <w:szCs w:val="24"/>
            </w:rPr>
          </w:rPrChange>
        </w:rPr>
      </w:pPr>
      <w:ins w:id="653" w:author="NaYEeM" w:date="2020-01-17T18:23:00Z">
        <w:r w:rsidRPr="007D68CA">
          <w:rPr>
            <w:rFonts w:ascii="Times New Roman" w:eastAsia="Times New Roman" w:hAnsi="Times New Roman" w:cs="Times New Roman"/>
            <w:sz w:val="24"/>
            <w:szCs w:val="24"/>
            <w:rPrChange w:id="654" w:author="NaYEeM" w:date="2020-01-17T18:23:00Z">
              <w:rPr>
                <w:rFonts w:ascii="Times New Roman" w:eastAsia="Times New Roman" w:hAnsi="Times New Roman" w:cs="Times New Roman"/>
                <w:i/>
                <w:iCs/>
                <w:sz w:val="24"/>
                <w:szCs w:val="24"/>
              </w:rPr>
            </w:rPrChange>
          </w:rPr>
          <w:t xml:space="preserve">Descriptive statistics of each of the selected confounding variables and distribution of EBF were shown by adjusting the sampling weight. Bivariate analysis was performed using cross-tabulation and Pearson's chi-square statistical test. </w:t>
        </w:r>
      </w:ins>
    </w:p>
    <w:p w14:paraId="1D2EA8C4" w14:textId="77777777" w:rsidR="007D68CA" w:rsidRDefault="007D68CA">
      <w:pPr>
        <w:tabs>
          <w:tab w:val="left" w:pos="2430"/>
        </w:tabs>
        <w:spacing w:after="0" w:line="240" w:lineRule="auto"/>
        <w:jc w:val="both"/>
        <w:rPr>
          <w:ins w:id="655" w:author="NaYEeM" w:date="2020-01-17T18:23:00Z"/>
          <w:rFonts w:ascii="Times New Roman" w:eastAsia="Times New Roman" w:hAnsi="Times New Roman" w:cs="Times New Roman"/>
          <w:i/>
          <w:iCs/>
          <w:sz w:val="24"/>
          <w:szCs w:val="24"/>
        </w:rPr>
      </w:pPr>
    </w:p>
    <w:p w14:paraId="6B245E1F" w14:textId="77777777" w:rsidR="007D68CA" w:rsidRPr="005D76E9" w:rsidRDefault="007D68CA">
      <w:pPr>
        <w:tabs>
          <w:tab w:val="left" w:pos="2430"/>
        </w:tabs>
        <w:spacing w:after="0" w:line="240" w:lineRule="auto"/>
        <w:jc w:val="both"/>
        <w:rPr>
          <w:ins w:id="656" w:author="NaYEeM" w:date="2020-01-17T18:23:00Z"/>
          <w:rFonts w:ascii="Times New Roman" w:eastAsia="Times New Roman" w:hAnsi="Times New Roman" w:cs="Times New Roman"/>
          <w:b/>
          <w:bCs/>
          <w:i/>
          <w:iCs/>
          <w:sz w:val="24"/>
          <w:szCs w:val="24"/>
          <w:rPrChange w:id="657" w:author="NaYEeM" w:date="2020-01-18T21:34:00Z">
            <w:rPr>
              <w:ins w:id="658" w:author="NaYEeM" w:date="2020-01-17T18:23:00Z"/>
              <w:rFonts w:ascii="Times New Roman" w:eastAsia="Times New Roman" w:hAnsi="Times New Roman" w:cs="Times New Roman"/>
              <w:i/>
              <w:iCs/>
              <w:sz w:val="24"/>
              <w:szCs w:val="24"/>
            </w:rPr>
          </w:rPrChange>
        </w:rPr>
      </w:pPr>
      <w:ins w:id="659" w:author="NaYEeM" w:date="2020-01-17T18:23:00Z">
        <w:r w:rsidRPr="005D76E9">
          <w:rPr>
            <w:rFonts w:ascii="Times New Roman" w:eastAsia="Times New Roman" w:hAnsi="Times New Roman" w:cs="Times New Roman"/>
            <w:b/>
            <w:bCs/>
            <w:i/>
            <w:iCs/>
            <w:sz w:val="24"/>
            <w:szCs w:val="24"/>
            <w:rPrChange w:id="660" w:author="NaYEeM" w:date="2020-01-18T21:34:00Z">
              <w:rPr>
                <w:rFonts w:ascii="Times New Roman" w:eastAsia="Times New Roman" w:hAnsi="Times New Roman" w:cs="Times New Roman"/>
                <w:i/>
                <w:iCs/>
                <w:sz w:val="24"/>
                <w:szCs w:val="24"/>
              </w:rPr>
            </w:rPrChange>
          </w:rPr>
          <w:t xml:space="preserve">Regression analysis </w:t>
        </w:r>
      </w:ins>
    </w:p>
    <w:p w14:paraId="68752637" w14:textId="29FF25B8" w:rsidR="00FC1299" w:rsidRPr="007D68CA" w:rsidDel="007D68CA" w:rsidRDefault="007D68CA">
      <w:pPr>
        <w:pStyle w:val="HTMLPreformatted"/>
        <w:shd w:val="clear" w:color="auto" w:fill="FFFFFF"/>
        <w:jc w:val="both"/>
        <w:rPr>
          <w:del w:id="661" w:author="NaYEeM" w:date="2020-01-17T18:23:00Z"/>
          <w:moveTo w:id="662" w:author="NaYEeM" w:date="2019-07-08T01:53:00Z"/>
          <w:rFonts w:ascii="Times New Roman" w:hAnsi="Times New Roman" w:cs="Times New Roman"/>
          <w:b/>
          <w:sz w:val="24"/>
          <w:szCs w:val="24"/>
        </w:rPr>
      </w:pPr>
      <w:ins w:id="663" w:author="NaYEeM" w:date="2020-01-17T18:23:00Z">
        <w:r w:rsidRPr="007D68CA">
          <w:rPr>
            <w:rFonts w:ascii="Times New Roman" w:hAnsi="Times New Roman" w:cs="Times New Roman"/>
            <w:sz w:val="24"/>
            <w:szCs w:val="24"/>
            <w:rPrChange w:id="664" w:author="NaYEeM" w:date="2020-01-17T18:23:00Z">
              <w:rPr>
                <w:rFonts w:ascii="Times New Roman" w:hAnsi="Times New Roman" w:cs="Times New Roman"/>
                <w:i/>
                <w:iCs/>
                <w:sz w:val="24"/>
                <w:szCs w:val="24"/>
              </w:rPr>
            </w:rPrChange>
          </w:rPr>
          <w:t xml:space="preserve">To estimate the crude (unadjusted) risk ratio (CRR) and adjusted risk ratios (ARRs) for evaluating the causal association between EBF and childhood diseases, first, we developed a Poisson model as the outcome variable was a count data. Most of the time, the Poisson model displayed substantial overdispersion for the Poisson models </w:t>
        </w:r>
      </w:ins>
    </w:p>
    <w:moveToRangeEnd w:id="642"/>
    <w:p w14:paraId="37BF3778" w14:textId="3CC36818" w:rsidR="00280984" w:rsidRDefault="00F811DA">
      <w:pPr>
        <w:tabs>
          <w:tab w:val="left" w:pos="2430"/>
        </w:tabs>
        <w:spacing w:after="0" w:line="240" w:lineRule="auto"/>
        <w:jc w:val="both"/>
        <w:rPr>
          <w:ins w:id="665" w:author="NaYEeM" w:date="2020-01-17T18:24:00Z"/>
          <w:rFonts w:ascii="Times New Roman" w:hAnsi="Times New Roman" w:cs="Times New Roman"/>
          <w:sz w:val="24"/>
          <w:szCs w:val="24"/>
        </w:rPr>
      </w:pPr>
      <w:del w:id="666" w:author="NaYEeM" w:date="2020-01-17T18:23:00Z">
        <w:r w:rsidRPr="007D68CA" w:rsidDel="007D68CA">
          <w:rPr>
            <w:rFonts w:ascii="Times New Roman" w:hAnsi="Times New Roman" w:cs="Times New Roman"/>
            <w:sz w:val="24"/>
            <w:szCs w:val="24"/>
            <w:rPrChange w:id="667" w:author="NaYEeM" w:date="2020-01-17T18:23:00Z">
              <w:rPr>
                <w:rFonts w:ascii="Times New Roman" w:hAnsi="Times New Roman" w:cs="Times New Roman"/>
                <w:color w:val="212121"/>
                <w:sz w:val="24"/>
                <w:szCs w:val="24"/>
              </w:rPr>
            </w:rPrChange>
          </w:rPr>
          <w:delText>Lastly,</w:delText>
        </w:r>
        <w:r w:rsidR="001F20B2" w:rsidRPr="007D68CA" w:rsidDel="007D68CA">
          <w:rPr>
            <w:rFonts w:ascii="Times New Roman" w:hAnsi="Times New Roman" w:cs="Times New Roman"/>
            <w:sz w:val="24"/>
            <w:szCs w:val="24"/>
            <w:rPrChange w:id="668" w:author="NaYEeM" w:date="2020-01-17T18:23:00Z">
              <w:rPr>
                <w:rFonts w:ascii="Times New Roman" w:hAnsi="Times New Roman" w:cs="Times New Roman"/>
                <w:color w:val="212121"/>
                <w:sz w:val="24"/>
                <w:szCs w:val="24"/>
              </w:rPr>
            </w:rPrChange>
          </w:rPr>
          <w:delText xml:space="preserve"> </w:delText>
        </w:r>
        <w:r w:rsidR="00E86663" w:rsidRPr="007D68CA" w:rsidDel="007D68CA">
          <w:rPr>
            <w:rFonts w:ascii="Times New Roman" w:hAnsi="Times New Roman" w:cs="Times New Roman"/>
            <w:sz w:val="24"/>
            <w:szCs w:val="24"/>
            <w:rPrChange w:id="669" w:author="NaYEeM" w:date="2020-01-17T18:23:00Z">
              <w:rPr>
                <w:rFonts w:ascii="Times New Roman" w:hAnsi="Times New Roman" w:cs="Times New Roman"/>
                <w:color w:val="212121"/>
                <w:sz w:val="24"/>
                <w:szCs w:val="24"/>
              </w:rPr>
            </w:rPrChange>
          </w:rPr>
          <w:delText xml:space="preserve">Poisson </w:delText>
        </w:r>
      </w:del>
      <w:del w:id="670" w:author="NaYEeM" w:date="2020-01-15T13:12:00Z">
        <w:r w:rsidR="00E86663" w:rsidRPr="007D68CA" w:rsidDel="00015907">
          <w:rPr>
            <w:rFonts w:ascii="Times New Roman" w:hAnsi="Times New Roman" w:cs="Times New Roman"/>
            <w:sz w:val="24"/>
            <w:szCs w:val="24"/>
            <w:rPrChange w:id="671" w:author="NaYEeM" w:date="2020-01-17T18:23:00Z">
              <w:rPr>
                <w:rFonts w:ascii="Times New Roman" w:hAnsi="Times New Roman" w:cs="Times New Roman"/>
                <w:color w:val="212121"/>
                <w:sz w:val="24"/>
                <w:szCs w:val="24"/>
              </w:rPr>
            </w:rPrChange>
          </w:rPr>
          <w:delText xml:space="preserve">regression </w:delText>
        </w:r>
      </w:del>
      <w:del w:id="672" w:author="NaYEeM" w:date="2020-01-15T16:46:00Z">
        <w:r w:rsidR="00E86663" w:rsidRPr="007D68CA" w:rsidDel="0061095A">
          <w:rPr>
            <w:rFonts w:ascii="Times New Roman" w:hAnsi="Times New Roman" w:cs="Times New Roman"/>
            <w:sz w:val="24"/>
            <w:szCs w:val="24"/>
            <w:rPrChange w:id="673" w:author="NaYEeM" w:date="2020-01-17T18:23:00Z">
              <w:rPr>
                <w:rFonts w:ascii="Times New Roman" w:hAnsi="Times New Roman" w:cs="Times New Roman"/>
                <w:color w:val="212121"/>
                <w:sz w:val="24"/>
                <w:szCs w:val="24"/>
              </w:rPr>
            </w:rPrChange>
          </w:rPr>
          <w:delText xml:space="preserve">and Zero-inflated Poisson regression models </w:delText>
        </w:r>
      </w:del>
      <w:del w:id="674" w:author="NaYEeM" w:date="2020-01-15T13:13:00Z">
        <w:r w:rsidR="00E86663" w:rsidRPr="007D68CA" w:rsidDel="000512D1">
          <w:rPr>
            <w:rFonts w:ascii="Times New Roman" w:hAnsi="Times New Roman" w:cs="Times New Roman"/>
            <w:sz w:val="24"/>
            <w:szCs w:val="24"/>
            <w:rPrChange w:id="675" w:author="NaYEeM" w:date="2020-01-17T18:23:00Z">
              <w:rPr>
                <w:rFonts w:ascii="Times New Roman" w:hAnsi="Times New Roman" w:cs="Times New Roman"/>
                <w:color w:val="212121"/>
                <w:sz w:val="24"/>
                <w:szCs w:val="24"/>
              </w:rPr>
            </w:rPrChange>
          </w:rPr>
          <w:delText xml:space="preserve">were </w:delText>
        </w:r>
        <w:r w:rsidR="00F85243" w:rsidRPr="007D68CA" w:rsidDel="000512D1">
          <w:rPr>
            <w:rFonts w:ascii="Times New Roman" w:hAnsi="Times New Roman" w:cs="Times New Roman"/>
            <w:sz w:val="24"/>
            <w:szCs w:val="24"/>
            <w:rPrChange w:id="676" w:author="NaYEeM" w:date="2020-01-17T18:23:00Z">
              <w:rPr>
                <w:rFonts w:ascii="Times New Roman" w:hAnsi="Times New Roman" w:cs="Times New Roman"/>
                <w:color w:val="212121"/>
                <w:sz w:val="24"/>
                <w:szCs w:val="24"/>
              </w:rPr>
            </w:rPrChange>
          </w:rPr>
          <w:delText xml:space="preserve">developed </w:delText>
        </w:r>
      </w:del>
      <w:del w:id="677" w:author="NaYEeM" w:date="2020-01-15T17:40:00Z">
        <w:r w:rsidR="00F85243" w:rsidRPr="007D68CA" w:rsidDel="001011BB">
          <w:rPr>
            <w:rFonts w:ascii="Times New Roman" w:hAnsi="Times New Roman" w:cs="Times New Roman"/>
            <w:sz w:val="24"/>
            <w:szCs w:val="24"/>
            <w:rPrChange w:id="678" w:author="NaYEeM" w:date="2020-01-17T18:23:00Z">
              <w:rPr>
                <w:rFonts w:ascii="Times New Roman" w:hAnsi="Times New Roman" w:cs="Times New Roman"/>
                <w:color w:val="212121"/>
                <w:sz w:val="24"/>
                <w:szCs w:val="24"/>
              </w:rPr>
            </w:rPrChange>
          </w:rPr>
          <w:delText xml:space="preserve">to estimate </w:delText>
        </w:r>
        <w:r w:rsidRPr="007D68CA" w:rsidDel="001011BB">
          <w:rPr>
            <w:rFonts w:ascii="Times New Roman" w:hAnsi="Times New Roman" w:cs="Times New Roman"/>
            <w:sz w:val="24"/>
            <w:szCs w:val="24"/>
            <w:rPrChange w:id="679" w:author="NaYEeM" w:date="2020-01-17T18:23:00Z">
              <w:rPr>
                <w:rFonts w:ascii="Times New Roman" w:hAnsi="Times New Roman" w:cs="Times New Roman"/>
                <w:color w:val="212121"/>
                <w:sz w:val="24"/>
                <w:szCs w:val="24"/>
              </w:rPr>
            </w:rPrChange>
          </w:rPr>
          <w:delText>to the crude (unadjusted) risk ratio (CRR) and adjusted risk ratios (ARRs)</w:delText>
        </w:r>
        <w:r w:rsidR="00F85243" w:rsidRPr="007D68CA" w:rsidDel="001011BB">
          <w:rPr>
            <w:rFonts w:ascii="Times New Roman" w:hAnsi="Times New Roman" w:cs="Times New Roman"/>
            <w:sz w:val="24"/>
            <w:szCs w:val="24"/>
            <w:rPrChange w:id="680" w:author="NaYEeM" w:date="2020-01-17T18:23:00Z">
              <w:rPr>
                <w:rFonts w:ascii="Times New Roman" w:hAnsi="Times New Roman" w:cs="Times New Roman"/>
                <w:color w:val="212121"/>
                <w:sz w:val="24"/>
                <w:szCs w:val="24"/>
              </w:rPr>
            </w:rPrChange>
          </w:rPr>
          <w:delText xml:space="preserve"> for evaluating the risk factors</w:delText>
        </w:r>
      </w:del>
      <w:ins w:id="681" w:author="Md Jamal Uddin" w:date="2019-05-22T14:46:00Z">
        <w:del w:id="682" w:author="NaYEeM" w:date="2020-01-15T17:40:00Z">
          <w:r w:rsidR="00A0726B" w:rsidRPr="007D68CA" w:rsidDel="001011BB">
            <w:rPr>
              <w:rFonts w:ascii="Times New Roman" w:hAnsi="Times New Roman" w:cs="Times New Roman"/>
              <w:sz w:val="24"/>
              <w:szCs w:val="24"/>
              <w:rPrChange w:id="683" w:author="NaYEeM" w:date="2020-01-17T18:23:00Z">
                <w:rPr>
                  <w:rFonts w:ascii="Times New Roman" w:hAnsi="Times New Roman" w:cs="Times New Roman"/>
                  <w:color w:val="212121"/>
                  <w:sz w:val="24"/>
                  <w:szCs w:val="24"/>
                </w:rPr>
              </w:rPrChange>
            </w:rPr>
            <w:delText xml:space="preserve">causal </w:delText>
          </w:r>
        </w:del>
        <w:del w:id="684" w:author="NaYEeM" w:date="2019-06-27T21:54:00Z">
          <w:r w:rsidR="00A0726B" w:rsidRPr="007D68CA" w:rsidDel="00843941">
            <w:rPr>
              <w:rFonts w:ascii="Times New Roman" w:hAnsi="Times New Roman" w:cs="Times New Roman"/>
              <w:sz w:val="24"/>
              <w:szCs w:val="24"/>
              <w:rPrChange w:id="685" w:author="NaYEeM" w:date="2020-01-17T18:23:00Z">
                <w:rPr>
                  <w:rFonts w:ascii="Times New Roman" w:hAnsi="Times New Roman" w:cs="Times New Roman"/>
                  <w:color w:val="212121"/>
                  <w:sz w:val="24"/>
                  <w:szCs w:val="24"/>
                </w:rPr>
              </w:rPrChange>
            </w:rPr>
            <w:delText>association</w:delText>
          </w:r>
        </w:del>
      </w:ins>
      <w:del w:id="686" w:author="NaYEeM" w:date="2019-06-27T21:54:00Z">
        <w:r w:rsidR="00F85243" w:rsidRPr="007D68CA" w:rsidDel="00843941">
          <w:rPr>
            <w:rFonts w:ascii="Times New Roman" w:hAnsi="Times New Roman" w:cs="Times New Roman"/>
            <w:sz w:val="24"/>
            <w:szCs w:val="24"/>
            <w:rPrChange w:id="687" w:author="NaYEeM" w:date="2020-01-17T18:23:00Z">
              <w:rPr>
                <w:rFonts w:ascii="Times New Roman" w:hAnsi="Times New Roman" w:cs="Times New Roman"/>
                <w:color w:val="212121"/>
                <w:sz w:val="24"/>
                <w:szCs w:val="24"/>
              </w:rPr>
            </w:rPrChange>
          </w:rPr>
          <w:delText xml:space="preserve"> associated with the</w:delText>
        </w:r>
      </w:del>
      <w:ins w:id="688" w:author="Md Jamal Uddin" w:date="2019-05-22T14:46:00Z">
        <w:del w:id="689" w:author="NaYEeM" w:date="2019-06-27T21:54:00Z">
          <w:r w:rsidR="00A0726B" w:rsidRPr="007D68CA" w:rsidDel="00843941">
            <w:rPr>
              <w:rFonts w:ascii="Times New Roman" w:hAnsi="Times New Roman" w:cs="Times New Roman"/>
              <w:sz w:val="24"/>
              <w:szCs w:val="24"/>
              <w:rPrChange w:id="690" w:author="NaYEeM" w:date="2020-01-17T18:23:00Z">
                <w:rPr>
                  <w:rFonts w:ascii="Times New Roman" w:hAnsi="Times New Roman" w:cs="Times New Roman"/>
                  <w:color w:val="212121"/>
                  <w:sz w:val="24"/>
                  <w:szCs w:val="24"/>
                </w:rPr>
              </w:rPrChange>
            </w:rPr>
            <w:delText>between</w:delText>
          </w:r>
        </w:del>
        <w:del w:id="691" w:author="NaYEeM" w:date="2020-01-15T17:40:00Z">
          <w:r w:rsidR="00A0726B" w:rsidRPr="007D68CA" w:rsidDel="001011BB">
            <w:rPr>
              <w:rFonts w:ascii="Times New Roman" w:hAnsi="Times New Roman" w:cs="Times New Roman"/>
              <w:sz w:val="24"/>
              <w:szCs w:val="24"/>
              <w:rPrChange w:id="692" w:author="NaYEeM" w:date="2020-01-17T18:23:00Z">
                <w:rPr>
                  <w:rFonts w:ascii="Times New Roman" w:hAnsi="Times New Roman" w:cs="Times New Roman"/>
                  <w:color w:val="212121"/>
                  <w:sz w:val="24"/>
                  <w:szCs w:val="24"/>
                </w:rPr>
              </w:rPrChange>
            </w:rPr>
            <w:delText xml:space="preserve"> EBF and</w:delText>
          </w:r>
        </w:del>
      </w:ins>
      <w:del w:id="693" w:author="NaYEeM" w:date="2020-01-15T17:40:00Z">
        <w:r w:rsidR="00F85243" w:rsidRPr="007D68CA" w:rsidDel="001011BB">
          <w:rPr>
            <w:rFonts w:ascii="Times New Roman" w:hAnsi="Times New Roman" w:cs="Times New Roman"/>
            <w:sz w:val="24"/>
            <w:szCs w:val="24"/>
            <w:rPrChange w:id="694" w:author="NaYEeM" w:date="2020-01-17T18:23:00Z">
              <w:rPr>
                <w:rFonts w:ascii="Times New Roman" w:hAnsi="Times New Roman" w:cs="Times New Roman"/>
                <w:color w:val="212121"/>
                <w:sz w:val="24"/>
                <w:szCs w:val="24"/>
              </w:rPr>
            </w:rPrChange>
          </w:rPr>
          <w:delText xml:space="preserve"> childhood disease</w:delText>
        </w:r>
      </w:del>
      <w:del w:id="695" w:author="NaYEeM" w:date="2020-01-17T18:23:00Z">
        <w:r w:rsidR="00E86663" w:rsidRPr="007D68CA" w:rsidDel="007D68CA">
          <w:rPr>
            <w:rFonts w:ascii="Times New Roman" w:hAnsi="Times New Roman" w:cs="Times New Roman"/>
            <w:sz w:val="24"/>
            <w:szCs w:val="24"/>
            <w:rPrChange w:id="696" w:author="NaYEeM" w:date="2020-01-17T18:23:00Z">
              <w:rPr>
                <w:rFonts w:ascii="Times New Roman" w:hAnsi="Times New Roman" w:cs="Times New Roman"/>
                <w:color w:val="212121"/>
                <w:sz w:val="24"/>
                <w:szCs w:val="24"/>
              </w:rPr>
            </w:rPrChange>
          </w:rPr>
          <w:delText>.</w:delText>
        </w:r>
      </w:del>
      <w:ins w:id="697" w:author="NaYEeM" w:date="2020-01-17T01:56:00Z">
        <w:r w:rsidR="00AD2DE6" w:rsidRPr="007D68CA">
          <w:rPr>
            <w:rFonts w:ascii="Times New Roman" w:hAnsi="Times New Roman" w:cs="Times New Roman"/>
            <w:sz w:val="24"/>
            <w:szCs w:val="24"/>
          </w:rPr>
          <w:fldChar w:fldCharType="begin" w:fldLock="1"/>
        </w:r>
      </w:ins>
      <w:r w:rsidR="00274A37" w:rsidRPr="007D68CA">
        <w:rPr>
          <w:rFonts w:ascii="Times New Roman" w:hAnsi="Times New Roman" w:cs="Times New Roman"/>
          <w:sz w:val="24"/>
          <w:szCs w:val="24"/>
        </w:rPr>
        <w:instrText>ADDIN CSL_CITATION {"citationItems":[{"id":"ITEM-1","itemData":{"DOI":"10.2307/2289931","ISSN":"01621459","abstract":"Poisson regression models are widely used in analyzing count data. This article develops tests for detecting extra-Poisson variation in such situations. The tests can be obtained as score tests against arbitrary mixed Poisson alternatives and are generalizations of tests of Fisher (1950) and Collings and Margolin (1985). Accurate approximations for computing significance levels are given, and the power of the tests against negative binomial alternatives is compared with those of the Pearson and deviance statistics. One way to test for extra-Poisson variation is to fit models that parametrically incorporate and then test for the absence of such variation within the models; for example, negative binomial models can be used in this way (Cameron and Trivedi 1986; Lawless 1987a). The tests in this article require only the Poisson model to be fitted. Two test statistics are developed that are motivated partly by a desire to have good distributional approximations for computing significance levels. Simulations suggest that one of the statistics should be satisfactory for testing extra-Poisson variation in most practical situations involving Poisson regression models.","author":[{"dropping-particle":"","family":"Dean","given":"C.","non-dropping-particle":"","parse-names":false,"suffix":""},{"dropping-particle":"","family":"Lawless","given":"J. F.","non-dropping-particle":"","parse-names":false,"suffix":""}],"container-title":"Journal of the American Statistical Association","id":"ITEM-1","issue":"406","issued":{"date-parts":[["1989","6"]]},"page":"467","publisher":"JSTOR","title":"Tests for Detecting Overdispersion in Poisson Regression Models","type":"article-journal","volume":"84"},"uris":["http://www.mendeley.com/documents/?uuid=0f559b80-a7f0-3e0e-b294-f368b8ff2501"]}],"mendeley":{"formattedCitation":"(Dean &amp; Lawless, 1989)","plainTextFormattedCitation":"(Dean &amp; Lawless, 1989)","previouslyFormattedCitation":"(Dean &amp; Lawless, 1989)"},"properties":{"noteIndex":0},"schema":"https://github.com/citation-style-language/schema/raw/master/csl-citation.json"}</w:instrText>
      </w:r>
      <w:r w:rsidR="00AD2DE6" w:rsidRPr="007D68CA">
        <w:rPr>
          <w:rFonts w:ascii="Times New Roman" w:hAnsi="Times New Roman" w:cs="Times New Roman"/>
          <w:sz w:val="24"/>
          <w:szCs w:val="24"/>
          <w:rPrChange w:id="698" w:author="NaYEeM" w:date="2020-01-17T18:23:00Z">
            <w:rPr>
              <w:rFonts w:ascii="Times New Roman" w:hAnsi="Times New Roman" w:cs="Times New Roman"/>
              <w:sz w:val="24"/>
              <w:szCs w:val="24"/>
            </w:rPr>
          </w:rPrChange>
        </w:rPr>
        <w:fldChar w:fldCharType="separate"/>
      </w:r>
      <w:r w:rsidR="00AD2DE6" w:rsidRPr="007D68CA">
        <w:rPr>
          <w:rFonts w:ascii="Times New Roman" w:hAnsi="Times New Roman" w:cs="Times New Roman"/>
          <w:noProof/>
          <w:sz w:val="24"/>
          <w:szCs w:val="24"/>
        </w:rPr>
        <w:t>(Dean &amp; Lawless, 1989)</w:t>
      </w:r>
      <w:ins w:id="699" w:author="NaYEeM" w:date="2020-01-17T01:56:00Z">
        <w:r w:rsidR="00AD2DE6" w:rsidRPr="007D68CA">
          <w:rPr>
            <w:rFonts w:ascii="Times New Roman" w:hAnsi="Times New Roman" w:cs="Times New Roman"/>
            <w:sz w:val="24"/>
            <w:szCs w:val="24"/>
            <w:rPrChange w:id="700" w:author="NaYEeM" w:date="2020-01-17T18:23:00Z">
              <w:rPr>
                <w:rFonts w:ascii="Times New Roman" w:hAnsi="Times New Roman" w:cs="Times New Roman"/>
                <w:sz w:val="24"/>
                <w:szCs w:val="24"/>
              </w:rPr>
            </w:rPrChange>
          </w:rPr>
          <w:fldChar w:fldCharType="end"/>
        </w:r>
      </w:ins>
      <w:ins w:id="701" w:author="NaYEeM" w:date="2020-01-15T20:40:00Z">
        <w:r w:rsidR="00540DF2" w:rsidRPr="007D68CA">
          <w:rPr>
            <w:rFonts w:ascii="Times New Roman" w:hAnsi="Times New Roman" w:cs="Times New Roman"/>
            <w:sz w:val="24"/>
            <w:szCs w:val="24"/>
            <w:rPrChange w:id="702" w:author="NaYEeM" w:date="2020-01-17T18:23:00Z">
              <w:rPr>
                <w:rFonts w:ascii="Times New Roman" w:hAnsi="Times New Roman" w:cs="Times New Roman"/>
                <w:color w:val="FF0000"/>
                <w:sz w:val="24"/>
                <w:szCs w:val="24"/>
              </w:rPr>
            </w:rPrChange>
          </w:rPr>
          <w:t xml:space="preserve">. </w:t>
        </w:r>
      </w:ins>
      <w:r w:rsidR="0043650B" w:rsidRPr="007D68CA">
        <w:rPr>
          <w:rFonts w:ascii="Times New Roman" w:hAnsi="Times New Roman" w:cs="Times New Roman"/>
          <w:sz w:val="24"/>
          <w:szCs w:val="24"/>
          <w:rPrChange w:id="703" w:author="NaYEeM" w:date="2020-01-17T18:23:00Z">
            <w:rPr/>
          </w:rPrChange>
        </w:rPr>
        <w:t xml:space="preserve"> </w:t>
      </w:r>
      <w:ins w:id="704" w:author="NaYEeM" w:date="2020-01-17T18:24:00Z">
        <w:r w:rsidR="007D68CA" w:rsidRPr="007D68CA">
          <w:rPr>
            <w:rFonts w:ascii="Times New Roman" w:hAnsi="Times New Roman" w:cs="Times New Roman"/>
            <w:sz w:val="24"/>
            <w:szCs w:val="24"/>
          </w:rPr>
          <w:t>Thus, we checked the validity of the Poisson model that fitted the data well.</w:t>
        </w:r>
      </w:ins>
    </w:p>
    <w:p w14:paraId="2F7D3CCF" w14:textId="77777777" w:rsidR="007D68CA" w:rsidRPr="00FC1299" w:rsidRDefault="007D68CA">
      <w:pPr>
        <w:tabs>
          <w:tab w:val="left" w:pos="2430"/>
        </w:tabs>
        <w:spacing w:after="0" w:line="240" w:lineRule="auto"/>
        <w:jc w:val="both"/>
        <w:rPr>
          <w:ins w:id="705" w:author="NaYEeM" w:date="2020-01-15T20:43:00Z"/>
          <w:rFonts w:ascii="Times New Roman" w:hAnsi="Times New Roman" w:cs="Times New Roman"/>
          <w:sz w:val="24"/>
          <w:szCs w:val="24"/>
          <w:rPrChange w:id="706" w:author="NaYEeM" w:date="2020-01-15T21:14:00Z">
            <w:rPr>
              <w:ins w:id="707" w:author="NaYEeM" w:date="2020-01-15T20:43:00Z"/>
              <w:rFonts w:ascii="Times New Roman" w:hAnsi="Times New Roman" w:cs="Times New Roman"/>
              <w:color w:val="FF0000"/>
              <w:sz w:val="24"/>
              <w:szCs w:val="24"/>
            </w:rPr>
          </w:rPrChange>
        </w:rPr>
      </w:pPr>
    </w:p>
    <w:p w14:paraId="1A641792" w14:textId="62138BC6" w:rsidR="005F1B15" w:rsidRPr="005D76E9" w:rsidRDefault="005F1B15">
      <w:pPr>
        <w:tabs>
          <w:tab w:val="left" w:pos="2430"/>
        </w:tabs>
        <w:spacing w:after="0" w:line="240" w:lineRule="auto"/>
        <w:jc w:val="both"/>
        <w:rPr>
          <w:ins w:id="708" w:author="NaYEeM" w:date="2020-01-15T20:39:00Z"/>
          <w:rFonts w:ascii="Times New Roman" w:hAnsi="Times New Roman" w:cs="Times New Roman"/>
          <w:b/>
          <w:bCs/>
          <w:i/>
          <w:iCs/>
          <w:sz w:val="24"/>
          <w:szCs w:val="24"/>
          <w:rPrChange w:id="709" w:author="NaYEeM" w:date="2020-01-18T21:34:00Z">
            <w:rPr>
              <w:ins w:id="710" w:author="NaYEeM" w:date="2020-01-15T20:39:00Z"/>
              <w:rFonts w:ascii="Times New Roman" w:hAnsi="Times New Roman" w:cs="Times New Roman"/>
              <w:color w:val="FF0000"/>
              <w:sz w:val="24"/>
              <w:szCs w:val="24"/>
            </w:rPr>
          </w:rPrChange>
        </w:rPr>
      </w:pPr>
      <w:ins w:id="711" w:author="NaYEeM" w:date="2020-01-15T20:43:00Z">
        <w:r w:rsidRPr="005D76E9">
          <w:rPr>
            <w:rFonts w:ascii="Times New Roman" w:hAnsi="Times New Roman" w:cs="Times New Roman"/>
            <w:b/>
            <w:bCs/>
            <w:i/>
            <w:iCs/>
            <w:sz w:val="24"/>
            <w:szCs w:val="24"/>
            <w:rPrChange w:id="712" w:author="NaYEeM" w:date="2020-01-18T21:34:00Z">
              <w:rPr>
                <w:rFonts w:ascii="Times New Roman" w:hAnsi="Times New Roman" w:cs="Times New Roman"/>
                <w:i/>
                <w:iCs/>
                <w:color w:val="FF0000"/>
                <w:sz w:val="24"/>
                <w:szCs w:val="24"/>
              </w:rPr>
            </w:rPrChange>
          </w:rPr>
          <w:t>Identifying Overdispersion</w:t>
        </w:r>
      </w:ins>
    </w:p>
    <w:p w14:paraId="715C9CAE" w14:textId="03338B14" w:rsidR="005F1B15" w:rsidRPr="00FC1299" w:rsidRDefault="007D68CA">
      <w:pPr>
        <w:tabs>
          <w:tab w:val="left" w:pos="2430"/>
        </w:tabs>
        <w:spacing w:after="0" w:line="240" w:lineRule="auto"/>
        <w:jc w:val="both"/>
        <w:rPr>
          <w:ins w:id="713" w:author="NaYEeM" w:date="2020-01-15T20:44:00Z"/>
          <w:rFonts w:ascii="Times New Roman" w:hAnsi="Times New Roman" w:cs="Times New Roman"/>
          <w:sz w:val="24"/>
          <w:szCs w:val="24"/>
          <w:rPrChange w:id="714" w:author="NaYEeM" w:date="2020-01-15T21:14:00Z">
            <w:rPr>
              <w:ins w:id="715" w:author="NaYEeM" w:date="2020-01-15T20:44:00Z"/>
              <w:rFonts w:ascii="Times New Roman" w:hAnsi="Times New Roman" w:cs="Times New Roman"/>
              <w:color w:val="FF0000"/>
              <w:sz w:val="24"/>
              <w:szCs w:val="24"/>
            </w:rPr>
          </w:rPrChange>
        </w:rPr>
      </w:pPr>
      <w:ins w:id="716" w:author="NaYEeM" w:date="2020-01-17T18:24:00Z">
        <w:r w:rsidRPr="007D68CA">
          <w:rPr>
            <w:rFonts w:ascii="Times New Roman" w:hAnsi="Times New Roman" w:cs="Times New Roman"/>
            <w:sz w:val="24"/>
            <w:szCs w:val="24"/>
          </w:rPr>
          <w:t xml:space="preserve">The goodness of statistics determining whether regression methods such as Poisson and logistic are applicable are very essential. The Poisson model was considered good to fit the data if the deviance and Pearson Chi-square goodness of statistics, equal to one. Deviance and Pearson Chi-square goodness of statistics greater than one indicate model misspecification or an over-dispersed (the variance larger than its mean) response variable. If it less than one may also indicate model misspecification or an under-dispersed (the variance is less than its mean) in the response variable </w:t>
        </w:r>
      </w:ins>
      <w:ins w:id="717" w:author="NaYEeM" w:date="2020-01-17T02:14:00Z">
        <w:r w:rsidR="00274A37">
          <w:rPr>
            <w:rFonts w:ascii="Times New Roman" w:hAnsi="Times New Roman" w:cs="Times New Roman"/>
            <w:sz w:val="24"/>
            <w:szCs w:val="24"/>
          </w:rPr>
          <w:fldChar w:fldCharType="begin" w:fldLock="1"/>
        </w:r>
      </w:ins>
      <w:r w:rsidR="00274A37">
        <w:rPr>
          <w:rFonts w:ascii="Times New Roman" w:hAnsi="Times New Roman" w:cs="Times New Roman"/>
          <w:sz w:val="24"/>
          <w:szCs w:val="24"/>
        </w:rPr>
        <w:instrText>ADDIN CSL_CITATION {"citationItems":[{"id":"ITEM-1","itemData":{"DOI":"10.1016/B978-0-444-63431-3.00007-3","ISSN":"01697161","abstract":"Binomial regression is used to assess the relationship between a binary response variable and other explanatory variables. Popular instances of binomial regression include examination of the etiology of adverse health states using a case-control study and development of prediction algorithms for assessing the risk of adverse health outcomes (e.g., risk of a heart attack). In R, a binomial regression model can be fit using the glm() function. In this chapter, we demonstrate the following aspects of binomial regression, with R code, using real data examples: •To highlight the main components of a binomial model fitting using the glm() function•How to evaluate the modeling assumptions in binomial regression?•How to relax the assumptions when they are violated?•How to fit binomial models for non-independent data?•How to develop and evaluate prediction models for binary response?The chapter is meant to be a quick, practical guide to binomial regression using R. We particularly envision the accompanying task view to be a useful resource on all topics closely related to binomial regression.","author":[{"dropping-particle":"","family":"Muschelli","given":"John","non-dropping-particle":"","parse-names":false,"suffix":""},{"dropping-particle":"","family":"Betz","given":"Joshua","non-dropping-particle":"","parse-names":false,"suffix":""},{"dropping-particle":"","family":"Varadhan","given":"Ravi","non-dropping-particle":"","parse-names":false,"suffix":""}],"container-title":"Handbook of Statistics","id":"ITEM-1","issued":{"date-parts":[["2014"]]},"page":"257-308","publisher":"Elsevier B.V.","title":"Binomial regression in R","type":"chapter","volume":"32"},"uris":["http://www.mendeley.com/documents/?uuid=f8b79aac-aae3-35a6-9def-883e2188baea"]}],"mendeley":{"formattedCitation":"(Muschelli, Betz, &amp; Varadhan, 2014)","plainTextFormattedCitation":"(Muschelli, Betz, &amp; Varadhan, 2014)","previouslyFormattedCitation":"(Muschelli, Betz, &amp; Varadhan, 2014)"},"properties":{"noteIndex":0},"schema":"https://github.com/citation-style-language/schema/raw/master/csl-citation.json"}</w:instrText>
      </w:r>
      <w:r w:rsidR="00274A37">
        <w:rPr>
          <w:rFonts w:ascii="Times New Roman" w:hAnsi="Times New Roman" w:cs="Times New Roman"/>
          <w:sz w:val="24"/>
          <w:szCs w:val="24"/>
        </w:rPr>
        <w:fldChar w:fldCharType="separate"/>
      </w:r>
      <w:r w:rsidR="00274A37" w:rsidRPr="00274A37">
        <w:rPr>
          <w:rFonts w:ascii="Times New Roman" w:hAnsi="Times New Roman" w:cs="Times New Roman"/>
          <w:noProof/>
          <w:sz w:val="24"/>
          <w:szCs w:val="24"/>
        </w:rPr>
        <w:t>(Muschelli, Betz, &amp; Varadhan, 2014)</w:t>
      </w:r>
      <w:ins w:id="718" w:author="NaYEeM" w:date="2020-01-17T02:14:00Z">
        <w:r w:rsidR="00274A37">
          <w:rPr>
            <w:rFonts w:ascii="Times New Roman" w:hAnsi="Times New Roman" w:cs="Times New Roman"/>
            <w:sz w:val="24"/>
            <w:szCs w:val="24"/>
          </w:rPr>
          <w:fldChar w:fldCharType="end"/>
        </w:r>
      </w:ins>
      <w:ins w:id="719" w:author="NaYEeM" w:date="2020-01-15T13:17:00Z">
        <w:r w:rsidR="007E5CF2" w:rsidRPr="00FC1299">
          <w:rPr>
            <w:rFonts w:ascii="Times New Roman" w:hAnsi="Times New Roman" w:cs="Times New Roman"/>
            <w:sz w:val="24"/>
            <w:szCs w:val="24"/>
            <w:rPrChange w:id="720" w:author="NaYEeM" w:date="2020-01-15T21:14:00Z">
              <w:rPr>
                <w:rFonts w:ascii="Times New Roman" w:hAnsi="Times New Roman" w:cs="Times New Roman"/>
                <w:color w:val="FF0000"/>
                <w:sz w:val="24"/>
                <w:szCs w:val="24"/>
              </w:rPr>
            </w:rPrChange>
          </w:rPr>
          <w:t>.</w:t>
        </w:r>
      </w:ins>
      <w:ins w:id="721" w:author="NaYEeM" w:date="2020-01-15T17:37:00Z">
        <w:r w:rsidR="00D314C5" w:rsidRPr="00FC1299">
          <w:rPr>
            <w:rFonts w:ascii="Times New Roman" w:hAnsi="Times New Roman" w:cs="Times New Roman"/>
            <w:sz w:val="24"/>
            <w:szCs w:val="24"/>
            <w:rPrChange w:id="722" w:author="NaYEeM" w:date="2020-01-15T21:14:00Z">
              <w:rPr>
                <w:rFonts w:ascii="Times New Roman" w:hAnsi="Times New Roman" w:cs="Times New Roman"/>
                <w:color w:val="FF0000"/>
                <w:sz w:val="24"/>
                <w:szCs w:val="24"/>
              </w:rPr>
            </w:rPrChange>
          </w:rPr>
          <w:t xml:space="preserve"> </w:t>
        </w:r>
      </w:ins>
      <w:ins w:id="723" w:author="NaYEeM" w:date="2020-01-17T18:24:00Z">
        <w:r w:rsidRPr="007D68CA">
          <w:rPr>
            <w:rFonts w:ascii="Times New Roman" w:hAnsi="Times New Roman" w:cs="Times New Roman"/>
            <w:sz w:val="24"/>
            <w:szCs w:val="24"/>
          </w:rPr>
          <w:t>So, we checked the deviance and Pearson Chi-square goodness of statistics of the model then fit the data with a negative binomial (NB) regression model. Negative binomial (NB) regression accounts for overdispersion by adding dispersion (variance) parameter to the Poisson model. This model can accommodate increased variability</w:t>
        </w:r>
      </w:ins>
      <w:ins w:id="724" w:author="NaYEeM" w:date="2020-01-17T18:25:00Z">
        <w:r>
          <w:rPr>
            <w:rFonts w:ascii="Times New Roman" w:hAnsi="Times New Roman" w:cs="Times New Roman"/>
            <w:sz w:val="24"/>
            <w:szCs w:val="24"/>
          </w:rPr>
          <w:t xml:space="preserve"> </w:t>
        </w:r>
      </w:ins>
      <w:ins w:id="725" w:author="NaYEeM" w:date="2020-01-17T02:19:00Z">
        <w:r w:rsidR="00274A37">
          <w:rPr>
            <w:rFonts w:ascii="Times New Roman" w:hAnsi="Times New Roman" w:cs="Times New Roman"/>
            <w:sz w:val="24"/>
            <w:szCs w:val="24"/>
          </w:rPr>
          <w:fldChar w:fldCharType="begin" w:fldLock="1"/>
        </w:r>
      </w:ins>
      <w:r w:rsidR="000C6184">
        <w:rPr>
          <w:rFonts w:ascii="Times New Roman" w:hAnsi="Times New Roman" w:cs="Times New Roman"/>
          <w:sz w:val="24"/>
          <w:szCs w:val="24"/>
        </w:rPr>
        <w:instrText>ADDIN CSL_CITATION {"citationItems":[{"id":"ITEM-1","itemData":{"ISBN":"1597180114","ISSN":"0003-1305","abstract":"After reviewing the linear regression model and introducing maximum likelihood estimation, Long extends the binary logit and probit models, presents multinomial and conditioned logit models and describes models for sample selection bias.","author":[{"dropping-particle":"","family":"Lenth","given":"Russell","non-dropping-particle":"","parse-names":false,"suffix":""},{"dropping-particle":"","family":"Dobler","given":"Carolyn","non-dropping-particle":"","parse-names":false,"suffix":""}],"container-title":"American statistician","id":"ITEM-1","issue":"1","issued":{"date-parts":[["2005"]]},"page":"114","title":"Regression Models for Categorical Dependent Variables Using Stata (rev.)","type":"article-journal"},"uris":["http://www.mendeley.com/documents/?uuid=2956b8bf-fb73-3fc3-acd8-53aad0b079e2"]}],"mendeley":{"formattedCitation":"(Lenth &amp; Dobler, 2005)","plainTextFormattedCitation":"(Lenth &amp; Dobler, 2005)","previouslyFormattedCitation":"(Lenth &amp; Dobler, 2005)"},"properties":{"noteIndex":0},"schema":"https://github.com/citation-style-language/schema/raw/master/csl-citation.json"}</w:instrText>
      </w:r>
      <w:r w:rsidR="00274A37">
        <w:rPr>
          <w:rFonts w:ascii="Times New Roman" w:hAnsi="Times New Roman" w:cs="Times New Roman"/>
          <w:sz w:val="24"/>
          <w:szCs w:val="24"/>
        </w:rPr>
        <w:fldChar w:fldCharType="separate"/>
      </w:r>
      <w:r w:rsidR="00274A37" w:rsidRPr="00274A37">
        <w:rPr>
          <w:rFonts w:ascii="Times New Roman" w:hAnsi="Times New Roman" w:cs="Times New Roman"/>
          <w:noProof/>
          <w:sz w:val="24"/>
          <w:szCs w:val="24"/>
        </w:rPr>
        <w:t>(Lenth &amp; Dobler, 2005)</w:t>
      </w:r>
      <w:ins w:id="726" w:author="NaYEeM" w:date="2020-01-17T02:19:00Z">
        <w:r w:rsidR="00274A37">
          <w:rPr>
            <w:rFonts w:ascii="Times New Roman" w:hAnsi="Times New Roman" w:cs="Times New Roman"/>
            <w:sz w:val="24"/>
            <w:szCs w:val="24"/>
          </w:rPr>
          <w:fldChar w:fldCharType="end"/>
        </w:r>
      </w:ins>
      <w:ins w:id="727" w:author="NaYEeM" w:date="2020-01-15T18:16:00Z">
        <w:r w:rsidR="007B52DB" w:rsidRPr="00FC1299">
          <w:rPr>
            <w:rFonts w:ascii="Times New Roman" w:hAnsi="Times New Roman" w:cs="Times New Roman"/>
            <w:sz w:val="24"/>
            <w:szCs w:val="24"/>
            <w:rPrChange w:id="728" w:author="NaYEeM" w:date="2020-01-15T21:14:00Z">
              <w:rPr>
                <w:rFonts w:ascii="Times New Roman" w:hAnsi="Times New Roman" w:cs="Times New Roman"/>
                <w:color w:val="FF0000"/>
                <w:sz w:val="24"/>
                <w:szCs w:val="24"/>
              </w:rPr>
            </w:rPrChange>
          </w:rPr>
          <w:t>.</w:t>
        </w:r>
      </w:ins>
    </w:p>
    <w:p w14:paraId="06150486" w14:textId="74FE148E" w:rsidR="005F1B15" w:rsidRPr="00FC1299" w:rsidRDefault="005F1B15">
      <w:pPr>
        <w:tabs>
          <w:tab w:val="left" w:pos="2430"/>
        </w:tabs>
        <w:spacing w:after="0" w:line="240" w:lineRule="auto"/>
        <w:jc w:val="both"/>
        <w:rPr>
          <w:ins w:id="729" w:author="NaYEeM" w:date="2020-01-15T20:45:00Z"/>
          <w:rFonts w:ascii="Times New Roman" w:hAnsi="Times New Roman" w:cs="Times New Roman"/>
          <w:sz w:val="24"/>
          <w:szCs w:val="24"/>
          <w:rPrChange w:id="730" w:author="NaYEeM" w:date="2020-01-15T21:14:00Z">
            <w:rPr>
              <w:ins w:id="731" w:author="NaYEeM" w:date="2020-01-15T20:45:00Z"/>
              <w:rFonts w:ascii="Times New Roman" w:hAnsi="Times New Roman" w:cs="Times New Roman"/>
              <w:color w:val="FF0000"/>
              <w:sz w:val="24"/>
              <w:szCs w:val="24"/>
            </w:rPr>
          </w:rPrChange>
        </w:rPr>
      </w:pPr>
    </w:p>
    <w:p w14:paraId="5267754F" w14:textId="68A3BCFD" w:rsidR="005F1B15" w:rsidRPr="005D76E9" w:rsidRDefault="005F1B15">
      <w:pPr>
        <w:tabs>
          <w:tab w:val="left" w:pos="1065"/>
        </w:tabs>
        <w:spacing w:after="0" w:line="240" w:lineRule="auto"/>
        <w:jc w:val="both"/>
        <w:rPr>
          <w:ins w:id="732" w:author="NaYEeM" w:date="2020-01-15T20:44:00Z"/>
          <w:rFonts w:ascii="Times New Roman" w:hAnsi="Times New Roman" w:cs="Times New Roman"/>
          <w:b/>
          <w:bCs/>
          <w:i/>
          <w:iCs/>
          <w:sz w:val="24"/>
          <w:szCs w:val="24"/>
          <w:rPrChange w:id="733" w:author="NaYEeM" w:date="2020-01-18T21:34:00Z">
            <w:rPr>
              <w:ins w:id="734" w:author="NaYEeM" w:date="2020-01-15T20:44:00Z"/>
              <w:rFonts w:ascii="Times New Roman" w:hAnsi="Times New Roman" w:cs="Times New Roman"/>
              <w:color w:val="FF0000"/>
              <w:sz w:val="24"/>
              <w:szCs w:val="24"/>
            </w:rPr>
          </w:rPrChange>
        </w:rPr>
        <w:pPrChange w:id="735" w:author="NaYEeM" w:date="2020-01-15T20:45:00Z">
          <w:pPr>
            <w:tabs>
              <w:tab w:val="left" w:pos="2430"/>
            </w:tabs>
            <w:spacing w:after="0" w:line="240" w:lineRule="auto"/>
            <w:jc w:val="both"/>
          </w:pPr>
        </w:pPrChange>
      </w:pPr>
      <w:ins w:id="736" w:author="NaYEeM" w:date="2020-01-15T20:46:00Z">
        <w:r w:rsidRPr="005D76E9">
          <w:rPr>
            <w:rFonts w:ascii="Times New Roman" w:hAnsi="Times New Roman" w:cs="Times New Roman"/>
            <w:b/>
            <w:bCs/>
            <w:i/>
            <w:iCs/>
            <w:sz w:val="24"/>
            <w:szCs w:val="24"/>
            <w:rPrChange w:id="737" w:author="NaYEeM" w:date="2020-01-18T21:34:00Z">
              <w:rPr>
                <w:rFonts w:ascii="Times New Roman" w:hAnsi="Times New Roman" w:cs="Times New Roman"/>
                <w:i/>
                <w:iCs/>
                <w:color w:val="FF0000"/>
                <w:sz w:val="24"/>
                <w:szCs w:val="24"/>
              </w:rPr>
            </w:rPrChange>
          </w:rPr>
          <w:t xml:space="preserve">Test of </w:t>
        </w:r>
      </w:ins>
      <w:ins w:id="738" w:author="NaYEeM" w:date="2020-01-15T20:45:00Z">
        <w:r w:rsidRPr="005D76E9">
          <w:rPr>
            <w:rFonts w:ascii="Times New Roman" w:hAnsi="Times New Roman" w:cs="Times New Roman"/>
            <w:b/>
            <w:bCs/>
            <w:i/>
            <w:iCs/>
            <w:sz w:val="24"/>
            <w:szCs w:val="24"/>
            <w:rPrChange w:id="739" w:author="NaYEeM" w:date="2020-01-18T21:34:00Z">
              <w:rPr>
                <w:rFonts w:ascii="Times New Roman" w:hAnsi="Times New Roman" w:cs="Times New Roman"/>
                <w:i/>
                <w:iCs/>
                <w:color w:val="FF0000"/>
                <w:sz w:val="24"/>
                <w:szCs w:val="24"/>
              </w:rPr>
            </w:rPrChange>
          </w:rPr>
          <w:t>Excess Zeros</w:t>
        </w:r>
      </w:ins>
    </w:p>
    <w:p w14:paraId="53E7E0F3" w14:textId="55DBDA42" w:rsidR="00C05CEA" w:rsidRDefault="00971984">
      <w:pPr>
        <w:autoSpaceDE w:val="0"/>
        <w:autoSpaceDN w:val="0"/>
        <w:adjustRightInd w:val="0"/>
        <w:spacing w:after="0" w:line="240" w:lineRule="auto"/>
        <w:jc w:val="both"/>
        <w:rPr>
          <w:ins w:id="740" w:author="NaYEeM" w:date="2020-01-17T14:31:00Z"/>
          <w:rFonts w:ascii="Times New Roman" w:hAnsi="Times New Roman" w:cs="Times New Roman"/>
          <w:sz w:val="24"/>
          <w:szCs w:val="24"/>
        </w:rPr>
        <w:pPrChange w:id="741" w:author="NaYEeM" w:date="2020-01-17T14:33:00Z">
          <w:pPr>
            <w:autoSpaceDE w:val="0"/>
            <w:autoSpaceDN w:val="0"/>
            <w:adjustRightInd w:val="0"/>
            <w:spacing w:after="0" w:line="240" w:lineRule="auto"/>
          </w:pPr>
        </w:pPrChange>
      </w:pPr>
      <w:ins w:id="742" w:author="NaYEeM" w:date="2020-01-17T18:25:00Z">
        <w:r w:rsidRPr="00971984">
          <w:rPr>
            <w:rFonts w:ascii="Times New Roman" w:hAnsi="Times New Roman" w:cs="Times New Roman"/>
            <w:sz w:val="24"/>
            <w:szCs w:val="24"/>
          </w:rPr>
          <w:t xml:space="preserve">Another common extension of Poisson regression can address when the outcome variable has excess zeros (figure 2). Although capable of addressing overdispersion, In the present context, NB is not suitable for modeling data with a high percentage of zero counts. A zero-inflated Poisson regression may be applied to the model with such excess of zeros </w:t>
        </w:r>
      </w:ins>
      <w:ins w:id="743" w:author="NaYEeM" w:date="2020-01-17T02:23:00Z">
        <w:r w:rsidR="000C6184">
          <w:rPr>
            <w:rFonts w:ascii="Times New Roman" w:hAnsi="Times New Roman" w:cs="Times New Roman"/>
            <w:sz w:val="24"/>
            <w:szCs w:val="24"/>
          </w:rPr>
          <w:fldChar w:fldCharType="begin" w:fldLock="1"/>
        </w:r>
      </w:ins>
      <w:r w:rsidR="000C6184">
        <w:rPr>
          <w:rFonts w:ascii="Times New Roman" w:hAnsi="Times New Roman" w:cs="Times New Roman"/>
          <w:sz w:val="24"/>
          <w:szCs w:val="24"/>
        </w:rPr>
        <w:instrText>ADDIN CSL_CITATION {"citationItems":[{"id":"ITEM-1","itemData":{"DOI":"10.1155/2012/593569","ISSN":"20901240","abstract":"Modeling count data from sexual behavioral outcomes involves many challenges, especially when the data exhibit a preponderance of zeros and overdispersion. In particular, the popular Poisson log-linear model is not appropriate for modeling such outcomes. Although alternatives exist for addressing both issues, they are not widely and effectively used in sex health research, especially in HIV prevention intervention and related studies. In this paper, we discuss how to analyze count outcomes distributed with excess of zeros and overdispersion and introduce appropriate model-fit indices for comparing the performance of competing models, using data from a real study on HIV prevention intervention. The in-depth look at these common issues arising from studies involving behavioral outcomes will promote sound statistical analyses and facilitate research in this and other related areas. © 2012 Yinglin Xia et al.","author":[{"dropping-particle":"","family":"Xia","given":"Yinglin","non-dropping-particle":"","parse-names":false,"suffix":""},{"dropping-particle":"","family":"Morrison-Beedy","given":"Dianne","non-dropping-particle":"","parse-names":false,"suffix":""},{"dropping-particle":"","family":"Ma","given":"Jingming","non-dropping-particle":"","parse-names":false,"suffix":""},{"dropping-particle":"","family":"Feng","given":"Changyong","non-dropping-particle":"","parse-names":false,"suffix":""},{"dropping-particle":"","family":"Cross","given":"Wendi","non-dropping-particle":"","parse-names":false,"suffix":""},{"dropping-particle":"","family":"Tu","given":"Xin","non-dropping-particle":"","parse-names":false,"suffix":""}],"container-title":"AIDS Research and Treatment","id":"ITEM-1","issued":{"date-parts":[["2012"]]},"title":"Modeling count outcomes from HIV risk reduction interventions: A comparison of competing statistical models for count responses","type":"article-journal","volume":"2012"},"uris":["http://www.mendeley.com/documents/?uuid=eaf89486-a440-3d6f-a54b-6f9f4a2fee89"]}],"mendeley":{"formattedCitation":"(Xia et al., 2012)","plainTextFormattedCitation":"(Xia et al., 2012)","previouslyFormattedCitation":"(Xia et al., 2012)"},"properties":{"noteIndex":0},"schema":"https://github.com/citation-style-language/schema/raw/master/csl-citation.json"}</w:instrText>
      </w:r>
      <w:r w:rsidR="000C6184">
        <w:rPr>
          <w:rFonts w:ascii="Times New Roman" w:hAnsi="Times New Roman" w:cs="Times New Roman"/>
          <w:sz w:val="24"/>
          <w:szCs w:val="24"/>
        </w:rPr>
        <w:fldChar w:fldCharType="separate"/>
      </w:r>
      <w:r w:rsidR="000C6184" w:rsidRPr="000C6184">
        <w:rPr>
          <w:rFonts w:ascii="Times New Roman" w:hAnsi="Times New Roman" w:cs="Times New Roman"/>
          <w:noProof/>
          <w:sz w:val="24"/>
          <w:szCs w:val="24"/>
        </w:rPr>
        <w:t>(Xia et al., 2012)</w:t>
      </w:r>
      <w:ins w:id="744" w:author="NaYEeM" w:date="2020-01-17T02:23:00Z">
        <w:r w:rsidR="000C6184">
          <w:rPr>
            <w:rFonts w:ascii="Times New Roman" w:hAnsi="Times New Roman" w:cs="Times New Roman"/>
            <w:sz w:val="24"/>
            <w:szCs w:val="24"/>
          </w:rPr>
          <w:fldChar w:fldCharType="end"/>
        </w:r>
      </w:ins>
      <w:ins w:id="745" w:author="NaYEeM" w:date="2020-01-15T19:53:00Z">
        <w:r w:rsidR="00CE463B" w:rsidRPr="00FC1299">
          <w:rPr>
            <w:rFonts w:ascii="Times New Roman" w:hAnsi="Times New Roman" w:cs="Times New Roman"/>
            <w:sz w:val="24"/>
            <w:szCs w:val="24"/>
            <w:rPrChange w:id="746" w:author="NaYEeM" w:date="2020-01-15T21:14:00Z">
              <w:rPr>
                <w:rFonts w:ascii="Times New Roman" w:hAnsi="Times New Roman" w:cs="Times New Roman"/>
                <w:color w:val="FF0000"/>
                <w:sz w:val="24"/>
                <w:szCs w:val="24"/>
              </w:rPr>
            </w:rPrChange>
          </w:rPr>
          <w:t xml:space="preserve">. </w:t>
        </w:r>
      </w:ins>
      <w:ins w:id="747" w:author="NaYEeM" w:date="2020-01-17T18:25:00Z">
        <w:r w:rsidRPr="00971984">
          <w:rPr>
            <w:rFonts w:ascii="Times New Roman" w:hAnsi="Times New Roman" w:cs="Times New Roman"/>
            <w:noProof/>
            <w:sz w:val="24"/>
            <w:szCs w:val="24"/>
          </w:rPr>
          <w:t>ZIP regression models originated in the econometrics literature, but their use has expanded more widely since the publication of Lambert</w:t>
        </w:r>
      </w:ins>
      <w:ins w:id="748" w:author="NaYEeM" w:date="2020-01-15T19:53:00Z">
        <w:r w:rsidR="00CE463B" w:rsidRPr="00FC1299">
          <w:rPr>
            <w:rFonts w:ascii="Times New Roman" w:hAnsi="Times New Roman" w:cs="Times New Roman"/>
            <w:sz w:val="24"/>
            <w:szCs w:val="24"/>
            <w:rPrChange w:id="749" w:author="NaYEeM" w:date="2020-01-15T21:14:00Z">
              <w:rPr>
                <w:rFonts w:ascii="Times New Roman" w:hAnsi="Times New Roman" w:cs="Times New Roman"/>
                <w:color w:val="FF0000"/>
                <w:sz w:val="24"/>
                <w:szCs w:val="24"/>
              </w:rPr>
            </w:rPrChange>
          </w:rPr>
          <w:t xml:space="preserve"> </w:t>
        </w:r>
      </w:ins>
      <w:ins w:id="750" w:author="NaYEeM" w:date="2020-01-17T02:27:00Z">
        <w:r w:rsidR="000C6184">
          <w:rPr>
            <w:rFonts w:ascii="Times New Roman" w:hAnsi="Times New Roman" w:cs="Times New Roman"/>
            <w:sz w:val="24"/>
            <w:szCs w:val="24"/>
          </w:rPr>
          <w:fldChar w:fldCharType="begin" w:fldLock="1"/>
        </w:r>
      </w:ins>
      <w:r w:rsidR="00C87B2A">
        <w:rPr>
          <w:rFonts w:ascii="Times New Roman" w:hAnsi="Times New Roman" w:cs="Times New Roman"/>
          <w:sz w:val="24"/>
          <w:szCs w:val="24"/>
        </w:rPr>
        <w:instrText>ADDIN CSL_CITATION {"citationItems":[{"id":"ITEM-1","itemData":{"DOI":"10.2307/1269547","ISSN":"00401706","abstract":"</w:instrText>
      </w:r>
      <w:r w:rsidR="00C87B2A">
        <w:rPr>
          <w:rFonts w:ascii="MS Gothic" w:eastAsia="MS Gothic" w:hAnsi="MS Gothic" w:cs="MS Gothic" w:hint="eastAsia"/>
          <w:sz w:val="24"/>
          <w:szCs w:val="24"/>
        </w:rPr>
        <w:instrText>引用率</w:instrText>
      </w:r>
      <w:r w:rsidR="00C87B2A">
        <w:rPr>
          <w:rFonts w:ascii="Times New Roman" w:hAnsi="Times New Roman" w:cs="Times New Roman"/>
          <w:sz w:val="24"/>
          <w:szCs w:val="24"/>
        </w:rPr>
        <w:instrText xml:space="preserve"> 988","author":[{"dropping-particle":"","family":"Lambert","given":"Diane","non-dropping-particle":"","parse-names":false,"suffix":""}],"container-title":"Technometrics","id":"ITEM-1","issue":"1","issued":{"date-parts":[["1992","2"]]},"page":"1","publisher":"JSTOR","title":"Zero-Inflated Poisson Regression, with an Application to Defects in Manufacturing","type":"article-journal","volume":"34"},"uris":["http://www.mendeley.com/documents/?uuid=ee458efd-4e60-3a60-baa4-03411da1377a"]}],"mendeley":{"formattedCitation":"(Lambert, 1992)","plainTextFormattedCitation":"(Lambert, 1992)","previouslyFormattedCitation":"(Lambert, 1992)"},"properties":{"noteIndex":0},"schema":"https://github.com/citation-style-language/schema/raw/master/csl-citation.json"}</w:instrText>
      </w:r>
      <w:r w:rsidR="000C6184">
        <w:rPr>
          <w:rFonts w:ascii="Times New Roman" w:hAnsi="Times New Roman" w:cs="Times New Roman"/>
          <w:sz w:val="24"/>
          <w:szCs w:val="24"/>
        </w:rPr>
        <w:fldChar w:fldCharType="separate"/>
      </w:r>
      <w:r w:rsidR="000C6184" w:rsidRPr="000C6184">
        <w:rPr>
          <w:rFonts w:ascii="Times New Roman" w:hAnsi="Times New Roman" w:cs="Times New Roman"/>
          <w:noProof/>
          <w:sz w:val="24"/>
          <w:szCs w:val="24"/>
        </w:rPr>
        <w:t>(Lambert, 1992)</w:t>
      </w:r>
      <w:ins w:id="751" w:author="NaYEeM" w:date="2020-01-17T02:27:00Z">
        <w:r w:rsidR="000C6184">
          <w:rPr>
            <w:rFonts w:ascii="Times New Roman" w:hAnsi="Times New Roman" w:cs="Times New Roman"/>
            <w:sz w:val="24"/>
            <w:szCs w:val="24"/>
          </w:rPr>
          <w:fldChar w:fldCharType="end"/>
        </w:r>
      </w:ins>
      <w:ins w:id="752" w:author="NaYEeM" w:date="2020-01-15T19:53:00Z">
        <w:r w:rsidR="00CE463B" w:rsidRPr="00FC1299">
          <w:rPr>
            <w:rFonts w:ascii="Times New Roman" w:hAnsi="Times New Roman" w:cs="Times New Roman"/>
            <w:sz w:val="24"/>
            <w:szCs w:val="24"/>
            <w:rPrChange w:id="753" w:author="NaYEeM" w:date="2020-01-15T21:14:00Z">
              <w:rPr>
                <w:rFonts w:ascii="Times New Roman" w:hAnsi="Times New Roman" w:cs="Times New Roman"/>
                <w:color w:val="FF0000"/>
                <w:sz w:val="24"/>
                <w:szCs w:val="24"/>
              </w:rPr>
            </w:rPrChange>
          </w:rPr>
          <w:t>.</w:t>
        </w:r>
      </w:ins>
      <w:ins w:id="754" w:author="NaYEeM" w:date="2020-01-15T20:12:00Z">
        <w:r w:rsidR="00C05CEA" w:rsidRPr="00FC1299">
          <w:t xml:space="preserve"> </w:t>
        </w:r>
      </w:ins>
      <w:ins w:id="755" w:author="NaYEeM" w:date="2020-01-17T18:26:00Z">
        <w:r w:rsidRPr="00971984">
          <w:rPr>
            <w:rFonts w:ascii="Times New Roman" w:hAnsi="Times New Roman" w:cs="Times New Roman"/>
            <w:noProof/>
            <w:sz w:val="24"/>
            <w:szCs w:val="24"/>
          </w:rPr>
          <w:t xml:space="preserve">The zero-inflated Poisson (ZIP) model relates a logistic regression model with excess zeros by associating it with a traditional anomalous Poisson model </w:t>
        </w:r>
      </w:ins>
      <w:ins w:id="756" w:author="NaYEeM" w:date="2020-01-17T02:32:00Z">
        <w:r w:rsidR="00C87B2A">
          <w:rPr>
            <w:rFonts w:ascii="Times New Roman" w:hAnsi="Times New Roman" w:cs="Times New Roman"/>
            <w:sz w:val="24"/>
            <w:szCs w:val="24"/>
          </w:rPr>
          <w:fldChar w:fldCharType="begin" w:fldLock="1"/>
        </w:r>
      </w:ins>
      <w:r w:rsidR="00C87B2A">
        <w:rPr>
          <w:rFonts w:ascii="Times New Roman" w:hAnsi="Times New Roman" w:cs="Times New Roman"/>
          <w:sz w:val="24"/>
          <w:szCs w:val="24"/>
        </w:rPr>
        <w:instrText>ADDIN CSL_CITATION {"citationItems":[{"id":"ITEM-1","itemData":{"DOI":"10.1093/ndt/gfv071","ISSN":"14602385","abstract":"BackgroundPoisson regression is commonly used to analyze hospitalization data when outcomes are expressed as counts (e.g. number of days in hospital). However, data often violate the assumptions on which Poisson regression is based. More appropriate extensions of this model, while available, are rarely used. MethodsWe compared hospitalization data between 206 patients treated with hemodialysis (HD) and 107 treated with peritoneal dialysis (PD) using Poisson regression and compared results from standard Poisson regression with those obtained using three other approaches for modeling count data: negative binomial (NB) regression, zero-inflated Poisson (ZIP) regression and zero-inflated negative binomial (ZINB) regression. We examined the appropriateness of each model and compared the results obtained with each approach. ResultsDuring a mean 1.9 years of follow-up, 183 of 313 patients (58%) were never hospitalized (indicating an excess of 'zeros'). The data also displayed overdispersion (variance greater than mean), violating another assumption of the Poisson model. Using four criteria, we determined that the NB and ZINB models performed best. According to these two models, patients treated with HD experienced similar hospitalization rates as those receiving PD {NB rate ratio (RR): 1.04 [bootstrapped 95% confidence interval (CI): 0.49-2.20]; ZINB summary RR: 1.21 (bootstrapped 95% CI 0.60-2.46)}. Poisson and ZIP models fit the data poorly and had much larger point estimates than the NB and ZINB models [Poisson RR: 1.93 (bootstrapped 95% CI 0.88-4.23); ZIP summary RR: 1.84 (bootstrapped 95% CI 0.88-3.84)]. ConclusionsWe found substantially different results when modeling hospitalization data, depending on the approach used. Our results argue strongly for a sound model selection process and improved reporting around statistical methods used for modeling count data.","author":[{"dropping-particle":"","family":"Weaver","given":"Colin G.","non-dropping-particle":"","parse-names":false,"suffix":""},{"dropping-particle":"","family":"Ravani","given":"Pietro","non-dropping-particle":"","parse-names":false,"suffix":""},{"dropping-particle":"","family":"Oliver","given":"Matthew J.","non-dropping-particle":"","parse-names":false,"suffix":""},{"dropping-particle":"","family":"Austin","given":"Peter C.","non-dropping-particle":"","parse-names":false,"suffix":""},{"dropping-particle":"","family":"Quinn","given":"Robert R.","non-dropping-particle":"","parse-names":false,"suffix":""}],"container-title":"Nephrology Dialysis Transplantation","id":"ITEM-1","issue":"8","issued":{"date-parts":[["2015","8","1"]]},"page":"1244-1249","publisher":"Oxford University Press","title":"Analyzing hospitalization data: Potential limitations of Poisson regression","type":"article","volume":"30"},"uris":["http://www.mendeley.com/documents/?uuid=5b15d5d4-dd4e-3cf3-ab27-ad0c4f437302"]}],"mendeley":{"formattedCitation":"(Weaver, Ravani, Oliver, Austin, &amp; Quinn, 2015)","plainTextFormattedCitation":"(Weaver, Ravani, Oliver, Austin, &amp; Quinn, 2015)","previouslyFormattedCitation":"(Weaver, Ravani, Oliver, Austin, &amp; Quinn, 2015)"},"properties":{"noteIndex":0},"schema":"https://github.com/citation-style-language/schema/raw/master/csl-citation.json"}</w:instrText>
      </w:r>
      <w:r w:rsidR="00C87B2A">
        <w:rPr>
          <w:rFonts w:ascii="Times New Roman" w:hAnsi="Times New Roman" w:cs="Times New Roman"/>
          <w:sz w:val="24"/>
          <w:szCs w:val="24"/>
        </w:rPr>
        <w:fldChar w:fldCharType="separate"/>
      </w:r>
      <w:r w:rsidR="00C87B2A" w:rsidRPr="00C87B2A">
        <w:rPr>
          <w:rFonts w:ascii="Times New Roman" w:hAnsi="Times New Roman" w:cs="Times New Roman"/>
          <w:noProof/>
          <w:sz w:val="24"/>
          <w:szCs w:val="24"/>
        </w:rPr>
        <w:t>(Weaver, Ravani, Oliver, Austin, &amp; Quinn, 2015)</w:t>
      </w:r>
      <w:ins w:id="757" w:author="NaYEeM" w:date="2020-01-17T02:32:00Z">
        <w:r w:rsidR="00C87B2A">
          <w:rPr>
            <w:rFonts w:ascii="Times New Roman" w:hAnsi="Times New Roman" w:cs="Times New Roman"/>
            <w:sz w:val="24"/>
            <w:szCs w:val="24"/>
          </w:rPr>
          <w:fldChar w:fldCharType="end"/>
        </w:r>
      </w:ins>
      <w:ins w:id="758" w:author="NaYEeM" w:date="2020-01-15T20:12:00Z">
        <w:r w:rsidR="00C05CEA" w:rsidRPr="00FC1299">
          <w:rPr>
            <w:rFonts w:ascii="Times New Roman" w:hAnsi="Times New Roman" w:cs="Times New Roman"/>
            <w:sz w:val="24"/>
            <w:szCs w:val="24"/>
            <w:rPrChange w:id="759" w:author="NaYEeM" w:date="2020-01-15T21:14:00Z">
              <w:rPr>
                <w:rFonts w:ascii="Times New Roman" w:hAnsi="Times New Roman" w:cs="Times New Roman"/>
                <w:color w:val="FF0000"/>
                <w:sz w:val="24"/>
                <w:szCs w:val="24"/>
              </w:rPr>
            </w:rPrChange>
          </w:rPr>
          <w:t>.</w:t>
        </w:r>
      </w:ins>
      <w:ins w:id="760" w:author="NaYEeM" w:date="2020-01-15T19:53:00Z">
        <w:r w:rsidR="00CE463B" w:rsidRPr="00FC1299">
          <w:rPr>
            <w:rFonts w:ascii="Times New Roman" w:hAnsi="Times New Roman" w:cs="Times New Roman"/>
            <w:sz w:val="24"/>
            <w:szCs w:val="24"/>
            <w:rPrChange w:id="761" w:author="NaYEeM" w:date="2020-01-15T21:14:00Z">
              <w:rPr>
                <w:rFonts w:ascii="Times New Roman" w:hAnsi="Times New Roman" w:cs="Times New Roman"/>
                <w:color w:val="FF0000"/>
                <w:sz w:val="24"/>
                <w:szCs w:val="24"/>
              </w:rPr>
            </w:rPrChange>
          </w:rPr>
          <w:t xml:space="preserve"> </w:t>
        </w:r>
      </w:ins>
      <w:ins w:id="762" w:author="NaYEeM" w:date="2020-01-17T18:26:00Z">
        <w:r w:rsidRPr="00971984">
          <w:rPr>
            <w:rFonts w:ascii="Times New Roman" w:hAnsi="Times New Roman" w:cs="Times New Roman"/>
            <w:sz w:val="24"/>
            <w:szCs w:val="24"/>
          </w:rPr>
          <w:t xml:space="preserve">There is a formal test statistic, the </w:t>
        </w:r>
        <w:proofErr w:type="spellStart"/>
        <w:r w:rsidRPr="00971984">
          <w:rPr>
            <w:rFonts w:ascii="Times New Roman" w:hAnsi="Times New Roman" w:cs="Times New Roman"/>
            <w:sz w:val="24"/>
            <w:szCs w:val="24"/>
          </w:rPr>
          <w:t>Vung</w:t>
        </w:r>
        <w:proofErr w:type="spellEnd"/>
        <w:r w:rsidRPr="00971984">
          <w:rPr>
            <w:rFonts w:ascii="Times New Roman" w:hAnsi="Times New Roman" w:cs="Times New Roman"/>
            <w:sz w:val="24"/>
            <w:szCs w:val="24"/>
          </w:rPr>
          <w:t xml:space="preserve"> test which statistically determines whether the zero-inflation model is a significant improvement over </w:t>
        </w:r>
        <w:r w:rsidRPr="00971984">
          <w:rPr>
            <w:rFonts w:ascii="Times New Roman" w:hAnsi="Times New Roman" w:cs="Times New Roman"/>
            <w:sz w:val="24"/>
            <w:szCs w:val="24"/>
          </w:rPr>
          <w:lastRenderedPageBreak/>
          <w:t xml:space="preserve">the Poisson model or the NB model. Thus, the </w:t>
        </w:r>
        <w:proofErr w:type="spellStart"/>
        <w:r w:rsidRPr="00971984">
          <w:rPr>
            <w:rFonts w:ascii="Times New Roman" w:hAnsi="Times New Roman" w:cs="Times New Roman"/>
            <w:sz w:val="24"/>
            <w:szCs w:val="24"/>
          </w:rPr>
          <w:t>Vuong</w:t>
        </w:r>
        <w:proofErr w:type="spellEnd"/>
        <w:r w:rsidRPr="00971984">
          <w:rPr>
            <w:rFonts w:ascii="Times New Roman" w:hAnsi="Times New Roman" w:cs="Times New Roman"/>
            <w:sz w:val="24"/>
            <w:szCs w:val="24"/>
          </w:rPr>
          <w:t xml:space="preserve"> test was taken to judge whether there were excessive zero counts for the ZIP regression than the Poisson model </w:t>
        </w:r>
      </w:ins>
      <w:ins w:id="763" w:author="NaYEeM" w:date="2020-01-17T14:22:00Z">
        <w:r w:rsidR="005656E5">
          <w:rPr>
            <w:rFonts w:ascii="Times New Roman" w:hAnsi="Times New Roman" w:cs="Times New Roman"/>
            <w:sz w:val="24"/>
            <w:szCs w:val="24"/>
          </w:rPr>
          <w:fldChar w:fldCharType="begin" w:fldLock="1"/>
        </w:r>
        <w:r w:rsidR="005656E5">
          <w:rPr>
            <w:rFonts w:ascii="Times New Roman" w:hAnsi="Times New Roman" w:cs="Times New Roman"/>
            <w:sz w:val="24"/>
            <w:szCs w:val="24"/>
          </w:rPr>
          <w:instrText>ADDIN CSL_CITATION {"citationItems":[{"id":"ITEM-1","itemData":{"DOI":"10.2307/1912557","ISSN":"00129682","abstract":"Describes a likelihood ratio test that allows the use of nested or non-nested models. This is particularly useful when comparing Zero Inflated Poisson to regular Poisson models (either negative binomial or not). A V statistic &gt;1.96 is strong evidence for Poisson... A V statistic &lt;-1.96 is strong evidence for ZIP... Anything between those two","author":[{"dropping-particle":"","family":"Vuong","given":"Quang H.","non-dropping-particle":"","parse-names":false,"suffix":""}],"container-title":"Econometrica","id":"ITEM-1","issue":"2","issued":{"date-parts":[["1989","3"]]},"page":"307","publisher":"JSTOR","title":"Likelihood Ratio Tests for Model Selection and Non-Nested Hypotheses","type":"article-journal","volume":"57"},"uris":["http://www.mendeley.com/documents/?uuid=fa602a39-5e4a-3440-b58f-e0aeb602cf99"]}],"mendeley":{"formattedCitation":"(Vuong, 1989)","plainTextFormattedCitation":"(Vuong, 1989)","previouslyFormattedCitation":"(Vuong, 1989)"},"properties":{"noteIndex":0},"schema":"https://github.com/citation-style-language/schema/raw/master/csl-citation.json"}</w:instrText>
        </w:r>
        <w:r w:rsidR="005656E5">
          <w:rPr>
            <w:rFonts w:ascii="Times New Roman" w:hAnsi="Times New Roman" w:cs="Times New Roman"/>
            <w:sz w:val="24"/>
            <w:szCs w:val="24"/>
          </w:rPr>
          <w:fldChar w:fldCharType="separate"/>
        </w:r>
        <w:r w:rsidR="005656E5" w:rsidRPr="00C87B2A">
          <w:rPr>
            <w:rFonts w:ascii="Times New Roman" w:hAnsi="Times New Roman" w:cs="Times New Roman"/>
            <w:noProof/>
            <w:sz w:val="24"/>
            <w:szCs w:val="24"/>
          </w:rPr>
          <w:t>(Vuong, 1989)</w:t>
        </w:r>
        <w:r w:rsidR="005656E5">
          <w:rPr>
            <w:rFonts w:ascii="Times New Roman" w:hAnsi="Times New Roman" w:cs="Times New Roman"/>
            <w:sz w:val="24"/>
            <w:szCs w:val="24"/>
          </w:rPr>
          <w:fldChar w:fldCharType="end"/>
        </w:r>
      </w:ins>
      <w:ins w:id="764" w:author="NaYEeM" w:date="2020-01-15T20:06:00Z">
        <w:r w:rsidR="00C05CEA" w:rsidRPr="00FC1299">
          <w:rPr>
            <w:rFonts w:ascii="Times New Roman" w:hAnsi="Times New Roman" w:cs="Times New Roman"/>
            <w:sz w:val="24"/>
            <w:szCs w:val="24"/>
            <w:rPrChange w:id="765" w:author="NaYEeM" w:date="2020-01-15T21:14:00Z">
              <w:rPr>
                <w:rFonts w:ascii="Times New Roman" w:hAnsi="Times New Roman" w:cs="Times New Roman"/>
                <w:color w:val="FF0000"/>
                <w:sz w:val="24"/>
                <w:szCs w:val="24"/>
              </w:rPr>
            </w:rPrChange>
          </w:rPr>
          <w:t>.</w:t>
        </w:r>
      </w:ins>
      <w:ins w:id="766" w:author="NaYEeM" w:date="2020-01-15T20:14:00Z">
        <w:r w:rsidR="008B1F57" w:rsidRPr="00FC1299">
          <w:rPr>
            <w:rFonts w:ascii="Times New Roman" w:hAnsi="Times New Roman" w:cs="Times New Roman"/>
            <w:sz w:val="24"/>
            <w:szCs w:val="24"/>
            <w:rPrChange w:id="767" w:author="NaYEeM" w:date="2020-01-15T21:14:00Z">
              <w:rPr>
                <w:rFonts w:ascii="Times New Roman" w:hAnsi="Times New Roman" w:cs="Times New Roman"/>
                <w:color w:val="FF0000"/>
                <w:sz w:val="24"/>
                <w:szCs w:val="24"/>
              </w:rPr>
            </w:rPrChange>
          </w:rPr>
          <w:t xml:space="preserve"> </w:t>
        </w:r>
      </w:ins>
      <w:ins w:id="768" w:author="NaYEeM" w:date="2020-01-17T14:31:00Z">
        <w:r w:rsidR="00BD3CA7" w:rsidRPr="00BD3CA7">
          <w:rPr>
            <w:rFonts w:ascii="Times New Roman" w:hAnsi="Times New Roman" w:cs="Times New Roman"/>
            <w:sz w:val="24"/>
            <w:szCs w:val="24"/>
          </w:rPr>
          <w:t>Finally, the zero-inflated negative binomial (ZINB) models can accommodate the excess zeros and overdispersion due to the inclusion of the logistic model and an NB model</w:t>
        </w:r>
      </w:ins>
      <w:ins w:id="769" w:author="NaYEeM" w:date="2020-01-17T16:49:00Z">
        <w:r w:rsidR="00B4531A">
          <w:rPr>
            <w:rFonts w:ascii="Times New Roman" w:hAnsi="Times New Roman" w:cs="Times New Roman"/>
            <w:sz w:val="24"/>
            <w:szCs w:val="24"/>
          </w:rPr>
          <w:t>.</w:t>
        </w:r>
      </w:ins>
    </w:p>
    <w:p w14:paraId="1F919C61" w14:textId="77777777" w:rsidR="00BD3CA7" w:rsidRPr="00FC1299" w:rsidRDefault="00BD3CA7" w:rsidP="00BD3CA7">
      <w:pPr>
        <w:autoSpaceDE w:val="0"/>
        <w:autoSpaceDN w:val="0"/>
        <w:adjustRightInd w:val="0"/>
        <w:spacing w:after="0" w:line="240" w:lineRule="auto"/>
        <w:rPr>
          <w:ins w:id="770" w:author="NaYEeM" w:date="2020-01-15T20:58:00Z"/>
          <w:rFonts w:ascii="Times New Roman" w:hAnsi="Times New Roman" w:cs="Times New Roman"/>
          <w:sz w:val="24"/>
          <w:szCs w:val="24"/>
          <w:rPrChange w:id="771" w:author="NaYEeM" w:date="2020-01-15T21:14:00Z">
            <w:rPr>
              <w:ins w:id="772" w:author="NaYEeM" w:date="2020-01-15T20:58:00Z"/>
              <w:rFonts w:ascii="Times New Roman" w:hAnsi="Times New Roman" w:cs="Times New Roman"/>
              <w:color w:val="FF0000"/>
              <w:sz w:val="24"/>
              <w:szCs w:val="24"/>
            </w:rPr>
          </w:rPrChange>
        </w:rPr>
      </w:pPr>
    </w:p>
    <w:p w14:paraId="77F74EBB" w14:textId="53A3C3AF" w:rsidR="00351951" w:rsidRPr="005D76E9" w:rsidRDefault="00351951">
      <w:pPr>
        <w:tabs>
          <w:tab w:val="left" w:pos="2430"/>
        </w:tabs>
        <w:spacing w:after="0" w:line="240" w:lineRule="auto"/>
        <w:jc w:val="both"/>
        <w:rPr>
          <w:ins w:id="773" w:author="NaYEeM" w:date="2020-01-15T20:28:00Z"/>
          <w:rFonts w:ascii="Times New Roman" w:hAnsi="Times New Roman" w:cs="Times New Roman"/>
          <w:b/>
          <w:bCs/>
          <w:i/>
          <w:iCs/>
          <w:sz w:val="24"/>
          <w:szCs w:val="24"/>
          <w:rPrChange w:id="774" w:author="NaYEeM" w:date="2020-01-18T21:34:00Z">
            <w:rPr>
              <w:ins w:id="775" w:author="NaYEeM" w:date="2020-01-15T20:28:00Z"/>
              <w:rFonts w:ascii="Times New Roman" w:hAnsi="Times New Roman" w:cs="Times New Roman"/>
              <w:color w:val="FF0000"/>
              <w:sz w:val="24"/>
              <w:szCs w:val="24"/>
            </w:rPr>
          </w:rPrChange>
        </w:rPr>
      </w:pPr>
      <w:ins w:id="776" w:author="NaYEeM" w:date="2020-01-15T20:58:00Z">
        <w:r w:rsidRPr="005D76E9">
          <w:rPr>
            <w:rFonts w:ascii="Times New Roman" w:hAnsi="Times New Roman" w:cs="Times New Roman"/>
            <w:b/>
            <w:bCs/>
            <w:i/>
            <w:iCs/>
            <w:sz w:val="24"/>
            <w:szCs w:val="24"/>
            <w:rPrChange w:id="777" w:author="NaYEeM" w:date="2020-01-18T21:34:00Z">
              <w:rPr>
                <w:rFonts w:ascii="Times New Roman" w:hAnsi="Times New Roman" w:cs="Times New Roman"/>
                <w:color w:val="FF0000"/>
                <w:sz w:val="24"/>
                <w:szCs w:val="24"/>
              </w:rPr>
            </w:rPrChange>
          </w:rPr>
          <w:t>Model assessment</w:t>
        </w:r>
      </w:ins>
    </w:p>
    <w:p w14:paraId="3633B184" w14:textId="401DE645" w:rsidR="004D095C" w:rsidRDefault="00971984">
      <w:pPr>
        <w:tabs>
          <w:tab w:val="left" w:pos="2430"/>
        </w:tabs>
        <w:spacing w:after="0" w:line="240" w:lineRule="auto"/>
        <w:jc w:val="both"/>
        <w:rPr>
          <w:ins w:id="778" w:author="NaYEeM" w:date="2020-01-17T18:27:00Z"/>
          <w:rFonts w:ascii="Times New Roman" w:hAnsi="Times New Roman" w:cs="Times New Roman"/>
          <w:sz w:val="24"/>
          <w:szCs w:val="24"/>
        </w:rPr>
      </w:pPr>
      <w:ins w:id="779" w:author="NaYEeM" w:date="2020-01-17T18:27:00Z">
        <w:r w:rsidRPr="00971984">
          <w:rPr>
            <w:rFonts w:ascii="Times New Roman" w:hAnsi="Times New Roman" w:cs="Times New Roman"/>
            <w:sz w:val="24"/>
            <w:szCs w:val="24"/>
          </w:rPr>
          <w:t xml:space="preserve">We used four models to assess the relative performance that fits our data for evaluating the causal association between EBF and childhood diseases with the best model. To find the best model, first, we used deviance and Pearson Chi-square goodness of statistics to examine whether the NB model provided a significantly better fit of the data than the Poisson model. A deviance and Pearson Chi-square goodness of statistics greater than 1 indicated that the data were over dispersed and that the NB model (or ZINB model) was preferred. Second, we used a </w:t>
        </w:r>
        <w:proofErr w:type="spellStart"/>
        <w:r w:rsidRPr="00971984">
          <w:rPr>
            <w:rFonts w:ascii="Times New Roman" w:hAnsi="Times New Roman" w:cs="Times New Roman"/>
            <w:sz w:val="24"/>
            <w:szCs w:val="24"/>
          </w:rPr>
          <w:t>Vuong</w:t>
        </w:r>
        <w:proofErr w:type="spellEnd"/>
        <w:r w:rsidRPr="00971984">
          <w:rPr>
            <w:rFonts w:ascii="Times New Roman" w:hAnsi="Times New Roman" w:cs="Times New Roman"/>
            <w:sz w:val="24"/>
            <w:szCs w:val="24"/>
          </w:rPr>
          <w:t xml:space="preserve"> test to compare Poisson and NB regression to check the outcome variable has excessive zero. A P-value of less than 0.05 indicates that the ZIP or ZINB regression model fits the data better. Third, we used -2*Log-likelihood, AIC, </w:t>
        </w:r>
        <w:proofErr w:type="spellStart"/>
        <w:r w:rsidRPr="00971984">
          <w:rPr>
            <w:rFonts w:ascii="Times New Roman" w:hAnsi="Times New Roman" w:cs="Times New Roman"/>
            <w:sz w:val="24"/>
            <w:szCs w:val="24"/>
          </w:rPr>
          <w:t>AICc</w:t>
        </w:r>
        <w:proofErr w:type="spellEnd"/>
        <w:r w:rsidRPr="00971984">
          <w:rPr>
            <w:rFonts w:ascii="Times New Roman" w:hAnsi="Times New Roman" w:cs="Times New Roman"/>
            <w:sz w:val="24"/>
            <w:szCs w:val="24"/>
          </w:rPr>
          <w:t xml:space="preserve"> and BIC values to compare all models; the lowest value of AIC, </w:t>
        </w:r>
        <w:proofErr w:type="spellStart"/>
        <w:r w:rsidRPr="00971984">
          <w:rPr>
            <w:rFonts w:ascii="Times New Roman" w:hAnsi="Times New Roman" w:cs="Times New Roman"/>
            <w:sz w:val="24"/>
            <w:szCs w:val="24"/>
          </w:rPr>
          <w:t>AICc</w:t>
        </w:r>
        <w:proofErr w:type="spellEnd"/>
        <w:r w:rsidRPr="00971984">
          <w:rPr>
            <w:rFonts w:ascii="Times New Roman" w:hAnsi="Times New Roman" w:cs="Times New Roman"/>
            <w:sz w:val="24"/>
            <w:szCs w:val="24"/>
          </w:rPr>
          <w:t xml:space="preserve">, BIC and the largest value of -2*Log-likelihood indicates a better fit of the data after accounting for model complexity (i.e. the number of model parameters). Using the best model, we reviewed the variability of the results from the models. </w:t>
        </w:r>
      </w:ins>
      <w:del w:id="780" w:author="NaYEeM" w:date="2020-01-17T18:27:00Z">
        <w:r w:rsidR="0043650B" w:rsidRPr="00DB1278" w:rsidDel="00971984">
          <w:rPr>
            <w:rFonts w:ascii="Times New Roman" w:hAnsi="Times New Roman" w:cs="Times New Roman"/>
            <w:sz w:val="24"/>
            <w:szCs w:val="24"/>
            <w:rPrChange w:id="781" w:author="NaYEeM" w:date="2020-01-17T14:54:00Z">
              <w:rPr>
                <w:rFonts w:ascii="Times New Roman" w:hAnsi="Times New Roman" w:cs="Times New Roman"/>
                <w:color w:val="212121"/>
                <w:sz w:val="24"/>
                <w:szCs w:val="24"/>
              </w:rPr>
            </w:rPrChange>
          </w:rPr>
          <w:delText>Risk ratios (ORs) were calculated with 95% confidence intervals (CIs) and significance level</w:delText>
        </w:r>
        <w:r w:rsidR="00C20D50" w:rsidRPr="00DB1278" w:rsidDel="00971984">
          <w:rPr>
            <w:rFonts w:ascii="Times New Roman" w:hAnsi="Times New Roman" w:cs="Times New Roman"/>
            <w:sz w:val="24"/>
            <w:szCs w:val="24"/>
            <w:rPrChange w:id="782" w:author="NaYEeM" w:date="2020-01-17T14:54:00Z">
              <w:rPr>
                <w:rFonts w:ascii="Times New Roman" w:hAnsi="Times New Roman" w:cs="Times New Roman"/>
                <w:color w:val="212121"/>
                <w:sz w:val="24"/>
                <w:szCs w:val="24"/>
              </w:rPr>
            </w:rPrChange>
          </w:rPr>
          <w:delText>.</w:delText>
        </w:r>
        <w:r w:rsidR="00E86663" w:rsidRPr="00DB1278" w:rsidDel="00971984">
          <w:rPr>
            <w:rFonts w:ascii="Times New Roman" w:hAnsi="Times New Roman" w:cs="Times New Roman"/>
            <w:sz w:val="24"/>
            <w:szCs w:val="24"/>
            <w:rPrChange w:id="783" w:author="NaYEeM" w:date="2020-01-17T14:54:00Z">
              <w:rPr>
                <w:rFonts w:ascii="Times New Roman" w:hAnsi="Times New Roman" w:cs="Times New Roman"/>
                <w:color w:val="212121"/>
                <w:sz w:val="24"/>
                <w:szCs w:val="24"/>
              </w:rPr>
            </w:rPrChange>
          </w:rPr>
          <w:delText xml:space="preserve"> Using </w:delText>
        </w:r>
      </w:del>
      <w:del w:id="784" w:author="NaYEeM" w:date="2020-01-15T20:37:00Z">
        <w:r w:rsidR="00E86663" w:rsidRPr="00DB1278" w:rsidDel="00280984">
          <w:rPr>
            <w:rFonts w:ascii="Times New Roman" w:hAnsi="Times New Roman" w:cs="Times New Roman"/>
            <w:sz w:val="24"/>
            <w:szCs w:val="24"/>
            <w:rPrChange w:id="785" w:author="NaYEeM" w:date="2020-01-17T14:54:00Z">
              <w:rPr>
                <w:rFonts w:ascii="Times New Roman" w:hAnsi="Times New Roman" w:cs="Times New Roman"/>
                <w:color w:val="212121"/>
                <w:sz w:val="24"/>
                <w:szCs w:val="24"/>
              </w:rPr>
            </w:rPrChange>
          </w:rPr>
          <w:delText xml:space="preserve">these </w:delText>
        </w:r>
      </w:del>
      <w:del w:id="786" w:author="NaYEeM" w:date="2020-01-17T18:27:00Z">
        <w:r w:rsidR="00E86663" w:rsidRPr="00DB1278" w:rsidDel="00971984">
          <w:rPr>
            <w:rFonts w:ascii="Times New Roman" w:hAnsi="Times New Roman" w:cs="Times New Roman"/>
            <w:sz w:val="24"/>
            <w:szCs w:val="24"/>
            <w:rPrChange w:id="787" w:author="NaYEeM" w:date="2020-01-17T14:54:00Z">
              <w:rPr>
                <w:rFonts w:ascii="Times New Roman" w:hAnsi="Times New Roman" w:cs="Times New Roman"/>
                <w:color w:val="212121"/>
                <w:sz w:val="24"/>
                <w:szCs w:val="24"/>
              </w:rPr>
            </w:rPrChange>
          </w:rPr>
          <w:delText>model</w:delText>
        </w:r>
      </w:del>
      <w:del w:id="788" w:author="NaYEeM" w:date="2020-01-15T20:38:00Z">
        <w:r w:rsidR="00E86663" w:rsidRPr="00DB1278" w:rsidDel="00280984">
          <w:rPr>
            <w:rFonts w:ascii="Times New Roman" w:hAnsi="Times New Roman" w:cs="Times New Roman"/>
            <w:sz w:val="24"/>
            <w:szCs w:val="24"/>
            <w:rPrChange w:id="789" w:author="NaYEeM" w:date="2020-01-17T14:54:00Z">
              <w:rPr>
                <w:rFonts w:ascii="Times New Roman" w:hAnsi="Times New Roman" w:cs="Times New Roman"/>
                <w:color w:val="212121"/>
                <w:sz w:val="24"/>
                <w:szCs w:val="24"/>
              </w:rPr>
            </w:rPrChange>
          </w:rPr>
          <w:delText>s</w:delText>
        </w:r>
      </w:del>
      <w:del w:id="790" w:author="NaYEeM" w:date="2020-01-17T18:27:00Z">
        <w:r w:rsidR="00E86663" w:rsidRPr="00DB1278" w:rsidDel="00971984">
          <w:rPr>
            <w:rFonts w:ascii="Times New Roman" w:hAnsi="Times New Roman" w:cs="Times New Roman"/>
            <w:sz w:val="24"/>
            <w:szCs w:val="24"/>
            <w:rPrChange w:id="791" w:author="NaYEeM" w:date="2020-01-17T14:54:00Z">
              <w:rPr>
                <w:rFonts w:ascii="Times New Roman" w:hAnsi="Times New Roman" w:cs="Times New Roman"/>
                <w:color w:val="212121"/>
                <w:sz w:val="24"/>
                <w:szCs w:val="24"/>
              </w:rPr>
            </w:rPrChange>
          </w:rPr>
          <w:delText>, we have reviewed the variability of the results from the models.</w:delText>
        </w:r>
        <w:r w:rsidR="00E86663" w:rsidRPr="00FC1299" w:rsidDel="00971984">
          <w:rPr>
            <w:rFonts w:ascii="Times New Roman" w:hAnsi="Times New Roman" w:cs="Times New Roman"/>
            <w:sz w:val="24"/>
            <w:szCs w:val="24"/>
            <w:rPrChange w:id="792" w:author="NaYEeM" w:date="2020-01-15T21:14:00Z">
              <w:rPr>
                <w:rFonts w:ascii="Times New Roman" w:hAnsi="Times New Roman" w:cs="Times New Roman"/>
                <w:color w:val="212121"/>
                <w:sz w:val="24"/>
                <w:szCs w:val="24"/>
              </w:rPr>
            </w:rPrChange>
          </w:rPr>
          <w:delText xml:space="preserve"> </w:delText>
        </w:r>
      </w:del>
    </w:p>
    <w:p w14:paraId="234BA69E" w14:textId="77777777" w:rsidR="00971984" w:rsidRPr="00FC1299" w:rsidRDefault="00971984">
      <w:pPr>
        <w:tabs>
          <w:tab w:val="left" w:pos="2430"/>
        </w:tabs>
        <w:spacing w:after="0" w:line="240" w:lineRule="auto"/>
        <w:jc w:val="both"/>
        <w:rPr>
          <w:ins w:id="793" w:author="NaYEeM" w:date="2020-01-15T12:20:00Z"/>
          <w:rFonts w:ascii="Times New Roman" w:hAnsi="Times New Roman" w:cs="Times New Roman"/>
          <w:sz w:val="24"/>
          <w:szCs w:val="24"/>
        </w:rPr>
      </w:pPr>
    </w:p>
    <w:p w14:paraId="1A93FDD4" w14:textId="5306B4FC" w:rsidR="003F1373" w:rsidRPr="00FC1299" w:rsidRDefault="00E86663">
      <w:pPr>
        <w:tabs>
          <w:tab w:val="left" w:pos="2430"/>
        </w:tabs>
        <w:spacing w:after="0" w:line="240" w:lineRule="auto"/>
        <w:jc w:val="both"/>
        <w:rPr>
          <w:ins w:id="794" w:author="NaYEeM" w:date="2020-01-15T00:41:00Z"/>
          <w:rFonts w:ascii="Times New Roman" w:hAnsi="Times New Roman" w:cs="Times New Roman"/>
          <w:sz w:val="24"/>
          <w:szCs w:val="24"/>
        </w:rPr>
      </w:pPr>
      <w:r w:rsidRPr="00FC1299">
        <w:rPr>
          <w:rFonts w:ascii="Times New Roman" w:hAnsi="Times New Roman" w:cs="Times New Roman"/>
          <w:sz w:val="24"/>
          <w:szCs w:val="24"/>
          <w:rPrChange w:id="795" w:author="NaYEeM" w:date="2020-01-15T21:14:00Z">
            <w:rPr>
              <w:rFonts w:ascii="Times New Roman" w:hAnsi="Times New Roman" w:cs="Times New Roman"/>
              <w:color w:val="212121"/>
              <w:sz w:val="24"/>
              <w:szCs w:val="24"/>
            </w:rPr>
          </w:rPrChange>
        </w:rPr>
        <w:t xml:space="preserve">In the crude model, only the Exclusive-breastfeeding </w:t>
      </w:r>
      <w:del w:id="796" w:author="Md Jamal Uddin" w:date="2019-05-22T14:47:00Z">
        <w:r w:rsidRPr="00FC1299" w:rsidDel="00A0726B">
          <w:rPr>
            <w:rFonts w:ascii="Times New Roman" w:hAnsi="Times New Roman" w:cs="Times New Roman"/>
            <w:sz w:val="24"/>
            <w:szCs w:val="24"/>
            <w:rPrChange w:id="797" w:author="NaYEeM" w:date="2020-01-15T21:14:00Z">
              <w:rPr>
                <w:rFonts w:ascii="Times New Roman" w:hAnsi="Times New Roman" w:cs="Times New Roman"/>
                <w:color w:val="212121"/>
                <w:sz w:val="24"/>
                <w:szCs w:val="24"/>
              </w:rPr>
            </w:rPrChange>
          </w:rPr>
          <w:delText xml:space="preserve">is </w:delText>
        </w:r>
      </w:del>
      <w:ins w:id="798" w:author="Md Jamal Uddin" w:date="2019-05-22T14:47:00Z">
        <w:r w:rsidR="00A0726B" w:rsidRPr="00FC1299">
          <w:rPr>
            <w:rFonts w:ascii="Times New Roman" w:hAnsi="Times New Roman" w:cs="Times New Roman"/>
            <w:sz w:val="24"/>
            <w:szCs w:val="24"/>
            <w:rPrChange w:id="799" w:author="NaYEeM" w:date="2020-01-15T21:14:00Z">
              <w:rPr>
                <w:rFonts w:ascii="Times New Roman" w:hAnsi="Times New Roman" w:cs="Times New Roman"/>
                <w:color w:val="212121"/>
                <w:sz w:val="24"/>
                <w:szCs w:val="24"/>
              </w:rPr>
            </w:rPrChange>
          </w:rPr>
          <w:t xml:space="preserve">was </w:t>
        </w:r>
      </w:ins>
      <w:r w:rsidRPr="00FC1299">
        <w:rPr>
          <w:rFonts w:ascii="Times New Roman" w:hAnsi="Times New Roman" w:cs="Times New Roman"/>
          <w:sz w:val="24"/>
          <w:szCs w:val="24"/>
          <w:rPrChange w:id="800" w:author="NaYEeM" w:date="2020-01-15T21:14:00Z">
            <w:rPr>
              <w:rFonts w:ascii="Times New Roman" w:hAnsi="Times New Roman" w:cs="Times New Roman"/>
              <w:color w:val="212121"/>
              <w:sz w:val="24"/>
              <w:szCs w:val="24"/>
            </w:rPr>
          </w:rPrChange>
        </w:rPr>
        <w:t xml:space="preserve">used and for the adjusted model, other confounding variables with Exclusive-breastfeeding </w:t>
      </w:r>
      <w:del w:id="801" w:author="Md Jamal Uddin" w:date="2019-05-22T14:48:00Z">
        <w:r w:rsidRPr="00FC1299" w:rsidDel="00A0726B">
          <w:rPr>
            <w:rFonts w:ascii="Times New Roman" w:hAnsi="Times New Roman" w:cs="Times New Roman"/>
            <w:sz w:val="24"/>
            <w:szCs w:val="24"/>
            <w:rPrChange w:id="802" w:author="NaYEeM" w:date="2020-01-15T21:14:00Z">
              <w:rPr>
                <w:rFonts w:ascii="Times New Roman" w:hAnsi="Times New Roman" w:cs="Times New Roman"/>
                <w:color w:val="212121"/>
                <w:sz w:val="24"/>
                <w:szCs w:val="24"/>
              </w:rPr>
            </w:rPrChange>
          </w:rPr>
          <w:delText xml:space="preserve">are </w:delText>
        </w:r>
      </w:del>
      <w:ins w:id="803" w:author="Md Jamal Uddin" w:date="2019-05-22T14:48:00Z">
        <w:r w:rsidR="00A0726B" w:rsidRPr="00FC1299">
          <w:rPr>
            <w:rFonts w:ascii="Times New Roman" w:hAnsi="Times New Roman" w:cs="Times New Roman"/>
            <w:sz w:val="24"/>
            <w:szCs w:val="24"/>
            <w:rPrChange w:id="804" w:author="NaYEeM" w:date="2020-01-15T21:14:00Z">
              <w:rPr>
                <w:rFonts w:ascii="Times New Roman" w:hAnsi="Times New Roman" w:cs="Times New Roman"/>
                <w:color w:val="212121"/>
                <w:sz w:val="24"/>
                <w:szCs w:val="24"/>
              </w:rPr>
            </w:rPrChange>
          </w:rPr>
          <w:t xml:space="preserve">were </w:t>
        </w:r>
      </w:ins>
      <w:r w:rsidRPr="00FC1299">
        <w:rPr>
          <w:rFonts w:ascii="Times New Roman" w:hAnsi="Times New Roman" w:cs="Times New Roman"/>
          <w:sz w:val="24"/>
          <w:szCs w:val="24"/>
          <w:rPrChange w:id="805" w:author="NaYEeM" w:date="2020-01-15T21:14:00Z">
            <w:rPr>
              <w:rFonts w:ascii="Times New Roman" w:hAnsi="Times New Roman" w:cs="Times New Roman"/>
              <w:color w:val="212121"/>
              <w:sz w:val="24"/>
              <w:szCs w:val="24"/>
            </w:rPr>
          </w:rPrChange>
        </w:rPr>
        <w:t>considered.</w:t>
      </w:r>
      <w:r w:rsidR="00805A22" w:rsidRPr="00FC1299">
        <w:rPr>
          <w:rFonts w:ascii="Times New Roman" w:hAnsi="Times New Roman" w:cs="Times New Roman"/>
          <w:sz w:val="24"/>
          <w:szCs w:val="24"/>
          <w:rPrChange w:id="806" w:author="NaYEeM" w:date="2020-01-15T21:14:00Z">
            <w:rPr>
              <w:rFonts w:ascii="Times New Roman" w:hAnsi="Times New Roman" w:cs="Times New Roman"/>
              <w:color w:val="212121"/>
              <w:sz w:val="24"/>
              <w:szCs w:val="24"/>
            </w:rPr>
          </w:rPrChange>
        </w:rPr>
        <w:t xml:space="preserve"> All statistical analyses were performed by SAS </w:t>
      </w:r>
      <w:r w:rsidR="00805A22" w:rsidRPr="00FC1299">
        <w:rPr>
          <w:rFonts w:ascii="Times New Roman" w:eastAsia="Times New Roman" w:hAnsi="Times New Roman" w:cs="Times New Roman"/>
          <w:sz w:val="24"/>
          <w:szCs w:val="24"/>
          <w:rPrChange w:id="807" w:author="NaYEeM" w:date="2020-01-15T21:14:00Z">
            <w:rPr>
              <w:rFonts w:ascii="Times New Roman" w:eastAsia="Times New Roman" w:hAnsi="Times New Roman" w:cs="Times New Roman"/>
              <w:color w:val="000000"/>
              <w:sz w:val="24"/>
              <w:szCs w:val="24"/>
            </w:rPr>
          </w:rPrChange>
        </w:rPr>
        <w:t>and SPSS (IBM SPSS 2</w:t>
      </w:r>
      <w:r w:rsidR="00BA2A07" w:rsidRPr="00FC1299">
        <w:rPr>
          <w:rFonts w:ascii="Times New Roman" w:eastAsia="Times New Roman" w:hAnsi="Times New Roman" w:cs="Times New Roman"/>
          <w:sz w:val="24"/>
          <w:szCs w:val="24"/>
          <w:rPrChange w:id="808" w:author="NaYEeM" w:date="2020-01-15T21:14:00Z">
            <w:rPr>
              <w:rFonts w:ascii="Times New Roman" w:eastAsia="Times New Roman" w:hAnsi="Times New Roman" w:cs="Times New Roman"/>
              <w:color w:val="000000"/>
              <w:sz w:val="24"/>
              <w:szCs w:val="24"/>
            </w:rPr>
          </w:rPrChange>
        </w:rPr>
        <w:t>5</w:t>
      </w:r>
      <w:r w:rsidR="00805A22" w:rsidRPr="00FC1299">
        <w:rPr>
          <w:rFonts w:ascii="Times New Roman" w:eastAsia="Times New Roman" w:hAnsi="Times New Roman" w:cs="Times New Roman"/>
          <w:sz w:val="24"/>
          <w:szCs w:val="24"/>
          <w:rPrChange w:id="809" w:author="NaYEeM" w:date="2020-01-15T21:14:00Z">
            <w:rPr>
              <w:rFonts w:ascii="Times New Roman" w:eastAsia="Times New Roman" w:hAnsi="Times New Roman" w:cs="Times New Roman"/>
              <w:color w:val="000000"/>
              <w:sz w:val="24"/>
              <w:szCs w:val="24"/>
            </w:rPr>
          </w:rPrChange>
        </w:rPr>
        <w:t>)</w:t>
      </w:r>
      <w:r w:rsidR="00805A22" w:rsidRPr="00FC1299">
        <w:rPr>
          <w:rFonts w:ascii="Times New Roman" w:hAnsi="Times New Roman" w:cs="Times New Roman"/>
          <w:sz w:val="24"/>
          <w:szCs w:val="24"/>
          <w:rPrChange w:id="810" w:author="NaYEeM" w:date="2020-01-15T21:14:00Z">
            <w:rPr>
              <w:rFonts w:ascii="Times New Roman" w:hAnsi="Times New Roman" w:cs="Times New Roman"/>
              <w:color w:val="212121"/>
              <w:sz w:val="24"/>
              <w:szCs w:val="24"/>
            </w:rPr>
          </w:rPrChange>
        </w:rPr>
        <w:t>.</w:t>
      </w:r>
      <w:r w:rsidR="00673A09" w:rsidRPr="00FC1299">
        <w:rPr>
          <w:rFonts w:ascii="Times New Roman" w:hAnsi="Times New Roman" w:cs="Times New Roman"/>
          <w:sz w:val="24"/>
          <w:szCs w:val="24"/>
          <w:rPrChange w:id="811" w:author="NaYEeM" w:date="2020-01-15T21:14:00Z">
            <w:rPr>
              <w:rFonts w:ascii="Times New Roman" w:hAnsi="Times New Roman" w:cs="Times New Roman"/>
              <w:color w:val="212121"/>
              <w:sz w:val="24"/>
              <w:szCs w:val="24"/>
            </w:rPr>
          </w:rPrChange>
        </w:rPr>
        <w:t xml:space="preserve"> In SAS, the survey analysis procedures command was used to allow for the adjustments of the cluster sampling design used in the BDHS 2014 and to estimate weighted frequency for all explanatory variables.</w:t>
      </w:r>
    </w:p>
    <w:p w14:paraId="6299ADF2" w14:textId="73220AA7" w:rsidR="00AE7E24" w:rsidRPr="00AE7E24" w:rsidDel="00C16674" w:rsidRDefault="00AE7E24">
      <w:pPr>
        <w:tabs>
          <w:tab w:val="left" w:pos="2430"/>
        </w:tabs>
        <w:spacing w:after="0" w:line="240" w:lineRule="auto"/>
        <w:jc w:val="both"/>
        <w:rPr>
          <w:del w:id="812" w:author="NaYEeM" w:date="2020-01-14T21:17:00Z"/>
          <w:rFonts w:ascii="Times New Roman" w:hAnsi="Times New Roman" w:cs="Times New Roman"/>
          <w:color w:val="FF0000"/>
          <w:sz w:val="24"/>
          <w:szCs w:val="24"/>
          <w:rPrChange w:id="813" w:author="NaYEeM" w:date="2020-01-14T20:37:00Z">
            <w:rPr>
              <w:del w:id="814" w:author="NaYEeM" w:date="2020-01-14T21:17:00Z"/>
              <w:rFonts w:ascii="Times New Roman" w:hAnsi="Times New Roman" w:cs="Times New Roman"/>
              <w:color w:val="212121"/>
              <w:sz w:val="24"/>
              <w:szCs w:val="24"/>
            </w:rPr>
          </w:rPrChange>
        </w:rPr>
        <w:pPrChange w:id="815" w:author="NaYEeM" w:date="2019-07-09T12:49:00Z">
          <w:pPr>
            <w:tabs>
              <w:tab w:val="left" w:pos="2430"/>
            </w:tabs>
            <w:spacing w:after="200" w:line="276" w:lineRule="auto"/>
            <w:jc w:val="both"/>
          </w:pPr>
        </w:pPrChange>
      </w:pPr>
    </w:p>
    <w:p w14:paraId="3FA5C572" w14:textId="77777777" w:rsidR="00E86663" w:rsidRPr="00D468F0" w:rsidRDefault="00E86663" w:rsidP="00923FC4">
      <w:pPr>
        <w:shd w:val="clear" w:color="auto" w:fill="FFFFFF"/>
        <w:spacing w:after="0" w:line="240" w:lineRule="auto"/>
        <w:jc w:val="both"/>
        <w:rPr>
          <w:rFonts w:ascii="Times New Roman" w:hAnsi="Times New Roman" w:cs="Times New Roman"/>
          <w:sz w:val="24"/>
          <w:szCs w:val="24"/>
        </w:rPr>
      </w:pPr>
    </w:p>
    <w:p w14:paraId="166BF381" w14:textId="40E081E8" w:rsidR="005849F2" w:rsidRDefault="003F1373" w:rsidP="00923FC4">
      <w:pPr>
        <w:shd w:val="clear" w:color="auto" w:fill="FFFFFF"/>
        <w:spacing w:after="0" w:line="240" w:lineRule="auto"/>
        <w:jc w:val="both"/>
        <w:rPr>
          <w:ins w:id="816" w:author="NaYEeM" w:date="2020-01-15T21:16:00Z"/>
          <w:rFonts w:ascii="Times New Roman" w:hAnsi="Times New Roman" w:cs="Times New Roman"/>
          <w:b/>
          <w:sz w:val="24"/>
          <w:szCs w:val="24"/>
        </w:rPr>
      </w:pPr>
      <w:r w:rsidRPr="00D468F0">
        <w:rPr>
          <w:rFonts w:ascii="Times New Roman" w:hAnsi="Times New Roman" w:cs="Times New Roman"/>
          <w:b/>
          <w:sz w:val="24"/>
          <w:szCs w:val="24"/>
        </w:rPr>
        <w:t>R</w:t>
      </w:r>
      <w:r w:rsidR="00EA64DA" w:rsidRPr="00D468F0">
        <w:rPr>
          <w:rFonts w:ascii="Times New Roman" w:hAnsi="Times New Roman" w:cs="Times New Roman"/>
          <w:b/>
          <w:sz w:val="24"/>
          <w:szCs w:val="24"/>
        </w:rPr>
        <w:t>ESULTS</w:t>
      </w:r>
    </w:p>
    <w:p w14:paraId="7FE474F9" w14:textId="57228098" w:rsidR="00BD5B03" w:rsidRDefault="00BD5B03" w:rsidP="00923FC4">
      <w:pPr>
        <w:shd w:val="clear" w:color="auto" w:fill="FFFFFF"/>
        <w:spacing w:after="0" w:line="240" w:lineRule="auto"/>
        <w:jc w:val="both"/>
        <w:rPr>
          <w:ins w:id="817" w:author="NaYEeM" w:date="2020-01-15T21:16:00Z"/>
          <w:rFonts w:ascii="Times New Roman" w:hAnsi="Times New Roman" w:cs="Times New Roman"/>
          <w:b/>
          <w:sz w:val="24"/>
          <w:szCs w:val="24"/>
        </w:rPr>
      </w:pPr>
    </w:p>
    <w:p w14:paraId="61AC1897" w14:textId="4389443F" w:rsidR="00BD5B03" w:rsidRPr="005D76E9" w:rsidRDefault="00BD5B03">
      <w:pPr>
        <w:pStyle w:val="HTMLPreformatted"/>
        <w:shd w:val="clear" w:color="auto" w:fill="FFFFFF"/>
        <w:jc w:val="both"/>
        <w:rPr>
          <w:ins w:id="818" w:author="Md Jamal Uddin" w:date="2019-05-24T12:46:00Z"/>
          <w:rFonts w:ascii="Times New Roman" w:hAnsi="Times New Roman" w:cs="Times New Roman"/>
          <w:b/>
          <w:bCs/>
          <w:i/>
          <w:iCs/>
          <w:sz w:val="24"/>
          <w:szCs w:val="24"/>
          <w:rPrChange w:id="819" w:author="NaYEeM" w:date="2020-01-18T21:35:00Z">
            <w:rPr>
              <w:ins w:id="820" w:author="Md Jamal Uddin" w:date="2019-05-24T12:46:00Z"/>
              <w:rFonts w:ascii="Times New Roman" w:hAnsi="Times New Roman" w:cs="Times New Roman"/>
              <w:b/>
              <w:sz w:val="24"/>
              <w:szCs w:val="24"/>
            </w:rPr>
          </w:rPrChange>
        </w:rPr>
        <w:pPrChange w:id="821" w:author="NaYEeM" w:date="2020-01-15T21:16:00Z">
          <w:pPr>
            <w:shd w:val="clear" w:color="auto" w:fill="FFFFFF"/>
            <w:spacing w:after="0" w:line="240" w:lineRule="auto"/>
            <w:jc w:val="both"/>
          </w:pPr>
        </w:pPrChange>
      </w:pPr>
      <w:ins w:id="822" w:author="NaYEeM" w:date="2020-01-15T21:16:00Z">
        <w:r w:rsidRPr="005D76E9">
          <w:rPr>
            <w:rFonts w:ascii="Times New Roman" w:hAnsi="Times New Roman" w:cs="Times New Roman"/>
            <w:b/>
            <w:bCs/>
            <w:i/>
            <w:iCs/>
            <w:sz w:val="24"/>
            <w:szCs w:val="24"/>
            <w:rPrChange w:id="823" w:author="NaYEeM" w:date="2020-01-18T21:35:00Z">
              <w:rPr>
                <w:rFonts w:ascii="Times New Roman" w:hAnsi="Times New Roman" w:cs="Times New Roman"/>
                <w:i/>
                <w:iCs/>
                <w:sz w:val="24"/>
                <w:szCs w:val="24"/>
              </w:rPr>
            </w:rPrChange>
          </w:rPr>
          <w:t>Bivariate analysis</w:t>
        </w:r>
      </w:ins>
    </w:p>
    <w:p w14:paraId="4D588F83" w14:textId="77A9310F" w:rsidR="008756C2" w:rsidRPr="00D468F0" w:rsidDel="00FC1299" w:rsidRDefault="0070628A" w:rsidP="00923FC4">
      <w:pPr>
        <w:shd w:val="clear" w:color="auto" w:fill="FFFFFF"/>
        <w:spacing w:after="0" w:line="240" w:lineRule="auto"/>
        <w:jc w:val="both"/>
        <w:rPr>
          <w:moveFrom w:id="824" w:author="NaYEeM" w:date="2020-01-15T21:15:00Z"/>
          <w:rFonts w:ascii="Times New Roman" w:hAnsi="Times New Roman" w:cs="Times New Roman"/>
          <w:sz w:val="24"/>
          <w:szCs w:val="24"/>
          <w:rPrChange w:id="825" w:author="NaYEeM" w:date="2019-07-10T01:42:00Z">
            <w:rPr>
              <w:moveFrom w:id="826" w:author="NaYEeM" w:date="2020-01-15T21:15:00Z"/>
              <w:rFonts w:ascii="Times New Roman" w:hAnsi="Times New Roman" w:cs="Times New Roman"/>
              <w:b/>
              <w:sz w:val="24"/>
              <w:szCs w:val="24"/>
            </w:rPr>
          </w:rPrChange>
        </w:rPr>
      </w:pPr>
      <w:moveFromRangeStart w:id="827" w:author="NaYEeM" w:date="2020-01-15T21:15:00Z" w:name="move30015326"/>
      <w:moveFrom w:id="828" w:author="NaYEeM" w:date="2020-01-15T21:15:00Z">
        <w:ins w:id="829" w:author="Md Jamal Uddin" w:date="2019-05-24T12:46:00Z">
          <w:r w:rsidRPr="00D468F0" w:rsidDel="00FC1299">
            <w:rPr>
              <w:rFonts w:ascii="Times New Roman" w:hAnsi="Times New Roman" w:cs="Times New Roman"/>
              <w:sz w:val="24"/>
              <w:szCs w:val="24"/>
            </w:rPr>
            <w:t>We selected</w:t>
          </w:r>
        </w:ins>
        <w:ins w:id="830" w:author="Md Jamal Uddin" w:date="2019-05-24T12:47:00Z">
          <w:r w:rsidRPr="00D468F0" w:rsidDel="00FC1299">
            <w:rPr>
              <w:rFonts w:ascii="Times New Roman" w:hAnsi="Times New Roman" w:cs="Times New Roman"/>
              <w:sz w:val="24"/>
              <w:szCs w:val="24"/>
            </w:rPr>
            <w:t xml:space="preserve"> …..children with </w:t>
          </w:r>
        </w:ins>
        <w:ins w:id="831" w:author="Md Jamal Uddin" w:date="2019-05-24T12:48:00Z">
          <w:r w:rsidRPr="00D468F0" w:rsidDel="00FC1299">
            <w:rPr>
              <w:rFonts w:ascii="Times New Roman" w:hAnsi="Times New Roman" w:cs="Times New Roman"/>
              <w:sz w:val="24"/>
              <w:szCs w:val="24"/>
            </w:rPr>
            <w:t>age between ….and …. And …</w:t>
          </w:r>
        </w:ins>
        <w:ins w:id="832" w:author="Md Jamal Uddin" w:date="2019-05-24T12:47:00Z">
          <w:r w:rsidRPr="00D468F0" w:rsidDel="00FC1299">
            <w:rPr>
              <w:rFonts w:ascii="Times New Roman" w:hAnsi="Times New Roman" w:cs="Times New Roman"/>
              <w:sz w:val="24"/>
              <w:szCs w:val="24"/>
            </w:rPr>
            <w:t>% belong to EBF</w:t>
          </w:r>
        </w:ins>
        <w:ins w:id="833" w:author="Md Jamal Uddin" w:date="2019-05-24T12:48:00Z">
          <w:r w:rsidRPr="00D468F0" w:rsidDel="00FC1299">
            <w:rPr>
              <w:rFonts w:ascii="Times New Roman" w:hAnsi="Times New Roman" w:cs="Times New Roman"/>
              <w:sz w:val="24"/>
              <w:szCs w:val="24"/>
            </w:rPr>
            <w:t>.</w:t>
          </w:r>
        </w:ins>
      </w:moveFrom>
    </w:p>
    <w:moveFromRangeEnd w:id="827"/>
    <w:p w14:paraId="30CBF833" w14:textId="47F38038" w:rsidR="00FC1299" w:rsidDel="00971984" w:rsidRDefault="00971984" w:rsidP="00923FC4">
      <w:pPr>
        <w:shd w:val="clear" w:color="auto" w:fill="FFFFFF"/>
        <w:spacing w:after="0" w:line="240" w:lineRule="auto"/>
        <w:jc w:val="both"/>
        <w:rPr>
          <w:del w:id="834" w:author="NaYEeM" w:date="2020-01-15T21:16:00Z"/>
          <w:rFonts w:ascii="Times New Roman" w:hAnsi="Times New Roman" w:cs="Times New Roman"/>
          <w:sz w:val="24"/>
          <w:szCs w:val="24"/>
        </w:rPr>
      </w:pPr>
      <w:ins w:id="835" w:author="NaYEeM" w:date="2020-01-17T18:29:00Z">
        <w:r w:rsidRPr="00971984">
          <w:rPr>
            <w:rFonts w:ascii="Times New Roman" w:hAnsi="Times New Roman" w:cs="Times New Roman"/>
            <w:sz w:val="24"/>
            <w:szCs w:val="24"/>
          </w:rPr>
          <w:t>Table 1 shows the frequency distribution of different confounding factors between exclusive and Non-EBF including p-value from the Chi-Square test. We selected 632 children age between 0 to 5 months and 44.7% belong to Non-EBF and 55.3% belong to EBF. We found that 58.15% of women belonging to the age group greater than 25 years, were more likely to give exclusive breastfeeding to their children. Khulna division had the highest exclusive breastfeeding babies among all other divisions, with a percentage of 70.79%. The lowest percentage was recorded for EBF in the Barisal division, 35.71%. If mothers’ educational level is higher 57.87% are keen to provide exclusive breastfeeding whereas primarily educated mothers 53.67% were lowest to provide exclusive breastfeeding. Comparing mothers’ currently working situation it can be said that 58.86% of working women and about 54.56% of women staying in the house are more interested to give her child exclusive breastfeeding. If the fathers’ occupation is an agricultural worker the highest rate of exclusive breastfeeding for the child and it is 70.38%. Calculating body mass index, it can be said that 48.54% of children are raised in underweight mother and they got the lowest exclusive breastfeeding according to obese and normal-weight mothers. If the family size is less than five then 57% of children are exclusively breastfed and 53.89% are non-exclusively breastfed if the family size is greater equal to five.</w:t>
        </w:r>
      </w:ins>
      <w:ins w:id="836" w:author="Md Jamal Uddin" w:date="2019-05-22T14:49:00Z">
        <w:del w:id="837" w:author="NaYEeM" w:date="2020-01-17T18:29:00Z">
          <w:r w:rsidR="00422F49" w:rsidRPr="00D468F0" w:rsidDel="00971984">
            <w:rPr>
              <w:rFonts w:ascii="Times New Roman" w:hAnsi="Times New Roman" w:cs="Times New Roman"/>
              <w:sz w:val="24"/>
              <w:szCs w:val="24"/>
              <w:shd w:val="clear" w:color="auto" w:fill="FFFFFF"/>
              <w:rPrChange w:id="838" w:author="NaYEeM" w:date="2019-07-10T01:42:00Z">
                <w:rPr>
                  <w:rFonts w:ascii="Times New Roman" w:hAnsi="Times New Roman" w:cs="Times New Roman"/>
                  <w:color w:val="000000"/>
                  <w:sz w:val="24"/>
                  <w:szCs w:val="24"/>
                  <w:shd w:val="clear" w:color="auto" w:fill="FFFFFF"/>
                </w:rPr>
              </w:rPrChange>
            </w:rPr>
            <w:delText>Table 1 shows frequency distribution</w:delText>
          </w:r>
        </w:del>
      </w:ins>
      <w:ins w:id="839" w:author="Md Jamal Uddin" w:date="2019-05-22T14:50:00Z">
        <w:del w:id="840" w:author="NaYEeM" w:date="2020-01-17T18:29:00Z">
          <w:r w:rsidR="00422F49" w:rsidRPr="00D468F0" w:rsidDel="00971984">
            <w:rPr>
              <w:rFonts w:ascii="Times New Roman" w:hAnsi="Times New Roman" w:cs="Times New Roman"/>
              <w:sz w:val="24"/>
              <w:szCs w:val="24"/>
              <w:shd w:val="clear" w:color="auto" w:fill="FFFFFF"/>
              <w:rPrChange w:id="841" w:author="NaYEeM" w:date="2019-07-10T01:42:00Z">
                <w:rPr>
                  <w:rFonts w:ascii="Times New Roman" w:hAnsi="Times New Roman" w:cs="Times New Roman"/>
                  <w:color w:val="000000"/>
                  <w:sz w:val="24"/>
                  <w:szCs w:val="24"/>
                  <w:shd w:val="clear" w:color="auto" w:fill="FFFFFF"/>
                </w:rPr>
              </w:rPrChange>
            </w:rPr>
            <w:delText xml:space="preserve"> of different confounding factors between exclusive and </w:delText>
          </w:r>
        </w:del>
        <w:del w:id="842" w:author="NaYEeM" w:date="2020-01-17T18:21:00Z">
          <w:r w:rsidR="00422F49" w:rsidRPr="00D468F0" w:rsidDel="00412E4F">
            <w:rPr>
              <w:rFonts w:ascii="Times New Roman" w:hAnsi="Times New Roman" w:cs="Times New Roman"/>
              <w:sz w:val="24"/>
              <w:szCs w:val="24"/>
              <w:shd w:val="clear" w:color="auto" w:fill="FFFFFF"/>
              <w:rPrChange w:id="843" w:author="NaYEeM" w:date="2019-07-10T01:42:00Z">
                <w:rPr>
                  <w:rFonts w:ascii="Times New Roman" w:hAnsi="Times New Roman" w:cs="Times New Roman"/>
                  <w:color w:val="000000"/>
                  <w:sz w:val="24"/>
                  <w:szCs w:val="24"/>
                  <w:shd w:val="clear" w:color="auto" w:fill="FFFFFF"/>
                </w:rPr>
              </w:rPrChange>
            </w:rPr>
            <w:delText>nonexclusive breastfeeding</w:delText>
          </w:r>
        </w:del>
        <w:del w:id="844" w:author="NaYEeM" w:date="2020-01-17T18:29:00Z">
          <w:r w:rsidR="00422F49" w:rsidRPr="00D468F0" w:rsidDel="00971984">
            <w:rPr>
              <w:rFonts w:ascii="Times New Roman" w:hAnsi="Times New Roman" w:cs="Times New Roman"/>
              <w:sz w:val="24"/>
              <w:szCs w:val="24"/>
              <w:shd w:val="clear" w:color="auto" w:fill="FFFFFF"/>
              <w:rPrChange w:id="845" w:author="NaYEeM" w:date="2019-07-10T01:42:00Z">
                <w:rPr>
                  <w:rFonts w:ascii="Times New Roman" w:hAnsi="Times New Roman" w:cs="Times New Roman"/>
                  <w:color w:val="000000"/>
                  <w:sz w:val="24"/>
                  <w:szCs w:val="24"/>
                  <w:shd w:val="clear" w:color="auto" w:fill="FFFFFF"/>
                </w:rPr>
              </w:rPrChange>
            </w:rPr>
            <w:delText xml:space="preserve"> including</w:delText>
          </w:r>
        </w:del>
      </w:ins>
      <w:ins w:id="846" w:author="Md Jamal Uddin" w:date="2019-05-22T14:49:00Z">
        <w:del w:id="847" w:author="NaYEeM" w:date="2020-01-17T18:29:00Z">
          <w:r w:rsidR="00422F49" w:rsidRPr="00D468F0" w:rsidDel="00971984">
            <w:rPr>
              <w:rFonts w:ascii="Times New Roman" w:hAnsi="Times New Roman" w:cs="Times New Roman"/>
              <w:sz w:val="24"/>
              <w:szCs w:val="24"/>
              <w:shd w:val="clear" w:color="auto" w:fill="FFFFFF"/>
              <w:rPrChange w:id="848" w:author="NaYEeM" w:date="2019-07-10T01:42:00Z">
                <w:rPr>
                  <w:rFonts w:ascii="Times New Roman" w:hAnsi="Times New Roman" w:cs="Times New Roman"/>
                  <w:color w:val="000000"/>
                  <w:sz w:val="24"/>
                  <w:szCs w:val="24"/>
                  <w:shd w:val="clear" w:color="auto" w:fill="FFFFFF"/>
                </w:rPr>
              </w:rPrChange>
            </w:rPr>
            <w:delText xml:space="preserve"> </w:delText>
          </w:r>
        </w:del>
      </w:ins>
      <w:ins w:id="849" w:author="Md Jamal Uddin" w:date="2019-05-22T14:50:00Z">
        <w:del w:id="850" w:author="NaYEeM" w:date="2020-01-17T18:29:00Z">
          <w:r w:rsidR="00422F49" w:rsidRPr="00D468F0" w:rsidDel="00971984">
            <w:rPr>
              <w:rFonts w:ascii="Times New Roman" w:hAnsi="Times New Roman" w:cs="Times New Roman"/>
              <w:sz w:val="24"/>
              <w:szCs w:val="24"/>
              <w:shd w:val="clear" w:color="auto" w:fill="FFFFFF"/>
              <w:rPrChange w:id="851" w:author="NaYEeM" w:date="2019-07-10T01:42:00Z">
                <w:rPr>
                  <w:rFonts w:ascii="Times New Roman" w:hAnsi="Times New Roman" w:cs="Times New Roman"/>
                  <w:color w:val="000000"/>
                  <w:sz w:val="24"/>
                  <w:szCs w:val="24"/>
                  <w:shd w:val="clear" w:color="auto" w:fill="FFFFFF"/>
                </w:rPr>
              </w:rPrChange>
            </w:rPr>
            <w:delText xml:space="preserve">p-value from the </w:delText>
          </w:r>
        </w:del>
      </w:ins>
      <w:ins w:id="852" w:author="Md Jamal Uddin" w:date="2019-05-22T14:49:00Z">
        <w:del w:id="853" w:author="NaYEeM" w:date="2020-01-17T18:29:00Z">
          <w:r w:rsidR="00422F49" w:rsidRPr="00D468F0" w:rsidDel="00971984">
            <w:rPr>
              <w:rFonts w:ascii="Times New Roman" w:hAnsi="Times New Roman" w:cs="Times New Roman"/>
              <w:sz w:val="24"/>
              <w:szCs w:val="24"/>
              <w:shd w:val="clear" w:color="auto" w:fill="FFFFFF"/>
              <w:rPrChange w:id="854" w:author="NaYEeM" w:date="2019-07-10T01:42:00Z">
                <w:rPr>
                  <w:rFonts w:ascii="Times New Roman" w:hAnsi="Times New Roman" w:cs="Times New Roman"/>
                  <w:color w:val="000000"/>
                  <w:sz w:val="24"/>
                  <w:szCs w:val="24"/>
                  <w:shd w:val="clear" w:color="auto" w:fill="FFFFFF"/>
                </w:rPr>
              </w:rPrChange>
            </w:rPr>
            <w:delText xml:space="preserve">Chi-Square test. </w:delText>
          </w:r>
        </w:del>
      </w:ins>
      <w:moveToRangeStart w:id="855" w:author="NaYEeM" w:date="2020-01-15T21:15:00Z" w:name="move30015326"/>
      <w:moveTo w:id="856" w:author="NaYEeM" w:date="2020-01-15T21:15:00Z">
        <w:del w:id="857" w:author="NaYEeM" w:date="2020-01-17T18:29:00Z">
          <w:r w:rsidR="00FC1299" w:rsidRPr="00D468F0" w:rsidDel="00971984">
            <w:rPr>
              <w:rFonts w:ascii="Times New Roman" w:hAnsi="Times New Roman" w:cs="Times New Roman"/>
              <w:sz w:val="24"/>
              <w:szCs w:val="24"/>
            </w:rPr>
            <w:delText>We selected</w:delText>
          </w:r>
        </w:del>
        <w:del w:id="858" w:author="NaYEeM" w:date="2020-01-15T21:15:00Z">
          <w:r w:rsidR="00FC1299" w:rsidRPr="00D468F0" w:rsidDel="00FC1299">
            <w:rPr>
              <w:rFonts w:ascii="Times New Roman" w:hAnsi="Times New Roman" w:cs="Times New Roman"/>
              <w:sz w:val="24"/>
              <w:szCs w:val="24"/>
            </w:rPr>
            <w:delText xml:space="preserve"> …..</w:delText>
          </w:r>
        </w:del>
        <w:del w:id="859" w:author="NaYEeM" w:date="2020-01-17T18:29:00Z">
          <w:r w:rsidR="00FC1299" w:rsidRPr="00D468F0" w:rsidDel="00971984">
            <w:rPr>
              <w:rFonts w:ascii="Times New Roman" w:hAnsi="Times New Roman" w:cs="Times New Roman"/>
              <w:sz w:val="24"/>
              <w:szCs w:val="24"/>
            </w:rPr>
            <w:delText>children with age between</w:delText>
          </w:r>
        </w:del>
        <w:del w:id="860" w:author="NaYEeM" w:date="2020-01-15T21:15:00Z">
          <w:r w:rsidR="00FC1299" w:rsidRPr="00D468F0" w:rsidDel="00FC1299">
            <w:rPr>
              <w:rFonts w:ascii="Times New Roman" w:hAnsi="Times New Roman" w:cs="Times New Roman"/>
              <w:sz w:val="24"/>
              <w:szCs w:val="24"/>
            </w:rPr>
            <w:delText xml:space="preserve"> ….</w:delText>
          </w:r>
        </w:del>
        <w:del w:id="861" w:author="NaYEeM" w:date="2020-01-17T18:29:00Z">
          <w:r w:rsidR="00FC1299" w:rsidRPr="00D468F0" w:rsidDel="00971984">
            <w:rPr>
              <w:rFonts w:ascii="Times New Roman" w:hAnsi="Times New Roman" w:cs="Times New Roman"/>
              <w:sz w:val="24"/>
              <w:szCs w:val="24"/>
            </w:rPr>
            <w:delText xml:space="preserve">and </w:delText>
          </w:r>
        </w:del>
        <w:del w:id="862" w:author="NaYEeM" w:date="2020-01-15T21:15:00Z">
          <w:r w:rsidR="00FC1299" w:rsidRPr="00D468F0" w:rsidDel="00FC1299">
            <w:rPr>
              <w:rFonts w:ascii="Times New Roman" w:hAnsi="Times New Roman" w:cs="Times New Roman"/>
              <w:sz w:val="24"/>
              <w:szCs w:val="24"/>
            </w:rPr>
            <w:delText xml:space="preserve">…. </w:delText>
          </w:r>
        </w:del>
        <w:bookmarkStart w:id="863" w:name="_Hlk30122003"/>
        <w:del w:id="864" w:author="NaYEeM" w:date="2020-01-15T21:16:00Z">
          <w:r w:rsidR="00FC1299" w:rsidRPr="00D468F0" w:rsidDel="00FC1299">
            <w:rPr>
              <w:rFonts w:ascii="Times New Roman" w:hAnsi="Times New Roman" w:cs="Times New Roman"/>
              <w:sz w:val="24"/>
              <w:szCs w:val="24"/>
            </w:rPr>
            <w:delText>And …</w:delText>
          </w:r>
        </w:del>
        <w:del w:id="865" w:author="NaYEeM" w:date="2020-01-17T18:29:00Z">
          <w:r w:rsidR="00FC1299" w:rsidRPr="00D468F0" w:rsidDel="00971984">
            <w:rPr>
              <w:rFonts w:ascii="Times New Roman" w:hAnsi="Times New Roman" w:cs="Times New Roman"/>
              <w:sz w:val="24"/>
              <w:szCs w:val="24"/>
            </w:rPr>
            <w:delText>% belong to EBF</w:delText>
          </w:r>
          <w:bookmarkEnd w:id="863"/>
          <w:r w:rsidR="00FC1299" w:rsidRPr="00D468F0" w:rsidDel="00971984">
            <w:rPr>
              <w:rFonts w:ascii="Times New Roman" w:hAnsi="Times New Roman" w:cs="Times New Roman"/>
              <w:sz w:val="24"/>
              <w:szCs w:val="24"/>
            </w:rPr>
            <w:delText>.</w:delText>
          </w:r>
        </w:del>
      </w:moveTo>
    </w:p>
    <w:p w14:paraId="638AC7C6" w14:textId="77777777" w:rsidR="00971984" w:rsidRPr="00AF60E3" w:rsidRDefault="00971984" w:rsidP="00FC1299">
      <w:pPr>
        <w:shd w:val="clear" w:color="auto" w:fill="FFFFFF"/>
        <w:spacing w:after="0" w:line="240" w:lineRule="auto"/>
        <w:jc w:val="both"/>
        <w:rPr>
          <w:ins w:id="866" w:author="NaYEeM" w:date="2020-01-17T18:29:00Z"/>
          <w:moveTo w:id="867" w:author="NaYEeM" w:date="2020-01-15T21:15:00Z"/>
          <w:rFonts w:ascii="Times New Roman" w:hAnsi="Times New Roman" w:cs="Times New Roman"/>
          <w:sz w:val="24"/>
          <w:szCs w:val="24"/>
        </w:rPr>
      </w:pPr>
    </w:p>
    <w:moveToRangeEnd w:id="855"/>
    <w:p w14:paraId="200412DE" w14:textId="0DF3864E" w:rsidR="006C20AD" w:rsidRPr="00760D9A" w:rsidDel="00971984" w:rsidRDefault="00826694">
      <w:pPr>
        <w:shd w:val="clear" w:color="auto" w:fill="FFFFFF"/>
        <w:spacing w:after="0" w:line="240" w:lineRule="auto"/>
        <w:jc w:val="both"/>
        <w:rPr>
          <w:del w:id="868" w:author="NaYEeM" w:date="2020-01-17T18:29:00Z"/>
          <w:moveTo w:id="869" w:author="NaYEeM" w:date="2019-06-28T02:02:00Z"/>
          <w:rFonts w:ascii="Times New Roman" w:hAnsi="Times New Roman" w:cs="Times New Roman"/>
          <w:sz w:val="24"/>
          <w:szCs w:val="24"/>
          <w:shd w:val="clear" w:color="auto" w:fill="FFFFFF"/>
          <w:rPrChange w:id="870" w:author="NaYEeM" w:date="2020-01-16T00:56:00Z">
            <w:rPr>
              <w:del w:id="871" w:author="NaYEeM" w:date="2020-01-17T18:29:00Z"/>
              <w:moveTo w:id="872" w:author="NaYEeM" w:date="2019-06-28T02:02:00Z"/>
              <w:rFonts w:ascii="Times New Roman" w:hAnsi="Times New Roman" w:cs="Times New Roman"/>
              <w:sz w:val="24"/>
              <w:szCs w:val="24"/>
            </w:rPr>
          </w:rPrChange>
        </w:rPr>
        <w:pPrChange w:id="873" w:author="NaYEeM" w:date="2020-01-15T21:16:00Z">
          <w:pPr>
            <w:spacing w:after="0" w:line="240" w:lineRule="auto"/>
            <w:jc w:val="both"/>
          </w:pPr>
        </w:pPrChange>
      </w:pPr>
      <w:del w:id="874" w:author="NaYEeM" w:date="2020-01-17T18:29:00Z">
        <w:r w:rsidRPr="00D468F0" w:rsidDel="00971984">
          <w:rPr>
            <w:rFonts w:ascii="Times New Roman" w:hAnsi="Times New Roman" w:cs="Times New Roman"/>
            <w:sz w:val="24"/>
            <w:szCs w:val="24"/>
            <w:shd w:val="clear" w:color="auto" w:fill="FFFFFF"/>
            <w:rPrChange w:id="875" w:author="NaYEeM" w:date="2019-07-10T01:42:00Z">
              <w:rPr>
                <w:rFonts w:ascii="Times New Roman" w:hAnsi="Times New Roman" w:cs="Times New Roman"/>
                <w:color w:val="000000"/>
                <w:sz w:val="24"/>
                <w:szCs w:val="24"/>
                <w:shd w:val="clear" w:color="auto" w:fill="FFFFFF"/>
              </w:rPr>
            </w:rPrChange>
          </w:rPr>
          <w:delText>From table 1 it is shown</w:delText>
        </w:r>
      </w:del>
      <w:ins w:id="876" w:author="Md Jamal Uddin" w:date="2019-05-22T14:51:00Z">
        <w:del w:id="877" w:author="NaYEeM" w:date="2020-01-17T18:29:00Z">
          <w:r w:rsidR="00422F49" w:rsidRPr="00D468F0" w:rsidDel="00971984">
            <w:rPr>
              <w:rFonts w:ascii="Times New Roman" w:hAnsi="Times New Roman" w:cs="Times New Roman"/>
              <w:sz w:val="24"/>
              <w:szCs w:val="24"/>
              <w:shd w:val="clear" w:color="auto" w:fill="FFFFFF"/>
              <w:rPrChange w:id="878" w:author="NaYEeM" w:date="2019-07-10T01:42:00Z">
                <w:rPr>
                  <w:rFonts w:ascii="Times New Roman" w:hAnsi="Times New Roman" w:cs="Times New Roman"/>
                  <w:color w:val="000000"/>
                  <w:sz w:val="24"/>
                  <w:szCs w:val="24"/>
                  <w:shd w:val="clear" w:color="auto" w:fill="FFFFFF"/>
                </w:rPr>
              </w:rPrChange>
            </w:rPr>
            <w:delText>We found</w:delText>
          </w:r>
        </w:del>
      </w:ins>
      <w:del w:id="879" w:author="NaYEeM" w:date="2020-01-17T18:29:00Z">
        <w:r w:rsidRPr="00D468F0" w:rsidDel="00971984">
          <w:rPr>
            <w:rFonts w:ascii="Times New Roman" w:hAnsi="Times New Roman" w:cs="Times New Roman"/>
            <w:sz w:val="24"/>
            <w:szCs w:val="24"/>
            <w:shd w:val="clear" w:color="auto" w:fill="FFFFFF"/>
            <w:rPrChange w:id="880" w:author="NaYEeM" w:date="2019-07-10T01:42:00Z">
              <w:rPr>
                <w:rFonts w:ascii="Times New Roman" w:hAnsi="Times New Roman" w:cs="Times New Roman"/>
                <w:color w:val="000000"/>
                <w:sz w:val="24"/>
                <w:szCs w:val="24"/>
                <w:shd w:val="clear" w:color="auto" w:fill="FFFFFF"/>
              </w:rPr>
            </w:rPrChange>
          </w:rPr>
          <w:delText xml:space="preserve"> that </w:delText>
        </w:r>
      </w:del>
      <w:del w:id="881" w:author="NaYEeM" w:date="2020-01-16T00:52:00Z">
        <w:r w:rsidRPr="00D468F0" w:rsidDel="00A55D1A">
          <w:rPr>
            <w:rFonts w:ascii="Times New Roman" w:hAnsi="Times New Roman" w:cs="Times New Roman"/>
            <w:sz w:val="24"/>
            <w:szCs w:val="24"/>
            <w:shd w:val="clear" w:color="auto" w:fill="FFFFFF"/>
            <w:rPrChange w:id="882" w:author="NaYEeM" w:date="2019-07-10T01:42:00Z">
              <w:rPr>
                <w:rFonts w:ascii="Times New Roman" w:hAnsi="Times New Roman" w:cs="Times New Roman"/>
                <w:color w:val="000000"/>
                <w:sz w:val="24"/>
                <w:szCs w:val="24"/>
                <w:shd w:val="clear" w:color="auto" w:fill="FFFFFF"/>
              </w:rPr>
            </w:rPrChange>
          </w:rPr>
          <w:delText>3</w:delText>
        </w:r>
      </w:del>
      <w:del w:id="883" w:author="NaYEeM" w:date="2020-01-16T00:51:00Z">
        <w:r w:rsidRPr="00D468F0" w:rsidDel="00A55D1A">
          <w:rPr>
            <w:rFonts w:ascii="Times New Roman" w:hAnsi="Times New Roman" w:cs="Times New Roman"/>
            <w:sz w:val="24"/>
            <w:szCs w:val="24"/>
            <w:shd w:val="clear" w:color="auto" w:fill="FFFFFF"/>
            <w:rPrChange w:id="884" w:author="NaYEeM" w:date="2019-07-10T01:42:00Z">
              <w:rPr>
                <w:rFonts w:ascii="Times New Roman" w:hAnsi="Times New Roman" w:cs="Times New Roman"/>
                <w:color w:val="000000"/>
                <w:sz w:val="24"/>
                <w:szCs w:val="24"/>
                <w:shd w:val="clear" w:color="auto" w:fill="FFFFFF"/>
              </w:rPr>
            </w:rPrChange>
          </w:rPr>
          <w:delText>1.76</w:delText>
        </w:r>
      </w:del>
      <w:del w:id="885" w:author="NaYEeM" w:date="2020-01-17T18:29:00Z">
        <w:r w:rsidRPr="00D468F0" w:rsidDel="00971984">
          <w:rPr>
            <w:rFonts w:ascii="Times New Roman" w:hAnsi="Times New Roman" w:cs="Times New Roman"/>
            <w:sz w:val="24"/>
            <w:szCs w:val="24"/>
            <w:shd w:val="clear" w:color="auto" w:fill="FFFFFF"/>
            <w:rPrChange w:id="886" w:author="NaYEeM" w:date="2019-07-10T01:42:00Z">
              <w:rPr>
                <w:rFonts w:ascii="Times New Roman" w:hAnsi="Times New Roman" w:cs="Times New Roman"/>
                <w:color w:val="000000"/>
                <w:sz w:val="24"/>
                <w:szCs w:val="24"/>
                <w:shd w:val="clear" w:color="auto" w:fill="FFFFFF"/>
              </w:rPr>
            </w:rPrChange>
          </w:rPr>
          <w:delText xml:space="preserve">% of women belonging to age group </w:delText>
        </w:r>
      </w:del>
      <w:del w:id="887" w:author="NaYEeM" w:date="2020-01-16T00:51:00Z">
        <w:r w:rsidRPr="00D468F0" w:rsidDel="00982E39">
          <w:rPr>
            <w:rFonts w:ascii="Times New Roman" w:hAnsi="Times New Roman" w:cs="Times New Roman"/>
            <w:sz w:val="24"/>
            <w:szCs w:val="24"/>
            <w:shd w:val="clear" w:color="auto" w:fill="FFFFFF"/>
            <w:rPrChange w:id="888" w:author="NaYEeM" w:date="2019-07-10T01:42:00Z">
              <w:rPr>
                <w:rFonts w:ascii="Times New Roman" w:hAnsi="Times New Roman" w:cs="Times New Roman"/>
                <w:color w:val="000000"/>
                <w:sz w:val="24"/>
                <w:szCs w:val="24"/>
                <w:shd w:val="clear" w:color="auto" w:fill="FFFFFF"/>
              </w:rPr>
            </w:rPrChange>
          </w:rPr>
          <w:delText>20-</w:delText>
        </w:r>
      </w:del>
      <w:del w:id="889" w:author="NaYEeM" w:date="2020-01-16T00:50:00Z">
        <w:r w:rsidRPr="00D468F0" w:rsidDel="00982E39">
          <w:rPr>
            <w:rFonts w:ascii="Times New Roman" w:hAnsi="Times New Roman" w:cs="Times New Roman"/>
            <w:sz w:val="24"/>
            <w:szCs w:val="24"/>
            <w:shd w:val="clear" w:color="auto" w:fill="FFFFFF"/>
            <w:rPrChange w:id="890" w:author="NaYEeM" w:date="2019-07-10T01:42:00Z">
              <w:rPr>
                <w:rFonts w:ascii="Times New Roman" w:hAnsi="Times New Roman" w:cs="Times New Roman"/>
                <w:color w:val="000000"/>
                <w:sz w:val="24"/>
                <w:szCs w:val="24"/>
                <w:shd w:val="clear" w:color="auto" w:fill="FFFFFF"/>
              </w:rPr>
            </w:rPrChange>
          </w:rPr>
          <w:delText>1</w:delText>
        </w:r>
      </w:del>
      <w:del w:id="891" w:author="NaYEeM" w:date="2020-01-16T00:51:00Z">
        <w:r w:rsidRPr="00D468F0" w:rsidDel="00982E39">
          <w:rPr>
            <w:rFonts w:ascii="Times New Roman" w:hAnsi="Times New Roman" w:cs="Times New Roman"/>
            <w:sz w:val="24"/>
            <w:szCs w:val="24"/>
            <w:shd w:val="clear" w:color="auto" w:fill="FFFFFF"/>
            <w:rPrChange w:id="892" w:author="NaYEeM" w:date="2019-07-10T01:42:00Z">
              <w:rPr>
                <w:rFonts w:ascii="Times New Roman" w:hAnsi="Times New Roman" w:cs="Times New Roman"/>
                <w:color w:val="000000"/>
                <w:sz w:val="24"/>
                <w:szCs w:val="24"/>
                <w:shd w:val="clear" w:color="auto" w:fill="FFFFFF"/>
              </w:rPr>
            </w:rPrChange>
          </w:rPr>
          <w:delText>4</w:delText>
        </w:r>
      </w:del>
      <w:del w:id="893" w:author="NaYEeM" w:date="2020-01-17T18:29:00Z">
        <w:r w:rsidRPr="00D468F0" w:rsidDel="00971984">
          <w:rPr>
            <w:rFonts w:ascii="Times New Roman" w:hAnsi="Times New Roman" w:cs="Times New Roman"/>
            <w:sz w:val="24"/>
            <w:szCs w:val="24"/>
            <w:shd w:val="clear" w:color="auto" w:fill="FFFFFF"/>
            <w:rPrChange w:id="894" w:author="NaYEeM" w:date="2019-07-10T01:42:00Z">
              <w:rPr>
                <w:rFonts w:ascii="Times New Roman" w:hAnsi="Times New Roman" w:cs="Times New Roman"/>
                <w:color w:val="000000"/>
                <w:sz w:val="24"/>
                <w:szCs w:val="24"/>
                <w:shd w:val="clear" w:color="auto" w:fill="FFFFFF"/>
              </w:rPr>
            </w:rPrChange>
          </w:rPr>
          <w:delText xml:space="preserve"> are </w:delText>
        </w:r>
      </w:del>
      <w:ins w:id="895" w:author="Md Jamal Uddin" w:date="2019-05-22T15:36:00Z">
        <w:del w:id="896" w:author="NaYEeM" w:date="2020-01-17T18:29:00Z">
          <w:r w:rsidR="002060E9" w:rsidRPr="00D468F0" w:rsidDel="00971984">
            <w:rPr>
              <w:rFonts w:ascii="Times New Roman" w:hAnsi="Times New Roman" w:cs="Times New Roman"/>
              <w:sz w:val="24"/>
              <w:szCs w:val="24"/>
              <w:shd w:val="clear" w:color="auto" w:fill="FFFFFF"/>
              <w:rPrChange w:id="897" w:author="NaYEeM" w:date="2019-07-10T01:42:00Z">
                <w:rPr>
                  <w:rFonts w:ascii="Times New Roman" w:hAnsi="Times New Roman" w:cs="Times New Roman"/>
                  <w:color w:val="000000"/>
                  <w:sz w:val="24"/>
                  <w:szCs w:val="24"/>
                  <w:shd w:val="clear" w:color="auto" w:fill="FFFFFF"/>
                </w:rPr>
              </w:rPrChange>
            </w:rPr>
            <w:delText xml:space="preserve">were </w:delText>
          </w:r>
        </w:del>
      </w:ins>
      <w:del w:id="898" w:author="NaYEeM" w:date="2020-01-17T18:29:00Z">
        <w:r w:rsidRPr="00D468F0" w:rsidDel="00971984">
          <w:rPr>
            <w:rFonts w:ascii="Times New Roman" w:hAnsi="Times New Roman" w:cs="Times New Roman"/>
            <w:sz w:val="24"/>
            <w:szCs w:val="24"/>
            <w:shd w:val="clear" w:color="auto" w:fill="FFFFFF"/>
            <w:rPrChange w:id="899" w:author="NaYEeM" w:date="2019-07-10T01:42:00Z">
              <w:rPr>
                <w:rFonts w:ascii="Times New Roman" w:hAnsi="Times New Roman" w:cs="Times New Roman"/>
                <w:color w:val="000000"/>
                <w:sz w:val="24"/>
                <w:szCs w:val="24"/>
                <w:shd w:val="clear" w:color="auto" w:fill="FFFFFF"/>
              </w:rPr>
            </w:rPrChange>
          </w:rPr>
          <w:delText>more likely to give exclusive breastfeeding to their children.</w:delText>
        </w:r>
      </w:del>
      <w:del w:id="900" w:author="NaYEeM" w:date="2020-01-16T00:52:00Z">
        <w:r w:rsidRPr="00D468F0" w:rsidDel="00F96DA5">
          <w:rPr>
            <w:rFonts w:ascii="Times New Roman" w:hAnsi="Times New Roman" w:cs="Times New Roman"/>
            <w:sz w:val="24"/>
            <w:szCs w:val="24"/>
            <w:shd w:val="clear" w:color="auto" w:fill="FFFFFF"/>
            <w:rPrChange w:id="901" w:author="NaYEeM" w:date="2019-07-10T01:42:00Z">
              <w:rPr>
                <w:rFonts w:ascii="Times New Roman" w:hAnsi="Times New Roman" w:cs="Times New Roman"/>
                <w:color w:val="000000"/>
                <w:sz w:val="24"/>
                <w:szCs w:val="24"/>
                <w:shd w:val="clear" w:color="auto" w:fill="FFFFFF"/>
              </w:rPr>
            </w:rPrChange>
          </w:rPr>
          <w:delText xml:space="preserve"> </w:delText>
        </w:r>
      </w:del>
      <w:del w:id="902" w:author="NaYEeM" w:date="2020-01-17T18:29:00Z">
        <w:r w:rsidRPr="00D468F0" w:rsidDel="00971984">
          <w:rPr>
            <w:rFonts w:ascii="Times New Roman" w:hAnsi="Times New Roman" w:cs="Times New Roman"/>
            <w:sz w:val="24"/>
            <w:szCs w:val="24"/>
            <w:shd w:val="clear" w:color="auto" w:fill="FFFFFF"/>
            <w:rPrChange w:id="903" w:author="NaYEeM" w:date="2019-07-10T01:42:00Z">
              <w:rPr>
                <w:rFonts w:ascii="Times New Roman" w:hAnsi="Times New Roman" w:cs="Times New Roman"/>
                <w:color w:val="000000"/>
                <w:sz w:val="24"/>
                <w:szCs w:val="24"/>
                <w:shd w:val="clear" w:color="auto" w:fill="FFFFFF"/>
              </w:rPr>
            </w:rPrChange>
          </w:rPr>
          <w:delText>Whereas 35.19% of women of 15-19 age group are moderate to give their child exclusive breastfeeding. According to divisional purpose m</w:delText>
        </w:r>
      </w:del>
      <w:ins w:id="904" w:author="Md Jamal Uddin" w:date="2019-05-22T15:38:00Z">
        <w:del w:id="905" w:author="NaYEeM" w:date="2019-06-27T23:52:00Z">
          <w:r w:rsidR="002060E9" w:rsidRPr="00D468F0" w:rsidDel="0014103C">
            <w:rPr>
              <w:rFonts w:ascii="Times New Roman" w:hAnsi="Times New Roman" w:cs="Times New Roman"/>
              <w:sz w:val="24"/>
              <w:szCs w:val="24"/>
              <w:shd w:val="clear" w:color="auto" w:fill="FFFFFF"/>
              <w:rPrChange w:id="906" w:author="NaYEeM" w:date="2019-07-10T01:42:00Z">
                <w:rPr>
                  <w:rFonts w:ascii="Times New Roman" w:hAnsi="Times New Roman" w:cs="Times New Roman"/>
                  <w:color w:val="000000"/>
                  <w:sz w:val="24"/>
                  <w:szCs w:val="24"/>
                  <w:shd w:val="clear" w:color="auto" w:fill="FFFFFF"/>
                </w:rPr>
              </w:rPrChange>
            </w:rPr>
            <w:delText>M</w:delText>
          </w:r>
        </w:del>
      </w:ins>
      <w:del w:id="907" w:author="NaYEeM" w:date="2019-06-27T23:52:00Z">
        <w:r w:rsidRPr="00D468F0" w:rsidDel="0014103C">
          <w:rPr>
            <w:rFonts w:ascii="Times New Roman" w:hAnsi="Times New Roman" w:cs="Times New Roman"/>
            <w:sz w:val="24"/>
            <w:szCs w:val="24"/>
            <w:shd w:val="clear" w:color="auto" w:fill="FFFFFF"/>
            <w:rPrChange w:id="908" w:author="NaYEeM" w:date="2019-07-10T01:42:00Z">
              <w:rPr>
                <w:rFonts w:ascii="Times New Roman" w:hAnsi="Times New Roman" w:cs="Times New Roman"/>
                <w:color w:val="000000"/>
                <w:sz w:val="24"/>
                <w:szCs w:val="24"/>
                <w:shd w:val="clear" w:color="auto" w:fill="FFFFFF"/>
              </w:rPr>
            </w:rPrChange>
          </w:rPr>
          <w:delText>other</w:delText>
        </w:r>
      </w:del>
      <w:ins w:id="909" w:author="Md Jamal Uddin" w:date="2019-05-22T15:39:00Z">
        <w:del w:id="910" w:author="NaYEeM" w:date="2019-06-27T23:52:00Z">
          <w:r w:rsidR="002060E9" w:rsidRPr="00D468F0" w:rsidDel="0014103C">
            <w:rPr>
              <w:rFonts w:ascii="Times New Roman" w:hAnsi="Times New Roman" w:cs="Times New Roman"/>
              <w:sz w:val="24"/>
              <w:szCs w:val="24"/>
              <w:shd w:val="clear" w:color="auto" w:fill="FFFFFF"/>
              <w:rPrChange w:id="911" w:author="NaYEeM" w:date="2019-07-10T01:42:00Z">
                <w:rPr>
                  <w:rFonts w:ascii="Times New Roman" w:hAnsi="Times New Roman" w:cs="Times New Roman"/>
                  <w:color w:val="000000"/>
                  <w:sz w:val="24"/>
                  <w:szCs w:val="24"/>
                  <w:shd w:val="clear" w:color="auto" w:fill="FFFFFF"/>
                </w:rPr>
              </w:rPrChange>
            </w:rPr>
            <w:delText>s</w:delText>
          </w:r>
        </w:del>
      </w:ins>
      <w:del w:id="912" w:author="NaYEeM" w:date="2019-06-27T23:52:00Z">
        <w:r w:rsidRPr="00D468F0" w:rsidDel="0014103C">
          <w:rPr>
            <w:rFonts w:ascii="Times New Roman" w:hAnsi="Times New Roman" w:cs="Times New Roman"/>
            <w:sz w:val="24"/>
            <w:szCs w:val="24"/>
            <w:shd w:val="clear" w:color="auto" w:fill="FFFFFF"/>
            <w:rPrChange w:id="913" w:author="NaYEeM" w:date="2019-07-10T01:42:00Z">
              <w:rPr>
                <w:rFonts w:ascii="Times New Roman" w:hAnsi="Times New Roman" w:cs="Times New Roman"/>
                <w:color w:val="000000"/>
                <w:sz w:val="24"/>
                <w:szCs w:val="24"/>
                <w:shd w:val="clear" w:color="auto" w:fill="FFFFFF"/>
              </w:rPr>
            </w:rPrChange>
          </w:rPr>
          <w:delText xml:space="preserve"> and children living in Chittagong division</w:delText>
        </w:r>
      </w:del>
      <w:ins w:id="914" w:author="Md Jamal Uddin" w:date="2019-05-22T15:44:00Z">
        <w:del w:id="915" w:author="NaYEeM" w:date="2019-06-27T23:52:00Z">
          <w:r w:rsidR="000E546C" w:rsidRPr="00D468F0" w:rsidDel="0014103C">
            <w:rPr>
              <w:rFonts w:ascii="Times New Roman" w:hAnsi="Times New Roman" w:cs="Times New Roman"/>
              <w:sz w:val="24"/>
              <w:szCs w:val="24"/>
              <w:shd w:val="clear" w:color="auto" w:fill="FFFFFF"/>
              <w:rPrChange w:id="916" w:author="NaYEeM" w:date="2019-07-10T01:42:00Z">
                <w:rPr>
                  <w:rFonts w:ascii="Times New Roman" w:hAnsi="Times New Roman" w:cs="Times New Roman"/>
                  <w:color w:val="000000"/>
                  <w:sz w:val="24"/>
                  <w:szCs w:val="24"/>
                  <w:shd w:val="clear" w:color="auto" w:fill="FFFFFF"/>
                </w:rPr>
              </w:rPrChange>
            </w:rPr>
            <w:delText xml:space="preserve"> or </w:delText>
          </w:r>
        </w:del>
      </w:ins>
      <w:ins w:id="917" w:author="Md Jamal Uddin" w:date="2019-05-22T15:46:00Z">
        <w:del w:id="918" w:author="NaYEeM" w:date="2019-06-27T23:52:00Z">
          <w:r w:rsidR="001C6944" w:rsidRPr="00D468F0" w:rsidDel="0014103C">
            <w:rPr>
              <w:rFonts w:ascii="Times New Roman" w:hAnsi="Times New Roman" w:cs="Times New Roman"/>
              <w:sz w:val="24"/>
              <w:szCs w:val="24"/>
              <w:shd w:val="clear" w:color="auto" w:fill="FFFFFF"/>
              <w:rPrChange w:id="919" w:author="NaYEeM" w:date="2019-07-10T01:42:00Z">
                <w:rPr>
                  <w:rFonts w:ascii="Times New Roman" w:hAnsi="Times New Roman" w:cs="Times New Roman"/>
                  <w:color w:val="000000"/>
                  <w:sz w:val="24"/>
                  <w:szCs w:val="24"/>
                  <w:shd w:val="clear" w:color="auto" w:fill="FFFFFF"/>
                </w:rPr>
              </w:rPrChange>
            </w:rPr>
            <w:delText xml:space="preserve">living in </w:delText>
          </w:r>
        </w:del>
      </w:ins>
      <w:ins w:id="920" w:author="Md Jamal Uddin" w:date="2019-05-22T15:44:00Z">
        <w:del w:id="921" w:author="NaYEeM" w:date="2019-06-27T23:52:00Z">
          <w:r w:rsidR="000E546C" w:rsidRPr="00D468F0" w:rsidDel="0014103C">
            <w:rPr>
              <w:rFonts w:ascii="Times New Roman" w:hAnsi="Times New Roman" w:cs="Times New Roman"/>
              <w:sz w:val="24"/>
              <w:szCs w:val="24"/>
              <w:shd w:val="clear" w:color="auto" w:fill="FFFFFF"/>
              <w:rPrChange w:id="922" w:author="NaYEeM" w:date="2019-07-10T01:42:00Z">
                <w:rPr>
                  <w:rFonts w:ascii="Times New Roman" w:hAnsi="Times New Roman" w:cs="Times New Roman"/>
                  <w:color w:val="000000"/>
                  <w:sz w:val="24"/>
                  <w:szCs w:val="24"/>
                  <w:shd w:val="clear" w:color="auto" w:fill="FFFFFF"/>
                </w:rPr>
              </w:rPrChange>
            </w:rPr>
            <w:delText>rural areas</w:delText>
          </w:r>
        </w:del>
      </w:ins>
      <w:del w:id="923" w:author="NaYEeM" w:date="2019-06-27T23:52:00Z">
        <w:r w:rsidRPr="00D468F0" w:rsidDel="0014103C">
          <w:rPr>
            <w:rFonts w:ascii="Times New Roman" w:hAnsi="Times New Roman" w:cs="Times New Roman"/>
            <w:sz w:val="24"/>
            <w:szCs w:val="24"/>
            <w:shd w:val="clear" w:color="auto" w:fill="FFFFFF"/>
            <w:rPrChange w:id="924" w:author="NaYEeM" w:date="2019-07-10T01:42:00Z">
              <w:rPr>
                <w:rFonts w:ascii="Times New Roman" w:hAnsi="Times New Roman" w:cs="Times New Roman"/>
                <w:color w:val="000000"/>
                <w:sz w:val="24"/>
                <w:szCs w:val="24"/>
                <w:shd w:val="clear" w:color="auto" w:fill="FFFFFF"/>
              </w:rPr>
            </w:rPrChange>
          </w:rPr>
          <w:delText xml:space="preserve"> are </w:delText>
        </w:r>
      </w:del>
      <w:ins w:id="925" w:author="Md Jamal Uddin" w:date="2019-05-22T15:41:00Z">
        <w:del w:id="926" w:author="NaYEeM" w:date="2019-06-27T23:52:00Z">
          <w:r w:rsidR="000E546C" w:rsidRPr="00D468F0" w:rsidDel="0014103C">
            <w:rPr>
              <w:rFonts w:ascii="Times New Roman" w:hAnsi="Times New Roman" w:cs="Times New Roman"/>
              <w:sz w:val="24"/>
              <w:szCs w:val="24"/>
              <w:shd w:val="clear" w:color="auto" w:fill="FFFFFF"/>
              <w:rPrChange w:id="927" w:author="NaYEeM" w:date="2019-07-10T01:42:00Z">
                <w:rPr>
                  <w:rFonts w:ascii="Times New Roman" w:hAnsi="Times New Roman" w:cs="Times New Roman"/>
                  <w:color w:val="000000"/>
                  <w:sz w:val="24"/>
                  <w:szCs w:val="24"/>
                  <w:shd w:val="clear" w:color="auto" w:fill="FFFFFF"/>
                </w:rPr>
              </w:rPrChange>
            </w:rPr>
            <w:delText>have higher percentage</w:delText>
          </w:r>
        </w:del>
      </w:ins>
      <w:ins w:id="928" w:author="Md Jamal Uddin" w:date="2019-05-22T15:42:00Z">
        <w:del w:id="929" w:author="NaYEeM" w:date="2019-06-27T23:52:00Z">
          <w:r w:rsidR="000E546C" w:rsidRPr="00D468F0" w:rsidDel="0014103C">
            <w:rPr>
              <w:rFonts w:ascii="Times New Roman" w:hAnsi="Times New Roman" w:cs="Times New Roman"/>
              <w:sz w:val="24"/>
              <w:szCs w:val="24"/>
              <w:shd w:val="clear" w:color="auto" w:fill="FFFFFF"/>
              <w:rPrChange w:id="930" w:author="NaYEeM" w:date="2019-07-10T01:42:00Z">
                <w:rPr>
                  <w:rFonts w:ascii="Times New Roman" w:hAnsi="Times New Roman" w:cs="Times New Roman"/>
                  <w:color w:val="000000"/>
                  <w:sz w:val="24"/>
                  <w:szCs w:val="24"/>
                  <w:shd w:val="clear" w:color="auto" w:fill="FFFFFF"/>
                </w:rPr>
              </w:rPrChange>
            </w:rPr>
            <w:delText xml:space="preserve"> (25.88</w:delText>
          </w:r>
        </w:del>
      </w:ins>
      <w:ins w:id="931" w:author="Md Jamal Uddin" w:date="2019-05-22T15:44:00Z">
        <w:del w:id="932" w:author="NaYEeM" w:date="2019-06-27T23:52:00Z">
          <w:r w:rsidR="000E546C" w:rsidRPr="00D468F0" w:rsidDel="0014103C">
            <w:rPr>
              <w:rFonts w:ascii="Times New Roman" w:hAnsi="Times New Roman" w:cs="Times New Roman"/>
              <w:sz w:val="24"/>
              <w:szCs w:val="24"/>
              <w:shd w:val="clear" w:color="auto" w:fill="FFFFFF"/>
              <w:rPrChange w:id="933" w:author="NaYEeM" w:date="2019-07-10T01:42:00Z">
                <w:rPr>
                  <w:rFonts w:ascii="Times New Roman" w:hAnsi="Times New Roman" w:cs="Times New Roman"/>
                  <w:color w:val="000000"/>
                  <w:sz w:val="24"/>
                  <w:szCs w:val="24"/>
                  <w:shd w:val="clear" w:color="auto" w:fill="FFFFFF"/>
                </w:rPr>
              </w:rPrChange>
            </w:rPr>
            <w:delText xml:space="preserve"> or 75.15</w:delText>
          </w:r>
        </w:del>
      </w:ins>
      <w:ins w:id="934" w:author="Md Jamal Uddin" w:date="2019-05-22T15:45:00Z">
        <w:del w:id="935" w:author="NaYEeM" w:date="2019-06-27T23:52:00Z">
          <w:r w:rsidR="001C6944" w:rsidRPr="00D468F0" w:rsidDel="0014103C">
            <w:rPr>
              <w:rFonts w:ascii="Times New Roman" w:hAnsi="Times New Roman" w:cs="Times New Roman"/>
              <w:sz w:val="24"/>
              <w:szCs w:val="24"/>
              <w:shd w:val="clear" w:color="auto" w:fill="FFFFFF"/>
              <w:rPrChange w:id="936" w:author="NaYEeM" w:date="2019-07-10T01:42:00Z">
                <w:rPr>
                  <w:rFonts w:ascii="Times New Roman" w:hAnsi="Times New Roman" w:cs="Times New Roman"/>
                  <w:color w:val="000000"/>
                  <w:sz w:val="24"/>
                  <w:szCs w:val="24"/>
                  <w:shd w:val="clear" w:color="auto" w:fill="FFFFFF"/>
                </w:rPr>
              </w:rPrChange>
            </w:rPr>
            <w:delText>, respectively</w:delText>
          </w:r>
        </w:del>
      </w:ins>
      <w:ins w:id="937" w:author="Md Jamal Uddin" w:date="2019-05-22T15:42:00Z">
        <w:del w:id="938" w:author="NaYEeM" w:date="2019-06-27T23:52:00Z">
          <w:r w:rsidR="000E546C" w:rsidRPr="00D468F0" w:rsidDel="0014103C">
            <w:rPr>
              <w:rFonts w:ascii="Times New Roman" w:hAnsi="Times New Roman" w:cs="Times New Roman"/>
              <w:sz w:val="24"/>
              <w:szCs w:val="24"/>
              <w:shd w:val="clear" w:color="auto" w:fill="FFFFFF"/>
              <w:rPrChange w:id="939" w:author="NaYEeM" w:date="2019-07-10T01:42:00Z">
                <w:rPr>
                  <w:rFonts w:ascii="Times New Roman" w:hAnsi="Times New Roman" w:cs="Times New Roman"/>
                  <w:color w:val="000000"/>
                  <w:sz w:val="24"/>
                  <w:szCs w:val="24"/>
                  <w:shd w:val="clear" w:color="auto" w:fill="FFFFFF"/>
                </w:rPr>
              </w:rPrChange>
            </w:rPr>
            <w:delText>)</w:delText>
          </w:r>
        </w:del>
      </w:ins>
      <w:ins w:id="940" w:author="Md Jamal Uddin" w:date="2019-05-22T15:41:00Z">
        <w:del w:id="941" w:author="NaYEeM" w:date="2019-06-27T23:52:00Z">
          <w:r w:rsidR="000E546C" w:rsidRPr="00D468F0" w:rsidDel="0014103C">
            <w:rPr>
              <w:rFonts w:ascii="Times New Roman" w:hAnsi="Times New Roman" w:cs="Times New Roman"/>
              <w:sz w:val="24"/>
              <w:szCs w:val="24"/>
              <w:shd w:val="clear" w:color="auto" w:fill="FFFFFF"/>
              <w:rPrChange w:id="942" w:author="NaYEeM" w:date="2019-07-10T01:42:00Z">
                <w:rPr>
                  <w:rFonts w:ascii="Times New Roman" w:hAnsi="Times New Roman" w:cs="Times New Roman"/>
                  <w:color w:val="000000"/>
                  <w:sz w:val="24"/>
                  <w:szCs w:val="24"/>
                  <w:shd w:val="clear" w:color="auto" w:fill="FFFFFF"/>
                </w:rPr>
              </w:rPrChange>
            </w:rPr>
            <w:delText xml:space="preserve"> of</w:delText>
          </w:r>
        </w:del>
      </w:ins>
      <w:ins w:id="943" w:author="Md Jamal Uddin" w:date="2019-05-22T15:38:00Z">
        <w:del w:id="944" w:author="NaYEeM" w:date="2019-06-27T23:52:00Z">
          <w:r w:rsidR="002060E9" w:rsidRPr="00D468F0" w:rsidDel="0014103C">
            <w:rPr>
              <w:rFonts w:ascii="Times New Roman" w:hAnsi="Times New Roman" w:cs="Times New Roman"/>
              <w:sz w:val="24"/>
              <w:szCs w:val="24"/>
              <w:shd w:val="clear" w:color="auto" w:fill="FFFFFF"/>
              <w:rPrChange w:id="945" w:author="NaYEeM" w:date="2019-07-10T01:42:00Z">
                <w:rPr>
                  <w:rFonts w:ascii="Times New Roman" w:hAnsi="Times New Roman" w:cs="Times New Roman"/>
                  <w:color w:val="000000"/>
                  <w:sz w:val="24"/>
                  <w:szCs w:val="24"/>
                  <w:shd w:val="clear" w:color="auto" w:fill="FFFFFF"/>
                </w:rPr>
              </w:rPrChange>
            </w:rPr>
            <w:delText xml:space="preserve"> </w:delText>
          </w:r>
        </w:del>
      </w:ins>
      <w:del w:id="946" w:author="NaYEeM" w:date="2019-06-27T23:52:00Z">
        <w:r w:rsidRPr="00D468F0" w:rsidDel="0014103C">
          <w:rPr>
            <w:rFonts w:ascii="Times New Roman" w:hAnsi="Times New Roman" w:cs="Times New Roman"/>
            <w:sz w:val="24"/>
            <w:szCs w:val="24"/>
            <w:shd w:val="clear" w:color="auto" w:fill="FFFFFF"/>
            <w:rPrChange w:id="947" w:author="NaYEeM" w:date="2019-07-10T01:42:00Z">
              <w:rPr>
                <w:rFonts w:ascii="Times New Roman" w:hAnsi="Times New Roman" w:cs="Times New Roman"/>
                <w:color w:val="000000"/>
                <w:sz w:val="24"/>
                <w:szCs w:val="24"/>
                <w:shd w:val="clear" w:color="auto" w:fill="FFFFFF"/>
              </w:rPr>
            </w:rPrChange>
          </w:rPr>
          <w:delText>more conscious about giving exclusive breastfeeding to the child and the rate is 25.88%</w:delText>
        </w:r>
      </w:del>
      <w:ins w:id="948" w:author="Md Jamal Uddin" w:date="2019-05-22T15:42:00Z">
        <w:del w:id="949" w:author="NaYEeM" w:date="2019-06-27T23:52:00Z">
          <w:r w:rsidR="000E546C" w:rsidRPr="00D468F0" w:rsidDel="0014103C">
            <w:rPr>
              <w:rFonts w:ascii="Times New Roman" w:hAnsi="Times New Roman" w:cs="Times New Roman"/>
              <w:sz w:val="24"/>
              <w:szCs w:val="24"/>
              <w:shd w:val="clear" w:color="auto" w:fill="FFFFFF"/>
              <w:rPrChange w:id="950" w:author="NaYEeM" w:date="2019-07-10T01:42:00Z">
                <w:rPr>
                  <w:rFonts w:ascii="Times New Roman" w:hAnsi="Times New Roman" w:cs="Times New Roman"/>
                  <w:color w:val="000000"/>
                  <w:sz w:val="24"/>
                  <w:szCs w:val="24"/>
                  <w:shd w:val="clear" w:color="auto" w:fill="FFFFFF"/>
                </w:rPr>
              </w:rPrChange>
            </w:rPr>
            <w:delText>than other divisions</w:delText>
          </w:r>
        </w:del>
      </w:ins>
      <w:del w:id="951" w:author="NaYEeM" w:date="2019-06-27T23:52:00Z">
        <w:r w:rsidRPr="00D468F0" w:rsidDel="0014103C">
          <w:rPr>
            <w:rFonts w:ascii="Times New Roman" w:hAnsi="Times New Roman" w:cs="Times New Roman"/>
            <w:sz w:val="24"/>
            <w:szCs w:val="24"/>
            <w:shd w:val="clear" w:color="auto" w:fill="FFFFFF"/>
            <w:rPrChange w:id="952" w:author="NaYEeM" w:date="2019-07-10T01:42:00Z">
              <w:rPr>
                <w:rFonts w:ascii="Times New Roman" w:hAnsi="Times New Roman" w:cs="Times New Roman"/>
                <w:color w:val="000000"/>
                <w:sz w:val="24"/>
                <w:szCs w:val="24"/>
                <w:shd w:val="clear" w:color="auto" w:fill="FFFFFF"/>
              </w:rPr>
            </w:rPrChange>
          </w:rPr>
          <w:delText xml:space="preserve">. The rate </w:delText>
        </w:r>
      </w:del>
      <w:ins w:id="953" w:author="Md Jamal Uddin" w:date="2019-05-22T15:42:00Z">
        <w:del w:id="954" w:author="NaYEeM" w:date="2019-06-27T23:52:00Z">
          <w:r w:rsidR="000E546C" w:rsidRPr="00D468F0" w:rsidDel="0014103C">
            <w:rPr>
              <w:rFonts w:ascii="Times New Roman" w:hAnsi="Times New Roman" w:cs="Times New Roman"/>
              <w:sz w:val="24"/>
              <w:szCs w:val="24"/>
              <w:shd w:val="clear" w:color="auto" w:fill="FFFFFF"/>
              <w:rPrChange w:id="955" w:author="NaYEeM" w:date="2019-07-10T01:42:00Z">
                <w:rPr>
                  <w:rFonts w:ascii="Times New Roman" w:hAnsi="Times New Roman" w:cs="Times New Roman"/>
                  <w:color w:val="000000"/>
                  <w:sz w:val="24"/>
                  <w:szCs w:val="24"/>
                  <w:shd w:val="clear" w:color="auto" w:fill="FFFFFF"/>
                </w:rPr>
              </w:rPrChange>
            </w:rPr>
            <w:delText xml:space="preserve">percentage </w:delText>
          </w:r>
        </w:del>
      </w:ins>
      <w:del w:id="956" w:author="NaYEeM" w:date="2019-06-27T23:52:00Z">
        <w:r w:rsidRPr="00D468F0" w:rsidDel="0014103C">
          <w:rPr>
            <w:rFonts w:ascii="Times New Roman" w:hAnsi="Times New Roman" w:cs="Times New Roman"/>
            <w:sz w:val="24"/>
            <w:szCs w:val="24"/>
            <w:shd w:val="clear" w:color="auto" w:fill="FFFFFF"/>
            <w:rPrChange w:id="957" w:author="NaYEeM" w:date="2019-07-10T01:42:00Z">
              <w:rPr>
                <w:rFonts w:ascii="Times New Roman" w:hAnsi="Times New Roman" w:cs="Times New Roman"/>
                <w:color w:val="000000"/>
                <w:sz w:val="24"/>
                <w:szCs w:val="24"/>
                <w:shd w:val="clear" w:color="auto" w:fill="FFFFFF"/>
              </w:rPr>
            </w:rPrChange>
          </w:rPr>
          <w:delText xml:space="preserve">of non-exclusive breastfeeding </w:delText>
        </w:r>
      </w:del>
      <w:ins w:id="958" w:author="Md Jamal Uddin" w:date="2019-05-22T15:43:00Z">
        <w:del w:id="959" w:author="NaYEeM" w:date="2019-06-27T23:52:00Z">
          <w:r w:rsidR="000E546C" w:rsidRPr="00D468F0" w:rsidDel="0014103C">
            <w:rPr>
              <w:rFonts w:ascii="Times New Roman" w:hAnsi="Times New Roman" w:cs="Times New Roman"/>
              <w:sz w:val="24"/>
              <w:szCs w:val="24"/>
              <w:shd w:val="clear" w:color="auto" w:fill="FFFFFF"/>
              <w:rPrChange w:id="960" w:author="NaYEeM" w:date="2019-07-10T01:42:00Z">
                <w:rPr>
                  <w:rFonts w:ascii="Times New Roman" w:hAnsi="Times New Roman" w:cs="Times New Roman"/>
                  <w:color w:val="000000"/>
                  <w:sz w:val="24"/>
                  <w:szCs w:val="24"/>
                  <w:shd w:val="clear" w:color="auto" w:fill="FFFFFF"/>
                </w:rPr>
              </w:rPrChange>
            </w:rPr>
            <w:delText>was higher (40.70%)</w:delText>
          </w:r>
        </w:del>
      </w:ins>
      <w:del w:id="961" w:author="NaYEeM" w:date="2019-06-27T23:52:00Z">
        <w:r w:rsidRPr="00D468F0" w:rsidDel="0014103C">
          <w:rPr>
            <w:rFonts w:ascii="Times New Roman" w:hAnsi="Times New Roman" w:cs="Times New Roman"/>
            <w:sz w:val="24"/>
            <w:szCs w:val="24"/>
            <w:shd w:val="clear" w:color="auto" w:fill="FFFFFF"/>
            <w:rPrChange w:id="962" w:author="NaYEeM" w:date="2019-07-10T01:42:00Z">
              <w:rPr>
                <w:rFonts w:ascii="Times New Roman" w:hAnsi="Times New Roman" w:cs="Times New Roman"/>
                <w:color w:val="000000"/>
                <w:sz w:val="24"/>
                <w:szCs w:val="24"/>
                <w:shd w:val="clear" w:color="auto" w:fill="FFFFFF"/>
              </w:rPr>
            </w:rPrChange>
          </w:rPr>
          <w:delText xml:space="preserve">is more acute in the Dhaka division and its almost 40.70%. </w:delText>
        </w:r>
      </w:del>
      <w:del w:id="963" w:author="NaYEeM" w:date="2020-01-17T18:29:00Z">
        <w:r w:rsidRPr="00D468F0" w:rsidDel="00971984">
          <w:rPr>
            <w:rFonts w:ascii="Times New Roman" w:hAnsi="Times New Roman" w:cs="Times New Roman"/>
            <w:sz w:val="24"/>
            <w:szCs w:val="24"/>
            <w:shd w:val="clear" w:color="auto" w:fill="FFFFFF"/>
            <w:rPrChange w:id="964" w:author="NaYEeM" w:date="2019-07-10T01:42:00Z">
              <w:rPr>
                <w:rFonts w:ascii="Times New Roman" w:hAnsi="Times New Roman" w:cs="Times New Roman"/>
                <w:color w:val="000000"/>
                <w:sz w:val="24"/>
                <w:szCs w:val="24"/>
                <w:shd w:val="clear" w:color="auto" w:fill="FFFFFF"/>
              </w:rPr>
            </w:rPrChange>
          </w:rPr>
          <w:delText xml:space="preserve">Mothers living in a rural area, 75.15% are more interested to give exclusive breastfeeding to their children and 27.23% of them living in urban area are not interested to give their child exclusive breastfeeding. If mothers’ educational level is </w:delText>
        </w:r>
      </w:del>
      <w:del w:id="965" w:author="NaYEeM" w:date="2020-01-16T00:57:00Z">
        <w:r w:rsidRPr="00D468F0" w:rsidDel="00760D9A">
          <w:rPr>
            <w:rFonts w:ascii="Times New Roman" w:hAnsi="Times New Roman" w:cs="Times New Roman"/>
            <w:sz w:val="24"/>
            <w:szCs w:val="24"/>
            <w:shd w:val="clear" w:color="auto" w:fill="FFFFFF"/>
            <w:rPrChange w:id="966" w:author="NaYEeM" w:date="2019-07-10T01:42:00Z">
              <w:rPr>
                <w:rFonts w:ascii="Times New Roman" w:hAnsi="Times New Roman" w:cs="Times New Roman"/>
                <w:color w:val="000000"/>
                <w:sz w:val="24"/>
                <w:szCs w:val="24"/>
                <w:shd w:val="clear" w:color="auto" w:fill="FFFFFF"/>
              </w:rPr>
            </w:rPrChange>
          </w:rPr>
          <w:delText xml:space="preserve">secondary </w:delText>
        </w:r>
        <w:r w:rsidRPr="00D468F0" w:rsidDel="00FC3DAC">
          <w:rPr>
            <w:rFonts w:ascii="Times New Roman" w:hAnsi="Times New Roman" w:cs="Times New Roman"/>
            <w:sz w:val="24"/>
            <w:szCs w:val="24"/>
            <w:shd w:val="clear" w:color="auto" w:fill="FFFFFF"/>
            <w:rPrChange w:id="967" w:author="NaYEeM" w:date="2019-07-10T01:42:00Z">
              <w:rPr>
                <w:rFonts w:ascii="Times New Roman" w:hAnsi="Times New Roman" w:cs="Times New Roman"/>
                <w:color w:val="000000"/>
                <w:sz w:val="24"/>
                <w:szCs w:val="24"/>
                <w:shd w:val="clear" w:color="auto" w:fill="FFFFFF"/>
              </w:rPr>
            </w:rPrChange>
          </w:rPr>
          <w:delText>42.95</w:delText>
        </w:r>
      </w:del>
      <w:del w:id="968" w:author="NaYEeM" w:date="2020-01-17T18:29:00Z">
        <w:r w:rsidRPr="00D468F0" w:rsidDel="00971984">
          <w:rPr>
            <w:rFonts w:ascii="Times New Roman" w:hAnsi="Times New Roman" w:cs="Times New Roman"/>
            <w:sz w:val="24"/>
            <w:szCs w:val="24"/>
            <w:shd w:val="clear" w:color="auto" w:fill="FFFFFF"/>
            <w:rPrChange w:id="969" w:author="NaYEeM" w:date="2019-07-10T01:42:00Z">
              <w:rPr>
                <w:rFonts w:ascii="Times New Roman" w:hAnsi="Times New Roman" w:cs="Times New Roman"/>
                <w:color w:val="000000"/>
                <w:sz w:val="24"/>
                <w:szCs w:val="24"/>
                <w:shd w:val="clear" w:color="auto" w:fill="FFFFFF"/>
              </w:rPr>
            </w:rPrChange>
          </w:rPr>
          <w:delText xml:space="preserve">% are keen to provide exclusive breastfeeding whereas </w:delText>
        </w:r>
      </w:del>
      <w:del w:id="970" w:author="NaYEeM" w:date="2020-01-16T00:58:00Z">
        <w:r w:rsidRPr="00D468F0" w:rsidDel="002E7381">
          <w:rPr>
            <w:rFonts w:ascii="Times New Roman" w:hAnsi="Times New Roman" w:cs="Times New Roman"/>
            <w:sz w:val="24"/>
            <w:szCs w:val="24"/>
            <w:shd w:val="clear" w:color="auto" w:fill="FFFFFF"/>
            <w:rPrChange w:id="971" w:author="NaYEeM" w:date="2019-07-10T01:42:00Z">
              <w:rPr>
                <w:rFonts w:ascii="Times New Roman" w:hAnsi="Times New Roman" w:cs="Times New Roman"/>
                <w:color w:val="000000"/>
                <w:sz w:val="24"/>
                <w:szCs w:val="24"/>
                <w:shd w:val="clear" w:color="auto" w:fill="FFFFFF"/>
              </w:rPr>
            </w:rPrChange>
          </w:rPr>
          <w:delText>11.03% higher</w:delText>
        </w:r>
      </w:del>
      <w:del w:id="972" w:author="NaYEeM" w:date="2020-01-17T18:29:00Z">
        <w:r w:rsidRPr="00D468F0" w:rsidDel="00971984">
          <w:rPr>
            <w:rFonts w:ascii="Times New Roman" w:hAnsi="Times New Roman" w:cs="Times New Roman"/>
            <w:sz w:val="24"/>
            <w:szCs w:val="24"/>
            <w:shd w:val="clear" w:color="auto" w:fill="FFFFFF"/>
            <w:rPrChange w:id="973" w:author="NaYEeM" w:date="2019-07-10T01:42:00Z">
              <w:rPr>
                <w:rFonts w:ascii="Times New Roman" w:hAnsi="Times New Roman" w:cs="Times New Roman"/>
                <w:color w:val="000000"/>
                <w:sz w:val="24"/>
                <w:szCs w:val="24"/>
                <w:shd w:val="clear" w:color="auto" w:fill="FFFFFF"/>
              </w:rPr>
            </w:rPrChange>
          </w:rPr>
          <w:delText xml:space="preserve"> educated mothers to provide </w:delText>
        </w:r>
      </w:del>
      <w:del w:id="974" w:author="NaYEeM" w:date="2020-01-16T00:59:00Z">
        <w:r w:rsidRPr="00D468F0" w:rsidDel="002E7381">
          <w:rPr>
            <w:rFonts w:ascii="Times New Roman" w:hAnsi="Times New Roman" w:cs="Times New Roman"/>
            <w:sz w:val="24"/>
            <w:szCs w:val="24"/>
            <w:shd w:val="clear" w:color="auto" w:fill="FFFFFF"/>
            <w:rPrChange w:id="975" w:author="NaYEeM" w:date="2019-07-10T01:42:00Z">
              <w:rPr>
                <w:rFonts w:ascii="Times New Roman" w:hAnsi="Times New Roman" w:cs="Times New Roman"/>
                <w:color w:val="000000"/>
                <w:sz w:val="24"/>
                <w:szCs w:val="24"/>
                <w:shd w:val="clear" w:color="auto" w:fill="FFFFFF"/>
              </w:rPr>
            </w:rPrChange>
          </w:rPr>
          <w:delText>non-</w:delText>
        </w:r>
      </w:del>
      <w:del w:id="976" w:author="NaYEeM" w:date="2020-01-17T18:29:00Z">
        <w:r w:rsidRPr="00D468F0" w:rsidDel="00971984">
          <w:rPr>
            <w:rFonts w:ascii="Times New Roman" w:hAnsi="Times New Roman" w:cs="Times New Roman"/>
            <w:sz w:val="24"/>
            <w:szCs w:val="24"/>
            <w:shd w:val="clear" w:color="auto" w:fill="FFFFFF"/>
            <w:rPrChange w:id="977" w:author="NaYEeM" w:date="2019-07-10T01:42:00Z">
              <w:rPr>
                <w:rFonts w:ascii="Times New Roman" w:hAnsi="Times New Roman" w:cs="Times New Roman"/>
                <w:color w:val="000000"/>
                <w:sz w:val="24"/>
                <w:szCs w:val="24"/>
                <w:shd w:val="clear" w:color="auto" w:fill="FFFFFF"/>
              </w:rPr>
            </w:rPrChange>
          </w:rPr>
          <w:delText>exclusive breastfeeding.</w:delText>
        </w:r>
      </w:del>
      <w:del w:id="978" w:author="NaYEeM" w:date="2020-01-16T01:00:00Z">
        <w:r w:rsidRPr="00D468F0" w:rsidDel="002E7381">
          <w:rPr>
            <w:rFonts w:ascii="Times New Roman" w:hAnsi="Times New Roman" w:cs="Times New Roman"/>
            <w:sz w:val="24"/>
            <w:szCs w:val="24"/>
            <w:shd w:val="clear" w:color="auto" w:fill="FFFFFF"/>
            <w:rPrChange w:id="979" w:author="NaYEeM" w:date="2019-07-10T01:42:00Z">
              <w:rPr>
                <w:rFonts w:ascii="Times New Roman" w:hAnsi="Times New Roman" w:cs="Times New Roman"/>
                <w:color w:val="000000"/>
                <w:sz w:val="24"/>
                <w:szCs w:val="24"/>
                <w:shd w:val="clear" w:color="auto" w:fill="FFFFFF"/>
              </w:rPr>
            </w:rPrChange>
          </w:rPr>
          <w:delText xml:space="preserve"> </w:delText>
        </w:r>
      </w:del>
      <w:del w:id="980" w:author="NaYEeM" w:date="2020-01-17T18:29:00Z">
        <w:r w:rsidRPr="00D468F0" w:rsidDel="00971984">
          <w:rPr>
            <w:rFonts w:ascii="Times New Roman" w:hAnsi="Times New Roman" w:cs="Times New Roman"/>
            <w:sz w:val="24"/>
            <w:szCs w:val="24"/>
            <w:shd w:val="clear" w:color="auto" w:fill="FFFFFF"/>
            <w:rPrChange w:id="981" w:author="NaYEeM" w:date="2019-07-10T01:42:00Z">
              <w:rPr>
                <w:rFonts w:ascii="Times New Roman" w:hAnsi="Times New Roman" w:cs="Times New Roman"/>
                <w:color w:val="000000"/>
                <w:sz w:val="24"/>
                <w:szCs w:val="24"/>
                <w:shd w:val="clear" w:color="auto" w:fill="FFFFFF"/>
              </w:rPr>
            </w:rPrChange>
          </w:rPr>
          <w:delText xml:space="preserve">Comparing mothers’ currently working situation it can be said that </w:delText>
        </w:r>
      </w:del>
      <w:del w:id="982" w:author="NaYEeM" w:date="2020-01-16T01:02:00Z">
        <w:r w:rsidRPr="00D468F0" w:rsidDel="005D6B10">
          <w:rPr>
            <w:rFonts w:ascii="Times New Roman" w:hAnsi="Times New Roman" w:cs="Times New Roman"/>
            <w:sz w:val="24"/>
            <w:szCs w:val="24"/>
            <w:shd w:val="clear" w:color="auto" w:fill="FFFFFF"/>
            <w:rPrChange w:id="983" w:author="NaYEeM" w:date="2019-07-10T01:42:00Z">
              <w:rPr>
                <w:rFonts w:ascii="Times New Roman" w:hAnsi="Times New Roman" w:cs="Times New Roman"/>
                <w:color w:val="000000"/>
                <w:sz w:val="24"/>
                <w:szCs w:val="24"/>
                <w:shd w:val="clear" w:color="auto" w:fill="FFFFFF"/>
              </w:rPr>
            </w:rPrChange>
          </w:rPr>
          <w:delText>17.25</w:delText>
        </w:r>
      </w:del>
      <w:del w:id="984" w:author="NaYEeM" w:date="2020-01-17T18:29:00Z">
        <w:r w:rsidRPr="00D468F0" w:rsidDel="00971984">
          <w:rPr>
            <w:rFonts w:ascii="Times New Roman" w:hAnsi="Times New Roman" w:cs="Times New Roman"/>
            <w:sz w:val="24"/>
            <w:szCs w:val="24"/>
            <w:shd w:val="clear" w:color="auto" w:fill="FFFFFF"/>
            <w:rPrChange w:id="985" w:author="NaYEeM" w:date="2019-07-10T01:42:00Z">
              <w:rPr>
                <w:rFonts w:ascii="Times New Roman" w:hAnsi="Times New Roman" w:cs="Times New Roman"/>
                <w:color w:val="000000"/>
                <w:sz w:val="24"/>
                <w:szCs w:val="24"/>
                <w:shd w:val="clear" w:color="auto" w:fill="FFFFFF"/>
              </w:rPr>
            </w:rPrChange>
          </w:rPr>
          <w:delText xml:space="preserve">% of working women </w:delText>
        </w:r>
      </w:del>
      <w:del w:id="986" w:author="NaYEeM" w:date="2020-01-16T01:02:00Z">
        <w:r w:rsidRPr="00D468F0" w:rsidDel="005D6B10">
          <w:rPr>
            <w:rFonts w:ascii="Times New Roman" w:hAnsi="Times New Roman" w:cs="Times New Roman"/>
            <w:sz w:val="24"/>
            <w:szCs w:val="24"/>
            <w:shd w:val="clear" w:color="auto" w:fill="FFFFFF"/>
            <w:rPrChange w:id="987" w:author="NaYEeM" w:date="2019-07-10T01:42:00Z">
              <w:rPr>
                <w:rFonts w:ascii="Times New Roman" w:hAnsi="Times New Roman" w:cs="Times New Roman"/>
                <w:color w:val="000000"/>
                <w:sz w:val="24"/>
                <w:szCs w:val="24"/>
                <w:shd w:val="clear" w:color="auto" w:fill="FFFFFF"/>
              </w:rPr>
            </w:rPrChange>
          </w:rPr>
          <w:delText xml:space="preserve">are less interested </w:delText>
        </w:r>
      </w:del>
      <w:del w:id="988" w:author="NaYEeM" w:date="2020-01-17T18:29:00Z">
        <w:r w:rsidRPr="00D468F0" w:rsidDel="00971984">
          <w:rPr>
            <w:rFonts w:ascii="Times New Roman" w:hAnsi="Times New Roman" w:cs="Times New Roman"/>
            <w:sz w:val="24"/>
            <w:szCs w:val="24"/>
            <w:shd w:val="clear" w:color="auto" w:fill="FFFFFF"/>
            <w:rPrChange w:id="989" w:author="NaYEeM" w:date="2019-07-10T01:42:00Z">
              <w:rPr>
                <w:rFonts w:ascii="Times New Roman" w:hAnsi="Times New Roman" w:cs="Times New Roman"/>
                <w:color w:val="000000"/>
                <w:sz w:val="24"/>
                <w:szCs w:val="24"/>
                <w:shd w:val="clear" w:color="auto" w:fill="FFFFFF"/>
              </w:rPr>
            </w:rPrChange>
          </w:rPr>
          <w:delText xml:space="preserve">and about </w:delText>
        </w:r>
      </w:del>
      <w:del w:id="990" w:author="NaYEeM" w:date="2020-01-16T01:02:00Z">
        <w:r w:rsidRPr="00D468F0" w:rsidDel="005D6B10">
          <w:rPr>
            <w:rFonts w:ascii="Times New Roman" w:hAnsi="Times New Roman" w:cs="Times New Roman"/>
            <w:sz w:val="24"/>
            <w:szCs w:val="24"/>
            <w:shd w:val="clear" w:color="auto" w:fill="FFFFFF"/>
            <w:rPrChange w:id="991" w:author="NaYEeM" w:date="2019-07-10T01:42:00Z">
              <w:rPr>
                <w:rFonts w:ascii="Times New Roman" w:hAnsi="Times New Roman" w:cs="Times New Roman"/>
                <w:color w:val="000000"/>
                <w:sz w:val="24"/>
                <w:szCs w:val="24"/>
                <w:shd w:val="clear" w:color="auto" w:fill="FFFFFF"/>
              </w:rPr>
            </w:rPrChange>
          </w:rPr>
          <w:delText>82.75</w:delText>
        </w:r>
      </w:del>
      <w:del w:id="992" w:author="NaYEeM" w:date="2020-01-17T18:29:00Z">
        <w:r w:rsidRPr="00D468F0" w:rsidDel="00971984">
          <w:rPr>
            <w:rFonts w:ascii="Times New Roman" w:hAnsi="Times New Roman" w:cs="Times New Roman"/>
            <w:sz w:val="24"/>
            <w:szCs w:val="24"/>
            <w:shd w:val="clear" w:color="auto" w:fill="FFFFFF"/>
            <w:rPrChange w:id="993" w:author="NaYEeM" w:date="2019-07-10T01:42:00Z">
              <w:rPr>
                <w:rFonts w:ascii="Times New Roman" w:hAnsi="Times New Roman" w:cs="Times New Roman"/>
                <w:color w:val="000000"/>
                <w:sz w:val="24"/>
                <w:szCs w:val="24"/>
                <w:shd w:val="clear" w:color="auto" w:fill="FFFFFF"/>
              </w:rPr>
            </w:rPrChange>
          </w:rPr>
          <w:delText xml:space="preserve">% of women staying in the house are more interested to give her child exclusive breastfeeding. If the fathers’ occupation is </w:delText>
        </w:r>
      </w:del>
      <w:del w:id="994" w:author="NaYEeM" w:date="2020-01-16T10:52:00Z">
        <w:r w:rsidRPr="00D468F0" w:rsidDel="00EB0A1D">
          <w:rPr>
            <w:rFonts w:ascii="Times New Roman" w:hAnsi="Times New Roman" w:cs="Times New Roman"/>
            <w:sz w:val="24"/>
            <w:szCs w:val="24"/>
            <w:shd w:val="clear" w:color="auto" w:fill="FFFFFF"/>
            <w:rPrChange w:id="995" w:author="NaYEeM" w:date="2019-07-10T01:42:00Z">
              <w:rPr>
                <w:rFonts w:ascii="Times New Roman" w:hAnsi="Times New Roman" w:cs="Times New Roman"/>
                <w:color w:val="000000"/>
                <w:sz w:val="24"/>
                <w:szCs w:val="24"/>
                <w:shd w:val="clear" w:color="auto" w:fill="FFFFFF"/>
              </w:rPr>
            </w:rPrChange>
          </w:rPr>
          <w:delText xml:space="preserve">farmer or </w:delText>
        </w:r>
      </w:del>
      <w:del w:id="996" w:author="NaYEeM" w:date="2020-01-17T18:29:00Z">
        <w:r w:rsidRPr="00D468F0" w:rsidDel="00971984">
          <w:rPr>
            <w:rFonts w:ascii="Times New Roman" w:hAnsi="Times New Roman" w:cs="Times New Roman"/>
            <w:sz w:val="24"/>
            <w:szCs w:val="24"/>
            <w:shd w:val="clear" w:color="auto" w:fill="FFFFFF"/>
            <w:rPrChange w:id="997" w:author="NaYEeM" w:date="2019-07-10T01:42:00Z">
              <w:rPr>
                <w:rFonts w:ascii="Times New Roman" w:hAnsi="Times New Roman" w:cs="Times New Roman"/>
                <w:color w:val="000000"/>
                <w:sz w:val="24"/>
                <w:szCs w:val="24"/>
                <w:shd w:val="clear" w:color="auto" w:fill="FFFFFF"/>
              </w:rPr>
            </w:rPrChange>
          </w:rPr>
          <w:delText>agricultural worker the rate of</w:delText>
        </w:r>
      </w:del>
      <w:del w:id="998" w:author="NaYEeM" w:date="2020-01-16T10:52:00Z">
        <w:r w:rsidRPr="00D468F0" w:rsidDel="00EB0A1D">
          <w:rPr>
            <w:rFonts w:ascii="Times New Roman" w:hAnsi="Times New Roman" w:cs="Times New Roman"/>
            <w:sz w:val="24"/>
            <w:szCs w:val="24"/>
            <w:shd w:val="clear" w:color="auto" w:fill="FFFFFF"/>
            <w:rPrChange w:id="999" w:author="NaYEeM" w:date="2019-07-10T01:42:00Z">
              <w:rPr>
                <w:rFonts w:ascii="Times New Roman" w:hAnsi="Times New Roman" w:cs="Times New Roman"/>
                <w:color w:val="000000"/>
                <w:sz w:val="24"/>
                <w:szCs w:val="24"/>
                <w:shd w:val="clear" w:color="auto" w:fill="FFFFFF"/>
              </w:rPr>
            </w:rPrChange>
          </w:rPr>
          <w:delText xml:space="preserve"> non-</w:delText>
        </w:r>
      </w:del>
      <w:del w:id="1000" w:author="NaYEeM" w:date="2020-01-17T18:29:00Z">
        <w:r w:rsidRPr="00D468F0" w:rsidDel="00971984">
          <w:rPr>
            <w:rFonts w:ascii="Times New Roman" w:hAnsi="Times New Roman" w:cs="Times New Roman"/>
            <w:sz w:val="24"/>
            <w:szCs w:val="24"/>
            <w:shd w:val="clear" w:color="auto" w:fill="FFFFFF"/>
            <w:rPrChange w:id="1001" w:author="NaYEeM" w:date="2019-07-10T01:42:00Z">
              <w:rPr>
                <w:rFonts w:ascii="Times New Roman" w:hAnsi="Times New Roman" w:cs="Times New Roman"/>
                <w:color w:val="000000"/>
                <w:sz w:val="24"/>
                <w:szCs w:val="24"/>
                <w:shd w:val="clear" w:color="auto" w:fill="FFFFFF"/>
              </w:rPr>
            </w:rPrChange>
          </w:rPr>
          <w:delText xml:space="preserve">exclusive breastfeeding for the child is </w:delText>
        </w:r>
      </w:del>
      <w:del w:id="1002" w:author="NaYEeM" w:date="2020-01-16T10:52:00Z">
        <w:r w:rsidRPr="00D468F0" w:rsidDel="00EB0A1D">
          <w:rPr>
            <w:rFonts w:ascii="Times New Roman" w:hAnsi="Times New Roman" w:cs="Times New Roman"/>
            <w:sz w:val="24"/>
            <w:szCs w:val="24"/>
            <w:shd w:val="clear" w:color="auto" w:fill="FFFFFF"/>
            <w:rPrChange w:id="1003" w:author="NaYEeM" w:date="2019-07-10T01:42:00Z">
              <w:rPr>
                <w:rFonts w:ascii="Times New Roman" w:hAnsi="Times New Roman" w:cs="Times New Roman"/>
                <w:color w:val="000000"/>
                <w:sz w:val="24"/>
                <w:szCs w:val="24"/>
                <w:shd w:val="clear" w:color="auto" w:fill="FFFFFF"/>
              </w:rPr>
            </w:rPrChange>
          </w:rPr>
          <w:delText xml:space="preserve">simultaneously 12.73% and </w:delText>
        </w:r>
      </w:del>
      <w:del w:id="1004" w:author="NaYEeM" w:date="2020-01-16T10:53:00Z">
        <w:r w:rsidRPr="00D468F0" w:rsidDel="00EB0A1D">
          <w:rPr>
            <w:rFonts w:ascii="Times New Roman" w:hAnsi="Times New Roman" w:cs="Times New Roman"/>
            <w:sz w:val="24"/>
            <w:szCs w:val="24"/>
            <w:shd w:val="clear" w:color="auto" w:fill="FFFFFF"/>
            <w:rPrChange w:id="1005" w:author="NaYEeM" w:date="2019-07-10T01:42:00Z">
              <w:rPr>
                <w:rFonts w:ascii="Times New Roman" w:hAnsi="Times New Roman" w:cs="Times New Roman"/>
                <w:color w:val="000000"/>
                <w:sz w:val="24"/>
                <w:szCs w:val="24"/>
                <w:shd w:val="clear" w:color="auto" w:fill="FFFFFF"/>
              </w:rPr>
            </w:rPrChange>
          </w:rPr>
          <w:delText>5.96</w:delText>
        </w:r>
      </w:del>
      <w:del w:id="1006" w:author="NaYEeM" w:date="2020-01-17T18:29:00Z">
        <w:r w:rsidRPr="00D468F0" w:rsidDel="00971984">
          <w:rPr>
            <w:rFonts w:ascii="Times New Roman" w:hAnsi="Times New Roman" w:cs="Times New Roman"/>
            <w:sz w:val="24"/>
            <w:szCs w:val="24"/>
            <w:shd w:val="clear" w:color="auto" w:fill="FFFFFF"/>
            <w:rPrChange w:id="1007" w:author="NaYEeM" w:date="2019-07-10T01:42:00Z">
              <w:rPr>
                <w:rFonts w:ascii="Times New Roman" w:hAnsi="Times New Roman" w:cs="Times New Roman"/>
                <w:color w:val="000000"/>
                <w:sz w:val="24"/>
                <w:szCs w:val="24"/>
                <w:shd w:val="clear" w:color="auto" w:fill="FFFFFF"/>
              </w:rPr>
            </w:rPrChange>
          </w:rPr>
          <w:delText xml:space="preserve">%. </w:delText>
        </w:r>
      </w:del>
      <w:del w:id="1008" w:author="NaYEeM" w:date="2019-06-27T23:53:00Z">
        <w:r w:rsidRPr="00D468F0" w:rsidDel="00A60113">
          <w:rPr>
            <w:rFonts w:ascii="Times New Roman" w:hAnsi="Times New Roman" w:cs="Times New Roman"/>
            <w:sz w:val="24"/>
            <w:szCs w:val="24"/>
            <w:shd w:val="clear" w:color="auto" w:fill="FFFFFF"/>
            <w:rPrChange w:id="1009" w:author="NaYEeM" w:date="2019-07-10T01:42:00Z">
              <w:rPr>
                <w:rFonts w:ascii="Times New Roman" w:hAnsi="Times New Roman" w:cs="Times New Roman"/>
                <w:color w:val="000000"/>
                <w:sz w:val="24"/>
                <w:szCs w:val="24"/>
                <w:shd w:val="clear" w:color="auto" w:fill="FFFFFF"/>
              </w:rPr>
            </w:rPrChange>
          </w:rPr>
          <w:delText xml:space="preserve">Among different religion Mothers’ having believed in Islam (91.03%) are more acute for giving her child exclusive breastfeeding since 8.97% of others religion give exclusive breastfeeding. 59.56% of the mother were addicted to Mass Media and their children are non-exclusively breastfed. </w:delText>
        </w:r>
      </w:del>
      <w:del w:id="1010" w:author="NaYEeM" w:date="2020-01-16T10:57:00Z">
        <w:r w:rsidRPr="00D468F0" w:rsidDel="00277FFD">
          <w:rPr>
            <w:rFonts w:ascii="Times New Roman" w:hAnsi="Times New Roman" w:cs="Times New Roman"/>
            <w:sz w:val="24"/>
            <w:szCs w:val="24"/>
            <w:shd w:val="clear" w:color="auto" w:fill="FFFFFF"/>
            <w:rPrChange w:id="1011" w:author="NaYEeM" w:date="2019-07-10T01:42:00Z">
              <w:rPr>
                <w:rFonts w:ascii="Times New Roman" w:hAnsi="Times New Roman" w:cs="Times New Roman"/>
                <w:color w:val="000000"/>
                <w:sz w:val="24"/>
                <w:szCs w:val="24"/>
                <w:shd w:val="clear" w:color="auto" w:fill="FFFFFF"/>
              </w:rPr>
            </w:rPrChange>
          </w:rPr>
          <w:delText xml:space="preserve">About 22.95% of the family was poor and they prefer to feed their baby with breastmilk whereas 23.21% middle class family don’t prefer exclusive breastfeeding. </w:delText>
        </w:r>
      </w:del>
      <w:del w:id="1012" w:author="NaYEeM" w:date="2020-01-17T18:29:00Z">
        <w:r w:rsidRPr="00D468F0" w:rsidDel="00971984">
          <w:rPr>
            <w:rFonts w:ascii="Times New Roman" w:hAnsi="Times New Roman" w:cs="Times New Roman"/>
            <w:sz w:val="24"/>
            <w:szCs w:val="24"/>
            <w:shd w:val="clear" w:color="auto" w:fill="FFFFFF"/>
            <w:rPrChange w:id="1013" w:author="NaYEeM" w:date="2019-07-10T01:42:00Z">
              <w:rPr>
                <w:rFonts w:ascii="Times New Roman" w:hAnsi="Times New Roman" w:cs="Times New Roman"/>
                <w:color w:val="000000"/>
                <w:sz w:val="24"/>
                <w:szCs w:val="24"/>
                <w:shd w:val="clear" w:color="auto" w:fill="FFFFFF"/>
              </w:rPr>
            </w:rPrChange>
          </w:rPr>
          <w:delText xml:space="preserve">Calculating body mass index, it can be said that </w:delText>
        </w:r>
      </w:del>
      <w:del w:id="1014" w:author="NaYEeM" w:date="2020-01-16T10:57:00Z">
        <w:r w:rsidRPr="00D468F0" w:rsidDel="00277FFD">
          <w:rPr>
            <w:rFonts w:ascii="Times New Roman" w:hAnsi="Times New Roman" w:cs="Times New Roman"/>
            <w:sz w:val="24"/>
            <w:szCs w:val="24"/>
            <w:shd w:val="clear" w:color="auto" w:fill="FFFFFF"/>
            <w:rPrChange w:id="1015" w:author="NaYEeM" w:date="2019-07-10T01:42:00Z">
              <w:rPr>
                <w:rFonts w:ascii="Times New Roman" w:hAnsi="Times New Roman" w:cs="Times New Roman"/>
                <w:color w:val="000000"/>
                <w:sz w:val="24"/>
                <w:szCs w:val="24"/>
                <w:shd w:val="clear" w:color="auto" w:fill="FFFFFF"/>
              </w:rPr>
            </w:rPrChange>
          </w:rPr>
          <w:delText>80.18</w:delText>
        </w:r>
      </w:del>
      <w:del w:id="1016" w:author="NaYEeM" w:date="2020-01-17T18:29:00Z">
        <w:r w:rsidRPr="00D468F0" w:rsidDel="00971984">
          <w:rPr>
            <w:rFonts w:ascii="Times New Roman" w:hAnsi="Times New Roman" w:cs="Times New Roman"/>
            <w:sz w:val="24"/>
            <w:szCs w:val="24"/>
            <w:shd w:val="clear" w:color="auto" w:fill="FFFFFF"/>
            <w:rPrChange w:id="1017" w:author="NaYEeM" w:date="2019-07-10T01:42:00Z">
              <w:rPr>
                <w:rFonts w:ascii="Times New Roman" w:hAnsi="Times New Roman" w:cs="Times New Roman"/>
                <w:color w:val="000000"/>
                <w:sz w:val="24"/>
                <w:szCs w:val="24"/>
                <w:shd w:val="clear" w:color="auto" w:fill="FFFFFF"/>
              </w:rPr>
            </w:rPrChange>
          </w:rPr>
          <w:delText xml:space="preserve">% of children are </w:delText>
        </w:r>
      </w:del>
      <w:del w:id="1018" w:author="NaYEeM" w:date="2020-01-16T10:57:00Z">
        <w:r w:rsidRPr="00D468F0" w:rsidDel="00277FFD">
          <w:rPr>
            <w:rFonts w:ascii="Times New Roman" w:hAnsi="Times New Roman" w:cs="Times New Roman"/>
            <w:sz w:val="24"/>
            <w:szCs w:val="24"/>
            <w:shd w:val="clear" w:color="auto" w:fill="FFFFFF"/>
            <w:rPrChange w:id="1019" w:author="NaYEeM" w:date="2019-07-10T01:42:00Z">
              <w:rPr>
                <w:rFonts w:ascii="Times New Roman" w:hAnsi="Times New Roman" w:cs="Times New Roman"/>
                <w:color w:val="000000"/>
                <w:sz w:val="24"/>
                <w:szCs w:val="24"/>
                <w:shd w:val="clear" w:color="auto" w:fill="FFFFFF"/>
              </w:rPr>
            </w:rPrChange>
          </w:rPr>
          <w:delText xml:space="preserve">obese </w:delText>
        </w:r>
      </w:del>
      <w:del w:id="1020" w:author="NaYEeM" w:date="2020-01-16T10:58:00Z">
        <w:r w:rsidRPr="00D468F0" w:rsidDel="00277FFD">
          <w:rPr>
            <w:rFonts w:ascii="Times New Roman" w:hAnsi="Times New Roman" w:cs="Times New Roman"/>
            <w:sz w:val="24"/>
            <w:szCs w:val="24"/>
            <w:shd w:val="clear" w:color="auto" w:fill="FFFFFF"/>
            <w:rPrChange w:id="1021" w:author="NaYEeM" w:date="2019-07-10T01:42:00Z">
              <w:rPr>
                <w:rFonts w:ascii="Times New Roman" w:hAnsi="Times New Roman" w:cs="Times New Roman"/>
                <w:color w:val="000000"/>
                <w:sz w:val="24"/>
                <w:szCs w:val="24"/>
                <w:shd w:val="clear" w:color="auto" w:fill="FFFFFF"/>
              </w:rPr>
            </w:rPrChange>
          </w:rPr>
          <w:delText xml:space="preserve">and 17.41% gain normal weight as </w:delText>
        </w:r>
      </w:del>
      <w:del w:id="1022" w:author="NaYEeM" w:date="2020-01-17T18:29:00Z">
        <w:r w:rsidRPr="00D468F0" w:rsidDel="00971984">
          <w:rPr>
            <w:rFonts w:ascii="Times New Roman" w:hAnsi="Times New Roman" w:cs="Times New Roman"/>
            <w:sz w:val="24"/>
            <w:szCs w:val="24"/>
            <w:shd w:val="clear" w:color="auto" w:fill="FFFFFF"/>
            <w:rPrChange w:id="1023" w:author="NaYEeM" w:date="2019-07-10T01:42:00Z">
              <w:rPr>
                <w:rFonts w:ascii="Times New Roman" w:hAnsi="Times New Roman" w:cs="Times New Roman"/>
                <w:color w:val="000000"/>
                <w:sz w:val="24"/>
                <w:szCs w:val="24"/>
                <w:shd w:val="clear" w:color="auto" w:fill="FFFFFF"/>
              </w:rPr>
            </w:rPrChange>
          </w:rPr>
          <w:delText>they got exclusive breastfeeding.</w:delText>
        </w:r>
      </w:del>
      <w:del w:id="1024" w:author="NaYEeM" w:date="2020-01-16T10:59:00Z">
        <w:r w:rsidRPr="00D468F0" w:rsidDel="00ED55CB">
          <w:rPr>
            <w:rFonts w:ascii="Times New Roman" w:hAnsi="Times New Roman" w:cs="Times New Roman"/>
            <w:sz w:val="24"/>
            <w:szCs w:val="24"/>
            <w:shd w:val="clear" w:color="auto" w:fill="FFFFFF"/>
            <w:rPrChange w:id="1025" w:author="NaYEeM" w:date="2019-07-10T01:42:00Z">
              <w:rPr>
                <w:rFonts w:ascii="Times New Roman" w:hAnsi="Times New Roman" w:cs="Times New Roman"/>
                <w:color w:val="000000"/>
                <w:sz w:val="24"/>
                <w:szCs w:val="24"/>
                <w:shd w:val="clear" w:color="auto" w:fill="FFFFFF"/>
              </w:rPr>
            </w:rPrChange>
          </w:rPr>
          <w:delText xml:space="preserve"> </w:delText>
        </w:r>
      </w:del>
      <w:del w:id="1026" w:author="NaYEeM" w:date="2020-01-17T18:29:00Z">
        <w:r w:rsidRPr="00D468F0" w:rsidDel="00971984">
          <w:rPr>
            <w:rFonts w:ascii="Times New Roman" w:hAnsi="Times New Roman" w:cs="Times New Roman"/>
            <w:sz w:val="24"/>
            <w:szCs w:val="24"/>
            <w:shd w:val="clear" w:color="auto" w:fill="FFFFFF"/>
            <w:rPrChange w:id="1027" w:author="NaYEeM" w:date="2019-07-10T01:42:00Z">
              <w:rPr>
                <w:rFonts w:ascii="Times New Roman" w:hAnsi="Times New Roman" w:cs="Times New Roman"/>
                <w:color w:val="000000"/>
                <w:sz w:val="24"/>
                <w:szCs w:val="24"/>
                <w:shd w:val="clear" w:color="auto" w:fill="FFFFFF"/>
              </w:rPr>
            </w:rPrChange>
          </w:rPr>
          <w:delText xml:space="preserve">If the family size is </w:delText>
        </w:r>
      </w:del>
      <w:del w:id="1028" w:author="NaYEeM" w:date="2020-01-16T10:59:00Z">
        <w:r w:rsidRPr="00D468F0" w:rsidDel="00881212">
          <w:rPr>
            <w:rFonts w:ascii="Times New Roman" w:hAnsi="Times New Roman" w:cs="Times New Roman"/>
            <w:sz w:val="24"/>
            <w:szCs w:val="24"/>
            <w:shd w:val="clear" w:color="auto" w:fill="FFFFFF"/>
            <w:rPrChange w:id="1029" w:author="NaYEeM" w:date="2019-07-10T01:42:00Z">
              <w:rPr>
                <w:rFonts w:ascii="Times New Roman" w:hAnsi="Times New Roman" w:cs="Times New Roman"/>
                <w:color w:val="000000"/>
                <w:sz w:val="24"/>
                <w:szCs w:val="24"/>
                <w:shd w:val="clear" w:color="auto" w:fill="FFFFFF"/>
              </w:rPr>
            </w:rPrChange>
          </w:rPr>
          <w:delText xml:space="preserve">greater </w:delText>
        </w:r>
      </w:del>
      <w:del w:id="1030" w:author="NaYEeM" w:date="2020-01-17T18:29:00Z">
        <w:r w:rsidRPr="00D468F0" w:rsidDel="00971984">
          <w:rPr>
            <w:rFonts w:ascii="Times New Roman" w:hAnsi="Times New Roman" w:cs="Times New Roman"/>
            <w:sz w:val="24"/>
            <w:szCs w:val="24"/>
            <w:shd w:val="clear" w:color="auto" w:fill="FFFFFF"/>
            <w:rPrChange w:id="1031" w:author="NaYEeM" w:date="2019-07-10T01:42:00Z">
              <w:rPr>
                <w:rFonts w:ascii="Times New Roman" w:hAnsi="Times New Roman" w:cs="Times New Roman"/>
                <w:color w:val="000000"/>
                <w:sz w:val="24"/>
                <w:szCs w:val="24"/>
                <w:shd w:val="clear" w:color="auto" w:fill="FFFFFF"/>
              </w:rPr>
            </w:rPrChange>
          </w:rPr>
          <w:delText xml:space="preserve">than five then </w:delText>
        </w:r>
      </w:del>
      <w:del w:id="1032" w:author="NaYEeM" w:date="2020-01-16T10:59:00Z">
        <w:r w:rsidRPr="00D468F0" w:rsidDel="00881212">
          <w:rPr>
            <w:rFonts w:ascii="Times New Roman" w:hAnsi="Times New Roman" w:cs="Times New Roman"/>
            <w:sz w:val="24"/>
            <w:szCs w:val="24"/>
            <w:shd w:val="clear" w:color="auto" w:fill="FFFFFF"/>
            <w:rPrChange w:id="1033" w:author="NaYEeM" w:date="2019-07-10T01:42:00Z">
              <w:rPr>
                <w:rFonts w:ascii="Times New Roman" w:hAnsi="Times New Roman" w:cs="Times New Roman"/>
                <w:color w:val="000000"/>
                <w:sz w:val="24"/>
                <w:szCs w:val="24"/>
                <w:shd w:val="clear" w:color="auto" w:fill="FFFFFF"/>
              </w:rPr>
            </w:rPrChange>
          </w:rPr>
          <w:delText>53.62</w:delText>
        </w:r>
      </w:del>
      <w:del w:id="1034" w:author="NaYEeM" w:date="2020-01-17T18:29:00Z">
        <w:r w:rsidRPr="00D468F0" w:rsidDel="00971984">
          <w:rPr>
            <w:rFonts w:ascii="Times New Roman" w:hAnsi="Times New Roman" w:cs="Times New Roman"/>
            <w:sz w:val="24"/>
            <w:szCs w:val="24"/>
            <w:shd w:val="clear" w:color="auto" w:fill="FFFFFF"/>
            <w:rPrChange w:id="1035" w:author="NaYEeM" w:date="2019-07-10T01:42:00Z">
              <w:rPr>
                <w:rFonts w:ascii="Times New Roman" w:hAnsi="Times New Roman" w:cs="Times New Roman"/>
                <w:color w:val="000000"/>
                <w:sz w:val="24"/>
                <w:szCs w:val="24"/>
                <w:shd w:val="clear" w:color="auto" w:fill="FFFFFF"/>
              </w:rPr>
            </w:rPrChange>
          </w:rPr>
          <w:delText xml:space="preserve">% of children are exclusively breastfed and </w:delText>
        </w:r>
      </w:del>
      <w:del w:id="1036" w:author="NaYEeM" w:date="2020-01-16T10:59:00Z">
        <w:r w:rsidRPr="00D468F0" w:rsidDel="00881212">
          <w:rPr>
            <w:rFonts w:ascii="Times New Roman" w:hAnsi="Times New Roman" w:cs="Times New Roman"/>
            <w:sz w:val="24"/>
            <w:szCs w:val="24"/>
            <w:shd w:val="clear" w:color="auto" w:fill="FFFFFF"/>
            <w:rPrChange w:id="1037" w:author="NaYEeM" w:date="2019-07-10T01:42:00Z">
              <w:rPr>
                <w:rFonts w:ascii="Times New Roman" w:hAnsi="Times New Roman" w:cs="Times New Roman"/>
                <w:color w:val="000000"/>
                <w:sz w:val="24"/>
                <w:szCs w:val="24"/>
                <w:shd w:val="clear" w:color="auto" w:fill="FFFFFF"/>
              </w:rPr>
            </w:rPrChange>
          </w:rPr>
          <w:delText>44.58</w:delText>
        </w:r>
      </w:del>
      <w:del w:id="1038" w:author="NaYEeM" w:date="2020-01-17T18:29:00Z">
        <w:r w:rsidRPr="00D468F0" w:rsidDel="00971984">
          <w:rPr>
            <w:rFonts w:ascii="Times New Roman" w:hAnsi="Times New Roman" w:cs="Times New Roman"/>
            <w:sz w:val="24"/>
            <w:szCs w:val="24"/>
            <w:shd w:val="clear" w:color="auto" w:fill="FFFFFF"/>
            <w:rPrChange w:id="1039" w:author="NaYEeM" w:date="2019-07-10T01:42:00Z">
              <w:rPr>
                <w:rFonts w:ascii="Times New Roman" w:hAnsi="Times New Roman" w:cs="Times New Roman"/>
                <w:color w:val="000000"/>
                <w:sz w:val="24"/>
                <w:szCs w:val="24"/>
                <w:shd w:val="clear" w:color="auto" w:fill="FFFFFF"/>
              </w:rPr>
            </w:rPrChange>
          </w:rPr>
          <w:delText xml:space="preserve">% are non-exclusively breastfed if the family size is </w:delText>
        </w:r>
      </w:del>
      <w:del w:id="1040" w:author="NaYEeM" w:date="2020-01-16T10:59:00Z">
        <w:r w:rsidRPr="00D468F0" w:rsidDel="00881212">
          <w:rPr>
            <w:rFonts w:ascii="Times New Roman" w:hAnsi="Times New Roman" w:cs="Times New Roman"/>
            <w:sz w:val="24"/>
            <w:szCs w:val="24"/>
            <w:shd w:val="clear" w:color="auto" w:fill="FFFFFF"/>
            <w:rPrChange w:id="1041" w:author="NaYEeM" w:date="2019-07-10T01:42:00Z">
              <w:rPr>
                <w:rFonts w:ascii="Times New Roman" w:hAnsi="Times New Roman" w:cs="Times New Roman"/>
                <w:color w:val="000000"/>
                <w:sz w:val="24"/>
                <w:szCs w:val="24"/>
                <w:shd w:val="clear" w:color="auto" w:fill="FFFFFF"/>
              </w:rPr>
            </w:rPrChange>
          </w:rPr>
          <w:delText>less than</w:delText>
        </w:r>
      </w:del>
      <w:del w:id="1042" w:author="NaYEeM" w:date="2020-01-17T18:29:00Z">
        <w:r w:rsidRPr="00D468F0" w:rsidDel="00971984">
          <w:rPr>
            <w:rFonts w:ascii="Times New Roman" w:hAnsi="Times New Roman" w:cs="Times New Roman"/>
            <w:sz w:val="24"/>
            <w:szCs w:val="24"/>
            <w:shd w:val="clear" w:color="auto" w:fill="FFFFFF"/>
            <w:rPrChange w:id="1043" w:author="NaYEeM" w:date="2019-07-10T01:42:00Z">
              <w:rPr>
                <w:rFonts w:ascii="Times New Roman" w:hAnsi="Times New Roman" w:cs="Times New Roman"/>
                <w:color w:val="000000"/>
                <w:sz w:val="24"/>
                <w:szCs w:val="24"/>
                <w:shd w:val="clear" w:color="auto" w:fill="FFFFFF"/>
              </w:rPr>
            </w:rPrChange>
          </w:rPr>
          <w:delText xml:space="preserve"> five.</w:delText>
        </w:r>
      </w:del>
      <w:moveToRangeStart w:id="1044" w:author="NaYEeM" w:date="2019-06-28T02:02:00Z" w:name="move12579794"/>
      <w:moveTo w:id="1045" w:author="NaYEeM" w:date="2019-06-28T02:02:00Z">
        <w:del w:id="1046" w:author="NaYEeM" w:date="2020-01-13T09:15:00Z">
          <w:r w:rsidR="006C20AD" w:rsidRPr="00D468F0" w:rsidDel="00354FBD">
            <w:rPr>
              <w:rFonts w:ascii="Times New Roman" w:hAnsi="Times New Roman" w:cs="Times New Roman"/>
              <w:sz w:val="24"/>
              <w:szCs w:val="24"/>
            </w:rPr>
            <w:delText xml:space="preserve">Figure 4 shows that the administrative division-wise EBF. </w:delText>
          </w:r>
        </w:del>
        <w:del w:id="1047" w:author="NaYEeM" w:date="2020-01-16T00:52:00Z">
          <w:r w:rsidR="006C20AD" w:rsidRPr="00D468F0" w:rsidDel="00F96DA5">
            <w:rPr>
              <w:rFonts w:ascii="Times New Roman" w:hAnsi="Times New Roman" w:cs="Times New Roman"/>
              <w:sz w:val="24"/>
              <w:szCs w:val="24"/>
            </w:rPr>
            <w:delText>Rangpur division had the highest exclusive breastfeeding babies among all other division in Bangladesh. The results indicated that more than half of the babies in the Rangpur division were exclusively breastfed; with percentage estimates for these regions being 64.02%. The lowest percentage was recorded in Barisal division, 30.68%, while for Chittagong, Dhaka, Khulna, Rajshahi and Sylhet rates of attrition were 53.31%, 35.91%, 61.57%, 47.42%, and 60.41% respectively.</w:delText>
          </w:r>
        </w:del>
      </w:moveTo>
    </w:p>
    <w:moveToRangeEnd w:id="1044"/>
    <w:p w14:paraId="5614F13E" w14:textId="26874024" w:rsidR="005849F2" w:rsidRPr="00D468F0" w:rsidDel="0004378B" w:rsidRDefault="005849F2" w:rsidP="00923FC4">
      <w:pPr>
        <w:spacing w:after="0" w:line="240" w:lineRule="auto"/>
        <w:jc w:val="both"/>
        <w:rPr>
          <w:del w:id="1048" w:author="NaYEeM" w:date="2019-07-10T00:09:00Z"/>
          <w:rFonts w:ascii="Times New Roman" w:hAnsi="Times New Roman" w:cs="Times New Roman"/>
          <w:sz w:val="24"/>
          <w:szCs w:val="24"/>
          <w:shd w:val="clear" w:color="auto" w:fill="FFFFFF"/>
        </w:rPr>
      </w:pPr>
    </w:p>
    <w:p w14:paraId="2DB4607F" w14:textId="77777777" w:rsidR="0004378B" w:rsidRPr="00D468F0" w:rsidRDefault="0004378B" w:rsidP="00923FC4">
      <w:pPr>
        <w:shd w:val="clear" w:color="auto" w:fill="FFFFFF"/>
        <w:spacing w:after="0" w:line="240" w:lineRule="auto"/>
        <w:jc w:val="both"/>
        <w:rPr>
          <w:ins w:id="1049" w:author="NaYEeM" w:date="2019-07-10T00:09:00Z"/>
          <w:rFonts w:ascii="Times New Roman" w:hAnsi="Times New Roman" w:cs="Times New Roman"/>
          <w:sz w:val="24"/>
          <w:szCs w:val="24"/>
          <w:shd w:val="clear" w:color="auto" w:fill="FFFFFF"/>
          <w:rPrChange w:id="1050" w:author="NaYEeM" w:date="2019-07-10T01:42:00Z">
            <w:rPr>
              <w:ins w:id="1051" w:author="NaYEeM" w:date="2019-07-10T00:09:00Z"/>
              <w:rFonts w:ascii="Times New Roman" w:hAnsi="Times New Roman" w:cs="Times New Roman"/>
              <w:color w:val="000000"/>
              <w:sz w:val="24"/>
              <w:szCs w:val="24"/>
              <w:shd w:val="clear" w:color="auto" w:fill="FFFFFF"/>
            </w:rPr>
          </w:rPrChange>
        </w:rPr>
      </w:pPr>
    </w:p>
    <w:p w14:paraId="66829198" w14:textId="52563837" w:rsidR="00826694" w:rsidRPr="00D468F0" w:rsidDel="002E6CAE" w:rsidRDefault="00826694" w:rsidP="00923FC4">
      <w:pPr>
        <w:shd w:val="clear" w:color="auto" w:fill="FFFFFF"/>
        <w:spacing w:after="0" w:line="240" w:lineRule="auto"/>
        <w:jc w:val="both"/>
        <w:rPr>
          <w:del w:id="1052" w:author="NaYEeM" w:date="2019-07-09T23:57:00Z"/>
          <w:rFonts w:ascii="Times New Roman" w:hAnsi="Times New Roman" w:cs="Times New Roman"/>
          <w:sz w:val="24"/>
          <w:szCs w:val="24"/>
        </w:rPr>
      </w:pPr>
    </w:p>
    <w:p w14:paraId="052102F3" w14:textId="4F2E5C30" w:rsidR="005F7198" w:rsidRPr="00D468F0" w:rsidRDefault="005F7198" w:rsidP="00923FC4">
      <w:pPr>
        <w:spacing w:after="0" w:line="240" w:lineRule="auto"/>
        <w:jc w:val="both"/>
        <w:rPr>
          <w:rFonts w:ascii="Times New Roman" w:hAnsi="Times New Roman" w:cs="Times New Roman"/>
          <w:b/>
          <w:bCs/>
          <w:sz w:val="24"/>
          <w:szCs w:val="24"/>
        </w:rPr>
      </w:pPr>
      <w:r w:rsidRPr="00D468F0">
        <w:rPr>
          <w:rFonts w:ascii="Times New Roman" w:hAnsi="Times New Roman" w:cs="Times New Roman"/>
          <w:b/>
          <w:bCs/>
          <w:sz w:val="24"/>
          <w:szCs w:val="24"/>
        </w:rPr>
        <w:t xml:space="preserve">Table 1: Chi-Square test for identifying </w:t>
      </w:r>
      <w:r w:rsidR="00BE5D2D" w:rsidRPr="00D468F0">
        <w:rPr>
          <w:rFonts w:ascii="Times New Roman" w:hAnsi="Times New Roman" w:cs="Times New Roman"/>
          <w:b/>
          <w:bCs/>
          <w:sz w:val="24"/>
          <w:szCs w:val="24"/>
        </w:rPr>
        <w:t>maternal</w:t>
      </w:r>
      <w:r w:rsidRPr="00D468F0">
        <w:rPr>
          <w:rFonts w:ascii="Times New Roman" w:hAnsi="Times New Roman" w:cs="Times New Roman"/>
          <w:b/>
          <w:bCs/>
          <w:sz w:val="24"/>
          <w:szCs w:val="24"/>
        </w:rPr>
        <w:t xml:space="preserve"> characteristics associate with exclus</w:t>
      </w:r>
      <w:r w:rsidR="00BE5D2D" w:rsidRPr="00D468F0">
        <w:rPr>
          <w:rFonts w:ascii="Times New Roman" w:hAnsi="Times New Roman" w:cs="Times New Roman"/>
          <w:b/>
          <w:bCs/>
          <w:sz w:val="24"/>
          <w:szCs w:val="24"/>
        </w:rPr>
        <w:t>i</w:t>
      </w:r>
      <w:r w:rsidRPr="00D468F0">
        <w:rPr>
          <w:rFonts w:ascii="Times New Roman" w:hAnsi="Times New Roman" w:cs="Times New Roman"/>
          <w:b/>
          <w:bCs/>
          <w:sz w:val="24"/>
          <w:szCs w:val="24"/>
        </w:rPr>
        <w:t>ve breastfeeding among infant in Bangladesh</w:t>
      </w:r>
    </w:p>
    <w:tbl>
      <w:tblPr>
        <w:tblStyle w:val="PlainTable2"/>
        <w:tblW w:w="9355" w:type="dxa"/>
        <w:tblLook w:val="04A0" w:firstRow="1" w:lastRow="0" w:firstColumn="1" w:lastColumn="0" w:noHBand="0" w:noVBand="1"/>
        <w:tblPrChange w:id="1053" w:author="NaYEeM" w:date="2020-01-18T22:37:00Z">
          <w:tblPr>
            <w:tblStyle w:val="TableGrid"/>
            <w:tblW w:w="0" w:type="auto"/>
            <w:tblInd w:w="0" w:type="dxa"/>
            <w:tblLook w:val="04A0" w:firstRow="1" w:lastRow="0" w:firstColumn="1" w:lastColumn="0" w:noHBand="0" w:noVBand="1"/>
          </w:tblPr>
        </w:tblPrChange>
      </w:tblPr>
      <w:tblGrid>
        <w:gridCol w:w="2785"/>
        <w:gridCol w:w="2070"/>
        <w:gridCol w:w="2250"/>
        <w:gridCol w:w="2250"/>
        <w:tblGridChange w:id="1054">
          <w:tblGrid>
            <w:gridCol w:w="2096"/>
            <w:gridCol w:w="689"/>
            <w:gridCol w:w="863"/>
            <w:gridCol w:w="1207"/>
            <w:gridCol w:w="531"/>
            <w:gridCol w:w="7"/>
            <w:gridCol w:w="1712"/>
            <w:gridCol w:w="442"/>
            <w:gridCol w:w="7"/>
            <w:gridCol w:w="1801"/>
          </w:tblGrid>
        </w:tblGridChange>
      </w:tblGrid>
      <w:tr w:rsidR="00034BE4" w:rsidRPr="004E0D3F" w14:paraId="62A8FAC3" w14:textId="77777777" w:rsidTr="004E0D3F">
        <w:trPr>
          <w:cnfStyle w:val="100000000000" w:firstRow="1" w:lastRow="0" w:firstColumn="0" w:lastColumn="0" w:oddVBand="0" w:evenVBand="0" w:oddHBand="0" w:evenHBand="0" w:firstRowFirstColumn="0" w:firstRowLastColumn="0" w:lastRowFirstColumn="0" w:lastRowLastColumn="0"/>
          <w:trPrChange w:id="1055"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056" w:author="NaYEeM" w:date="2020-01-18T22:37:00Z">
              <w:tcPr>
                <w:tcW w:w="2096" w:type="dxa"/>
              </w:tcPr>
            </w:tcPrChange>
          </w:tcPr>
          <w:p w14:paraId="5E7AC5EB" w14:textId="77777777" w:rsidR="00034BE4" w:rsidRPr="004E0D3F" w:rsidRDefault="00034BE4">
            <w:pPr>
              <w:jc w:val="both"/>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sz w:val="24"/>
                <w:szCs w:val="24"/>
              </w:rPr>
              <w:pPrChange w:id="1057" w:author="NaYEeM" w:date="2019-07-09T12:49:00Z">
                <w:pPr>
                  <w:jc w:val="center"/>
                  <w:cnfStyle w:val="101000000000" w:firstRow="1" w:lastRow="0" w:firstColumn="1" w:lastColumn="0" w:oddVBand="0" w:evenVBand="0" w:oddHBand="0" w:evenHBand="0" w:firstRowFirstColumn="0" w:firstRowLastColumn="0" w:lastRowFirstColumn="0" w:lastRowLastColumn="0"/>
                </w:pPr>
              </w:pPrChange>
            </w:pPr>
            <w:r w:rsidRPr="004E0D3F">
              <w:rPr>
                <w:rFonts w:ascii="Times New Roman" w:hAnsi="Times New Roman" w:cs="Times New Roman"/>
                <w:sz w:val="24"/>
                <w:szCs w:val="24"/>
              </w:rPr>
              <w:t>Characteristics</w:t>
            </w:r>
          </w:p>
        </w:tc>
        <w:tc>
          <w:tcPr>
            <w:tcW w:w="2070" w:type="dxa"/>
            <w:tcPrChange w:id="1058" w:author="NaYEeM" w:date="2020-01-18T22:37:00Z">
              <w:tcPr>
                <w:tcW w:w="1552" w:type="dxa"/>
                <w:gridSpan w:val="2"/>
              </w:tcPr>
            </w:tcPrChange>
          </w:tcPr>
          <w:p w14:paraId="2707B791" w14:textId="77777777" w:rsidR="00034BE4" w:rsidRPr="004E0D3F" w:rsidRDefault="00034B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059" w:author="NaYEeM" w:date="2019-07-09T12:49:00Z">
                <w:pPr>
                  <w:jc w:val="center"/>
                  <w:cnfStyle w:val="100000000000" w:firstRow="1" w:lastRow="0" w:firstColumn="0" w:lastColumn="0" w:oddVBand="0" w:evenVBand="0" w:oddHBand="0" w:evenHBand="0" w:firstRowFirstColumn="0" w:firstRowLastColumn="0" w:lastRowFirstColumn="0" w:lastRowLastColumn="0"/>
                </w:pPr>
              </w:pPrChange>
            </w:pPr>
            <w:r w:rsidRPr="004E0D3F">
              <w:rPr>
                <w:rFonts w:ascii="Times New Roman" w:hAnsi="Times New Roman" w:cs="Times New Roman"/>
                <w:sz w:val="24"/>
                <w:szCs w:val="24"/>
              </w:rPr>
              <w:t>EBF (%)</w:t>
            </w:r>
          </w:p>
        </w:tc>
        <w:tc>
          <w:tcPr>
            <w:tcW w:w="2250" w:type="dxa"/>
            <w:tcPrChange w:id="1060" w:author="NaYEeM" w:date="2020-01-18T22:37:00Z">
              <w:tcPr>
                <w:tcW w:w="1745" w:type="dxa"/>
                <w:gridSpan w:val="3"/>
              </w:tcPr>
            </w:tcPrChange>
          </w:tcPr>
          <w:p w14:paraId="6E19FE6E" w14:textId="77777777" w:rsidR="00034BE4" w:rsidRPr="004E0D3F" w:rsidRDefault="00034B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061" w:author="NaYEeM" w:date="2019-07-09T12:49:00Z">
                <w:pPr>
                  <w:jc w:val="center"/>
                  <w:cnfStyle w:val="100000000000" w:firstRow="1" w:lastRow="0" w:firstColumn="0" w:lastColumn="0" w:oddVBand="0" w:evenVBand="0" w:oddHBand="0" w:evenHBand="0" w:firstRowFirstColumn="0" w:firstRowLastColumn="0" w:lastRowFirstColumn="0" w:lastRowLastColumn="0"/>
                </w:pPr>
              </w:pPrChange>
            </w:pPr>
            <w:r w:rsidRPr="004E0D3F">
              <w:rPr>
                <w:rFonts w:ascii="Times New Roman" w:hAnsi="Times New Roman" w:cs="Times New Roman"/>
                <w:sz w:val="24"/>
                <w:szCs w:val="24"/>
              </w:rPr>
              <w:t>Non-EBF (%)</w:t>
            </w:r>
          </w:p>
        </w:tc>
        <w:tc>
          <w:tcPr>
            <w:tcW w:w="2250" w:type="dxa"/>
            <w:tcPrChange w:id="1062" w:author="NaYEeM" w:date="2020-01-18T22:37:00Z">
              <w:tcPr>
                <w:tcW w:w="2161" w:type="dxa"/>
                <w:gridSpan w:val="3"/>
              </w:tcPr>
            </w:tcPrChange>
          </w:tcPr>
          <w:p w14:paraId="7684E097" w14:textId="185A869C" w:rsidR="00034BE4" w:rsidRPr="004E0D3F" w:rsidRDefault="00034B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063" w:author="NaYEeM" w:date="2019-07-09T12:49:00Z">
                <w:pPr>
                  <w:jc w:val="center"/>
                  <w:cnfStyle w:val="100000000000" w:firstRow="1" w:lastRow="0" w:firstColumn="0" w:lastColumn="0" w:oddVBand="0" w:evenVBand="0" w:oddHBand="0" w:evenHBand="0" w:firstRowFirstColumn="0" w:firstRowLastColumn="0" w:lastRowFirstColumn="0" w:lastRowLastColumn="0"/>
                </w:pPr>
              </w:pPrChange>
            </w:pPr>
            <w:r w:rsidRPr="004E0D3F">
              <w:rPr>
                <w:rFonts w:ascii="Times New Roman" w:hAnsi="Times New Roman" w:cs="Times New Roman"/>
                <w:sz w:val="24"/>
                <w:szCs w:val="24"/>
              </w:rPr>
              <w:t>P-Value*</w:t>
            </w:r>
          </w:p>
        </w:tc>
      </w:tr>
      <w:tr w:rsidR="00034BE4" w:rsidRPr="004E0D3F" w14:paraId="7358C0E8" w14:textId="77777777" w:rsidTr="004E0D3F">
        <w:trPr>
          <w:cnfStyle w:val="000000100000" w:firstRow="0" w:lastRow="0" w:firstColumn="0" w:lastColumn="0" w:oddVBand="0" w:evenVBand="0" w:oddHBand="1" w:evenHBand="0" w:firstRowFirstColumn="0" w:firstRowLastColumn="0" w:lastRowFirstColumn="0" w:lastRowLastColumn="0"/>
          <w:trPrChange w:id="1064"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065" w:author="NaYEeM" w:date="2020-01-18T22:37:00Z">
              <w:tcPr>
                <w:tcW w:w="2096" w:type="dxa"/>
              </w:tcPr>
            </w:tcPrChange>
          </w:tcPr>
          <w:p w14:paraId="0D766126" w14:textId="7B491114" w:rsidR="00034BE4" w:rsidRPr="004E0D3F" w:rsidRDefault="00034BE4">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Change w:id="1066" w:author="NaYEeM" w:date="2019-07-09T12:49:00Z">
                <w:pPr>
                  <w:cnfStyle w:val="001000100000" w:firstRow="0" w:lastRow="0" w:firstColumn="1" w:lastColumn="0" w:oddVBand="0" w:evenVBand="0" w:oddHBand="1" w:evenHBand="0" w:firstRowFirstColumn="0" w:firstRowLastColumn="0" w:lastRowFirstColumn="0" w:lastRowLastColumn="0"/>
                </w:pPr>
              </w:pPrChange>
            </w:pPr>
            <w:r w:rsidRPr="004E0D3F">
              <w:rPr>
                <w:rFonts w:ascii="Times New Roman" w:hAnsi="Times New Roman" w:cs="Times New Roman"/>
                <w:sz w:val="24"/>
                <w:szCs w:val="24"/>
              </w:rPr>
              <w:t>Number</w:t>
            </w:r>
          </w:p>
        </w:tc>
        <w:tc>
          <w:tcPr>
            <w:tcW w:w="2070" w:type="dxa"/>
            <w:tcPrChange w:id="1067" w:author="NaYEeM" w:date="2020-01-18T22:37:00Z">
              <w:tcPr>
                <w:tcW w:w="1552" w:type="dxa"/>
                <w:gridSpan w:val="2"/>
              </w:tcPr>
            </w:tcPrChange>
          </w:tcPr>
          <w:p w14:paraId="11799519" w14:textId="3B640734" w:rsidR="00034BE4" w:rsidRPr="004E0D3F" w:rsidRDefault="00034B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068"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1069" w:author="NaYEeM" w:date="2020-01-18T22:34:00Z">
              <w:r w:rsidRPr="004E0D3F" w:rsidDel="00CB6C47">
                <w:rPr>
                  <w:rFonts w:ascii="Times New Roman" w:hAnsi="Times New Roman" w:cs="Times New Roman"/>
                  <w:sz w:val="24"/>
                  <w:szCs w:val="24"/>
                </w:rPr>
                <w:delText>3</w:delText>
              </w:r>
            </w:del>
            <w:del w:id="1070" w:author="NaYEeM" w:date="2019-11-19T22:31:00Z">
              <w:r w:rsidRPr="004E0D3F" w:rsidDel="00550EA2">
                <w:rPr>
                  <w:rFonts w:ascii="Times New Roman" w:hAnsi="Times New Roman" w:cs="Times New Roman"/>
                  <w:sz w:val="24"/>
                  <w:szCs w:val="24"/>
                </w:rPr>
                <w:delText>87</w:delText>
              </w:r>
            </w:del>
            <w:del w:id="1071" w:author="NaYEeM" w:date="2020-01-18T22:34:00Z">
              <w:r w:rsidRPr="004E0D3F" w:rsidDel="00CB6C47">
                <w:rPr>
                  <w:rFonts w:ascii="Times New Roman" w:hAnsi="Times New Roman" w:cs="Times New Roman"/>
                  <w:sz w:val="24"/>
                  <w:szCs w:val="24"/>
                </w:rPr>
                <w:delText xml:space="preserve"> (</w:delText>
              </w:r>
            </w:del>
            <w:del w:id="1072" w:author="NaYEeM" w:date="2019-11-19T22:31:00Z">
              <w:r w:rsidRPr="004E0D3F" w:rsidDel="00550EA2">
                <w:rPr>
                  <w:rFonts w:ascii="Times New Roman" w:hAnsi="Times New Roman" w:cs="Times New Roman"/>
                  <w:sz w:val="24"/>
                  <w:szCs w:val="24"/>
                </w:rPr>
                <w:delText>48.00</w:delText>
              </w:r>
            </w:del>
            <w:del w:id="1073" w:author="NaYEeM" w:date="2020-01-18T22:34:00Z">
              <w:r w:rsidRPr="004E0D3F" w:rsidDel="00CB6C47">
                <w:rPr>
                  <w:rFonts w:ascii="Times New Roman" w:hAnsi="Times New Roman" w:cs="Times New Roman"/>
                  <w:sz w:val="24"/>
                  <w:szCs w:val="24"/>
                </w:rPr>
                <w:delText>)</w:delText>
              </w:r>
            </w:del>
          </w:p>
        </w:tc>
        <w:tc>
          <w:tcPr>
            <w:tcW w:w="2250" w:type="dxa"/>
            <w:tcPrChange w:id="1074" w:author="NaYEeM" w:date="2020-01-18T22:37:00Z">
              <w:tcPr>
                <w:tcW w:w="1745" w:type="dxa"/>
                <w:gridSpan w:val="3"/>
              </w:tcPr>
            </w:tcPrChange>
          </w:tcPr>
          <w:p w14:paraId="00598C98" w14:textId="4A4D2FF7" w:rsidR="00034BE4" w:rsidRPr="004E0D3F" w:rsidRDefault="00034B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075"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1076" w:author="NaYEeM" w:date="2019-11-19T22:31:00Z">
              <w:r w:rsidRPr="004E0D3F" w:rsidDel="00550EA2">
                <w:rPr>
                  <w:rFonts w:ascii="Times New Roman" w:hAnsi="Times New Roman" w:cs="Times New Roman"/>
                  <w:sz w:val="24"/>
                  <w:szCs w:val="24"/>
                </w:rPr>
                <w:delText>376</w:delText>
              </w:r>
            </w:del>
            <w:del w:id="1077" w:author="NaYEeM" w:date="2020-01-18T22:34:00Z">
              <w:r w:rsidRPr="004E0D3F" w:rsidDel="00CB6C47">
                <w:rPr>
                  <w:rFonts w:ascii="Times New Roman" w:hAnsi="Times New Roman" w:cs="Times New Roman"/>
                  <w:sz w:val="24"/>
                  <w:szCs w:val="24"/>
                </w:rPr>
                <w:delText xml:space="preserve"> (</w:delText>
              </w:r>
            </w:del>
            <w:del w:id="1078" w:author="NaYEeM" w:date="2019-11-19T22:31:00Z">
              <w:r w:rsidRPr="004E0D3F" w:rsidDel="00550EA2">
                <w:rPr>
                  <w:rFonts w:ascii="Times New Roman" w:hAnsi="Times New Roman" w:cs="Times New Roman"/>
                  <w:sz w:val="24"/>
                  <w:szCs w:val="24"/>
                </w:rPr>
                <w:delText>52.00</w:delText>
              </w:r>
            </w:del>
            <w:del w:id="1079" w:author="NaYEeM" w:date="2020-01-18T22:34:00Z">
              <w:r w:rsidRPr="004E0D3F" w:rsidDel="00CB6C47">
                <w:rPr>
                  <w:rFonts w:ascii="Times New Roman" w:hAnsi="Times New Roman" w:cs="Times New Roman"/>
                  <w:sz w:val="24"/>
                  <w:szCs w:val="24"/>
                </w:rPr>
                <w:delText>)</w:delText>
              </w:r>
            </w:del>
          </w:p>
        </w:tc>
        <w:tc>
          <w:tcPr>
            <w:tcW w:w="2250" w:type="dxa"/>
            <w:tcPrChange w:id="1080" w:author="NaYEeM" w:date="2020-01-18T22:37:00Z">
              <w:tcPr>
                <w:tcW w:w="2161" w:type="dxa"/>
                <w:gridSpan w:val="3"/>
              </w:tcPr>
            </w:tcPrChange>
          </w:tcPr>
          <w:p w14:paraId="11368353" w14:textId="44FEDBF1" w:rsidR="00034BE4" w:rsidRPr="004E0D3F" w:rsidRDefault="00034B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081"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1082" w:author="NaYEeM" w:date="2020-01-18T22:34:00Z">
              <w:r w:rsidRPr="004E0D3F" w:rsidDel="00CB6C47">
                <w:rPr>
                  <w:rFonts w:ascii="Times New Roman" w:hAnsi="Times New Roman" w:cs="Times New Roman"/>
                  <w:sz w:val="24"/>
                  <w:szCs w:val="24"/>
                </w:rPr>
                <w:delText>-</w:delText>
              </w:r>
            </w:del>
          </w:p>
        </w:tc>
      </w:tr>
      <w:tr w:rsidR="00CB6C47" w:rsidRPr="004E0D3F" w14:paraId="21F6ACD7" w14:textId="77777777" w:rsidTr="004E0D3F">
        <w:tblPrEx>
          <w:tblPrExChange w:id="1083" w:author="NaYEeM" w:date="2020-01-18T22:37:00Z">
            <w:tblPrEx>
              <w:tblW w:w="9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84" w:author="NaYEeM" w:date="2020-01-18T22:34:00Z"/>
        </w:trPr>
        <w:tc>
          <w:tcPr>
            <w:cnfStyle w:val="001000000000" w:firstRow="0" w:lastRow="0" w:firstColumn="1" w:lastColumn="0" w:oddVBand="0" w:evenVBand="0" w:oddHBand="0" w:evenHBand="0" w:firstRowFirstColumn="0" w:firstRowLastColumn="0" w:lastRowFirstColumn="0" w:lastRowLastColumn="0"/>
            <w:tcW w:w="0" w:type="dxa"/>
            <w:tcPrChange w:id="1085" w:author="NaYEeM" w:date="2020-01-18T22:37:00Z">
              <w:tcPr>
                <w:tcW w:w="2785" w:type="dxa"/>
                <w:gridSpan w:val="2"/>
                <w:shd w:val="clear" w:color="auto" w:fill="F2F2F2" w:themeFill="background1" w:themeFillShade="F2"/>
              </w:tcPr>
            </w:tcPrChange>
          </w:tcPr>
          <w:p w14:paraId="382231A7" w14:textId="77777777" w:rsidR="00CB6C47" w:rsidRPr="004E0D3F" w:rsidRDefault="00CB6C47" w:rsidP="00CB6C47">
            <w:pPr>
              <w:jc w:val="both"/>
              <w:rPr>
                <w:ins w:id="1086" w:author="NaYEeM" w:date="2020-01-18T22:34:00Z"/>
                <w:rFonts w:ascii="Times New Roman" w:hAnsi="Times New Roman" w:cs="Times New Roman"/>
                <w:b w:val="0"/>
                <w:bCs w:val="0"/>
                <w:sz w:val="24"/>
                <w:szCs w:val="24"/>
              </w:rPr>
            </w:pPr>
          </w:p>
        </w:tc>
        <w:tc>
          <w:tcPr>
            <w:tcW w:w="0" w:type="dxa"/>
            <w:tcPrChange w:id="1087" w:author="NaYEeM" w:date="2020-01-18T22:37:00Z">
              <w:tcPr>
                <w:tcW w:w="2070" w:type="dxa"/>
                <w:gridSpan w:val="2"/>
                <w:shd w:val="clear" w:color="auto" w:fill="F2F2F2" w:themeFill="background1" w:themeFillShade="F2"/>
              </w:tcPr>
            </w:tcPrChange>
          </w:tcPr>
          <w:p w14:paraId="12D7A6B1" w14:textId="10274B53" w:rsidR="00CB6C47" w:rsidRPr="004E0D3F" w:rsidRDefault="00CB6C47" w:rsidP="00CB6C47">
            <w:pPr>
              <w:jc w:val="both"/>
              <w:cnfStyle w:val="000000000000" w:firstRow="0" w:lastRow="0" w:firstColumn="0" w:lastColumn="0" w:oddVBand="0" w:evenVBand="0" w:oddHBand="0" w:evenHBand="0" w:firstRowFirstColumn="0" w:firstRowLastColumn="0" w:lastRowFirstColumn="0" w:lastRowLastColumn="0"/>
              <w:rPr>
                <w:ins w:id="1088" w:author="NaYEeM" w:date="2020-01-18T22:34:00Z"/>
                <w:rFonts w:ascii="Times New Roman" w:hAnsi="Times New Roman" w:cs="Times New Roman"/>
                <w:sz w:val="24"/>
                <w:szCs w:val="24"/>
                <w:rPrChange w:id="1089" w:author="NaYEeM" w:date="2020-01-18T22:37:00Z">
                  <w:rPr>
                    <w:ins w:id="1090" w:author="NaYEeM" w:date="2020-01-18T22:34:00Z"/>
                    <w:rFonts w:ascii="Times New Roman" w:hAnsi="Times New Roman" w:cs="Times New Roman"/>
                    <w:sz w:val="24"/>
                    <w:szCs w:val="24"/>
                    <w:highlight w:val="yellow"/>
                  </w:rPr>
                </w:rPrChange>
              </w:rPr>
            </w:pPr>
            <w:ins w:id="1091" w:author="NaYEeM" w:date="2020-01-18T22:34:00Z">
              <w:r w:rsidRPr="004E0D3F">
                <w:rPr>
                  <w:rFonts w:ascii="Times New Roman" w:hAnsi="Times New Roman" w:cs="Times New Roman"/>
                  <w:sz w:val="24"/>
                  <w:szCs w:val="24"/>
                  <w:rPrChange w:id="1092" w:author="NaYEeM" w:date="2020-01-18T22:37:00Z">
                    <w:rPr>
                      <w:rFonts w:ascii="Times New Roman" w:hAnsi="Times New Roman" w:cs="Times New Roman"/>
                      <w:sz w:val="24"/>
                      <w:szCs w:val="24"/>
                      <w:highlight w:val="yellow"/>
                    </w:rPr>
                  </w:rPrChange>
                </w:rPr>
                <w:t>375 (55.30)</w:t>
              </w:r>
            </w:ins>
          </w:p>
        </w:tc>
        <w:tc>
          <w:tcPr>
            <w:tcW w:w="0" w:type="dxa"/>
            <w:tcPrChange w:id="1093" w:author="NaYEeM" w:date="2020-01-18T22:37:00Z">
              <w:tcPr>
                <w:tcW w:w="2250" w:type="dxa"/>
                <w:gridSpan w:val="3"/>
                <w:shd w:val="clear" w:color="auto" w:fill="F2F2F2" w:themeFill="background1" w:themeFillShade="F2"/>
              </w:tcPr>
            </w:tcPrChange>
          </w:tcPr>
          <w:p w14:paraId="762291AA" w14:textId="4E817669" w:rsidR="00CB6C47" w:rsidRPr="004E0D3F" w:rsidRDefault="00CB6C47" w:rsidP="00CB6C47">
            <w:pPr>
              <w:jc w:val="both"/>
              <w:cnfStyle w:val="000000000000" w:firstRow="0" w:lastRow="0" w:firstColumn="0" w:lastColumn="0" w:oddVBand="0" w:evenVBand="0" w:oddHBand="0" w:evenHBand="0" w:firstRowFirstColumn="0" w:firstRowLastColumn="0" w:lastRowFirstColumn="0" w:lastRowLastColumn="0"/>
              <w:rPr>
                <w:ins w:id="1094" w:author="NaYEeM" w:date="2020-01-18T22:34:00Z"/>
                <w:rFonts w:ascii="Times New Roman" w:hAnsi="Times New Roman" w:cs="Times New Roman"/>
                <w:sz w:val="24"/>
                <w:szCs w:val="24"/>
                <w:rPrChange w:id="1095" w:author="NaYEeM" w:date="2020-01-18T22:37:00Z">
                  <w:rPr>
                    <w:ins w:id="1096" w:author="NaYEeM" w:date="2020-01-18T22:34:00Z"/>
                    <w:rFonts w:ascii="Times New Roman" w:hAnsi="Times New Roman" w:cs="Times New Roman"/>
                    <w:sz w:val="24"/>
                    <w:szCs w:val="24"/>
                    <w:highlight w:val="yellow"/>
                  </w:rPr>
                </w:rPrChange>
              </w:rPr>
            </w:pPr>
            <w:ins w:id="1097" w:author="NaYEeM" w:date="2020-01-18T22:34:00Z">
              <w:r w:rsidRPr="004E0D3F">
                <w:rPr>
                  <w:rFonts w:ascii="Times New Roman" w:hAnsi="Times New Roman" w:cs="Times New Roman"/>
                  <w:sz w:val="24"/>
                  <w:szCs w:val="24"/>
                  <w:rPrChange w:id="1098" w:author="NaYEeM" w:date="2020-01-18T22:37:00Z">
                    <w:rPr>
                      <w:rFonts w:ascii="Times New Roman" w:hAnsi="Times New Roman" w:cs="Times New Roman"/>
                      <w:sz w:val="24"/>
                      <w:szCs w:val="24"/>
                      <w:highlight w:val="yellow"/>
                    </w:rPr>
                  </w:rPrChange>
                </w:rPr>
                <w:t>257 (44.70)</w:t>
              </w:r>
            </w:ins>
          </w:p>
        </w:tc>
        <w:tc>
          <w:tcPr>
            <w:tcW w:w="0" w:type="dxa"/>
            <w:tcPrChange w:id="1099" w:author="NaYEeM" w:date="2020-01-18T22:37:00Z">
              <w:tcPr>
                <w:tcW w:w="2250" w:type="dxa"/>
                <w:gridSpan w:val="3"/>
                <w:shd w:val="clear" w:color="auto" w:fill="F2F2F2" w:themeFill="background1" w:themeFillShade="F2"/>
              </w:tcPr>
            </w:tcPrChange>
          </w:tcPr>
          <w:p w14:paraId="273B1DE5" w14:textId="57A86A04" w:rsidR="00CB6C47" w:rsidRPr="004E0D3F" w:rsidRDefault="00CB6C47" w:rsidP="00CB6C47">
            <w:pPr>
              <w:jc w:val="both"/>
              <w:cnfStyle w:val="000000000000" w:firstRow="0" w:lastRow="0" w:firstColumn="0" w:lastColumn="0" w:oddVBand="0" w:evenVBand="0" w:oddHBand="0" w:evenHBand="0" w:firstRowFirstColumn="0" w:firstRowLastColumn="0" w:lastRowFirstColumn="0" w:lastRowLastColumn="0"/>
              <w:rPr>
                <w:ins w:id="1100" w:author="NaYEeM" w:date="2020-01-18T22:34:00Z"/>
                <w:rFonts w:ascii="Times New Roman" w:hAnsi="Times New Roman" w:cs="Times New Roman"/>
                <w:sz w:val="24"/>
                <w:szCs w:val="24"/>
              </w:rPr>
            </w:pPr>
            <w:ins w:id="1101" w:author="NaYEeM" w:date="2020-01-18T22:34:00Z">
              <w:r w:rsidRPr="004E0D3F">
                <w:rPr>
                  <w:rFonts w:ascii="Times New Roman" w:hAnsi="Times New Roman" w:cs="Times New Roman"/>
                  <w:sz w:val="24"/>
                  <w:szCs w:val="24"/>
                </w:rPr>
                <w:t>-</w:t>
              </w:r>
            </w:ins>
          </w:p>
        </w:tc>
      </w:tr>
      <w:tr w:rsidR="00CB6C47" w:rsidRPr="004E0D3F" w14:paraId="73D8F288" w14:textId="791CDE22" w:rsidTr="004E0D3F">
        <w:trPr>
          <w:cnfStyle w:val="000000100000" w:firstRow="0" w:lastRow="0" w:firstColumn="0" w:lastColumn="0" w:oddVBand="0" w:evenVBand="0" w:oddHBand="1" w:evenHBand="0" w:firstRowFirstColumn="0" w:firstRowLastColumn="0" w:lastRowFirstColumn="0" w:lastRowLastColumn="0"/>
          <w:trPrChange w:id="1102" w:author="NaYEeM" w:date="2020-01-18T22:37:00Z">
            <w:trPr>
              <w:gridAfter w:val="0"/>
              <w:wAfter w:w="7" w:type="dxa"/>
            </w:trPr>
          </w:trPrChange>
        </w:trPr>
        <w:tc>
          <w:tcPr>
            <w:cnfStyle w:val="001000000000" w:firstRow="0" w:lastRow="0" w:firstColumn="1" w:lastColumn="0" w:oddVBand="0" w:evenVBand="0" w:oddHBand="0" w:evenHBand="0" w:firstRowFirstColumn="0" w:firstRowLastColumn="0" w:lastRowFirstColumn="0" w:lastRowLastColumn="0"/>
            <w:tcW w:w="7105" w:type="dxa"/>
            <w:gridSpan w:val="3"/>
            <w:tcPrChange w:id="1103" w:author="NaYEeM" w:date="2020-01-18T22:37:00Z">
              <w:tcPr>
                <w:tcW w:w="5386" w:type="dxa"/>
                <w:gridSpan w:val="5"/>
              </w:tcPr>
            </w:tcPrChange>
          </w:tcPr>
          <w:p w14:paraId="1CE0B6FE" w14:textId="3A6DA71E" w:rsidR="00CB6C47" w:rsidRPr="004E0D3F" w:rsidRDefault="00CB6C47" w:rsidP="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4E0D3F">
              <w:rPr>
                <w:rFonts w:ascii="Times New Roman" w:hAnsi="Times New Roman" w:cs="Times New Roman"/>
                <w:sz w:val="24"/>
                <w:szCs w:val="24"/>
              </w:rPr>
              <w:t>Age</w:t>
            </w:r>
          </w:p>
        </w:tc>
        <w:tc>
          <w:tcPr>
            <w:tcW w:w="2250" w:type="dxa"/>
            <w:tcPrChange w:id="1104" w:author="NaYEeM" w:date="2020-01-18T22:37:00Z">
              <w:tcPr>
                <w:tcW w:w="2161" w:type="dxa"/>
                <w:gridSpan w:val="3"/>
              </w:tcPr>
            </w:tcPrChange>
          </w:tcPr>
          <w:p w14:paraId="6382B6E9" w14:textId="77777777"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47" w:rsidRPr="004E0D3F" w14:paraId="3B99C534" w14:textId="77777777" w:rsidTr="004E0D3F">
        <w:trPr>
          <w:trPrChange w:id="1105"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106" w:author="NaYEeM" w:date="2020-01-18T22:37:00Z">
              <w:tcPr>
                <w:tcW w:w="2096" w:type="dxa"/>
              </w:tcPr>
            </w:tcPrChange>
          </w:tcPr>
          <w:p w14:paraId="64DD3773" w14:textId="484B3D09" w:rsidR="00CB6C47" w:rsidRPr="00FC5C5F" w:rsidRDefault="00CB6C47">
            <w:pPr>
              <w:jc w:val="both"/>
              <w:rPr>
                <w:rFonts w:ascii="Times New Roman" w:hAnsi="Times New Roman" w:cs="Times New Roman"/>
                <w:b w:val="0"/>
                <w:bCs w:val="0"/>
                <w:sz w:val="24"/>
                <w:szCs w:val="24"/>
                <w:rPrChange w:id="1107" w:author="NaYEeM" w:date="2020-01-18T22:44:00Z">
                  <w:rPr>
                    <w:rFonts w:ascii="Times New Roman" w:hAnsi="Times New Roman" w:cs="Times New Roman"/>
                    <w:bCs w:val="0"/>
                    <w:sz w:val="24"/>
                    <w:szCs w:val="24"/>
                  </w:rPr>
                </w:rPrChange>
              </w:rPr>
              <w:pPrChange w:id="1108" w:author="NaYEeM" w:date="2019-07-09T12:49:00Z">
                <w:pPr>
                  <w:jc w:val="center"/>
                </w:pPr>
              </w:pPrChange>
            </w:pPr>
            <w:r w:rsidRPr="00FC5C5F">
              <w:rPr>
                <w:rFonts w:ascii="Times New Roman" w:hAnsi="Times New Roman" w:cs="Times New Roman"/>
                <w:b w:val="0"/>
                <w:bCs w:val="0"/>
                <w:sz w:val="24"/>
                <w:szCs w:val="24"/>
                <w:rPrChange w:id="1109" w:author="NaYEeM" w:date="2020-01-18T22:44:00Z">
                  <w:rPr>
                    <w:rFonts w:ascii="Times New Roman" w:hAnsi="Times New Roman" w:cs="Times New Roman"/>
                    <w:sz w:val="24"/>
                    <w:szCs w:val="24"/>
                  </w:rPr>
                </w:rPrChange>
              </w:rPr>
              <w:t>15-19</w:t>
            </w:r>
          </w:p>
        </w:tc>
        <w:tc>
          <w:tcPr>
            <w:tcW w:w="2070" w:type="dxa"/>
            <w:tcPrChange w:id="1110" w:author="NaYEeM" w:date="2020-01-18T22:37:00Z">
              <w:tcPr>
                <w:tcW w:w="1552" w:type="dxa"/>
                <w:gridSpan w:val="2"/>
              </w:tcPr>
            </w:tcPrChange>
          </w:tcPr>
          <w:p w14:paraId="15A53449" w14:textId="69A49132"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11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r w:rsidRPr="004E0D3F">
              <w:rPr>
                <w:rFonts w:ascii="Times New Roman" w:hAnsi="Times New Roman" w:cs="Times New Roman"/>
                <w:sz w:val="24"/>
                <w:szCs w:val="24"/>
              </w:rPr>
              <w:t>10</w:t>
            </w:r>
            <w:ins w:id="1112" w:author="NaYEeM" w:date="2019-11-19T22:19:00Z">
              <w:r w:rsidRPr="004E0D3F">
                <w:rPr>
                  <w:rFonts w:ascii="Times New Roman" w:hAnsi="Times New Roman" w:cs="Times New Roman"/>
                  <w:sz w:val="24"/>
                  <w:szCs w:val="24"/>
                </w:rPr>
                <w:t>7</w:t>
              </w:r>
            </w:ins>
            <w:del w:id="1113" w:author="NaYEeM" w:date="2019-11-19T22:19:00Z">
              <w:r w:rsidRPr="004E0D3F" w:rsidDel="00E96566">
                <w:rPr>
                  <w:rFonts w:ascii="Times New Roman" w:hAnsi="Times New Roman" w:cs="Times New Roman"/>
                  <w:sz w:val="24"/>
                  <w:szCs w:val="24"/>
                </w:rPr>
                <w:delText>9</w:delText>
              </w:r>
            </w:del>
            <w:r w:rsidRPr="004E0D3F">
              <w:rPr>
                <w:rFonts w:ascii="Times New Roman" w:hAnsi="Times New Roman" w:cs="Times New Roman"/>
                <w:sz w:val="24"/>
                <w:szCs w:val="24"/>
              </w:rPr>
              <w:t xml:space="preserve"> (</w:t>
            </w:r>
            <w:ins w:id="1114" w:author="NaYEeM" w:date="2019-11-19T22:19:00Z">
              <w:r w:rsidRPr="004E0D3F">
                <w:rPr>
                  <w:rFonts w:ascii="Times New Roman" w:hAnsi="Times New Roman" w:cs="Times New Roman"/>
                  <w:sz w:val="24"/>
                  <w:szCs w:val="24"/>
                </w:rPr>
                <w:t>51.41</w:t>
              </w:r>
            </w:ins>
            <w:del w:id="1115" w:author="NaYEeM" w:date="2019-11-19T22:19:00Z">
              <w:r w:rsidRPr="004E0D3F" w:rsidDel="00E96566">
                <w:rPr>
                  <w:rFonts w:ascii="Times New Roman" w:hAnsi="Times New Roman" w:cs="Times New Roman"/>
                  <w:sz w:val="24"/>
                  <w:szCs w:val="24"/>
                </w:rPr>
                <w:delText>30.62</w:delText>
              </w:r>
            </w:del>
            <w:r w:rsidRPr="004E0D3F">
              <w:rPr>
                <w:rFonts w:ascii="Times New Roman" w:hAnsi="Times New Roman" w:cs="Times New Roman"/>
                <w:sz w:val="24"/>
                <w:szCs w:val="24"/>
              </w:rPr>
              <w:t>)</w:t>
            </w:r>
          </w:p>
        </w:tc>
        <w:tc>
          <w:tcPr>
            <w:tcW w:w="2250" w:type="dxa"/>
            <w:tcPrChange w:id="1116" w:author="NaYEeM" w:date="2020-01-18T22:37:00Z">
              <w:tcPr>
                <w:tcW w:w="1745" w:type="dxa"/>
                <w:gridSpan w:val="3"/>
              </w:tcPr>
            </w:tcPrChange>
          </w:tcPr>
          <w:p w14:paraId="7DD39182" w14:textId="68E7C6D9"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117"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118" w:author="NaYEeM" w:date="2019-11-19T22:19:00Z">
              <w:r w:rsidRPr="004E0D3F">
                <w:rPr>
                  <w:rFonts w:ascii="Times New Roman" w:hAnsi="Times New Roman" w:cs="Times New Roman"/>
                  <w:sz w:val="24"/>
                  <w:szCs w:val="24"/>
                </w:rPr>
                <w:t>91</w:t>
              </w:r>
            </w:ins>
            <w:del w:id="1119" w:author="NaYEeM" w:date="2019-11-19T22:19:00Z">
              <w:r w:rsidRPr="004E0D3F" w:rsidDel="00E96566">
                <w:rPr>
                  <w:rFonts w:ascii="Times New Roman" w:hAnsi="Times New Roman" w:cs="Times New Roman"/>
                  <w:sz w:val="24"/>
                  <w:szCs w:val="24"/>
                </w:rPr>
                <w:delText>127</w:delText>
              </w:r>
            </w:del>
            <w:r w:rsidRPr="004E0D3F">
              <w:rPr>
                <w:rFonts w:ascii="Times New Roman" w:hAnsi="Times New Roman" w:cs="Times New Roman"/>
                <w:sz w:val="24"/>
                <w:szCs w:val="24"/>
              </w:rPr>
              <w:t xml:space="preserve"> (</w:t>
            </w:r>
            <w:ins w:id="1120" w:author="NaYEeM" w:date="2019-11-19T22:19:00Z">
              <w:r w:rsidRPr="004E0D3F">
                <w:rPr>
                  <w:rFonts w:ascii="Times New Roman" w:hAnsi="Times New Roman" w:cs="Times New Roman"/>
                  <w:sz w:val="24"/>
                  <w:szCs w:val="24"/>
                </w:rPr>
                <w:t>48.59</w:t>
              </w:r>
            </w:ins>
            <w:del w:id="1121" w:author="NaYEeM" w:date="2019-11-19T22:19:00Z">
              <w:r w:rsidRPr="004E0D3F" w:rsidDel="00E96566">
                <w:rPr>
                  <w:rFonts w:ascii="Times New Roman" w:hAnsi="Times New Roman" w:cs="Times New Roman"/>
                  <w:sz w:val="24"/>
                  <w:szCs w:val="24"/>
                </w:rPr>
                <w:delText>3</w:delText>
              </w:r>
            </w:del>
            <w:del w:id="1122" w:author="NaYEeM" w:date="2019-07-06T02:14:00Z">
              <w:r w:rsidRPr="004E0D3F" w:rsidDel="00EB7FCC">
                <w:rPr>
                  <w:rFonts w:ascii="Times New Roman" w:hAnsi="Times New Roman" w:cs="Times New Roman"/>
                  <w:sz w:val="24"/>
                  <w:szCs w:val="24"/>
                </w:rPr>
                <w:delText>5.19</w:delText>
              </w:r>
            </w:del>
            <w:r w:rsidRPr="004E0D3F">
              <w:rPr>
                <w:rFonts w:ascii="Times New Roman" w:hAnsi="Times New Roman" w:cs="Times New Roman"/>
                <w:sz w:val="24"/>
                <w:szCs w:val="24"/>
              </w:rPr>
              <w:t>)</w:t>
            </w:r>
          </w:p>
        </w:tc>
        <w:tc>
          <w:tcPr>
            <w:tcW w:w="2250" w:type="dxa"/>
            <w:tcPrChange w:id="1123" w:author="NaYEeM" w:date="2020-01-18T22:37:00Z">
              <w:tcPr>
                <w:tcW w:w="2161" w:type="dxa"/>
                <w:gridSpan w:val="3"/>
              </w:tcPr>
            </w:tcPrChange>
          </w:tcPr>
          <w:p w14:paraId="73811F46" w14:textId="6561F130"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124"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1125" w:author="NaYEeM" w:date="2019-11-19T22:26:00Z">
              <w:r w:rsidRPr="004E0D3F" w:rsidDel="005459CB">
                <w:rPr>
                  <w:rFonts w:ascii="Times New Roman" w:hAnsi="Times New Roman" w:cs="Times New Roman"/>
                  <w:sz w:val="24"/>
                  <w:szCs w:val="24"/>
                </w:rPr>
                <w:delText>0.</w:delText>
              </w:r>
            </w:del>
            <w:del w:id="1126" w:author="NaYEeM" w:date="2019-07-06T02:21:00Z">
              <w:r w:rsidRPr="004E0D3F" w:rsidDel="00EB7FCC">
                <w:rPr>
                  <w:rFonts w:ascii="Times New Roman" w:hAnsi="Times New Roman" w:cs="Times New Roman"/>
                  <w:sz w:val="24"/>
                  <w:szCs w:val="24"/>
                </w:rPr>
                <w:delText>6916</w:delText>
              </w:r>
            </w:del>
            <w:ins w:id="1127" w:author="NaYEeM" w:date="2019-11-19T22:26:00Z">
              <w:r w:rsidRPr="004E0D3F">
                <w:rPr>
                  <w:rFonts w:ascii="Times New Roman" w:hAnsi="Times New Roman" w:cs="Times New Roman"/>
                  <w:sz w:val="24"/>
                  <w:szCs w:val="24"/>
                </w:rPr>
                <w:t>0.</w:t>
              </w:r>
            </w:ins>
            <w:ins w:id="1128" w:author="NaYEeM" w:date="2020-01-14T23:20:00Z">
              <w:r w:rsidRPr="004E0D3F">
                <w:rPr>
                  <w:rFonts w:ascii="Times New Roman" w:hAnsi="Times New Roman" w:cs="Times New Roman"/>
                  <w:sz w:val="24"/>
                  <w:szCs w:val="24"/>
                </w:rPr>
                <w:t>542</w:t>
              </w:r>
            </w:ins>
          </w:p>
        </w:tc>
      </w:tr>
      <w:tr w:rsidR="00CB6C47" w:rsidRPr="004E0D3F" w14:paraId="6A76417C" w14:textId="77777777" w:rsidTr="004E0D3F">
        <w:trPr>
          <w:cnfStyle w:val="000000100000" w:firstRow="0" w:lastRow="0" w:firstColumn="0" w:lastColumn="0" w:oddVBand="0" w:evenVBand="0" w:oddHBand="1" w:evenHBand="0" w:firstRowFirstColumn="0" w:firstRowLastColumn="0" w:lastRowFirstColumn="0" w:lastRowLastColumn="0"/>
          <w:trPrChange w:id="1129"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130" w:author="NaYEeM" w:date="2020-01-18T22:37:00Z">
              <w:tcPr>
                <w:tcW w:w="2096" w:type="dxa"/>
              </w:tcPr>
            </w:tcPrChange>
          </w:tcPr>
          <w:p w14:paraId="152F30A3" w14:textId="7994B403" w:rsidR="00CB6C47" w:rsidRPr="00FC5C5F" w:rsidRDefault="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1131" w:author="NaYEeM" w:date="2020-01-18T22:44:00Z">
                  <w:rPr>
                    <w:rFonts w:ascii="Times New Roman" w:hAnsi="Times New Roman" w:cs="Times New Roman"/>
                    <w:b w:val="0"/>
                    <w:sz w:val="24"/>
                    <w:szCs w:val="24"/>
                  </w:rPr>
                </w:rPrChange>
              </w:rPr>
              <w:pPrChange w:id="1132"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1133" w:author="NaYEeM" w:date="2020-01-18T22:44:00Z">
                  <w:rPr>
                    <w:rFonts w:ascii="Times New Roman" w:hAnsi="Times New Roman" w:cs="Times New Roman"/>
                    <w:sz w:val="24"/>
                    <w:szCs w:val="24"/>
                  </w:rPr>
                </w:rPrChange>
              </w:rPr>
              <w:t>20-</w:t>
            </w:r>
            <w:ins w:id="1134" w:author="NaYEeM" w:date="2020-01-14T23:18:00Z">
              <w:r w:rsidRPr="00FC5C5F">
                <w:rPr>
                  <w:rFonts w:ascii="Times New Roman" w:hAnsi="Times New Roman" w:cs="Times New Roman"/>
                  <w:b w:val="0"/>
                  <w:bCs w:val="0"/>
                  <w:sz w:val="24"/>
                  <w:szCs w:val="24"/>
                  <w:rPrChange w:id="1135" w:author="NaYEeM" w:date="2020-01-18T22:44:00Z">
                    <w:rPr>
                      <w:rFonts w:ascii="Times New Roman" w:hAnsi="Times New Roman" w:cs="Times New Roman"/>
                      <w:sz w:val="24"/>
                      <w:szCs w:val="24"/>
                    </w:rPr>
                  </w:rPrChange>
                </w:rPr>
                <w:t>2</w:t>
              </w:r>
            </w:ins>
            <w:ins w:id="1136" w:author="NaYEeM" w:date="2019-11-19T22:18:00Z">
              <w:r w:rsidRPr="00FC5C5F">
                <w:rPr>
                  <w:rFonts w:ascii="Times New Roman" w:hAnsi="Times New Roman" w:cs="Times New Roman"/>
                  <w:b w:val="0"/>
                  <w:bCs w:val="0"/>
                  <w:sz w:val="24"/>
                  <w:szCs w:val="24"/>
                  <w:rPrChange w:id="1137" w:author="NaYEeM" w:date="2020-01-18T22:44:00Z">
                    <w:rPr>
                      <w:rFonts w:ascii="Times New Roman" w:hAnsi="Times New Roman" w:cs="Times New Roman"/>
                      <w:sz w:val="24"/>
                      <w:szCs w:val="24"/>
                    </w:rPr>
                  </w:rPrChange>
                </w:rPr>
                <w:t>4</w:t>
              </w:r>
            </w:ins>
            <w:del w:id="1138" w:author="NaYEeM" w:date="2019-11-19T22:18:00Z">
              <w:r w:rsidRPr="00FC5C5F" w:rsidDel="00E96566">
                <w:rPr>
                  <w:rFonts w:ascii="Times New Roman" w:hAnsi="Times New Roman" w:cs="Times New Roman"/>
                  <w:b w:val="0"/>
                  <w:bCs w:val="0"/>
                  <w:sz w:val="24"/>
                  <w:szCs w:val="24"/>
                  <w:rPrChange w:id="1139" w:author="NaYEeM" w:date="2020-01-18T22:44:00Z">
                    <w:rPr>
                      <w:rFonts w:ascii="Times New Roman" w:hAnsi="Times New Roman" w:cs="Times New Roman"/>
                      <w:sz w:val="24"/>
                      <w:szCs w:val="24"/>
                    </w:rPr>
                  </w:rPrChange>
                </w:rPr>
                <w:delText>24</w:delText>
              </w:r>
            </w:del>
          </w:p>
        </w:tc>
        <w:tc>
          <w:tcPr>
            <w:tcW w:w="2070" w:type="dxa"/>
            <w:tcPrChange w:id="1140" w:author="NaYEeM" w:date="2020-01-18T22:37:00Z">
              <w:tcPr>
                <w:tcW w:w="1552" w:type="dxa"/>
                <w:gridSpan w:val="2"/>
              </w:tcPr>
            </w:tcPrChange>
          </w:tcPr>
          <w:p w14:paraId="4E69A166" w14:textId="0AA0ED8B"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141"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142" w:author="NaYEeM" w:date="2020-01-14T23:18:00Z">
              <w:r w:rsidRPr="004E0D3F">
                <w:rPr>
                  <w:rFonts w:ascii="Times New Roman" w:hAnsi="Times New Roman" w:cs="Times New Roman"/>
                  <w:sz w:val="24"/>
                  <w:szCs w:val="24"/>
                  <w:rPrChange w:id="1143" w:author="NaYEeM" w:date="2020-01-18T22:37:00Z">
                    <w:rPr>
                      <w:rFonts w:ascii="Times New Roman" w:hAnsi="Times New Roman" w:cs="Times New Roman"/>
                      <w:sz w:val="24"/>
                      <w:szCs w:val="24"/>
                      <w:highlight w:val="yellow"/>
                    </w:rPr>
                  </w:rPrChange>
                </w:rPr>
                <w:t>120</w:t>
              </w:r>
            </w:ins>
            <w:del w:id="1144" w:author="NaYEeM" w:date="2019-11-19T22:25:00Z">
              <w:r w:rsidRPr="004E0D3F" w:rsidDel="00034BE4">
                <w:rPr>
                  <w:rFonts w:ascii="Times New Roman" w:hAnsi="Times New Roman" w:cs="Times New Roman"/>
                  <w:sz w:val="24"/>
                  <w:szCs w:val="24"/>
                </w:rPr>
                <w:delText>124</w:delText>
              </w:r>
            </w:del>
            <w:r w:rsidRPr="004E0D3F">
              <w:rPr>
                <w:rFonts w:ascii="Times New Roman" w:hAnsi="Times New Roman" w:cs="Times New Roman"/>
                <w:sz w:val="24"/>
                <w:szCs w:val="24"/>
              </w:rPr>
              <w:t xml:space="preserve"> (</w:t>
            </w:r>
            <w:ins w:id="1145" w:author="NaYEeM" w:date="2019-11-19T22:25:00Z">
              <w:r w:rsidRPr="004E0D3F">
                <w:rPr>
                  <w:rFonts w:ascii="Times New Roman" w:hAnsi="Times New Roman" w:cs="Times New Roman"/>
                  <w:sz w:val="24"/>
                  <w:szCs w:val="24"/>
                </w:rPr>
                <w:t>5</w:t>
              </w:r>
            </w:ins>
            <w:ins w:id="1146" w:author="NaYEeM" w:date="2020-01-14T23:18:00Z">
              <w:r w:rsidRPr="004E0D3F">
                <w:rPr>
                  <w:rFonts w:ascii="Times New Roman" w:hAnsi="Times New Roman" w:cs="Times New Roman"/>
                  <w:sz w:val="24"/>
                  <w:szCs w:val="24"/>
                  <w:rPrChange w:id="1147" w:author="NaYEeM" w:date="2020-01-18T22:37:00Z">
                    <w:rPr>
                      <w:rFonts w:ascii="Times New Roman" w:hAnsi="Times New Roman" w:cs="Times New Roman"/>
                      <w:sz w:val="24"/>
                      <w:szCs w:val="24"/>
                      <w:highlight w:val="yellow"/>
                    </w:rPr>
                  </w:rPrChange>
                </w:rPr>
                <w:t>6.35</w:t>
              </w:r>
            </w:ins>
            <w:del w:id="1148" w:author="NaYEeM" w:date="2019-11-19T22:25:00Z">
              <w:r w:rsidRPr="004E0D3F" w:rsidDel="00034BE4">
                <w:rPr>
                  <w:rFonts w:ascii="Times New Roman" w:hAnsi="Times New Roman" w:cs="Times New Roman"/>
                  <w:sz w:val="24"/>
                  <w:szCs w:val="24"/>
                </w:rPr>
                <w:delText>31.76</w:delText>
              </w:r>
            </w:del>
            <w:r w:rsidRPr="004E0D3F">
              <w:rPr>
                <w:rFonts w:ascii="Times New Roman" w:hAnsi="Times New Roman" w:cs="Times New Roman"/>
                <w:sz w:val="24"/>
                <w:szCs w:val="24"/>
              </w:rPr>
              <w:t>)</w:t>
            </w:r>
          </w:p>
        </w:tc>
        <w:tc>
          <w:tcPr>
            <w:tcW w:w="2250" w:type="dxa"/>
            <w:tcPrChange w:id="1149" w:author="NaYEeM" w:date="2020-01-18T22:37:00Z">
              <w:tcPr>
                <w:tcW w:w="1745" w:type="dxa"/>
                <w:gridSpan w:val="3"/>
              </w:tcPr>
            </w:tcPrChange>
          </w:tcPr>
          <w:p w14:paraId="4561AB22" w14:textId="3AE56523"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150"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151" w:author="NaYEeM" w:date="2020-01-14T23:18:00Z">
              <w:r w:rsidRPr="004E0D3F">
                <w:rPr>
                  <w:rFonts w:ascii="Times New Roman" w:hAnsi="Times New Roman" w:cs="Times New Roman"/>
                  <w:sz w:val="24"/>
                  <w:szCs w:val="24"/>
                  <w:rPrChange w:id="1152" w:author="NaYEeM" w:date="2020-01-18T22:37:00Z">
                    <w:rPr>
                      <w:rFonts w:ascii="Times New Roman" w:hAnsi="Times New Roman" w:cs="Times New Roman"/>
                      <w:sz w:val="24"/>
                      <w:szCs w:val="24"/>
                      <w:highlight w:val="yellow"/>
                    </w:rPr>
                  </w:rPrChange>
                </w:rPr>
                <w:t>73</w:t>
              </w:r>
            </w:ins>
            <w:del w:id="1153" w:author="NaYEeM" w:date="2020-01-14T23:18:00Z">
              <w:r w:rsidRPr="004E0D3F" w:rsidDel="008D58DC">
                <w:rPr>
                  <w:rFonts w:ascii="Times New Roman" w:hAnsi="Times New Roman" w:cs="Times New Roman"/>
                  <w:sz w:val="24"/>
                  <w:szCs w:val="24"/>
                </w:rPr>
                <w:delText>1</w:delText>
              </w:r>
            </w:del>
            <w:del w:id="1154" w:author="NaYEeM" w:date="2019-11-19T22:26:00Z">
              <w:r w:rsidRPr="004E0D3F" w:rsidDel="00034BE4">
                <w:rPr>
                  <w:rFonts w:ascii="Times New Roman" w:hAnsi="Times New Roman" w:cs="Times New Roman"/>
                  <w:sz w:val="24"/>
                  <w:szCs w:val="24"/>
                </w:rPr>
                <w:delText>13</w:delText>
              </w:r>
            </w:del>
            <w:r w:rsidRPr="004E0D3F">
              <w:rPr>
                <w:rFonts w:ascii="Times New Roman" w:hAnsi="Times New Roman" w:cs="Times New Roman"/>
                <w:sz w:val="24"/>
                <w:szCs w:val="24"/>
              </w:rPr>
              <w:t xml:space="preserve"> (</w:t>
            </w:r>
            <w:ins w:id="1155" w:author="NaYEeM" w:date="2019-11-19T22:26:00Z">
              <w:r w:rsidRPr="004E0D3F">
                <w:rPr>
                  <w:rFonts w:ascii="Times New Roman" w:hAnsi="Times New Roman" w:cs="Times New Roman"/>
                  <w:sz w:val="24"/>
                  <w:szCs w:val="24"/>
                </w:rPr>
                <w:t>4</w:t>
              </w:r>
            </w:ins>
            <w:ins w:id="1156" w:author="NaYEeM" w:date="2020-01-14T23:19:00Z">
              <w:r w:rsidRPr="004E0D3F">
                <w:rPr>
                  <w:rFonts w:ascii="Times New Roman" w:hAnsi="Times New Roman" w:cs="Times New Roman"/>
                  <w:sz w:val="24"/>
                  <w:szCs w:val="24"/>
                  <w:rPrChange w:id="1157" w:author="NaYEeM" w:date="2020-01-18T22:37:00Z">
                    <w:rPr>
                      <w:rFonts w:ascii="Times New Roman" w:hAnsi="Times New Roman" w:cs="Times New Roman"/>
                      <w:sz w:val="24"/>
                      <w:szCs w:val="24"/>
                      <w:highlight w:val="yellow"/>
                    </w:rPr>
                  </w:rPrChange>
                </w:rPr>
                <w:t>3.65</w:t>
              </w:r>
            </w:ins>
            <w:del w:id="1158" w:author="NaYEeM" w:date="2019-11-19T22:26:00Z">
              <w:r w:rsidRPr="004E0D3F" w:rsidDel="00034BE4">
                <w:rPr>
                  <w:rFonts w:ascii="Times New Roman" w:hAnsi="Times New Roman" w:cs="Times New Roman"/>
                  <w:sz w:val="24"/>
                  <w:szCs w:val="24"/>
                </w:rPr>
                <w:delText>31.</w:delText>
              </w:r>
            </w:del>
            <w:del w:id="1159" w:author="NaYEeM" w:date="2019-07-06T02:14:00Z">
              <w:r w:rsidRPr="004E0D3F" w:rsidDel="00EB7FCC">
                <w:rPr>
                  <w:rFonts w:ascii="Times New Roman" w:hAnsi="Times New Roman" w:cs="Times New Roman"/>
                  <w:sz w:val="24"/>
                  <w:szCs w:val="24"/>
                </w:rPr>
                <w:delText>6</w:delText>
              </w:r>
            </w:del>
            <w:del w:id="1160" w:author="NaYEeM" w:date="2019-11-19T22:26:00Z">
              <w:r w:rsidRPr="004E0D3F" w:rsidDel="00034BE4">
                <w:rPr>
                  <w:rFonts w:ascii="Times New Roman" w:hAnsi="Times New Roman" w:cs="Times New Roman"/>
                  <w:sz w:val="24"/>
                  <w:szCs w:val="24"/>
                </w:rPr>
                <w:delText>2</w:delText>
              </w:r>
            </w:del>
            <w:r w:rsidRPr="004E0D3F">
              <w:rPr>
                <w:rFonts w:ascii="Times New Roman" w:hAnsi="Times New Roman" w:cs="Times New Roman"/>
                <w:sz w:val="24"/>
                <w:szCs w:val="24"/>
              </w:rPr>
              <w:t>)</w:t>
            </w:r>
          </w:p>
        </w:tc>
        <w:tc>
          <w:tcPr>
            <w:tcW w:w="2250" w:type="dxa"/>
            <w:tcPrChange w:id="1161" w:author="NaYEeM" w:date="2020-01-18T22:37:00Z">
              <w:tcPr>
                <w:tcW w:w="2161" w:type="dxa"/>
                <w:gridSpan w:val="3"/>
              </w:tcPr>
            </w:tcPrChange>
          </w:tcPr>
          <w:p w14:paraId="44A43446" w14:textId="77777777"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162"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CB6C47" w:rsidRPr="004E0D3F" w:rsidDel="00E96566" w14:paraId="30401202" w14:textId="77777777" w:rsidTr="004E0D3F">
        <w:trPr>
          <w:del w:id="1163" w:author="NaYEeM" w:date="2019-11-19T22:19:00Z"/>
          <w:trPrChange w:id="1164"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165" w:author="NaYEeM" w:date="2020-01-18T22:37:00Z">
              <w:tcPr>
                <w:tcW w:w="2096" w:type="dxa"/>
              </w:tcPr>
            </w:tcPrChange>
          </w:tcPr>
          <w:p w14:paraId="55BB2D01" w14:textId="47D60564" w:rsidR="00CB6C47" w:rsidRPr="00FC5C5F" w:rsidDel="00E96566" w:rsidRDefault="00CB6C47">
            <w:pPr>
              <w:jc w:val="both"/>
              <w:rPr>
                <w:del w:id="1166" w:author="NaYEeM" w:date="2019-11-19T22:19:00Z"/>
                <w:rFonts w:ascii="Times New Roman" w:hAnsi="Times New Roman" w:cs="Times New Roman"/>
                <w:b w:val="0"/>
                <w:bCs w:val="0"/>
                <w:sz w:val="24"/>
                <w:szCs w:val="24"/>
                <w:rPrChange w:id="1167" w:author="NaYEeM" w:date="2020-01-18T22:44:00Z">
                  <w:rPr>
                    <w:del w:id="1168" w:author="NaYEeM" w:date="2019-11-19T22:19:00Z"/>
                    <w:rFonts w:ascii="Times New Roman" w:hAnsi="Times New Roman" w:cs="Times New Roman"/>
                    <w:b w:val="0"/>
                    <w:bCs w:val="0"/>
                    <w:sz w:val="24"/>
                    <w:szCs w:val="24"/>
                  </w:rPr>
                </w:rPrChange>
              </w:rPr>
              <w:pPrChange w:id="1169" w:author="NaYEeM" w:date="2019-07-09T12:49:00Z">
                <w:pPr>
                  <w:jc w:val="center"/>
                </w:pPr>
              </w:pPrChange>
            </w:pPr>
            <w:del w:id="1170" w:author="NaYEeM" w:date="2019-11-19T22:19:00Z">
              <w:r w:rsidRPr="00FC5C5F" w:rsidDel="00E96566">
                <w:rPr>
                  <w:rFonts w:ascii="Times New Roman" w:hAnsi="Times New Roman" w:cs="Times New Roman"/>
                  <w:b w:val="0"/>
                  <w:bCs w:val="0"/>
                  <w:sz w:val="24"/>
                  <w:szCs w:val="24"/>
                  <w:rPrChange w:id="1171" w:author="NaYEeM" w:date="2020-01-18T22:44:00Z">
                    <w:rPr>
                      <w:rFonts w:ascii="Times New Roman" w:hAnsi="Times New Roman" w:cs="Times New Roman"/>
                      <w:sz w:val="24"/>
                      <w:szCs w:val="24"/>
                    </w:rPr>
                  </w:rPrChange>
                </w:rPr>
                <w:delText>25-29</w:delText>
              </w:r>
            </w:del>
          </w:p>
        </w:tc>
        <w:tc>
          <w:tcPr>
            <w:tcW w:w="2070" w:type="dxa"/>
            <w:tcPrChange w:id="1172" w:author="NaYEeM" w:date="2020-01-18T22:37:00Z">
              <w:tcPr>
                <w:tcW w:w="1552" w:type="dxa"/>
                <w:gridSpan w:val="2"/>
              </w:tcPr>
            </w:tcPrChange>
          </w:tcPr>
          <w:p w14:paraId="08BA5BFA" w14:textId="38B7B96A" w:rsidR="00CB6C47" w:rsidRPr="004E0D3F" w:rsidDel="00E96566" w:rsidRDefault="00CB6C47">
            <w:pPr>
              <w:jc w:val="both"/>
              <w:cnfStyle w:val="000000000000" w:firstRow="0" w:lastRow="0" w:firstColumn="0" w:lastColumn="0" w:oddVBand="0" w:evenVBand="0" w:oddHBand="0" w:evenHBand="0" w:firstRowFirstColumn="0" w:firstRowLastColumn="0" w:lastRowFirstColumn="0" w:lastRowLastColumn="0"/>
              <w:rPr>
                <w:del w:id="1173" w:author="NaYEeM" w:date="2019-11-19T22:19:00Z"/>
                <w:rFonts w:ascii="Times New Roman" w:hAnsi="Times New Roman" w:cs="Times New Roman"/>
                <w:sz w:val="24"/>
                <w:szCs w:val="24"/>
              </w:rPr>
              <w:pPrChange w:id="1174"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1175" w:author="NaYEeM" w:date="2019-11-19T22:19:00Z">
              <w:r w:rsidRPr="004E0D3F" w:rsidDel="00E96566">
                <w:rPr>
                  <w:rFonts w:ascii="Times New Roman" w:hAnsi="Times New Roman" w:cs="Times New Roman"/>
                  <w:sz w:val="24"/>
                  <w:szCs w:val="24"/>
                </w:rPr>
                <w:delText>94 (24.11)</w:delText>
              </w:r>
            </w:del>
          </w:p>
        </w:tc>
        <w:tc>
          <w:tcPr>
            <w:tcW w:w="2250" w:type="dxa"/>
            <w:tcPrChange w:id="1176" w:author="NaYEeM" w:date="2020-01-18T22:37:00Z">
              <w:tcPr>
                <w:tcW w:w="1745" w:type="dxa"/>
                <w:gridSpan w:val="3"/>
              </w:tcPr>
            </w:tcPrChange>
          </w:tcPr>
          <w:p w14:paraId="70674CC6" w14:textId="6B9571D0" w:rsidR="00CB6C47" w:rsidRPr="004E0D3F" w:rsidDel="00E96566" w:rsidRDefault="00CB6C47">
            <w:pPr>
              <w:jc w:val="both"/>
              <w:cnfStyle w:val="000000000000" w:firstRow="0" w:lastRow="0" w:firstColumn="0" w:lastColumn="0" w:oddVBand="0" w:evenVBand="0" w:oddHBand="0" w:evenHBand="0" w:firstRowFirstColumn="0" w:firstRowLastColumn="0" w:lastRowFirstColumn="0" w:lastRowLastColumn="0"/>
              <w:rPr>
                <w:del w:id="1177" w:author="NaYEeM" w:date="2019-11-19T22:19:00Z"/>
                <w:rFonts w:ascii="Times New Roman" w:hAnsi="Times New Roman" w:cs="Times New Roman"/>
                <w:sz w:val="24"/>
                <w:szCs w:val="24"/>
              </w:rPr>
              <w:pPrChange w:id="1178"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1179" w:author="NaYEeM" w:date="2019-11-19T22:19:00Z">
              <w:r w:rsidRPr="004E0D3F" w:rsidDel="00E96566">
                <w:rPr>
                  <w:rFonts w:ascii="Times New Roman" w:hAnsi="Times New Roman" w:cs="Times New Roman"/>
                  <w:sz w:val="24"/>
                  <w:szCs w:val="24"/>
                </w:rPr>
                <w:delText>84 (19.</w:delText>
              </w:r>
            </w:del>
            <w:del w:id="1180" w:author="NaYEeM" w:date="2019-07-06T02:14:00Z">
              <w:r w:rsidRPr="004E0D3F" w:rsidDel="00EB7FCC">
                <w:rPr>
                  <w:rFonts w:ascii="Times New Roman" w:hAnsi="Times New Roman" w:cs="Times New Roman"/>
                  <w:sz w:val="24"/>
                  <w:szCs w:val="24"/>
                </w:rPr>
                <w:delText>76</w:delText>
              </w:r>
            </w:del>
            <w:del w:id="1181" w:author="NaYEeM" w:date="2019-11-19T22:19:00Z">
              <w:r w:rsidRPr="004E0D3F" w:rsidDel="00E96566">
                <w:rPr>
                  <w:rFonts w:ascii="Times New Roman" w:hAnsi="Times New Roman" w:cs="Times New Roman"/>
                  <w:sz w:val="24"/>
                  <w:szCs w:val="24"/>
                </w:rPr>
                <w:delText>)</w:delText>
              </w:r>
            </w:del>
          </w:p>
        </w:tc>
        <w:tc>
          <w:tcPr>
            <w:tcW w:w="2250" w:type="dxa"/>
            <w:tcPrChange w:id="1182" w:author="NaYEeM" w:date="2020-01-18T22:37:00Z">
              <w:tcPr>
                <w:tcW w:w="2161" w:type="dxa"/>
                <w:gridSpan w:val="3"/>
              </w:tcPr>
            </w:tcPrChange>
          </w:tcPr>
          <w:p w14:paraId="07653146" w14:textId="2D74F30D" w:rsidR="00CB6C47" w:rsidRPr="004E0D3F" w:rsidDel="00E96566" w:rsidRDefault="00CB6C47">
            <w:pPr>
              <w:jc w:val="both"/>
              <w:cnfStyle w:val="000000000000" w:firstRow="0" w:lastRow="0" w:firstColumn="0" w:lastColumn="0" w:oddVBand="0" w:evenVBand="0" w:oddHBand="0" w:evenHBand="0" w:firstRowFirstColumn="0" w:firstRowLastColumn="0" w:lastRowFirstColumn="0" w:lastRowLastColumn="0"/>
              <w:rPr>
                <w:del w:id="1183" w:author="NaYEeM" w:date="2019-11-19T22:19:00Z"/>
                <w:rFonts w:ascii="Times New Roman" w:hAnsi="Times New Roman" w:cs="Times New Roman"/>
                <w:sz w:val="24"/>
                <w:szCs w:val="24"/>
              </w:rPr>
              <w:pPrChange w:id="1184"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CB6C47" w:rsidRPr="004E0D3F" w:rsidDel="00E96566" w14:paraId="24FF91B2" w14:textId="77777777" w:rsidTr="004E0D3F">
        <w:trPr>
          <w:cnfStyle w:val="000000100000" w:firstRow="0" w:lastRow="0" w:firstColumn="0" w:lastColumn="0" w:oddVBand="0" w:evenVBand="0" w:oddHBand="1" w:evenHBand="0" w:firstRowFirstColumn="0" w:firstRowLastColumn="0" w:lastRowFirstColumn="0" w:lastRowLastColumn="0"/>
          <w:del w:id="1185" w:author="NaYEeM" w:date="2019-11-19T22:19:00Z"/>
          <w:trPrChange w:id="1186"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187" w:author="NaYEeM" w:date="2020-01-18T22:37:00Z">
              <w:tcPr>
                <w:tcW w:w="2096" w:type="dxa"/>
              </w:tcPr>
            </w:tcPrChange>
          </w:tcPr>
          <w:p w14:paraId="740F3976" w14:textId="360AC4B7" w:rsidR="00CB6C47" w:rsidRPr="00FC5C5F" w:rsidDel="00E96566" w:rsidRDefault="00CB6C47">
            <w:pPr>
              <w:jc w:val="both"/>
              <w:cnfStyle w:val="001000100000" w:firstRow="0" w:lastRow="0" w:firstColumn="1" w:lastColumn="0" w:oddVBand="0" w:evenVBand="0" w:oddHBand="1" w:evenHBand="0" w:firstRowFirstColumn="0" w:firstRowLastColumn="0" w:lastRowFirstColumn="0" w:lastRowLastColumn="0"/>
              <w:rPr>
                <w:del w:id="1188" w:author="NaYEeM" w:date="2019-11-19T22:19:00Z"/>
                <w:rFonts w:ascii="Times New Roman" w:hAnsi="Times New Roman" w:cs="Times New Roman"/>
                <w:b w:val="0"/>
                <w:bCs w:val="0"/>
                <w:sz w:val="24"/>
                <w:szCs w:val="24"/>
                <w:rPrChange w:id="1189" w:author="NaYEeM" w:date="2020-01-18T22:44:00Z">
                  <w:rPr>
                    <w:del w:id="1190" w:author="NaYEeM" w:date="2019-11-19T22:19:00Z"/>
                    <w:rFonts w:ascii="Times New Roman" w:hAnsi="Times New Roman" w:cs="Times New Roman"/>
                    <w:b w:val="0"/>
                    <w:bCs w:val="0"/>
                    <w:sz w:val="24"/>
                    <w:szCs w:val="24"/>
                  </w:rPr>
                </w:rPrChange>
              </w:rPr>
              <w:pPrChange w:id="1191"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del w:id="1192" w:author="NaYEeM" w:date="2019-11-19T22:19:00Z">
              <w:r w:rsidRPr="00FC5C5F" w:rsidDel="00E96566">
                <w:rPr>
                  <w:rFonts w:ascii="Times New Roman" w:hAnsi="Times New Roman" w:cs="Times New Roman"/>
                  <w:b w:val="0"/>
                  <w:bCs w:val="0"/>
                  <w:sz w:val="24"/>
                  <w:szCs w:val="24"/>
                  <w:rPrChange w:id="1193" w:author="NaYEeM" w:date="2020-01-18T22:44:00Z">
                    <w:rPr>
                      <w:rFonts w:ascii="Times New Roman" w:hAnsi="Times New Roman" w:cs="Times New Roman"/>
                      <w:sz w:val="24"/>
                      <w:szCs w:val="24"/>
                    </w:rPr>
                  </w:rPrChange>
                </w:rPr>
                <w:delText>30-34</w:delText>
              </w:r>
            </w:del>
          </w:p>
        </w:tc>
        <w:tc>
          <w:tcPr>
            <w:tcW w:w="2070" w:type="dxa"/>
            <w:tcPrChange w:id="1194" w:author="NaYEeM" w:date="2020-01-18T22:37:00Z">
              <w:tcPr>
                <w:tcW w:w="1552" w:type="dxa"/>
                <w:gridSpan w:val="2"/>
              </w:tcPr>
            </w:tcPrChange>
          </w:tcPr>
          <w:p w14:paraId="071C6473" w14:textId="0D2191AD" w:rsidR="00CB6C47" w:rsidRPr="004E0D3F" w:rsidDel="00E96566" w:rsidRDefault="00CB6C47">
            <w:pPr>
              <w:jc w:val="both"/>
              <w:cnfStyle w:val="000000100000" w:firstRow="0" w:lastRow="0" w:firstColumn="0" w:lastColumn="0" w:oddVBand="0" w:evenVBand="0" w:oddHBand="1" w:evenHBand="0" w:firstRowFirstColumn="0" w:firstRowLastColumn="0" w:lastRowFirstColumn="0" w:lastRowLastColumn="0"/>
              <w:rPr>
                <w:del w:id="1195" w:author="NaYEeM" w:date="2019-11-19T22:19:00Z"/>
                <w:rFonts w:ascii="Times New Roman" w:hAnsi="Times New Roman" w:cs="Times New Roman"/>
                <w:sz w:val="24"/>
                <w:szCs w:val="24"/>
              </w:rPr>
              <w:pPrChange w:id="119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1197" w:author="NaYEeM" w:date="2019-11-19T22:19:00Z">
              <w:r w:rsidRPr="004E0D3F" w:rsidDel="00E96566">
                <w:rPr>
                  <w:rFonts w:ascii="Times New Roman" w:hAnsi="Times New Roman" w:cs="Times New Roman"/>
                  <w:sz w:val="24"/>
                  <w:szCs w:val="24"/>
                </w:rPr>
                <w:delText>45 (10.59)</w:delText>
              </w:r>
            </w:del>
          </w:p>
        </w:tc>
        <w:tc>
          <w:tcPr>
            <w:tcW w:w="2250" w:type="dxa"/>
            <w:tcPrChange w:id="1198" w:author="NaYEeM" w:date="2020-01-18T22:37:00Z">
              <w:tcPr>
                <w:tcW w:w="1745" w:type="dxa"/>
                <w:gridSpan w:val="3"/>
              </w:tcPr>
            </w:tcPrChange>
          </w:tcPr>
          <w:p w14:paraId="67463790" w14:textId="0F2D4EE1" w:rsidR="00CB6C47" w:rsidRPr="004E0D3F" w:rsidDel="00E96566" w:rsidRDefault="00CB6C47">
            <w:pPr>
              <w:jc w:val="both"/>
              <w:cnfStyle w:val="000000100000" w:firstRow="0" w:lastRow="0" w:firstColumn="0" w:lastColumn="0" w:oddVBand="0" w:evenVBand="0" w:oddHBand="1" w:evenHBand="0" w:firstRowFirstColumn="0" w:firstRowLastColumn="0" w:lastRowFirstColumn="0" w:lastRowLastColumn="0"/>
              <w:rPr>
                <w:del w:id="1199" w:author="NaYEeM" w:date="2019-11-19T22:19:00Z"/>
                <w:rFonts w:ascii="Times New Roman" w:hAnsi="Times New Roman" w:cs="Times New Roman"/>
                <w:sz w:val="24"/>
                <w:szCs w:val="24"/>
              </w:rPr>
              <w:pPrChange w:id="1200"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1201" w:author="NaYEeM" w:date="2019-11-19T22:19:00Z">
              <w:r w:rsidRPr="004E0D3F" w:rsidDel="00E96566">
                <w:rPr>
                  <w:rFonts w:ascii="Times New Roman" w:hAnsi="Times New Roman" w:cs="Times New Roman"/>
                  <w:sz w:val="24"/>
                  <w:szCs w:val="24"/>
                </w:rPr>
                <w:delText>35 (9.</w:delText>
              </w:r>
            </w:del>
            <w:del w:id="1202" w:author="NaYEeM" w:date="2019-07-06T02:14:00Z">
              <w:r w:rsidRPr="004E0D3F" w:rsidDel="00EB7FCC">
                <w:rPr>
                  <w:rFonts w:ascii="Times New Roman" w:hAnsi="Times New Roman" w:cs="Times New Roman"/>
                  <w:sz w:val="24"/>
                  <w:szCs w:val="24"/>
                </w:rPr>
                <w:delText>57</w:delText>
              </w:r>
            </w:del>
            <w:del w:id="1203" w:author="NaYEeM" w:date="2019-11-19T22:19:00Z">
              <w:r w:rsidRPr="004E0D3F" w:rsidDel="00E96566">
                <w:rPr>
                  <w:rFonts w:ascii="Times New Roman" w:hAnsi="Times New Roman" w:cs="Times New Roman"/>
                  <w:sz w:val="24"/>
                  <w:szCs w:val="24"/>
                </w:rPr>
                <w:delText>)</w:delText>
              </w:r>
            </w:del>
          </w:p>
        </w:tc>
        <w:tc>
          <w:tcPr>
            <w:tcW w:w="2250" w:type="dxa"/>
            <w:tcPrChange w:id="1204" w:author="NaYEeM" w:date="2020-01-18T22:37:00Z">
              <w:tcPr>
                <w:tcW w:w="2161" w:type="dxa"/>
                <w:gridSpan w:val="3"/>
              </w:tcPr>
            </w:tcPrChange>
          </w:tcPr>
          <w:p w14:paraId="0B3CD0F8" w14:textId="703EF0F7" w:rsidR="00CB6C47" w:rsidRPr="004E0D3F" w:rsidDel="00E96566" w:rsidRDefault="00CB6C47">
            <w:pPr>
              <w:jc w:val="both"/>
              <w:cnfStyle w:val="000000100000" w:firstRow="0" w:lastRow="0" w:firstColumn="0" w:lastColumn="0" w:oddVBand="0" w:evenVBand="0" w:oddHBand="1" w:evenHBand="0" w:firstRowFirstColumn="0" w:firstRowLastColumn="0" w:lastRowFirstColumn="0" w:lastRowLastColumn="0"/>
              <w:rPr>
                <w:del w:id="1205" w:author="NaYEeM" w:date="2019-11-19T22:19:00Z"/>
                <w:rFonts w:ascii="Times New Roman" w:hAnsi="Times New Roman" w:cs="Times New Roman"/>
                <w:sz w:val="24"/>
                <w:szCs w:val="24"/>
              </w:rPr>
              <w:pPrChange w:id="120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CB6C47" w:rsidRPr="004E0D3F" w14:paraId="46F62940" w14:textId="77777777" w:rsidTr="004E0D3F">
        <w:trPr>
          <w:trPrChange w:id="1207"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208" w:author="NaYEeM" w:date="2020-01-18T22:37:00Z">
              <w:tcPr>
                <w:tcW w:w="2096" w:type="dxa"/>
              </w:tcPr>
            </w:tcPrChange>
          </w:tcPr>
          <w:p w14:paraId="4C5D2033" w14:textId="58CAD651" w:rsidR="00CB6C47" w:rsidRPr="00FC5C5F" w:rsidRDefault="00CB6C47">
            <w:pPr>
              <w:jc w:val="both"/>
              <w:rPr>
                <w:rFonts w:ascii="Times New Roman" w:hAnsi="Times New Roman" w:cs="Times New Roman"/>
                <w:b w:val="0"/>
                <w:bCs w:val="0"/>
                <w:sz w:val="24"/>
                <w:szCs w:val="24"/>
                <w:rPrChange w:id="1209" w:author="NaYEeM" w:date="2020-01-18T22:44:00Z">
                  <w:rPr>
                    <w:rFonts w:ascii="Times New Roman" w:hAnsi="Times New Roman" w:cs="Times New Roman"/>
                    <w:b w:val="0"/>
                    <w:bCs w:val="0"/>
                    <w:sz w:val="24"/>
                    <w:szCs w:val="24"/>
                  </w:rPr>
                </w:rPrChange>
              </w:rPr>
              <w:pPrChange w:id="1210" w:author="NaYEeM" w:date="2019-07-09T12:49:00Z">
                <w:pPr>
                  <w:jc w:val="center"/>
                </w:pPr>
              </w:pPrChange>
            </w:pPr>
            <w:ins w:id="1211" w:author="NaYEeM" w:date="2020-01-14T23:18:00Z">
              <w:r w:rsidRPr="00FC5C5F">
                <w:rPr>
                  <w:rFonts w:ascii="Times New Roman" w:hAnsi="Times New Roman" w:cs="Times New Roman"/>
                  <w:b w:val="0"/>
                  <w:bCs w:val="0"/>
                  <w:sz w:val="24"/>
                  <w:szCs w:val="24"/>
                  <w:rPrChange w:id="1212" w:author="NaYEeM" w:date="2020-01-18T22:44:00Z">
                    <w:rPr>
                      <w:rFonts w:ascii="Times New Roman" w:hAnsi="Times New Roman" w:cs="Times New Roman"/>
                      <w:sz w:val="24"/>
                      <w:szCs w:val="24"/>
                    </w:rPr>
                  </w:rPrChange>
                </w:rPr>
                <w:t>2</w:t>
              </w:r>
            </w:ins>
            <w:del w:id="1213" w:author="NaYEeM" w:date="2020-01-14T23:18:00Z">
              <w:r w:rsidRPr="00FC5C5F" w:rsidDel="008D58DC">
                <w:rPr>
                  <w:rFonts w:ascii="Times New Roman" w:hAnsi="Times New Roman" w:cs="Times New Roman"/>
                  <w:b w:val="0"/>
                  <w:bCs w:val="0"/>
                  <w:sz w:val="24"/>
                  <w:szCs w:val="24"/>
                  <w:rPrChange w:id="1214" w:author="NaYEeM" w:date="2020-01-18T22:44:00Z">
                    <w:rPr>
                      <w:rFonts w:ascii="Times New Roman" w:hAnsi="Times New Roman" w:cs="Times New Roman"/>
                      <w:sz w:val="24"/>
                      <w:szCs w:val="24"/>
                    </w:rPr>
                  </w:rPrChange>
                </w:rPr>
                <w:delText>3</w:delText>
              </w:r>
            </w:del>
            <w:r w:rsidRPr="00FC5C5F">
              <w:rPr>
                <w:rFonts w:ascii="Times New Roman" w:hAnsi="Times New Roman" w:cs="Times New Roman"/>
                <w:b w:val="0"/>
                <w:bCs w:val="0"/>
                <w:sz w:val="24"/>
                <w:szCs w:val="24"/>
                <w:rPrChange w:id="1215" w:author="NaYEeM" w:date="2020-01-18T22:44:00Z">
                  <w:rPr>
                    <w:rFonts w:ascii="Times New Roman" w:hAnsi="Times New Roman" w:cs="Times New Roman"/>
                    <w:sz w:val="24"/>
                    <w:szCs w:val="24"/>
                  </w:rPr>
                </w:rPrChange>
              </w:rPr>
              <w:t>5+</w:t>
            </w:r>
          </w:p>
        </w:tc>
        <w:tc>
          <w:tcPr>
            <w:tcW w:w="2070" w:type="dxa"/>
            <w:tcPrChange w:id="1216" w:author="NaYEeM" w:date="2020-01-18T22:37:00Z">
              <w:tcPr>
                <w:tcW w:w="1552" w:type="dxa"/>
                <w:gridSpan w:val="2"/>
              </w:tcPr>
            </w:tcPrChange>
          </w:tcPr>
          <w:p w14:paraId="2BA92EC7" w14:textId="15EB5C90"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217"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r w:rsidRPr="004E0D3F">
              <w:rPr>
                <w:rFonts w:ascii="Times New Roman" w:hAnsi="Times New Roman" w:cs="Times New Roman"/>
                <w:sz w:val="24"/>
                <w:szCs w:val="24"/>
              </w:rPr>
              <w:t>1</w:t>
            </w:r>
            <w:ins w:id="1218" w:author="NaYEeM" w:date="2020-01-14T23:19:00Z">
              <w:r w:rsidRPr="004E0D3F">
                <w:rPr>
                  <w:rFonts w:ascii="Times New Roman" w:hAnsi="Times New Roman" w:cs="Times New Roman"/>
                  <w:sz w:val="24"/>
                  <w:szCs w:val="24"/>
                  <w:rPrChange w:id="1219" w:author="NaYEeM" w:date="2020-01-18T22:37:00Z">
                    <w:rPr>
                      <w:rFonts w:ascii="Times New Roman" w:hAnsi="Times New Roman" w:cs="Times New Roman"/>
                      <w:sz w:val="24"/>
                      <w:szCs w:val="24"/>
                      <w:highlight w:val="yellow"/>
                    </w:rPr>
                  </w:rPrChange>
                </w:rPr>
                <w:t>48</w:t>
              </w:r>
            </w:ins>
            <w:del w:id="1220" w:author="NaYEeM" w:date="2020-01-14T23:19:00Z">
              <w:r w:rsidRPr="004E0D3F" w:rsidDel="008D58DC">
                <w:rPr>
                  <w:rFonts w:ascii="Times New Roman" w:hAnsi="Times New Roman" w:cs="Times New Roman"/>
                  <w:sz w:val="24"/>
                  <w:szCs w:val="24"/>
                </w:rPr>
                <w:delText>5</w:delText>
              </w:r>
            </w:del>
            <w:r w:rsidRPr="004E0D3F">
              <w:rPr>
                <w:rFonts w:ascii="Times New Roman" w:hAnsi="Times New Roman" w:cs="Times New Roman"/>
                <w:sz w:val="24"/>
                <w:szCs w:val="24"/>
              </w:rPr>
              <w:t xml:space="preserve"> (</w:t>
            </w:r>
            <w:ins w:id="1221" w:author="NaYEeM" w:date="2020-01-14T23:19:00Z">
              <w:r w:rsidRPr="004E0D3F">
                <w:rPr>
                  <w:rFonts w:ascii="Times New Roman" w:hAnsi="Times New Roman" w:cs="Times New Roman"/>
                  <w:sz w:val="24"/>
                  <w:szCs w:val="24"/>
                  <w:rPrChange w:id="1222" w:author="NaYEeM" w:date="2020-01-18T22:37:00Z">
                    <w:rPr>
                      <w:rFonts w:ascii="Times New Roman" w:hAnsi="Times New Roman" w:cs="Times New Roman"/>
                      <w:sz w:val="24"/>
                      <w:szCs w:val="24"/>
                      <w:highlight w:val="yellow"/>
                    </w:rPr>
                  </w:rPrChange>
                </w:rPr>
                <w:t>58.15</w:t>
              </w:r>
            </w:ins>
            <w:del w:id="1223" w:author="NaYEeM" w:date="2019-11-19T22:26:00Z">
              <w:r w:rsidRPr="004E0D3F" w:rsidDel="00034BE4">
                <w:rPr>
                  <w:rFonts w:ascii="Times New Roman" w:hAnsi="Times New Roman" w:cs="Times New Roman"/>
                  <w:sz w:val="24"/>
                  <w:szCs w:val="24"/>
                </w:rPr>
                <w:delText>2.92</w:delText>
              </w:r>
            </w:del>
            <w:r w:rsidRPr="004E0D3F">
              <w:rPr>
                <w:rFonts w:ascii="Times New Roman" w:hAnsi="Times New Roman" w:cs="Times New Roman"/>
                <w:sz w:val="24"/>
                <w:szCs w:val="24"/>
              </w:rPr>
              <w:t>)</w:t>
            </w:r>
          </w:p>
        </w:tc>
        <w:tc>
          <w:tcPr>
            <w:tcW w:w="2250" w:type="dxa"/>
            <w:tcPrChange w:id="1224" w:author="NaYEeM" w:date="2020-01-18T22:37:00Z">
              <w:tcPr>
                <w:tcW w:w="1745" w:type="dxa"/>
                <w:gridSpan w:val="3"/>
              </w:tcPr>
            </w:tcPrChange>
          </w:tcPr>
          <w:p w14:paraId="14745180" w14:textId="3DDE9A8D"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225"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226" w:author="NaYEeM" w:date="2020-01-14T23:19:00Z">
              <w:r w:rsidRPr="004E0D3F">
                <w:rPr>
                  <w:rFonts w:ascii="Times New Roman" w:hAnsi="Times New Roman" w:cs="Times New Roman"/>
                  <w:sz w:val="24"/>
                  <w:szCs w:val="24"/>
                  <w:rPrChange w:id="1227" w:author="NaYEeM" w:date="2020-01-18T22:37:00Z">
                    <w:rPr>
                      <w:rFonts w:ascii="Times New Roman" w:hAnsi="Times New Roman" w:cs="Times New Roman"/>
                      <w:sz w:val="24"/>
                      <w:szCs w:val="24"/>
                      <w:highlight w:val="yellow"/>
                    </w:rPr>
                  </w:rPrChange>
                </w:rPr>
                <w:t>93</w:t>
              </w:r>
            </w:ins>
            <w:del w:id="1228" w:author="NaYEeM" w:date="2019-11-19T22:26:00Z">
              <w:r w:rsidRPr="004E0D3F" w:rsidDel="00034BE4">
                <w:rPr>
                  <w:rFonts w:ascii="Times New Roman" w:hAnsi="Times New Roman" w:cs="Times New Roman"/>
                  <w:sz w:val="24"/>
                  <w:szCs w:val="24"/>
                </w:rPr>
                <w:delText>1</w:delText>
              </w:r>
            </w:del>
            <w:del w:id="1229" w:author="NaYEeM" w:date="2019-07-06T02:13:00Z">
              <w:r w:rsidRPr="004E0D3F" w:rsidDel="00EB7FCC">
                <w:rPr>
                  <w:rFonts w:ascii="Times New Roman" w:hAnsi="Times New Roman" w:cs="Times New Roman"/>
                  <w:sz w:val="24"/>
                  <w:szCs w:val="24"/>
                </w:rPr>
                <w:delText>6</w:delText>
              </w:r>
            </w:del>
            <w:r w:rsidRPr="004E0D3F">
              <w:rPr>
                <w:rFonts w:ascii="Times New Roman" w:hAnsi="Times New Roman" w:cs="Times New Roman"/>
                <w:sz w:val="24"/>
                <w:szCs w:val="24"/>
              </w:rPr>
              <w:t xml:space="preserve"> (</w:t>
            </w:r>
            <w:ins w:id="1230" w:author="NaYEeM" w:date="2020-01-14T23:19:00Z">
              <w:r w:rsidRPr="004E0D3F">
                <w:rPr>
                  <w:rFonts w:ascii="Times New Roman" w:hAnsi="Times New Roman" w:cs="Times New Roman"/>
                  <w:sz w:val="24"/>
                  <w:szCs w:val="24"/>
                  <w:rPrChange w:id="1231" w:author="NaYEeM" w:date="2020-01-18T22:37:00Z">
                    <w:rPr>
                      <w:rFonts w:ascii="Times New Roman" w:hAnsi="Times New Roman" w:cs="Times New Roman"/>
                      <w:sz w:val="24"/>
                      <w:szCs w:val="24"/>
                      <w:highlight w:val="yellow"/>
                    </w:rPr>
                  </w:rPrChange>
                </w:rPr>
                <w:t>41.85</w:t>
              </w:r>
            </w:ins>
            <w:del w:id="1232" w:author="NaYEeM" w:date="2019-07-06T02:14:00Z">
              <w:r w:rsidRPr="004E0D3F" w:rsidDel="00EB7FCC">
                <w:rPr>
                  <w:rFonts w:ascii="Times New Roman" w:hAnsi="Times New Roman" w:cs="Times New Roman"/>
                  <w:sz w:val="24"/>
                  <w:szCs w:val="24"/>
                </w:rPr>
                <w:delText>3</w:delText>
              </w:r>
            </w:del>
            <w:del w:id="1233" w:author="NaYEeM" w:date="2019-11-19T22:26:00Z">
              <w:r w:rsidRPr="004E0D3F" w:rsidDel="00034BE4">
                <w:rPr>
                  <w:rFonts w:ascii="Times New Roman" w:hAnsi="Times New Roman" w:cs="Times New Roman"/>
                  <w:sz w:val="24"/>
                  <w:szCs w:val="24"/>
                </w:rPr>
                <w:delText>.</w:delText>
              </w:r>
            </w:del>
            <w:del w:id="1234" w:author="NaYEeM" w:date="2019-07-06T02:15:00Z">
              <w:r w:rsidRPr="004E0D3F" w:rsidDel="00EB7FCC">
                <w:rPr>
                  <w:rFonts w:ascii="Times New Roman" w:hAnsi="Times New Roman" w:cs="Times New Roman"/>
                  <w:sz w:val="24"/>
                  <w:szCs w:val="24"/>
                </w:rPr>
                <w:delText>85</w:delText>
              </w:r>
            </w:del>
            <w:r w:rsidRPr="004E0D3F">
              <w:rPr>
                <w:rFonts w:ascii="Times New Roman" w:hAnsi="Times New Roman" w:cs="Times New Roman"/>
                <w:sz w:val="24"/>
                <w:szCs w:val="24"/>
              </w:rPr>
              <w:t>)</w:t>
            </w:r>
          </w:p>
        </w:tc>
        <w:tc>
          <w:tcPr>
            <w:tcW w:w="2250" w:type="dxa"/>
            <w:tcPrChange w:id="1235" w:author="NaYEeM" w:date="2020-01-18T22:37:00Z">
              <w:tcPr>
                <w:tcW w:w="2161" w:type="dxa"/>
                <w:gridSpan w:val="3"/>
              </w:tcPr>
            </w:tcPrChange>
          </w:tcPr>
          <w:p w14:paraId="11F6DFD8" w14:textId="77777777"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236"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CB6C47" w:rsidRPr="004E0D3F" w14:paraId="0F911DBD" w14:textId="41BCE304" w:rsidTr="004E0D3F">
        <w:trPr>
          <w:cnfStyle w:val="000000100000" w:firstRow="0" w:lastRow="0" w:firstColumn="0" w:lastColumn="0" w:oddVBand="0" w:evenVBand="0" w:oddHBand="1" w:evenHBand="0" w:firstRowFirstColumn="0" w:firstRowLastColumn="0" w:lastRowFirstColumn="0" w:lastRowLastColumn="0"/>
          <w:trPrChange w:id="1237" w:author="NaYEeM" w:date="2020-01-18T22:37:00Z">
            <w:trPr>
              <w:gridAfter w:val="0"/>
              <w:wAfter w:w="7" w:type="dxa"/>
            </w:trPr>
          </w:trPrChange>
        </w:trPr>
        <w:tc>
          <w:tcPr>
            <w:cnfStyle w:val="001000000000" w:firstRow="0" w:lastRow="0" w:firstColumn="1" w:lastColumn="0" w:oddVBand="0" w:evenVBand="0" w:oddHBand="0" w:evenHBand="0" w:firstRowFirstColumn="0" w:firstRowLastColumn="0" w:lastRowFirstColumn="0" w:lastRowLastColumn="0"/>
            <w:tcW w:w="7105" w:type="dxa"/>
            <w:gridSpan w:val="3"/>
            <w:tcPrChange w:id="1238" w:author="NaYEeM" w:date="2020-01-18T22:37:00Z">
              <w:tcPr>
                <w:tcW w:w="5386" w:type="dxa"/>
                <w:gridSpan w:val="5"/>
              </w:tcPr>
            </w:tcPrChange>
          </w:tcPr>
          <w:p w14:paraId="194BE4B1" w14:textId="2484F264" w:rsidR="00CB6C47" w:rsidRPr="004E0D3F" w:rsidRDefault="00CB6C47" w:rsidP="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4E0D3F">
              <w:rPr>
                <w:rFonts w:ascii="Times New Roman" w:hAnsi="Times New Roman" w:cs="Times New Roman"/>
                <w:sz w:val="24"/>
                <w:szCs w:val="24"/>
              </w:rPr>
              <w:t>Division</w:t>
            </w:r>
          </w:p>
        </w:tc>
        <w:tc>
          <w:tcPr>
            <w:tcW w:w="2250" w:type="dxa"/>
            <w:tcPrChange w:id="1239" w:author="NaYEeM" w:date="2020-01-18T22:37:00Z">
              <w:tcPr>
                <w:tcW w:w="2161" w:type="dxa"/>
                <w:gridSpan w:val="3"/>
              </w:tcPr>
            </w:tcPrChange>
          </w:tcPr>
          <w:p w14:paraId="065DDFBB" w14:textId="77777777"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47" w:rsidRPr="004E0D3F" w14:paraId="30D5F1A8" w14:textId="77777777" w:rsidTr="004E0D3F">
        <w:trPr>
          <w:trPrChange w:id="1240"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241" w:author="NaYEeM" w:date="2020-01-18T22:37:00Z">
              <w:tcPr>
                <w:tcW w:w="2096" w:type="dxa"/>
              </w:tcPr>
            </w:tcPrChange>
          </w:tcPr>
          <w:p w14:paraId="4D2EA16B" w14:textId="0F8D3F87" w:rsidR="00CB6C47" w:rsidRPr="00FC5C5F" w:rsidRDefault="00CB6C47">
            <w:pPr>
              <w:jc w:val="both"/>
              <w:rPr>
                <w:rFonts w:ascii="Times New Roman" w:hAnsi="Times New Roman" w:cs="Times New Roman"/>
                <w:b w:val="0"/>
                <w:bCs w:val="0"/>
                <w:sz w:val="24"/>
                <w:szCs w:val="24"/>
                <w:rPrChange w:id="1242" w:author="NaYEeM" w:date="2020-01-18T22:44:00Z">
                  <w:rPr>
                    <w:rFonts w:ascii="Times New Roman" w:hAnsi="Times New Roman" w:cs="Times New Roman"/>
                    <w:bCs w:val="0"/>
                    <w:sz w:val="24"/>
                    <w:szCs w:val="24"/>
                  </w:rPr>
                </w:rPrChange>
              </w:rPr>
              <w:pPrChange w:id="1243" w:author="NaYEeM" w:date="2019-07-09T12:49:00Z">
                <w:pPr>
                  <w:jc w:val="center"/>
                </w:pPr>
              </w:pPrChange>
            </w:pPr>
            <w:r w:rsidRPr="00FC5C5F">
              <w:rPr>
                <w:rFonts w:ascii="Times New Roman" w:hAnsi="Times New Roman" w:cs="Times New Roman"/>
                <w:b w:val="0"/>
                <w:bCs w:val="0"/>
                <w:sz w:val="24"/>
                <w:szCs w:val="24"/>
                <w:rPrChange w:id="1244" w:author="NaYEeM" w:date="2020-01-18T22:44:00Z">
                  <w:rPr>
                    <w:rFonts w:ascii="Times New Roman" w:hAnsi="Times New Roman" w:cs="Times New Roman"/>
                    <w:sz w:val="24"/>
                    <w:szCs w:val="24"/>
                  </w:rPr>
                </w:rPrChange>
              </w:rPr>
              <w:t>Barisal</w:t>
            </w:r>
          </w:p>
        </w:tc>
        <w:tc>
          <w:tcPr>
            <w:tcW w:w="2070" w:type="dxa"/>
            <w:tcPrChange w:id="1245" w:author="NaYEeM" w:date="2020-01-18T22:37:00Z">
              <w:tcPr>
                <w:tcW w:w="1552" w:type="dxa"/>
                <w:gridSpan w:val="2"/>
              </w:tcPr>
            </w:tcPrChange>
          </w:tcPr>
          <w:p w14:paraId="10F363D6" w14:textId="213A2B71"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246"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r w:rsidRPr="004E0D3F">
              <w:rPr>
                <w:rFonts w:ascii="Times New Roman" w:hAnsi="Times New Roman" w:cs="Times New Roman"/>
                <w:sz w:val="24"/>
                <w:szCs w:val="24"/>
              </w:rPr>
              <w:t>37 (</w:t>
            </w:r>
            <w:ins w:id="1247" w:author="NaYEeM" w:date="2019-11-19T22:36:00Z">
              <w:r w:rsidRPr="004E0D3F">
                <w:rPr>
                  <w:rFonts w:ascii="Times New Roman" w:hAnsi="Times New Roman" w:cs="Times New Roman"/>
                  <w:sz w:val="24"/>
                  <w:szCs w:val="24"/>
                </w:rPr>
                <w:t>35.71</w:t>
              </w:r>
            </w:ins>
            <w:del w:id="1248" w:author="NaYEeM" w:date="2019-11-19T22:35:00Z">
              <w:r w:rsidRPr="004E0D3F" w:rsidDel="001A4232">
                <w:rPr>
                  <w:rFonts w:ascii="Times New Roman" w:hAnsi="Times New Roman" w:cs="Times New Roman"/>
                  <w:sz w:val="24"/>
                  <w:szCs w:val="24"/>
                </w:rPr>
                <w:delText>4.18</w:delText>
              </w:r>
            </w:del>
            <w:r w:rsidRPr="004E0D3F">
              <w:rPr>
                <w:rFonts w:ascii="Times New Roman" w:hAnsi="Times New Roman" w:cs="Times New Roman"/>
                <w:sz w:val="24"/>
                <w:szCs w:val="24"/>
              </w:rPr>
              <w:t>)</w:t>
            </w:r>
          </w:p>
        </w:tc>
        <w:tc>
          <w:tcPr>
            <w:tcW w:w="2250" w:type="dxa"/>
            <w:tcPrChange w:id="1249" w:author="NaYEeM" w:date="2020-01-18T22:37:00Z">
              <w:tcPr>
                <w:tcW w:w="1745" w:type="dxa"/>
                <w:gridSpan w:val="3"/>
              </w:tcPr>
            </w:tcPrChange>
          </w:tcPr>
          <w:p w14:paraId="6449B3AD" w14:textId="417BB5FA"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25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251" w:author="NaYEeM" w:date="2019-11-19T22:36:00Z">
              <w:r w:rsidRPr="004E0D3F">
                <w:rPr>
                  <w:rFonts w:ascii="Times New Roman" w:hAnsi="Times New Roman" w:cs="Times New Roman"/>
                  <w:sz w:val="24"/>
                  <w:szCs w:val="24"/>
                </w:rPr>
                <w:t>52</w:t>
              </w:r>
            </w:ins>
            <w:del w:id="1252" w:author="NaYEeM" w:date="2019-11-19T22:36:00Z">
              <w:r w:rsidRPr="004E0D3F" w:rsidDel="001A4232">
                <w:rPr>
                  <w:rFonts w:ascii="Times New Roman" w:hAnsi="Times New Roman" w:cs="Times New Roman"/>
                  <w:sz w:val="24"/>
                  <w:szCs w:val="24"/>
                </w:rPr>
                <w:delText>67</w:delText>
              </w:r>
            </w:del>
            <w:r w:rsidRPr="004E0D3F">
              <w:rPr>
                <w:rFonts w:ascii="Times New Roman" w:hAnsi="Times New Roman" w:cs="Times New Roman"/>
                <w:sz w:val="24"/>
                <w:szCs w:val="24"/>
              </w:rPr>
              <w:t xml:space="preserve"> (</w:t>
            </w:r>
            <w:ins w:id="1253" w:author="NaYEeM" w:date="2019-11-19T22:36:00Z">
              <w:r w:rsidRPr="004E0D3F">
                <w:rPr>
                  <w:rFonts w:ascii="Times New Roman" w:hAnsi="Times New Roman" w:cs="Times New Roman"/>
                  <w:sz w:val="24"/>
                  <w:szCs w:val="24"/>
                </w:rPr>
                <w:t>64.29</w:t>
              </w:r>
            </w:ins>
            <w:del w:id="1254" w:author="NaYEeM" w:date="2019-11-19T22:36:00Z">
              <w:r w:rsidRPr="004E0D3F" w:rsidDel="001A4232">
                <w:rPr>
                  <w:rFonts w:ascii="Times New Roman" w:hAnsi="Times New Roman" w:cs="Times New Roman"/>
                  <w:sz w:val="24"/>
                  <w:szCs w:val="24"/>
                </w:rPr>
                <w:delText>8.72</w:delText>
              </w:r>
            </w:del>
            <w:r w:rsidRPr="004E0D3F">
              <w:rPr>
                <w:rFonts w:ascii="Times New Roman" w:hAnsi="Times New Roman" w:cs="Times New Roman"/>
                <w:sz w:val="24"/>
                <w:szCs w:val="24"/>
              </w:rPr>
              <w:t>)</w:t>
            </w:r>
          </w:p>
        </w:tc>
        <w:tc>
          <w:tcPr>
            <w:tcW w:w="2250" w:type="dxa"/>
            <w:tcPrChange w:id="1255" w:author="NaYEeM" w:date="2020-01-18T22:37:00Z">
              <w:tcPr>
                <w:tcW w:w="2161" w:type="dxa"/>
                <w:gridSpan w:val="3"/>
              </w:tcPr>
            </w:tcPrChange>
          </w:tcPr>
          <w:p w14:paraId="6E1B854E" w14:textId="77777777"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256"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1257" w:author="NaYEeM" w:date="2019-11-19T22:36:00Z">
              <w:r w:rsidRPr="004E0D3F" w:rsidDel="001A4232">
                <w:rPr>
                  <w:rFonts w:ascii="Times New Roman" w:hAnsi="Times New Roman" w:cs="Times New Roman"/>
                  <w:sz w:val="24"/>
                  <w:szCs w:val="24"/>
                </w:rPr>
                <w:delText>&lt;</w:delText>
              </w:r>
            </w:del>
            <w:r w:rsidRPr="004E0D3F">
              <w:rPr>
                <w:rFonts w:ascii="Times New Roman" w:hAnsi="Times New Roman" w:cs="Times New Roman"/>
                <w:sz w:val="24"/>
                <w:szCs w:val="24"/>
              </w:rPr>
              <w:t>0.000</w:t>
            </w:r>
            <w:del w:id="1258" w:author="NaYEeM" w:date="2019-11-19T22:36:00Z">
              <w:r w:rsidRPr="004E0D3F" w:rsidDel="001A4232">
                <w:rPr>
                  <w:rFonts w:ascii="Times New Roman" w:hAnsi="Times New Roman" w:cs="Times New Roman"/>
                  <w:sz w:val="24"/>
                  <w:szCs w:val="24"/>
                </w:rPr>
                <w:delText>1</w:delText>
              </w:r>
            </w:del>
          </w:p>
        </w:tc>
      </w:tr>
      <w:tr w:rsidR="00CB6C47" w:rsidRPr="004E0D3F" w14:paraId="71E270E2" w14:textId="77777777" w:rsidTr="004E0D3F">
        <w:trPr>
          <w:cnfStyle w:val="000000100000" w:firstRow="0" w:lastRow="0" w:firstColumn="0" w:lastColumn="0" w:oddVBand="0" w:evenVBand="0" w:oddHBand="1" w:evenHBand="0" w:firstRowFirstColumn="0" w:firstRowLastColumn="0" w:lastRowFirstColumn="0" w:lastRowLastColumn="0"/>
          <w:trPrChange w:id="1259"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260" w:author="NaYEeM" w:date="2020-01-18T22:37:00Z">
              <w:tcPr>
                <w:tcW w:w="2096" w:type="dxa"/>
              </w:tcPr>
            </w:tcPrChange>
          </w:tcPr>
          <w:p w14:paraId="1AA4784D" w14:textId="38CAE214" w:rsidR="00CB6C47" w:rsidRPr="00FC5C5F" w:rsidRDefault="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1261" w:author="NaYEeM" w:date="2020-01-18T22:44:00Z">
                  <w:rPr>
                    <w:rFonts w:ascii="Times New Roman" w:hAnsi="Times New Roman" w:cs="Times New Roman"/>
                    <w:b w:val="0"/>
                    <w:sz w:val="24"/>
                    <w:szCs w:val="24"/>
                  </w:rPr>
                </w:rPrChange>
              </w:rPr>
              <w:pPrChange w:id="1262"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1263" w:author="NaYEeM" w:date="2020-01-18T22:44:00Z">
                  <w:rPr>
                    <w:rFonts w:ascii="Times New Roman" w:hAnsi="Times New Roman" w:cs="Times New Roman"/>
                    <w:sz w:val="24"/>
                    <w:szCs w:val="24"/>
                  </w:rPr>
                </w:rPrChange>
              </w:rPr>
              <w:t>Chittagong</w:t>
            </w:r>
          </w:p>
        </w:tc>
        <w:tc>
          <w:tcPr>
            <w:tcW w:w="2070" w:type="dxa"/>
            <w:tcPrChange w:id="1264" w:author="NaYEeM" w:date="2020-01-18T22:37:00Z">
              <w:tcPr>
                <w:tcW w:w="1552" w:type="dxa"/>
                <w:gridSpan w:val="2"/>
              </w:tcPr>
            </w:tcPrChange>
          </w:tcPr>
          <w:p w14:paraId="32A7D347" w14:textId="319A40A0"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1265" w:author="NaYEeM" w:date="2020-01-18T22:37:00Z">
                  <w:rPr>
                    <w:rFonts w:ascii="Times New Roman" w:hAnsi="Times New Roman" w:cs="Times New Roman"/>
                    <w:color w:val="000000"/>
                    <w:sz w:val="24"/>
                    <w:szCs w:val="24"/>
                  </w:rPr>
                </w:rPrChange>
              </w:rPr>
              <w:pPrChange w:id="126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267" w:author="NaYEeM" w:date="2019-11-19T22:36:00Z">
              <w:r w:rsidRPr="004E0D3F">
                <w:rPr>
                  <w:rFonts w:ascii="Times New Roman" w:hAnsi="Times New Roman" w:cs="Times New Roman"/>
                  <w:sz w:val="24"/>
                  <w:szCs w:val="24"/>
                </w:rPr>
                <w:t>76</w:t>
              </w:r>
            </w:ins>
            <w:del w:id="1268" w:author="NaYEeM" w:date="2019-11-19T22:36:00Z">
              <w:r w:rsidRPr="004E0D3F" w:rsidDel="0020266F">
                <w:rPr>
                  <w:rFonts w:ascii="Times New Roman" w:hAnsi="Times New Roman" w:cs="Times New Roman"/>
                  <w:sz w:val="24"/>
                  <w:szCs w:val="24"/>
                  <w:rPrChange w:id="1269" w:author="NaYEeM" w:date="2020-01-18T22:37:00Z">
                    <w:rPr>
                      <w:rFonts w:ascii="Times New Roman" w:hAnsi="Times New Roman" w:cs="Times New Roman"/>
                      <w:color w:val="000000"/>
                      <w:sz w:val="24"/>
                      <w:szCs w:val="24"/>
                    </w:rPr>
                  </w:rPrChange>
                </w:rPr>
                <w:delText>80</w:delText>
              </w:r>
            </w:del>
            <w:r w:rsidRPr="004E0D3F">
              <w:rPr>
                <w:rFonts w:ascii="Times New Roman" w:hAnsi="Times New Roman" w:cs="Times New Roman"/>
                <w:sz w:val="24"/>
                <w:szCs w:val="24"/>
                <w:rPrChange w:id="1270" w:author="NaYEeM" w:date="2020-01-18T22:37:00Z">
                  <w:rPr>
                    <w:rFonts w:ascii="Times New Roman" w:hAnsi="Times New Roman" w:cs="Times New Roman"/>
                    <w:color w:val="000000"/>
                    <w:sz w:val="24"/>
                    <w:szCs w:val="24"/>
                  </w:rPr>
                </w:rPrChange>
              </w:rPr>
              <w:t xml:space="preserve"> (</w:t>
            </w:r>
            <w:ins w:id="1271" w:author="NaYEeM" w:date="2019-11-19T22:36:00Z">
              <w:r w:rsidRPr="004E0D3F">
                <w:rPr>
                  <w:rFonts w:ascii="Times New Roman" w:hAnsi="Times New Roman" w:cs="Times New Roman"/>
                  <w:sz w:val="24"/>
                  <w:szCs w:val="24"/>
                </w:rPr>
                <w:t>62.5</w:t>
              </w:r>
            </w:ins>
            <w:ins w:id="1272" w:author="NaYEeM" w:date="2019-11-19T22:37:00Z">
              <w:r w:rsidRPr="004E0D3F">
                <w:rPr>
                  <w:rFonts w:ascii="Times New Roman" w:hAnsi="Times New Roman" w:cs="Times New Roman"/>
                  <w:sz w:val="24"/>
                  <w:szCs w:val="24"/>
                </w:rPr>
                <w:t>5</w:t>
              </w:r>
            </w:ins>
            <w:del w:id="1273" w:author="NaYEeM" w:date="2019-11-19T22:36:00Z">
              <w:r w:rsidRPr="004E0D3F" w:rsidDel="0020266F">
                <w:rPr>
                  <w:rFonts w:ascii="Times New Roman" w:hAnsi="Times New Roman" w:cs="Times New Roman"/>
                  <w:sz w:val="24"/>
                  <w:szCs w:val="24"/>
                  <w:rPrChange w:id="1274" w:author="NaYEeM" w:date="2020-01-18T22:37:00Z">
                    <w:rPr>
                      <w:rFonts w:ascii="Times New Roman" w:hAnsi="Times New Roman" w:cs="Times New Roman"/>
                      <w:color w:val="000000"/>
                      <w:sz w:val="24"/>
                      <w:szCs w:val="24"/>
                    </w:rPr>
                  </w:rPrChange>
                </w:rPr>
                <w:delText>25.88</w:delText>
              </w:r>
            </w:del>
            <w:r w:rsidRPr="004E0D3F">
              <w:rPr>
                <w:rFonts w:ascii="Times New Roman" w:hAnsi="Times New Roman" w:cs="Times New Roman"/>
                <w:sz w:val="24"/>
                <w:szCs w:val="24"/>
                <w:rPrChange w:id="1275" w:author="NaYEeM" w:date="2020-01-18T22:37:00Z">
                  <w:rPr>
                    <w:rFonts w:ascii="Times New Roman" w:hAnsi="Times New Roman" w:cs="Times New Roman"/>
                    <w:color w:val="000000"/>
                    <w:sz w:val="24"/>
                    <w:szCs w:val="24"/>
                  </w:rPr>
                </w:rPrChange>
              </w:rPr>
              <w:t>)</w:t>
            </w:r>
          </w:p>
        </w:tc>
        <w:tc>
          <w:tcPr>
            <w:tcW w:w="2250" w:type="dxa"/>
            <w:tcPrChange w:id="1276" w:author="NaYEeM" w:date="2020-01-18T22:37:00Z">
              <w:tcPr>
                <w:tcW w:w="1745" w:type="dxa"/>
                <w:gridSpan w:val="3"/>
              </w:tcPr>
            </w:tcPrChange>
          </w:tcPr>
          <w:p w14:paraId="6B611233" w14:textId="2CB2A10A"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277"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278" w:author="NaYEeM" w:date="2019-11-19T22:37:00Z">
              <w:r w:rsidRPr="004E0D3F">
                <w:rPr>
                  <w:rFonts w:ascii="Times New Roman" w:hAnsi="Times New Roman" w:cs="Times New Roman"/>
                  <w:sz w:val="24"/>
                  <w:szCs w:val="24"/>
                </w:rPr>
                <w:t>50</w:t>
              </w:r>
            </w:ins>
            <w:del w:id="1279" w:author="NaYEeM" w:date="2019-11-19T22:37:00Z">
              <w:r w:rsidRPr="004E0D3F" w:rsidDel="0020266F">
                <w:rPr>
                  <w:rFonts w:ascii="Times New Roman" w:hAnsi="Times New Roman" w:cs="Times New Roman"/>
                  <w:sz w:val="24"/>
                  <w:szCs w:val="24"/>
                </w:rPr>
                <w:delText>76</w:delText>
              </w:r>
            </w:del>
            <w:r w:rsidRPr="004E0D3F">
              <w:rPr>
                <w:rFonts w:ascii="Times New Roman" w:hAnsi="Times New Roman" w:cs="Times New Roman"/>
                <w:sz w:val="24"/>
                <w:szCs w:val="24"/>
              </w:rPr>
              <w:t xml:space="preserve"> (</w:t>
            </w:r>
            <w:ins w:id="1280" w:author="NaYEeM" w:date="2019-11-19T22:37:00Z">
              <w:r w:rsidRPr="004E0D3F">
                <w:rPr>
                  <w:rFonts w:ascii="Times New Roman" w:hAnsi="Times New Roman" w:cs="Times New Roman"/>
                  <w:sz w:val="24"/>
                  <w:szCs w:val="24"/>
                </w:rPr>
                <w:t>37.45</w:t>
              </w:r>
            </w:ins>
            <w:del w:id="1281" w:author="NaYEeM" w:date="2019-11-19T22:37:00Z">
              <w:r w:rsidRPr="004E0D3F" w:rsidDel="0020266F">
                <w:rPr>
                  <w:rFonts w:ascii="Times New Roman" w:hAnsi="Times New Roman" w:cs="Times New Roman"/>
                  <w:sz w:val="24"/>
                  <w:szCs w:val="24"/>
                </w:rPr>
                <w:delText>20.92</w:delText>
              </w:r>
            </w:del>
            <w:r w:rsidRPr="004E0D3F">
              <w:rPr>
                <w:rFonts w:ascii="Times New Roman" w:hAnsi="Times New Roman" w:cs="Times New Roman"/>
                <w:sz w:val="24"/>
                <w:szCs w:val="24"/>
              </w:rPr>
              <w:t>)</w:t>
            </w:r>
          </w:p>
        </w:tc>
        <w:tc>
          <w:tcPr>
            <w:tcW w:w="2250" w:type="dxa"/>
            <w:tcPrChange w:id="1282" w:author="NaYEeM" w:date="2020-01-18T22:37:00Z">
              <w:tcPr>
                <w:tcW w:w="2161" w:type="dxa"/>
                <w:gridSpan w:val="3"/>
              </w:tcPr>
            </w:tcPrChange>
          </w:tcPr>
          <w:p w14:paraId="645A28F7" w14:textId="77777777"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283"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CB6C47" w:rsidRPr="004E0D3F" w14:paraId="7A30A210" w14:textId="77777777" w:rsidTr="004E0D3F">
        <w:trPr>
          <w:trPrChange w:id="1284"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285" w:author="NaYEeM" w:date="2020-01-18T22:37:00Z">
              <w:tcPr>
                <w:tcW w:w="2096" w:type="dxa"/>
              </w:tcPr>
            </w:tcPrChange>
          </w:tcPr>
          <w:p w14:paraId="1711702F" w14:textId="5A4FF068" w:rsidR="00CB6C47" w:rsidRPr="00FC5C5F" w:rsidRDefault="00CB6C47">
            <w:pPr>
              <w:jc w:val="both"/>
              <w:rPr>
                <w:rFonts w:ascii="Times New Roman" w:hAnsi="Times New Roman" w:cs="Times New Roman"/>
                <w:b w:val="0"/>
                <w:bCs w:val="0"/>
                <w:sz w:val="24"/>
                <w:szCs w:val="24"/>
                <w:rPrChange w:id="1286" w:author="NaYEeM" w:date="2020-01-18T22:44:00Z">
                  <w:rPr>
                    <w:rFonts w:ascii="Times New Roman" w:hAnsi="Times New Roman" w:cs="Times New Roman"/>
                    <w:b w:val="0"/>
                    <w:bCs w:val="0"/>
                    <w:sz w:val="24"/>
                    <w:szCs w:val="24"/>
                  </w:rPr>
                </w:rPrChange>
              </w:rPr>
              <w:pPrChange w:id="1287" w:author="NaYEeM" w:date="2019-07-09T12:49:00Z">
                <w:pPr>
                  <w:jc w:val="center"/>
                </w:pPr>
              </w:pPrChange>
            </w:pPr>
            <w:r w:rsidRPr="00FC5C5F">
              <w:rPr>
                <w:rFonts w:ascii="Times New Roman" w:hAnsi="Times New Roman" w:cs="Times New Roman"/>
                <w:b w:val="0"/>
                <w:bCs w:val="0"/>
                <w:sz w:val="24"/>
                <w:szCs w:val="24"/>
                <w:rPrChange w:id="1288" w:author="NaYEeM" w:date="2020-01-18T22:44:00Z">
                  <w:rPr>
                    <w:rFonts w:ascii="Times New Roman" w:hAnsi="Times New Roman" w:cs="Times New Roman"/>
                    <w:sz w:val="24"/>
                    <w:szCs w:val="24"/>
                  </w:rPr>
                </w:rPrChange>
              </w:rPr>
              <w:t>Dhaka</w:t>
            </w:r>
          </w:p>
        </w:tc>
        <w:tc>
          <w:tcPr>
            <w:tcW w:w="2070" w:type="dxa"/>
            <w:tcPrChange w:id="1289" w:author="NaYEeM" w:date="2020-01-18T22:37:00Z">
              <w:tcPr>
                <w:tcW w:w="1552" w:type="dxa"/>
                <w:gridSpan w:val="2"/>
              </w:tcPr>
            </w:tcPrChange>
          </w:tcPr>
          <w:p w14:paraId="13098C13" w14:textId="0072BA75"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1290" w:author="NaYEeM" w:date="2020-01-18T22:37:00Z">
                  <w:rPr>
                    <w:rFonts w:ascii="Times New Roman" w:hAnsi="Times New Roman" w:cs="Times New Roman"/>
                    <w:color w:val="000000"/>
                    <w:sz w:val="24"/>
                    <w:szCs w:val="24"/>
                  </w:rPr>
                </w:rPrChange>
              </w:rPr>
              <w:pPrChange w:id="129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r w:rsidRPr="004E0D3F">
              <w:rPr>
                <w:rFonts w:ascii="Times New Roman" w:hAnsi="Times New Roman" w:cs="Times New Roman"/>
                <w:sz w:val="24"/>
                <w:szCs w:val="24"/>
                <w:rPrChange w:id="1292" w:author="NaYEeM" w:date="2020-01-18T22:37:00Z">
                  <w:rPr>
                    <w:rFonts w:ascii="Times New Roman" w:hAnsi="Times New Roman" w:cs="Times New Roman"/>
                    <w:color w:val="000000"/>
                    <w:sz w:val="24"/>
                    <w:szCs w:val="24"/>
                  </w:rPr>
                </w:rPrChange>
              </w:rPr>
              <w:t xml:space="preserve">48 </w:t>
            </w:r>
            <w:ins w:id="1293" w:author="NaYEeM" w:date="2020-01-14T20:19:00Z">
              <w:r w:rsidRPr="004E0D3F">
                <w:rPr>
                  <w:rFonts w:ascii="Times New Roman" w:hAnsi="Times New Roman" w:cs="Times New Roman"/>
                  <w:sz w:val="24"/>
                  <w:szCs w:val="24"/>
                  <w:rPrChange w:id="1294" w:author="NaYEeM" w:date="2020-01-18T22:37:00Z">
                    <w:rPr>
                      <w:rFonts w:ascii="Times New Roman" w:hAnsi="Times New Roman" w:cs="Times New Roman"/>
                      <w:sz w:val="24"/>
                      <w:szCs w:val="24"/>
                      <w:highlight w:val="yellow"/>
                    </w:rPr>
                  </w:rPrChange>
                </w:rPr>
                <w:t>(</w:t>
              </w:r>
            </w:ins>
            <w:ins w:id="1295" w:author="NaYEeM" w:date="2019-11-19T22:38:00Z">
              <w:r w:rsidRPr="004E0D3F">
                <w:rPr>
                  <w:rFonts w:ascii="Times New Roman" w:hAnsi="Times New Roman" w:cs="Times New Roman"/>
                  <w:sz w:val="24"/>
                  <w:szCs w:val="24"/>
                </w:rPr>
                <w:t>41.97</w:t>
              </w:r>
            </w:ins>
            <w:del w:id="1296" w:author="NaYEeM" w:date="2019-11-19T22:38:00Z">
              <w:r w:rsidRPr="004E0D3F" w:rsidDel="0020266F">
                <w:rPr>
                  <w:rFonts w:ascii="Times New Roman" w:hAnsi="Times New Roman" w:cs="Times New Roman"/>
                  <w:sz w:val="24"/>
                  <w:szCs w:val="24"/>
                  <w:rPrChange w:id="1297" w:author="NaYEeM" w:date="2020-01-18T22:37:00Z">
                    <w:rPr>
                      <w:rFonts w:ascii="Times New Roman" w:hAnsi="Times New Roman" w:cs="Times New Roman"/>
                      <w:color w:val="000000"/>
                      <w:sz w:val="24"/>
                      <w:szCs w:val="24"/>
                    </w:rPr>
                  </w:rPrChange>
                </w:rPr>
                <w:delText>(24.70</w:delText>
              </w:r>
            </w:del>
            <w:r w:rsidRPr="004E0D3F">
              <w:rPr>
                <w:rFonts w:ascii="Times New Roman" w:hAnsi="Times New Roman" w:cs="Times New Roman"/>
                <w:sz w:val="24"/>
                <w:szCs w:val="24"/>
                <w:rPrChange w:id="1298" w:author="NaYEeM" w:date="2020-01-18T22:37:00Z">
                  <w:rPr>
                    <w:rFonts w:ascii="Times New Roman" w:hAnsi="Times New Roman" w:cs="Times New Roman"/>
                    <w:color w:val="000000"/>
                    <w:sz w:val="24"/>
                    <w:szCs w:val="24"/>
                  </w:rPr>
                </w:rPrChange>
              </w:rPr>
              <w:t>)</w:t>
            </w:r>
          </w:p>
        </w:tc>
        <w:tc>
          <w:tcPr>
            <w:tcW w:w="2250" w:type="dxa"/>
            <w:tcPrChange w:id="1299" w:author="NaYEeM" w:date="2020-01-18T22:37:00Z">
              <w:tcPr>
                <w:tcW w:w="1745" w:type="dxa"/>
                <w:gridSpan w:val="3"/>
              </w:tcPr>
            </w:tcPrChange>
          </w:tcPr>
          <w:p w14:paraId="704F75F0" w14:textId="62414871"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30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301" w:author="NaYEeM" w:date="2019-11-19T22:38:00Z">
              <w:r w:rsidRPr="004E0D3F">
                <w:rPr>
                  <w:rFonts w:ascii="Times New Roman" w:hAnsi="Times New Roman" w:cs="Times New Roman"/>
                  <w:sz w:val="24"/>
                  <w:szCs w:val="24"/>
                </w:rPr>
                <w:t>56</w:t>
              </w:r>
            </w:ins>
            <w:del w:id="1302" w:author="NaYEeM" w:date="2019-11-19T22:38:00Z">
              <w:r w:rsidRPr="004E0D3F" w:rsidDel="0020266F">
                <w:rPr>
                  <w:rFonts w:ascii="Times New Roman" w:hAnsi="Times New Roman" w:cs="Times New Roman"/>
                  <w:sz w:val="24"/>
                  <w:szCs w:val="24"/>
                </w:rPr>
                <w:delText>75</w:delText>
              </w:r>
            </w:del>
            <w:r w:rsidRPr="004E0D3F">
              <w:rPr>
                <w:rFonts w:ascii="Times New Roman" w:hAnsi="Times New Roman" w:cs="Times New Roman"/>
                <w:sz w:val="24"/>
                <w:szCs w:val="24"/>
              </w:rPr>
              <w:t xml:space="preserve"> (</w:t>
            </w:r>
            <w:ins w:id="1303" w:author="NaYEeM" w:date="2019-11-19T22:38:00Z">
              <w:r w:rsidRPr="004E0D3F">
                <w:rPr>
                  <w:rFonts w:ascii="Times New Roman" w:hAnsi="Times New Roman" w:cs="Times New Roman"/>
                  <w:sz w:val="24"/>
                  <w:szCs w:val="24"/>
                </w:rPr>
                <w:t>58.</w:t>
              </w:r>
            </w:ins>
            <w:ins w:id="1304" w:author="NaYEeM" w:date="2019-11-19T22:39:00Z">
              <w:r w:rsidRPr="004E0D3F">
                <w:rPr>
                  <w:rFonts w:ascii="Times New Roman" w:hAnsi="Times New Roman" w:cs="Times New Roman"/>
                  <w:sz w:val="24"/>
                  <w:szCs w:val="24"/>
                </w:rPr>
                <w:t>03</w:t>
              </w:r>
            </w:ins>
            <w:del w:id="1305" w:author="NaYEeM" w:date="2019-11-19T22:38:00Z">
              <w:r w:rsidRPr="004E0D3F" w:rsidDel="0020266F">
                <w:rPr>
                  <w:rFonts w:ascii="Times New Roman" w:hAnsi="Times New Roman" w:cs="Times New Roman"/>
                  <w:sz w:val="24"/>
                  <w:szCs w:val="24"/>
                </w:rPr>
                <w:delText>40.70</w:delText>
              </w:r>
            </w:del>
            <w:r w:rsidRPr="004E0D3F">
              <w:rPr>
                <w:rFonts w:ascii="Times New Roman" w:hAnsi="Times New Roman" w:cs="Times New Roman"/>
                <w:sz w:val="24"/>
                <w:szCs w:val="24"/>
              </w:rPr>
              <w:t>)</w:t>
            </w:r>
          </w:p>
        </w:tc>
        <w:tc>
          <w:tcPr>
            <w:tcW w:w="2250" w:type="dxa"/>
            <w:tcPrChange w:id="1306" w:author="NaYEeM" w:date="2020-01-18T22:37:00Z">
              <w:tcPr>
                <w:tcW w:w="2161" w:type="dxa"/>
                <w:gridSpan w:val="3"/>
              </w:tcPr>
            </w:tcPrChange>
          </w:tcPr>
          <w:p w14:paraId="6164FC51" w14:textId="77777777"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307"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CB6C47" w:rsidRPr="004E0D3F" w14:paraId="34E0FA62" w14:textId="77777777" w:rsidTr="004E0D3F">
        <w:trPr>
          <w:cnfStyle w:val="000000100000" w:firstRow="0" w:lastRow="0" w:firstColumn="0" w:lastColumn="0" w:oddVBand="0" w:evenVBand="0" w:oddHBand="1" w:evenHBand="0" w:firstRowFirstColumn="0" w:firstRowLastColumn="0" w:lastRowFirstColumn="0" w:lastRowLastColumn="0"/>
          <w:trPrChange w:id="1308"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309" w:author="NaYEeM" w:date="2020-01-18T22:37:00Z">
              <w:tcPr>
                <w:tcW w:w="2096" w:type="dxa"/>
              </w:tcPr>
            </w:tcPrChange>
          </w:tcPr>
          <w:p w14:paraId="36C63C92" w14:textId="47C6A923" w:rsidR="00CB6C47" w:rsidRPr="00FC5C5F" w:rsidRDefault="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1310" w:author="NaYEeM" w:date="2020-01-18T22:44:00Z">
                  <w:rPr>
                    <w:rFonts w:ascii="Times New Roman" w:hAnsi="Times New Roman" w:cs="Times New Roman"/>
                    <w:b w:val="0"/>
                    <w:bCs w:val="0"/>
                    <w:sz w:val="24"/>
                    <w:szCs w:val="24"/>
                  </w:rPr>
                </w:rPrChange>
              </w:rPr>
              <w:pPrChange w:id="1311"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1312" w:author="NaYEeM" w:date="2020-01-18T22:44:00Z">
                  <w:rPr>
                    <w:rFonts w:ascii="Times New Roman" w:hAnsi="Times New Roman" w:cs="Times New Roman"/>
                    <w:sz w:val="24"/>
                    <w:szCs w:val="24"/>
                  </w:rPr>
                </w:rPrChange>
              </w:rPr>
              <w:t>Khulna</w:t>
            </w:r>
          </w:p>
        </w:tc>
        <w:tc>
          <w:tcPr>
            <w:tcW w:w="2070" w:type="dxa"/>
            <w:tcPrChange w:id="1313" w:author="NaYEeM" w:date="2020-01-18T22:37:00Z">
              <w:tcPr>
                <w:tcW w:w="1552" w:type="dxa"/>
                <w:gridSpan w:val="2"/>
              </w:tcPr>
            </w:tcPrChange>
          </w:tcPr>
          <w:p w14:paraId="6E0E7125" w14:textId="13936F0B"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1314" w:author="NaYEeM" w:date="2020-01-18T22:37:00Z">
                  <w:rPr>
                    <w:rFonts w:ascii="Times New Roman" w:hAnsi="Times New Roman" w:cs="Times New Roman"/>
                    <w:color w:val="000000"/>
                    <w:sz w:val="24"/>
                    <w:szCs w:val="24"/>
                  </w:rPr>
                </w:rPrChange>
              </w:rPr>
              <w:pPrChange w:id="1315"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r w:rsidRPr="004E0D3F">
              <w:rPr>
                <w:rFonts w:ascii="Times New Roman" w:hAnsi="Times New Roman" w:cs="Times New Roman"/>
                <w:sz w:val="24"/>
                <w:szCs w:val="24"/>
                <w:rPrChange w:id="1316" w:author="NaYEeM" w:date="2020-01-18T22:37:00Z">
                  <w:rPr>
                    <w:rFonts w:ascii="Times New Roman" w:hAnsi="Times New Roman" w:cs="Times New Roman"/>
                    <w:color w:val="000000"/>
                    <w:sz w:val="24"/>
                    <w:szCs w:val="24"/>
                  </w:rPr>
                </w:rPrChange>
              </w:rPr>
              <w:t>4</w:t>
            </w:r>
            <w:ins w:id="1317" w:author="NaYEeM" w:date="2019-11-19T22:39:00Z">
              <w:r w:rsidRPr="004E0D3F">
                <w:rPr>
                  <w:rFonts w:ascii="Times New Roman" w:hAnsi="Times New Roman" w:cs="Times New Roman"/>
                  <w:sz w:val="24"/>
                  <w:szCs w:val="24"/>
                </w:rPr>
                <w:t>7</w:t>
              </w:r>
            </w:ins>
            <w:del w:id="1318" w:author="NaYEeM" w:date="2019-11-19T22:39:00Z">
              <w:r w:rsidRPr="004E0D3F" w:rsidDel="0020266F">
                <w:rPr>
                  <w:rFonts w:ascii="Times New Roman" w:hAnsi="Times New Roman" w:cs="Times New Roman"/>
                  <w:sz w:val="24"/>
                  <w:szCs w:val="24"/>
                  <w:rPrChange w:id="1319" w:author="NaYEeM" w:date="2020-01-18T22:37:00Z">
                    <w:rPr>
                      <w:rFonts w:ascii="Times New Roman" w:hAnsi="Times New Roman" w:cs="Times New Roman"/>
                      <w:color w:val="000000"/>
                      <w:sz w:val="24"/>
                      <w:szCs w:val="24"/>
                    </w:rPr>
                  </w:rPrChange>
                </w:rPr>
                <w:delText>8</w:delText>
              </w:r>
            </w:del>
            <w:r w:rsidRPr="004E0D3F">
              <w:rPr>
                <w:rFonts w:ascii="Times New Roman" w:hAnsi="Times New Roman" w:cs="Times New Roman"/>
                <w:sz w:val="24"/>
                <w:szCs w:val="24"/>
                <w:rPrChange w:id="1320" w:author="NaYEeM" w:date="2020-01-18T22:37:00Z">
                  <w:rPr>
                    <w:rFonts w:ascii="Times New Roman" w:hAnsi="Times New Roman" w:cs="Times New Roman"/>
                    <w:color w:val="000000"/>
                    <w:sz w:val="24"/>
                    <w:szCs w:val="24"/>
                  </w:rPr>
                </w:rPrChange>
              </w:rPr>
              <w:t xml:space="preserve"> (</w:t>
            </w:r>
            <w:ins w:id="1321" w:author="NaYEeM" w:date="2019-11-19T22:39:00Z">
              <w:r w:rsidRPr="004E0D3F">
                <w:rPr>
                  <w:rFonts w:ascii="Times New Roman" w:hAnsi="Times New Roman" w:cs="Times New Roman"/>
                  <w:sz w:val="24"/>
                  <w:szCs w:val="24"/>
                </w:rPr>
                <w:t>70.79</w:t>
              </w:r>
            </w:ins>
            <w:del w:id="1322" w:author="NaYEeM" w:date="2019-11-19T22:39:00Z">
              <w:r w:rsidRPr="004E0D3F" w:rsidDel="0020266F">
                <w:rPr>
                  <w:rFonts w:ascii="Times New Roman" w:hAnsi="Times New Roman" w:cs="Times New Roman"/>
                  <w:sz w:val="24"/>
                  <w:szCs w:val="24"/>
                  <w:rPrChange w:id="1323" w:author="NaYEeM" w:date="2020-01-18T22:37:00Z">
                    <w:rPr>
                      <w:rFonts w:ascii="Times New Roman" w:hAnsi="Times New Roman" w:cs="Times New Roman"/>
                      <w:color w:val="000000"/>
                      <w:sz w:val="24"/>
                      <w:szCs w:val="24"/>
                    </w:rPr>
                  </w:rPrChange>
                </w:rPr>
                <w:delText>9.12</w:delText>
              </w:r>
            </w:del>
            <w:r w:rsidRPr="004E0D3F">
              <w:rPr>
                <w:rFonts w:ascii="Times New Roman" w:hAnsi="Times New Roman" w:cs="Times New Roman"/>
                <w:sz w:val="24"/>
                <w:szCs w:val="24"/>
                <w:rPrChange w:id="1324" w:author="NaYEeM" w:date="2020-01-18T22:37:00Z">
                  <w:rPr>
                    <w:rFonts w:ascii="Times New Roman" w:hAnsi="Times New Roman" w:cs="Times New Roman"/>
                    <w:color w:val="000000"/>
                    <w:sz w:val="24"/>
                    <w:szCs w:val="24"/>
                  </w:rPr>
                </w:rPrChange>
              </w:rPr>
              <w:t>)</w:t>
            </w:r>
          </w:p>
        </w:tc>
        <w:tc>
          <w:tcPr>
            <w:tcW w:w="2250" w:type="dxa"/>
            <w:tcPrChange w:id="1325" w:author="NaYEeM" w:date="2020-01-18T22:37:00Z">
              <w:tcPr>
                <w:tcW w:w="1745" w:type="dxa"/>
                <w:gridSpan w:val="3"/>
              </w:tcPr>
            </w:tcPrChange>
          </w:tcPr>
          <w:p w14:paraId="3B179CEA" w14:textId="36CE464E"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32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327" w:author="NaYEeM" w:date="2019-11-19T22:39:00Z">
              <w:r w:rsidRPr="004E0D3F">
                <w:rPr>
                  <w:rFonts w:ascii="Times New Roman" w:hAnsi="Times New Roman" w:cs="Times New Roman"/>
                  <w:sz w:val="24"/>
                  <w:szCs w:val="24"/>
                </w:rPr>
                <w:t>23</w:t>
              </w:r>
            </w:ins>
            <w:del w:id="1328" w:author="NaYEeM" w:date="2019-11-19T22:39:00Z">
              <w:r w:rsidRPr="004E0D3F" w:rsidDel="0020266F">
                <w:rPr>
                  <w:rFonts w:ascii="Times New Roman" w:hAnsi="Times New Roman" w:cs="Times New Roman"/>
                  <w:sz w:val="24"/>
                  <w:szCs w:val="24"/>
                </w:rPr>
                <w:delText>35</w:delText>
              </w:r>
            </w:del>
            <w:r w:rsidRPr="004E0D3F">
              <w:rPr>
                <w:rFonts w:ascii="Times New Roman" w:hAnsi="Times New Roman" w:cs="Times New Roman"/>
                <w:sz w:val="24"/>
                <w:szCs w:val="24"/>
              </w:rPr>
              <w:t xml:space="preserve"> (</w:t>
            </w:r>
            <w:ins w:id="1329" w:author="NaYEeM" w:date="2019-11-19T22:40:00Z">
              <w:r w:rsidRPr="004E0D3F">
                <w:rPr>
                  <w:rFonts w:ascii="Times New Roman" w:hAnsi="Times New Roman" w:cs="Times New Roman"/>
                  <w:sz w:val="24"/>
                  <w:szCs w:val="24"/>
                </w:rPr>
                <w:t>29.21</w:t>
              </w:r>
            </w:ins>
            <w:del w:id="1330" w:author="NaYEeM" w:date="2019-11-19T22:40:00Z">
              <w:r w:rsidRPr="004E0D3F" w:rsidDel="0020266F">
                <w:rPr>
                  <w:rFonts w:ascii="Times New Roman" w:hAnsi="Times New Roman" w:cs="Times New Roman"/>
                  <w:sz w:val="24"/>
                  <w:szCs w:val="24"/>
                </w:rPr>
                <w:delText>5.25</w:delText>
              </w:r>
            </w:del>
            <w:r w:rsidRPr="004E0D3F">
              <w:rPr>
                <w:rFonts w:ascii="Times New Roman" w:hAnsi="Times New Roman" w:cs="Times New Roman"/>
                <w:sz w:val="24"/>
                <w:szCs w:val="24"/>
              </w:rPr>
              <w:t>)</w:t>
            </w:r>
          </w:p>
        </w:tc>
        <w:tc>
          <w:tcPr>
            <w:tcW w:w="2250" w:type="dxa"/>
            <w:tcPrChange w:id="1331" w:author="NaYEeM" w:date="2020-01-18T22:37:00Z">
              <w:tcPr>
                <w:tcW w:w="2161" w:type="dxa"/>
                <w:gridSpan w:val="3"/>
              </w:tcPr>
            </w:tcPrChange>
          </w:tcPr>
          <w:p w14:paraId="50D5CB31" w14:textId="77777777"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332"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CB6C47" w:rsidRPr="004E0D3F" w14:paraId="4F0D5C57" w14:textId="77777777" w:rsidTr="004E0D3F">
        <w:trPr>
          <w:trPrChange w:id="1333"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334" w:author="NaYEeM" w:date="2020-01-18T22:37:00Z">
              <w:tcPr>
                <w:tcW w:w="2096" w:type="dxa"/>
              </w:tcPr>
            </w:tcPrChange>
          </w:tcPr>
          <w:p w14:paraId="35F24470" w14:textId="2B537803" w:rsidR="00CB6C47" w:rsidRPr="00FC5C5F" w:rsidRDefault="00CB6C47">
            <w:pPr>
              <w:jc w:val="both"/>
              <w:rPr>
                <w:rFonts w:ascii="Times New Roman" w:hAnsi="Times New Roman" w:cs="Times New Roman"/>
                <w:b w:val="0"/>
                <w:bCs w:val="0"/>
                <w:sz w:val="24"/>
                <w:szCs w:val="24"/>
                <w:rPrChange w:id="1335" w:author="NaYEeM" w:date="2020-01-18T22:44:00Z">
                  <w:rPr>
                    <w:rFonts w:ascii="Times New Roman" w:hAnsi="Times New Roman" w:cs="Times New Roman"/>
                    <w:b w:val="0"/>
                    <w:bCs w:val="0"/>
                    <w:sz w:val="24"/>
                    <w:szCs w:val="24"/>
                  </w:rPr>
                </w:rPrChange>
              </w:rPr>
              <w:pPrChange w:id="1336" w:author="NaYEeM" w:date="2019-07-09T12:49:00Z">
                <w:pPr>
                  <w:jc w:val="center"/>
                </w:pPr>
              </w:pPrChange>
            </w:pPr>
            <w:proofErr w:type="spellStart"/>
            <w:r w:rsidRPr="00FC5C5F">
              <w:rPr>
                <w:rFonts w:ascii="Times New Roman" w:hAnsi="Times New Roman" w:cs="Times New Roman"/>
                <w:b w:val="0"/>
                <w:bCs w:val="0"/>
                <w:sz w:val="24"/>
                <w:szCs w:val="24"/>
                <w:rPrChange w:id="1337" w:author="NaYEeM" w:date="2020-01-18T22:44:00Z">
                  <w:rPr>
                    <w:rFonts w:ascii="Times New Roman" w:hAnsi="Times New Roman" w:cs="Times New Roman"/>
                    <w:sz w:val="24"/>
                    <w:szCs w:val="24"/>
                  </w:rPr>
                </w:rPrChange>
              </w:rPr>
              <w:t>Rajshahi</w:t>
            </w:r>
            <w:proofErr w:type="spellEnd"/>
          </w:p>
        </w:tc>
        <w:tc>
          <w:tcPr>
            <w:tcW w:w="2070" w:type="dxa"/>
            <w:tcPrChange w:id="1338" w:author="NaYEeM" w:date="2020-01-18T22:37:00Z">
              <w:tcPr>
                <w:tcW w:w="1552" w:type="dxa"/>
                <w:gridSpan w:val="2"/>
              </w:tcPr>
            </w:tcPrChange>
          </w:tcPr>
          <w:p w14:paraId="2A38576D" w14:textId="799EA8CC"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1339" w:author="NaYEeM" w:date="2020-01-18T22:37:00Z">
                  <w:rPr>
                    <w:rFonts w:ascii="Times New Roman" w:hAnsi="Times New Roman" w:cs="Times New Roman"/>
                    <w:color w:val="000000"/>
                    <w:sz w:val="24"/>
                    <w:szCs w:val="24"/>
                  </w:rPr>
                </w:rPrChange>
              </w:rPr>
              <w:pPrChange w:id="134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r w:rsidRPr="004E0D3F">
              <w:rPr>
                <w:rFonts w:ascii="Times New Roman" w:hAnsi="Times New Roman" w:cs="Times New Roman"/>
                <w:sz w:val="24"/>
                <w:szCs w:val="24"/>
                <w:rPrChange w:id="1341" w:author="NaYEeM" w:date="2020-01-18T22:37:00Z">
                  <w:rPr>
                    <w:rFonts w:ascii="Times New Roman" w:hAnsi="Times New Roman" w:cs="Times New Roman"/>
                    <w:color w:val="000000"/>
                    <w:sz w:val="24"/>
                    <w:szCs w:val="24"/>
                  </w:rPr>
                </w:rPrChange>
              </w:rPr>
              <w:t>4</w:t>
            </w:r>
            <w:ins w:id="1342" w:author="NaYEeM" w:date="2019-11-19T22:40:00Z">
              <w:r w:rsidRPr="004E0D3F">
                <w:rPr>
                  <w:rFonts w:ascii="Times New Roman" w:hAnsi="Times New Roman" w:cs="Times New Roman"/>
                  <w:sz w:val="24"/>
                  <w:szCs w:val="24"/>
                </w:rPr>
                <w:t>0</w:t>
              </w:r>
            </w:ins>
            <w:del w:id="1343" w:author="NaYEeM" w:date="2019-11-19T22:40:00Z">
              <w:r w:rsidRPr="004E0D3F" w:rsidDel="0020266F">
                <w:rPr>
                  <w:rFonts w:ascii="Times New Roman" w:hAnsi="Times New Roman" w:cs="Times New Roman"/>
                  <w:sz w:val="24"/>
                  <w:szCs w:val="24"/>
                  <w:rPrChange w:id="1344" w:author="NaYEeM" w:date="2020-01-18T22:37:00Z">
                    <w:rPr>
                      <w:rFonts w:ascii="Times New Roman" w:hAnsi="Times New Roman" w:cs="Times New Roman"/>
                      <w:color w:val="000000"/>
                      <w:sz w:val="24"/>
                      <w:szCs w:val="24"/>
                    </w:rPr>
                  </w:rPrChange>
                </w:rPr>
                <w:delText>2</w:delText>
              </w:r>
            </w:del>
            <w:r w:rsidRPr="004E0D3F">
              <w:rPr>
                <w:rFonts w:ascii="Times New Roman" w:hAnsi="Times New Roman" w:cs="Times New Roman"/>
                <w:sz w:val="24"/>
                <w:szCs w:val="24"/>
                <w:rPrChange w:id="1345" w:author="NaYEeM" w:date="2020-01-18T22:37:00Z">
                  <w:rPr>
                    <w:rFonts w:ascii="Times New Roman" w:hAnsi="Times New Roman" w:cs="Times New Roman"/>
                    <w:color w:val="000000"/>
                    <w:sz w:val="24"/>
                    <w:szCs w:val="24"/>
                  </w:rPr>
                </w:rPrChange>
              </w:rPr>
              <w:t xml:space="preserve"> (</w:t>
            </w:r>
            <w:ins w:id="1346" w:author="NaYEeM" w:date="2019-11-19T22:40:00Z">
              <w:r w:rsidRPr="004E0D3F">
                <w:rPr>
                  <w:rFonts w:ascii="Times New Roman" w:hAnsi="Times New Roman" w:cs="Times New Roman"/>
                  <w:sz w:val="24"/>
                  <w:szCs w:val="24"/>
                </w:rPr>
                <w:t>56</w:t>
              </w:r>
            </w:ins>
            <w:del w:id="1347" w:author="NaYEeM" w:date="2019-11-19T22:40:00Z">
              <w:r w:rsidRPr="004E0D3F" w:rsidDel="0020266F">
                <w:rPr>
                  <w:rFonts w:ascii="Times New Roman" w:hAnsi="Times New Roman" w:cs="Times New Roman"/>
                  <w:sz w:val="24"/>
                  <w:szCs w:val="24"/>
                  <w:rPrChange w:id="1348" w:author="NaYEeM" w:date="2020-01-18T22:37:00Z">
                    <w:rPr>
                      <w:rFonts w:ascii="Times New Roman" w:hAnsi="Times New Roman" w:cs="Times New Roman"/>
                      <w:color w:val="000000"/>
                      <w:sz w:val="24"/>
                      <w:szCs w:val="24"/>
                    </w:rPr>
                  </w:rPrChange>
                </w:rPr>
                <w:delText>9</w:delText>
              </w:r>
            </w:del>
            <w:r w:rsidRPr="004E0D3F">
              <w:rPr>
                <w:rFonts w:ascii="Times New Roman" w:hAnsi="Times New Roman" w:cs="Times New Roman"/>
                <w:sz w:val="24"/>
                <w:szCs w:val="24"/>
                <w:rPrChange w:id="1349" w:author="NaYEeM" w:date="2020-01-18T22:37:00Z">
                  <w:rPr>
                    <w:rFonts w:ascii="Times New Roman" w:hAnsi="Times New Roman" w:cs="Times New Roman"/>
                    <w:color w:val="000000"/>
                    <w:sz w:val="24"/>
                    <w:szCs w:val="24"/>
                  </w:rPr>
                </w:rPrChange>
              </w:rPr>
              <w:t>.</w:t>
            </w:r>
            <w:ins w:id="1350" w:author="NaYEeM" w:date="2019-11-19T22:40:00Z">
              <w:r w:rsidRPr="004E0D3F">
                <w:rPr>
                  <w:rFonts w:ascii="Times New Roman" w:hAnsi="Times New Roman" w:cs="Times New Roman"/>
                  <w:sz w:val="24"/>
                  <w:szCs w:val="24"/>
                </w:rPr>
                <w:t>33)</w:t>
              </w:r>
            </w:ins>
            <w:del w:id="1351" w:author="NaYEeM" w:date="2019-11-19T22:40:00Z">
              <w:r w:rsidRPr="004E0D3F" w:rsidDel="0020266F">
                <w:rPr>
                  <w:rFonts w:ascii="Times New Roman" w:hAnsi="Times New Roman" w:cs="Times New Roman"/>
                  <w:sz w:val="24"/>
                  <w:szCs w:val="24"/>
                  <w:rPrChange w:id="1352" w:author="NaYEeM" w:date="2020-01-18T22:37:00Z">
                    <w:rPr>
                      <w:rFonts w:ascii="Times New Roman" w:hAnsi="Times New Roman" w:cs="Times New Roman"/>
                      <w:color w:val="000000"/>
                      <w:sz w:val="24"/>
                      <w:szCs w:val="24"/>
                    </w:rPr>
                  </w:rPrChange>
                </w:rPr>
                <w:delText>12</w:delText>
              </w:r>
            </w:del>
          </w:p>
        </w:tc>
        <w:tc>
          <w:tcPr>
            <w:tcW w:w="2250" w:type="dxa"/>
            <w:tcPrChange w:id="1353" w:author="NaYEeM" w:date="2020-01-18T22:37:00Z">
              <w:tcPr>
                <w:tcW w:w="1745" w:type="dxa"/>
                <w:gridSpan w:val="3"/>
              </w:tcPr>
            </w:tcPrChange>
          </w:tcPr>
          <w:p w14:paraId="4E7EC92A" w14:textId="18B331F7"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354"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355" w:author="NaYEeM" w:date="2019-11-19T22:40:00Z">
              <w:r w:rsidRPr="004E0D3F">
                <w:rPr>
                  <w:rFonts w:ascii="Times New Roman" w:hAnsi="Times New Roman" w:cs="Times New Roman"/>
                  <w:sz w:val="24"/>
                  <w:szCs w:val="24"/>
                </w:rPr>
                <w:t>31</w:t>
              </w:r>
            </w:ins>
            <w:del w:id="1356" w:author="NaYEeM" w:date="2019-11-19T22:40:00Z">
              <w:r w:rsidRPr="004E0D3F" w:rsidDel="0020266F">
                <w:rPr>
                  <w:rFonts w:ascii="Times New Roman" w:hAnsi="Times New Roman" w:cs="Times New Roman"/>
                  <w:sz w:val="24"/>
                  <w:szCs w:val="24"/>
                </w:rPr>
                <w:delText>45</w:delText>
              </w:r>
            </w:del>
            <w:r w:rsidRPr="004E0D3F">
              <w:rPr>
                <w:rFonts w:ascii="Times New Roman" w:hAnsi="Times New Roman" w:cs="Times New Roman"/>
                <w:sz w:val="24"/>
                <w:szCs w:val="24"/>
              </w:rPr>
              <w:t xml:space="preserve"> </w:t>
            </w:r>
            <w:ins w:id="1357" w:author="NaYEeM" w:date="2019-11-19T22:40:00Z">
              <w:r w:rsidRPr="004E0D3F">
                <w:rPr>
                  <w:rFonts w:ascii="Times New Roman" w:hAnsi="Times New Roman" w:cs="Times New Roman"/>
                  <w:sz w:val="24"/>
                  <w:szCs w:val="24"/>
                </w:rPr>
                <w:t>(43.67</w:t>
              </w:r>
            </w:ins>
            <w:del w:id="1358" w:author="NaYEeM" w:date="2019-11-19T22:40:00Z">
              <w:r w:rsidRPr="004E0D3F" w:rsidDel="0020266F">
                <w:rPr>
                  <w:rFonts w:ascii="Times New Roman" w:hAnsi="Times New Roman" w:cs="Times New Roman"/>
                  <w:sz w:val="24"/>
                  <w:szCs w:val="24"/>
                </w:rPr>
                <w:delText>(9.34</w:delText>
              </w:r>
            </w:del>
            <w:r w:rsidRPr="004E0D3F">
              <w:rPr>
                <w:rFonts w:ascii="Times New Roman" w:hAnsi="Times New Roman" w:cs="Times New Roman"/>
                <w:sz w:val="24"/>
                <w:szCs w:val="24"/>
              </w:rPr>
              <w:t>)</w:t>
            </w:r>
          </w:p>
        </w:tc>
        <w:tc>
          <w:tcPr>
            <w:tcW w:w="2250" w:type="dxa"/>
            <w:tcPrChange w:id="1359" w:author="NaYEeM" w:date="2020-01-18T22:37:00Z">
              <w:tcPr>
                <w:tcW w:w="2161" w:type="dxa"/>
                <w:gridSpan w:val="3"/>
              </w:tcPr>
            </w:tcPrChange>
          </w:tcPr>
          <w:p w14:paraId="79B926AB" w14:textId="77777777"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36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CB6C47" w:rsidRPr="004E0D3F" w14:paraId="27D75C31" w14:textId="77777777" w:rsidTr="004E0D3F">
        <w:trPr>
          <w:cnfStyle w:val="000000100000" w:firstRow="0" w:lastRow="0" w:firstColumn="0" w:lastColumn="0" w:oddVBand="0" w:evenVBand="0" w:oddHBand="1" w:evenHBand="0" w:firstRowFirstColumn="0" w:firstRowLastColumn="0" w:lastRowFirstColumn="0" w:lastRowLastColumn="0"/>
          <w:trPrChange w:id="1361"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362" w:author="NaYEeM" w:date="2020-01-18T22:37:00Z">
              <w:tcPr>
                <w:tcW w:w="2096" w:type="dxa"/>
              </w:tcPr>
            </w:tcPrChange>
          </w:tcPr>
          <w:p w14:paraId="4E9C56F0" w14:textId="3C2FCBD4" w:rsidR="00CB6C47" w:rsidRPr="00FC5C5F" w:rsidRDefault="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1363" w:author="NaYEeM" w:date="2020-01-18T22:44:00Z">
                  <w:rPr>
                    <w:rFonts w:ascii="Times New Roman" w:hAnsi="Times New Roman" w:cs="Times New Roman"/>
                    <w:b w:val="0"/>
                    <w:bCs w:val="0"/>
                    <w:sz w:val="24"/>
                    <w:szCs w:val="24"/>
                  </w:rPr>
                </w:rPrChange>
              </w:rPr>
              <w:pPrChange w:id="1364"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1365" w:author="NaYEeM" w:date="2020-01-18T22:44:00Z">
                  <w:rPr>
                    <w:rFonts w:ascii="Times New Roman" w:hAnsi="Times New Roman" w:cs="Times New Roman"/>
                    <w:sz w:val="24"/>
                    <w:szCs w:val="24"/>
                  </w:rPr>
                </w:rPrChange>
              </w:rPr>
              <w:t>Rangpur</w:t>
            </w:r>
          </w:p>
        </w:tc>
        <w:tc>
          <w:tcPr>
            <w:tcW w:w="2070" w:type="dxa"/>
            <w:tcPrChange w:id="1366" w:author="NaYEeM" w:date="2020-01-18T22:37:00Z">
              <w:tcPr>
                <w:tcW w:w="1552" w:type="dxa"/>
                <w:gridSpan w:val="2"/>
              </w:tcPr>
            </w:tcPrChange>
          </w:tcPr>
          <w:p w14:paraId="5EC00D27" w14:textId="024FDE3F"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1367" w:author="NaYEeM" w:date="2020-01-18T22:37:00Z">
                  <w:rPr>
                    <w:rFonts w:ascii="Times New Roman" w:hAnsi="Times New Roman" w:cs="Times New Roman"/>
                    <w:color w:val="000000"/>
                    <w:sz w:val="24"/>
                    <w:szCs w:val="24"/>
                  </w:rPr>
                </w:rPrChange>
              </w:rPr>
              <w:pPrChange w:id="1368"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369" w:author="NaYEeM" w:date="2019-11-19T22:40:00Z">
              <w:r w:rsidRPr="004E0D3F">
                <w:rPr>
                  <w:rFonts w:ascii="Times New Roman" w:hAnsi="Times New Roman" w:cs="Times New Roman"/>
                  <w:sz w:val="24"/>
                  <w:szCs w:val="24"/>
                </w:rPr>
                <w:t>60</w:t>
              </w:r>
            </w:ins>
            <w:del w:id="1370" w:author="NaYEeM" w:date="2019-11-19T22:40:00Z">
              <w:r w:rsidRPr="004E0D3F" w:rsidDel="0020266F">
                <w:rPr>
                  <w:rFonts w:ascii="Times New Roman" w:hAnsi="Times New Roman" w:cs="Times New Roman"/>
                  <w:sz w:val="24"/>
                  <w:szCs w:val="24"/>
                  <w:rPrChange w:id="1371" w:author="NaYEeM" w:date="2020-01-18T22:37:00Z">
                    <w:rPr>
                      <w:rFonts w:ascii="Times New Roman" w:hAnsi="Times New Roman" w:cs="Times New Roman"/>
                      <w:color w:val="000000"/>
                      <w:sz w:val="24"/>
                      <w:szCs w:val="24"/>
                    </w:rPr>
                  </w:rPrChange>
                </w:rPr>
                <w:delText>63</w:delText>
              </w:r>
            </w:del>
            <w:r w:rsidRPr="004E0D3F">
              <w:rPr>
                <w:rFonts w:ascii="Times New Roman" w:hAnsi="Times New Roman" w:cs="Times New Roman"/>
                <w:sz w:val="24"/>
                <w:szCs w:val="24"/>
                <w:rPrChange w:id="1372" w:author="NaYEeM" w:date="2020-01-18T22:37:00Z">
                  <w:rPr>
                    <w:rFonts w:ascii="Times New Roman" w:hAnsi="Times New Roman" w:cs="Times New Roman"/>
                    <w:color w:val="000000"/>
                    <w:sz w:val="24"/>
                    <w:szCs w:val="24"/>
                  </w:rPr>
                </w:rPrChange>
              </w:rPr>
              <w:t xml:space="preserve"> (</w:t>
            </w:r>
            <w:del w:id="1373" w:author="NaYEeM" w:date="2019-11-19T22:40:00Z">
              <w:r w:rsidRPr="004E0D3F" w:rsidDel="0020266F">
                <w:rPr>
                  <w:rFonts w:ascii="Times New Roman" w:hAnsi="Times New Roman" w:cs="Times New Roman"/>
                  <w:sz w:val="24"/>
                  <w:szCs w:val="24"/>
                  <w:rPrChange w:id="1374" w:author="NaYEeM" w:date="2020-01-18T22:37:00Z">
                    <w:rPr>
                      <w:rFonts w:ascii="Times New Roman" w:hAnsi="Times New Roman" w:cs="Times New Roman"/>
                      <w:color w:val="000000"/>
                      <w:sz w:val="24"/>
                      <w:szCs w:val="24"/>
                    </w:rPr>
                  </w:rPrChange>
                </w:rPr>
                <w:delText>14.</w:delText>
              </w:r>
            </w:del>
            <w:r w:rsidRPr="004E0D3F">
              <w:rPr>
                <w:rFonts w:ascii="Times New Roman" w:hAnsi="Times New Roman" w:cs="Times New Roman"/>
                <w:sz w:val="24"/>
                <w:szCs w:val="24"/>
                <w:rPrChange w:id="1375" w:author="NaYEeM" w:date="2020-01-18T22:37:00Z">
                  <w:rPr>
                    <w:rFonts w:ascii="Times New Roman" w:hAnsi="Times New Roman" w:cs="Times New Roman"/>
                    <w:color w:val="000000"/>
                    <w:sz w:val="24"/>
                    <w:szCs w:val="24"/>
                  </w:rPr>
                </w:rPrChange>
              </w:rPr>
              <w:t>70</w:t>
            </w:r>
            <w:ins w:id="1376" w:author="NaYEeM" w:date="2019-11-19T22:41:00Z">
              <w:r w:rsidRPr="004E0D3F">
                <w:rPr>
                  <w:rFonts w:ascii="Times New Roman" w:hAnsi="Times New Roman" w:cs="Times New Roman"/>
                  <w:sz w:val="24"/>
                  <w:szCs w:val="24"/>
                </w:rPr>
                <w:t>.12</w:t>
              </w:r>
            </w:ins>
            <w:r w:rsidRPr="004E0D3F">
              <w:rPr>
                <w:rFonts w:ascii="Times New Roman" w:hAnsi="Times New Roman" w:cs="Times New Roman"/>
                <w:sz w:val="24"/>
                <w:szCs w:val="24"/>
                <w:rPrChange w:id="1377" w:author="NaYEeM" w:date="2020-01-18T22:37:00Z">
                  <w:rPr>
                    <w:rFonts w:ascii="Times New Roman" w:hAnsi="Times New Roman" w:cs="Times New Roman"/>
                    <w:color w:val="000000"/>
                    <w:sz w:val="24"/>
                    <w:szCs w:val="24"/>
                  </w:rPr>
                </w:rPrChange>
              </w:rPr>
              <w:t>)</w:t>
            </w:r>
          </w:p>
        </w:tc>
        <w:tc>
          <w:tcPr>
            <w:tcW w:w="2250" w:type="dxa"/>
            <w:tcPrChange w:id="1378" w:author="NaYEeM" w:date="2020-01-18T22:37:00Z">
              <w:tcPr>
                <w:tcW w:w="1745" w:type="dxa"/>
                <w:gridSpan w:val="3"/>
              </w:tcPr>
            </w:tcPrChange>
          </w:tcPr>
          <w:p w14:paraId="08C57474" w14:textId="6F5D7AC2"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379"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380" w:author="NaYEeM" w:date="2019-11-19T22:41:00Z">
              <w:r w:rsidRPr="004E0D3F">
                <w:rPr>
                  <w:rFonts w:ascii="Times New Roman" w:hAnsi="Times New Roman" w:cs="Times New Roman"/>
                  <w:sz w:val="24"/>
                  <w:szCs w:val="24"/>
                </w:rPr>
                <w:t>16</w:t>
              </w:r>
            </w:ins>
            <w:del w:id="1381" w:author="NaYEeM" w:date="2019-11-19T22:41:00Z">
              <w:r w:rsidRPr="004E0D3F" w:rsidDel="0020266F">
                <w:rPr>
                  <w:rFonts w:ascii="Times New Roman" w:hAnsi="Times New Roman" w:cs="Times New Roman"/>
                  <w:sz w:val="24"/>
                  <w:szCs w:val="24"/>
                </w:rPr>
                <w:delText>29</w:delText>
              </w:r>
            </w:del>
            <w:r w:rsidRPr="004E0D3F">
              <w:rPr>
                <w:rFonts w:ascii="Times New Roman" w:hAnsi="Times New Roman" w:cs="Times New Roman"/>
                <w:sz w:val="24"/>
                <w:szCs w:val="24"/>
              </w:rPr>
              <w:t xml:space="preserve"> (</w:t>
            </w:r>
            <w:ins w:id="1382" w:author="NaYEeM" w:date="2019-11-19T22:41:00Z">
              <w:r w:rsidRPr="004E0D3F">
                <w:rPr>
                  <w:rFonts w:ascii="Times New Roman" w:hAnsi="Times New Roman" w:cs="Times New Roman"/>
                  <w:sz w:val="24"/>
                  <w:szCs w:val="24"/>
                </w:rPr>
                <w:t>29.88</w:t>
              </w:r>
            </w:ins>
            <w:del w:id="1383" w:author="NaYEeM" w:date="2019-11-19T22:41:00Z">
              <w:r w:rsidRPr="004E0D3F" w:rsidDel="0020266F">
                <w:rPr>
                  <w:rFonts w:ascii="Times New Roman" w:hAnsi="Times New Roman" w:cs="Times New Roman"/>
                  <w:sz w:val="24"/>
                  <w:szCs w:val="24"/>
                </w:rPr>
                <w:delText>7.63</w:delText>
              </w:r>
            </w:del>
            <w:r w:rsidRPr="004E0D3F">
              <w:rPr>
                <w:rFonts w:ascii="Times New Roman" w:hAnsi="Times New Roman" w:cs="Times New Roman"/>
                <w:sz w:val="24"/>
                <w:szCs w:val="24"/>
              </w:rPr>
              <w:t>)</w:t>
            </w:r>
          </w:p>
        </w:tc>
        <w:tc>
          <w:tcPr>
            <w:tcW w:w="2250" w:type="dxa"/>
            <w:tcPrChange w:id="1384" w:author="NaYEeM" w:date="2020-01-18T22:37:00Z">
              <w:tcPr>
                <w:tcW w:w="2161" w:type="dxa"/>
                <w:gridSpan w:val="3"/>
              </w:tcPr>
            </w:tcPrChange>
          </w:tcPr>
          <w:p w14:paraId="1FFC29AC" w14:textId="77777777"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385"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CB6C47" w:rsidRPr="004E0D3F" w14:paraId="20D1688E" w14:textId="77777777" w:rsidTr="004E0D3F">
        <w:trPr>
          <w:trPrChange w:id="1386"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387" w:author="NaYEeM" w:date="2020-01-18T22:37:00Z">
              <w:tcPr>
                <w:tcW w:w="2096" w:type="dxa"/>
              </w:tcPr>
            </w:tcPrChange>
          </w:tcPr>
          <w:p w14:paraId="0BF879D4" w14:textId="10AB5B76" w:rsidR="00CB6C47" w:rsidRPr="00FC5C5F" w:rsidRDefault="00CB6C47">
            <w:pPr>
              <w:jc w:val="both"/>
              <w:rPr>
                <w:rFonts w:ascii="Times New Roman" w:hAnsi="Times New Roman" w:cs="Times New Roman"/>
                <w:b w:val="0"/>
                <w:bCs w:val="0"/>
                <w:sz w:val="24"/>
                <w:szCs w:val="24"/>
                <w:rPrChange w:id="1388" w:author="NaYEeM" w:date="2020-01-18T22:44:00Z">
                  <w:rPr>
                    <w:rFonts w:ascii="Times New Roman" w:hAnsi="Times New Roman" w:cs="Times New Roman"/>
                    <w:b w:val="0"/>
                    <w:bCs w:val="0"/>
                    <w:sz w:val="24"/>
                    <w:szCs w:val="24"/>
                  </w:rPr>
                </w:rPrChange>
              </w:rPr>
              <w:pPrChange w:id="1389" w:author="NaYEeM" w:date="2019-07-09T12:49:00Z">
                <w:pPr>
                  <w:jc w:val="center"/>
                </w:pPr>
              </w:pPrChange>
            </w:pPr>
            <w:r w:rsidRPr="00FC5C5F">
              <w:rPr>
                <w:rFonts w:ascii="Times New Roman" w:hAnsi="Times New Roman" w:cs="Times New Roman"/>
                <w:b w:val="0"/>
                <w:bCs w:val="0"/>
                <w:sz w:val="24"/>
                <w:szCs w:val="24"/>
                <w:rPrChange w:id="1390" w:author="NaYEeM" w:date="2020-01-18T22:44:00Z">
                  <w:rPr>
                    <w:rFonts w:ascii="Times New Roman" w:hAnsi="Times New Roman" w:cs="Times New Roman"/>
                    <w:sz w:val="24"/>
                    <w:szCs w:val="24"/>
                  </w:rPr>
                </w:rPrChange>
              </w:rPr>
              <w:t>Sylhet</w:t>
            </w:r>
          </w:p>
        </w:tc>
        <w:tc>
          <w:tcPr>
            <w:tcW w:w="2070" w:type="dxa"/>
            <w:tcPrChange w:id="1391" w:author="NaYEeM" w:date="2020-01-18T22:37:00Z">
              <w:tcPr>
                <w:tcW w:w="1552" w:type="dxa"/>
                <w:gridSpan w:val="2"/>
              </w:tcPr>
            </w:tcPrChange>
          </w:tcPr>
          <w:p w14:paraId="56666C11" w14:textId="00665E01"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1392" w:author="NaYEeM" w:date="2020-01-18T22:37:00Z">
                  <w:rPr>
                    <w:rFonts w:ascii="Times New Roman" w:hAnsi="Times New Roman" w:cs="Times New Roman"/>
                    <w:color w:val="000000"/>
                    <w:sz w:val="24"/>
                    <w:szCs w:val="24"/>
                  </w:rPr>
                </w:rPrChange>
              </w:rPr>
              <w:pPrChange w:id="1393"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394" w:author="NaYEeM" w:date="2019-11-19T22:41:00Z">
              <w:r w:rsidRPr="004E0D3F">
                <w:rPr>
                  <w:rFonts w:ascii="Times New Roman" w:hAnsi="Times New Roman" w:cs="Times New Roman"/>
                  <w:sz w:val="24"/>
                  <w:szCs w:val="24"/>
                </w:rPr>
                <w:t>67</w:t>
              </w:r>
            </w:ins>
            <w:del w:id="1395" w:author="NaYEeM" w:date="2019-11-19T22:41:00Z">
              <w:r w:rsidRPr="004E0D3F" w:rsidDel="0020266F">
                <w:rPr>
                  <w:rFonts w:ascii="Times New Roman" w:hAnsi="Times New Roman" w:cs="Times New Roman"/>
                  <w:sz w:val="24"/>
                  <w:szCs w:val="24"/>
                  <w:rPrChange w:id="1396" w:author="NaYEeM" w:date="2020-01-18T22:37:00Z">
                    <w:rPr>
                      <w:rFonts w:ascii="Times New Roman" w:hAnsi="Times New Roman" w:cs="Times New Roman"/>
                      <w:color w:val="000000"/>
                      <w:sz w:val="24"/>
                      <w:szCs w:val="24"/>
                    </w:rPr>
                  </w:rPrChange>
                </w:rPr>
                <w:delText>69</w:delText>
              </w:r>
            </w:del>
            <w:r w:rsidRPr="004E0D3F">
              <w:rPr>
                <w:rFonts w:ascii="Times New Roman" w:hAnsi="Times New Roman" w:cs="Times New Roman"/>
                <w:sz w:val="24"/>
                <w:szCs w:val="24"/>
                <w:rPrChange w:id="1397" w:author="NaYEeM" w:date="2020-01-18T22:37:00Z">
                  <w:rPr>
                    <w:rFonts w:ascii="Times New Roman" w:hAnsi="Times New Roman" w:cs="Times New Roman"/>
                    <w:color w:val="000000"/>
                    <w:sz w:val="24"/>
                    <w:szCs w:val="24"/>
                  </w:rPr>
                </w:rPrChange>
              </w:rPr>
              <w:t xml:space="preserve"> (</w:t>
            </w:r>
            <w:ins w:id="1398" w:author="NaYEeM" w:date="2019-11-19T22:41:00Z">
              <w:r w:rsidRPr="004E0D3F">
                <w:rPr>
                  <w:rFonts w:ascii="Times New Roman" w:hAnsi="Times New Roman" w:cs="Times New Roman"/>
                  <w:sz w:val="24"/>
                  <w:szCs w:val="24"/>
                </w:rPr>
                <w:t>69.74</w:t>
              </w:r>
            </w:ins>
            <w:del w:id="1399" w:author="NaYEeM" w:date="2019-11-19T22:41:00Z">
              <w:r w:rsidRPr="004E0D3F" w:rsidDel="00C00576">
                <w:rPr>
                  <w:rFonts w:ascii="Times New Roman" w:hAnsi="Times New Roman" w:cs="Times New Roman"/>
                  <w:sz w:val="24"/>
                  <w:szCs w:val="24"/>
                  <w:rPrChange w:id="1400" w:author="NaYEeM" w:date="2020-01-18T22:37:00Z">
                    <w:rPr>
                      <w:rFonts w:ascii="Times New Roman" w:hAnsi="Times New Roman" w:cs="Times New Roman"/>
                      <w:color w:val="000000"/>
                      <w:sz w:val="24"/>
                      <w:szCs w:val="24"/>
                    </w:rPr>
                  </w:rPrChange>
                </w:rPr>
                <w:delText>12.30</w:delText>
              </w:r>
            </w:del>
            <w:r w:rsidRPr="004E0D3F">
              <w:rPr>
                <w:rFonts w:ascii="Times New Roman" w:hAnsi="Times New Roman" w:cs="Times New Roman"/>
                <w:sz w:val="24"/>
                <w:szCs w:val="24"/>
                <w:rPrChange w:id="1401" w:author="NaYEeM" w:date="2020-01-18T22:37:00Z">
                  <w:rPr>
                    <w:rFonts w:ascii="Times New Roman" w:hAnsi="Times New Roman" w:cs="Times New Roman"/>
                    <w:color w:val="000000"/>
                    <w:sz w:val="24"/>
                    <w:szCs w:val="24"/>
                  </w:rPr>
                </w:rPrChange>
              </w:rPr>
              <w:t>)</w:t>
            </w:r>
          </w:p>
        </w:tc>
        <w:tc>
          <w:tcPr>
            <w:tcW w:w="2250" w:type="dxa"/>
            <w:tcPrChange w:id="1402" w:author="NaYEeM" w:date="2020-01-18T22:37:00Z">
              <w:tcPr>
                <w:tcW w:w="1745" w:type="dxa"/>
                <w:gridSpan w:val="3"/>
              </w:tcPr>
            </w:tcPrChange>
          </w:tcPr>
          <w:p w14:paraId="324CAEE7" w14:textId="631C26B3"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403"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404" w:author="NaYEeM" w:date="2019-11-19T22:41:00Z">
              <w:r w:rsidRPr="004E0D3F">
                <w:rPr>
                  <w:rFonts w:ascii="Times New Roman" w:hAnsi="Times New Roman" w:cs="Times New Roman"/>
                  <w:sz w:val="24"/>
                  <w:szCs w:val="24"/>
                </w:rPr>
                <w:t>29</w:t>
              </w:r>
            </w:ins>
            <w:del w:id="1405" w:author="NaYEeM" w:date="2019-11-19T22:41:00Z">
              <w:r w:rsidRPr="004E0D3F" w:rsidDel="00C00576">
                <w:rPr>
                  <w:rFonts w:ascii="Times New Roman" w:hAnsi="Times New Roman" w:cs="Times New Roman"/>
                  <w:sz w:val="24"/>
                  <w:szCs w:val="24"/>
                </w:rPr>
                <w:delText>49</w:delText>
              </w:r>
            </w:del>
            <w:r w:rsidRPr="004E0D3F">
              <w:rPr>
                <w:rFonts w:ascii="Times New Roman" w:hAnsi="Times New Roman" w:cs="Times New Roman"/>
                <w:sz w:val="24"/>
                <w:szCs w:val="24"/>
              </w:rPr>
              <w:t xml:space="preserve"> (</w:t>
            </w:r>
            <w:ins w:id="1406" w:author="NaYEeM" w:date="2019-11-19T22:41:00Z">
              <w:r w:rsidRPr="004E0D3F">
                <w:rPr>
                  <w:rFonts w:ascii="Times New Roman" w:hAnsi="Times New Roman" w:cs="Times New Roman"/>
                  <w:sz w:val="24"/>
                  <w:szCs w:val="24"/>
                </w:rPr>
                <w:t>30.26</w:t>
              </w:r>
            </w:ins>
            <w:del w:id="1407" w:author="NaYEeM" w:date="2019-11-19T22:41:00Z">
              <w:r w:rsidRPr="004E0D3F" w:rsidDel="00C00576">
                <w:rPr>
                  <w:rFonts w:ascii="Times New Roman" w:hAnsi="Times New Roman" w:cs="Times New Roman"/>
                  <w:sz w:val="24"/>
                  <w:szCs w:val="24"/>
                </w:rPr>
                <w:delText>7.44</w:delText>
              </w:r>
            </w:del>
            <w:r w:rsidRPr="004E0D3F">
              <w:rPr>
                <w:rFonts w:ascii="Times New Roman" w:hAnsi="Times New Roman" w:cs="Times New Roman"/>
                <w:sz w:val="24"/>
                <w:szCs w:val="24"/>
              </w:rPr>
              <w:t>)</w:t>
            </w:r>
          </w:p>
        </w:tc>
        <w:tc>
          <w:tcPr>
            <w:tcW w:w="2250" w:type="dxa"/>
            <w:tcPrChange w:id="1408" w:author="NaYEeM" w:date="2020-01-18T22:37:00Z">
              <w:tcPr>
                <w:tcW w:w="2161" w:type="dxa"/>
                <w:gridSpan w:val="3"/>
              </w:tcPr>
            </w:tcPrChange>
          </w:tcPr>
          <w:p w14:paraId="73E7DB35" w14:textId="77777777"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409"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CB6C47" w:rsidRPr="004E0D3F" w14:paraId="20DB9C4B" w14:textId="049269CC" w:rsidTr="004E0D3F">
        <w:trPr>
          <w:cnfStyle w:val="000000100000" w:firstRow="0" w:lastRow="0" w:firstColumn="0" w:lastColumn="0" w:oddVBand="0" w:evenVBand="0" w:oddHBand="1" w:evenHBand="0" w:firstRowFirstColumn="0" w:firstRowLastColumn="0" w:lastRowFirstColumn="0" w:lastRowLastColumn="0"/>
          <w:trPrChange w:id="1410" w:author="NaYEeM" w:date="2020-01-18T22:37:00Z">
            <w:trPr>
              <w:gridAfter w:val="0"/>
              <w:wAfter w:w="7" w:type="dxa"/>
            </w:trPr>
          </w:trPrChange>
        </w:trPr>
        <w:tc>
          <w:tcPr>
            <w:cnfStyle w:val="001000000000" w:firstRow="0" w:lastRow="0" w:firstColumn="1" w:lastColumn="0" w:oddVBand="0" w:evenVBand="0" w:oddHBand="0" w:evenHBand="0" w:firstRowFirstColumn="0" w:firstRowLastColumn="0" w:lastRowFirstColumn="0" w:lastRowLastColumn="0"/>
            <w:tcW w:w="7105" w:type="dxa"/>
            <w:gridSpan w:val="3"/>
            <w:tcPrChange w:id="1411" w:author="NaYEeM" w:date="2020-01-18T22:37:00Z">
              <w:tcPr>
                <w:tcW w:w="5386" w:type="dxa"/>
                <w:gridSpan w:val="5"/>
              </w:tcPr>
            </w:tcPrChange>
          </w:tcPr>
          <w:p w14:paraId="66C14E09" w14:textId="42B465BE" w:rsidR="00CB6C47" w:rsidRPr="004E0D3F" w:rsidRDefault="00CB6C47" w:rsidP="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4E0D3F">
              <w:rPr>
                <w:rFonts w:ascii="Times New Roman" w:hAnsi="Times New Roman" w:cs="Times New Roman"/>
                <w:sz w:val="24"/>
                <w:szCs w:val="24"/>
              </w:rPr>
              <w:t>Residence</w:t>
            </w:r>
          </w:p>
        </w:tc>
        <w:tc>
          <w:tcPr>
            <w:tcW w:w="2250" w:type="dxa"/>
            <w:tcPrChange w:id="1412" w:author="NaYEeM" w:date="2020-01-18T22:37:00Z">
              <w:tcPr>
                <w:tcW w:w="2161" w:type="dxa"/>
                <w:gridSpan w:val="3"/>
              </w:tcPr>
            </w:tcPrChange>
          </w:tcPr>
          <w:p w14:paraId="7FF161F7" w14:textId="77777777"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47" w:rsidRPr="004E0D3F" w14:paraId="60F65385" w14:textId="77777777" w:rsidTr="004E0D3F">
        <w:trPr>
          <w:trPrChange w:id="1413"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414" w:author="NaYEeM" w:date="2020-01-18T22:37:00Z">
              <w:tcPr>
                <w:tcW w:w="2096" w:type="dxa"/>
              </w:tcPr>
            </w:tcPrChange>
          </w:tcPr>
          <w:p w14:paraId="2407A7BD" w14:textId="18E0705F" w:rsidR="00CB6C47" w:rsidRPr="00FC5C5F" w:rsidRDefault="00CB6C47">
            <w:pPr>
              <w:jc w:val="both"/>
              <w:rPr>
                <w:rFonts w:ascii="Times New Roman" w:hAnsi="Times New Roman" w:cs="Times New Roman"/>
                <w:b w:val="0"/>
                <w:bCs w:val="0"/>
                <w:sz w:val="24"/>
                <w:szCs w:val="24"/>
                <w:rPrChange w:id="1415" w:author="NaYEeM" w:date="2020-01-18T22:44:00Z">
                  <w:rPr>
                    <w:rFonts w:ascii="Times New Roman" w:hAnsi="Times New Roman" w:cs="Times New Roman"/>
                    <w:bCs w:val="0"/>
                    <w:sz w:val="24"/>
                    <w:szCs w:val="24"/>
                  </w:rPr>
                </w:rPrChange>
              </w:rPr>
              <w:pPrChange w:id="1416" w:author="NaYEeM" w:date="2019-07-09T12:49:00Z">
                <w:pPr>
                  <w:jc w:val="center"/>
                </w:pPr>
              </w:pPrChange>
            </w:pPr>
            <w:r w:rsidRPr="00FC5C5F">
              <w:rPr>
                <w:rFonts w:ascii="Times New Roman" w:hAnsi="Times New Roman" w:cs="Times New Roman"/>
                <w:b w:val="0"/>
                <w:bCs w:val="0"/>
                <w:sz w:val="24"/>
                <w:szCs w:val="24"/>
                <w:rPrChange w:id="1417" w:author="NaYEeM" w:date="2020-01-18T22:44:00Z">
                  <w:rPr>
                    <w:rFonts w:ascii="Times New Roman" w:hAnsi="Times New Roman" w:cs="Times New Roman"/>
                    <w:sz w:val="24"/>
                    <w:szCs w:val="24"/>
                  </w:rPr>
                </w:rPrChange>
              </w:rPr>
              <w:t>Rural</w:t>
            </w:r>
          </w:p>
        </w:tc>
        <w:tc>
          <w:tcPr>
            <w:tcW w:w="2070" w:type="dxa"/>
            <w:tcPrChange w:id="1418" w:author="NaYEeM" w:date="2020-01-18T22:37:00Z">
              <w:tcPr>
                <w:tcW w:w="1552" w:type="dxa"/>
                <w:gridSpan w:val="2"/>
              </w:tcPr>
            </w:tcPrChange>
          </w:tcPr>
          <w:p w14:paraId="54BAC3DE" w14:textId="7241BEE2"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419"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r w:rsidRPr="004E0D3F">
              <w:rPr>
                <w:rFonts w:ascii="Times New Roman" w:hAnsi="Times New Roman" w:cs="Times New Roman"/>
                <w:sz w:val="24"/>
                <w:szCs w:val="24"/>
              </w:rPr>
              <w:t>26</w:t>
            </w:r>
            <w:ins w:id="1420" w:author="NaYEeM" w:date="2019-11-19T22:42:00Z">
              <w:r w:rsidRPr="004E0D3F">
                <w:rPr>
                  <w:rFonts w:ascii="Times New Roman" w:hAnsi="Times New Roman" w:cs="Times New Roman"/>
                  <w:sz w:val="24"/>
                  <w:szCs w:val="24"/>
                </w:rPr>
                <w:t>0</w:t>
              </w:r>
            </w:ins>
            <w:del w:id="1421" w:author="NaYEeM" w:date="2019-11-19T22:42:00Z">
              <w:r w:rsidRPr="004E0D3F" w:rsidDel="004D7EB4">
                <w:rPr>
                  <w:rFonts w:ascii="Times New Roman" w:hAnsi="Times New Roman" w:cs="Times New Roman"/>
                  <w:sz w:val="24"/>
                  <w:szCs w:val="24"/>
                </w:rPr>
                <w:delText>8</w:delText>
              </w:r>
            </w:del>
            <w:r w:rsidRPr="004E0D3F">
              <w:rPr>
                <w:rFonts w:ascii="Times New Roman" w:hAnsi="Times New Roman" w:cs="Times New Roman"/>
                <w:sz w:val="24"/>
                <w:szCs w:val="24"/>
              </w:rPr>
              <w:t xml:space="preserve"> (</w:t>
            </w:r>
            <w:ins w:id="1422" w:author="NaYEeM" w:date="2019-11-19T22:42:00Z">
              <w:r w:rsidRPr="004E0D3F">
                <w:rPr>
                  <w:rFonts w:ascii="Times New Roman" w:hAnsi="Times New Roman" w:cs="Times New Roman"/>
                  <w:sz w:val="24"/>
                  <w:szCs w:val="24"/>
                </w:rPr>
                <w:t>55.71</w:t>
              </w:r>
            </w:ins>
            <w:del w:id="1423" w:author="NaYEeM" w:date="2019-11-19T22:42:00Z">
              <w:r w:rsidRPr="004E0D3F" w:rsidDel="004D7EB4">
                <w:rPr>
                  <w:rFonts w:ascii="Times New Roman" w:hAnsi="Times New Roman" w:cs="Times New Roman"/>
                  <w:sz w:val="24"/>
                  <w:szCs w:val="24"/>
                </w:rPr>
                <w:delText>75.15</w:delText>
              </w:r>
            </w:del>
            <w:r w:rsidRPr="004E0D3F">
              <w:rPr>
                <w:rFonts w:ascii="Times New Roman" w:hAnsi="Times New Roman" w:cs="Times New Roman"/>
                <w:sz w:val="24"/>
                <w:szCs w:val="24"/>
              </w:rPr>
              <w:t>)</w:t>
            </w:r>
          </w:p>
        </w:tc>
        <w:tc>
          <w:tcPr>
            <w:tcW w:w="2250" w:type="dxa"/>
            <w:tcPrChange w:id="1424" w:author="NaYEeM" w:date="2020-01-18T22:37:00Z">
              <w:tcPr>
                <w:tcW w:w="1745" w:type="dxa"/>
                <w:gridSpan w:val="3"/>
              </w:tcPr>
            </w:tcPrChange>
          </w:tcPr>
          <w:p w14:paraId="1BF8FD0F" w14:textId="22E3E351"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425"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426" w:author="NaYEeM" w:date="2019-11-19T22:42:00Z">
              <w:r w:rsidRPr="004E0D3F">
                <w:rPr>
                  <w:rFonts w:ascii="Times New Roman" w:hAnsi="Times New Roman" w:cs="Times New Roman"/>
                  <w:sz w:val="24"/>
                  <w:szCs w:val="24"/>
                </w:rPr>
                <w:t>168</w:t>
              </w:r>
            </w:ins>
            <w:del w:id="1427" w:author="NaYEeM" w:date="2019-11-19T22:42:00Z">
              <w:r w:rsidRPr="004E0D3F" w:rsidDel="004D7EB4">
                <w:rPr>
                  <w:rFonts w:ascii="Times New Roman" w:hAnsi="Times New Roman" w:cs="Times New Roman"/>
                  <w:sz w:val="24"/>
                  <w:szCs w:val="24"/>
                </w:rPr>
                <w:delText>252</w:delText>
              </w:r>
            </w:del>
            <w:r w:rsidRPr="004E0D3F">
              <w:rPr>
                <w:rFonts w:ascii="Times New Roman" w:hAnsi="Times New Roman" w:cs="Times New Roman"/>
                <w:sz w:val="24"/>
                <w:szCs w:val="24"/>
              </w:rPr>
              <w:t xml:space="preserve"> (</w:t>
            </w:r>
            <w:ins w:id="1428" w:author="NaYEeM" w:date="2019-11-19T22:42:00Z">
              <w:r w:rsidRPr="004E0D3F">
                <w:rPr>
                  <w:rFonts w:ascii="Times New Roman" w:hAnsi="Times New Roman" w:cs="Times New Roman"/>
                  <w:sz w:val="24"/>
                  <w:szCs w:val="24"/>
                </w:rPr>
                <w:t>44</w:t>
              </w:r>
            </w:ins>
            <w:ins w:id="1429" w:author="NaYEeM" w:date="2019-11-19T22:43:00Z">
              <w:r w:rsidRPr="004E0D3F">
                <w:rPr>
                  <w:rFonts w:ascii="Times New Roman" w:hAnsi="Times New Roman" w:cs="Times New Roman"/>
                  <w:sz w:val="24"/>
                  <w:szCs w:val="24"/>
                </w:rPr>
                <w:t>.29</w:t>
              </w:r>
            </w:ins>
            <w:del w:id="1430" w:author="NaYEeM" w:date="2019-11-19T22:42:00Z">
              <w:r w:rsidRPr="004E0D3F" w:rsidDel="004D7EB4">
                <w:rPr>
                  <w:rFonts w:ascii="Times New Roman" w:hAnsi="Times New Roman" w:cs="Times New Roman"/>
                  <w:sz w:val="24"/>
                  <w:szCs w:val="24"/>
                </w:rPr>
                <w:delText>72.77</w:delText>
              </w:r>
            </w:del>
            <w:r w:rsidRPr="004E0D3F">
              <w:rPr>
                <w:rFonts w:ascii="Times New Roman" w:hAnsi="Times New Roman" w:cs="Times New Roman"/>
                <w:sz w:val="24"/>
                <w:szCs w:val="24"/>
              </w:rPr>
              <w:t>)</w:t>
            </w:r>
          </w:p>
        </w:tc>
        <w:tc>
          <w:tcPr>
            <w:tcW w:w="2250" w:type="dxa"/>
            <w:tcPrChange w:id="1431" w:author="NaYEeM" w:date="2020-01-18T22:37:00Z">
              <w:tcPr>
                <w:tcW w:w="2161" w:type="dxa"/>
                <w:gridSpan w:val="3"/>
              </w:tcPr>
            </w:tcPrChange>
          </w:tcPr>
          <w:p w14:paraId="34955BFA" w14:textId="24540116"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432"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1433" w:author="NaYEeM" w:date="2019-11-19T22:43:00Z">
              <w:r w:rsidRPr="004E0D3F" w:rsidDel="004D7EB4">
                <w:rPr>
                  <w:rFonts w:ascii="Times New Roman" w:hAnsi="Times New Roman" w:cs="Times New Roman"/>
                  <w:sz w:val="24"/>
                  <w:szCs w:val="24"/>
                </w:rPr>
                <w:delText>0.5551</w:delText>
              </w:r>
            </w:del>
            <w:ins w:id="1434" w:author="NaYEeM" w:date="2019-11-19T22:43:00Z">
              <w:r w:rsidRPr="004E0D3F">
                <w:rPr>
                  <w:rFonts w:ascii="Times New Roman" w:hAnsi="Times New Roman" w:cs="Times New Roman"/>
                  <w:sz w:val="24"/>
                  <w:szCs w:val="24"/>
                </w:rPr>
                <w:t>0.790</w:t>
              </w:r>
            </w:ins>
          </w:p>
        </w:tc>
      </w:tr>
      <w:tr w:rsidR="00CB6C47" w:rsidRPr="004E0D3F" w14:paraId="4D4716BA" w14:textId="77777777" w:rsidTr="004E0D3F">
        <w:trPr>
          <w:cnfStyle w:val="000000100000" w:firstRow="0" w:lastRow="0" w:firstColumn="0" w:lastColumn="0" w:oddVBand="0" w:evenVBand="0" w:oddHBand="1" w:evenHBand="0" w:firstRowFirstColumn="0" w:firstRowLastColumn="0" w:lastRowFirstColumn="0" w:lastRowLastColumn="0"/>
          <w:trPrChange w:id="1435"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436" w:author="NaYEeM" w:date="2020-01-18T22:37:00Z">
              <w:tcPr>
                <w:tcW w:w="2096" w:type="dxa"/>
              </w:tcPr>
            </w:tcPrChange>
          </w:tcPr>
          <w:p w14:paraId="64EEFD04" w14:textId="7543B052" w:rsidR="00CB6C47" w:rsidRPr="00FC5C5F" w:rsidRDefault="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1437" w:author="NaYEeM" w:date="2020-01-18T22:44:00Z">
                  <w:rPr>
                    <w:rFonts w:ascii="Times New Roman" w:hAnsi="Times New Roman" w:cs="Times New Roman"/>
                    <w:b w:val="0"/>
                    <w:sz w:val="24"/>
                    <w:szCs w:val="24"/>
                  </w:rPr>
                </w:rPrChange>
              </w:rPr>
              <w:pPrChange w:id="1438"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1439" w:author="NaYEeM" w:date="2020-01-18T22:44:00Z">
                  <w:rPr>
                    <w:rFonts w:ascii="Times New Roman" w:hAnsi="Times New Roman" w:cs="Times New Roman"/>
                    <w:sz w:val="24"/>
                    <w:szCs w:val="24"/>
                  </w:rPr>
                </w:rPrChange>
              </w:rPr>
              <w:t>Urban</w:t>
            </w:r>
          </w:p>
        </w:tc>
        <w:tc>
          <w:tcPr>
            <w:tcW w:w="2070" w:type="dxa"/>
            <w:tcPrChange w:id="1440" w:author="NaYEeM" w:date="2020-01-18T22:37:00Z">
              <w:tcPr>
                <w:tcW w:w="1552" w:type="dxa"/>
                <w:gridSpan w:val="2"/>
              </w:tcPr>
            </w:tcPrChange>
          </w:tcPr>
          <w:p w14:paraId="3F6D6B47" w14:textId="44EC97AE"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1441" w:author="NaYEeM" w:date="2020-01-18T22:37:00Z">
                  <w:rPr>
                    <w:rFonts w:ascii="Times New Roman" w:hAnsi="Times New Roman" w:cs="Times New Roman"/>
                    <w:color w:val="000000"/>
                    <w:sz w:val="24"/>
                    <w:szCs w:val="24"/>
                  </w:rPr>
                </w:rPrChange>
              </w:rPr>
              <w:pPrChange w:id="1442"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r w:rsidRPr="004E0D3F">
              <w:rPr>
                <w:rFonts w:ascii="Times New Roman" w:hAnsi="Times New Roman" w:cs="Times New Roman"/>
                <w:sz w:val="24"/>
                <w:szCs w:val="24"/>
                <w:rPrChange w:id="1443" w:author="NaYEeM" w:date="2020-01-18T22:37:00Z">
                  <w:rPr>
                    <w:rFonts w:ascii="Times New Roman" w:hAnsi="Times New Roman" w:cs="Times New Roman"/>
                    <w:color w:val="000000"/>
                    <w:sz w:val="24"/>
                    <w:szCs w:val="24"/>
                  </w:rPr>
                </w:rPrChange>
              </w:rPr>
              <w:t>11</w:t>
            </w:r>
            <w:ins w:id="1444" w:author="NaYEeM" w:date="2019-11-19T22:43:00Z">
              <w:r w:rsidRPr="004E0D3F">
                <w:rPr>
                  <w:rFonts w:ascii="Times New Roman" w:hAnsi="Times New Roman" w:cs="Times New Roman"/>
                  <w:sz w:val="24"/>
                  <w:szCs w:val="24"/>
                </w:rPr>
                <w:t>5</w:t>
              </w:r>
            </w:ins>
            <w:del w:id="1445" w:author="NaYEeM" w:date="2019-11-19T22:43:00Z">
              <w:r w:rsidRPr="004E0D3F" w:rsidDel="004D7EB4">
                <w:rPr>
                  <w:rFonts w:ascii="Times New Roman" w:hAnsi="Times New Roman" w:cs="Times New Roman"/>
                  <w:sz w:val="24"/>
                  <w:szCs w:val="24"/>
                  <w:rPrChange w:id="1446" w:author="NaYEeM" w:date="2020-01-18T22:37:00Z">
                    <w:rPr>
                      <w:rFonts w:ascii="Times New Roman" w:hAnsi="Times New Roman" w:cs="Times New Roman"/>
                      <w:color w:val="000000"/>
                      <w:sz w:val="24"/>
                      <w:szCs w:val="24"/>
                    </w:rPr>
                  </w:rPrChange>
                </w:rPr>
                <w:delText>9</w:delText>
              </w:r>
            </w:del>
            <w:r w:rsidRPr="004E0D3F">
              <w:rPr>
                <w:rFonts w:ascii="Times New Roman" w:hAnsi="Times New Roman" w:cs="Times New Roman"/>
                <w:sz w:val="24"/>
                <w:szCs w:val="24"/>
                <w:rPrChange w:id="1447" w:author="NaYEeM" w:date="2020-01-18T22:37:00Z">
                  <w:rPr>
                    <w:rFonts w:ascii="Times New Roman" w:hAnsi="Times New Roman" w:cs="Times New Roman"/>
                    <w:color w:val="000000"/>
                    <w:sz w:val="24"/>
                    <w:szCs w:val="24"/>
                  </w:rPr>
                </w:rPrChange>
              </w:rPr>
              <w:t xml:space="preserve"> (</w:t>
            </w:r>
            <w:ins w:id="1448" w:author="NaYEeM" w:date="2019-11-19T22:43:00Z">
              <w:r w:rsidRPr="004E0D3F">
                <w:rPr>
                  <w:rFonts w:ascii="Times New Roman" w:hAnsi="Times New Roman" w:cs="Times New Roman"/>
                  <w:sz w:val="24"/>
                  <w:szCs w:val="24"/>
                </w:rPr>
                <w:t>54.08</w:t>
              </w:r>
            </w:ins>
            <w:del w:id="1449" w:author="NaYEeM" w:date="2019-11-19T22:43:00Z">
              <w:r w:rsidRPr="004E0D3F" w:rsidDel="004D7EB4">
                <w:rPr>
                  <w:rFonts w:ascii="Times New Roman" w:hAnsi="Times New Roman" w:cs="Times New Roman"/>
                  <w:sz w:val="24"/>
                  <w:szCs w:val="24"/>
                  <w:rPrChange w:id="1450" w:author="NaYEeM" w:date="2020-01-18T22:37:00Z">
                    <w:rPr>
                      <w:rFonts w:ascii="Times New Roman" w:hAnsi="Times New Roman" w:cs="Times New Roman"/>
                      <w:color w:val="000000"/>
                      <w:sz w:val="24"/>
                      <w:szCs w:val="24"/>
                    </w:rPr>
                  </w:rPrChange>
                </w:rPr>
                <w:delText>24.85</w:delText>
              </w:r>
            </w:del>
            <w:r w:rsidRPr="004E0D3F">
              <w:rPr>
                <w:rFonts w:ascii="Times New Roman" w:hAnsi="Times New Roman" w:cs="Times New Roman"/>
                <w:sz w:val="24"/>
                <w:szCs w:val="24"/>
                <w:rPrChange w:id="1451" w:author="NaYEeM" w:date="2020-01-18T22:37:00Z">
                  <w:rPr>
                    <w:rFonts w:ascii="Times New Roman" w:hAnsi="Times New Roman" w:cs="Times New Roman"/>
                    <w:color w:val="000000"/>
                    <w:sz w:val="24"/>
                    <w:szCs w:val="24"/>
                  </w:rPr>
                </w:rPrChange>
              </w:rPr>
              <w:t>)</w:t>
            </w:r>
          </w:p>
        </w:tc>
        <w:tc>
          <w:tcPr>
            <w:tcW w:w="2250" w:type="dxa"/>
            <w:tcPrChange w:id="1452" w:author="NaYEeM" w:date="2020-01-18T22:37:00Z">
              <w:tcPr>
                <w:tcW w:w="1745" w:type="dxa"/>
                <w:gridSpan w:val="3"/>
              </w:tcPr>
            </w:tcPrChange>
          </w:tcPr>
          <w:p w14:paraId="63B9610D" w14:textId="66829751"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1453" w:author="NaYEeM" w:date="2020-01-18T22:37:00Z">
                  <w:rPr>
                    <w:rFonts w:ascii="Times New Roman" w:hAnsi="Times New Roman" w:cs="Times New Roman"/>
                    <w:color w:val="000000"/>
                    <w:sz w:val="24"/>
                    <w:szCs w:val="24"/>
                  </w:rPr>
                </w:rPrChange>
              </w:rPr>
              <w:pPrChange w:id="1454"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455" w:author="NaYEeM" w:date="2019-11-19T22:43:00Z">
              <w:r w:rsidRPr="004E0D3F">
                <w:rPr>
                  <w:rFonts w:ascii="Times New Roman" w:hAnsi="Times New Roman" w:cs="Times New Roman"/>
                  <w:sz w:val="24"/>
                  <w:szCs w:val="24"/>
                </w:rPr>
                <w:t>89</w:t>
              </w:r>
            </w:ins>
            <w:del w:id="1456" w:author="NaYEeM" w:date="2019-11-19T22:43:00Z">
              <w:r w:rsidRPr="004E0D3F" w:rsidDel="004D7EB4">
                <w:rPr>
                  <w:rFonts w:ascii="Times New Roman" w:hAnsi="Times New Roman" w:cs="Times New Roman"/>
                  <w:sz w:val="24"/>
                  <w:szCs w:val="24"/>
                  <w:rPrChange w:id="1457" w:author="NaYEeM" w:date="2020-01-18T22:37:00Z">
                    <w:rPr>
                      <w:rFonts w:ascii="Times New Roman" w:hAnsi="Times New Roman" w:cs="Times New Roman"/>
                      <w:color w:val="000000"/>
                      <w:sz w:val="24"/>
                      <w:szCs w:val="24"/>
                    </w:rPr>
                  </w:rPrChange>
                </w:rPr>
                <w:delText>124</w:delText>
              </w:r>
            </w:del>
            <w:r w:rsidRPr="004E0D3F">
              <w:rPr>
                <w:rFonts w:ascii="Times New Roman" w:hAnsi="Times New Roman" w:cs="Times New Roman"/>
                <w:sz w:val="24"/>
                <w:szCs w:val="24"/>
                <w:rPrChange w:id="1458" w:author="NaYEeM" w:date="2020-01-18T22:37:00Z">
                  <w:rPr>
                    <w:rFonts w:ascii="Times New Roman" w:hAnsi="Times New Roman" w:cs="Times New Roman"/>
                    <w:color w:val="000000"/>
                    <w:sz w:val="24"/>
                    <w:szCs w:val="24"/>
                  </w:rPr>
                </w:rPrChange>
              </w:rPr>
              <w:t xml:space="preserve"> (</w:t>
            </w:r>
            <w:ins w:id="1459" w:author="NaYEeM" w:date="2019-11-19T22:43:00Z">
              <w:r w:rsidRPr="004E0D3F">
                <w:rPr>
                  <w:rFonts w:ascii="Times New Roman" w:hAnsi="Times New Roman" w:cs="Times New Roman"/>
                  <w:sz w:val="24"/>
                  <w:szCs w:val="24"/>
                </w:rPr>
                <w:t>45.92</w:t>
              </w:r>
            </w:ins>
            <w:del w:id="1460" w:author="NaYEeM" w:date="2019-11-19T22:43:00Z">
              <w:r w:rsidRPr="004E0D3F" w:rsidDel="004D7EB4">
                <w:rPr>
                  <w:rFonts w:ascii="Times New Roman" w:hAnsi="Times New Roman" w:cs="Times New Roman"/>
                  <w:sz w:val="24"/>
                  <w:szCs w:val="24"/>
                  <w:rPrChange w:id="1461" w:author="NaYEeM" w:date="2020-01-18T22:37:00Z">
                    <w:rPr>
                      <w:rFonts w:ascii="Times New Roman" w:hAnsi="Times New Roman" w:cs="Times New Roman"/>
                      <w:color w:val="000000"/>
                      <w:sz w:val="24"/>
                      <w:szCs w:val="24"/>
                    </w:rPr>
                  </w:rPrChange>
                </w:rPr>
                <w:delText>27.23</w:delText>
              </w:r>
            </w:del>
            <w:r w:rsidRPr="004E0D3F">
              <w:rPr>
                <w:rFonts w:ascii="Times New Roman" w:hAnsi="Times New Roman" w:cs="Times New Roman"/>
                <w:sz w:val="24"/>
                <w:szCs w:val="24"/>
                <w:rPrChange w:id="1462" w:author="NaYEeM" w:date="2020-01-18T22:37:00Z">
                  <w:rPr>
                    <w:rFonts w:ascii="Times New Roman" w:hAnsi="Times New Roman" w:cs="Times New Roman"/>
                    <w:color w:val="000000"/>
                    <w:sz w:val="24"/>
                    <w:szCs w:val="24"/>
                  </w:rPr>
                </w:rPrChange>
              </w:rPr>
              <w:t>)</w:t>
            </w:r>
          </w:p>
        </w:tc>
        <w:tc>
          <w:tcPr>
            <w:tcW w:w="2250" w:type="dxa"/>
            <w:tcPrChange w:id="1463" w:author="NaYEeM" w:date="2020-01-18T22:37:00Z">
              <w:tcPr>
                <w:tcW w:w="2161" w:type="dxa"/>
                <w:gridSpan w:val="3"/>
              </w:tcPr>
            </w:tcPrChange>
          </w:tcPr>
          <w:p w14:paraId="2CDA499F" w14:textId="77777777"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464"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CB6C47" w:rsidRPr="004E0D3F" w14:paraId="38BEDFD4" w14:textId="1F77CB94" w:rsidTr="004E0D3F">
        <w:trPr>
          <w:trPrChange w:id="1465" w:author="NaYEeM" w:date="2020-01-18T22:37:00Z">
            <w:trPr>
              <w:gridAfter w:val="0"/>
              <w:wAfter w:w="7" w:type="dxa"/>
            </w:trPr>
          </w:trPrChange>
        </w:trPr>
        <w:tc>
          <w:tcPr>
            <w:cnfStyle w:val="001000000000" w:firstRow="0" w:lastRow="0" w:firstColumn="1" w:lastColumn="0" w:oddVBand="0" w:evenVBand="0" w:oddHBand="0" w:evenHBand="0" w:firstRowFirstColumn="0" w:firstRowLastColumn="0" w:lastRowFirstColumn="0" w:lastRowLastColumn="0"/>
            <w:tcW w:w="7105" w:type="dxa"/>
            <w:gridSpan w:val="3"/>
            <w:tcPrChange w:id="1466" w:author="NaYEeM" w:date="2020-01-18T22:37:00Z">
              <w:tcPr>
                <w:tcW w:w="5386" w:type="dxa"/>
                <w:gridSpan w:val="5"/>
              </w:tcPr>
            </w:tcPrChange>
          </w:tcPr>
          <w:p w14:paraId="7B81AC60" w14:textId="27117069" w:rsidR="00CB6C47" w:rsidRPr="004E0D3F" w:rsidRDefault="00CB6C47" w:rsidP="00CB6C47">
            <w:pPr>
              <w:jc w:val="both"/>
              <w:rPr>
                <w:rFonts w:ascii="Times New Roman" w:hAnsi="Times New Roman" w:cs="Times New Roman"/>
                <w:sz w:val="24"/>
                <w:szCs w:val="24"/>
              </w:rPr>
            </w:pPr>
            <w:del w:id="1467" w:author="NaYEeM" w:date="2019-07-10T00:42:00Z">
              <w:r w:rsidRPr="004E0D3F" w:rsidDel="00F95E5B">
                <w:rPr>
                  <w:rFonts w:ascii="Times New Roman" w:hAnsi="Times New Roman" w:cs="Times New Roman"/>
                  <w:sz w:val="24"/>
                  <w:szCs w:val="24"/>
                </w:rPr>
                <w:delText xml:space="preserve">Mothers’ </w:delText>
              </w:r>
            </w:del>
            <w:r w:rsidRPr="004E0D3F">
              <w:rPr>
                <w:rFonts w:ascii="Times New Roman" w:hAnsi="Times New Roman" w:cs="Times New Roman"/>
                <w:sz w:val="24"/>
                <w:szCs w:val="24"/>
              </w:rPr>
              <w:t>Educational level</w:t>
            </w:r>
          </w:p>
        </w:tc>
        <w:tc>
          <w:tcPr>
            <w:tcW w:w="2250" w:type="dxa"/>
            <w:tcPrChange w:id="1468" w:author="NaYEeM" w:date="2020-01-18T22:37:00Z">
              <w:tcPr>
                <w:tcW w:w="2161" w:type="dxa"/>
                <w:gridSpan w:val="3"/>
              </w:tcPr>
            </w:tcPrChange>
          </w:tcPr>
          <w:p w14:paraId="51C9AA48" w14:textId="77777777" w:rsidR="00CB6C47" w:rsidRPr="004E0D3F" w:rsidRDefault="00CB6C47" w:rsidP="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47" w:rsidRPr="004E0D3F" w14:paraId="66F8D5A4" w14:textId="77777777" w:rsidTr="004E0D3F">
        <w:trPr>
          <w:cnfStyle w:val="000000100000" w:firstRow="0" w:lastRow="0" w:firstColumn="0" w:lastColumn="0" w:oddVBand="0" w:evenVBand="0" w:oddHBand="1" w:evenHBand="0" w:firstRowFirstColumn="0" w:firstRowLastColumn="0" w:lastRowFirstColumn="0" w:lastRowLastColumn="0"/>
          <w:ins w:id="1469" w:author="NaYEeM" w:date="2019-06-28T00:05:00Z"/>
          <w:trPrChange w:id="1470"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471" w:author="NaYEeM" w:date="2020-01-18T22:37:00Z">
              <w:tcPr>
                <w:tcW w:w="2096" w:type="dxa"/>
              </w:tcPr>
            </w:tcPrChange>
          </w:tcPr>
          <w:p w14:paraId="1BA5B428" w14:textId="60F92600" w:rsidR="00CB6C47" w:rsidRPr="00FC5C5F" w:rsidRDefault="00CB6C47" w:rsidP="00CB6C47">
            <w:pPr>
              <w:jc w:val="both"/>
              <w:cnfStyle w:val="001000100000" w:firstRow="0" w:lastRow="0" w:firstColumn="1" w:lastColumn="0" w:oddVBand="0" w:evenVBand="0" w:oddHBand="1" w:evenHBand="0" w:firstRowFirstColumn="0" w:firstRowLastColumn="0" w:lastRowFirstColumn="0" w:lastRowLastColumn="0"/>
              <w:rPr>
                <w:ins w:id="1472" w:author="NaYEeM" w:date="2019-06-28T00:05:00Z"/>
                <w:rFonts w:ascii="Times New Roman" w:hAnsi="Times New Roman" w:cs="Times New Roman"/>
                <w:b w:val="0"/>
                <w:bCs w:val="0"/>
                <w:sz w:val="24"/>
                <w:szCs w:val="24"/>
                <w:rPrChange w:id="1473" w:author="NaYEeM" w:date="2020-01-18T22:44:00Z">
                  <w:rPr>
                    <w:ins w:id="1474" w:author="NaYEeM" w:date="2019-06-28T00:05:00Z"/>
                    <w:rFonts w:ascii="Times New Roman" w:hAnsi="Times New Roman" w:cs="Times New Roman"/>
                    <w:b w:val="0"/>
                    <w:sz w:val="24"/>
                    <w:szCs w:val="24"/>
                  </w:rPr>
                </w:rPrChange>
              </w:rPr>
            </w:pPr>
            <w:ins w:id="1475" w:author="NaYEeM" w:date="2020-01-18T21:40:00Z">
              <w:r w:rsidRPr="00FC5C5F">
                <w:rPr>
                  <w:rFonts w:ascii="Times New Roman" w:hAnsi="Times New Roman" w:cs="Times New Roman"/>
                  <w:b w:val="0"/>
                  <w:bCs w:val="0"/>
                  <w:sz w:val="24"/>
                  <w:szCs w:val="24"/>
                  <w:rPrChange w:id="1476" w:author="NaYEeM" w:date="2020-01-18T22:44:00Z">
                    <w:rPr>
                      <w:rFonts w:ascii="Times New Roman" w:hAnsi="Times New Roman" w:cs="Times New Roman"/>
                      <w:sz w:val="24"/>
                      <w:szCs w:val="24"/>
                    </w:rPr>
                  </w:rPrChange>
                </w:rPr>
                <w:t>Higher</w:t>
              </w:r>
            </w:ins>
          </w:p>
        </w:tc>
        <w:tc>
          <w:tcPr>
            <w:tcW w:w="2070" w:type="dxa"/>
            <w:tcPrChange w:id="1477" w:author="NaYEeM" w:date="2020-01-18T22:37:00Z">
              <w:tcPr>
                <w:tcW w:w="1552" w:type="dxa"/>
                <w:gridSpan w:val="2"/>
              </w:tcPr>
            </w:tcPrChange>
          </w:tcPr>
          <w:p w14:paraId="3EFD24D8" w14:textId="5133AD4F"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ins w:id="1478" w:author="NaYEeM" w:date="2019-06-28T00:05:00Z"/>
                <w:rFonts w:ascii="Times New Roman" w:hAnsi="Times New Roman" w:cs="Times New Roman"/>
                <w:sz w:val="24"/>
                <w:szCs w:val="24"/>
              </w:rPr>
            </w:pPr>
            <w:ins w:id="1479" w:author="NaYEeM" w:date="2020-01-18T21:40:00Z">
              <w:r w:rsidRPr="004E0D3F">
                <w:rPr>
                  <w:rFonts w:ascii="Times New Roman" w:hAnsi="Times New Roman" w:cs="Times New Roman"/>
                  <w:sz w:val="24"/>
                  <w:szCs w:val="24"/>
                  <w:rPrChange w:id="1480" w:author="NaYEeM" w:date="2020-01-18T22:37:00Z">
                    <w:rPr>
                      <w:rFonts w:ascii="Times New Roman" w:hAnsi="Times New Roman" w:cs="Times New Roman"/>
                      <w:sz w:val="24"/>
                      <w:szCs w:val="24"/>
                      <w:highlight w:val="yellow"/>
                    </w:rPr>
                  </w:rPrChange>
                </w:rPr>
                <w:t>67 (57.87)</w:t>
              </w:r>
            </w:ins>
          </w:p>
        </w:tc>
        <w:tc>
          <w:tcPr>
            <w:tcW w:w="2250" w:type="dxa"/>
            <w:tcPrChange w:id="1481" w:author="NaYEeM" w:date="2020-01-18T22:37:00Z">
              <w:tcPr>
                <w:tcW w:w="1745" w:type="dxa"/>
                <w:gridSpan w:val="3"/>
              </w:tcPr>
            </w:tcPrChange>
          </w:tcPr>
          <w:p w14:paraId="107B59CC" w14:textId="468C8B56"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ins w:id="1482" w:author="NaYEeM" w:date="2019-06-28T00:05:00Z"/>
                <w:rFonts w:ascii="Times New Roman" w:hAnsi="Times New Roman" w:cs="Times New Roman"/>
                <w:sz w:val="24"/>
                <w:szCs w:val="24"/>
              </w:rPr>
            </w:pPr>
            <w:ins w:id="1483" w:author="NaYEeM" w:date="2020-01-18T21:40:00Z">
              <w:r w:rsidRPr="004E0D3F">
                <w:rPr>
                  <w:rFonts w:ascii="Times New Roman" w:hAnsi="Times New Roman" w:cs="Times New Roman"/>
                  <w:sz w:val="24"/>
                  <w:szCs w:val="24"/>
                  <w:rPrChange w:id="1484" w:author="NaYEeM" w:date="2020-01-18T22:37:00Z">
                    <w:rPr>
                      <w:rFonts w:ascii="Times New Roman" w:hAnsi="Times New Roman" w:cs="Times New Roman"/>
                      <w:sz w:val="24"/>
                      <w:szCs w:val="24"/>
                      <w:highlight w:val="yellow"/>
                    </w:rPr>
                  </w:rPrChange>
                </w:rPr>
                <w:t>40 (42.13)</w:t>
              </w:r>
            </w:ins>
          </w:p>
        </w:tc>
        <w:tc>
          <w:tcPr>
            <w:tcW w:w="2250" w:type="dxa"/>
            <w:tcPrChange w:id="1485" w:author="NaYEeM" w:date="2020-01-18T22:37:00Z">
              <w:tcPr>
                <w:tcW w:w="2161" w:type="dxa"/>
                <w:gridSpan w:val="3"/>
              </w:tcPr>
            </w:tcPrChange>
          </w:tcPr>
          <w:p w14:paraId="516D3E38" w14:textId="5922B48E"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ins w:id="1486" w:author="NaYEeM" w:date="2019-06-28T00:05:00Z"/>
                <w:rFonts w:ascii="Times New Roman" w:hAnsi="Times New Roman" w:cs="Times New Roman"/>
                <w:sz w:val="24"/>
                <w:szCs w:val="24"/>
              </w:rPr>
            </w:pPr>
            <w:ins w:id="1487" w:author="NaYEeM" w:date="2020-01-18T22:35:00Z">
              <w:r w:rsidRPr="004E0D3F">
                <w:rPr>
                  <w:rFonts w:ascii="Times New Roman" w:hAnsi="Times New Roman" w:cs="Times New Roman"/>
                  <w:sz w:val="24"/>
                  <w:szCs w:val="24"/>
                </w:rPr>
                <w:t>0.955</w:t>
              </w:r>
            </w:ins>
          </w:p>
        </w:tc>
      </w:tr>
      <w:tr w:rsidR="00CB6C47" w:rsidRPr="004E0D3F" w14:paraId="7369BE72" w14:textId="77777777" w:rsidTr="004E0D3F">
        <w:trPr>
          <w:ins w:id="1488" w:author="NaYEeM" w:date="2019-06-28T00:06:00Z"/>
          <w:trPrChange w:id="1489"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490" w:author="NaYEeM" w:date="2020-01-18T22:37:00Z">
              <w:tcPr>
                <w:tcW w:w="2096" w:type="dxa"/>
              </w:tcPr>
            </w:tcPrChange>
          </w:tcPr>
          <w:p w14:paraId="706A5B8B" w14:textId="311E9B49" w:rsidR="00CB6C47" w:rsidRPr="00FC5C5F" w:rsidRDefault="00CB6C47" w:rsidP="00CB6C47">
            <w:pPr>
              <w:jc w:val="both"/>
              <w:rPr>
                <w:ins w:id="1491" w:author="NaYEeM" w:date="2019-06-28T00:06:00Z"/>
                <w:rFonts w:ascii="Times New Roman" w:hAnsi="Times New Roman" w:cs="Times New Roman"/>
                <w:b w:val="0"/>
                <w:bCs w:val="0"/>
                <w:sz w:val="24"/>
                <w:szCs w:val="24"/>
                <w:rPrChange w:id="1492" w:author="NaYEeM" w:date="2020-01-18T22:44:00Z">
                  <w:rPr>
                    <w:ins w:id="1493" w:author="NaYEeM" w:date="2019-06-28T00:06:00Z"/>
                    <w:rFonts w:ascii="Times New Roman" w:hAnsi="Times New Roman" w:cs="Times New Roman"/>
                    <w:b w:val="0"/>
                    <w:sz w:val="24"/>
                    <w:szCs w:val="24"/>
                  </w:rPr>
                </w:rPrChange>
              </w:rPr>
            </w:pPr>
            <w:commentRangeStart w:id="1494"/>
            <w:ins w:id="1495" w:author="NaYEeM" w:date="2020-01-18T21:40:00Z">
              <w:r w:rsidRPr="00FC5C5F">
                <w:rPr>
                  <w:rFonts w:ascii="Times New Roman" w:hAnsi="Times New Roman" w:cs="Times New Roman"/>
                  <w:b w:val="0"/>
                  <w:bCs w:val="0"/>
                  <w:sz w:val="24"/>
                  <w:szCs w:val="24"/>
                  <w:rPrChange w:id="1496" w:author="NaYEeM" w:date="2020-01-18T22:44:00Z">
                    <w:rPr>
                      <w:rFonts w:ascii="Times New Roman" w:hAnsi="Times New Roman" w:cs="Times New Roman"/>
                      <w:sz w:val="24"/>
                      <w:szCs w:val="24"/>
                    </w:rPr>
                  </w:rPrChange>
                </w:rPr>
                <w:t>Secondary</w:t>
              </w:r>
              <w:commentRangeEnd w:id="1494"/>
              <w:r w:rsidRPr="00FC5C5F">
                <w:rPr>
                  <w:rStyle w:val="CommentReference"/>
                  <w:rFonts w:ascii="Times New Roman" w:hAnsi="Times New Roman" w:cs="Times New Roman"/>
                  <w:b w:val="0"/>
                  <w:bCs w:val="0"/>
                  <w:noProof/>
                  <w:sz w:val="24"/>
                  <w:szCs w:val="24"/>
                  <w:lang w:val="en-GB"/>
                  <w:rPrChange w:id="1497" w:author="NaYEeM" w:date="2020-01-18T22:44:00Z">
                    <w:rPr>
                      <w:rStyle w:val="CommentReference"/>
                      <w:rFonts w:ascii="Times New Roman" w:hAnsi="Times New Roman" w:cs="Times New Roman"/>
                      <w:noProof/>
                      <w:sz w:val="24"/>
                      <w:szCs w:val="24"/>
                      <w:lang w:val="en-GB"/>
                    </w:rPr>
                  </w:rPrChange>
                </w:rPr>
                <w:commentReference w:id="1494"/>
              </w:r>
            </w:ins>
          </w:p>
        </w:tc>
        <w:tc>
          <w:tcPr>
            <w:tcW w:w="2070" w:type="dxa"/>
            <w:tcPrChange w:id="1498" w:author="NaYEeM" w:date="2020-01-18T22:37:00Z">
              <w:tcPr>
                <w:tcW w:w="1552" w:type="dxa"/>
                <w:gridSpan w:val="2"/>
              </w:tcPr>
            </w:tcPrChange>
          </w:tcPr>
          <w:p w14:paraId="3B46DA7C" w14:textId="46B0ACEF" w:rsidR="00CB6C47" w:rsidRPr="004E0D3F" w:rsidRDefault="00CB6C47" w:rsidP="00CB6C47">
            <w:pPr>
              <w:jc w:val="both"/>
              <w:cnfStyle w:val="000000000000" w:firstRow="0" w:lastRow="0" w:firstColumn="0" w:lastColumn="0" w:oddVBand="0" w:evenVBand="0" w:oddHBand="0" w:evenHBand="0" w:firstRowFirstColumn="0" w:firstRowLastColumn="0" w:lastRowFirstColumn="0" w:lastRowLastColumn="0"/>
              <w:rPr>
                <w:ins w:id="1499" w:author="NaYEeM" w:date="2019-06-28T00:06:00Z"/>
                <w:rFonts w:ascii="Times New Roman" w:hAnsi="Times New Roman" w:cs="Times New Roman"/>
                <w:sz w:val="24"/>
                <w:szCs w:val="24"/>
              </w:rPr>
            </w:pPr>
            <w:ins w:id="1500" w:author="NaYEeM" w:date="2020-01-18T21:40:00Z">
              <w:r w:rsidRPr="004E0D3F">
                <w:rPr>
                  <w:rFonts w:ascii="Times New Roman" w:hAnsi="Times New Roman" w:cs="Times New Roman"/>
                  <w:sz w:val="24"/>
                  <w:szCs w:val="24"/>
                  <w:rPrChange w:id="1501" w:author="NaYEeM" w:date="2020-01-18T22:37:00Z">
                    <w:rPr>
                      <w:rFonts w:ascii="Times New Roman" w:hAnsi="Times New Roman" w:cs="Times New Roman"/>
                      <w:sz w:val="24"/>
                      <w:szCs w:val="24"/>
                      <w:highlight w:val="yellow"/>
                    </w:rPr>
                  </w:rPrChange>
                </w:rPr>
                <w:t>166 (55.35)</w:t>
              </w:r>
            </w:ins>
          </w:p>
        </w:tc>
        <w:tc>
          <w:tcPr>
            <w:tcW w:w="2250" w:type="dxa"/>
            <w:tcPrChange w:id="1502" w:author="NaYEeM" w:date="2020-01-18T22:37:00Z">
              <w:tcPr>
                <w:tcW w:w="1745" w:type="dxa"/>
                <w:gridSpan w:val="3"/>
              </w:tcPr>
            </w:tcPrChange>
          </w:tcPr>
          <w:p w14:paraId="28388B9C" w14:textId="02E72492" w:rsidR="00CB6C47" w:rsidRPr="004E0D3F" w:rsidRDefault="00CB6C47" w:rsidP="00CB6C47">
            <w:pPr>
              <w:jc w:val="both"/>
              <w:cnfStyle w:val="000000000000" w:firstRow="0" w:lastRow="0" w:firstColumn="0" w:lastColumn="0" w:oddVBand="0" w:evenVBand="0" w:oddHBand="0" w:evenHBand="0" w:firstRowFirstColumn="0" w:firstRowLastColumn="0" w:lastRowFirstColumn="0" w:lastRowLastColumn="0"/>
              <w:rPr>
                <w:ins w:id="1503" w:author="NaYEeM" w:date="2019-06-28T00:06:00Z"/>
                <w:rFonts w:ascii="Times New Roman" w:hAnsi="Times New Roman" w:cs="Times New Roman"/>
                <w:sz w:val="24"/>
                <w:szCs w:val="24"/>
              </w:rPr>
            </w:pPr>
            <w:ins w:id="1504" w:author="NaYEeM" w:date="2020-01-18T21:40:00Z">
              <w:r w:rsidRPr="004E0D3F">
                <w:rPr>
                  <w:rFonts w:ascii="Times New Roman" w:hAnsi="Times New Roman" w:cs="Times New Roman"/>
                  <w:sz w:val="24"/>
                  <w:szCs w:val="24"/>
                  <w:rPrChange w:id="1505" w:author="NaYEeM" w:date="2020-01-18T22:37:00Z">
                    <w:rPr>
                      <w:rFonts w:ascii="Times New Roman" w:hAnsi="Times New Roman" w:cs="Times New Roman"/>
                      <w:sz w:val="24"/>
                      <w:szCs w:val="24"/>
                      <w:highlight w:val="yellow"/>
                    </w:rPr>
                  </w:rPrChange>
                </w:rPr>
                <w:t>110 (44.65)</w:t>
              </w:r>
            </w:ins>
          </w:p>
        </w:tc>
        <w:tc>
          <w:tcPr>
            <w:tcW w:w="2250" w:type="dxa"/>
            <w:tcPrChange w:id="1506" w:author="NaYEeM" w:date="2020-01-18T22:37:00Z">
              <w:tcPr>
                <w:tcW w:w="2161" w:type="dxa"/>
                <w:gridSpan w:val="3"/>
              </w:tcPr>
            </w:tcPrChange>
          </w:tcPr>
          <w:p w14:paraId="5B51FD28" w14:textId="77777777" w:rsidR="00CB6C47" w:rsidRPr="004E0D3F" w:rsidRDefault="00CB6C47" w:rsidP="00CB6C47">
            <w:pPr>
              <w:jc w:val="both"/>
              <w:cnfStyle w:val="000000000000" w:firstRow="0" w:lastRow="0" w:firstColumn="0" w:lastColumn="0" w:oddVBand="0" w:evenVBand="0" w:oddHBand="0" w:evenHBand="0" w:firstRowFirstColumn="0" w:firstRowLastColumn="0" w:lastRowFirstColumn="0" w:lastRowLastColumn="0"/>
              <w:rPr>
                <w:ins w:id="1507" w:author="NaYEeM" w:date="2019-06-28T00:06:00Z"/>
                <w:rFonts w:ascii="Times New Roman" w:hAnsi="Times New Roman" w:cs="Times New Roman"/>
                <w:sz w:val="24"/>
                <w:szCs w:val="24"/>
              </w:rPr>
            </w:pPr>
          </w:p>
        </w:tc>
      </w:tr>
      <w:tr w:rsidR="00CB6C47" w:rsidRPr="004E0D3F" w14:paraId="772A0A2A" w14:textId="77777777" w:rsidTr="004E0D3F">
        <w:trPr>
          <w:cnfStyle w:val="000000100000" w:firstRow="0" w:lastRow="0" w:firstColumn="0" w:lastColumn="0" w:oddVBand="0" w:evenVBand="0" w:oddHBand="1" w:evenHBand="0" w:firstRowFirstColumn="0" w:firstRowLastColumn="0" w:lastRowFirstColumn="0" w:lastRowLastColumn="0"/>
          <w:ins w:id="1508" w:author="NaYEeM" w:date="2019-06-28T00:06:00Z"/>
          <w:trPrChange w:id="1509"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510" w:author="NaYEeM" w:date="2020-01-18T22:37:00Z">
              <w:tcPr>
                <w:tcW w:w="2096" w:type="dxa"/>
              </w:tcPr>
            </w:tcPrChange>
          </w:tcPr>
          <w:p w14:paraId="2DE60047" w14:textId="78729D0C" w:rsidR="00CB6C47" w:rsidRPr="00FC5C5F" w:rsidRDefault="00CB6C47" w:rsidP="00CB6C47">
            <w:pPr>
              <w:jc w:val="both"/>
              <w:cnfStyle w:val="001000100000" w:firstRow="0" w:lastRow="0" w:firstColumn="1" w:lastColumn="0" w:oddVBand="0" w:evenVBand="0" w:oddHBand="1" w:evenHBand="0" w:firstRowFirstColumn="0" w:firstRowLastColumn="0" w:lastRowFirstColumn="0" w:lastRowLastColumn="0"/>
              <w:rPr>
                <w:ins w:id="1511" w:author="NaYEeM" w:date="2019-06-28T00:06:00Z"/>
                <w:rFonts w:ascii="Times New Roman" w:hAnsi="Times New Roman" w:cs="Times New Roman"/>
                <w:b w:val="0"/>
                <w:bCs w:val="0"/>
                <w:sz w:val="24"/>
                <w:szCs w:val="24"/>
                <w:rPrChange w:id="1512" w:author="NaYEeM" w:date="2020-01-18T22:44:00Z">
                  <w:rPr>
                    <w:ins w:id="1513" w:author="NaYEeM" w:date="2019-06-28T00:06:00Z"/>
                    <w:rFonts w:ascii="Times New Roman" w:hAnsi="Times New Roman" w:cs="Times New Roman"/>
                    <w:sz w:val="24"/>
                    <w:szCs w:val="24"/>
                  </w:rPr>
                </w:rPrChange>
              </w:rPr>
            </w:pPr>
            <w:ins w:id="1514" w:author="NaYEeM" w:date="2020-01-18T21:40:00Z">
              <w:r w:rsidRPr="00FC5C5F">
                <w:rPr>
                  <w:rFonts w:ascii="Times New Roman" w:hAnsi="Times New Roman" w:cs="Times New Roman"/>
                  <w:b w:val="0"/>
                  <w:bCs w:val="0"/>
                  <w:sz w:val="24"/>
                  <w:szCs w:val="24"/>
                  <w:rPrChange w:id="1515" w:author="NaYEeM" w:date="2020-01-18T22:44:00Z">
                    <w:rPr>
                      <w:rFonts w:ascii="Times New Roman" w:hAnsi="Times New Roman" w:cs="Times New Roman"/>
                      <w:sz w:val="24"/>
                      <w:szCs w:val="24"/>
                    </w:rPr>
                  </w:rPrChange>
                </w:rPr>
                <w:t>Primary</w:t>
              </w:r>
            </w:ins>
          </w:p>
        </w:tc>
        <w:tc>
          <w:tcPr>
            <w:tcW w:w="2070" w:type="dxa"/>
            <w:tcPrChange w:id="1516" w:author="NaYEeM" w:date="2020-01-18T22:37:00Z">
              <w:tcPr>
                <w:tcW w:w="1552" w:type="dxa"/>
                <w:gridSpan w:val="2"/>
              </w:tcPr>
            </w:tcPrChange>
          </w:tcPr>
          <w:p w14:paraId="6BA57E4E" w14:textId="5FFFD56A"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ins w:id="1517" w:author="NaYEeM" w:date="2019-06-28T00:06:00Z"/>
                <w:rFonts w:ascii="Times New Roman" w:hAnsi="Times New Roman" w:cs="Times New Roman"/>
                <w:sz w:val="24"/>
                <w:szCs w:val="24"/>
              </w:rPr>
            </w:pPr>
            <w:ins w:id="1518" w:author="NaYEeM" w:date="2020-01-18T21:40:00Z">
              <w:r w:rsidRPr="004E0D3F">
                <w:rPr>
                  <w:rFonts w:ascii="Times New Roman" w:hAnsi="Times New Roman" w:cs="Times New Roman"/>
                  <w:sz w:val="24"/>
                  <w:szCs w:val="24"/>
                  <w:rPrChange w:id="1519" w:author="NaYEeM" w:date="2020-01-18T22:37:00Z">
                    <w:rPr>
                      <w:rFonts w:ascii="Times New Roman" w:hAnsi="Times New Roman" w:cs="Times New Roman"/>
                      <w:sz w:val="24"/>
                      <w:szCs w:val="24"/>
                      <w:highlight w:val="yellow"/>
                    </w:rPr>
                  </w:rPrChange>
                </w:rPr>
                <w:t>93 (53.67)</w:t>
              </w:r>
            </w:ins>
          </w:p>
        </w:tc>
        <w:tc>
          <w:tcPr>
            <w:tcW w:w="2250" w:type="dxa"/>
            <w:tcPrChange w:id="1520" w:author="NaYEeM" w:date="2020-01-18T22:37:00Z">
              <w:tcPr>
                <w:tcW w:w="1745" w:type="dxa"/>
                <w:gridSpan w:val="3"/>
              </w:tcPr>
            </w:tcPrChange>
          </w:tcPr>
          <w:p w14:paraId="46EB605C" w14:textId="74AB1E3E"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ins w:id="1521" w:author="NaYEeM" w:date="2019-06-28T00:06:00Z"/>
                <w:rFonts w:ascii="Times New Roman" w:hAnsi="Times New Roman" w:cs="Times New Roman"/>
                <w:sz w:val="24"/>
                <w:szCs w:val="24"/>
              </w:rPr>
            </w:pPr>
            <w:ins w:id="1522" w:author="NaYEeM" w:date="2020-01-18T21:40:00Z">
              <w:r w:rsidRPr="004E0D3F">
                <w:rPr>
                  <w:rFonts w:ascii="Times New Roman" w:hAnsi="Times New Roman" w:cs="Times New Roman"/>
                  <w:sz w:val="24"/>
                  <w:szCs w:val="24"/>
                  <w:rPrChange w:id="1523" w:author="NaYEeM" w:date="2020-01-18T22:37:00Z">
                    <w:rPr>
                      <w:rFonts w:ascii="Times New Roman" w:hAnsi="Times New Roman" w:cs="Times New Roman"/>
                      <w:sz w:val="24"/>
                      <w:szCs w:val="24"/>
                      <w:highlight w:val="yellow"/>
                    </w:rPr>
                  </w:rPrChange>
                </w:rPr>
                <w:t>72 (46.33)</w:t>
              </w:r>
            </w:ins>
          </w:p>
        </w:tc>
        <w:tc>
          <w:tcPr>
            <w:tcW w:w="2250" w:type="dxa"/>
            <w:tcPrChange w:id="1524" w:author="NaYEeM" w:date="2020-01-18T22:37:00Z">
              <w:tcPr>
                <w:tcW w:w="2161" w:type="dxa"/>
                <w:gridSpan w:val="3"/>
              </w:tcPr>
            </w:tcPrChange>
          </w:tcPr>
          <w:p w14:paraId="7CC6F175" w14:textId="77777777"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ins w:id="1525" w:author="NaYEeM" w:date="2019-06-28T00:06:00Z"/>
                <w:rFonts w:ascii="Times New Roman" w:hAnsi="Times New Roman" w:cs="Times New Roman"/>
                <w:sz w:val="24"/>
                <w:szCs w:val="24"/>
              </w:rPr>
            </w:pPr>
          </w:p>
        </w:tc>
      </w:tr>
      <w:tr w:rsidR="00CB6C47" w:rsidRPr="004E0D3F" w14:paraId="269A1F6A" w14:textId="77777777" w:rsidTr="004E0D3F">
        <w:trPr>
          <w:trPrChange w:id="1526"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527" w:author="NaYEeM" w:date="2020-01-18T22:37:00Z">
              <w:tcPr>
                <w:tcW w:w="2096" w:type="dxa"/>
              </w:tcPr>
            </w:tcPrChange>
          </w:tcPr>
          <w:p w14:paraId="0D9D92B9" w14:textId="63B42F73" w:rsidR="00CB6C47" w:rsidRPr="00FC5C5F" w:rsidRDefault="00CB6C47">
            <w:pPr>
              <w:jc w:val="both"/>
              <w:rPr>
                <w:rFonts w:ascii="Times New Roman" w:hAnsi="Times New Roman" w:cs="Times New Roman"/>
                <w:b w:val="0"/>
                <w:bCs w:val="0"/>
                <w:sz w:val="24"/>
                <w:szCs w:val="24"/>
                <w:rPrChange w:id="1528" w:author="NaYEeM" w:date="2020-01-18T22:44:00Z">
                  <w:rPr>
                    <w:rFonts w:ascii="Times New Roman" w:hAnsi="Times New Roman" w:cs="Times New Roman"/>
                    <w:bCs w:val="0"/>
                    <w:sz w:val="24"/>
                    <w:szCs w:val="24"/>
                  </w:rPr>
                </w:rPrChange>
              </w:rPr>
              <w:pPrChange w:id="1529" w:author="NaYEeM" w:date="2019-07-09T12:49:00Z">
                <w:pPr>
                  <w:jc w:val="center"/>
                </w:pPr>
              </w:pPrChange>
            </w:pPr>
            <w:ins w:id="1530" w:author="NaYEeM" w:date="2020-01-18T21:40:00Z">
              <w:r w:rsidRPr="00FC5C5F">
                <w:rPr>
                  <w:rFonts w:ascii="Times New Roman" w:hAnsi="Times New Roman" w:cs="Times New Roman"/>
                  <w:b w:val="0"/>
                  <w:bCs w:val="0"/>
                  <w:sz w:val="24"/>
                  <w:szCs w:val="24"/>
                  <w:rPrChange w:id="1531" w:author="NaYEeM" w:date="2020-01-18T22:44:00Z">
                    <w:rPr>
                      <w:rFonts w:ascii="Times New Roman" w:hAnsi="Times New Roman" w:cs="Times New Roman"/>
                      <w:sz w:val="24"/>
                      <w:szCs w:val="24"/>
                    </w:rPr>
                  </w:rPrChange>
                </w:rPr>
                <w:t>No education</w:t>
              </w:r>
            </w:ins>
            <w:del w:id="1532" w:author="NaYEeM" w:date="2020-01-18T21:40:00Z">
              <w:r w:rsidRPr="00FC5C5F" w:rsidDel="005D76E9">
                <w:rPr>
                  <w:rFonts w:ascii="Times New Roman" w:hAnsi="Times New Roman" w:cs="Times New Roman"/>
                  <w:b w:val="0"/>
                  <w:bCs w:val="0"/>
                  <w:sz w:val="24"/>
                  <w:szCs w:val="24"/>
                  <w:rPrChange w:id="1533" w:author="NaYEeM" w:date="2020-01-18T22:44:00Z">
                    <w:rPr>
                      <w:rFonts w:ascii="Times New Roman" w:hAnsi="Times New Roman" w:cs="Times New Roman"/>
                      <w:sz w:val="24"/>
                      <w:szCs w:val="24"/>
                    </w:rPr>
                  </w:rPrChange>
                </w:rPr>
                <w:delText>Higher</w:delText>
              </w:r>
            </w:del>
          </w:p>
        </w:tc>
        <w:tc>
          <w:tcPr>
            <w:tcW w:w="2070" w:type="dxa"/>
            <w:tcPrChange w:id="1534" w:author="NaYEeM" w:date="2020-01-18T22:37:00Z">
              <w:tcPr>
                <w:tcW w:w="1552" w:type="dxa"/>
                <w:gridSpan w:val="2"/>
              </w:tcPr>
            </w:tcPrChange>
          </w:tcPr>
          <w:p w14:paraId="71127A5A" w14:textId="128D4398"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535"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536" w:author="NaYEeM" w:date="2020-01-18T21:40:00Z">
              <w:r w:rsidRPr="004E0D3F">
                <w:rPr>
                  <w:rFonts w:ascii="Times New Roman" w:hAnsi="Times New Roman" w:cs="Times New Roman"/>
                  <w:sz w:val="24"/>
                  <w:szCs w:val="24"/>
                  <w:rPrChange w:id="1537" w:author="NaYEeM" w:date="2020-01-18T22:37:00Z">
                    <w:rPr>
                      <w:rFonts w:ascii="Times New Roman" w:hAnsi="Times New Roman" w:cs="Times New Roman"/>
                      <w:sz w:val="24"/>
                      <w:szCs w:val="24"/>
                      <w:highlight w:val="yellow"/>
                    </w:rPr>
                  </w:rPrChange>
                </w:rPr>
                <w:t>49 (56.18)</w:t>
              </w:r>
            </w:ins>
            <w:del w:id="1538" w:author="NaYEeM" w:date="2019-11-19T22:47:00Z">
              <w:r w:rsidRPr="004E0D3F" w:rsidDel="00FA3E5A">
                <w:rPr>
                  <w:rFonts w:ascii="Times New Roman" w:hAnsi="Times New Roman" w:cs="Times New Roman"/>
                  <w:sz w:val="24"/>
                  <w:szCs w:val="24"/>
                </w:rPr>
                <w:delText>68</w:delText>
              </w:r>
            </w:del>
            <w:del w:id="1539" w:author="NaYEeM" w:date="2020-01-18T21:40:00Z">
              <w:r w:rsidRPr="004E0D3F" w:rsidDel="005D76E9">
                <w:rPr>
                  <w:rFonts w:ascii="Times New Roman" w:hAnsi="Times New Roman" w:cs="Times New Roman"/>
                  <w:sz w:val="24"/>
                  <w:szCs w:val="24"/>
                </w:rPr>
                <w:delText xml:space="preserve"> </w:delText>
              </w:r>
            </w:del>
            <w:del w:id="1540" w:author="NaYEeM" w:date="2019-11-19T22:47:00Z">
              <w:r w:rsidRPr="004E0D3F" w:rsidDel="00FA3E5A">
                <w:rPr>
                  <w:rFonts w:ascii="Times New Roman" w:hAnsi="Times New Roman" w:cs="Times New Roman"/>
                  <w:sz w:val="24"/>
                  <w:szCs w:val="24"/>
                </w:rPr>
                <w:delText>(15.04</w:delText>
              </w:r>
            </w:del>
            <w:del w:id="1541" w:author="NaYEeM" w:date="2020-01-18T21:40:00Z">
              <w:r w:rsidRPr="004E0D3F" w:rsidDel="005D76E9">
                <w:rPr>
                  <w:rFonts w:ascii="Times New Roman" w:hAnsi="Times New Roman" w:cs="Times New Roman"/>
                  <w:sz w:val="24"/>
                  <w:szCs w:val="24"/>
                </w:rPr>
                <w:delText>)</w:delText>
              </w:r>
            </w:del>
          </w:p>
        </w:tc>
        <w:tc>
          <w:tcPr>
            <w:tcW w:w="2250" w:type="dxa"/>
            <w:tcPrChange w:id="1542" w:author="NaYEeM" w:date="2020-01-18T22:37:00Z">
              <w:tcPr>
                <w:tcW w:w="1745" w:type="dxa"/>
                <w:gridSpan w:val="3"/>
              </w:tcPr>
            </w:tcPrChange>
          </w:tcPr>
          <w:p w14:paraId="6CECC2E8" w14:textId="5066D883"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543"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544" w:author="NaYEeM" w:date="2020-01-18T21:40:00Z">
              <w:r w:rsidRPr="004E0D3F">
                <w:rPr>
                  <w:rFonts w:ascii="Times New Roman" w:hAnsi="Times New Roman" w:cs="Times New Roman"/>
                  <w:sz w:val="24"/>
                  <w:szCs w:val="24"/>
                  <w:rPrChange w:id="1545" w:author="NaYEeM" w:date="2020-01-18T22:37:00Z">
                    <w:rPr>
                      <w:rFonts w:ascii="Times New Roman" w:hAnsi="Times New Roman" w:cs="Times New Roman"/>
                      <w:sz w:val="24"/>
                      <w:szCs w:val="24"/>
                      <w:highlight w:val="yellow"/>
                    </w:rPr>
                  </w:rPrChange>
                </w:rPr>
                <w:t>35 (43.82)</w:t>
              </w:r>
            </w:ins>
            <w:del w:id="1546" w:author="NaYEeM" w:date="2019-11-19T22:47:00Z">
              <w:r w:rsidRPr="004E0D3F" w:rsidDel="00FA3E5A">
                <w:rPr>
                  <w:rFonts w:ascii="Times New Roman" w:hAnsi="Times New Roman" w:cs="Times New Roman"/>
                  <w:sz w:val="24"/>
                  <w:szCs w:val="24"/>
                </w:rPr>
                <w:delText>50</w:delText>
              </w:r>
            </w:del>
            <w:del w:id="1547" w:author="NaYEeM" w:date="2020-01-18T21:40:00Z">
              <w:r w:rsidRPr="004E0D3F" w:rsidDel="005D76E9">
                <w:rPr>
                  <w:rFonts w:ascii="Times New Roman" w:hAnsi="Times New Roman" w:cs="Times New Roman"/>
                  <w:sz w:val="24"/>
                  <w:szCs w:val="24"/>
                </w:rPr>
                <w:delText xml:space="preserve"> (</w:delText>
              </w:r>
            </w:del>
            <w:del w:id="1548" w:author="NaYEeM" w:date="2019-11-19T22:48:00Z">
              <w:r w:rsidRPr="004E0D3F" w:rsidDel="00FA3E5A">
                <w:rPr>
                  <w:rFonts w:ascii="Times New Roman" w:hAnsi="Times New Roman" w:cs="Times New Roman"/>
                  <w:sz w:val="24"/>
                  <w:szCs w:val="24"/>
                </w:rPr>
                <w:delText>11.03</w:delText>
              </w:r>
            </w:del>
            <w:del w:id="1549" w:author="NaYEeM" w:date="2020-01-18T21:40:00Z">
              <w:r w:rsidRPr="004E0D3F" w:rsidDel="005D76E9">
                <w:rPr>
                  <w:rFonts w:ascii="Times New Roman" w:hAnsi="Times New Roman" w:cs="Times New Roman"/>
                  <w:sz w:val="24"/>
                  <w:szCs w:val="24"/>
                </w:rPr>
                <w:delText>)</w:delText>
              </w:r>
            </w:del>
          </w:p>
        </w:tc>
        <w:tc>
          <w:tcPr>
            <w:tcW w:w="2250" w:type="dxa"/>
            <w:tcPrChange w:id="1550" w:author="NaYEeM" w:date="2020-01-18T22:37:00Z">
              <w:tcPr>
                <w:tcW w:w="2161" w:type="dxa"/>
                <w:gridSpan w:val="3"/>
              </w:tcPr>
            </w:tcPrChange>
          </w:tcPr>
          <w:p w14:paraId="201D7EE7" w14:textId="3127A647"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55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1552" w:author="NaYEeM" w:date="2019-06-28T16:09:00Z">
              <w:r w:rsidRPr="004E0D3F" w:rsidDel="009206AD">
                <w:rPr>
                  <w:rFonts w:ascii="Times New Roman" w:hAnsi="Times New Roman" w:cs="Times New Roman"/>
                  <w:sz w:val="24"/>
                  <w:szCs w:val="24"/>
                </w:rPr>
                <w:delText>0.5793</w:delText>
              </w:r>
            </w:del>
          </w:p>
        </w:tc>
      </w:tr>
      <w:tr w:rsidR="00CB6C47" w:rsidRPr="004E0D3F" w:rsidDel="001773B2" w14:paraId="7B8531A0" w14:textId="77777777" w:rsidTr="004E0D3F">
        <w:trPr>
          <w:cnfStyle w:val="000000100000" w:firstRow="0" w:lastRow="0" w:firstColumn="0" w:lastColumn="0" w:oddVBand="0" w:evenVBand="0" w:oddHBand="1" w:evenHBand="0" w:firstRowFirstColumn="0" w:firstRowLastColumn="0" w:lastRowFirstColumn="0" w:lastRowLastColumn="0"/>
          <w:del w:id="1553" w:author="NaYEeM" w:date="2019-06-28T00:07:00Z"/>
          <w:trPrChange w:id="1554"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555" w:author="NaYEeM" w:date="2020-01-18T22:37:00Z">
              <w:tcPr>
                <w:tcW w:w="2096" w:type="dxa"/>
              </w:tcPr>
            </w:tcPrChange>
          </w:tcPr>
          <w:p w14:paraId="01B3E188" w14:textId="5A768FE0" w:rsidR="00CB6C47" w:rsidRPr="004E0D3F" w:rsidDel="001773B2" w:rsidRDefault="00CB6C47">
            <w:pPr>
              <w:jc w:val="both"/>
              <w:cnfStyle w:val="001000100000" w:firstRow="0" w:lastRow="0" w:firstColumn="1" w:lastColumn="0" w:oddVBand="0" w:evenVBand="0" w:oddHBand="1" w:evenHBand="0" w:firstRowFirstColumn="0" w:firstRowLastColumn="0" w:lastRowFirstColumn="0" w:lastRowLastColumn="0"/>
              <w:rPr>
                <w:del w:id="1556" w:author="NaYEeM" w:date="2019-06-28T00:07:00Z"/>
                <w:rFonts w:ascii="Times New Roman" w:hAnsi="Times New Roman" w:cs="Times New Roman"/>
                <w:b w:val="0"/>
                <w:sz w:val="24"/>
                <w:szCs w:val="24"/>
              </w:rPr>
              <w:pPrChange w:id="1557"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del w:id="1558" w:author="NaYEeM" w:date="2019-06-28T00:05:00Z">
              <w:r w:rsidRPr="004E0D3F" w:rsidDel="001773B2">
                <w:rPr>
                  <w:rFonts w:ascii="Times New Roman" w:hAnsi="Times New Roman" w:cs="Times New Roman"/>
                  <w:sz w:val="24"/>
                  <w:szCs w:val="24"/>
                </w:rPr>
                <w:delText>No education</w:delText>
              </w:r>
            </w:del>
          </w:p>
        </w:tc>
        <w:tc>
          <w:tcPr>
            <w:tcW w:w="2070" w:type="dxa"/>
            <w:tcPrChange w:id="1559" w:author="NaYEeM" w:date="2020-01-18T22:37:00Z">
              <w:tcPr>
                <w:tcW w:w="1552" w:type="dxa"/>
                <w:gridSpan w:val="2"/>
              </w:tcPr>
            </w:tcPrChange>
          </w:tcPr>
          <w:p w14:paraId="6CDFBE79" w14:textId="117A585F" w:rsidR="00CB6C47" w:rsidRPr="004E0D3F" w:rsidDel="001773B2" w:rsidRDefault="00CB6C47">
            <w:pPr>
              <w:jc w:val="both"/>
              <w:cnfStyle w:val="000000100000" w:firstRow="0" w:lastRow="0" w:firstColumn="0" w:lastColumn="0" w:oddVBand="0" w:evenVBand="0" w:oddHBand="1" w:evenHBand="0" w:firstRowFirstColumn="0" w:firstRowLastColumn="0" w:lastRowFirstColumn="0" w:lastRowLastColumn="0"/>
              <w:rPr>
                <w:del w:id="1560" w:author="NaYEeM" w:date="2019-06-28T00:07:00Z"/>
                <w:rFonts w:ascii="Times New Roman" w:hAnsi="Times New Roman" w:cs="Times New Roman"/>
                <w:sz w:val="24"/>
                <w:szCs w:val="24"/>
                <w:rPrChange w:id="1561" w:author="NaYEeM" w:date="2020-01-18T22:37:00Z">
                  <w:rPr>
                    <w:del w:id="1562" w:author="NaYEeM" w:date="2019-06-28T00:07:00Z"/>
                    <w:rFonts w:ascii="Times New Roman" w:hAnsi="Times New Roman" w:cs="Times New Roman"/>
                    <w:color w:val="000000"/>
                    <w:sz w:val="24"/>
                    <w:szCs w:val="24"/>
                  </w:rPr>
                </w:rPrChange>
              </w:rPr>
              <w:pPrChange w:id="1563"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1564" w:author="NaYEeM" w:date="2019-06-28T00:05:00Z">
              <w:r w:rsidRPr="004E0D3F" w:rsidDel="001773B2">
                <w:rPr>
                  <w:rFonts w:ascii="Times New Roman" w:hAnsi="Times New Roman" w:cs="Times New Roman"/>
                  <w:sz w:val="24"/>
                  <w:szCs w:val="24"/>
                  <w:rPrChange w:id="1565" w:author="NaYEeM" w:date="2020-01-18T22:37:00Z">
                    <w:rPr>
                      <w:rFonts w:ascii="Times New Roman" w:hAnsi="Times New Roman" w:cs="Times New Roman"/>
                      <w:color w:val="000000"/>
                      <w:sz w:val="24"/>
                      <w:szCs w:val="24"/>
                    </w:rPr>
                  </w:rPrChange>
                </w:rPr>
                <w:delText>51 (13.49)</w:delText>
              </w:r>
            </w:del>
          </w:p>
        </w:tc>
        <w:tc>
          <w:tcPr>
            <w:tcW w:w="2250" w:type="dxa"/>
            <w:tcPrChange w:id="1566" w:author="NaYEeM" w:date="2020-01-18T22:37:00Z">
              <w:tcPr>
                <w:tcW w:w="1745" w:type="dxa"/>
                <w:gridSpan w:val="3"/>
              </w:tcPr>
            </w:tcPrChange>
          </w:tcPr>
          <w:p w14:paraId="5E9B1E45" w14:textId="1D9CFFBE" w:rsidR="00CB6C47" w:rsidRPr="004E0D3F" w:rsidDel="001773B2" w:rsidRDefault="00CB6C47">
            <w:pPr>
              <w:jc w:val="both"/>
              <w:cnfStyle w:val="000000100000" w:firstRow="0" w:lastRow="0" w:firstColumn="0" w:lastColumn="0" w:oddVBand="0" w:evenVBand="0" w:oddHBand="1" w:evenHBand="0" w:firstRowFirstColumn="0" w:firstRowLastColumn="0" w:lastRowFirstColumn="0" w:lastRowLastColumn="0"/>
              <w:rPr>
                <w:del w:id="1567" w:author="NaYEeM" w:date="2019-06-28T00:07:00Z"/>
                <w:rFonts w:ascii="Times New Roman" w:hAnsi="Times New Roman" w:cs="Times New Roman"/>
                <w:sz w:val="24"/>
                <w:szCs w:val="24"/>
                <w:rPrChange w:id="1568" w:author="NaYEeM" w:date="2020-01-18T22:37:00Z">
                  <w:rPr>
                    <w:del w:id="1569" w:author="NaYEeM" w:date="2019-06-28T00:07:00Z"/>
                    <w:rFonts w:ascii="Times New Roman" w:hAnsi="Times New Roman" w:cs="Times New Roman"/>
                    <w:color w:val="000000"/>
                    <w:sz w:val="24"/>
                    <w:szCs w:val="24"/>
                  </w:rPr>
                </w:rPrChange>
              </w:rPr>
              <w:pPrChange w:id="1570"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1571" w:author="NaYEeM" w:date="2019-06-28T00:05:00Z">
              <w:r w:rsidRPr="004E0D3F" w:rsidDel="001773B2">
                <w:rPr>
                  <w:rFonts w:ascii="Times New Roman" w:hAnsi="Times New Roman" w:cs="Times New Roman"/>
                  <w:sz w:val="24"/>
                  <w:szCs w:val="24"/>
                  <w:rPrChange w:id="1572" w:author="NaYEeM" w:date="2020-01-18T22:37:00Z">
                    <w:rPr>
                      <w:rFonts w:ascii="Times New Roman" w:hAnsi="Times New Roman" w:cs="Times New Roman"/>
                      <w:color w:val="000000"/>
                      <w:sz w:val="24"/>
                      <w:szCs w:val="24"/>
                    </w:rPr>
                  </w:rPrChange>
                </w:rPr>
                <w:delText>54 (13.80)</w:delText>
              </w:r>
            </w:del>
          </w:p>
        </w:tc>
        <w:tc>
          <w:tcPr>
            <w:tcW w:w="2250" w:type="dxa"/>
            <w:tcPrChange w:id="1573" w:author="NaYEeM" w:date="2020-01-18T22:37:00Z">
              <w:tcPr>
                <w:tcW w:w="2161" w:type="dxa"/>
                <w:gridSpan w:val="3"/>
              </w:tcPr>
            </w:tcPrChange>
          </w:tcPr>
          <w:p w14:paraId="150838CC" w14:textId="01409ADD" w:rsidR="00CB6C47" w:rsidRPr="004E0D3F" w:rsidDel="001773B2" w:rsidRDefault="00CB6C47">
            <w:pPr>
              <w:jc w:val="both"/>
              <w:cnfStyle w:val="000000100000" w:firstRow="0" w:lastRow="0" w:firstColumn="0" w:lastColumn="0" w:oddVBand="0" w:evenVBand="0" w:oddHBand="1" w:evenHBand="0" w:firstRowFirstColumn="0" w:firstRowLastColumn="0" w:lastRowFirstColumn="0" w:lastRowLastColumn="0"/>
              <w:rPr>
                <w:del w:id="1574" w:author="NaYEeM" w:date="2019-06-28T00:07:00Z"/>
                <w:rFonts w:ascii="Times New Roman" w:hAnsi="Times New Roman" w:cs="Times New Roman"/>
                <w:sz w:val="24"/>
                <w:szCs w:val="24"/>
              </w:rPr>
              <w:pPrChange w:id="1575"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CB6C47" w:rsidRPr="004E0D3F" w:rsidDel="001773B2" w14:paraId="3FCDD0C5" w14:textId="77777777" w:rsidTr="004E0D3F">
        <w:trPr>
          <w:del w:id="1576" w:author="NaYEeM" w:date="2019-06-28T00:07:00Z"/>
          <w:trPrChange w:id="1577"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578" w:author="NaYEeM" w:date="2020-01-18T22:37:00Z">
              <w:tcPr>
                <w:tcW w:w="2096" w:type="dxa"/>
              </w:tcPr>
            </w:tcPrChange>
          </w:tcPr>
          <w:p w14:paraId="455DB8B6" w14:textId="5A0F2F38" w:rsidR="00CB6C47" w:rsidRPr="004E0D3F" w:rsidDel="001773B2" w:rsidRDefault="00CB6C47">
            <w:pPr>
              <w:jc w:val="both"/>
              <w:rPr>
                <w:del w:id="1579" w:author="NaYEeM" w:date="2019-06-28T00:07:00Z"/>
                <w:rFonts w:ascii="Times New Roman" w:hAnsi="Times New Roman" w:cs="Times New Roman"/>
                <w:b w:val="0"/>
                <w:sz w:val="24"/>
                <w:szCs w:val="24"/>
              </w:rPr>
              <w:pPrChange w:id="1580" w:author="NaYEeM" w:date="2019-07-09T12:49:00Z">
                <w:pPr>
                  <w:jc w:val="center"/>
                </w:pPr>
              </w:pPrChange>
            </w:pPr>
            <w:del w:id="1581" w:author="NaYEeM" w:date="2019-06-28T00:06:00Z">
              <w:r w:rsidRPr="004E0D3F" w:rsidDel="001773B2">
                <w:rPr>
                  <w:rFonts w:ascii="Times New Roman" w:hAnsi="Times New Roman" w:cs="Times New Roman"/>
                  <w:sz w:val="24"/>
                  <w:szCs w:val="24"/>
                </w:rPr>
                <w:delText>Primary</w:delText>
              </w:r>
            </w:del>
          </w:p>
        </w:tc>
        <w:tc>
          <w:tcPr>
            <w:tcW w:w="2070" w:type="dxa"/>
            <w:tcPrChange w:id="1582" w:author="NaYEeM" w:date="2020-01-18T22:37:00Z">
              <w:tcPr>
                <w:tcW w:w="1552" w:type="dxa"/>
                <w:gridSpan w:val="2"/>
              </w:tcPr>
            </w:tcPrChange>
          </w:tcPr>
          <w:p w14:paraId="378405BE" w14:textId="13936B13" w:rsidR="00CB6C47" w:rsidRPr="004E0D3F" w:rsidDel="001773B2" w:rsidRDefault="00CB6C47">
            <w:pPr>
              <w:jc w:val="both"/>
              <w:cnfStyle w:val="000000000000" w:firstRow="0" w:lastRow="0" w:firstColumn="0" w:lastColumn="0" w:oddVBand="0" w:evenVBand="0" w:oddHBand="0" w:evenHBand="0" w:firstRowFirstColumn="0" w:firstRowLastColumn="0" w:lastRowFirstColumn="0" w:lastRowLastColumn="0"/>
              <w:rPr>
                <w:del w:id="1583" w:author="NaYEeM" w:date="2019-06-28T00:07:00Z"/>
                <w:rFonts w:ascii="Times New Roman" w:hAnsi="Times New Roman" w:cs="Times New Roman"/>
                <w:sz w:val="24"/>
                <w:szCs w:val="24"/>
                <w:rPrChange w:id="1584" w:author="NaYEeM" w:date="2020-01-18T22:37:00Z">
                  <w:rPr>
                    <w:del w:id="1585" w:author="NaYEeM" w:date="2019-06-28T00:07:00Z"/>
                    <w:rFonts w:ascii="Times New Roman" w:hAnsi="Times New Roman" w:cs="Times New Roman"/>
                    <w:color w:val="000000"/>
                    <w:sz w:val="24"/>
                    <w:szCs w:val="24"/>
                  </w:rPr>
                </w:rPrChange>
              </w:rPr>
              <w:pPrChange w:id="1586"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1587" w:author="NaYEeM" w:date="2019-06-28T00:06:00Z">
              <w:r w:rsidRPr="004E0D3F" w:rsidDel="001773B2">
                <w:rPr>
                  <w:rFonts w:ascii="Times New Roman" w:hAnsi="Times New Roman" w:cs="Times New Roman"/>
                  <w:sz w:val="24"/>
                  <w:szCs w:val="24"/>
                  <w:rPrChange w:id="1588" w:author="NaYEeM" w:date="2020-01-18T22:37:00Z">
                    <w:rPr>
                      <w:rFonts w:ascii="Times New Roman" w:hAnsi="Times New Roman" w:cs="Times New Roman"/>
                      <w:color w:val="000000"/>
                      <w:sz w:val="24"/>
                      <w:szCs w:val="24"/>
                    </w:rPr>
                  </w:rPrChange>
                </w:rPr>
                <w:delText>96 (28.52)</w:delText>
              </w:r>
            </w:del>
          </w:p>
        </w:tc>
        <w:tc>
          <w:tcPr>
            <w:tcW w:w="2250" w:type="dxa"/>
            <w:tcPrChange w:id="1589" w:author="NaYEeM" w:date="2020-01-18T22:37:00Z">
              <w:tcPr>
                <w:tcW w:w="1745" w:type="dxa"/>
                <w:gridSpan w:val="3"/>
              </w:tcPr>
            </w:tcPrChange>
          </w:tcPr>
          <w:p w14:paraId="5EDD2BE1" w14:textId="197F6D1B" w:rsidR="00CB6C47" w:rsidRPr="004E0D3F" w:rsidDel="001773B2" w:rsidRDefault="00CB6C47">
            <w:pPr>
              <w:jc w:val="both"/>
              <w:cnfStyle w:val="000000000000" w:firstRow="0" w:lastRow="0" w:firstColumn="0" w:lastColumn="0" w:oddVBand="0" w:evenVBand="0" w:oddHBand="0" w:evenHBand="0" w:firstRowFirstColumn="0" w:firstRowLastColumn="0" w:lastRowFirstColumn="0" w:lastRowLastColumn="0"/>
              <w:rPr>
                <w:del w:id="1590" w:author="NaYEeM" w:date="2019-06-28T00:07:00Z"/>
                <w:rFonts w:ascii="Times New Roman" w:hAnsi="Times New Roman" w:cs="Times New Roman"/>
                <w:sz w:val="24"/>
                <w:szCs w:val="24"/>
                <w:rPrChange w:id="1591" w:author="NaYEeM" w:date="2020-01-18T22:37:00Z">
                  <w:rPr>
                    <w:del w:id="1592" w:author="NaYEeM" w:date="2019-06-28T00:07:00Z"/>
                    <w:rFonts w:ascii="Times New Roman" w:hAnsi="Times New Roman" w:cs="Times New Roman"/>
                    <w:color w:val="000000"/>
                    <w:sz w:val="24"/>
                    <w:szCs w:val="24"/>
                  </w:rPr>
                </w:rPrChange>
              </w:rPr>
              <w:pPrChange w:id="1593"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1594" w:author="NaYEeM" w:date="2019-06-28T00:06:00Z">
              <w:r w:rsidRPr="004E0D3F" w:rsidDel="001773B2">
                <w:rPr>
                  <w:rFonts w:ascii="Times New Roman" w:hAnsi="Times New Roman" w:cs="Times New Roman"/>
                  <w:sz w:val="24"/>
                  <w:szCs w:val="24"/>
                  <w:rPrChange w:id="1595" w:author="NaYEeM" w:date="2020-01-18T22:37:00Z">
                    <w:rPr>
                      <w:rFonts w:ascii="Times New Roman" w:hAnsi="Times New Roman" w:cs="Times New Roman"/>
                      <w:color w:val="000000"/>
                      <w:sz w:val="24"/>
                      <w:szCs w:val="24"/>
                    </w:rPr>
                  </w:rPrChange>
                </w:rPr>
                <w:delText>102 (27.51)</w:delText>
              </w:r>
            </w:del>
          </w:p>
        </w:tc>
        <w:tc>
          <w:tcPr>
            <w:tcW w:w="2250" w:type="dxa"/>
            <w:tcPrChange w:id="1596" w:author="NaYEeM" w:date="2020-01-18T22:37:00Z">
              <w:tcPr>
                <w:tcW w:w="2161" w:type="dxa"/>
                <w:gridSpan w:val="3"/>
              </w:tcPr>
            </w:tcPrChange>
          </w:tcPr>
          <w:p w14:paraId="3F4120B2" w14:textId="57D8FC85" w:rsidR="00CB6C47" w:rsidRPr="004E0D3F" w:rsidDel="001773B2" w:rsidRDefault="00CB6C47">
            <w:pPr>
              <w:jc w:val="both"/>
              <w:cnfStyle w:val="000000000000" w:firstRow="0" w:lastRow="0" w:firstColumn="0" w:lastColumn="0" w:oddVBand="0" w:evenVBand="0" w:oddHBand="0" w:evenHBand="0" w:firstRowFirstColumn="0" w:firstRowLastColumn="0" w:lastRowFirstColumn="0" w:lastRowLastColumn="0"/>
              <w:rPr>
                <w:del w:id="1597" w:author="NaYEeM" w:date="2019-06-28T00:07:00Z"/>
                <w:rFonts w:ascii="Times New Roman" w:hAnsi="Times New Roman" w:cs="Times New Roman"/>
                <w:sz w:val="24"/>
                <w:szCs w:val="24"/>
              </w:rPr>
              <w:pPrChange w:id="1598"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CB6C47" w:rsidRPr="004E0D3F" w:rsidDel="001773B2" w14:paraId="55CEE2F7" w14:textId="77777777" w:rsidTr="004E0D3F">
        <w:trPr>
          <w:cnfStyle w:val="000000100000" w:firstRow="0" w:lastRow="0" w:firstColumn="0" w:lastColumn="0" w:oddVBand="0" w:evenVBand="0" w:oddHBand="1" w:evenHBand="0" w:firstRowFirstColumn="0" w:firstRowLastColumn="0" w:lastRowFirstColumn="0" w:lastRowLastColumn="0"/>
          <w:del w:id="1599" w:author="NaYEeM" w:date="2019-06-28T00:07:00Z"/>
          <w:trPrChange w:id="1600"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601" w:author="NaYEeM" w:date="2020-01-18T22:37:00Z">
              <w:tcPr>
                <w:tcW w:w="2096" w:type="dxa"/>
              </w:tcPr>
            </w:tcPrChange>
          </w:tcPr>
          <w:p w14:paraId="73A6859A" w14:textId="02A25961" w:rsidR="00CB6C47" w:rsidRPr="004E0D3F" w:rsidDel="001773B2" w:rsidRDefault="00CB6C47">
            <w:pPr>
              <w:jc w:val="both"/>
              <w:cnfStyle w:val="001000100000" w:firstRow="0" w:lastRow="0" w:firstColumn="1" w:lastColumn="0" w:oddVBand="0" w:evenVBand="0" w:oddHBand="1" w:evenHBand="0" w:firstRowFirstColumn="0" w:firstRowLastColumn="0" w:lastRowFirstColumn="0" w:lastRowLastColumn="0"/>
              <w:rPr>
                <w:del w:id="1602" w:author="NaYEeM" w:date="2019-06-28T00:07:00Z"/>
                <w:rFonts w:ascii="Times New Roman" w:hAnsi="Times New Roman" w:cs="Times New Roman"/>
                <w:b w:val="0"/>
                <w:sz w:val="24"/>
                <w:szCs w:val="24"/>
              </w:rPr>
              <w:pPrChange w:id="1603"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commentRangeStart w:id="1604"/>
            <w:del w:id="1605" w:author="NaYEeM" w:date="2019-06-28T00:06:00Z">
              <w:r w:rsidRPr="004E0D3F" w:rsidDel="001773B2">
                <w:rPr>
                  <w:rFonts w:ascii="Times New Roman" w:hAnsi="Times New Roman" w:cs="Times New Roman"/>
                  <w:sz w:val="24"/>
                  <w:szCs w:val="24"/>
                </w:rPr>
                <w:delText>Secondary</w:delText>
              </w:r>
              <w:commentRangeEnd w:id="1604"/>
              <w:r w:rsidRPr="004E0D3F" w:rsidDel="001773B2">
                <w:rPr>
                  <w:rStyle w:val="CommentReference"/>
                  <w:rFonts w:ascii="Times New Roman" w:hAnsi="Times New Roman" w:cs="Times New Roman"/>
                  <w:noProof/>
                  <w:sz w:val="24"/>
                  <w:szCs w:val="24"/>
                  <w:lang w:val="en-GB"/>
                  <w:rPrChange w:id="1606" w:author="NaYEeM" w:date="2020-01-18T22:37:00Z">
                    <w:rPr>
                      <w:rStyle w:val="CommentReference"/>
                      <w:noProof/>
                      <w:lang w:val="en-GB"/>
                    </w:rPr>
                  </w:rPrChange>
                </w:rPr>
                <w:commentReference w:id="1604"/>
              </w:r>
            </w:del>
          </w:p>
        </w:tc>
        <w:tc>
          <w:tcPr>
            <w:tcW w:w="2070" w:type="dxa"/>
            <w:tcPrChange w:id="1607" w:author="NaYEeM" w:date="2020-01-18T22:37:00Z">
              <w:tcPr>
                <w:tcW w:w="1552" w:type="dxa"/>
                <w:gridSpan w:val="2"/>
              </w:tcPr>
            </w:tcPrChange>
          </w:tcPr>
          <w:p w14:paraId="56606B97" w14:textId="294B9CA8" w:rsidR="00CB6C47" w:rsidRPr="004E0D3F" w:rsidDel="001773B2" w:rsidRDefault="00CB6C47">
            <w:pPr>
              <w:jc w:val="both"/>
              <w:cnfStyle w:val="000000100000" w:firstRow="0" w:lastRow="0" w:firstColumn="0" w:lastColumn="0" w:oddVBand="0" w:evenVBand="0" w:oddHBand="1" w:evenHBand="0" w:firstRowFirstColumn="0" w:firstRowLastColumn="0" w:lastRowFirstColumn="0" w:lastRowLastColumn="0"/>
              <w:rPr>
                <w:del w:id="1608" w:author="NaYEeM" w:date="2019-06-28T00:07:00Z"/>
                <w:rFonts w:ascii="Times New Roman" w:hAnsi="Times New Roman" w:cs="Times New Roman"/>
                <w:sz w:val="24"/>
                <w:szCs w:val="24"/>
                <w:rPrChange w:id="1609" w:author="NaYEeM" w:date="2020-01-18T22:37:00Z">
                  <w:rPr>
                    <w:del w:id="1610" w:author="NaYEeM" w:date="2019-06-28T00:07:00Z"/>
                    <w:rFonts w:ascii="Times New Roman" w:hAnsi="Times New Roman" w:cs="Times New Roman"/>
                    <w:color w:val="000000"/>
                    <w:sz w:val="24"/>
                    <w:szCs w:val="24"/>
                  </w:rPr>
                </w:rPrChange>
              </w:rPr>
              <w:pPrChange w:id="1611"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1612" w:author="NaYEeM" w:date="2019-06-28T00:06:00Z">
              <w:r w:rsidRPr="004E0D3F" w:rsidDel="001773B2">
                <w:rPr>
                  <w:rFonts w:ascii="Times New Roman" w:hAnsi="Times New Roman" w:cs="Times New Roman"/>
                  <w:sz w:val="24"/>
                  <w:szCs w:val="24"/>
                  <w:rPrChange w:id="1613" w:author="NaYEeM" w:date="2020-01-18T22:37:00Z">
                    <w:rPr>
                      <w:rFonts w:ascii="Times New Roman" w:hAnsi="Times New Roman" w:cs="Times New Roman"/>
                      <w:color w:val="000000"/>
                      <w:sz w:val="24"/>
                      <w:szCs w:val="24"/>
                    </w:rPr>
                  </w:rPrChange>
                </w:rPr>
                <w:delText>172 (42.95)</w:delText>
              </w:r>
            </w:del>
          </w:p>
        </w:tc>
        <w:tc>
          <w:tcPr>
            <w:tcW w:w="2250" w:type="dxa"/>
            <w:tcPrChange w:id="1614" w:author="NaYEeM" w:date="2020-01-18T22:37:00Z">
              <w:tcPr>
                <w:tcW w:w="1745" w:type="dxa"/>
                <w:gridSpan w:val="3"/>
              </w:tcPr>
            </w:tcPrChange>
          </w:tcPr>
          <w:p w14:paraId="4C0C696E" w14:textId="54C59846" w:rsidR="00CB6C47" w:rsidRPr="004E0D3F" w:rsidDel="001773B2" w:rsidRDefault="00CB6C47">
            <w:pPr>
              <w:jc w:val="both"/>
              <w:cnfStyle w:val="000000100000" w:firstRow="0" w:lastRow="0" w:firstColumn="0" w:lastColumn="0" w:oddVBand="0" w:evenVBand="0" w:oddHBand="1" w:evenHBand="0" w:firstRowFirstColumn="0" w:firstRowLastColumn="0" w:lastRowFirstColumn="0" w:lastRowLastColumn="0"/>
              <w:rPr>
                <w:del w:id="1615" w:author="NaYEeM" w:date="2019-06-28T00:07:00Z"/>
                <w:rFonts w:ascii="Times New Roman" w:hAnsi="Times New Roman" w:cs="Times New Roman"/>
                <w:sz w:val="24"/>
                <w:szCs w:val="24"/>
                <w:rPrChange w:id="1616" w:author="NaYEeM" w:date="2020-01-18T22:37:00Z">
                  <w:rPr>
                    <w:del w:id="1617" w:author="NaYEeM" w:date="2019-06-28T00:07:00Z"/>
                    <w:rFonts w:ascii="Times New Roman" w:hAnsi="Times New Roman" w:cs="Times New Roman"/>
                    <w:color w:val="000000"/>
                    <w:sz w:val="24"/>
                    <w:szCs w:val="24"/>
                  </w:rPr>
                </w:rPrChange>
              </w:rPr>
              <w:pPrChange w:id="1618"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1619" w:author="NaYEeM" w:date="2019-06-28T00:06:00Z">
              <w:r w:rsidRPr="004E0D3F" w:rsidDel="001773B2">
                <w:rPr>
                  <w:rFonts w:ascii="Times New Roman" w:hAnsi="Times New Roman" w:cs="Times New Roman"/>
                  <w:sz w:val="24"/>
                  <w:szCs w:val="24"/>
                  <w:rPrChange w:id="1620" w:author="NaYEeM" w:date="2020-01-18T22:37:00Z">
                    <w:rPr>
                      <w:rFonts w:ascii="Times New Roman" w:hAnsi="Times New Roman" w:cs="Times New Roman"/>
                      <w:color w:val="000000"/>
                      <w:sz w:val="24"/>
                      <w:szCs w:val="24"/>
                    </w:rPr>
                  </w:rPrChange>
                </w:rPr>
                <w:delText>170 (47.66)</w:delText>
              </w:r>
            </w:del>
          </w:p>
        </w:tc>
        <w:tc>
          <w:tcPr>
            <w:tcW w:w="2250" w:type="dxa"/>
            <w:tcPrChange w:id="1621" w:author="NaYEeM" w:date="2020-01-18T22:37:00Z">
              <w:tcPr>
                <w:tcW w:w="2161" w:type="dxa"/>
                <w:gridSpan w:val="3"/>
              </w:tcPr>
            </w:tcPrChange>
          </w:tcPr>
          <w:p w14:paraId="055040AD" w14:textId="414B4213" w:rsidR="00CB6C47" w:rsidRPr="004E0D3F" w:rsidDel="001773B2" w:rsidRDefault="00CB6C47">
            <w:pPr>
              <w:jc w:val="both"/>
              <w:cnfStyle w:val="000000100000" w:firstRow="0" w:lastRow="0" w:firstColumn="0" w:lastColumn="0" w:oddVBand="0" w:evenVBand="0" w:oddHBand="1" w:evenHBand="0" w:firstRowFirstColumn="0" w:firstRowLastColumn="0" w:lastRowFirstColumn="0" w:lastRowLastColumn="0"/>
              <w:rPr>
                <w:del w:id="1622" w:author="NaYEeM" w:date="2019-06-28T00:07:00Z"/>
                <w:rFonts w:ascii="Times New Roman" w:hAnsi="Times New Roman" w:cs="Times New Roman"/>
                <w:sz w:val="24"/>
                <w:szCs w:val="24"/>
              </w:rPr>
              <w:pPrChange w:id="1623"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CB6C47" w:rsidRPr="004E0D3F" w14:paraId="587C63CB" w14:textId="345DDBDE" w:rsidTr="004E0D3F">
        <w:trPr>
          <w:trPrChange w:id="1624" w:author="NaYEeM" w:date="2020-01-18T22:37:00Z">
            <w:trPr>
              <w:gridAfter w:val="0"/>
              <w:wAfter w:w="7" w:type="dxa"/>
            </w:trPr>
          </w:trPrChange>
        </w:trPr>
        <w:tc>
          <w:tcPr>
            <w:cnfStyle w:val="001000000000" w:firstRow="0" w:lastRow="0" w:firstColumn="1" w:lastColumn="0" w:oddVBand="0" w:evenVBand="0" w:oddHBand="0" w:evenHBand="0" w:firstRowFirstColumn="0" w:firstRowLastColumn="0" w:lastRowFirstColumn="0" w:lastRowLastColumn="0"/>
            <w:tcW w:w="7105" w:type="dxa"/>
            <w:gridSpan w:val="3"/>
            <w:tcPrChange w:id="1625" w:author="NaYEeM" w:date="2020-01-18T22:37:00Z">
              <w:tcPr>
                <w:tcW w:w="5386" w:type="dxa"/>
                <w:gridSpan w:val="5"/>
              </w:tcPr>
            </w:tcPrChange>
          </w:tcPr>
          <w:p w14:paraId="69E02F1D" w14:textId="0711C62D" w:rsidR="00CB6C47" w:rsidRPr="004E0D3F" w:rsidRDefault="004E0D3F" w:rsidP="00CB6C47">
            <w:pPr>
              <w:jc w:val="both"/>
              <w:rPr>
                <w:rFonts w:ascii="Times New Roman" w:hAnsi="Times New Roman" w:cs="Times New Roman"/>
                <w:sz w:val="24"/>
                <w:szCs w:val="24"/>
              </w:rPr>
            </w:pPr>
            <w:ins w:id="1626" w:author="NaYEeM" w:date="2020-01-18T22:38:00Z">
              <w:r>
                <w:rPr>
                  <w:rFonts w:ascii="Times New Roman" w:hAnsi="Times New Roman" w:cs="Times New Roman"/>
                  <w:sz w:val="24"/>
                  <w:szCs w:val="24"/>
                </w:rPr>
                <w:t>Current</w:t>
              </w:r>
            </w:ins>
            <w:ins w:id="1627" w:author="NaYEeM" w:date="2019-07-10T00:43:00Z">
              <w:r w:rsidR="00CB6C47" w:rsidRPr="004E0D3F">
                <w:rPr>
                  <w:rFonts w:ascii="Times New Roman" w:hAnsi="Times New Roman" w:cs="Times New Roman"/>
                  <w:sz w:val="24"/>
                  <w:szCs w:val="24"/>
                </w:rPr>
                <w:t xml:space="preserve"> employment status </w:t>
              </w:r>
            </w:ins>
            <w:del w:id="1628" w:author="NaYEeM" w:date="2019-07-10T00:43:00Z">
              <w:r w:rsidR="00CB6C47" w:rsidRPr="004E0D3F" w:rsidDel="00F95E5B">
                <w:rPr>
                  <w:rFonts w:ascii="Times New Roman" w:hAnsi="Times New Roman" w:cs="Times New Roman"/>
                  <w:sz w:val="24"/>
                  <w:szCs w:val="24"/>
                </w:rPr>
                <w:delText xml:space="preserve">Mothers’ </w:delText>
              </w:r>
            </w:del>
            <w:del w:id="1629" w:author="NaYEeM" w:date="2019-06-30T05:20:00Z">
              <w:r w:rsidR="00CB6C47" w:rsidRPr="004E0D3F" w:rsidDel="003B07FC">
                <w:rPr>
                  <w:rFonts w:ascii="Times New Roman" w:hAnsi="Times New Roman" w:cs="Times New Roman"/>
                  <w:sz w:val="24"/>
                  <w:szCs w:val="24"/>
                </w:rPr>
                <w:delText xml:space="preserve">Currently </w:delText>
              </w:r>
            </w:del>
            <w:del w:id="1630" w:author="NaYEeM" w:date="2019-07-10T00:43:00Z">
              <w:r w:rsidR="00CB6C47" w:rsidRPr="004E0D3F" w:rsidDel="00F95E5B">
                <w:rPr>
                  <w:rFonts w:ascii="Times New Roman" w:hAnsi="Times New Roman" w:cs="Times New Roman"/>
                  <w:sz w:val="24"/>
                  <w:szCs w:val="24"/>
                </w:rPr>
                <w:delText>Work</w:delText>
              </w:r>
            </w:del>
            <w:del w:id="1631" w:author="NaYEeM" w:date="2019-06-30T05:20:00Z">
              <w:r w:rsidR="00CB6C47" w:rsidRPr="004E0D3F" w:rsidDel="003B07FC">
                <w:rPr>
                  <w:rFonts w:ascii="Times New Roman" w:hAnsi="Times New Roman" w:cs="Times New Roman"/>
                  <w:sz w:val="24"/>
                  <w:szCs w:val="24"/>
                </w:rPr>
                <w:delText xml:space="preserve">ing </w:delText>
              </w:r>
            </w:del>
          </w:p>
        </w:tc>
        <w:tc>
          <w:tcPr>
            <w:tcW w:w="2250" w:type="dxa"/>
            <w:tcPrChange w:id="1632" w:author="NaYEeM" w:date="2020-01-18T22:37:00Z">
              <w:tcPr>
                <w:tcW w:w="2161" w:type="dxa"/>
                <w:gridSpan w:val="3"/>
              </w:tcPr>
            </w:tcPrChange>
          </w:tcPr>
          <w:p w14:paraId="0FC8A300" w14:textId="77777777" w:rsidR="00CB6C47" w:rsidRPr="004E0D3F" w:rsidRDefault="00CB6C47" w:rsidP="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47" w:rsidRPr="004E0D3F" w14:paraId="061C8D56" w14:textId="77777777" w:rsidTr="004E0D3F">
        <w:trPr>
          <w:cnfStyle w:val="000000100000" w:firstRow="0" w:lastRow="0" w:firstColumn="0" w:lastColumn="0" w:oddVBand="0" w:evenVBand="0" w:oddHBand="1" w:evenHBand="0" w:firstRowFirstColumn="0" w:firstRowLastColumn="0" w:lastRowFirstColumn="0" w:lastRowLastColumn="0"/>
          <w:trPrChange w:id="1633"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634" w:author="NaYEeM" w:date="2020-01-18T22:37:00Z">
              <w:tcPr>
                <w:tcW w:w="2096" w:type="dxa"/>
              </w:tcPr>
            </w:tcPrChange>
          </w:tcPr>
          <w:p w14:paraId="370D510B" w14:textId="387FD7E8" w:rsidR="00CB6C47" w:rsidRPr="00FC5C5F" w:rsidRDefault="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1635" w:author="NaYEeM" w:date="2020-01-18T22:44:00Z">
                  <w:rPr>
                    <w:rFonts w:ascii="Times New Roman" w:hAnsi="Times New Roman" w:cs="Times New Roman"/>
                    <w:b w:val="0"/>
                    <w:sz w:val="24"/>
                    <w:szCs w:val="24"/>
                  </w:rPr>
                </w:rPrChange>
              </w:rPr>
              <w:pPrChange w:id="1636"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1637" w:author="NaYEeM" w:date="2020-01-18T22:44:00Z">
                  <w:rPr>
                    <w:rFonts w:ascii="Times New Roman" w:hAnsi="Times New Roman" w:cs="Times New Roman"/>
                    <w:sz w:val="24"/>
                    <w:szCs w:val="24"/>
                  </w:rPr>
                </w:rPrChange>
              </w:rPr>
              <w:t>Yes</w:t>
            </w:r>
          </w:p>
        </w:tc>
        <w:tc>
          <w:tcPr>
            <w:tcW w:w="2070" w:type="dxa"/>
            <w:tcPrChange w:id="1638" w:author="NaYEeM" w:date="2020-01-18T22:37:00Z">
              <w:tcPr>
                <w:tcW w:w="1552" w:type="dxa"/>
                <w:gridSpan w:val="2"/>
              </w:tcPr>
            </w:tcPrChange>
          </w:tcPr>
          <w:p w14:paraId="14EAD4DC" w14:textId="7B81C8A0"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1639" w:author="NaYEeM" w:date="2020-01-18T22:37:00Z">
                  <w:rPr>
                    <w:rFonts w:ascii="Times New Roman" w:hAnsi="Times New Roman" w:cs="Times New Roman"/>
                    <w:color w:val="000000"/>
                    <w:sz w:val="24"/>
                    <w:szCs w:val="24"/>
                  </w:rPr>
                </w:rPrChange>
              </w:rPr>
              <w:pPrChange w:id="1640"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641" w:author="NaYEeM" w:date="2019-11-19T22:54:00Z">
              <w:r w:rsidRPr="004E0D3F">
                <w:rPr>
                  <w:rFonts w:ascii="Times New Roman" w:hAnsi="Times New Roman" w:cs="Times New Roman"/>
                  <w:sz w:val="24"/>
                  <w:szCs w:val="24"/>
                </w:rPr>
                <w:t>59 (</w:t>
              </w:r>
            </w:ins>
            <w:ins w:id="1642" w:author="NaYEeM" w:date="2019-11-19T22:55:00Z">
              <w:r w:rsidRPr="004E0D3F">
                <w:rPr>
                  <w:rFonts w:ascii="Times New Roman" w:hAnsi="Times New Roman" w:cs="Times New Roman"/>
                  <w:sz w:val="24"/>
                  <w:szCs w:val="24"/>
                </w:rPr>
                <w:t>58.86)</w:t>
              </w:r>
            </w:ins>
            <w:del w:id="1643" w:author="NaYEeM" w:date="2019-11-19T22:53:00Z">
              <w:r w:rsidRPr="004E0D3F" w:rsidDel="0068777C">
                <w:rPr>
                  <w:rFonts w:ascii="Times New Roman" w:hAnsi="Times New Roman" w:cs="Times New Roman"/>
                  <w:sz w:val="24"/>
                  <w:szCs w:val="24"/>
                  <w:rPrChange w:id="1644" w:author="NaYEeM" w:date="2020-01-18T22:37:00Z">
                    <w:rPr>
                      <w:rFonts w:ascii="Times New Roman" w:hAnsi="Times New Roman" w:cs="Times New Roman"/>
                      <w:color w:val="000000"/>
                      <w:sz w:val="24"/>
                      <w:szCs w:val="24"/>
                    </w:rPr>
                  </w:rPrChange>
                </w:rPr>
                <w:delText>59</w:delText>
              </w:r>
            </w:del>
            <w:del w:id="1645" w:author="NaYEeM" w:date="2019-11-19T22:54:00Z">
              <w:r w:rsidRPr="004E0D3F" w:rsidDel="0068777C">
                <w:rPr>
                  <w:rFonts w:ascii="Times New Roman" w:hAnsi="Times New Roman" w:cs="Times New Roman"/>
                  <w:sz w:val="24"/>
                  <w:szCs w:val="24"/>
                  <w:rPrChange w:id="1646" w:author="NaYEeM" w:date="2020-01-18T22:37:00Z">
                    <w:rPr>
                      <w:rFonts w:ascii="Times New Roman" w:hAnsi="Times New Roman" w:cs="Times New Roman"/>
                      <w:color w:val="000000"/>
                      <w:sz w:val="24"/>
                      <w:szCs w:val="24"/>
                    </w:rPr>
                  </w:rPrChange>
                </w:rPr>
                <w:delText xml:space="preserve"> (</w:delText>
              </w:r>
            </w:del>
            <w:del w:id="1647" w:author="NaYEeM" w:date="2019-11-19T22:53:00Z">
              <w:r w:rsidRPr="004E0D3F" w:rsidDel="0068777C">
                <w:rPr>
                  <w:rFonts w:ascii="Times New Roman" w:hAnsi="Times New Roman" w:cs="Times New Roman"/>
                  <w:sz w:val="24"/>
                  <w:szCs w:val="24"/>
                  <w:rPrChange w:id="1648" w:author="NaYEeM" w:date="2020-01-18T22:37:00Z">
                    <w:rPr>
                      <w:rFonts w:ascii="Times New Roman" w:hAnsi="Times New Roman" w:cs="Times New Roman"/>
                      <w:color w:val="000000"/>
                      <w:sz w:val="24"/>
                      <w:szCs w:val="24"/>
                    </w:rPr>
                  </w:rPrChange>
                </w:rPr>
                <w:delText>17.25</w:delText>
              </w:r>
            </w:del>
            <w:del w:id="1649" w:author="NaYEeM" w:date="2019-11-19T22:54:00Z">
              <w:r w:rsidRPr="004E0D3F" w:rsidDel="0068777C">
                <w:rPr>
                  <w:rFonts w:ascii="Times New Roman" w:hAnsi="Times New Roman" w:cs="Times New Roman"/>
                  <w:sz w:val="24"/>
                  <w:szCs w:val="24"/>
                  <w:rPrChange w:id="1650" w:author="NaYEeM" w:date="2020-01-18T22:37:00Z">
                    <w:rPr>
                      <w:rFonts w:ascii="Times New Roman" w:hAnsi="Times New Roman" w:cs="Times New Roman"/>
                      <w:color w:val="000000"/>
                      <w:sz w:val="24"/>
                      <w:szCs w:val="24"/>
                    </w:rPr>
                  </w:rPrChange>
                </w:rPr>
                <w:delText>)</w:delText>
              </w:r>
            </w:del>
          </w:p>
        </w:tc>
        <w:tc>
          <w:tcPr>
            <w:tcW w:w="2250" w:type="dxa"/>
            <w:tcPrChange w:id="1651" w:author="NaYEeM" w:date="2020-01-18T22:37:00Z">
              <w:tcPr>
                <w:tcW w:w="1745" w:type="dxa"/>
                <w:gridSpan w:val="3"/>
              </w:tcPr>
            </w:tcPrChange>
          </w:tcPr>
          <w:p w14:paraId="0FF4C8CD" w14:textId="6453FEAD"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1652" w:author="NaYEeM" w:date="2020-01-18T22:37:00Z">
                  <w:rPr>
                    <w:rFonts w:ascii="Times New Roman" w:hAnsi="Times New Roman" w:cs="Times New Roman"/>
                    <w:color w:val="000000"/>
                    <w:sz w:val="24"/>
                    <w:szCs w:val="24"/>
                  </w:rPr>
                </w:rPrChange>
              </w:rPr>
              <w:pPrChange w:id="1653"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654" w:author="NaYEeM" w:date="2019-11-19T22:55:00Z">
              <w:r w:rsidRPr="004E0D3F">
                <w:rPr>
                  <w:rFonts w:ascii="Times New Roman" w:hAnsi="Times New Roman" w:cs="Times New Roman"/>
                  <w:sz w:val="24"/>
                  <w:szCs w:val="24"/>
                </w:rPr>
                <w:t>37 (41.14)</w:t>
              </w:r>
            </w:ins>
            <w:del w:id="1655" w:author="NaYEeM" w:date="2019-11-19T22:53:00Z">
              <w:r w:rsidRPr="004E0D3F" w:rsidDel="0068777C">
                <w:rPr>
                  <w:rFonts w:ascii="Times New Roman" w:hAnsi="Times New Roman" w:cs="Times New Roman"/>
                  <w:sz w:val="24"/>
                  <w:szCs w:val="24"/>
                  <w:rPrChange w:id="1656" w:author="NaYEeM" w:date="2020-01-18T22:37:00Z">
                    <w:rPr>
                      <w:rFonts w:ascii="Times New Roman" w:hAnsi="Times New Roman" w:cs="Times New Roman"/>
                      <w:color w:val="000000"/>
                      <w:sz w:val="24"/>
                      <w:szCs w:val="24"/>
                    </w:rPr>
                  </w:rPrChange>
                </w:rPr>
                <w:delText>56</w:delText>
              </w:r>
            </w:del>
            <w:del w:id="1657" w:author="NaYEeM" w:date="2019-11-19T22:54:00Z">
              <w:r w:rsidRPr="004E0D3F" w:rsidDel="0068777C">
                <w:rPr>
                  <w:rFonts w:ascii="Times New Roman" w:hAnsi="Times New Roman" w:cs="Times New Roman"/>
                  <w:sz w:val="24"/>
                  <w:szCs w:val="24"/>
                  <w:rPrChange w:id="1658" w:author="NaYEeM" w:date="2020-01-18T22:37:00Z">
                    <w:rPr>
                      <w:rFonts w:ascii="Times New Roman" w:hAnsi="Times New Roman" w:cs="Times New Roman"/>
                      <w:color w:val="000000"/>
                      <w:sz w:val="24"/>
                      <w:szCs w:val="24"/>
                    </w:rPr>
                  </w:rPrChange>
                </w:rPr>
                <w:delText xml:space="preserve"> (</w:delText>
              </w:r>
            </w:del>
            <w:del w:id="1659" w:author="NaYEeM" w:date="2019-11-19T22:53:00Z">
              <w:r w:rsidRPr="004E0D3F" w:rsidDel="0068777C">
                <w:rPr>
                  <w:rFonts w:ascii="Times New Roman" w:hAnsi="Times New Roman" w:cs="Times New Roman"/>
                  <w:sz w:val="24"/>
                  <w:szCs w:val="24"/>
                  <w:rPrChange w:id="1660" w:author="NaYEeM" w:date="2020-01-18T22:37:00Z">
                    <w:rPr>
                      <w:rFonts w:ascii="Times New Roman" w:hAnsi="Times New Roman" w:cs="Times New Roman"/>
                      <w:color w:val="000000"/>
                      <w:sz w:val="24"/>
                      <w:szCs w:val="24"/>
                    </w:rPr>
                  </w:rPrChange>
                </w:rPr>
                <w:delText>17.24</w:delText>
              </w:r>
            </w:del>
            <w:del w:id="1661" w:author="NaYEeM" w:date="2019-11-19T22:54:00Z">
              <w:r w:rsidRPr="004E0D3F" w:rsidDel="0068777C">
                <w:rPr>
                  <w:rFonts w:ascii="Times New Roman" w:hAnsi="Times New Roman" w:cs="Times New Roman"/>
                  <w:sz w:val="24"/>
                  <w:szCs w:val="24"/>
                  <w:rPrChange w:id="1662" w:author="NaYEeM" w:date="2020-01-18T22:37:00Z">
                    <w:rPr>
                      <w:rFonts w:ascii="Times New Roman" w:hAnsi="Times New Roman" w:cs="Times New Roman"/>
                      <w:color w:val="000000"/>
                      <w:sz w:val="24"/>
                      <w:szCs w:val="24"/>
                    </w:rPr>
                  </w:rPrChange>
                </w:rPr>
                <w:delText>)</w:delText>
              </w:r>
            </w:del>
          </w:p>
        </w:tc>
        <w:tc>
          <w:tcPr>
            <w:tcW w:w="2250" w:type="dxa"/>
            <w:tcPrChange w:id="1663" w:author="NaYEeM" w:date="2020-01-18T22:37:00Z">
              <w:tcPr>
                <w:tcW w:w="2161" w:type="dxa"/>
                <w:gridSpan w:val="3"/>
              </w:tcPr>
            </w:tcPrChange>
          </w:tcPr>
          <w:p w14:paraId="64C8CAE5" w14:textId="203AD74C"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664"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1665" w:author="NaYEeM" w:date="2019-11-19T22:53:00Z">
              <w:r w:rsidRPr="004E0D3F" w:rsidDel="0068777C">
                <w:rPr>
                  <w:rFonts w:ascii="Times New Roman" w:hAnsi="Times New Roman" w:cs="Times New Roman"/>
                  <w:sz w:val="24"/>
                  <w:szCs w:val="24"/>
                </w:rPr>
                <w:delText>0.9984</w:delText>
              </w:r>
            </w:del>
            <w:ins w:id="1666" w:author="NaYEeM" w:date="2019-11-19T22:53:00Z">
              <w:r w:rsidRPr="004E0D3F">
                <w:rPr>
                  <w:rFonts w:ascii="Times New Roman" w:hAnsi="Times New Roman" w:cs="Times New Roman"/>
                  <w:sz w:val="24"/>
                  <w:szCs w:val="24"/>
                </w:rPr>
                <w:t>0.535</w:t>
              </w:r>
            </w:ins>
          </w:p>
        </w:tc>
      </w:tr>
      <w:tr w:rsidR="00CB6C47" w:rsidRPr="004E0D3F" w14:paraId="08B12E85" w14:textId="77777777" w:rsidTr="004E0D3F">
        <w:trPr>
          <w:trPrChange w:id="1667"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668" w:author="NaYEeM" w:date="2020-01-18T22:37:00Z">
              <w:tcPr>
                <w:tcW w:w="2096" w:type="dxa"/>
              </w:tcPr>
            </w:tcPrChange>
          </w:tcPr>
          <w:p w14:paraId="1066BD10" w14:textId="1B8AB993" w:rsidR="00CB6C47" w:rsidRPr="00FC5C5F" w:rsidRDefault="00CB6C47">
            <w:pPr>
              <w:jc w:val="both"/>
              <w:rPr>
                <w:rFonts w:ascii="Times New Roman" w:hAnsi="Times New Roman" w:cs="Times New Roman"/>
                <w:b w:val="0"/>
                <w:bCs w:val="0"/>
                <w:sz w:val="24"/>
                <w:szCs w:val="24"/>
                <w:rPrChange w:id="1669" w:author="NaYEeM" w:date="2020-01-18T22:44:00Z">
                  <w:rPr>
                    <w:rFonts w:ascii="Times New Roman" w:hAnsi="Times New Roman" w:cs="Times New Roman"/>
                    <w:b w:val="0"/>
                    <w:sz w:val="24"/>
                    <w:szCs w:val="24"/>
                  </w:rPr>
                </w:rPrChange>
              </w:rPr>
              <w:pPrChange w:id="1670" w:author="NaYEeM" w:date="2019-07-09T12:49:00Z">
                <w:pPr>
                  <w:jc w:val="center"/>
                </w:pPr>
              </w:pPrChange>
            </w:pPr>
            <w:r w:rsidRPr="00FC5C5F">
              <w:rPr>
                <w:rFonts w:ascii="Times New Roman" w:hAnsi="Times New Roman" w:cs="Times New Roman"/>
                <w:b w:val="0"/>
                <w:bCs w:val="0"/>
                <w:sz w:val="24"/>
                <w:szCs w:val="24"/>
                <w:rPrChange w:id="1671" w:author="NaYEeM" w:date="2020-01-18T22:44:00Z">
                  <w:rPr>
                    <w:rFonts w:ascii="Times New Roman" w:hAnsi="Times New Roman" w:cs="Times New Roman"/>
                    <w:sz w:val="24"/>
                    <w:szCs w:val="24"/>
                  </w:rPr>
                </w:rPrChange>
              </w:rPr>
              <w:t>No</w:t>
            </w:r>
          </w:p>
        </w:tc>
        <w:tc>
          <w:tcPr>
            <w:tcW w:w="2070" w:type="dxa"/>
            <w:tcPrChange w:id="1672" w:author="NaYEeM" w:date="2020-01-18T22:37:00Z">
              <w:tcPr>
                <w:tcW w:w="1552" w:type="dxa"/>
                <w:gridSpan w:val="2"/>
              </w:tcPr>
            </w:tcPrChange>
          </w:tcPr>
          <w:p w14:paraId="506FD7B8" w14:textId="0239BA9F"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1673" w:author="NaYEeM" w:date="2020-01-18T22:37:00Z">
                  <w:rPr>
                    <w:rFonts w:ascii="Times New Roman" w:hAnsi="Times New Roman" w:cs="Times New Roman"/>
                    <w:color w:val="000000"/>
                    <w:sz w:val="24"/>
                    <w:szCs w:val="24"/>
                  </w:rPr>
                </w:rPrChange>
              </w:rPr>
              <w:pPrChange w:id="1674"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675" w:author="NaYEeM" w:date="2019-11-19T22:54:00Z">
              <w:r w:rsidRPr="004E0D3F">
                <w:rPr>
                  <w:rFonts w:ascii="Times New Roman" w:hAnsi="Times New Roman" w:cs="Times New Roman"/>
                  <w:sz w:val="24"/>
                  <w:szCs w:val="24"/>
                </w:rPr>
                <w:t>316 (54.56)</w:t>
              </w:r>
            </w:ins>
            <w:del w:id="1676" w:author="NaYEeM" w:date="2019-11-19T22:54:00Z">
              <w:r w:rsidRPr="004E0D3F" w:rsidDel="00A66851">
                <w:rPr>
                  <w:rFonts w:ascii="Times New Roman" w:hAnsi="Times New Roman" w:cs="Times New Roman"/>
                  <w:sz w:val="24"/>
                  <w:szCs w:val="24"/>
                  <w:rPrChange w:id="1677" w:author="NaYEeM" w:date="2020-01-18T22:37:00Z">
                    <w:rPr>
                      <w:rFonts w:ascii="Times New Roman" w:hAnsi="Times New Roman" w:cs="Times New Roman"/>
                      <w:color w:val="000000"/>
                      <w:sz w:val="24"/>
                      <w:szCs w:val="24"/>
                    </w:rPr>
                  </w:rPrChange>
                </w:rPr>
                <w:delText>328 (82.75)</w:delText>
              </w:r>
            </w:del>
          </w:p>
        </w:tc>
        <w:tc>
          <w:tcPr>
            <w:tcW w:w="2250" w:type="dxa"/>
            <w:tcPrChange w:id="1678" w:author="NaYEeM" w:date="2020-01-18T22:37:00Z">
              <w:tcPr>
                <w:tcW w:w="1745" w:type="dxa"/>
                <w:gridSpan w:val="3"/>
              </w:tcPr>
            </w:tcPrChange>
          </w:tcPr>
          <w:p w14:paraId="6DB37D91" w14:textId="0943313B"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1679" w:author="NaYEeM" w:date="2020-01-18T22:37:00Z">
                  <w:rPr>
                    <w:rFonts w:ascii="Times New Roman" w:hAnsi="Times New Roman" w:cs="Times New Roman"/>
                    <w:color w:val="000000"/>
                    <w:sz w:val="24"/>
                    <w:szCs w:val="24"/>
                  </w:rPr>
                </w:rPrChange>
              </w:rPr>
              <w:pPrChange w:id="168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681" w:author="NaYEeM" w:date="2019-11-19T22:54:00Z">
              <w:r w:rsidRPr="004E0D3F">
                <w:rPr>
                  <w:rFonts w:ascii="Times New Roman" w:hAnsi="Times New Roman" w:cs="Times New Roman"/>
                  <w:sz w:val="24"/>
                  <w:szCs w:val="24"/>
                </w:rPr>
                <w:t>220 (45.44)</w:t>
              </w:r>
            </w:ins>
            <w:del w:id="1682" w:author="NaYEeM" w:date="2019-11-19T22:54:00Z">
              <w:r w:rsidRPr="004E0D3F" w:rsidDel="00A66851">
                <w:rPr>
                  <w:rFonts w:ascii="Times New Roman" w:hAnsi="Times New Roman" w:cs="Times New Roman"/>
                  <w:sz w:val="24"/>
                  <w:szCs w:val="24"/>
                  <w:rPrChange w:id="1683" w:author="NaYEeM" w:date="2020-01-18T22:37:00Z">
                    <w:rPr>
                      <w:rFonts w:ascii="Times New Roman" w:hAnsi="Times New Roman" w:cs="Times New Roman"/>
                      <w:color w:val="000000"/>
                      <w:sz w:val="24"/>
                      <w:szCs w:val="24"/>
                    </w:rPr>
                  </w:rPrChange>
                </w:rPr>
                <w:delText>320 (82.76)</w:delText>
              </w:r>
            </w:del>
          </w:p>
        </w:tc>
        <w:tc>
          <w:tcPr>
            <w:tcW w:w="2250" w:type="dxa"/>
            <w:tcPrChange w:id="1684" w:author="NaYEeM" w:date="2020-01-18T22:37:00Z">
              <w:tcPr>
                <w:tcW w:w="2161" w:type="dxa"/>
                <w:gridSpan w:val="3"/>
              </w:tcPr>
            </w:tcPrChange>
          </w:tcPr>
          <w:p w14:paraId="0265711E" w14:textId="77777777"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685"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CB6C47" w:rsidRPr="004E0D3F" w14:paraId="61DE4033" w14:textId="6995C6E6" w:rsidTr="004E0D3F">
        <w:trPr>
          <w:cnfStyle w:val="000000100000" w:firstRow="0" w:lastRow="0" w:firstColumn="0" w:lastColumn="0" w:oddVBand="0" w:evenVBand="0" w:oddHBand="1" w:evenHBand="0" w:firstRowFirstColumn="0" w:firstRowLastColumn="0" w:lastRowFirstColumn="0" w:lastRowLastColumn="0"/>
          <w:trPrChange w:id="1686" w:author="NaYEeM" w:date="2020-01-18T22:37:00Z">
            <w:trPr>
              <w:gridAfter w:val="0"/>
              <w:wAfter w:w="7" w:type="dxa"/>
            </w:trPr>
          </w:trPrChange>
        </w:trPr>
        <w:tc>
          <w:tcPr>
            <w:cnfStyle w:val="001000000000" w:firstRow="0" w:lastRow="0" w:firstColumn="1" w:lastColumn="0" w:oddVBand="0" w:evenVBand="0" w:oddHBand="0" w:evenHBand="0" w:firstRowFirstColumn="0" w:firstRowLastColumn="0" w:lastRowFirstColumn="0" w:lastRowLastColumn="0"/>
            <w:tcW w:w="7105" w:type="dxa"/>
            <w:gridSpan w:val="3"/>
            <w:tcPrChange w:id="1687" w:author="NaYEeM" w:date="2020-01-18T22:37:00Z">
              <w:tcPr>
                <w:tcW w:w="5386" w:type="dxa"/>
                <w:gridSpan w:val="5"/>
              </w:tcPr>
            </w:tcPrChange>
          </w:tcPr>
          <w:p w14:paraId="17423454" w14:textId="48DBD597" w:rsidR="00CB6C47" w:rsidRPr="004E0D3F" w:rsidRDefault="00CB6C47" w:rsidP="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4E0D3F">
              <w:rPr>
                <w:rFonts w:ascii="Times New Roman" w:hAnsi="Times New Roman" w:cs="Times New Roman"/>
                <w:sz w:val="24"/>
                <w:szCs w:val="24"/>
              </w:rPr>
              <w:t>Father</w:t>
            </w:r>
            <w:ins w:id="1688" w:author="NaYEeM" w:date="2019-11-19T22:53:00Z">
              <w:r w:rsidRPr="004E0D3F">
                <w:rPr>
                  <w:rFonts w:ascii="Times New Roman" w:hAnsi="Times New Roman" w:cs="Times New Roman"/>
                  <w:sz w:val="24"/>
                  <w:szCs w:val="24"/>
                </w:rPr>
                <w:t>’s</w:t>
              </w:r>
            </w:ins>
            <w:del w:id="1689" w:author="NaYEeM" w:date="2019-11-19T22:53:00Z">
              <w:r w:rsidRPr="004E0D3F" w:rsidDel="0068777C">
                <w:rPr>
                  <w:rFonts w:ascii="Times New Roman" w:hAnsi="Times New Roman" w:cs="Times New Roman"/>
                  <w:sz w:val="24"/>
                  <w:szCs w:val="24"/>
                </w:rPr>
                <w:delText>s’</w:delText>
              </w:r>
            </w:del>
            <w:r w:rsidRPr="004E0D3F">
              <w:rPr>
                <w:rFonts w:ascii="Times New Roman" w:hAnsi="Times New Roman" w:cs="Times New Roman"/>
                <w:sz w:val="24"/>
                <w:szCs w:val="24"/>
              </w:rPr>
              <w:t xml:space="preserve"> Occupation</w:t>
            </w:r>
          </w:p>
        </w:tc>
        <w:tc>
          <w:tcPr>
            <w:tcW w:w="2250" w:type="dxa"/>
            <w:tcPrChange w:id="1690" w:author="NaYEeM" w:date="2020-01-18T22:37:00Z">
              <w:tcPr>
                <w:tcW w:w="2161" w:type="dxa"/>
                <w:gridSpan w:val="3"/>
              </w:tcPr>
            </w:tcPrChange>
          </w:tcPr>
          <w:p w14:paraId="31FC53B3" w14:textId="77777777"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47" w:rsidRPr="004E0D3F" w14:paraId="342E87DD" w14:textId="77777777" w:rsidTr="004E0D3F">
        <w:trPr>
          <w:trPrChange w:id="1691"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692" w:author="NaYEeM" w:date="2020-01-18T22:37:00Z">
              <w:tcPr>
                <w:tcW w:w="2096" w:type="dxa"/>
              </w:tcPr>
            </w:tcPrChange>
          </w:tcPr>
          <w:p w14:paraId="2651D286" w14:textId="33FDEB29" w:rsidR="00CB6C47" w:rsidRPr="00FC5C5F" w:rsidRDefault="00CB6C47">
            <w:pPr>
              <w:jc w:val="both"/>
              <w:rPr>
                <w:rFonts w:ascii="Times New Roman" w:hAnsi="Times New Roman" w:cs="Times New Roman"/>
                <w:b w:val="0"/>
                <w:bCs w:val="0"/>
                <w:sz w:val="24"/>
                <w:szCs w:val="24"/>
                <w:rPrChange w:id="1693" w:author="NaYEeM" w:date="2020-01-18T22:44:00Z">
                  <w:rPr>
                    <w:rFonts w:ascii="Times New Roman" w:hAnsi="Times New Roman" w:cs="Times New Roman"/>
                    <w:b w:val="0"/>
                    <w:sz w:val="24"/>
                    <w:szCs w:val="24"/>
                  </w:rPr>
                </w:rPrChange>
              </w:rPr>
              <w:pPrChange w:id="1694" w:author="NaYEeM" w:date="2019-07-09T12:49:00Z">
                <w:pPr>
                  <w:jc w:val="center"/>
                </w:pPr>
              </w:pPrChange>
            </w:pPr>
            <w:r w:rsidRPr="00FC5C5F">
              <w:rPr>
                <w:rFonts w:ascii="Times New Roman" w:hAnsi="Times New Roman" w:cs="Times New Roman"/>
                <w:b w:val="0"/>
                <w:bCs w:val="0"/>
                <w:sz w:val="24"/>
                <w:szCs w:val="24"/>
                <w:rPrChange w:id="1695" w:author="NaYEeM" w:date="2020-01-18T22:44:00Z">
                  <w:rPr>
                    <w:rFonts w:ascii="Times New Roman" w:hAnsi="Times New Roman" w:cs="Times New Roman"/>
                    <w:sz w:val="24"/>
                    <w:szCs w:val="24"/>
                  </w:rPr>
                </w:rPrChange>
              </w:rPr>
              <w:t>Farmer</w:t>
            </w:r>
          </w:p>
        </w:tc>
        <w:tc>
          <w:tcPr>
            <w:tcW w:w="2070" w:type="dxa"/>
            <w:tcPrChange w:id="1696" w:author="NaYEeM" w:date="2020-01-18T22:37:00Z">
              <w:tcPr>
                <w:tcW w:w="1552" w:type="dxa"/>
                <w:gridSpan w:val="2"/>
              </w:tcPr>
            </w:tcPrChange>
          </w:tcPr>
          <w:p w14:paraId="2C062B08" w14:textId="615F4232"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1697" w:author="NaYEeM" w:date="2020-01-18T22:37:00Z">
                  <w:rPr>
                    <w:rFonts w:ascii="Times New Roman" w:hAnsi="Times New Roman" w:cs="Times New Roman"/>
                    <w:color w:val="000000"/>
                    <w:sz w:val="24"/>
                    <w:szCs w:val="24"/>
                  </w:rPr>
                </w:rPrChange>
              </w:rPr>
              <w:pPrChange w:id="1698"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r w:rsidRPr="004E0D3F">
              <w:rPr>
                <w:rFonts w:ascii="Times New Roman" w:hAnsi="Times New Roman" w:cs="Times New Roman"/>
                <w:sz w:val="24"/>
                <w:szCs w:val="24"/>
                <w:rPrChange w:id="1699" w:author="NaYEeM" w:date="2020-01-18T22:37:00Z">
                  <w:rPr>
                    <w:rFonts w:ascii="Times New Roman" w:hAnsi="Times New Roman" w:cs="Times New Roman"/>
                    <w:color w:val="000000"/>
                    <w:sz w:val="24"/>
                    <w:szCs w:val="24"/>
                  </w:rPr>
                </w:rPrChange>
              </w:rPr>
              <w:t>4</w:t>
            </w:r>
            <w:ins w:id="1700" w:author="NaYEeM" w:date="2019-11-19T23:21:00Z">
              <w:r w:rsidRPr="004E0D3F">
                <w:rPr>
                  <w:rFonts w:ascii="Times New Roman" w:hAnsi="Times New Roman" w:cs="Times New Roman"/>
                  <w:sz w:val="24"/>
                  <w:szCs w:val="24"/>
                </w:rPr>
                <w:t>6</w:t>
              </w:r>
            </w:ins>
            <w:del w:id="1701" w:author="NaYEeM" w:date="2019-11-19T23:21:00Z">
              <w:r w:rsidRPr="004E0D3F" w:rsidDel="004F2D6E">
                <w:rPr>
                  <w:rFonts w:ascii="Times New Roman" w:hAnsi="Times New Roman" w:cs="Times New Roman"/>
                  <w:sz w:val="24"/>
                  <w:szCs w:val="24"/>
                  <w:rPrChange w:id="1702" w:author="NaYEeM" w:date="2020-01-18T22:37:00Z">
                    <w:rPr>
                      <w:rFonts w:ascii="Times New Roman" w:hAnsi="Times New Roman" w:cs="Times New Roman"/>
                      <w:color w:val="000000"/>
                      <w:sz w:val="24"/>
                      <w:szCs w:val="24"/>
                    </w:rPr>
                  </w:rPrChange>
                </w:rPr>
                <w:delText>9</w:delText>
              </w:r>
            </w:del>
            <w:r w:rsidRPr="004E0D3F">
              <w:rPr>
                <w:rFonts w:ascii="Times New Roman" w:hAnsi="Times New Roman" w:cs="Times New Roman"/>
                <w:sz w:val="24"/>
                <w:szCs w:val="24"/>
                <w:rPrChange w:id="1703" w:author="NaYEeM" w:date="2020-01-18T22:37:00Z">
                  <w:rPr>
                    <w:rFonts w:ascii="Times New Roman" w:hAnsi="Times New Roman" w:cs="Times New Roman"/>
                    <w:color w:val="000000"/>
                    <w:sz w:val="24"/>
                    <w:szCs w:val="24"/>
                  </w:rPr>
                </w:rPrChange>
              </w:rPr>
              <w:t xml:space="preserve"> </w:t>
            </w:r>
            <w:ins w:id="1704" w:author="NaYEeM" w:date="2019-11-19T23:21:00Z">
              <w:r w:rsidRPr="004E0D3F">
                <w:rPr>
                  <w:rFonts w:ascii="Times New Roman" w:hAnsi="Times New Roman" w:cs="Times New Roman"/>
                  <w:sz w:val="24"/>
                  <w:szCs w:val="24"/>
                </w:rPr>
                <w:t>(49.40</w:t>
              </w:r>
            </w:ins>
            <w:del w:id="1705" w:author="NaYEeM" w:date="2019-11-19T23:21:00Z">
              <w:r w:rsidRPr="004E0D3F" w:rsidDel="004F2D6E">
                <w:rPr>
                  <w:rFonts w:ascii="Times New Roman" w:hAnsi="Times New Roman" w:cs="Times New Roman"/>
                  <w:sz w:val="24"/>
                  <w:szCs w:val="24"/>
                  <w:rPrChange w:id="1706" w:author="NaYEeM" w:date="2020-01-18T22:37:00Z">
                    <w:rPr>
                      <w:rFonts w:ascii="Times New Roman" w:hAnsi="Times New Roman" w:cs="Times New Roman"/>
                      <w:color w:val="000000"/>
                      <w:sz w:val="24"/>
                      <w:szCs w:val="24"/>
                    </w:rPr>
                  </w:rPrChange>
                </w:rPr>
                <w:delText>(11.68</w:delText>
              </w:r>
            </w:del>
            <w:r w:rsidRPr="004E0D3F">
              <w:rPr>
                <w:rFonts w:ascii="Times New Roman" w:hAnsi="Times New Roman" w:cs="Times New Roman"/>
                <w:sz w:val="24"/>
                <w:szCs w:val="24"/>
                <w:rPrChange w:id="1707" w:author="NaYEeM" w:date="2020-01-18T22:37:00Z">
                  <w:rPr>
                    <w:rFonts w:ascii="Times New Roman" w:hAnsi="Times New Roman" w:cs="Times New Roman"/>
                    <w:color w:val="000000"/>
                    <w:sz w:val="24"/>
                    <w:szCs w:val="24"/>
                  </w:rPr>
                </w:rPrChange>
              </w:rPr>
              <w:t>)</w:t>
            </w:r>
          </w:p>
        </w:tc>
        <w:tc>
          <w:tcPr>
            <w:tcW w:w="2250" w:type="dxa"/>
            <w:tcPrChange w:id="1708" w:author="NaYEeM" w:date="2020-01-18T22:37:00Z">
              <w:tcPr>
                <w:tcW w:w="1745" w:type="dxa"/>
                <w:gridSpan w:val="3"/>
              </w:tcPr>
            </w:tcPrChange>
          </w:tcPr>
          <w:p w14:paraId="03ADAF45" w14:textId="1BB8B57A"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1709" w:author="NaYEeM" w:date="2020-01-18T22:37:00Z">
                  <w:rPr>
                    <w:rFonts w:ascii="Times New Roman" w:hAnsi="Times New Roman" w:cs="Times New Roman"/>
                    <w:color w:val="000000"/>
                    <w:sz w:val="24"/>
                    <w:szCs w:val="24"/>
                  </w:rPr>
                </w:rPrChange>
              </w:rPr>
              <w:pPrChange w:id="171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711" w:author="NaYEeM" w:date="2019-11-19T23:21:00Z">
              <w:r w:rsidRPr="004E0D3F">
                <w:rPr>
                  <w:rFonts w:ascii="Times New Roman" w:hAnsi="Times New Roman" w:cs="Times New Roman"/>
                  <w:sz w:val="24"/>
                  <w:szCs w:val="24"/>
                </w:rPr>
                <w:t>32</w:t>
              </w:r>
            </w:ins>
            <w:del w:id="1712" w:author="NaYEeM" w:date="2019-11-19T23:21:00Z">
              <w:r w:rsidRPr="004E0D3F" w:rsidDel="004F2D6E">
                <w:rPr>
                  <w:rFonts w:ascii="Times New Roman" w:hAnsi="Times New Roman" w:cs="Times New Roman"/>
                  <w:sz w:val="24"/>
                  <w:szCs w:val="24"/>
                  <w:rPrChange w:id="1713" w:author="NaYEeM" w:date="2020-01-18T22:37:00Z">
                    <w:rPr>
                      <w:rFonts w:ascii="Times New Roman" w:hAnsi="Times New Roman" w:cs="Times New Roman"/>
                      <w:color w:val="000000"/>
                      <w:sz w:val="24"/>
                      <w:szCs w:val="24"/>
                    </w:rPr>
                  </w:rPrChange>
                </w:rPr>
                <w:delText>43</w:delText>
              </w:r>
            </w:del>
            <w:r w:rsidRPr="004E0D3F">
              <w:rPr>
                <w:rFonts w:ascii="Times New Roman" w:hAnsi="Times New Roman" w:cs="Times New Roman"/>
                <w:sz w:val="24"/>
                <w:szCs w:val="24"/>
                <w:rPrChange w:id="1714" w:author="NaYEeM" w:date="2020-01-18T22:37:00Z">
                  <w:rPr>
                    <w:rFonts w:ascii="Times New Roman" w:hAnsi="Times New Roman" w:cs="Times New Roman"/>
                    <w:color w:val="000000"/>
                    <w:sz w:val="24"/>
                    <w:szCs w:val="24"/>
                  </w:rPr>
                </w:rPrChange>
              </w:rPr>
              <w:t xml:space="preserve"> (</w:t>
            </w:r>
            <w:ins w:id="1715" w:author="NaYEeM" w:date="2019-11-19T23:21:00Z">
              <w:r w:rsidRPr="004E0D3F">
                <w:rPr>
                  <w:rFonts w:ascii="Times New Roman" w:hAnsi="Times New Roman" w:cs="Times New Roman"/>
                  <w:sz w:val="24"/>
                  <w:szCs w:val="24"/>
                </w:rPr>
                <w:t>50.60</w:t>
              </w:r>
            </w:ins>
            <w:del w:id="1716" w:author="NaYEeM" w:date="2019-11-19T23:21:00Z">
              <w:r w:rsidRPr="004E0D3F" w:rsidDel="004F2D6E">
                <w:rPr>
                  <w:rFonts w:ascii="Times New Roman" w:hAnsi="Times New Roman" w:cs="Times New Roman"/>
                  <w:sz w:val="24"/>
                  <w:szCs w:val="24"/>
                  <w:rPrChange w:id="1717" w:author="NaYEeM" w:date="2020-01-18T22:37:00Z">
                    <w:rPr>
                      <w:rFonts w:ascii="Times New Roman" w:hAnsi="Times New Roman" w:cs="Times New Roman"/>
                      <w:color w:val="000000"/>
                      <w:sz w:val="24"/>
                      <w:szCs w:val="24"/>
                    </w:rPr>
                  </w:rPrChange>
                </w:rPr>
                <w:delText>12.73</w:delText>
              </w:r>
            </w:del>
            <w:r w:rsidRPr="004E0D3F">
              <w:rPr>
                <w:rFonts w:ascii="Times New Roman" w:hAnsi="Times New Roman" w:cs="Times New Roman"/>
                <w:sz w:val="24"/>
                <w:szCs w:val="24"/>
                <w:rPrChange w:id="1718" w:author="NaYEeM" w:date="2020-01-18T22:37:00Z">
                  <w:rPr>
                    <w:rFonts w:ascii="Times New Roman" w:hAnsi="Times New Roman" w:cs="Times New Roman"/>
                    <w:color w:val="000000"/>
                    <w:sz w:val="24"/>
                    <w:szCs w:val="24"/>
                  </w:rPr>
                </w:rPrChange>
              </w:rPr>
              <w:t>)</w:t>
            </w:r>
          </w:p>
        </w:tc>
        <w:tc>
          <w:tcPr>
            <w:tcW w:w="2250" w:type="dxa"/>
            <w:tcPrChange w:id="1719" w:author="NaYEeM" w:date="2020-01-18T22:37:00Z">
              <w:tcPr>
                <w:tcW w:w="2161" w:type="dxa"/>
                <w:gridSpan w:val="3"/>
              </w:tcPr>
            </w:tcPrChange>
          </w:tcPr>
          <w:p w14:paraId="0E6AD9B4" w14:textId="4A54A156"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72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1721" w:author="NaYEeM" w:date="2019-11-19T23:21:00Z">
              <w:r w:rsidRPr="004E0D3F" w:rsidDel="004F2D6E">
                <w:rPr>
                  <w:rFonts w:ascii="Times New Roman" w:hAnsi="Times New Roman" w:cs="Times New Roman"/>
                  <w:sz w:val="24"/>
                  <w:szCs w:val="24"/>
                </w:rPr>
                <w:delText>0.3527</w:delText>
              </w:r>
            </w:del>
            <w:ins w:id="1722" w:author="NaYEeM" w:date="2019-11-19T23:21:00Z">
              <w:r w:rsidRPr="004E0D3F">
                <w:rPr>
                  <w:rFonts w:ascii="Times New Roman" w:hAnsi="Times New Roman" w:cs="Times New Roman"/>
                  <w:sz w:val="24"/>
                  <w:szCs w:val="24"/>
                </w:rPr>
                <w:t>0.389</w:t>
              </w:r>
            </w:ins>
          </w:p>
        </w:tc>
      </w:tr>
      <w:tr w:rsidR="00CB6C47" w:rsidRPr="004E0D3F" w14:paraId="6800738F" w14:textId="77777777" w:rsidTr="004E0D3F">
        <w:trPr>
          <w:cnfStyle w:val="000000100000" w:firstRow="0" w:lastRow="0" w:firstColumn="0" w:lastColumn="0" w:oddVBand="0" w:evenVBand="0" w:oddHBand="1" w:evenHBand="0" w:firstRowFirstColumn="0" w:firstRowLastColumn="0" w:lastRowFirstColumn="0" w:lastRowLastColumn="0"/>
          <w:trPrChange w:id="1723"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724" w:author="NaYEeM" w:date="2020-01-18T22:37:00Z">
              <w:tcPr>
                <w:tcW w:w="2096" w:type="dxa"/>
              </w:tcPr>
            </w:tcPrChange>
          </w:tcPr>
          <w:p w14:paraId="781EE8F9" w14:textId="2F33448F" w:rsidR="00CB6C47" w:rsidRPr="00FC5C5F" w:rsidRDefault="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1725" w:author="NaYEeM" w:date="2020-01-18T22:44:00Z">
                  <w:rPr>
                    <w:rFonts w:ascii="Times New Roman" w:hAnsi="Times New Roman" w:cs="Times New Roman"/>
                    <w:b w:val="0"/>
                    <w:sz w:val="24"/>
                    <w:szCs w:val="24"/>
                  </w:rPr>
                </w:rPrChange>
              </w:rPr>
              <w:pPrChange w:id="1726"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1727" w:author="NaYEeM" w:date="2020-01-18T22:44:00Z">
                  <w:rPr>
                    <w:rFonts w:ascii="Times New Roman" w:hAnsi="Times New Roman" w:cs="Times New Roman"/>
                    <w:sz w:val="24"/>
                    <w:szCs w:val="24"/>
                  </w:rPr>
                </w:rPrChange>
              </w:rPr>
              <w:t>Agriculture Worker</w:t>
            </w:r>
          </w:p>
        </w:tc>
        <w:tc>
          <w:tcPr>
            <w:tcW w:w="2070" w:type="dxa"/>
            <w:tcPrChange w:id="1728" w:author="NaYEeM" w:date="2020-01-18T22:37:00Z">
              <w:tcPr>
                <w:tcW w:w="1552" w:type="dxa"/>
                <w:gridSpan w:val="2"/>
              </w:tcPr>
            </w:tcPrChange>
          </w:tcPr>
          <w:p w14:paraId="54DC816E" w14:textId="3EBAFC56"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1729" w:author="NaYEeM" w:date="2020-01-18T22:37:00Z">
                  <w:rPr>
                    <w:rFonts w:ascii="Times New Roman" w:hAnsi="Times New Roman" w:cs="Times New Roman"/>
                    <w:color w:val="000000"/>
                    <w:sz w:val="24"/>
                    <w:szCs w:val="24"/>
                  </w:rPr>
                </w:rPrChange>
              </w:rPr>
              <w:pPrChange w:id="1730"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731" w:author="NaYEeM" w:date="2019-11-19T23:22:00Z">
              <w:r w:rsidRPr="004E0D3F">
                <w:rPr>
                  <w:rFonts w:ascii="Times New Roman" w:hAnsi="Times New Roman" w:cs="Times New Roman"/>
                  <w:sz w:val="24"/>
                  <w:szCs w:val="24"/>
                </w:rPr>
                <w:t>33</w:t>
              </w:r>
            </w:ins>
            <w:del w:id="1732" w:author="NaYEeM" w:date="2019-11-19T23:22:00Z">
              <w:r w:rsidRPr="004E0D3F" w:rsidDel="00E30C7E">
                <w:rPr>
                  <w:rFonts w:ascii="Times New Roman" w:hAnsi="Times New Roman" w:cs="Times New Roman"/>
                  <w:sz w:val="24"/>
                  <w:szCs w:val="24"/>
                  <w:rPrChange w:id="1733" w:author="NaYEeM" w:date="2020-01-18T22:37:00Z">
                    <w:rPr>
                      <w:rFonts w:ascii="Times New Roman" w:hAnsi="Times New Roman" w:cs="Times New Roman"/>
                      <w:color w:val="000000"/>
                      <w:sz w:val="24"/>
                      <w:szCs w:val="24"/>
                    </w:rPr>
                  </w:rPrChange>
                </w:rPr>
                <w:delText>35</w:delText>
              </w:r>
            </w:del>
            <w:r w:rsidRPr="004E0D3F">
              <w:rPr>
                <w:rFonts w:ascii="Times New Roman" w:hAnsi="Times New Roman" w:cs="Times New Roman"/>
                <w:sz w:val="24"/>
                <w:szCs w:val="24"/>
                <w:rPrChange w:id="1734" w:author="NaYEeM" w:date="2020-01-18T22:37:00Z">
                  <w:rPr>
                    <w:rFonts w:ascii="Times New Roman" w:hAnsi="Times New Roman" w:cs="Times New Roman"/>
                    <w:color w:val="000000"/>
                    <w:sz w:val="24"/>
                    <w:szCs w:val="24"/>
                  </w:rPr>
                </w:rPrChange>
              </w:rPr>
              <w:t xml:space="preserve"> (</w:t>
            </w:r>
            <w:ins w:id="1735" w:author="NaYEeM" w:date="2019-11-19T23:22:00Z">
              <w:r w:rsidRPr="004E0D3F">
                <w:rPr>
                  <w:rFonts w:ascii="Times New Roman" w:hAnsi="Times New Roman" w:cs="Times New Roman"/>
                  <w:sz w:val="24"/>
                  <w:szCs w:val="24"/>
                </w:rPr>
                <w:t>70.38</w:t>
              </w:r>
            </w:ins>
            <w:del w:id="1736" w:author="NaYEeM" w:date="2019-11-19T23:22:00Z">
              <w:r w:rsidRPr="004E0D3F" w:rsidDel="00E30C7E">
                <w:rPr>
                  <w:rFonts w:ascii="Times New Roman" w:hAnsi="Times New Roman" w:cs="Times New Roman"/>
                  <w:sz w:val="24"/>
                  <w:szCs w:val="24"/>
                  <w:rPrChange w:id="1737" w:author="NaYEeM" w:date="2020-01-18T22:37:00Z">
                    <w:rPr>
                      <w:rFonts w:ascii="Times New Roman" w:hAnsi="Times New Roman" w:cs="Times New Roman"/>
                      <w:color w:val="000000"/>
                      <w:sz w:val="24"/>
                      <w:szCs w:val="24"/>
                    </w:rPr>
                  </w:rPrChange>
                </w:rPr>
                <w:delText>10.48</w:delText>
              </w:r>
            </w:del>
            <w:r w:rsidRPr="004E0D3F">
              <w:rPr>
                <w:rFonts w:ascii="Times New Roman" w:hAnsi="Times New Roman" w:cs="Times New Roman"/>
                <w:sz w:val="24"/>
                <w:szCs w:val="24"/>
                <w:rPrChange w:id="1738" w:author="NaYEeM" w:date="2020-01-18T22:37:00Z">
                  <w:rPr>
                    <w:rFonts w:ascii="Times New Roman" w:hAnsi="Times New Roman" w:cs="Times New Roman"/>
                    <w:color w:val="000000"/>
                    <w:sz w:val="24"/>
                    <w:szCs w:val="24"/>
                  </w:rPr>
                </w:rPrChange>
              </w:rPr>
              <w:t>)</w:t>
            </w:r>
          </w:p>
        </w:tc>
        <w:tc>
          <w:tcPr>
            <w:tcW w:w="2250" w:type="dxa"/>
            <w:tcPrChange w:id="1739" w:author="NaYEeM" w:date="2020-01-18T22:37:00Z">
              <w:tcPr>
                <w:tcW w:w="1745" w:type="dxa"/>
                <w:gridSpan w:val="3"/>
              </w:tcPr>
            </w:tcPrChange>
          </w:tcPr>
          <w:p w14:paraId="2A5E453C" w14:textId="17BA5E74"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1740" w:author="NaYEeM" w:date="2020-01-18T22:37:00Z">
                  <w:rPr>
                    <w:rFonts w:ascii="Times New Roman" w:hAnsi="Times New Roman" w:cs="Times New Roman"/>
                    <w:color w:val="000000"/>
                    <w:sz w:val="24"/>
                    <w:szCs w:val="24"/>
                  </w:rPr>
                </w:rPrChange>
              </w:rPr>
              <w:pPrChange w:id="1741"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742" w:author="NaYEeM" w:date="2019-11-19T23:22:00Z">
              <w:r w:rsidRPr="004E0D3F">
                <w:rPr>
                  <w:rFonts w:ascii="Times New Roman" w:hAnsi="Times New Roman" w:cs="Times New Roman"/>
                  <w:sz w:val="24"/>
                  <w:szCs w:val="24"/>
                </w:rPr>
                <w:t>18</w:t>
              </w:r>
            </w:ins>
            <w:del w:id="1743" w:author="NaYEeM" w:date="2019-11-19T23:22:00Z">
              <w:r w:rsidRPr="004E0D3F" w:rsidDel="00E30C7E">
                <w:rPr>
                  <w:rFonts w:ascii="Times New Roman" w:hAnsi="Times New Roman" w:cs="Times New Roman"/>
                  <w:sz w:val="24"/>
                  <w:szCs w:val="24"/>
                  <w:rPrChange w:id="1744" w:author="NaYEeM" w:date="2020-01-18T22:37:00Z">
                    <w:rPr>
                      <w:rFonts w:ascii="Times New Roman" w:hAnsi="Times New Roman" w:cs="Times New Roman"/>
                      <w:color w:val="000000"/>
                      <w:sz w:val="24"/>
                      <w:szCs w:val="24"/>
                    </w:rPr>
                  </w:rPrChange>
                </w:rPr>
                <w:delText>30</w:delText>
              </w:r>
            </w:del>
            <w:r w:rsidRPr="004E0D3F">
              <w:rPr>
                <w:rFonts w:ascii="Times New Roman" w:hAnsi="Times New Roman" w:cs="Times New Roman"/>
                <w:sz w:val="24"/>
                <w:szCs w:val="24"/>
                <w:rPrChange w:id="1745" w:author="NaYEeM" w:date="2020-01-18T22:37:00Z">
                  <w:rPr>
                    <w:rFonts w:ascii="Times New Roman" w:hAnsi="Times New Roman" w:cs="Times New Roman"/>
                    <w:color w:val="000000"/>
                    <w:sz w:val="24"/>
                    <w:szCs w:val="24"/>
                  </w:rPr>
                </w:rPrChange>
              </w:rPr>
              <w:t xml:space="preserve"> (</w:t>
            </w:r>
            <w:ins w:id="1746" w:author="NaYEeM" w:date="2019-11-19T23:22:00Z">
              <w:r w:rsidRPr="004E0D3F">
                <w:rPr>
                  <w:rFonts w:ascii="Times New Roman" w:hAnsi="Times New Roman" w:cs="Times New Roman"/>
                  <w:sz w:val="24"/>
                  <w:szCs w:val="24"/>
                </w:rPr>
                <w:t>29.62</w:t>
              </w:r>
            </w:ins>
            <w:del w:id="1747" w:author="NaYEeM" w:date="2019-11-19T23:22:00Z">
              <w:r w:rsidRPr="004E0D3F" w:rsidDel="00E30C7E">
                <w:rPr>
                  <w:rFonts w:ascii="Times New Roman" w:hAnsi="Times New Roman" w:cs="Times New Roman"/>
                  <w:sz w:val="24"/>
                  <w:szCs w:val="24"/>
                  <w:rPrChange w:id="1748" w:author="NaYEeM" w:date="2020-01-18T22:37:00Z">
                    <w:rPr>
                      <w:rFonts w:ascii="Times New Roman" w:hAnsi="Times New Roman" w:cs="Times New Roman"/>
                      <w:color w:val="000000"/>
                      <w:sz w:val="24"/>
                      <w:szCs w:val="24"/>
                    </w:rPr>
                  </w:rPrChange>
                </w:rPr>
                <w:delText>5.96</w:delText>
              </w:r>
            </w:del>
            <w:r w:rsidRPr="004E0D3F">
              <w:rPr>
                <w:rFonts w:ascii="Times New Roman" w:hAnsi="Times New Roman" w:cs="Times New Roman"/>
                <w:sz w:val="24"/>
                <w:szCs w:val="24"/>
                <w:rPrChange w:id="1749" w:author="NaYEeM" w:date="2020-01-18T22:37:00Z">
                  <w:rPr>
                    <w:rFonts w:ascii="Times New Roman" w:hAnsi="Times New Roman" w:cs="Times New Roman"/>
                    <w:color w:val="000000"/>
                    <w:sz w:val="24"/>
                    <w:szCs w:val="24"/>
                  </w:rPr>
                </w:rPrChange>
              </w:rPr>
              <w:t>)</w:t>
            </w:r>
          </w:p>
        </w:tc>
        <w:tc>
          <w:tcPr>
            <w:tcW w:w="2250" w:type="dxa"/>
            <w:tcPrChange w:id="1750" w:author="NaYEeM" w:date="2020-01-18T22:37:00Z">
              <w:tcPr>
                <w:tcW w:w="2161" w:type="dxa"/>
                <w:gridSpan w:val="3"/>
              </w:tcPr>
            </w:tcPrChange>
          </w:tcPr>
          <w:p w14:paraId="04E889F0" w14:textId="77777777"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751"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CB6C47" w:rsidRPr="004E0D3F" w14:paraId="2D6D6815" w14:textId="77777777" w:rsidTr="004E0D3F">
        <w:trPr>
          <w:trPrChange w:id="1752"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753" w:author="NaYEeM" w:date="2020-01-18T22:37:00Z">
              <w:tcPr>
                <w:tcW w:w="2096" w:type="dxa"/>
              </w:tcPr>
            </w:tcPrChange>
          </w:tcPr>
          <w:p w14:paraId="745E17B4" w14:textId="3035F639" w:rsidR="00CB6C47" w:rsidRPr="00FC5C5F" w:rsidRDefault="00CB6C47">
            <w:pPr>
              <w:jc w:val="both"/>
              <w:rPr>
                <w:rFonts w:ascii="Times New Roman" w:hAnsi="Times New Roman" w:cs="Times New Roman"/>
                <w:b w:val="0"/>
                <w:bCs w:val="0"/>
                <w:sz w:val="24"/>
                <w:szCs w:val="24"/>
                <w:rPrChange w:id="1754" w:author="NaYEeM" w:date="2020-01-18T22:44:00Z">
                  <w:rPr>
                    <w:rFonts w:ascii="Times New Roman" w:hAnsi="Times New Roman" w:cs="Times New Roman"/>
                    <w:b w:val="0"/>
                    <w:sz w:val="24"/>
                    <w:szCs w:val="24"/>
                  </w:rPr>
                </w:rPrChange>
              </w:rPr>
              <w:pPrChange w:id="1755" w:author="NaYEeM" w:date="2019-07-09T12:49:00Z">
                <w:pPr>
                  <w:jc w:val="center"/>
                </w:pPr>
              </w:pPrChange>
            </w:pPr>
            <w:r w:rsidRPr="00FC5C5F">
              <w:rPr>
                <w:rFonts w:ascii="Times New Roman" w:hAnsi="Times New Roman" w:cs="Times New Roman"/>
                <w:b w:val="0"/>
                <w:bCs w:val="0"/>
                <w:sz w:val="24"/>
                <w:szCs w:val="24"/>
                <w:rPrChange w:id="1756" w:author="NaYEeM" w:date="2020-01-18T22:44:00Z">
                  <w:rPr>
                    <w:rFonts w:ascii="Times New Roman" w:hAnsi="Times New Roman" w:cs="Times New Roman"/>
                    <w:sz w:val="24"/>
                    <w:szCs w:val="24"/>
                  </w:rPr>
                </w:rPrChange>
              </w:rPr>
              <w:t>Businessman</w:t>
            </w:r>
          </w:p>
        </w:tc>
        <w:tc>
          <w:tcPr>
            <w:tcW w:w="2070" w:type="dxa"/>
            <w:tcPrChange w:id="1757" w:author="NaYEeM" w:date="2020-01-18T22:37:00Z">
              <w:tcPr>
                <w:tcW w:w="1552" w:type="dxa"/>
                <w:gridSpan w:val="2"/>
              </w:tcPr>
            </w:tcPrChange>
          </w:tcPr>
          <w:p w14:paraId="58C03DAA" w14:textId="1564667B"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1758" w:author="NaYEeM" w:date="2020-01-18T22:37:00Z">
                  <w:rPr>
                    <w:rFonts w:ascii="Times New Roman" w:hAnsi="Times New Roman" w:cs="Times New Roman"/>
                    <w:color w:val="000000"/>
                    <w:sz w:val="24"/>
                    <w:szCs w:val="24"/>
                  </w:rPr>
                </w:rPrChange>
              </w:rPr>
              <w:pPrChange w:id="1759"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760" w:author="NaYEeM" w:date="2019-11-19T23:22:00Z">
              <w:r w:rsidRPr="004E0D3F">
                <w:rPr>
                  <w:rFonts w:ascii="Times New Roman" w:hAnsi="Times New Roman" w:cs="Times New Roman"/>
                  <w:sz w:val="24"/>
                  <w:szCs w:val="24"/>
                </w:rPr>
                <w:t>8</w:t>
              </w:r>
            </w:ins>
            <w:ins w:id="1761" w:author="NaYEeM" w:date="2019-11-19T23:23:00Z">
              <w:r w:rsidRPr="004E0D3F">
                <w:rPr>
                  <w:rFonts w:ascii="Times New Roman" w:hAnsi="Times New Roman" w:cs="Times New Roman"/>
                  <w:sz w:val="24"/>
                  <w:szCs w:val="24"/>
                </w:rPr>
                <w:t>0</w:t>
              </w:r>
            </w:ins>
            <w:del w:id="1762" w:author="NaYEeM" w:date="2019-11-19T23:22:00Z">
              <w:r w:rsidRPr="004E0D3F" w:rsidDel="00E30C7E">
                <w:rPr>
                  <w:rFonts w:ascii="Times New Roman" w:hAnsi="Times New Roman" w:cs="Times New Roman"/>
                  <w:sz w:val="24"/>
                  <w:szCs w:val="24"/>
                  <w:rPrChange w:id="1763" w:author="NaYEeM" w:date="2020-01-18T22:37:00Z">
                    <w:rPr>
                      <w:rFonts w:ascii="Times New Roman" w:hAnsi="Times New Roman" w:cs="Times New Roman"/>
                      <w:color w:val="000000"/>
                      <w:sz w:val="24"/>
                      <w:szCs w:val="24"/>
                    </w:rPr>
                  </w:rPrChange>
                </w:rPr>
                <w:delText>83</w:delText>
              </w:r>
            </w:del>
            <w:r w:rsidRPr="004E0D3F">
              <w:rPr>
                <w:rFonts w:ascii="Times New Roman" w:hAnsi="Times New Roman" w:cs="Times New Roman"/>
                <w:sz w:val="24"/>
                <w:szCs w:val="24"/>
                <w:rPrChange w:id="1764" w:author="NaYEeM" w:date="2020-01-18T22:37:00Z">
                  <w:rPr>
                    <w:rFonts w:ascii="Times New Roman" w:hAnsi="Times New Roman" w:cs="Times New Roman"/>
                    <w:color w:val="000000"/>
                    <w:sz w:val="24"/>
                    <w:szCs w:val="24"/>
                  </w:rPr>
                </w:rPrChange>
              </w:rPr>
              <w:t xml:space="preserve"> (</w:t>
            </w:r>
            <w:ins w:id="1765" w:author="NaYEeM" w:date="2019-11-19T23:23:00Z">
              <w:r w:rsidRPr="004E0D3F">
                <w:rPr>
                  <w:rFonts w:ascii="Times New Roman" w:hAnsi="Times New Roman" w:cs="Times New Roman"/>
                  <w:sz w:val="24"/>
                  <w:szCs w:val="24"/>
                </w:rPr>
                <w:t>56.20</w:t>
              </w:r>
            </w:ins>
            <w:del w:id="1766" w:author="NaYEeM" w:date="2019-11-19T23:23:00Z">
              <w:r w:rsidRPr="004E0D3F" w:rsidDel="00E30C7E">
                <w:rPr>
                  <w:rFonts w:ascii="Times New Roman" w:hAnsi="Times New Roman" w:cs="Times New Roman"/>
                  <w:sz w:val="24"/>
                  <w:szCs w:val="24"/>
                  <w:rPrChange w:id="1767" w:author="NaYEeM" w:date="2020-01-18T22:37:00Z">
                    <w:rPr>
                      <w:rFonts w:ascii="Times New Roman" w:hAnsi="Times New Roman" w:cs="Times New Roman"/>
                      <w:color w:val="000000"/>
                      <w:sz w:val="24"/>
                      <w:szCs w:val="24"/>
                    </w:rPr>
                  </w:rPrChange>
                </w:rPr>
                <w:delText>21.27</w:delText>
              </w:r>
            </w:del>
            <w:r w:rsidRPr="004E0D3F">
              <w:rPr>
                <w:rFonts w:ascii="Times New Roman" w:hAnsi="Times New Roman" w:cs="Times New Roman"/>
                <w:sz w:val="24"/>
                <w:szCs w:val="24"/>
                <w:rPrChange w:id="1768" w:author="NaYEeM" w:date="2020-01-18T22:37:00Z">
                  <w:rPr>
                    <w:rFonts w:ascii="Times New Roman" w:hAnsi="Times New Roman" w:cs="Times New Roman"/>
                    <w:color w:val="000000"/>
                    <w:sz w:val="24"/>
                    <w:szCs w:val="24"/>
                  </w:rPr>
                </w:rPrChange>
              </w:rPr>
              <w:t>)</w:t>
            </w:r>
          </w:p>
        </w:tc>
        <w:tc>
          <w:tcPr>
            <w:tcW w:w="2250" w:type="dxa"/>
            <w:tcPrChange w:id="1769" w:author="NaYEeM" w:date="2020-01-18T22:37:00Z">
              <w:tcPr>
                <w:tcW w:w="1745" w:type="dxa"/>
                <w:gridSpan w:val="3"/>
              </w:tcPr>
            </w:tcPrChange>
          </w:tcPr>
          <w:p w14:paraId="620A848A" w14:textId="4533FC30"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1770" w:author="NaYEeM" w:date="2020-01-18T22:37:00Z">
                  <w:rPr>
                    <w:rFonts w:ascii="Times New Roman" w:hAnsi="Times New Roman" w:cs="Times New Roman"/>
                    <w:color w:val="000000"/>
                    <w:sz w:val="24"/>
                    <w:szCs w:val="24"/>
                  </w:rPr>
                </w:rPrChange>
              </w:rPr>
              <w:pPrChange w:id="177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772" w:author="NaYEeM" w:date="2019-11-19T23:23:00Z">
              <w:r w:rsidRPr="004E0D3F">
                <w:rPr>
                  <w:rFonts w:ascii="Times New Roman" w:hAnsi="Times New Roman" w:cs="Times New Roman"/>
                  <w:sz w:val="24"/>
                  <w:szCs w:val="24"/>
                </w:rPr>
                <w:t>60</w:t>
              </w:r>
            </w:ins>
            <w:del w:id="1773" w:author="NaYEeM" w:date="2019-11-19T23:23:00Z">
              <w:r w:rsidRPr="004E0D3F" w:rsidDel="00E30C7E">
                <w:rPr>
                  <w:rFonts w:ascii="Times New Roman" w:hAnsi="Times New Roman" w:cs="Times New Roman"/>
                  <w:sz w:val="24"/>
                  <w:szCs w:val="24"/>
                  <w:rPrChange w:id="1774" w:author="NaYEeM" w:date="2020-01-18T22:37:00Z">
                    <w:rPr>
                      <w:rFonts w:ascii="Times New Roman" w:hAnsi="Times New Roman" w:cs="Times New Roman"/>
                      <w:color w:val="000000"/>
                      <w:sz w:val="24"/>
                      <w:szCs w:val="24"/>
                    </w:rPr>
                  </w:rPrChange>
                </w:rPr>
                <w:delText>93</w:delText>
              </w:r>
            </w:del>
            <w:r w:rsidRPr="004E0D3F">
              <w:rPr>
                <w:rFonts w:ascii="Times New Roman" w:hAnsi="Times New Roman" w:cs="Times New Roman"/>
                <w:sz w:val="24"/>
                <w:szCs w:val="24"/>
                <w:rPrChange w:id="1775" w:author="NaYEeM" w:date="2020-01-18T22:37:00Z">
                  <w:rPr>
                    <w:rFonts w:ascii="Times New Roman" w:hAnsi="Times New Roman" w:cs="Times New Roman"/>
                    <w:color w:val="000000"/>
                    <w:sz w:val="24"/>
                    <w:szCs w:val="24"/>
                  </w:rPr>
                </w:rPrChange>
              </w:rPr>
              <w:t xml:space="preserve"> (</w:t>
            </w:r>
            <w:ins w:id="1776" w:author="NaYEeM" w:date="2019-11-19T23:23:00Z">
              <w:r w:rsidRPr="004E0D3F">
                <w:rPr>
                  <w:rFonts w:ascii="Times New Roman" w:hAnsi="Times New Roman" w:cs="Times New Roman"/>
                  <w:sz w:val="24"/>
                  <w:szCs w:val="24"/>
                </w:rPr>
                <w:t>43.80</w:t>
              </w:r>
            </w:ins>
            <w:del w:id="1777" w:author="NaYEeM" w:date="2019-11-19T23:23:00Z">
              <w:r w:rsidRPr="004E0D3F" w:rsidDel="00E30C7E">
                <w:rPr>
                  <w:rFonts w:ascii="Times New Roman" w:hAnsi="Times New Roman" w:cs="Times New Roman"/>
                  <w:sz w:val="24"/>
                  <w:szCs w:val="24"/>
                  <w:rPrChange w:id="1778" w:author="NaYEeM" w:date="2020-01-18T22:37:00Z">
                    <w:rPr>
                      <w:rFonts w:ascii="Times New Roman" w:hAnsi="Times New Roman" w:cs="Times New Roman"/>
                      <w:color w:val="000000"/>
                      <w:sz w:val="24"/>
                      <w:szCs w:val="24"/>
                    </w:rPr>
                  </w:rPrChange>
                </w:rPr>
                <w:delText>22.58</w:delText>
              </w:r>
            </w:del>
            <w:r w:rsidRPr="004E0D3F">
              <w:rPr>
                <w:rFonts w:ascii="Times New Roman" w:hAnsi="Times New Roman" w:cs="Times New Roman"/>
                <w:sz w:val="24"/>
                <w:szCs w:val="24"/>
                <w:rPrChange w:id="1779" w:author="NaYEeM" w:date="2020-01-18T22:37:00Z">
                  <w:rPr>
                    <w:rFonts w:ascii="Times New Roman" w:hAnsi="Times New Roman" w:cs="Times New Roman"/>
                    <w:color w:val="000000"/>
                    <w:sz w:val="24"/>
                    <w:szCs w:val="24"/>
                  </w:rPr>
                </w:rPrChange>
              </w:rPr>
              <w:t>)</w:t>
            </w:r>
          </w:p>
        </w:tc>
        <w:tc>
          <w:tcPr>
            <w:tcW w:w="2250" w:type="dxa"/>
            <w:tcPrChange w:id="1780" w:author="NaYEeM" w:date="2020-01-18T22:37:00Z">
              <w:tcPr>
                <w:tcW w:w="2161" w:type="dxa"/>
                <w:gridSpan w:val="3"/>
              </w:tcPr>
            </w:tcPrChange>
          </w:tcPr>
          <w:p w14:paraId="2A5C2E6A" w14:textId="77777777"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78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CB6C47" w:rsidRPr="004E0D3F" w14:paraId="7E8DADC6" w14:textId="77777777" w:rsidTr="004E0D3F">
        <w:trPr>
          <w:cnfStyle w:val="000000100000" w:firstRow="0" w:lastRow="0" w:firstColumn="0" w:lastColumn="0" w:oddVBand="0" w:evenVBand="0" w:oddHBand="1" w:evenHBand="0" w:firstRowFirstColumn="0" w:firstRowLastColumn="0" w:lastRowFirstColumn="0" w:lastRowLastColumn="0"/>
          <w:trPrChange w:id="1782"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783" w:author="NaYEeM" w:date="2020-01-18T22:37:00Z">
              <w:tcPr>
                <w:tcW w:w="2096" w:type="dxa"/>
              </w:tcPr>
            </w:tcPrChange>
          </w:tcPr>
          <w:p w14:paraId="593EC3B8" w14:textId="664DCE35" w:rsidR="00CB6C47" w:rsidRPr="00FC5C5F" w:rsidRDefault="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1784" w:author="NaYEeM" w:date="2020-01-18T22:44:00Z">
                  <w:rPr>
                    <w:rFonts w:ascii="Times New Roman" w:hAnsi="Times New Roman" w:cs="Times New Roman"/>
                    <w:b w:val="0"/>
                    <w:sz w:val="24"/>
                    <w:szCs w:val="24"/>
                  </w:rPr>
                </w:rPrChange>
              </w:rPr>
              <w:pPrChange w:id="1785"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commentRangeStart w:id="1786"/>
            <w:r w:rsidRPr="00FC5C5F">
              <w:rPr>
                <w:rFonts w:ascii="Times New Roman" w:hAnsi="Times New Roman" w:cs="Times New Roman"/>
                <w:b w:val="0"/>
                <w:bCs w:val="0"/>
                <w:sz w:val="24"/>
                <w:szCs w:val="24"/>
                <w:rPrChange w:id="1787" w:author="NaYEeM" w:date="2020-01-18T22:44:00Z">
                  <w:rPr>
                    <w:rFonts w:ascii="Times New Roman" w:hAnsi="Times New Roman" w:cs="Times New Roman"/>
                    <w:sz w:val="24"/>
                    <w:szCs w:val="24"/>
                  </w:rPr>
                </w:rPrChange>
              </w:rPr>
              <w:t>Others</w:t>
            </w:r>
            <w:commentRangeEnd w:id="1786"/>
            <w:r w:rsidRPr="00FC5C5F">
              <w:rPr>
                <w:rStyle w:val="CommentReference"/>
                <w:rFonts w:ascii="Times New Roman" w:hAnsi="Times New Roman" w:cs="Times New Roman"/>
                <w:b w:val="0"/>
                <w:bCs w:val="0"/>
                <w:noProof/>
                <w:sz w:val="24"/>
                <w:szCs w:val="24"/>
                <w:lang w:val="en-GB"/>
                <w:rPrChange w:id="1788" w:author="NaYEeM" w:date="2020-01-18T22:44:00Z">
                  <w:rPr>
                    <w:rStyle w:val="CommentReference"/>
                    <w:noProof/>
                    <w:lang w:val="en-GB"/>
                  </w:rPr>
                </w:rPrChange>
              </w:rPr>
              <w:commentReference w:id="1786"/>
            </w:r>
            <w:ins w:id="1789" w:author="Md Jamal Uddin" w:date="2019-05-22T15:48:00Z">
              <w:r w:rsidRPr="00FC5C5F">
                <w:rPr>
                  <w:rFonts w:ascii="Times New Roman" w:hAnsi="Times New Roman" w:cs="Times New Roman"/>
                  <w:b w:val="0"/>
                  <w:bCs w:val="0"/>
                  <w:sz w:val="24"/>
                  <w:szCs w:val="24"/>
                  <w:rPrChange w:id="1790" w:author="NaYEeM" w:date="2020-01-18T22:44:00Z">
                    <w:rPr>
                      <w:rFonts w:ascii="Times New Roman" w:hAnsi="Times New Roman" w:cs="Times New Roman"/>
                      <w:sz w:val="24"/>
                      <w:szCs w:val="24"/>
                    </w:rPr>
                  </w:rPrChange>
                </w:rPr>
                <w:t xml:space="preserve"> (</w:t>
              </w:r>
            </w:ins>
            <w:ins w:id="1791" w:author="NaYEeM" w:date="2019-06-28T00:25:00Z">
              <w:r w:rsidRPr="00FC5C5F">
                <w:rPr>
                  <w:rFonts w:ascii="Times New Roman" w:hAnsi="Times New Roman" w:cs="Times New Roman"/>
                  <w:b w:val="0"/>
                  <w:bCs w:val="0"/>
                  <w:sz w:val="24"/>
                  <w:szCs w:val="24"/>
                  <w:rPrChange w:id="1792" w:author="NaYEeM" w:date="2020-01-18T22:44:00Z">
                    <w:rPr/>
                  </w:rPrChange>
                </w:rPr>
                <w:t>L</w:t>
              </w:r>
            </w:ins>
            <w:ins w:id="1793" w:author="NaYEeM" w:date="2019-06-28T00:21:00Z">
              <w:r w:rsidRPr="00FC5C5F">
                <w:rPr>
                  <w:rFonts w:ascii="Times New Roman" w:hAnsi="Times New Roman" w:cs="Times New Roman"/>
                  <w:b w:val="0"/>
                  <w:bCs w:val="0"/>
                  <w:sz w:val="24"/>
                  <w:szCs w:val="24"/>
                  <w:rPrChange w:id="1794" w:author="NaYEeM" w:date="2020-01-18T22:44:00Z">
                    <w:rPr>
                      <w:rFonts w:ascii="Times New Roman" w:hAnsi="Times New Roman" w:cs="Times New Roman"/>
                      <w:sz w:val="24"/>
                      <w:szCs w:val="24"/>
                    </w:rPr>
                  </w:rPrChange>
                </w:rPr>
                <w:t>abor</w:t>
              </w:r>
            </w:ins>
            <w:ins w:id="1795" w:author="NaYEeM" w:date="2019-06-28T00:25:00Z">
              <w:r w:rsidRPr="00FC5C5F">
                <w:rPr>
                  <w:rFonts w:ascii="Times New Roman" w:hAnsi="Times New Roman" w:cs="Times New Roman"/>
                  <w:b w:val="0"/>
                  <w:bCs w:val="0"/>
                  <w:sz w:val="24"/>
                  <w:szCs w:val="24"/>
                  <w:rPrChange w:id="1796" w:author="NaYEeM" w:date="2020-01-18T22:44:00Z">
                    <w:rPr>
                      <w:rFonts w:ascii="Times New Roman" w:hAnsi="Times New Roman" w:cs="Times New Roman"/>
                      <w:sz w:val="24"/>
                      <w:szCs w:val="24"/>
                    </w:rPr>
                  </w:rPrChange>
                </w:rPr>
                <w:t>,</w:t>
              </w:r>
            </w:ins>
            <w:ins w:id="1797" w:author="NaYEeM" w:date="2019-06-28T00:20:00Z">
              <w:r w:rsidRPr="00FC5C5F">
                <w:rPr>
                  <w:rFonts w:ascii="Times New Roman" w:hAnsi="Times New Roman" w:cs="Times New Roman"/>
                  <w:b w:val="0"/>
                  <w:bCs w:val="0"/>
                  <w:sz w:val="24"/>
                  <w:szCs w:val="24"/>
                  <w:rPrChange w:id="1798" w:author="NaYEeM" w:date="2020-01-18T22:44:00Z">
                    <w:rPr>
                      <w:rFonts w:ascii="Times New Roman" w:hAnsi="Times New Roman" w:cs="Times New Roman"/>
                      <w:sz w:val="24"/>
                      <w:szCs w:val="24"/>
                    </w:rPr>
                  </w:rPrChange>
                </w:rPr>
                <w:t xml:space="preserve"> </w:t>
              </w:r>
            </w:ins>
            <w:ins w:id="1799" w:author="NaYEeM" w:date="2019-06-28T00:25:00Z">
              <w:r w:rsidRPr="00FC5C5F">
                <w:rPr>
                  <w:rFonts w:ascii="Times New Roman" w:hAnsi="Times New Roman" w:cs="Times New Roman"/>
                  <w:b w:val="0"/>
                  <w:bCs w:val="0"/>
                  <w:sz w:val="24"/>
                  <w:szCs w:val="24"/>
                  <w:rPrChange w:id="1800" w:author="NaYEeM" w:date="2020-01-18T22:44:00Z">
                    <w:rPr>
                      <w:rFonts w:ascii="Times New Roman" w:hAnsi="Times New Roman" w:cs="Times New Roman"/>
                      <w:sz w:val="24"/>
                      <w:szCs w:val="24"/>
                    </w:rPr>
                  </w:rPrChange>
                </w:rPr>
                <w:t>E</w:t>
              </w:r>
            </w:ins>
            <w:ins w:id="1801" w:author="NaYEeM" w:date="2019-06-28T00:20:00Z">
              <w:r w:rsidRPr="00FC5C5F">
                <w:rPr>
                  <w:rFonts w:ascii="Times New Roman" w:hAnsi="Times New Roman" w:cs="Times New Roman"/>
                  <w:b w:val="0"/>
                  <w:bCs w:val="0"/>
                  <w:sz w:val="24"/>
                  <w:szCs w:val="24"/>
                  <w:rPrChange w:id="1802" w:author="NaYEeM" w:date="2020-01-18T22:44:00Z">
                    <w:rPr>
                      <w:rFonts w:ascii="Times New Roman" w:hAnsi="Times New Roman" w:cs="Times New Roman"/>
                      <w:sz w:val="24"/>
                      <w:szCs w:val="24"/>
                    </w:rPr>
                  </w:rPrChange>
                </w:rPr>
                <w:t>ntrepreneur</w:t>
              </w:r>
            </w:ins>
            <w:ins w:id="1803" w:author="NaYEeM" w:date="2019-06-28T00:23:00Z">
              <w:r w:rsidRPr="00FC5C5F">
                <w:rPr>
                  <w:rFonts w:ascii="Times New Roman" w:hAnsi="Times New Roman" w:cs="Times New Roman"/>
                  <w:b w:val="0"/>
                  <w:bCs w:val="0"/>
                  <w:sz w:val="24"/>
                  <w:szCs w:val="24"/>
                  <w:rPrChange w:id="1804" w:author="NaYEeM" w:date="2020-01-18T22:44:00Z">
                    <w:rPr>
                      <w:rFonts w:ascii="Times New Roman" w:hAnsi="Times New Roman" w:cs="Times New Roman"/>
                      <w:sz w:val="24"/>
                      <w:szCs w:val="24"/>
                    </w:rPr>
                  </w:rPrChange>
                </w:rPr>
                <w:t>,</w:t>
              </w:r>
            </w:ins>
            <w:ins w:id="1805" w:author="NaYEeM" w:date="2019-06-28T00:25:00Z">
              <w:r w:rsidRPr="00FC5C5F">
                <w:rPr>
                  <w:rFonts w:ascii="Times New Roman" w:hAnsi="Times New Roman" w:cs="Times New Roman"/>
                  <w:b w:val="0"/>
                  <w:bCs w:val="0"/>
                  <w:sz w:val="24"/>
                  <w:szCs w:val="24"/>
                  <w:rPrChange w:id="1806" w:author="NaYEeM" w:date="2020-01-18T22:44:00Z">
                    <w:rPr>
                      <w:rFonts w:ascii="Times New Roman" w:hAnsi="Times New Roman" w:cs="Times New Roman"/>
                      <w:sz w:val="24"/>
                      <w:szCs w:val="24"/>
                    </w:rPr>
                  </w:rPrChange>
                </w:rPr>
                <w:t xml:space="preserve"> D</w:t>
              </w:r>
            </w:ins>
            <w:ins w:id="1807" w:author="NaYEeM" w:date="2019-06-28T00:22:00Z">
              <w:r w:rsidRPr="00FC5C5F">
                <w:rPr>
                  <w:rFonts w:ascii="Times New Roman" w:hAnsi="Times New Roman" w:cs="Times New Roman"/>
                  <w:b w:val="0"/>
                  <w:bCs w:val="0"/>
                  <w:sz w:val="24"/>
                  <w:szCs w:val="24"/>
                  <w:rPrChange w:id="1808" w:author="NaYEeM" w:date="2020-01-18T22:44:00Z">
                    <w:rPr>
                      <w:rFonts w:ascii="Times New Roman" w:hAnsi="Times New Roman" w:cs="Times New Roman"/>
                      <w:sz w:val="24"/>
                      <w:szCs w:val="24"/>
                    </w:rPr>
                  </w:rPrChange>
                </w:rPr>
                <w:t>river</w:t>
              </w:r>
            </w:ins>
            <w:ins w:id="1809" w:author="NaYEeM" w:date="2019-06-28T00:25:00Z">
              <w:r w:rsidRPr="00FC5C5F">
                <w:rPr>
                  <w:rFonts w:ascii="Times New Roman" w:hAnsi="Times New Roman" w:cs="Times New Roman"/>
                  <w:b w:val="0"/>
                  <w:bCs w:val="0"/>
                  <w:sz w:val="24"/>
                  <w:szCs w:val="24"/>
                  <w:rPrChange w:id="1810" w:author="NaYEeM" w:date="2020-01-18T22:44:00Z">
                    <w:rPr>
                      <w:rFonts w:ascii="Times New Roman" w:hAnsi="Times New Roman" w:cs="Times New Roman"/>
                      <w:sz w:val="24"/>
                      <w:szCs w:val="24"/>
                    </w:rPr>
                  </w:rPrChange>
                </w:rPr>
                <w:t xml:space="preserve">, </w:t>
              </w:r>
            </w:ins>
            <w:ins w:id="1811" w:author="NaYEeM" w:date="2019-06-28T00:22:00Z">
              <w:r w:rsidRPr="00FC5C5F">
                <w:rPr>
                  <w:rFonts w:ascii="Times New Roman" w:hAnsi="Times New Roman" w:cs="Times New Roman"/>
                  <w:b w:val="0"/>
                  <w:bCs w:val="0"/>
                  <w:sz w:val="24"/>
                  <w:szCs w:val="24"/>
                  <w:rPrChange w:id="1812" w:author="NaYEeM" w:date="2020-01-18T22:44:00Z">
                    <w:rPr>
                      <w:rFonts w:ascii="Times New Roman" w:hAnsi="Times New Roman" w:cs="Times New Roman"/>
                      <w:sz w:val="24"/>
                      <w:szCs w:val="24"/>
                    </w:rPr>
                  </w:rPrChange>
                </w:rPr>
                <w:t>etc.</w:t>
              </w:r>
            </w:ins>
            <w:ins w:id="1813" w:author="Md Jamal Uddin" w:date="2019-05-22T15:48:00Z">
              <w:r w:rsidRPr="00FC5C5F">
                <w:rPr>
                  <w:rFonts w:ascii="Times New Roman" w:hAnsi="Times New Roman" w:cs="Times New Roman"/>
                  <w:b w:val="0"/>
                  <w:bCs w:val="0"/>
                  <w:sz w:val="24"/>
                  <w:szCs w:val="24"/>
                  <w:rPrChange w:id="1814" w:author="NaYEeM" w:date="2020-01-18T22:44:00Z">
                    <w:rPr>
                      <w:rFonts w:ascii="Times New Roman" w:hAnsi="Times New Roman" w:cs="Times New Roman"/>
                      <w:sz w:val="24"/>
                      <w:szCs w:val="24"/>
                    </w:rPr>
                  </w:rPrChange>
                </w:rPr>
                <w:t>)</w:t>
              </w:r>
            </w:ins>
          </w:p>
        </w:tc>
        <w:tc>
          <w:tcPr>
            <w:tcW w:w="2070" w:type="dxa"/>
            <w:tcPrChange w:id="1815" w:author="NaYEeM" w:date="2020-01-18T22:37:00Z">
              <w:tcPr>
                <w:tcW w:w="1552" w:type="dxa"/>
                <w:gridSpan w:val="2"/>
              </w:tcPr>
            </w:tcPrChange>
          </w:tcPr>
          <w:p w14:paraId="57E75EBB" w14:textId="6201CD5A"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1816" w:author="NaYEeM" w:date="2020-01-18T22:37:00Z">
                  <w:rPr>
                    <w:rFonts w:ascii="Times New Roman" w:hAnsi="Times New Roman" w:cs="Times New Roman"/>
                    <w:color w:val="000000"/>
                    <w:sz w:val="24"/>
                    <w:szCs w:val="24"/>
                  </w:rPr>
                </w:rPrChange>
              </w:rPr>
              <w:pPrChange w:id="1817"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818" w:author="NaYEeM" w:date="2019-11-19T23:27:00Z">
              <w:r w:rsidRPr="004E0D3F">
                <w:rPr>
                  <w:rFonts w:ascii="Times New Roman" w:hAnsi="Times New Roman" w:cs="Times New Roman"/>
                  <w:sz w:val="24"/>
                  <w:szCs w:val="24"/>
                </w:rPr>
                <w:t>216</w:t>
              </w:r>
            </w:ins>
            <w:del w:id="1819" w:author="NaYEeM" w:date="2019-11-19T23:27:00Z">
              <w:r w:rsidRPr="004E0D3F" w:rsidDel="00033BE3">
                <w:rPr>
                  <w:rFonts w:ascii="Times New Roman" w:hAnsi="Times New Roman" w:cs="Times New Roman"/>
                  <w:sz w:val="24"/>
                  <w:szCs w:val="24"/>
                  <w:rPrChange w:id="1820" w:author="NaYEeM" w:date="2020-01-18T22:37:00Z">
                    <w:rPr>
                      <w:rFonts w:ascii="Times New Roman" w:hAnsi="Times New Roman" w:cs="Times New Roman"/>
                      <w:color w:val="000000"/>
                      <w:sz w:val="24"/>
                      <w:szCs w:val="24"/>
                    </w:rPr>
                  </w:rPrChange>
                </w:rPr>
                <w:delText>220</w:delText>
              </w:r>
            </w:del>
            <w:r w:rsidRPr="004E0D3F">
              <w:rPr>
                <w:rFonts w:ascii="Times New Roman" w:hAnsi="Times New Roman" w:cs="Times New Roman"/>
                <w:sz w:val="24"/>
                <w:szCs w:val="24"/>
                <w:rPrChange w:id="1821" w:author="NaYEeM" w:date="2020-01-18T22:37:00Z">
                  <w:rPr>
                    <w:rFonts w:ascii="Times New Roman" w:hAnsi="Times New Roman" w:cs="Times New Roman"/>
                    <w:color w:val="000000"/>
                    <w:sz w:val="24"/>
                    <w:szCs w:val="24"/>
                  </w:rPr>
                </w:rPrChange>
              </w:rPr>
              <w:t xml:space="preserve"> (</w:t>
            </w:r>
            <w:ins w:id="1822" w:author="NaYEeM" w:date="2019-11-19T23:28:00Z">
              <w:r w:rsidRPr="004E0D3F">
                <w:rPr>
                  <w:rFonts w:ascii="Times New Roman" w:hAnsi="Times New Roman" w:cs="Times New Roman"/>
                  <w:sz w:val="24"/>
                  <w:szCs w:val="24"/>
                </w:rPr>
                <w:t>54.73</w:t>
              </w:r>
            </w:ins>
            <w:del w:id="1823" w:author="NaYEeM" w:date="2019-11-19T23:27:00Z">
              <w:r w:rsidRPr="004E0D3F" w:rsidDel="00033BE3">
                <w:rPr>
                  <w:rFonts w:ascii="Times New Roman" w:hAnsi="Times New Roman" w:cs="Times New Roman"/>
                  <w:sz w:val="24"/>
                  <w:szCs w:val="24"/>
                  <w:rPrChange w:id="1824" w:author="NaYEeM" w:date="2020-01-18T22:37:00Z">
                    <w:rPr>
                      <w:rFonts w:ascii="Times New Roman" w:hAnsi="Times New Roman" w:cs="Times New Roman"/>
                      <w:color w:val="000000"/>
                      <w:sz w:val="24"/>
                      <w:szCs w:val="24"/>
                    </w:rPr>
                  </w:rPrChange>
                </w:rPr>
                <w:delText>56.57</w:delText>
              </w:r>
            </w:del>
            <w:r w:rsidRPr="004E0D3F">
              <w:rPr>
                <w:rFonts w:ascii="Times New Roman" w:hAnsi="Times New Roman" w:cs="Times New Roman"/>
                <w:sz w:val="24"/>
                <w:szCs w:val="24"/>
                <w:rPrChange w:id="1825" w:author="NaYEeM" w:date="2020-01-18T22:37:00Z">
                  <w:rPr>
                    <w:rFonts w:ascii="Times New Roman" w:hAnsi="Times New Roman" w:cs="Times New Roman"/>
                    <w:color w:val="000000"/>
                    <w:sz w:val="24"/>
                    <w:szCs w:val="24"/>
                  </w:rPr>
                </w:rPrChange>
              </w:rPr>
              <w:t>)</w:t>
            </w:r>
          </w:p>
        </w:tc>
        <w:tc>
          <w:tcPr>
            <w:tcW w:w="2250" w:type="dxa"/>
            <w:tcPrChange w:id="1826" w:author="NaYEeM" w:date="2020-01-18T22:37:00Z">
              <w:tcPr>
                <w:tcW w:w="1745" w:type="dxa"/>
                <w:gridSpan w:val="3"/>
              </w:tcPr>
            </w:tcPrChange>
          </w:tcPr>
          <w:p w14:paraId="622A138F" w14:textId="248B61B8"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1827" w:author="NaYEeM" w:date="2020-01-18T22:37:00Z">
                  <w:rPr>
                    <w:rFonts w:ascii="Times New Roman" w:hAnsi="Times New Roman" w:cs="Times New Roman"/>
                    <w:color w:val="000000"/>
                    <w:sz w:val="24"/>
                    <w:szCs w:val="24"/>
                  </w:rPr>
                </w:rPrChange>
              </w:rPr>
              <w:pPrChange w:id="1828"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829" w:author="NaYEeM" w:date="2019-11-19T23:28:00Z">
              <w:r w:rsidRPr="004E0D3F">
                <w:rPr>
                  <w:rFonts w:ascii="Times New Roman" w:hAnsi="Times New Roman" w:cs="Times New Roman"/>
                  <w:sz w:val="24"/>
                  <w:szCs w:val="24"/>
                </w:rPr>
                <w:t>144</w:t>
              </w:r>
            </w:ins>
            <w:del w:id="1830" w:author="NaYEeM" w:date="2019-11-19T23:28:00Z">
              <w:r w:rsidRPr="004E0D3F" w:rsidDel="00033BE3">
                <w:rPr>
                  <w:rFonts w:ascii="Times New Roman" w:hAnsi="Times New Roman" w:cs="Times New Roman"/>
                  <w:sz w:val="24"/>
                  <w:szCs w:val="24"/>
                  <w:rPrChange w:id="1831" w:author="NaYEeM" w:date="2020-01-18T22:37:00Z">
                    <w:rPr>
                      <w:rFonts w:ascii="Times New Roman" w:hAnsi="Times New Roman" w:cs="Times New Roman"/>
                      <w:color w:val="000000"/>
                      <w:sz w:val="24"/>
                      <w:szCs w:val="24"/>
                    </w:rPr>
                  </w:rPrChange>
                </w:rPr>
                <w:delText>207</w:delText>
              </w:r>
            </w:del>
            <w:r w:rsidRPr="004E0D3F">
              <w:rPr>
                <w:rFonts w:ascii="Times New Roman" w:hAnsi="Times New Roman" w:cs="Times New Roman"/>
                <w:sz w:val="24"/>
                <w:szCs w:val="24"/>
                <w:rPrChange w:id="1832" w:author="NaYEeM" w:date="2020-01-18T22:37:00Z">
                  <w:rPr>
                    <w:rFonts w:ascii="Times New Roman" w:hAnsi="Times New Roman" w:cs="Times New Roman"/>
                    <w:color w:val="000000"/>
                    <w:sz w:val="24"/>
                    <w:szCs w:val="24"/>
                  </w:rPr>
                </w:rPrChange>
              </w:rPr>
              <w:t xml:space="preserve"> (</w:t>
            </w:r>
            <w:ins w:id="1833" w:author="NaYEeM" w:date="2019-11-19T23:28:00Z">
              <w:r w:rsidRPr="004E0D3F">
                <w:rPr>
                  <w:rFonts w:ascii="Times New Roman" w:hAnsi="Times New Roman" w:cs="Times New Roman"/>
                  <w:sz w:val="24"/>
                  <w:szCs w:val="24"/>
                </w:rPr>
                <w:t>45.27</w:t>
              </w:r>
            </w:ins>
            <w:del w:id="1834" w:author="NaYEeM" w:date="2019-11-19T23:28:00Z">
              <w:r w:rsidRPr="004E0D3F" w:rsidDel="00033BE3">
                <w:rPr>
                  <w:rFonts w:ascii="Times New Roman" w:hAnsi="Times New Roman" w:cs="Times New Roman"/>
                  <w:sz w:val="24"/>
                  <w:szCs w:val="24"/>
                  <w:rPrChange w:id="1835" w:author="NaYEeM" w:date="2020-01-18T22:37:00Z">
                    <w:rPr>
                      <w:rFonts w:ascii="Times New Roman" w:hAnsi="Times New Roman" w:cs="Times New Roman"/>
                      <w:color w:val="000000"/>
                      <w:sz w:val="24"/>
                      <w:szCs w:val="24"/>
                    </w:rPr>
                  </w:rPrChange>
                </w:rPr>
                <w:delText>58.73</w:delText>
              </w:r>
            </w:del>
            <w:r w:rsidRPr="004E0D3F">
              <w:rPr>
                <w:rFonts w:ascii="Times New Roman" w:hAnsi="Times New Roman" w:cs="Times New Roman"/>
                <w:sz w:val="24"/>
                <w:szCs w:val="24"/>
                <w:rPrChange w:id="1836" w:author="NaYEeM" w:date="2020-01-18T22:37:00Z">
                  <w:rPr>
                    <w:rFonts w:ascii="Times New Roman" w:hAnsi="Times New Roman" w:cs="Times New Roman"/>
                    <w:color w:val="000000"/>
                    <w:sz w:val="24"/>
                    <w:szCs w:val="24"/>
                  </w:rPr>
                </w:rPrChange>
              </w:rPr>
              <w:t>)</w:t>
            </w:r>
          </w:p>
        </w:tc>
        <w:tc>
          <w:tcPr>
            <w:tcW w:w="2250" w:type="dxa"/>
            <w:tcPrChange w:id="1837" w:author="NaYEeM" w:date="2020-01-18T22:37:00Z">
              <w:tcPr>
                <w:tcW w:w="2161" w:type="dxa"/>
                <w:gridSpan w:val="3"/>
              </w:tcPr>
            </w:tcPrChange>
          </w:tcPr>
          <w:p w14:paraId="5E6C5F37" w14:textId="77777777"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838"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CB6C47" w:rsidRPr="004E0D3F" w14:paraId="5FF198D8" w14:textId="4257A527" w:rsidTr="004E0D3F">
        <w:trPr>
          <w:trPrChange w:id="1839" w:author="NaYEeM" w:date="2020-01-18T22:37:00Z">
            <w:trPr>
              <w:gridAfter w:val="0"/>
              <w:wAfter w:w="7" w:type="dxa"/>
            </w:trPr>
          </w:trPrChange>
        </w:trPr>
        <w:tc>
          <w:tcPr>
            <w:cnfStyle w:val="001000000000" w:firstRow="0" w:lastRow="0" w:firstColumn="1" w:lastColumn="0" w:oddVBand="0" w:evenVBand="0" w:oddHBand="0" w:evenHBand="0" w:firstRowFirstColumn="0" w:firstRowLastColumn="0" w:lastRowFirstColumn="0" w:lastRowLastColumn="0"/>
            <w:tcW w:w="7105" w:type="dxa"/>
            <w:gridSpan w:val="3"/>
            <w:tcPrChange w:id="1840" w:author="NaYEeM" w:date="2020-01-18T22:37:00Z">
              <w:tcPr>
                <w:tcW w:w="5386" w:type="dxa"/>
                <w:gridSpan w:val="5"/>
              </w:tcPr>
            </w:tcPrChange>
          </w:tcPr>
          <w:p w14:paraId="176D8770" w14:textId="38C15613" w:rsidR="00CB6C47" w:rsidRPr="004E0D3F" w:rsidRDefault="00CB6C47" w:rsidP="00CB6C47">
            <w:pPr>
              <w:jc w:val="both"/>
              <w:rPr>
                <w:rFonts w:ascii="Times New Roman" w:hAnsi="Times New Roman" w:cs="Times New Roman"/>
                <w:bCs w:val="0"/>
                <w:sz w:val="24"/>
                <w:szCs w:val="24"/>
              </w:rPr>
            </w:pPr>
            <w:r w:rsidRPr="004E0D3F">
              <w:rPr>
                <w:rFonts w:ascii="Times New Roman" w:hAnsi="Times New Roman" w:cs="Times New Roman"/>
                <w:sz w:val="24"/>
                <w:szCs w:val="24"/>
              </w:rPr>
              <w:t>Religion</w:t>
            </w:r>
          </w:p>
        </w:tc>
        <w:tc>
          <w:tcPr>
            <w:tcW w:w="2250" w:type="dxa"/>
            <w:tcPrChange w:id="1841" w:author="NaYEeM" w:date="2020-01-18T22:37:00Z">
              <w:tcPr>
                <w:tcW w:w="2161" w:type="dxa"/>
                <w:gridSpan w:val="3"/>
              </w:tcPr>
            </w:tcPrChange>
          </w:tcPr>
          <w:p w14:paraId="3767B2F8" w14:textId="77777777" w:rsidR="00CB6C47" w:rsidRPr="004E0D3F" w:rsidRDefault="00CB6C47" w:rsidP="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r w:rsidR="00CB6C47" w:rsidRPr="004E0D3F" w14:paraId="702E7FCC" w14:textId="77777777" w:rsidTr="004E0D3F">
        <w:trPr>
          <w:cnfStyle w:val="000000100000" w:firstRow="0" w:lastRow="0" w:firstColumn="0" w:lastColumn="0" w:oddVBand="0" w:evenVBand="0" w:oddHBand="1" w:evenHBand="0" w:firstRowFirstColumn="0" w:firstRowLastColumn="0" w:lastRowFirstColumn="0" w:lastRowLastColumn="0"/>
          <w:trPrChange w:id="1842"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843" w:author="NaYEeM" w:date="2020-01-18T22:37:00Z">
              <w:tcPr>
                <w:tcW w:w="2096" w:type="dxa"/>
              </w:tcPr>
            </w:tcPrChange>
          </w:tcPr>
          <w:p w14:paraId="52818968" w14:textId="565FCD33" w:rsidR="00CB6C47" w:rsidRPr="00FC5C5F" w:rsidRDefault="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1844" w:author="NaYEeM" w:date="2020-01-18T22:44:00Z">
                  <w:rPr>
                    <w:rFonts w:ascii="Times New Roman" w:hAnsi="Times New Roman" w:cs="Times New Roman"/>
                    <w:bCs w:val="0"/>
                    <w:sz w:val="24"/>
                    <w:szCs w:val="24"/>
                  </w:rPr>
                </w:rPrChange>
              </w:rPr>
              <w:pPrChange w:id="1845"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1846" w:author="NaYEeM" w:date="2020-01-18T22:44:00Z">
                  <w:rPr>
                    <w:rFonts w:ascii="Times New Roman" w:hAnsi="Times New Roman" w:cs="Times New Roman"/>
                    <w:sz w:val="24"/>
                    <w:szCs w:val="24"/>
                  </w:rPr>
                </w:rPrChange>
              </w:rPr>
              <w:t>Islam</w:t>
            </w:r>
          </w:p>
        </w:tc>
        <w:tc>
          <w:tcPr>
            <w:tcW w:w="2070" w:type="dxa"/>
            <w:tcPrChange w:id="1847" w:author="NaYEeM" w:date="2020-01-18T22:37:00Z">
              <w:tcPr>
                <w:tcW w:w="1552" w:type="dxa"/>
                <w:gridSpan w:val="2"/>
              </w:tcPr>
            </w:tcPrChange>
          </w:tcPr>
          <w:p w14:paraId="4E814D0C" w14:textId="43CB8874"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848"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r w:rsidRPr="004E0D3F">
              <w:rPr>
                <w:rFonts w:ascii="Times New Roman" w:hAnsi="Times New Roman" w:cs="Times New Roman"/>
                <w:sz w:val="24"/>
                <w:szCs w:val="24"/>
              </w:rPr>
              <w:t>3</w:t>
            </w:r>
            <w:ins w:id="1849" w:author="NaYEeM" w:date="2019-11-20T01:39:00Z">
              <w:r w:rsidRPr="004E0D3F">
                <w:rPr>
                  <w:rFonts w:ascii="Times New Roman" w:hAnsi="Times New Roman" w:cs="Times New Roman"/>
                  <w:sz w:val="24"/>
                  <w:szCs w:val="24"/>
                </w:rPr>
                <w:t>4</w:t>
              </w:r>
            </w:ins>
            <w:del w:id="1850" w:author="NaYEeM" w:date="2019-11-20T01:39:00Z">
              <w:r w:rsidRPr="004E0D3F" w:rsidDel="00575409">
                <w:rPr>
                  <w:rFonts w:ascii="Times New Roman" w:hAnsi="Times New Roman" w:cs="Times New Roman"/>
                  <w:sz w:val="24"/>
                  <w:szCs w:val="24"/>
                </w:rPr>
                <w:delText>5</w:delText>
              </w:r>
            </w:del>
            <w:r w:rsidRPr="004E0D3F">
              <w:rPr>
                <w:rFonts w:ascii="Times New Roman" w:hAnsi="Times New Roman" w:cs="Times New Roman"/>
                <w:sz w:val="24"/>
                <w:szCs w:val="24"/>
              </w:rPr>
              <w:t>2 (</w:t>
            </w:r>
            <w:ins w:id="1851" w:author="NaYEeM" w:date="2019-11-20T01:40:00Z">
              <w:r w:rsidRPr="004E0D3F">
                <w:rPr>
                  <w:rFonts w:ascii="Times New Roman" w:hAnsi="Times New Roman" w:cs="Times New Roman"/>
                  <w:sz w:val="24"/>
                  <w:szCs w:val="24"/>
                </w:rPr>
                <w:t>54.73</w:t>
              </w:r>
            </w:ins>
            <w:del w:id="1852" w:author="NaYEeM" w:date="2019-11-20T01:40:00Z">
              <w:r w:rsidRPr="004E0D3F" w:rsidDel="00575409">
                <w:rPr>
                  <w:rFonts w:ascii="Times New Roman" w:hAnsi="Times New Roman" w:cs="Times New Roman"/>
                  <w:sz w:val="24"/>
                  <w:szCs w:val="24"/>
                </w:rPr>
                <w:delText>91.03</w:delText>
              </w:r>
            </w:del>
            <w:r w:rsidRPr="004E0D3F">
              <w:rPr>
                <w:rFonts w:ascii="Times New Roman" w:hAnsi="Times New Roman" w:cs="Times New Roman"/>
                <w:sz w:val="24"/>
                <w:szCs w:val="24"/>
              </w:rPr>
              <w:t>)</w:t>
            </w:r>
          </w:p>
        </w:tc>
        <w:tc>
          <w:tcPr>
            <w:tcW w:w="2250" w:type="dxa"/>
            <w:tcPrChange w:id="1853" w:author="NaYEeM" w:date="2020-01-18T22:37:00Z">
              <w:tcPr>
                <w:tcW w:w="1745" w:type="dxa"/>
                <w:gridSpan w:val="3"/>
              </w:tcPr>
            </w:tcPrChange>
          </w:tcPr>
          <w:p w14:paraId="51759F46" w14:textId="44FCE222"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854"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855" w:author="NaYEeM" w:date="2019-11-20T01:40:00Z">
              <w:r w:rsidRPr="004E0D3F">
                <w:rPr>
                  <w:rFonts w:ascii="Times New Roman" w:hAnsi="Times New Roman" w:cs="Times New Roman"/>
                  <w:sz w:val="24"/>
                  <w:szCs w:val="24"/>
                </w:rPr>
                <w:t>244</w:t>
              </w:r>
            </w:ins>
            <w:del w:id="1856" w:author="NaYEeM" w:date="2019-11-20T01:40:00Z">
              <w:r w:rsidRPr="004E0D3F" w:rsidDel="00575409">
                <w:rPr>
                  <w:rFonts w:ascii="Times New Roman" w:hAnsi="Times New Roman" w:cs="Times New Roman"/>
                  <w:sz w:val="24"/>
                  <w:szCs w:val="24"/>
                </w:rPr>
                <w:delText>357</w:delText>
              </w:r>
            </w:del>
            <w:r w:rsidRPr="004E0D3F">
              <w:rPr>
                <w:rFonts w:ascii="Times New Roman" w:hAnsi="Times New Roman" w:cs="Times New Roman"/>
                <w:sz w:val="24"/>
                <w:szCs w:val="24"/>
              </w:rPr>
              <w:t xml:space="preserve"> (</w:t>
            </w:r>
            <w:ins w:id="1857" w:author="NaYEeM" w:date="2019-11-20T01:40:00Z">
              <w:r w:rsidRPr="004E0D3F">
                <w:rPr>
                  <w:rFonts w:ascii="Times New Roman" w:hAnsi="Times New Roman" w:cs="Times New Roman"/>
                  <w:sz w:val="24"/>
                  <w:szCs w:val="24"/>
                </w:rPr>
                <w:t>45.27</w:t>
              </w:r>
            </w:ins>
            <w:del w:id="1858" w:author="NaYEeM" w:date="2019-11-20T01:40:00Z">
              <w:r w:rsidRPr="004E0D3F" w:rsidDel="00575409">
                <w:rPr>
                  <w:rFonts w:ascii="Times New Roman" w:hAnsi="Times New Roman" w:cs="Times New Roman"/>
                  <w:sz w:val="24"/>
                  <w:szCs w:val="24"/>
                </w:rPr>
                <w:delText>94.46</w:delText>
              </w:r>
            </w:del>
            <w:r w:rsidRPr="004E0D3F">
              <w:rPr>
                <w:rFonts w:ascii="Times New Roman" w:hAnsi="Times New Roman" w:cs="Times New Roman"/>
                <w:sz w:val="24"/>
                <w:szCs w:val="24"/>
              </w:rPr>
              <w:t>)</w:t>
            </w:r>
          </w:p>
        </w:tc>
        <w:tc>
          <w:tcPr>
            <w:tcW w:w="2250" w:type="dxa"/>
            <w:tcPrChange w:id="1859" w:author="NaYEeM" w:date="2020-01-18T22:37:00Z">
              <w:tcPr>
                <w:tcW w:w="2161" w:type="dxa"/>
                <w:gridSpan w:val="3"/>
              </w:tcPr>
            </w:tcPrChange>
          </w:tcPr>
          <w:p w14:paraId="560A9CCE" w14:textId="44AC1C3F"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860"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1861" w:author="NaYEeM" w:date="2019-11-20T01:39:00Z">
              <w:r w:rsidRPr="004E0D3F" w:rsidDel="00575409">
                <w:rPr>
                  <w:rFonts w:ascii="Times New Roman" w:hAnsi="Times New Roman" w:cs="Times New Roman"/>
                  <w:sz w:val="24"/>
                  <w:szCs w:val="24"/>
                </w:rPr>
                <w:delText>0.1956</w:delText>
              </w:r>
            </w:del>
            <w:ins w:id="1862" w:author="NaYEeM" w:date="2019-11-20T01:39:00Z">
              <w:r w:rsidRPr="004E0D3F">
                <w:rPr>
                  <w:rFonts w:ascii="Times New Roman" w:hAnsi="Times New Roman" w:cs="Times New Roman"/>
                  <w:sz w:val="24"/>
                  <w:szCs w:val="24"/>
                </w:rPr>
                <w:t>0.438</w:t>
              </w:r>
            </w:ins>
          </w:p>
        </w:tc>
      </w:tr>
      <w:tr w:rsidR="00CB6C47" w:rsidRPr="004E0D3F" w14:paraId="0760250F" w14:textId="77777777" w:rsidTr="004E0D3F">
        <w:trPr>
          <w:trPrChange w:id="1863"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864" w:author="NaYEeM" w:date="2020-01-18T22:37:00Z">
              <w:tcPr>
                <w:tcW w:w="2096" w:type="dxa"/>
              </w:tcPr>
            </w:tcPrChange>
          </w:tcPr>
          <w:p w14:paraId="42E9A3B4" w14:textId="2352AB34" w:rsidR="00CB6C47" w:rsidRPr="00FC5C5F" w:rsidRDefault="00CB6C47">
            <w:pPr>
              <w:jc w:val="both"/>
              <w:rPr>
                <w:rFonts w:ascii="Times New Roman" w:hAnsi="Times New Roman" w:cs="Times New Roman"/>
                <w:b w:val="0"/>
                <w:bCs w:val="0"/>
                <w:sz w:val="24"/>
                <w:szCs w:val="24"/>
                <w:rPrChange w:id="1865" w:author="NaYEeM" w:date="2020-01-18T22:44:00Z">
                  <w:rPr>
                    <w:rFonts w:ascii="Times New Roman" w:hAnsi="Times New Roman" w:cs="Times New Roman"/>
                    <w:b w:val="0"/>
                    <w:sz w:val="24"/>
                    <w:szCs w:val="24"/>
                  </w:rPr>
                </w:rPrChange>
              </w:rPr>
              <w:pPrChange w:id="1866" w:author="NaYEeM" w:date="2019-07-09T12:49:00Z">
                <w:pPr>
                  <w:jc w:val="center"/>
                </w:pPr>
              </w:pPrChange>
            </w:pPr>
            <w:r w:rsidRPr="00FC5C5F">
              <w:rPr>
                <w:rFonts w:ascii="Times New Roman" w:hAnsi="Times New Roman" w:cs="Times New Roman"/>
                <w:b w:val="0"/>
                <w:bCs w:val="0"/>
                <w:sz w:val="24"/>
                <w:szCs w:val="24"/>
                <w:rPrChange w:id="1867" w:author="NaYEeM" w:date="2020-01-18T22:44:00Z">
                  <w:rPr>
                    <w:rFonts w:ascii="Times New Roman" w:hAnsi="Times New Roman" w:cs="Times New Roman"/>
                    <w:sz w:val="24"/>
                    <w:szCs w:val="24"/>
                  </w:rPr>
                </w:rPrChange>
              </w:rPr>
              <w:t>Others</w:t>
            </w:r>
            <w:ins w:id="1868" w:author="Md Jamal Uddin" w:date="2019-05-22T15:49:00Z">
              <w:r w:rsidRPr="00FC5C5F">
                <w:rPr>
                  <w:rFonts w:ascii="Times New Roman" w:hAnsi="Times New Roman" w:cs="Times New Roman"/>
                  <w:b w:val="0"/>
                  <w:bCs w:val="0"/>
                  <w:sz w:val="24"/>
                  <w:szCs w:val="24"/>
                  <w:rPrChange w:id="1869" w:author="NaYEeM" w:date="2020-01-18T22:44:00Z">
                    <w:rPr>
                      <w:rFonts w:ascii="Times New Roman" w:hAnsi="Times New Roman" w:cs="Times New Roman"/>
                      <w:sz w:val="24"/>
                      <w:szCs w:val="24"/>
                    </w:rPr>
                  </w:rPrChange>
                </w:rPr>
                <w:t xml:space="preserve"> (</w:t>
              </w:r>
            </w:ins>
            <w:ins w:id="1870" w:author="NaYEeM" w:date="2019-06-28T00:24:00Z">
              <w:r w:rsidRPr="00FC5C5F">
                <w:rPr>
                  <w:rFonts w:ascii="Times New Roman" w:hAnsi="Times New Roman" w:cs="Times New Roman"/>
                  <w:b w:val="0"/>
                  <w:bCs w:val="0"/>
                  <w:sz w:val="24"/>
                  <w:szCs w:val="24"/>
                  <w:rPrChange w:id="1871" w:author="NaYEeM" w:date="2020-01-18T22:44:00Z">
                    <w:rPr>
                      <w:rFonts w:ascii="Times New Roman" w:hAnsi="Times New Roman" w:cs="Times New Roman"/>
                      <w:sz w:val="24"/>
                      <w:szCs w:val="24"/>
                    </w:rPr>
                  </w:rPrChange>
                </w:rPr>
                <w:t xml:space="preserve">Hinduism and </w:t>
              </w:r>
            </w:ins>
            <w:ins w:id="1872" w:author="NaYEeM" w:date="2019-06-28T00:25:00Z">
              <w:r w:rsidRPr="00FC5C5F">
                <w:rPr>
                  <w:rFonts w:ascii="Times New Roman" w:hAnsi="Times New Roman" w:cs="Times New Roman"/>
                  <w:b w:val="0"/>
                  <w:bCs w:val="0"/>
                  <w:sz w:val="24"/>
                  <w:szCs w:val="24"/>
                  <w:rPrChange w:id="1873" w:author="NaYEeM" w:date="2020-01-18T22:44:00Z">
                    <w:rPr>
                      <w:rFonts w:ascii="Times New Roman" w:hAnsi="Times New Roman" w:cs="Times New Roman"/>
                      <w:sz w:val="24"/>
                      <w:szCs w:val="24"/>
                    </w:rPr>
                  </w:rPrChange>
                </w:rPr>
                <w:t>Buddhism</w:t>
              </w:r>
            </w:ins>
            <w:ins w:id="1874" w:author="Md Jamal Uddin" w:date="2019-05-22T15:49:00Z">
              <w:del w:id="1875" w:author="NaYEeM" w:date="2019-06-28T00:23:00Z">
                <w:r w:rsidRPr="00FC5C5F" w:rsidDel="00762DEE">
                  <w:rPr>
                    <w:rFonts w:ascii="Times New Roman" w:hAnsi="Times New Roman" w:cs="Times New Roman"/>
                    <w:b w:val="0"/>
                    <w:bCs w:val="0"/>
                    <w:sz w:val="24"/>
                    <w:szCs w:val="24"/>
                    <w:rPrChange w:id="1876" w:author="NaYEeM" w:date="2020-01-18T22:44:00Z">
                      <w:rPr>
                        <w:rFonts w:ascii="Times New Roman" w:hAnsi="Times New Roman" w:cs="Times New Roman"/>
                        <w:sz w:val="24"/>
                        <w:szCs w:val="24"/>
                      </w:rPr>
                    </w:rPrChange>
                  </w:rPr>
                  <w:delText>??</w:delText>
                </w:r>
              </w:del>
              <w:r w:rsidRPr="00FC5C5F">
                <w:rPr>
                  <w:rFonts w:ascii="Times New Roman" w:hAnsi="Times New Roman" w:cs="Times New Roman"/>
                  <w:b w:val="0"/>
                  <w:bCs w:val="0"/>
                  <w:sz w:val="24"/>
                  <w:szCs w:val="24"/>
                  <w:rPrChange w:id="1877" w:author="NaYEeM" w:date="2020-01-18T22:44:00Z">
                    <w:rPr>
                      <w:rFonts w:ascii="Times New Roman" w:hAnsi="Times New Roman" w:cs="Times New Roman"/>
                      <w:sz w:val="24"/>
                      <w:szCs w:val="24"/>
                    </w:rPr>
                  </w:rPrChange>
                </w:rPr>
                <w:t>)</w:t>
              </w:r>
            </w:ins>
          </w:p>
        </w:tc>
        <w:tc>
          <w:tcPr>
            <w:tcW w:w="2070" w:type="dxa"/>
            <w:tcPrChange w:id="1878" w:author="NaYEeM" w:date="2020-01-18T22:37:00Z">
              <w:tcPr>
                <w:tcW w:w="1552" w:type="dxa"/>
                <w:gridSpan w:val="2"/>
              </w:tcPr>
            </w:tcPrChange>
          </w:tcPr>
          <w:p w14:paraId="183A0E21" w14:textId="2EC3BDA9"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1879" w:author="NaYEeM" w:date="2020-01-18T22:37:00Z">
                  <w:rPr>
                    <w:rFonts w:ascii="Times New Roman" w:hAnsi="Times New Roman" w:cs="Times New Roman"/>
                    <w:color w:val="000000"/>
                    <w:sz w:val="24"/>
                    <w:szCs w:val="24"/>
                  </w:rPr>
                </w:rPrChange>
              </w:rPr>
              <w:pPrChange w:id="188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881" w:author="NaYEeM" w:date="2019-11-20T01:40:00Z">
              <w:r w:rsidRPr="004E0D3F">
                <w:rPr>
                  <w:rFonts w:ascii="Times New Roman" w:hAnsi="Times New Roman" w:cs="Times New Roman"/>
                  <w:sz w:val="24"/>
                  <w:szCs w:val="24"/>
                </w:rPr>
                <w:t>33</w:t>
              </w:r>
            </w:ins>
            <w:del w:id="1882" w:author="NaYEeM" w:date="2019-11-20T01:40:00Z">
              <w:r w:rsidRPr="004E0D3F" w:rsidDel="00575409">
                <w:rPr>
                  <w:rFonts w:ascii="Times New Roman" w:hAnsi="Times New Roman" w:cs="Times New Roman"/>
                  <w:sz w:val="24"/>
                  <w:szCs w:val="24"/>
                  <w:rPrChange w:id="1883" w:author="NaYEeM" w:date="2020-01-18T22:37:00Z">
                    <w:rPr>
                      <w:rFonts w:ascii="Times New Roman" w:hAnsi="Times New Roman" w:cs="Times New Roman"/>
                      <w:color w:val="000000"/>
                      <w:sz w:val="24"/>
                      <w:szCs w:val="24"/>
                    </w:rPr>
                  </w:rPrChange>
                </w:rPr>
                <w:delText>35</w:delText>
              </w:r>
            </w:del>
            <w:r w:rsidRPr="004E0D3F">
              <w:rPr>
                <w:rFonts w:ascii="Times New Roman" w:hAnsi="Times New Roman" w:cs="Times New Roman"/>
                <w:sz w:val="24"/>
                <w:szCs w:val="24"/>
                <w:rPrChange w:id="1884" w:author="NaYEeM" w:date="2020-01-18T22:37:00Z">
                  <w:rPr>
                    <w:rFonts w:ascii="Times New Roman" w:hAnsi="Times New Roman" w:cs="Times New Roman"/>
                    <w:color w:val="000000"/>
                    <w:sz w:val="24"/>
                    <w:szCs w:val="24"/>
                  </w:rPr>
                </w:rPrChange>
              </w:rPr>
              <w:t xml:space="preserve"> (</w:t>
            </w:r>
            <w:del w:id="1885" w:author="NaYEeM" w:date="2019-11-20T01:40:00Z">
              <w:r w:rsidRPr="004E0D3F" w:rsidDel="00575409">
                <w:rPr>
                  <w:rFonts w:ascii="Times New Roman" w:hAnsi="Times New Roman" w:cs="Times New Roman"/>
                  <w:sz w:val="24"/>
                  <w:szCs w:val="24"/>
                  <w:rPrChange w:id="1886" w:author="NaYEeM" w:date="2020-01-18T22:37:00Z">
                    <w:rPr>
                      <w:rFonts w:ascii="Times New Roman" w:hAnsi="Times New Roman" w:cs="Times New Roman"/>
                      <w:color w:val="000000"/>
                      <w:sz w:val="24"/>
                      <w:szCs w:val="24"/>
                    </w:rPr>
                  </w:rPrChange>
                </w:rPr>
                <w:delText>8.97</w:delText>
              </w:r>
            </w:del>
            <w:ins w:id="1887" w:author="NaYEeM" w:date="2019-11-20T01:40:00Z">
              <w:r w:rsidRPr="004E0D3F">
                <w:rPr>
                  <w:rFonts w:ascii="Times New Roman" w:hAnsi="Times New Roman" w:cs="Times New Roman"/>
                  <w:sz w:val="24"/>
                  <w:szCs w:val="24"/>
                </w:rPr>
                <w:t>62.62</w:t>
              </w:r>
            </w:ins>
            <w:r w:rsidRPr="004E0D3F">
              <w:rPr>
                <w:rFonts w:ascii="Times New Roman" w:hAnsi="Times New Roman" w:cs="Times New Roman"/>
                <w:sz w:val="24"/>
                <w:szCs w:val="24"/>
                <w:rPrChange w:id="1888" w:author="NaYEeM" w:date="2020-01-18T22:37:00Z">
                  <w:rPr>
                    <w:rFonts w:ascii="Times New Roman" w:hAnsi="Times New Roman" w:cs="Times New Roman"/>
                    <w:color w:val="000000"/>
                    <w:sz w:val="24"/>
                    <w:szCs w:val="24"/>
                  </w:rPr>
                </w:rPrChange>
              </w:rPr>
              <w:t>)</w:t>
            </w:r>
          </w:p>
        </w:tc>
        <w:tc>
          <w:tcPr>
            <w:tcW w:w="2250" w:type="dxa"/>
            <w:tcPrChange w:id="1889" w:author="NaYEeM" w:date="2020-01-18T22:37:00Z">
              <w:tcPr>
                <w:tcW w:w="1745" w:type="dxa"/>
                <w:gridSpan w:val="3"/>
              </w:tcPr>
            </w:tcPrChange>
          </w:tcPr>
          <w:p w14:paraId="063CC462" w14:textId="1D3720C0"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1890" w:author="NaYEeM" w:date="2020-01-18T22:37:00Z">
                  <w:rPr>
                    <w:rFonts w:ascii="Times New Roman" w:hAnsi="Times New Roman" w:cs="Times New Roman"/>
                    <w:color w:val="000000"/>
                    <w:sz w:val="24"/>
                    <w:szCs w:val="24"/>
                  </w:rPr>
                </w:rPrChange>
              </w:rPr>
              <w:pPrChange w:id="189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1892" w:author="NaYEeM" w:date="2019-11-20T01:40:00Z">
              <w:r w:rsidRPr="004E0D3F" w:rsidDel="00575409">
                <w:rPr>
                  <w:rFonts w:ascii="Times New Roman" w:hAnsi="Times New Roman" w:cs="Times New Roman"/>
                  <w:sz w:val="24"/>
                  <w:szCs w:val="24"/>
                  <w:rPrChange w:id="1893" w:author="NaYEeM" w:date="2020-01-18T22:37:00Z">
                    <w:rPr>
                      <w:rFonts w:ascii="Times New Roman" w:hAnsi="Times New Roman" w:cs="Times New Roman"/>
                      <w:color w:val="000000"/>
                      <w:sz w:val="24"/>
                      <w:szCs w:val="24"/>
                    </w:rPr>
                  </w:rPrChange>
                </w:rPr>
                <w:delText xml:space="preserve">19 </w:delText>
              </w:r>
            </w:del>
            <w:ins w:id="1894" w:author="NaYEeM" w:date="2019-11-20T01:40:00Z">
              <w:r w:rsidRPr="004E0D3F">
                <w:rPr>
                  <w:rFonts w:ascii="Times New Roman" w:hAnsi="Times New Roman" w:cs="Times New Roman"/>
                  <w:sz w:val="24"/>
                  <w:szCs w:val="24"/>
                </w:rPr>
                <w:t>13</w:t>
              </w:r>
              <w:r w:rsidRPr="004E0D3F">
                <w:rPr>
                  <w:rFonts w:ascii="Times New Roman" w:hAnsi="Times New Roman" w:cs="Times New Roman"/>
                  <w:sz w:val="24"/>
                  <w:szCs w:val="24"/>
                  <w:rPrChange w:id="1895" w:author="NaYEeM" w:date="2020-01-18T22:37:00Z">
                    <w:rPr>
                      <w:rFonts w:ascii="Times New Roman" w:hAnsi="Times New Roman" w:cs="Times New Roman"/>
                      <w:color w:val="000000"/>
                      <w:sz w:val="24"/>
                      <w:szCs w:val="24"/>
                    </w:rPr>
                  </w:rPrChange>
                </w:rPr>
                <w:t xml:space="preserve"> </w:t>
              </w:r>
            </w:ins>
            <w:r w:rsidRPr="004E0D3F">
              <w:rPr>
                <w:rFonts w:ascii="Times New Roman" w:hAnsi="Times New Roman" w:cs="Times New Roman"/>
                <w:sz w:val="24"/>
                <w:szCs w:val="24"/>
                <w:rPrChange w:id="1896" w:author="NaYEeM" w:date="2020-01-18T22:37:00Z">
                  <w:rPr>
                    <w:rFonts w:ascii="Times New Roman" w:hAnsi="Times New Roman" w:cs="Times New Roman"/>
                    <w:color w:val="000000"/>
                    <w:sz w:val="24"/>
                    <w:szCs w:val="24"/>
                  </w:rPr>
                </w:rPrChange>
              </w:rPr>
              <w:t>(</w:t>
            </w:r>
            <w:del w:id="1897" w:author="NaYEeM" w:date="2019-11-20T01:40:00Z">
              <w:r w:rsidRPr="004E0D3F" w:rsidDel="00575409">
                <w:rPr>
                  <w:rFonts w:ascii="Times New Roman" w:hAnsi="Times New Roman" w:cs="Times New Roman"/>
                  <w:sz w:val="24"/>
                  <w:szCs w:val="24"/>
                  <w:rPrChange w:id="1898" w:author="NaYEeM" w:date="2020-01-18T22:37:00Z">
                    <w:rPr>
                      <w:rFonts w:ascii="Times New Roman" w:hAnsi="Times New Roman" w:cs="Times New Roman"/>
                      <w:color w:val="000000"/>
                      <w:sz w:val="24"/>
                      <w:szCs w:val="24"/>
                    </w:rPr>
                  </w:rPrChange>
                </w:rPr>
                <w:delText>5.54)</w:delText>
              </w:r>
            </w:del>
            <w:ins w:id="1899" w:author="NaYEeM" w:date="2019-11-20T01:40:00Z">
              <w:r w:rsidRPr="004E0D3F">
                <w:rPr>
                  <w:rFonts w:ascii="Times New Roman" w:hAnsi="Times New Roman" w:cs="Times New Roman"/>
                  <w:sz w:val="24"/>
                  <w:szCs w:val="24"/>
                </w:rPr>
                <w:t>37.38)</w:t>
              </w:r>
            </w:ins>
          </w:p>
        </w:tc>
        <w:tc>
          <w:tcPr>
            <w:tcW w:w="2250" w:type="dxa"/>
            <w:tcPrChange w:id="1900" w:author="NaYEeM" w:date="2020-01-18T22:37:00Z">
              <w:tcPr>
                <w:tcW w:w="2161" w:type="dxa"/>
                <w:gridSpan w:val="3"/>
              </w:tcPr>
            </w:tcPrChange>
          </w:tcPr>
          <w:p w14:paraId="056ED14D" w14:textId="77777777"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90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CB6C47" w:rsidRPr="004E0D3F" w14:paraId="1A9D925C" w14:textId="4E7500ED" w:rsidTr="004E0D3F">
        <w:trPr>
          <w:cnfStyle w:val="000000100000" w:firstRow="0" w:lastRow="0" w:firstColumn="0" w:lastColumn="0" w:oddVBand="0" w:evenVBand="0" w:oddHBand="1" w:evenHBand="0" w:firstRowFirstColumn="0" w:firstRowLastColumn="0" w:lastRowFirstColumn="0" w:lastRowLastColumn="0"/>
          <w:trPrChange w:id="1902" w:author="NaYEeM" w:date="2020-01-18T22:37:00Z">
            <w:trPr>
              <w:gridAfter w:val="0"/>
              <w:wAfter w:w="7" w:type="dxa"/>
            </w:trPr>
          </w:trPrChange>
        </w:trPr>
        <w:tc>
          <w:tcPr>
            <w:cnfStyle w:val="001000000000" w:firstRow="0" w:lastRow="0" w:firstColumn="1" w:lastColumn="0" w:oddVBand="0" w:evenVBand="0" w:oddHBand="0" w:evenHBand="0" w:firstRowFirstColumn="0" w:firstRowLastColumn="0" w:lastRowFirstColumn="0" w:lastRowLastColumn="0"/>
            <w:tcW w:w="7105" w:type="dxa"/>
            <w:gridSpan w:val="3"/>
            <w:tcPrChange w:id="1903" w:author="NaYEeM" w:date="2020-01-18T22:37:00Z">
              <w:tcPr>
                <w:tcW w:w="5386" w:type="dxa"/>
                <w:gridSpan w:val="5"/>
              </w:tcPr>
            </w:tcPrChange>
          </w:tcPr>
          <w:p w14:paraId="00F6E436" w14:textId="393D4CAF" w:rsidR="00CB6C47" w:rsidRPr="004E0D3F" w:rsidRDefault="00CB6C47" w:rsidP="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4E0D3F">
              <w:rPr>
                <w:rFonts w:ascii="Times New Roman" w:hAnsi="Times New Roman" w:cs="Times New Roman"/>
                <w:sz w:val="24"/>
                <w:szCs w:val="24"/>
              </w:rPr>
              <w:t>Mass Media (</w:t>
            </w:r>
            <w:ins w:id="1904" w:author="NaYEeM" w:date="2019-07-10T00:43:00Z">
              <w:r w:rsidRPr="004E0D3F">
                <w:rPr>
                  <w:rFonts w:ascii="Times New Roman" w:hAnsi="Times New Roman" w:cs="Times New Roman"/>
                  <w:sz w:val="24"/>
                  <w:szCs w:val="24"/>
                </w:rPr>
                <w:t xml:space="preserve">at least once </w:t>
              </w:r>
            </w:ins>
            <w:r w:rsidRPr="004E0D3F">
              <w:rPr>
                <w:rFonts w:ascii="Times New Roman" w:hAnsi="Times New Roman" w:cs="Times New Roman"/>
                <w:sz w:val="24"/>
                <w:szCs w:val="24"/>
              </w:rPr>
              <w:t xml:space="preserve">in </w:t>
            </w:r>
            <w:ins w:id="1905" w:author="NaYEeM" w:date="2019-07-10T00:43:00Z">
              <w:r w:rsidRPr="004E0D3F">
                <w:rPr>
                  <w:rFonts w:ascii="Times New Roman" w:hAnsi="Times New Roman" w:cs="Times New Roman"/>
                  <w:sz w:val="24"/>
                  <w:szCs w:val="24"/>
                </w:rPr>
                <w:t xml:space="preserve">a </w:t>
              </w:r>
            </w:ins>
            <w:r w:rsidRPr="004E0D3F">
              <w:rPr>
                <w:rFonts w:ascii="Times New Roman" w:hAnsi="Times New Roman" w:cs="Times New Roman"/>
                <w:sz w:val="24"/>
                <w:szCs w:val="24"/>
              </w:rPr>
              <w:t>week)</w:t>
            </w:r>
            <w:ins w:id="1906" w:author="NaYEeM" w:date="2019-07-10T00:11:00Z">
              <w:r w:rsidRPr="004E0D3F">
                <w:rPr>
                  <w:rFonts w:ascii="Times New Roman" w:hAnsi="Times New Roman" w:cs="Times New Roman"/>
                  <w:sz w:val="24"/>
                  <w:szCs w:val="24"/>
                  <w:rPrChange w:id="1907" w:author="NaYEeM" w:date="2020-01-18T22:37:00Z">
                    <w:rPr/>
                  </w:rPrChange>
                </w:rPr>
                <w:t xml:space="preserve"> </w:t>
              </w:r>
            </w:ins>
          </w:p>
        </w:tc>
        <w:tc>
          <w:tcPr>
            <w:tcW w:w="2250" w:type="dxa"/>
            <w:tcPrChange w:id="1908" w:author="NaYEeM" w:date="2020-01-18T22:37:00Z">
              <w:tcPr>
                <w:tcW w:w="2161" w:type="dxa"/>
                <w:gridSpan w:val="3"/>
              </w:tcPr>
            </w:tcPrChange>
          </w:tcPr>
          <w:p w14:paraId="79B17456" w14:textId="77777777"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47" w:rsidRPr="004E0D3F" w14:paraId="5B9C9A79" w14:textId="77777777" w:rsidTr="004E0D3F">
        <w:trPr>
          <w:trPrChange w:id="1909"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910" w:author="NaYEeM" w:date="2020-01-18T22:37:00Z">
              <w:tcPr>
                <w:tcW w:w="2096" w:type="dxa"/>
              </w:tcPr>
            </w:tcPrChange>
          </w:tcPr>
          <w:p w14:paraId="2A048361" w14:textId="7B6FBBB4" w:rsidR="00CB6C47" w:rsidRPr="00FC5C5F" w:rsidRDefault="00CB6C47">
            <w:pPr>
              <w:jc w:val="both"/>
              <w:rPr>
                <w:rFonts w:ascii="Times New Roman" w:hAnsi="Times New Roman" w:cs="Times New Roman"/>
                <w:b w:val="0"/>
                <w:bCs w:val="0"/>
                <w:sz w:val="24"/>
                <w:szCs w:val="24"/>
                <w:rPrChange w:id="1911" w:author="NaYEeM" w:date="2020-01-18T22:44:00Z">
                  <w:rPr>
                    <w:rFonts w:ascii="Times New Roman" w:hAnsi="Times New Roman" w:cs="Times New Roman"/>
                    <w:b w:val="0"/>
                    <w:bCs w:val="0"/>
                    <w:sz w:val="24"/>
                    <w:szCs w:val="24"/>
                  </w:rPr>
                </w:rPrChange>
              </w:rPr>
              <w:pPrChange w:id="1912" w:author="NaYEeM" w:date="2019-07-09T12:49:00Z">
                <w:pPr>
                  <w:jc w:val="center"/>
                </w:pPr>
              </w:pPrChange>
            </w:pPr>
            <w:r w:rsidRPr="00FC5C5F">
              <w:rPr>
                <w:rFonts w:ascii="Times New Roman" w:hAnsi="Times New Roman" w:cs="Times New Roman"/>
                <w:b w:val="0"/>
                <w:bCs w:val="0"/>
                <w:sz w:val="24"/>
                <w:szCs w:val="24"/>
                <w:rPrChange w:id="1913" w:author="NaYEeM" w:date="2020-01-18T22:44:00Z">
                  <w:rPr>
                    <w:rFonts w:ascii="Times New Roman" w:hAnsi="Times New Roman" w:cs="Times New Roman"/>
                    <w:sz w:val="24"/>
                    <w:szCs w:val="24"/>
                  </w:rPr>
                </w:rPrChange>
              </w:rPr>
              <w:t>Yes</w:t>
            </w:r>
          </w:p>
        </w:tc>
        <w:tc>
          <w:tcPr>
            <w:tcW w:w="2070" w:type="dxa"/>
            <w:tcPrChange w:id="1914" w:author="NaYEeM" w:date="2020-01-18T22:37:00Z">
              <w:tcPr>
                <w:tcW w:w="1552" w:type="dxa"/>
                <w:gridSpan w:val="2"/>
              </w:tcPr>
            </w:tcPrChange>
          </w:tcPr>
          <w:p w14:paraId="0A30E8CF" w14:textId="2F188037"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915"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916" w:author="NaYEeM" w:date="2019-11-19T23:32:00Z">
              <w:r w:rsidRPr="004E0D3F">
                <w:rPr>
                  <w:rFonts w:ascii="Times New Roman" w:hAnsi="Times New Roman" w:cs="Times New Roman"/>
                  <w:sz w:val="24"/>
                  <w:szCs w:val="24"/>
                </w:rPr>
                <w:t>237</w:t>
              </w:r>
            </w:ins>
            <w:del w:id="1917" w:author="NaYEeM" w:date="2019-11-19T23:32:00Z">
              <w:r w:rsidRPr="004E0D3F" w:rsidDel="004C05D5">
                <w:rPr>
                  <w:rFonts w:ascii="Times New Roman" w:hAnsi="Times New Roman" w:cs="Times New Roman"/>
                  <w:sz w:val="24"/>
                  <w:szCs w:val="24"/>
                </w:rPr>
                <w:delText>241</w:delText>
              </w:r>
            </w:del>
            <w:r w:rsidRPr="004E0D3F">
              <w:rPr>
                <w:rFonts w:ascii="Times New Roman" w:hAnsi="Times New Roman" w:cs="Times New Roman"/>
                <w:sz w:val="24"/>
                <w:szCs w:val="24"/>
              </w:rPr>
              <w:t xml:space="preserve"> (5</w:t>
            </w:r>
            <w:ins w:id="1918" w:author="NaYEeM" w:date="2019-11-19T23:32:00Z">
              <w:r w:rsidRPr="004E0D3F">
                <w:rPr>
                  <w:rFonts w:ascii="Times New Roman" w:hAnsi="Times New Roman" w:cs="Times New Roman"/>
                  <w:sz w:val="24"/>
                  <w:szCs w:val="24"/>
                </w:rPr>
                <w:t>5.11</w:t>
              </w:r>
            </w:ins>
            <w:del w:id="1919" w:author="NaYEeM" w:date="2019-11-19T23:32:00Z">
              <w:r w:rsidRPr="004E0D3F" w:rsidDel="004C05D5">
                <w:rPr>
                  <w:rFonts w:ascii="Times New Roman" w:hAnsi="Times New Roman" w:cs="Times New Roman"/>
                  <w:sz w:val="24"/>
                  <w:szCs w:val="24"/>
                </w:rPr>
                <w:delText>8.57</w:delText>
              </w:r>
            </w:del>
            <w:r w:rsidRPr="004E0D3F">
              <w:rPr>
                <w:rFonts w:ascii="Times New Roman" w:hAnsi="Times New Roman" w:cs="Times New Roman"/>
                <w:sz w:val="24"/>
                <w:szCs w:val="24"/>
              </w:rPr>
              <w:t>)</w:t>
            </w:r>
          </w:p>
        </w:tc>
        <w:tc>
          <w:tcPr>
            <w:tcW w:w="2250" w:type="dxa"/>
            <w:tcPrChange w:id="1920" w:author="NaYEeM" w:date="2020-01-18T22:37:00Z">
              <w:tcPr>
                <w:tcW w:w="1745" w:type="dxa"/>
                <w:gridSpan w:val="3"/>
              </w:tcPr>
            </w:tcPrChange>
          </w:tcPr>
          <w:p w14:paraId="116010C0" w14:textId="3A3937A2"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92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1922" w:author="NaYEeM" w:date="2019-11-19T23:32:00Z">
              <w:r w:rsidRPr="004E0D3F">
                <w:rPr>
                  <w:rFonts w:ascii="Times New Roman" w:hAnsi="Times New Roman" w:cs="Times New Roman"/>
                  <w:sz w:val="24"/>
                  <w:szCs w:val="24"/>
                </w:rPr>
                <w:t>153</w:t>
              </w:r>
            </w:ins>
            <w:del w:id="1923" w:author="NaYEeM" w:date="2019-11-19T23:32:00Z">
              <w:r w:rsidRPr="004E0D3F" w:rsidDel="004C05D5">
                <w:rPr>
                  <w:rFonts w:ascii="Times New Roman" w:hAnsi="Times New Roman" w:cs="Times New Roman"/>
                  <w:sz w:val="24"/>
                  <w:szCs w:val="24"/>
                </w:rPr>
                <w:delText>219</w:delText>
              </w:r>
            </w:del>
            <w:r w:rsidRPr="004E0D3F">
              <w:rPr>
                <w:rFonts w:ascii="Times New Roman" w:hAnsi="Times New Roman" w:cs="Times New Roman"/>
                <w:sz w:val="24"/>
                <w:szCs w:val="24"/>
              </w:rPr>
              <w:t xml:space="preserve"> (</w:t>
            </w:r>
            <w:ins w:id="1924" w:author="NaYEeM" w:date="2019-11-19T23:32:00Z">
              <w:r w:rsidRPr="004E0D3F">
                <w:rPr>
                  <w:rFonts w:ascii="Times New Roman" w:hAnsi="Times New Roman" w:cs="Times New Roman"/>
                  <w:sz w:val="24"/>
                  <w:szCs w:val="24"/>
                </w:rPr>
                <w:t>44.89</w:t>
              </w:r>
            </w:ins>
            <w:del w:id="1925" w:author="NaYEeM" w:date="2019-11-19T23:32:00Z">
              <w:r w:rsidRPr="004E0D3F" w:rsidDel="004C05D5">
                <w:rPr>
                  <w:rFonts w:ascii="Times New Roman" w:hAnsi="Times New Roman" w:cs="Times New Roman"/>
                  <w:sz w:val="24"/>
                  <w:szCs w:val="24"/>
                </w:rPr>
                <w:delText>59.56</w:delText>
              </w:r>
            </w:del>
            <w:r w:rsidRPr="004E0D3F">
              <w:rPr>
                <w:rFonts w:ascii="Times New Roman" w:hAnsi="Times New Roman" w:cs="Times New Roman"/>
                <w:sz w:val="24"/>
                <w:szCs w:val="24"/>
              </w:rPr>
              <w:t>)</w:t>
            </w:r>
          </w:p>
        </w:tc>
        <w:tc>
          <w:tcPr>
            <w:tcW w:w="2250" w:type="dxa"/>
            <w:tcPrChange w:id="1926" w:author="NaYEeM" w:date="2020-01-18T22:37:00Z">
              <w:tcPr>
                <w:tcW w:w="2161" w:type="dxa"/>
                <w:gridSpan w:val="3"/>
              </w:tcPr>
            </w:tcPrChange>
          </w:tcPr>
          <w:p w14:paraId="22C78741" w14:textId="6B7987AD"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1927"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1928" w:author="NaYEeM" w:date="2019-11-19T23:32:00Z">
              <w:r w:rsidRPr="004E0D3F" w:rsidDel="004C05D5">
                <w:rPr>
                  <w:rFonts w:ascii="Times New Roman" w:hAnsi="Times New Roman" w:cs="Times New Roman"/>
                  <w:sz w:val="24"/>
                  <w:szCs w:val="24"/>
                </w:rPr>
                <w:delText>0.8435</w:delText>
              </w:r>
            </w:del>
            <w:ins w:id="1929" w:author="NaYEeM" w:date="2019-11-19T23:32:00Z">
              <w:r w:rsidRPr="004E0D3F">
                <w:rPr>
                  <w:rFonts w:ascii="Times New Roman" w:hAnsi="Times New Roman" w:cs="Times New Roman"/>
                  <w:sz w:val="24"/>
                  <w:szCs w:val="24"/>
                </w:rPr>
                <w:t>0.923</w:t>
              </w:r>
            </w:ins>
          </w:p>
        </w:tc>
      </w:tr>
      <w:tr w:rsidR="00CB6C47" w:rsidRPr="004E0D3F" w14:paraId="02FFB1A6" w14:textId="77777777" w:rsidTr="004E0D3F">
        <w:trPr>
          <w:cnfStyle w:val="000000100000" w:firstRow="0" w:lastRow="0" w:firstColumn="0" w:lastColumn="0" w:oddVBand="0" w:evenVBand="0" w:oddHBand="1" w:evenHBand="0" w:firstRowFirstColumn="0" w:firstRowLastColumn="0" w:lastRowFirstColumn="0" w:lastRowLastColumn="0"/>
          <w:trPrChange w:id="1930"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931" w:author="NaYEeM" w:date="2020-01-18T22:37:00Z">
              <w:tcPr>
                <w:tcW w:w="2096" w:type="dxa"/>
              </w:tcPr>
            </w:tcPrChange>
          </w:tcPr>
          <w:p w14:paraId="21DEEB96" w14:textId="0880EBAB" w:rsidR="00CB6C47" w:rsidRPr="00FC5C5F" w:rsidRDefault="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1932" w:author="NaYEeM" w:date="2020-01-18T22:44:00Z">
                  <w:rPr>
                    <w:rFonts w:ascii="Times New Roman" w:hAnsi="Times New Roman" w:cs="Times New Roman"/>
                    <w:b w:val="0"/>
                    <w:sz w:val="24"/>
                    <w:szCs w:val="24"/>
                  </w:rPr>
                </w:rPrChange>
              </w:rPr>
              <w:pPrChange w:id="1933"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1934" w:author="NaYEeM" w:date="2020-01-18T22:44:00Z">
                  <w:rPr>
                    <w:rFonts w:ascii="Times New Roman" w:hAnsi="Times New Roman" w:cs="Times New Roman"/>
                    <w:sz w:val="24"/>
                    <w:szCs w:val="24"/>
                  </w:rPr>
                </w:rPrChange>
              </w:rPr>
              <w:t>No</w:t>
            </w:r>
          </w:p>
        </w:tc>
        <w:tc>
          <w:tcPr>
            <w:tcW w:w="2070" w:type="dxa"/>
            <w:tcPrChange w:id="1935" w:author="NaYEeM" w:date="2020-01-18T22:37:00Z">
              <w:tcPr>
                <w:tcW w:w="1552" w:type="dxa"/>
                <w:gridSpan w:val="2"/>
              </w:tcPr>
            </w:tcPrChange>
          </w:tcPr>
          <w:p w14:paraId="0000B090" w14:textId="7365AF95"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1936" w:author="NaYEeM" w:date="2020-01-18T22:37:00Z">
                  <w:rPr>
                    <w:rFonts w:ascii="Times New Roman" w:hAnsi="Times New Roman" w:cs="Times New Roman"/>
                    <w:color w:val="000000"/>
                    <w:sz w:val="24"/>
                    <w:szCs w:val="24"/>
                  </w:rPr>
                </w:rPrChange>
              </w:rPr>
              <w:pPrChange w:id="1937"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938" w:author="NaYEeM" w:date="2019-11-19T23:31:00Z">
              <w:r w:rsidRPr="004E0D3F">
                <w:rPr>
                  <w:rFonts w:ascii="Times New Roman" w:hAnsi="Times New Roman" w:cs="Times New Roman"/>
                  <w:sz w:val="24"/>
                  <w:szCs w:val="24"/>
                </w:rPr>
                <w:t>138</w:t>
              </w:r>
            </w:ins>
            <w:del w:id="1939" w:author="NaYEeM" w:date="2019-11-19T23:31:00Z">
              <w:r w:rsidRPr="004E0D3F" w:rsidDel="004C05D5">
                <w:rPr>
                  <w:rFonts w:ascii="Times New Roman" w:hAnsi="Times New Roman" w:cs="Times New Roman"/>
                  <w:sz w:val="24"/>
                  <w:szCs w:val="24"/>
                  <w:rPrChange w:id="1940" w:author="NaYEeM" w:date="2020-01-18T22:37:00Z">
                    <w:rPr>
                      <w:rFonts w:ascii="Times New Roman" w:hAnsi="Times New Roman" w:cs="Times New Roman"/>
                      <w:color w:val="000000"/>
                      <w:sz w:val="24"/>
                      <w:szCs w:val="24"/>
                    </w:rPr>
                  </w:rPrChange>
                </w:rPr>
                <w:delText>146</w:delText>
              </w:r>
            </w:del>
            <w:r w:rsidRPr="004E0D3F">
              <w:rPr>
                <w:rFonts w:ascii="Times New Roman" w:hAnsi="Times New Roman" w:cs="Times New Roman"/>
                <w:sz w:val="24"/>
                <w:szCs w:val="24"/>
                <w:rPrChange w:id="1941" w:author="NaYEeM" w:date="2020-01-18T22:37:00Z">
                  <w:rPr>
                    <w:rFonts w:ascii="Times New Roman" w:hAnsi="Times New Roman" w:cs="Times New Roman"/>
                    <w:color w:val="000000"/>
                    <w:sz w:val="24"/>
                    <w:szCs w:val="24"/>
                  </w:rPr>
                </w:rPrChange>
              </w:rPr>
              <w:t xml:space="preserve"> (</w:t>
            </w:r>
            <w:ins w:id="1942" w:author="NaYEeM" w:date="2019-11-19T23:31:00Z">
              <w:r w:rsidRPr="004E0D3F">
                <w:rPr>
                  <w:rFonts w:ascii="Times New Roman" w:hAnsi="Times New Roman" w:cs="Times New Roman"/>
                  <w:sz w:val="24"/>
                  <w:szCs w:val="24"/>
                </w:rPr>
                <w:t>55.67</w:t>
              </w:r>
            </w:ins>
            <w:del w:id="1943" w:author="NaYEeM" w:date="2019-11-19T23:31:00Z">
              <w:r w:rsidRPr="004E0D3F" w:rsidDel="004C05D5">
                <w:rPr>
                  <w:rFonts w:ascii="Times New Roman" w:hAnsi="Times New Roman" w:cs="Times New Roman"/>
                  <w:sz w:val="24"/>
                  <w:szCs w:val="24"/>
                  <w:rPrChange w:id="1944" w:author="NaYEeM" w:date="2020-01-18T22:37:00Z">
                    <w:rPr>
                      <w:rFonts w:ascii="Times New Roman" w:hAnsi="Times New Roman" w:cs="Times New Roman"/>
                      <w:color w:val="000000"/>
                      <w:sz w:val="24"/>
                      <w:szCs w:val="24"/>
                    </w:rPr>
                  </w:rPrChange>
                </w:rPr>
                <w:delText>41.43</w:delText>
              </w:r>
            </w:del>
            <w:r w:rsidRPr="004E0D3F">
              <w:rPr>
                <w:rFonts w:ascii="Times New Roman" w:hAnsi="Times New Roman" w:cs="Times New Roman"/>
                <w:sz w:val="24"/>
                <w:szCs w:val="24"/>
                <w:rPrChange w:id="1945" w:author="NaYEeM" w:date="2020-01-18T22:37:00Z">
                  <w:rPr>
                    <w:rFonts w:ascii="Times New Roman" w:hAnsi="Times New Roman" w:cs="Times New Roman"/>
                    <w:color w:val="000000"/>
                    <w:sz w:val="24"/>
                    <w:szCs w:val="24"/>
                  </w:rPr>
                </w:rPrChange>
              </w:rPr>
              <w:t>)</w:t>
            </w:r>
          </w:p>
        </w:tc>
        <w:tc>
          <w:tcPr>
            <w:tcW w:w="2250" w:type="dxa"/>
            <w:tcPrChange w:id="1946" w:author="NaYEeM" w:date="2020-01-18T22:37:00Z">
              <w:tcPr>
                <w:tcW w:w="1745" w:type="dxa"/>
                <w:gridSpan w:val="3"/>
              </w:tcPr>
            </w:tcPrChange>
          </w:tcPr>
          <w:p w14:paraId="35823A56" w14:textId="00909F06"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947"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1948" w:author="NaYEeM" w:date="2019-11-19T23:31:00Z">
              <w:r w:rsidRPr="004E0D3F">
                <w:rPr>
                  <w:rFonts w:ascii="Times New Roman" w:hAnsi="Times New Roman" w:cs="Times New Roman"/>
                  <w:sz w:val="24"/>
                  <w:szCs w:val="24"/>
                </w:rPr>
                <w:t>1</w:t>
              </w:r>
            </w:ins>
            <w:ins w:id="1949" w:author="NaYEeM" w:date="2019-11-19T23:32:00Z">
              <w:r w:rsidRPr="004E0D3F">
                <w:rPr>
                  <w:rFonts w:ascii="Times New Roman" w:hAnsi="Times New Roman" w:cs="Times New Roman"/>
                  <w:sz w:val="24"/>
                  <w:szCs w:val="24"/>
                </w:rPr>
                <w:t>04</w:t>
              </w:r>
            </w:ins>
            <w:del w:id="1950" w:author="NaYEeM" w:date="2019-11-19T23:31:00Z">
              <w:r w:rsidRPr="004E0D3F" w:rsidDel="004C05D5">
                <w:rPr>
                  <w:rFonts w:ascii="Times New Roman" w:hAnsi="Times New Roman" w:cs="Times New Roman"/>
                  <w:sz w:val="24"/>
                  <w:szCs w:val="24"/>
                </w:rPr>
                <w:delText>157</w:delText>
              </w:r>
            </w:del>
            <w:r w:rsidRPr="004E0D3F">
              <w:rPr>
                <w:rFonts w:ascii="Times New Roman" w:hAnsi="Times New Roman" w:cs="Times New Roman"/>
                <w:sz w:val="24"/>
                <w:szCs w:val="24"/>
              </w:rPr>
              <w:t xml:space="preserve"> (</w:t>
            </w:r>
            <w:ins w:id="1951" w:author="NaYEeM" w:date="2019-11-19T23:32:00Z">
              <w:r w:rsidRPr="004E0D3F">
                <w:rPr>
                  <w:rFonts w:ascii="Times New Roman" w:hAnsi="Times New Roman" w:cs="Times New Roman"/>
                  <w:sz w:val="24"/>
                  <w:szCs w:val="24"/>
                </w:rPr>
                <w:t>44.43</w:t>
              </w:r>
            </w:ins>
            <w:del w:id="1952" w:author="NaYEeM" w:date="2019-11-19T23:32:00Z">
              <w:r w:rsidRPr="004E0D3F" w:rsidDel="004C05D5">
                <w:rPr>
                  <w:rFonts w:ascii="Times New Roman" w:hAnsi="Times New Roman" w:cs="Times New Roman"/>
                  <w:sz w:val="24"/>
                  <w:szCs w:val="24"/>
                </w:rPr>
                <w:delText>40.44</w:delText>
              </w:r>
            </w:del>
            <w:r w:rsidRPr="004E0D3F">
              <w:rPr>
                <w:rFonts w:ascii="Times New Roman" w:hAnsi="Times New Roman" w:cs="Times New Roman"/>
                <w:sz w:val="24"/>
                <w:szCs w:val="24"/>
              </w:rPr>
              <w:t>)</w:t>
            </w:r>
          </w:p>
        </w:tc>
        <w:tc>
          <w:tcPr>
            <w:tcW w:w="2250" w:type="dxa"/>
            <w:tcPrChange w:id="1953" w:author="NaYEeM" w:date="2020-01-18T22:37:00Z">
              <w:tcPr>
                <w:tcW w:w="2161" w:type="dxa"/>
                <w:gridSpan w:val="3"/>
              </w:tcPr>
            </w:tcPrChange>
          </w:tcPr>
          <w:p w14:paraId="33529A8C" w14:textId="77777777"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1954"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CB6C47" w:rsidRPr="004E0D3F" w14:paraId="01FB2294" w14:textId="2368A16C" w:rsidTr="004E0D3F">
        <w:trPr>
          <w:trPrChange w:id="1955" w:author="NaYEeM" w:date="2020-01-18T22:37:00Z">
            <w:trPr>
              <w:gridAfter w:val="0"/>
              <w:wAfter w:w="7" w:type="dxa"/>
            </w:trPr>
          </w:trPrChange>
        </w:trPr>
        <w:tc>
          <w:tcPr>
            <w:cnfStyle w:val="001000000000" w:firstRow="0" w:lastRow="0" w:firstColumn="1" w:lastColumn="0" w:oddVBand="0" w:evenVBand="0" w:oddHBand="0" w:evenHBand="0" w:firstRowFirstColumn="0" w:firstRowLastColumn="0" w:lastRowFirstColumn="0" w:lastRowLastColumn="0"/>
            <w:tcW w:w="7105" w:type="dxa"/>
            <w:gridSpan w:val="3"/>
            <w:tcPrChange w:id="1956" w:author="NaYEeM" w:date="2020-01-18T22:37:00Z">
              <w:tcPr>
                <w:tcW w:w="5386" w:type="dxa"/>
                <w:gridSpan w:val="5"/>
              </w:tcPr>
            </w:tcPrChange>
          </w:tcPr>
          <w:p w14:paraId="40EDE872" w14:textId="38660320" w:rsidR="00CB6C47" w:rsidRPr="004E0D3F" w:rsidRDefault="00CB6C47" w:rsidP="00CB6C47">
            <w:pPr>
              <w:jc w:val="both"/>
              <w:rPr>
                <w:rFonts w:ascii="Times New Roman" w:hAnsi="Times New Roman" w:cs="Times New Roman"/>
                <w:sz w:val="24"/>
                <w:szCs w:val="24"/>
              </w:rPr>
            </w:pPr>
            <w:r w:rsidRPr="004E0D3F">
              <w:rPr>
                <w:rFonts w:ascii="Times New Roman" w:hAnsi="Times New Roman" w:cs="Times New Roman"/>
                <w:sz w:val="24"/>
                <w:szCs w:val="24"/>
              </w:rPr>
              <w:t>Wealth Status</w:t>
            </w:r>
          </w:p>
        </w:tc>
        <w:tc>
          <w:tcPr>
            <w:tcW w:w="2250" w:type="dxa"/>
            <w:tcPrChange w:id="1957" w:author="NaYEeM" w:date="2020-01-18T22:37:00Z">
              <w:tcPr>
                <w:tcW w:w="2161" w:type="dxa"/>
                <w:gridSpan w:val="3"/>
              </w:tcPr>
            </w:tcPrChange>
          </w:tcPr>
          <w:p w14:paraId="00057A3D" w14:textId="77777777" w:rsidR="00CB6C47" w:rsidRPr="004E0D3F" w:rsidRDefault="00CB6C47" w:rsidP="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47" w:rsidRPr="004E0D3F" w14:paraId="2DA1534D" w14:textId="77777777" w:rsidTr="004E0D3F">
        <w:trPr>
          <w:cnfStyle w:val="000000100000" w:firstRow="0" w:lastRow="0" w:firstColumn="0" w:lastColumn="0" w:oddVBand="0" w:evenVBand="0" w:oddHBand="1" w:evenHBand="0" w:firstRowFirstColumn="0" w:firstRowLastColumn="0" w:lastRowFirstColumn="0" w:lastRowLastColumn="0"/>
          <w:ins w:id="1958" w:author="NaYEeM" w:date="2019-06-28T00:28:00Z"/>
          <w:trPrChange w:id="1959"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960" w:author="NaYEeM" w:date="2020-01-18T22:37:00Z">
              <w:tcPr>
                <w:tcW w:w="2096" w:type="dxa"/>
              </w:tcPr>
            </w:tcPrChange>
          </w:tcPr>
          <w:p w14:paraId="5DF2CE6B" w14:textId="0ED020FF" w:rsidR="00CB6C47" w:rsidRPr="00FC5C5F" w:rsidRDefault="00CB6C47" w:rsidP="00CB6C47">
            <w:pPr>
              <w:jc w:val="both"/>
              <w:cnfStyle w:val="001000100000" w:firstRow="0" w:lastRow="0" w:firstColumn="1" w:lastColumn="0" w:oddVBand="0" w:evenVBand="0" w:oddHBand="1" w:evenHBand="0" w:firstRowFirstColumn="0" w:firstRowLastColumn="0" w:lastRowFirstColumn="0" w:lastRowLastColumn="0"/>
              <w:rPr>
                <w:ins w:id="1961" w:author="NaYEeM" w:date="2019-06-28T00:28:00Z"/>
                <w:rFonts w:ascii="Times New Roman" w:hAnsi="Times New Roman" w:cs="Times New Roman"/>
                <w:b w:val="0"/>
                <w:bCs w:val="0"/>
                <w:sz w:val="24"/>
                <w:szCs w:val="24"/>
                <w:rPrChange w:id="1962" w:author="NaYEeM" w:date="2020-01-18T22:44:00Z">
                  <w:rPr>
                    <w:ins w:id="1963" w:author="NaYEeM" w:date="2019-06-28T00:28:00Z"/>
                    <w:rFonts w:ascii="Times New Roman" w:hAnsi="Times New Roman" w:cs="Times New Roman"/>
                    <w:b w:val="0"/>
                    <w:sz w:val="24"/>
                    <w:szCs w:val="24"/>
                  </w:rPr>
                </w:rPrChange>
              </w:rPr>
            </w:pPr>
            <w:ins w:id="1964" w:author="NaYEeM" w:date="2020-01-18T21:47:00Z">
              <w:r w:rsidRPr="00FC5C5F">
                <w:rPr>
                  <w:rFonts w:ascii="Times New Roman" w:hAnsi="Times New Roman" w:cs="Times New Roman"/>
                  <w:b w:val="0"/>
                  <w:bCs w:val="0"/>
                  <w:sz w:val="24"/>
                  <w:szCs w:val="24"/>
                  <w:rPrChange w:id="1965" w:author="NaYEeM" w:date="2020-01-18T22:44:00Z">
                    <w:rPr>
                      <w:rFonts w:ascii="Times New Roman" w:hAnsi="Times New Roman" w:cs="Times New Roman"/>
                      <w:sz w:val="24"/>
                      <w:szCs w:val="24"/>
                    </w:rPr>
                  </w:rPrChange>
                </w:rPr>
                <w:t>Poorest</w:t>
              </w:r>
            </w:ins>
          </w:p>
        </w:tc>
        <w:tc>
          <w:tcPr>
            <w:tcW w:w="2070" w:type="dxa"/>
            <w:tcPrChange w:id="1966" w:author="NaYEeM" w:date="2020-01-18T22:37:00Z">
              <w:tcPr>
                <w:tcW w:w="1552" w:type="dxa"/>
                <w:gridSpan w:val="2"/>
              </w:tcPr>
            </w:tcPrChange>
          </w:tcPr>
          <w:p w14:paraId="46E5D93B" w14:textId="618EA097"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ins w:id="1967" w:author="NaYEeM" w:date="2019-06-28T00:28:00Z"/>
                <w:rFonts w:ascii="Times New Roman" w:hAnsi="Times New Roman" w:cs="Times New Roman"/>
                <w:sz w:val="24"/>
                <w:szCs w:val="24"/>
              </w:rPr>
            </w:pPr>
            <w:ins w:id="1968" w:author="NaYEeM" w:date="2020-01-18T21:47:00Z">
              <w:r w:rsidRPr="004E0D3F">
                <w:rPr>
                  <w:rFonts w:ascii="Times New Roman" w:hAnsi="Times New Roman" w:cs="Times New Roman"/>
                  <w:sz w:val="24"/>
                  <w:szCs w:val="24"/>
                  <w:rPrChange w:id="1969" w:author="NaYEeM" w:date="2020-01-18T22:37:00Z">
                    <w:rPr>
                      <w:rFonts w:ascii="Times New Roman" w:hAnsi="Times New Roman" w:cs="Times New Roman"/>
                      <w:sz w:val="24"/>
                      <w:szCs w:val="24"/>
                      <w:highlight w:val="yellow"/>
                    </w:rPr>
                  </w:rPrChange>
                </w:rPr>
                <w:t>67 (46.12)</w:t>
              </w:r>
            </w:ins>
          </w:p>
        </w:tc>
        <w:tc>
          <w:tcPr>
            <w:tcW w:w="2250" w:type="dxa"/>
            <w:tcPrChange w:id="1970" w:author="NaYEeM" w:date="2020-01-18T22:37:00Z">
              <w:tcPr>
                <w:tcW w:w="1745" w:type="dxa"/>
                <w:gridSpan w:val="3"/>
              </w:tcPr>
            </w:tcPrChange>
          </w:tcPr>
          <w:p w14:paraId="7ACB77A9" w14:textId="37B3A569"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ins w:id="1971" w:author="NaYEeM" w:date="2019-06-28T00:28:00Z"/>
                <w:rFonts w:ascii="Times New Roman" w:hAnsi="Times New Roman" w:cs="Times New Roman"/>
                <w:sz w:val="24"/>
                <w:szCs w:val="24"/>
              </w:rPr>
            </w:pPr>
            <w:ins w:id="1972" w:author="NaYEeM" w:date="2020-01-18T21:47:00Z">
              <w:r w:rsidRPr="004E0D3F">
                <w:rPr>
                  <w:rFonts w:ascii="Times New Roman" w:hAnsi="Times New Roman" w:cs="Times New Roman"/>
                  <w:sz w:val="24"/>
                  <w:szCs w:val="24"/>
                  <w:rPrChange w:id="1973" w:author="NaYEeM" w:date="2020-01-18T22:37:00Z">
                    <w:rPr>
                      <w:rFonts w:ascii="Times New Roman" w:hAnsi="Times New Roman" w:cs="Times New Roman"/>
                      <w:sz w:val="24"/>
                      <w:szCs w:val="24"/>
                      <w:highlight w:val="yellow"/>
                    </w:rPr>
                  </w:rPrChange>
                </w:rPr>
                <w:t>55 (53.88)</w:t>
              </w:r>
            </w:ins>
          </w:p>
        </w:tc>
        <w:tc>
          <w:tcPr>
            <w:tcW w:w="2250" w:type="dxa"/>
            <w:tcPrChange w:id="1974" w:author="NaYEeM" w:date="2020-01-18T22:37:00Z">
              <w:tcPr>
                <w:tcW w:w="2161" w:type="dxa"/>
                <w:gridSpan w:val="3"/>
              </w:tcPr>
            </w:tcPrChange>
          </w:tcPr>
          <w:p w14:paraId="0E59FF3C" w14:textId="61679E4E"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ins w:id="1975" w:author="NaYEeM" w:date="2019-06-28T00:28:00Z"/>
                <w:rFonts w:ascii="Times New Roman" w:hAnsi="Times New Roman" w:cs="Times New Roman"/>
                <w:sz w:val="24"/>
                <w:szCs w:val="24"/>
              </w:rPr>
            </w:pPr>
            <w:ins w:id="1976" w:author="NaYEeM" w:date="2020-01-18T22:35:00Z">
              <w:r w:rsidRPr="004E0D3F">
                <w:rPr>
                  <w:rFonts w:ascii="Times New Roman" w:hAnsi="Times New Roman" w:cs="Times New Roman"/>
                  <w:sz w:val="24"/>
                  <w:szCs w:val="24"/>
                </w:rPr>
                <w:t>0.083</w:t>
              </w:r>
            </w:ins>
          </w:p>
        </w:tc>
      </w:tr>
      <w:tr w:rsidR="00CB6C47" w:rsidRPr="004E0D3F" w14:paraId="6B7B47A9" w14:textId="77777777" w:rsidTr="004E0D3F">
        <w:trPr>
          <w:ins w:id="1977" w:author="NaYEeM" w:date="2019-06-28T00:28:00Z"/>
          <w:trPrChange w:id="1978"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979" w:author="NaYEeM" w:date="2020-01-18T22:37:00Z">
              <w:tcPr>
                <w:tcW w:w="2096" w:type="dxa"/>
              </w:tcPr>
            </w:tcPrChange>
          </w:tcPr>
          <w:p w14:paraId="66D8F43D" w14:textId="6E7DEB95" w:rsidR="00CB6C47" w:rsidRPr="00FC5C5F" w:rsidRDefault="00CB6C47" w:rsidP="00CB6C47">
            <w:pPr>
              <w:jc w:val="both"/>
              <w:rPr>
                <w:ins w:id="1980" w:author="NaYEeM" w:date="2019-06-28T00:28:00Z"/>
                <w:rFonts w:ascii="Times New Roman" w:hAnsi="Times New Roman" w:cs="Times New Roman"/>
                <w:b w:val="0"/>
                <w:bCs w:val="0"/>
                <w:sz w:val="24"/>
                <w:szCs w:val="24"/>
                <w:rPrChange w:id="1981" w:author="NaYEeM" w:date="2020-01-18T22:44:00Z">
                  <w:rPr>
                    <w:ins w:id="1982" w:author="NaYEeM" w:date="2019-06-28T00:28:00Z"/>
                    <w:rFonts w:ascii="Times New Roman" w:hAnsi="Times New Roman" w:cs="Times New Roman"/>
                    <w:b w:val="0"/>
                    <w:sz w:val="24"/>
                    <w:szCs w:val="24"/>
                  </w:rPr>
                </w:rPrChange>
              </w:rPr>
            </w:pPr>
            <w:ins w:id="1983" w:author="NaYEeM" w:date="2020-01-18T21:47:00Z">
              <w:r w:rsidRPr="00FC5C5F">
                <w:rPr>
                  <w:rFonts w:ascii="Times New Roman" w:hAnsi="Times New Roman" w:cs="Times New Roman"/>
                  <w:b w:val="0"/>
                  <w:bCs w:val="0"/>
                  <w:sz w:val="24"/>
                  <w:szCs w:val="24"/>
                  <w:rPrChange w:id="1984" w:author="NaYEeM" w:date="2020-01-18T22:44:00Z">
                    <w:rPr>
                      <w:rFonts w:ascii="Times New Roman" w:hAnsi="Times New Roman" w:cs="Times New Roman"/>
                      <w:sz w:val="24"/>
                      <w:szCs w:val="24"/>
                    </w:rPr>
                  </w:rPrChange>
                </w:rPr>
                <w:t>Poorer</w:t>
              </w:r>
            </w:ins>
          </w:p>
        </w:tc>
        <w:tc>
          <w:tcPr>
            <w:tcW w:w="2070" w:type="dxa"/>
            <w:tcPrChange w:id="1985" w:author="NaYEeM" w:date="2020-01-18T22:37:00Z">
              <w:tcPr>
                <w:tcW w:w="1552" w:type="dxa"/>
                <w:gridSpan w:val="2"/>
              </w:tcPr>
            </w:tcPrChange>
          </w:tcPr>
          <w:p w14:paraId="2C1EA406" w14:textId="6FC399DA" w:rsidR="00CB6C47" w:rsidRPr="004E0D3F" w:rsidRDefault="00CB6C47" w:rsidP="00CB6C47">
            <w:pPr>
              <w:jc w:val="both"/>
              <w:cnfStyle w:val="000000000000" w:firstRow="0" w:lastRow="0" w:firstColumn="0" w:lastColumn="0" w:oddVBand="0" w:evenVBand="0" w:oddHBand="0" w:evenHBand="0" w:firstRowFirstColumn="0" w:firstRowLastColumn="0" w:lastRowFirstColumn="0" w:lastRowLastColumn="0"/>
              <w:rPr>
                <w:ins w:id="1986" w:author="NaYEeM" w:date="2019-06-28T00:28:00Z"/>
                <w:rFonts w:ascii="Times New Roman" w:hAnsi="Times New Roman" w:cs="Times New Roman"/>
                <w:sz w:val="24"/>
                <w:szCs w:val="24"/>
              </w:rPr>
            </w:pPr>
            <w:ins w:id="1987" w:author="NaYEeM" w:date="2020-01-18T21:47:00Z">
              <w:r w:rsidRPr="004E0D3F">
                <w:rPr>
                  <w:rFonts w:ascii="Times New Roman" w:hAnsi="Times New Roman" w:cs="Times New Roman"/>
                  <w:sz w:val="24"/>
                  <w:szCs w:val="24"/>
                  <w:rPrChange w:id="1988" w:author="NaYEeM" w:date="2020-01-18T22:37:00Z">
                    <w:rPr>
                      <w:rFonts w:ascii="Times New Roman" w:hAnsi="Times New Roman" w:cs="Times New Roman"/>
                      <w:sz w:val="24"/>
                      <w:szCs w:val="24"/>
                      <w:highlight w:val="yellow"/>
                    </w:rPr>
                  </w:rPrChange>
                </w:rPr>
                <w:t>83 (68.81)</w:t>
              </w:r>
            </w:ins>
          </w:p>
        </w:tc>
        <w:tc>
          <w:tcPr>
            <w:tcW w:w="2250" w:type="dxa"/>
            <w:tcPrChange w:id="1989" w:author="NaYEeM" w:date="2020-01-18T22:37:00Z">
              <w:tcPr>
                <w:tcW w:w="1745" w:type="dxa"/>
                <w:gridSpan w:val="3"/>
              </w:tcPr>
            </w:tcPrChange>
          </w:tcPr>
          <w:p w14:paraId="2E87482E" w14:textId="3DF24199" w:rsidR="00CB6C47" w:rsidRPr="004E0D3F" w:rsidRDefault="00CB6C47" w:rsidP="00CB6C47">
            <w:pPr>
              <w:jc w:val="both"/>
              <w:cnfStyle w:val="000000000000" w:firstRow="0" w:lastRow="0" w:firstColumn="0" w:lastColumn="0" w:oddVBand="0" w:evenVBand="0" w:oddHBand="0" w:evenHBand="0" w:firstRowFirstColumn="0" w:firstRowLastColumn="0" w:lastRowFirstColumn="0" w:lastRowLastColumn="0"/>
              <w:rPr>
                <w:ins w:id="1990" w:author="NaYEeM" w:date="2019-06-28T00:28:00Z"/>
                <w:rFonts w:ascii="Times New Roman" w:hAnsi="Times New Roman" w:cs="Times New Roman"/>
                <w:sz w:val="24"/>
                <w:szCs w:val="24"/>
              </w:rPr>
            </w:pPr>
            <w:ins w:id="1991" w:author="NaYEeM" w:date="2020-01-18T21:47:00Z">
              <w:r w:rsidRPr="004E0D3F">
                <w:rPr>
                  <w:rFonts w:ascii="Times New Roman" w:hAnsi="Times New Roman" w:cs="Times New Roman"/>
                  <w:sz w:val="24"/>
                  <w:szCs w:val="24"/>
                  <w:rPrChange w:id="1992" w:author="NaYEeM" w:date="2020-01-18T22:37:00Z">
                    <w:rPr>
                      <w:rFonts w:ascii="Times New Roman" w:hAnsi="Times New Roman" w:cs="Times New Roman"/>
                      <w:sz w:val="24"/>
                      <w:szCs w:val="24"/>
                      <w:highlight w:val="yellow"/>
                    </w:rPr>
                  </w:rPrChange>
                </w:rPr>
                <w:t>47 (31.19)</w:t>
              </w:r>
            </w:ins>
          </w:p>
        </w:tc>
        <w:tc>
          <w:tcPr>
            <w:tcW w:w="2250" w:type="dxa"/>
            <w:tcPrChange w:id="1993" w:author="NaYEeM" w:date="2020-01-18T22:37:00Z">
              <w:tcPr>
                <w:tcW w:w="2161" w:type="dxa"/>
                <w:gridSpan w:val="3"/>
              </w:tcPr>
            </w:tcPrChange>
          </w:tcPr>
          <w:p w14:paraId="0062DB14" w14:textId="77777777" w:rsidR="00CB6C47" w:rsidRPr="004E0D3F" w:rsidRDefault="00CB6C47" w:rsidP="00CB6C47">
            <w:pPr>
              <w:jc w:val="both"/>
              <w:cnfStyle w:val="000000000000" w:firstRow="0" w:lastRow="0" w:firstColumn="0" w:lastColumn="0" w:oddVBand="0" w:evenVBand="0" w:oddHBand="0" w:evenHBand="0" w:firstRowFirstColumn="0" w:firstRowLastColumn="0" w:lastRowFirstColumn="0" w:lastRowLastColumn="0"/>
              <w:rPr>
                <w:ins w:id="1994" w:author="NaYEeM" w:date="2019-06-28T00:28:00Z"/>
                <w:rFonts w:ascii="Times New Roman" w:hAnsi="Times New Roman" w:cs="Times New Roman"/>
                <w:sz w:val="24"/>
                <w:szCs w:val="24"/>
              </w:rPr>
            </w:pPr>
          </w:p>
        </w:tc>
      </w:tr>
      <w:tr w:rsidR="00CB6C47" w:rsidRPr="004E0D3F" w14:paraId="4EE79D81" w14:textId="77777777" w:rsidTr="004E0D3F">
        <w:trPr>
          <w:cnfStyle w:val="000000100000" w:firstRow="0" w:lastRow="0" w:firstColumn="0" w:lastColumn="0" w:oddVBand="0" w:evenVBand="0" w:oddHBand="1" w:evenHBand="0" w:firstRowFirstColumn="0" w:firstRowLastColumn="0" w:lastRowFirstColumn="0" w:lastRowLastColumn="0"/>
          <w:ins w:id="1995" w:author="NaYEeM" w:date="2019-06-28T00:28:00Z"/>
          <w:trPrChange w:id="1996"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1997" w:author="NaYEeM" w:date="2020-01-18T22:37:00Z">
              <w:tcPr>
                <w:tcW w:w="2096" w:type="dxa"/>
              </w:tcPr>
            </w:tcPrChange>
          </w:tcPr>
          <w:p w14:paraId="41EA0A9A" w14:textId="2ABB46A5" w:rsidR="00CB6C47" w:rsidRPr="00FC5C5F" w:rsidRDefault="00CB6C47" w:rsidP="00CB6C47">
            <w:pPr>
              <w:jc w:val="both"/>
              <w:cnfStyle w:val="001000100000" w:firstRow="0" w:lastRow="0" w:firstColumn="1" w:lastColumn="0" w:oddVBand="0" w:evenVBand="0" w:oddHBand="1" w:evenHBand="0" w:firstRowFirstColumn="0" w:firstRowLastColumn="0" w:lastRowFirstColumn="0" w:lastRowLastColumn="0"/>
              <w:rPr>
                <w:ins w:id="1998" w:author="NaYEeM" w:date="2019-06-28T00:28:00Z"/>
                <w:rFonts w:ascii="Times New Roman" w:hAnsi="Times New Roman" w:cs="Times New Roman"/>
                <w:b w:val="0"/>
                <w:bCs w:val="0"/>
                <w:sz w:val="24"/>
                <w:szCs w:val="24"/>
                <w:rPrChange w:id="1999" w:author="NaYEeM" w:date="2020-01-18T22:44:00Z">
                  <w:rPr>
                    <w:ins w:id="2000" w:author="NaYEeM" w:date="2019-06-28T00:28:00Z"/>
                    <w:rFonts w:ascii="Times New Roman" w:hAnsi="Times New Roman" w:cs="Times New Roman"/>
                    <w:b w:val="0"/>
                    <w:sz w:val="24"/>
                    <w:szCs w:val="24"/>
                  </w:rPr>
                </w:rPrChange>
              </w:rPr>
            </w:pPr>
            <w:ins w:id="2001" w:author="NaYEeM" w:date="2019-06-28T00:29:00Z">
              <w:r w:rsidRPr="00FC5C5F">
                <w:rPr>
                  <w:rFonts w:ascii="Times New Roman" w:hAnsi="Times New Roman" w:cs="Times New Roman"/>
                  <w:b w:val="0"/>
                  <w:bCs w:val="0"/>
                  <w:sz w:val="24"/>
                  <w:szCs w:val="24"/>
                  <w:rPrChange w:id="2002" w:author="NaYEeM" w:date="2020-01-18T22:44:00Z">
                    <w:rPr>
                      <w:rFonts w:ascii="Times New Roman" w:hAnsi="Times New Roman" w:cs="Times New Roman"/>
                      <w:sz w:val="24"/>
                      <w:szCs w:val="24"/>
                    </w:rPr>
                  </w:rPrChange>
                </w:rPr>
                <w:t>Middle</w:t>
              </w:r>
            </w:ins>
          </w:p>
        </w:tc>
        <w:tc>
          <w:tcPr>
            <w:tcW w:w="2070" w:type="dxa"/>
            <w:tcPrChange w:id="2003" w:author="NaYEeM" w:date="2020-01-18T22:37:00Z">
              <w:tcPr>
                <w:tcW w:w="1552" w:type="dxa"/>
                <w:gridSpan w:val="2"/>
              </w:tcPr>
            </w:tcPrChange>
          </w:tcPr>
          <w:p w14:paraId="4AA599AD" w14:textId="0267701E"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ins w:id="2004" w:author="NaYEeM" w:date="2019-06-28T00:28:00Z"/>
                <w:rFonts w:ascii="Times New Roman" w:hAnsi="Times New Roman" w:cs="Times New Roman"/>
                <w:sz w:val="24"/>
                <w:szCs w:val="24"/>
              </w:rPr>
            </w:pPr>
            <w:ins w:id="2005" w:author="NaYEeM" w:date="2019-11-19T23:37:00Z">
              <w:r w:rsidRPr="004E0D3F">
                <w:rPr>
                  <w:rFonts w:ascii="Times New Roman" w:hAnsi="Times New Roman" w:cs="Times New Roman"/>
                  <w:sz w:val="24"/>
                  <w:szCs w:val="24"/>
                </w:rPr>
                <w:t>73</w:t>
              </w:r>
            </w:ins>
            <w:ins w:id="2006" w:author="NaYEeM" w:date="2019-06-28T00:29:00Z">
              <w:r w:rsidRPr="004E0D3F">
                <w:rPr>
                  <w:rFonts w:ascii="Times New Roman" w:hAnsi="Times New Roman" w:cs="Times New Roman"/>
                  <w:sz w:val="24"/>
                  <w:szCs w:val="24"/>
                </w:rPr>
                <w:t xml:space="preserve"> (</w:t>
              </w:r>
            </w:ins>
            <w:ins w:id="2007" w:author="NaYEeM" w:date="2019-11-19T23:37:00Z">
              <w:r w:rsidRPr="004E0D3F">
                <w:rPr>
                  <w:rFonts w:ascii="Times New Roman" w:hAnsi="Times New Roman" w:cs="Times New Roman"/>
                  <w:sz w:val="24"/>
                  <w:szCs w:val="24"/>
                </w:rPr>
                <w:t>52.50</w:t>
              </w:r>
            </w:ins>
            <w:ins w:id="2008" w:author="NaYEeM" w:date="2019-06-28T00:29:00Z">
              <w:r w:rsidRPr="004E0D3F">
                <w:rPr>
                  <w:rFonts w:ascii="Times New Roman" w:hAnsi="Times New Roman" w:cs="Times New Roman"/>
                  <w:sz w:val="24"/>
                  <w:szCs w:val="24"/>
                </w:rPr>
                <w:t>)</w:t>
              </w:r>
            </w:ins>
          </w:p>
        </w:tc>
        <w:tc>
          <w:tcPr>
            <w:tcW w:w="2250" w:type="dxa"/>
            <w:tcPrChange w:id="2009" w:author="NaYEeM" w:date="2020-01-18T22:37:00Z">
              <w:tcPr>
                <w:tcW w:w="1745" w:type="dxa"/>
                <w:gridSpan w:val="3"/>
              </w:tcPr>
            </w:tcPrChange>
          </w:tcPr>
          <w:p w14:paraId="4E05529F" w14:textId="5EAE5BC3"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ins w:id="2010" w:author="NaYEeM" w:date="2019-06-28T00:28:00Z"/>
                <w:rFonts w:ascii="Times New Roman" w:hAnsi="Times New Roman" w:cs="Times New Roman"/>
                <w:sz w:val="24"/>
                <w:szCs w:val="24"/>
              </w:rPr>
            </w:pPr>
            <w:ins w:id="2011" w:author="NaYEeM" w:date="2019-11-19T23:37:00Z">
              <w:r w:rsidRPr="004E0D3F">
                <w:rPr>
                  <w:rFonts w:ascii="Times New Roman" w:hAnsi="Times New Roman" w:cs="Times New Roman"/>
                  <w:sz w:val="24"/>
                  <w:szCs w:val="24"/>
                </w:rPr>
                <w:t>48</w:t>
              </w:r>
            </w:ins>
            <w:ins w:id="2012" w:author="NaYEeM" w:date="2019-06-28T00:29:00Z">
              <w:r w:rsidRPr="004E0D3F">
                <w:rPr>
                  <w:rFonts w:ascii="Times New Roman" w:hAnsi="Times New Roman" w:cs="Times New Roman"/>
                  <w:sz w:val="24"/>
                  <w:szCs w:val="24"/>
                </w:rPr>
                <w:t xml:space="preserve"> (</w:t>
              </w:r>
            </w:ins>
            <w:ins w:id="2013" w:author="NaYEeM" w:date="2019-11-19T23:37:00Z">
              <w:r w:rsidRPr="004E0D3F">
                <w:rPr>
                  <w:rFonts w:ascii="Times New Roman" w:hAnsi="Times New Roman" w:cs="Times New Roman"/>
                  <w:sz w:val="24"/>
                  <w:szCs w:val="24"/>
                </w:rPr>
                <w:t>47.50</w:t>
              </w:r>
            </w:ins>
            <w:ins w:id="2014" w:author="NaYEeM" w:date="2019-06-28T00:29:00Z">
              <w:r w:rsidRPr="004E0D3F">
                <w:rPr>
                  <w:rFonts w:ascii="Times New Roman" w:hAnsi="Times New Roman" w:cs="Times New Roman"/>
                  <w:sz w:val="24"/>
                  <w:szCs w:val="24"/>
                </w:rPr>
                <w:t>)</w:t>
              </w:r>
            </w:ins>
          </w:p>
        </w:tc>
        <w:tc>
          <w:tcPr>
            <w:tcW w:w="2250" w:type="dxa"/>
            <w:tcPrChange w:id="2015" w:author="NaYEeM" w:date="2020-01-18T22:37:00Z">
              <w:tcPr>
                <w:tcW w:w="2161" w:type="dxa"/>
                <w:gridSpan w:val="3"/>
              </w:tcPr>
            </w:tcPrChange>
          </w:tcPr>
          <w:p w14:paraId="45C26D4B" w14:textId="6421A858"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ins w:id="2016" w:author="NaYEeM" w:date="2019-06-28T00:28:00Z"/>
                <w:rFonts w:ascii="Times New Roman" w:hAnsi="Times New Roman" w:cs="Times New Roman"/>
                <w:sz w:val="24"/>
                <w:szCs w:val="24"/>
              </w:rPr>
            </w:pPr>
          </w:p>
        </w:tc>
      </w:tr>
      <w:tr w:rsidR="00CB6C47" w:rsidRPr="004E0D3F" w14:paraId="2B70AB1B" w14:textId="77777777" w:rsidTr="004E0D3F">
        <w:trPr>
          <w:trPrChange w:id="2017"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2018" w:author="NaYEeM" w:date="2020-01-18T22:37:00Z">
              <w:tcPr>
                <w:tcW w:w="2096" w:type="dxa"/>
              </w:tcPr>
            </w:tcPrChange>
          </w:tcPr>
          <w:p w14:paraId="1A6A2DFB" w14:textId="315F18B7" w:rsidR="00CB6C47" w:rsidRPr="00FC5C5F" w:rsidRDefault="00CB6C47">
            <w:pPr>
              <w:jc w:val="both"/>
              <w:rPr>
                <w:rFonts w:ascii="Times New Roman" w:hAnsi="Times New Roman" w:cs="Times New Roman"/>
                <w:b w:val="0"/>
                <w:bCs w:val="0"/>
                <w:sz w:val="24"/>
                <w:szCs w:val="24"/>
                <w:rPrChange w:id="2019" w:author="NaYEeM" w:date="2020-01-18T22:44:00Z">
                  <w:rPr>
                    <w:rFonts w:ascii="Times New Roman" w:hAnsi="Times New Roman" w:cs="Times New Roman"/>
                    <w:b w:val="0"/>
                    <w:sz w:val="24"/>
                    <w:szCs w:val="24"/>
                  </w:rPr>
                </w:rPrChange>
              </w:rPr>
              <w:pPrChange w:id="2020" w:author="NaYEeM" w:date="2019-07-09T12:49:00Z">
                <w:pPr>
                  <w:jc w:val="center"/>
                </w:pPr>
              </w:pPrChange>
            </w:pPr>
            <w:ins w:id="2021" w:author="NaYEeM" w:date="2020-01-18T21:47:00Z">
              <w:r w:rsidRPr="00FC5C5F">
                <w:rPr>
                  <w:rFonts w:ascii="Times New Roman" w:hAnsi="Times New Roman" w:cs="Times New Roman"/>
                  <w:b w:val="0"/>
                  <w:bCs w:val="0"/>
                  <w:sz w:val="24"/>
                  <w:szCs w:val="24"/>
                  <w:rPrChange w:id="2022" w:author="NaYEeM" w:date="2020-01-18T22:44:00Z">
                    <w:rPr>
                      <w:rFonts w:ascii="Times New Roman" w:hAnsi="Times New Roman" w:cs="Times New Roman"/>
                      <w:sz w:val="24"/>
                      <w:szCs w:val="24"/>
                    </w:rPr>
                  </w:rPrChange>
                </w:rPr>
                <w:lastRenderedPageBreak/>
                <w:t>Richer</w:t>
              </w:r>
            </w:ins>
            <w:del w:id="2023" w:author="NaYEeM" w:date="2019-06-28T00:29:00Z">
              <w:r w:rsidRPr="00FC5C5F" w:rsidDel="005D15A2">
                <w:rPr>
                  <w:rFonts w:ascii="Times New Roman" w:hAnsi="Times New Roman" w:cs="Times New Roman"/>
                  <w:b w:val="0"/>
                  <w:bCs w:val="0"/>
                  <w:sz w:val="24"/>
                  <w:szCs w:val="24"/>
                  <w:rPrChange w:id="2024" w:author="NaYEeM" w:date="2020-01-18T22:44:00Z">
                    <w:rPr>
                      <w:rFonts w:ascii="Times New Roman" w:hAnsi="Times New Roman" w:cs="Times New Roman"/>
                      <w:sz w:val="24"/>
                      <w:szCs w:val="24"/>
                    </w:rPr>
                  </w:rPrChange>
                </w:rPr>
                <w:delText>Middle</w:delText>
              </w:r>
            </w:del>
          </w:p>
        </w:tc>
        <w:tc>
          <w:tcPr>
            <w:tcW w:w="2070" w:type="dxa"/>
            <w:tcPrChange w:id="2025" w:author="NaYEeM" w:date="2020-01-18T22:37:00Z">
              <w:tcPr>
                <w:tcW w:w="1552" w:type="dxa"/>
                <w:gridSpan w:val="2"/>
              </w:tcPr>
            </w:tcPrChange>
          </w:tcPr>
          <w:p w14:paraId="7672C216" w14:textId="2843DFD3"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026"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2027" w:author="NaYEeM" w:date="2020-01-18T21:47:00Z">
              <w:r w:rsidRPr="004E0D3F">
                <w:rPr>
                  <w:rFonts w:ascii="Times New Roman" w:hAnsi="Times New Roman" w:cs="Times New Roman"/>
                  <w:sz w:val="24"/>
                  <w:szCs w:val="24"/>
                  <w:rPrChange w:id="2028" w:author="NaYEeM" w:date="2020-01-18T22:37:00Z">
                    <w:rPr>
                      <w:rFonts w:ascii="Times New Roman" w:hAnsi="Times New Roman" w:cs="Times New Roman"/>
                      <w:sz w:val="24"/>
                      <w:szCs w:val="24"/>
                      <w:highlight w:val="yellow"/>
                    </w:rPr>
                  </w:rPrChange>
                </w:rPr>
                <w:t>74 (57.80)</w:t>
              </w:r>
            </w:ins>
            <w:del w:id="2029" w:author="NaYEeM" w:date="2019-06-28T00:29:00Z">
              <w:r w:rsidRPr="004E0D3F" w:rsidDel="005D15A2">
                <w:rPr>
                  <w:rFonts w:ascii="Times New Roman" w:hAnsi="Times New Roman" w:cs="Times New Roman"/>
                  <w:sz w:val="24"/>
                  <w:szCs w:val="24"/>
                </w:rPr>
                <w:delText>74 (19.75)</w:delText>
              </w:r>
            </w:del>
          </w:p>
        </w:tc>
        <w:tc>
          <w:tcPr>
            <w:tcW w:w="2250" w:type="dxa"/>
            <w:tcPrChange w:id="2030" w:author="NaYEeM" w:date="2020-01-18T22:37:00Z">
              <w:tcPr>
                <w:tcW w:w="1745" w:type="dxa"/>
                <w:gridSpan w:val="3"/>
              </w:tcPr>
            </w:tcPrChange>
          </w:tcPr>
          <w:p w14:paraId="2B8CB6E9" w14:textId="4EEE7619"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03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2032" w:author="NaYEeM" w:date="2020-01-18T21:47:00Z">
              <w:r w:rsidRPr="004E0D3F">
                <w:rPr>
                  <w:rFonts w:ascii="Times New Roman" w:hAnsi="Times New Roman" w:cs="Times New Roman"/>
                  <w:sz w:val="24"/>
                  <w:szCs w:val="24"/>
                  <w:rPrChange w:id="2033" w:author="NaYEeM" w:date="2020-01-18T22:37:00Z">
                    <w:rPr>
                      <w:rFonts w:ascii="Times New Roman" w:hAnsi="Times New Roman" w:cs="Times New Roman"/>
                      <w:sz w:val="24"/>
                      <w:szCs w:val="24"/>
                      <w:highlight w:val="yellow"/>
                    </w:rPr>
                  </w:rPrChange>
                </w:rPr>
                <w:t>46 (42.20)</w:t>
              </w:r>
            </w:ins>
            <w:del w:id="2034" w:author="NaYEeM" w:date="2019-06-28T00:29:00Z">
              <w:r w:rsidRPr="004E0D3F" w:rsidDel="005D15A2">
                <w:rPr>
                  <w:rFonts w:ascii="Times New Roman" w:hAnsi="Times New Roman" w:cs="Times New Roman"/>
                  <w:sz w:val="24"/>
                  <w:szCs w:val="24"/>
                </w:rPr>
                <w:delText>76 (23.21)</w:delText>
              </w:r>
            </w:del>
          </w:p>
        </w:tc>
        <w:tc>
          <w:tcPr>
            <w:tcW w:w="2250" w:type="dxa"/>
            <w:tcPrChange w:id="2035" w:author="NaYEeM" w:date="2020-01-18T22:37:00Z">
              <w:tcPr>
                <w:tcW w:w="2161" w:type="dxa"/>
                <w:gridSpan w:val="3"/>
              </w:tcPr>
            </w:tcPrChange>
          </w:tcPr>
          <w:p w14:paraId="6EE3924E" w14:textId="5B1AF0C7"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036"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037" w:author="NaYEeM" w:date="2019-06-28T00:29:00Z">
              <w:r w:rsidRPr="004E0D3F" w:rsidDel="005D15A2">
                <w:rPr>
                  <w:rFonts w:ascii="Times New Roman" w:hAnsi="Times New Roman" w:cs="Times New Roman"/>
                  <w:sz w:val="24"/>
                  <w:szCs w:val="24"/>
                </w:rPr>
                <w:delText>0.2379</w:delText>
              </w:r>
            </w:del>
          </w:p>
        </w:tc>
      </w:tr>
      <w:tr w:rsidR="00CB6C47" w:rsidRPr="004E0D3F" w14:paraId="1FE38AA5" w14:textId="77777777" w:rsidTr="004E0D3F">
        <w:tblPrEx>
          <w:tblPrExChange w:id="2038" w:author="NaYEeM" w:date="2020-01-18T22:37:00Z">
            <w:tblPrEx>
              <w:tblW w:w="9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cnfStyle w:val="000000100000" w:firstRow="0" w:lastRow="0" w:firstColumn="0" w:lastColumn="0" w:oddVBand="0" w:evenVBand="0" w:oddHBand="1" w:evenHBand="0" w:firstRowFirstColumn="0" w:firstRowLastColumn="0" w:lastRowFirstColumn="0" w:lastRowLastColumn="0"/>
          <w:ins w:id="2039" w:author="NaYEeM" w:date="2020-01-18T21:44:00Z"/>
        </w:trPr>
        <w:tc>
          <w:tcPr>
            <w:cnfStyle w:val="001000000000" w:firstRow="0" w:lastRow="0" w:firstColumn="1" w:lastColumn="0" w:oddVBand="0" w:evenVBand="0" w:oddHBand="0" w:evenHBand="0" w:firstRowFirstColumn="0" w:firstRowLastColumn="0" w:lastRowFirstColumn="0" w:lastRowLastColumn="0"/>
            <w:tcW w:w="0" w:type="dxa"/>
            <w:tcPrChange w:id="2040" w:author="NaYEeM" w:date="2020-01-18T22:37:00Z">
              <w:tcPr>
                <w:tcW w:w="2785" w:type="dxa"/>
                <w:gridSpan w:val="2"/>
              </w:tcPr>
            </w:tcPrChange>
          </w:tcPr>
          <w:p w14:paraId="13033B36" w14:textId="26FDEB65" w:rsidR="00CB6C47" w:rsidRPr="00FC5C5F" w:rsidRDefault="00CB6C47" w:rsidP="00CB6C47">
            <w:pPr>
              <w:jc w:val="both"/>
              <w:cnfStyle w:val="001000100000" w:firstRow="0" w:lastRow="0" w:firstColumn="1" w:lastColumn="0" w:oddVBand="0" w:evenVBand="0" w:oddHBand="1" w:evenHBand="0" w:firstRowFirstColumn="0" w:firstRowLastColumn="0" w:lastRowFirstColumn="0" w:lastRowLastColumn="0"/>
              <w:rPr>
                <w:ins w:id="2041" w:author="NaYEeM" w:date="2020-01-18T21:44:00Z"/>
                <w:rFonts w:ascii="Times New Roman" w:hAnsi="Times New Roman" w:cs="Times New Roman"/>
                <w:b w:val="0"/>
                <w:bCs w:val="0"/>
                <w:sz w:val="24"/>
                <w:szCs w:val="24"/>
                <w:rPrChange w:id="2042" w:author="NaYEeM" w:date="2020-01-18T22:44:00Z">
                  <w:rPr>
                    <w:ins w:id="2043" w:author="NaYEeM" w:date="2020-01-18T21:44:00Z"/>
                    <w:rFonts w:ascii="Times New Roman" w:hAnsi="Times New Roman" w:cs="Times New Roman"/>
                    <w:sz w:val="24"/>
                    <w:szCs w:val="24"/>
                  </w:rPr>
                </w:rPrChange>
              </w:rPr>
            </w:pPr>
            <w:commentRangeStart w:id="2044"/>
            <w:ins w:id="2045" w:author="NaYEeM" w:date="2020-01-18T21:47:00Z">
              <w:r w:rsidRPr="00FC5C5F">
                <w:rPr>
                  <w:rFonts w:ascii="Times New Roman" w:hAnsi="Times New Roman" w:cs="Times New Roman"/>
                  <w:b w:val="0"/>
                  <w:bCs w:val="0"/>
                  <w:sz w:val="24"/>
                  <w:szCs w:val="24"/>
                  <w:rPrChange w:id="2046" w:author="NaYEeM" w:date="2020-01-18T22:44:00Z">
                    <w:rPr>
                      <w:rFonts w:ascii="Times New Roman" w:hAnsi="Times New Roman" w:cs="Times New Roman"/>
                      <w:sz w:val="24"/>
                      <w:szCs w:val="24"/>
                    </w:rPr>
                  </w:rPrChange>
                </w:rPr>
                <w:t>Richest</w:t>
              </w:r>
              <w:commentRangeEnd w:id="2044"/>
              <w:r w:rsidRPr="00FC5C5F">
                <w:rPr>
                  <w:rStyle w:val="CommentReference"/>
                  <w:rFonts w:ascii="Times New Roman" w:hAnsi="Times New Roman" w:cs="Times New Roman"/>
                  <w:b w:val="0"/>
                  <w:bCs w:val="0"/>
                  <w:noProof/>
                  <w:sz w:val="24"/>
                  <w:szCs w:val="24"/>
                  <w:lang w:val="en-GB"/>
                  <w:rPrChange w:id="2047" w:author="NaYEeM" w:date="2020-01-18T22:44:00Z">
                    <w:rPr>
                      <w:rStyle w:val="CommentReference"/>
                      <w:rFonts w:ascii="Times New Roman" w:hAnsi="Times New Roman" w:cs="Times New Roman"/>
                      <w:noProof/>
                      <w:sz w:val="24"/>
                      <w:szCs w:val="24"/>
                      <w:lang w:val="en-GB"/>
                    </w:rPr>
                  </w:rPrChange>
                </w:rPr>
                <w:commentReference w:id="2044"/>
              </w:r>
            </w:ins>
          </w:p>
        </w:tc>
        <w:tc>
          <w:tcPr>
            <w:tcW w:w="0" w:type="dxa"/>
            <w:tcPrChange w:id="2048" w:author="NaYEeM" w:date="2020-01-18T22:37:00Z">
              <w:tcPr>
                <w:tcW w:w="2070" w:type="dxa"/>
                <w:gridSpan w:val="2"/>
              </w:tcPr>
            </w:tcPrChange>
          </w:tcPr>
          <w:p w14:paraId="7E033EBC" w14:textId="0425E6DE"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ins w:id="2049" w:author="NaYEeM" w:date="2020-01-18T21:44:00Z"/>
                <w:rFonts w:ascii="Times New Roman" w:hAnsi="Times New Roman" w:cs="Times New Roman"/>
                <w:sz w:val="24"/>
                <w:szCs w:val="24"/>
                <w:rPrChange w:id="2050" w:author="NaYEeM" w:date="2020-01-18T22:37:00Z">
                  <w:rPr>
                    <w:ins w:id="2051" w:author="NaYEeM" w:date="2020-01-18T21:44:00Z"/>
                    <w:rFonts w:ascii="Times New Roman" w:hAnsi="Times New Roman" w:cs="Times New Roman"/>
                    <w:sz w:val="24"/>
                    <w:szCs w:val="24"/>
                    <w:highlight w:val="yellow"/>
                  </w:rPr>
                </w:rPrChange>
              </w:rPr>
            </w:pPr>
            <w:ins w:id="2052" w:author="NaYEeM" w:date="2020-01-18T21:47:00Z">
              <w:r w:rsidRPr="004E0D3F">
                <w:rPr>
                  <w:rFonts w:ascii="Times New Roman" w:hAnsi="Times New Roman" w:cs="Times New Roman"/>
                  <w:sz w:val="24"/>
                  <w:szCs w:val="24"/>
                  <w:rPrChange w:id="2053" w:author="NaYEeM" w:date="2020-01-18T22:37:00Z">
                    <w:rPr>
                      <w:rFonts w:ascii="Times New Roman" w:hAnsi="Times New Roman" w:cs="Times New Roman"/>
                      <w:sz w:val="24"/>
                      <w:szCs w:val="24"/>
                      <w:highlight w:val="yellow"/>
                    </w:rPr>
                  </w:rPrChange>
                </w:rPr>
                <w:t>78 (53.38)</w:t>
              </w:r>
            </w:ins>
          </w:p>
        </w:tc>
        <w:tc>
          <w:tcPr>
            <w:tcW w:w="0" w:type="dxa"/>
            <w:tcPrChange w:id="2054" w:author="NaYEeM" w:date="2020-01-18T22:37:00Z">
              <w:tcPr>
                <w:tcW w:w="2250" w:type="dxa"/>
                <w:gridSpan w:val="3"/>
              </w:tcPr>
            </w:tcPrChange>
          </w:tcPr>
          <w:p w14:paraId="5D8AB45F" w14:textId="3D1684C7" w:rsidR="00CB6C47" w:rsidRPr="004E0D3F" w:rsidRDefault="00CB6C47" w:rsidP="00CB6C47">
            <w:pPr>
              <w:jc w:val="both"/>
              <w:cnfStyle w:val="000000100000" w:firstRow="0" w:lastRow="0" w:firstColumn="0" w:lastColumn="0" w:oddVBand="0" w:evenVBand="0" w:oddHBand="1" w:evenHBand="0" w:firstRowFirstColumn="0" w:firstRowLastColumn="0" w:lastRowFirstColumn="0" w:lastRowLastColumn="0"/>
              <w:rPr>
                <w:ins w:id="2055" w:author="NaYEeM" w:date="2020-01-18T21:44:00Z"/>
                <w:rFonts w:ascii="Times New Roman" w:hAnsi="Times New Roman" w:cs="Times New Roman"/>
                <w:sz w:val="24"/>
                <w:szCs w:val="24"/>
                <w:rPrChange w:id="2056" w:author="NaYEeM" w:date="2020-01-18T22:37:00Z">
                  <w:rPr>
                    <w:ins w:id="2057" w:author="NaYEeM" w:date="2020-01-18T21:44:00Z"/>
                    <w:rFonts w:ascii="Times New Roman" w:hAnsi="Times New Roman" w:cs="Times New Roman"/>
                    <w:sz w:val="24"/>
                    <w:szCs w:val="24"/>
                    <w:highlight w:val="yellow"/>
                  </w:rPr>
                </w:rPrChange>
              </w:rPr>
            </w:pPr>
            <w:ins w:id="2058" w:author="NaYEeM" w:date="2020-01-18T21:47:00Z">
              <w:r w:rsidRPr="004E0D3F">
                <w:rPr>
                  <w:rFonts w:ascii="Times New Roman" w:hAnsi="Times New Roman" w:cs="Times New Roman"/>
                  <w:sz w:val="24"/>
                  <w:szCs w:val="24"/>
                  <w:rPrChange w:id="2059" w:author="NaYEeM" w:date="2020-01-18T22:37:00Z">
                    <w:rPr>
                      <w:rFonts w:ascii="Times New Roman" w:hAnsi="Times New Roman" w:cs="Times New Roman"/>
                      <w:sz w:val="24"/>
                      <w:szCs w:val="24"/>
                      <w:highlight w:val="yellow"/>
                    </w:rPr>
                  </w:rPrChange>
                </w:rPr>
                <w:t>61 (46.62)</w:t>
              </w:r>
            </w:ins>
          </w:p>
        </w:tc>
        <w:tc>
          <w:tcPr>
            <w:tcW w:w="0" w:type="dxa"/>
            <w:tcPrChange w:id="2060" w:author="NaYEeM" w:date="2020-01-18T22:37:00Z">
              <w:tcPr>
                <w:tcW w:w="2250" w:type="dxa"/>
                <w:gridSpan w:val="3"/>
              </w:tcPr>
            </w:tcPrChange>
          </w:tcPr>
          <w:p w14:paraId="2D3686F1" w14:textId="39A74750" w:rsidR="00CB6C47" w:rsidRPr="004E0D3F" w:rsidDel="005D15A2" w:rsidRDefault="00CB6C47" w:rsidP="00CB6C47">
            <w:pPr>
              <w:jc w:val="both"/>
              <w:cnfStyle w:val="000000100000" w:firstRow="0" w:lastRow="0" w:firstColumn="0" w:lastColumn="0" w:oddVBand="0" w:evenVBand="0" w:oddHBand="1" w:evenHBand="0" w:firstRowFirstColumn="0" w:firstRowLastColumn="0" w:lastRowFirstColumn="0" w:lastRowLastColumn="0"/>
              <w:rPr>
                <w:ins w:id="2061" w:author="NaYEeM" w:date="2020-01-18T21:44:00Z"/>
                <w:rFonts w:ascii="Times New Roman" w:hAnsi="Times New Roman" w:cs="Times New Roman"/>
                <w:sz w:val="24"/>
                <w:szCs w:val="24"/>
              </w:rPr>
            </w:pPr>
          </w:p>
        </w:tc>
      </w:tr>
      <w:tr w:rsidR="00CB6C47" w:rsidRPr="004E0D3F" w:rsidDel="005D15A2" w14:paraId="7CE60FEB" w14:textId="77777777" w:rsidTr="004E0D3F">
        <w:trPr>
          <w:del w:id="2062" w:author="NaYEeM" w:date="2019-06-28T00:29:00Z"/>
          <w:trPrChange w:id="2063"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2064" w:author="NaYEeM" w:date="2020-01-18T22:37:00Z">
              <w:tcPr>
                <w:tcW w:w="2096" w:type="dxa"/>
              </w:tcPr>
            </w:tcPrChange>
          </w:tcPr>
          <w:p w14:paraId="1C60EC86" w14:textId="59F1FFB4" w:rsidR="00CB6C47" w:rsidRPr="004E0D3F" w:rsidDel="005D15A2" w:rsidRDefault="00CB6C47">
            <w:pPr>
              <w:jc w:val="both"/>
              <w:rPr>
                <w:del w:id="2065" w:author="NaYEeM" w:date="2019-06-28T00:29:00Z"/>
                <w:rFonts w:ascii="Times New Roman" w:hAnsi="Times New Roman" w:cs="Times New Roman"/>
                <w:b w:val="0"/>
                <w:sz w:val="24"/>
                <w:szCs w:val="24"/>
              </w:rPr>
              <w:pPrChange w:id="2066" w:author="NaYEeM" w:date="2019-07-09T12:49:00Z">
                <w:pPr>
                  <w:jc w:val="center"/>
                </w:pPr>
              </w:pPrChange>
            </w:pPr>
            <w:del w:id="2067" w:author="NaYEeM" w:date="2019-06-28T00:29:00Z">
              <w:r w:rsidRPr="004E0D3F" w:rsidDel="005D15A2">
                <w:rPr>
                  <w:rFonts w:ascii="Times New Roman" w:hAnsi="Times New Roman" w:cs="Times New Roman"/>
                  <w:sz w:val="24"/>
                  <w:szCs w:val="24"/>
                </w:rPr>
                <w:delText>Poorer</w:delText>
              </w:r>
            </w:del>
          </w:p>
        </w:tc>
        <w:tc>
          <w:tcPr>
            <w:tcW w:w="2070" w:type="dxa"/>
            <w:tcPrChange w:id="2068" w:author="NaYEeM" w:date="2020-01-18T22:37:00Z">
              <w:tcPr>
                <w:tcW w:w="1552" w:type="dxa"/>
                <w:gridSpan w:val="2"/>
              </w:tcPr>
            </w:tcPrChange>
          </w:tcPr>
          <w:p w14:paraId="4D5E8F9E" w14:textId="33EB8EF5" w:rsidR="00CB6C47" w:rsidRPr="004E0D3F" w:rsidDel="005D15A2" w:rsidRDefault="00CB6C47">
            <w:pPr>
              <w:jc w:val="both"/>
              <w:cnfStyle w:val="000000000000" w:firstRow="0" w:lastRow="0" w:firstColumn="0" w:lastColumn="0" w:oddVBand="0" w:evenVBand="0" w:oddHBand="0" w:evenHBand="0" w:firstRowFirstColumn="0" w:firstRowLastColumn="0" w:lastRowFirstColumn="0" w:lastRowLastColumn="0"/>
              <w:rPr>
                <w:del w:id="2069" w:author="NaYEeM" w:date="2019-06-28T00:29:00Z"/>
                <w:rFonts w:ascii="Times New Roman" w:hAnsi="Times New Roman" w:cs="Times New Roman"/>
                <w:sz w:val="24"/>
                <w:szCs w:val="24"/>
              </w:rPr>
              <w:pPrChange w:id="207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071" w:author="NaYEeM" w:date="2019-06-28T00:29:00Z">
              <w:r w:rsidRPr="004E0D3F" w:rsidDel="005D15A2">
                <w:rPr>
                  <w:rFonts w:ascii="Times New Roman" w:hAnsi="Times New Roman" w:cs="Times New Roman"/>
                  <w:sz w:val="24"/>
                  <w:szCs w:val="24"/>
                </w:rPr>
                <w:delText>85 (22.95)</w:delText>
              </w:r>
            </w:del>
          </w:p>
        </w:tc>
        <w:tc>
          <w:tcPr>
            <w:tcW w:w="2250" w:type="dxa"/>
            <w:tcPrChange w:id="2072" w:author="NaYEeM" w:date="2020-01-18T22:37:00Z">
              <w:tcPr>
                <w:tcW w:w="1745" w:type="dxa"/>
                <w:gridSpan w:val="3"/>
              </w:tcPr>
            </w:tcPrChange>
          </w:tcPr>
          <w:p w14:paraId="3FB8906B" w14:textId="6ED81C6D" w:rsidR="00CB6C47" w:rsidRPr="004E0D3F" w:rsidDel="005D15A2" w:rsidRDefault="00CB6C47">
            <w:pPr>
              <w:jc w:val="both"/>
              <w:cnfStyle w:val="000000000000" w:firstRow="0" w:lastRow="0" w:firstColumn="0" w:lastColumn="0" w:oddVBand="0" w:evenVBand="0" w:oddHBand="0" w:evenHBand="0" w:firstRowFirstColumn="0" w:firstRowLastColumn="0" w:lastRowFirstColumn="0" w:lastRowLastColumn="0"/>
              <w:rPr>
                <w:del w:id="2073" w:author="NaYEeM" w:date="2019-06-28T00:29:00Z"/>
                <w:rFonts w:ascii="Times New Roman" w:hAnsi="Times New Roman" w:cs="Times New Roman"/>
                <w:sz w:val="24"/>
                <w:szCs w:val="24"/>
              </w:rPr>
              <w:pPrChange w:id="2074"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075" w:author="NaYEeM" w:date="2019-06-28T00:29:00Z">
              <w:r w:rsidRPr="004E0D3F" w:rsidDel="005D15A2">
                <w:rPr>
                  <w:rFonts w:ascii="Times New Roman" w:hAnsi="Times New Roman" w:cs="Times New Roman"/>
                  <w:sz w:val="24"/>
                  <w:szCs w:val="24"/>
                </w:rPr>
                <w:delText>71 (14.54)</w:delText>
              </w:r>
            </w:del>
          </w:p>
        </w:tc>
        <w:tc>
          <w:tcPr>
            <w:tcW w:w="2250" w:type="dxa"/>
            <w:tcPrChange w:id="2076" w:author="NaYEeM" w:date="2020-01-18T22:37:00Z">
              <w:tcPr>
                <w:tcW w:w="2161" w:type="dxa"/>
                <w:gridSpan w:val="3"/>
              </w:tcPr>
            </w:tcPrChange>
          </w:tcPr>
          <w:p w14:paraId="75D8FF67" w14:textId="452505BE" w:rsidR="00CB6C47" w:rsidRPr="004E0D3F" w:rsidDel="005D15A2" w:rsidRDefault="00CB6C47">
            <w:pPr>
              <w:jc w:val="both"/>
              <w:cnfStyle w:val="000000000000" w:firstRow="0" w:lastRow="0" w:firstColumn="0" w:lastColumn="0" w:oddVBand="0" w:evenVBand="0" w:oddHBand="0" w:evenHBand="0" w:firstRowFirstColumn="0" w:firstRowLastColumn="0" w:lastRowFirstColumn="0" w:lastRowLastColumn="0"/>
              <w:rPr>
                <w:del w:id="2077" w:author="NaYEeM" w:date="2019-06-28T00:29:00Z"/>
                <w:rFonts w:ascii="Times New Roman" w:hAnsi="Times New Roman" w:cs="Times New Roman"/>
                <w:sz w:val="24"/>
                <w:szCs w:val="24"/>
              </w:rPr>
              <w:pPrChange w:id="2078"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CB6C47" w:rsidRPr="004E0D3F" w:rsidDel="005D15A2" w14:paraId="20FDA3AF" w14:textId="77777777" w:rsidTr="004E0D3F">
        <w:trPr>
          <w:cnfStyle w:val="000000100000" w:firstRow="0" w:lastRow="0" w:firstColumn="0" w:lastColumn="0" w:oddVBand="0" w:evenVBand="0" w:oddHBand="1" w:evenHBand="0" w:firstRowFirstColumn="0" w:firstRowLastColumn="0" w:lastRowFirstColumn="0" w:lastRowLastColumn="0"/>
          <w:del w:id="2079" w:author="NaYEeM" w:date="2019-06-28T00:29:00Z"/>
          <w:trPrChange w:id="2080"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2081" w:author="NaYEeM" w:date="2020-01-18T22:37:00Z">
              <w:tcPr>
                <w:tcW w:w="2096" w:type="dxa"/>
              </w:tcPr>
            </w:tcPrChange>
          </w:tcPr>
          <w:p w14:paraId="2737AAB9" w14:textId="72614682" w:rsidR="00CB6C47" w:rsidRPr="004E0D3F" w:rsidDel="005D15A2" w:rsidRDefault="00CB6C47">
            <w:pPr>
              <w:jc w:val="both"/>
              <w:cnfStyle w:val="001000100000" w:firstRow="0" w:lastRow="0" w:firstColumn="1" w:lastColumn="0" w:oddVBand="0" w:evenVBand="0" w:oddHBand="1" w:evenHBand="0" w:firstRowFirstColumn="0" w:firstRowLastColumn="0" w:lastRowFirstColumn="0" w:lastRowLastColumn="0"/>
              <w:rPr>
                <w:del w:id="2082" w:author="NaYEeM" w:date="2019-06-28T00:29:00Z"/>
                <w:rFonts w:ascii="Times New Roman" w:hAnsi="Times New Roman" w:cs="Times New Roman"/>
                <w:bCs w:val="0"/>
                <w:sz w:val="24"/>
                <w:szCs w:val="24"/>
              </w:rPr>
              <w:pPrChange w:id="2083"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del w:id="2084" w:author="NaYEeM" w:date="2019-06-28T00:29:00Z">
              <w:r w:rsidRPr="004E0D3F" w:rsidDel="005D15A2">
                <w:rPr>
                  <w:rFonts w:ascii="Times New Roman" w:hAnsi="Times New Roman" w:cs="Times New Roman"/>
                  <w:sz w:val="24"/>
                  <w:szCs w:val="24"/>
                </w:rPr>
                <w:delText>Poorest</w:delText>
              </w:r>
            </w:del>
          </w:p>
        </w:tc>
        <w:tc>
          <w:tcPr>
            <w:tcW w:w="2070" w:type="dxa"/>
            <w:tcPrChange w:id="2085" w:author="NaYEeM" w:date="2020-01-18T22:37:00Z">
              <w:tcPr>
                <w:tcW w:w="1552" w:type="dxa"/>
                <w:gridSpan w:val="2"/>
              </w:tcPr>
            </w:tcPrChange>
          </w:tcPr>
          <w:p w14:paraId="1D9D47C9" w14:textId="18DAF113" w:rsidR="00CB6C47" w:rsidRPr="004E0D3F" w:rsidDel="005D15A2" w:rsidRDefault="00CB6C47">
            <w:pPr>
              <w:jc w:val="both"/>
              <w:cnfStyle w:val="000000100000" w:firstRow="0" w:lastRow="0" w:firstColumn="0" w:lastColumn="0" w:oddVBand="0" w:evenVBand="0" w:oddHBand="1" w:evenHBand="0" w:firstRowFirstColumn="0" w:firstRowLastColumn="0" w:lastRowFirstColumn="0" w:lastRowLastColumn="0"/>
              <w:rPr>
                <w:del w:id="2086" w:author="NaYEeM" w:date="2019-06-28T00:29:00Z"/>
                <w:rFonts w:ascii="Times New Roman" w:hAnsi="Times New Roman" w:cs="Times New Roman"/>
                <w:sz w:val="24"/>
                <w:szCs w:val="24"/>
              </w:rPr>
              <w:pPrChange w:id="2087"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088" w:author="NaYEeM" w:date="2019-06-28T00:29:00Z">
              <w:r w:rsidRPr="004E0D3F" w:rsidDel="005D15A2">
                <w:rPr>
                  <w:rFonts w:ascii="Times New Roman" w:hAnsi="Times New Roman" w:cs="Times New Roman"/>
                  <w:sz w:val="24"/>
                  <w:szCs w:val="24"/>
                </w:rPr>
                <w:delText>71 (19.16)</w:delText>
              </w:r>
            </w:del>
          </w:p>
        </w:tc>
        <w:tc>
          <w:tcPr>
            <w:tcW w:w="2250" w:type="dxa"/>
            <w:tcPrChange w:id="2089" w:author="NaYEeM" w:date="2020-01-18T22:37:00Z">
              <w:tcPr>
                <w:tcW w:w="1745" w:type="dxa"/>
                <w:gridSpan w:val="3"/>
              </w:tcPr>
            </w:tcPrChange>
          </w:tcPr>
          <w:p w14:paraId="35D7B5EC" w14:textId="225F2585" w:rsidR="00CB6C47" w:rsidRPr="004E0D3F" w:rsidDel="005D15A2" w:rsidRDefault="00CB6C47">
            <w:pPr>
              <w:jc w:val="both"/>
              <w:cnfStyle w:val="000000100000" w:firstRow="0" w:lastRow="0" w:firstColumn="0" w:lastColumn="0" w:oddVBand="0" w:evenVBand="0" w:oddHBand="1" w:evenHBand="0" w:firstRowFirstColumn="0" w:firstRowLastColumn="0" w:lastRowFirstColumn="0" w:lastRowLastColumn="0"/>
              <w:rPr>
                <w:del w:id="2090" w:author="NaYEeM" w:date="2019-06-28T00:29:00Z"/>
                <w:rFonts w:ascii="Times New Roman" w:hAnsi="Times New Roman" w:cs="Times New Roman"/>
                <w:sz w:val="24"/>
                <w:szCs w:val="24"/>
              </w:rPr>
              <w:pPrChange w:id="2091"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092" w:author="NaYEeM" w:date="2019-06-28T00:29:00Z">
              <w:r w:rsidRPr="004E0D3F" w:rsidDel="005D15A2">
                <w:rPr>
                  <w:rFonts w:ascii="Times New Roman" w:hAnsi="Times New Roman" w:cs="Times New Roman"/>
                  <w:sz w:val="24"/>
                  <w:szCs w:val="24"/>
                </w:rPr>
                <w:delText>77 (22.84)</w:delText>
              </w:r>
            </w:del>
          </w:p>
        </w:tc>
        <w:tc>
          <w:tcPr>
            <w:tcW w:w="2250" w:type="dxa"/>
            <w:tcPrChange w:id="2093" w:author="NaYEeM" w:date="2020-01-18T22:37:00Z">
              <w:tcPr>
                <w:tcW w:w="2161" w:type="dxa"/>
                <w:gridSpan w:val="3"/>
              </w:tcPr>
            </w:tcPrChange>
          </w:tcPr>
          <w:p w14:paraId="35D1D0F2" w14:textId="252A1953" w:rsidR="00CB6C47" w:rsidRPr="004E0D3F" w:rsidDel="005D15A2" w:rsidRDefault="00CB6C47">
            <w:pPr>
              <w:jc w:val="both"/>
              <w:cnfStyle w:val="000000100000" w:firstRow="0" w:lastRow="0" w:firstColumn="0" w:lastColumn="0" w:oddVBand="0" w:evenVBand="0" w:oddHBand="1" w:evenHBand="0" w:firstRowFirstColumn="0" w:firstRowLastColumn="0" w:lastRowFirstColumn="0" w:lastRowLastColumn="0"/>
              <w:rPr>
                <w:del w:id="2094" w:author="NaYEeM" w:date="2019-06-28T00:29:00Z"/>
                <w:rFonts w:ascii="Times New Roman" w:hAnsi="Times New Roman" w:cs="Times New Roman"/>
                <w:sz w:val="24"/>
                <w:szCs w:val="24"/>
              </w:rPr>
              <w:pPrChange w:id="2095"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CB6C47" w:rsidRPr="004E0D3F" w:rsidDel="005D15A2" w14:paraId="3D7D270C" w14:textId="77777777" w:rsidTr="004E0D3F">
        <w:trPr>
          <w:del w:id="2096" w:author="NaYEeM" w:date="2019-06-28T00:29:00Z"/>
          <w:trPrChange w:id="2097"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2098" w:author="NaYEeM" w:date="2020-01-18T22:37:00Z">
              <w:tcPr>
                <w:tcW w:w="2096" w:type="dxa"/>
              </w:tcPr>
            </w:tcPrChange>
          </w:tcPr>
          <w:p w14:paraId="1DEC3EAD" w14:textId="199657AB" w:rsidR="00CB6C47" w:rsidRPr="004E0D3F" w:rsidDel="005D15A2" w:rsidRDefault="00CB6C47">
            <w:pPr>
              <w:jc w:val="both"/>
              <w:rPr>
                <w:del w:id="2099" w:author="NaYEeM" w:date="2019-06-28T00:29:00Z"/>
                <w:rFonts w:ascii="Times New Roman" w:hAnsi="Times New Roman" w:cs="Times New Roman"/>
                <w:b w:val="0"/>
                <w:sz w:val="24"/>
                <w:szCs w:val="24"/>
              </w:rPr>
              <w:pPrChange w:id="2100" w:author="NaYEeM" w:date="2019-07-09T12:49:00Z">
                <w:pPr>
                  <w:jc w:val="center"/>
                </w:pPr>
              </w:pPrChange>
            </w:pPr>
            <w:del w:id="2101" w:author="NaYEeM" w:date="2019-06-28T00:28:00Z">
              <w:r w:rsidRPr="004E0D3F" w:rsidDel="005D15A2">
                <w:rPr>
                  <w:rFonts w:ascii="Times New Roman" w:hAnsi="Times New Roman" w:cs="Times New Roman"/>
                  <w:sz w:val="24"/>
                  <w:szCs w:val="24"/>
                </w:rPr>
                <w:delText>Richer</w:delText>
              </w:r>
            </w:del>
          </w:p>
        </w:tc>
        <w:tc>
          <w:tcPr>
            <w:tcW w:w="2070" w:type="dxa"/>
            <w:tcPrChange w:id="2102" w:author="NaYEeM" w:date="2020-01-18T22:37:00Z">
              <w:tcPr>
                <w:tcW w:w="1552" w:type="dxa"/>
                <w:gridSpan w:val="2"/>
              </w:tcPr>
            </w:tcPrChange>
          </w:tcPr>
          <w:p w14:paraId="0B2D3B15" w14:textId="37AE06A6" w:rsidR="00CB6C47" w:rsidRPr="004E0D3F" w:rsidDel="005D15A2" w:rsidRDefault="00CB6C47">
            <w:pPr>
              <w:jc w:val="both"/>
              <w:cnfStyle w:val="000000000000" w:firstRow="0" w:lastRow="0" w:firstColumn="0" w:lastColumn="0" w:oddVBand="0" w:evenVBand="0" w:oddHBand="0" w:evenHBand="0" w:firstRowFirstColumn="0" w:firstRowLastColumn="0" w:lastRowFirstColumn="0" w:lastRowLastColumn="0"/>
              <w:rPr>
                <w:del w:id="2103" w:author="NaYEeM" w:date="2019-06-28T00:29:00Z"/>
                <w:rFonts w:ascii="Times New Roman" w:hAnsi="Times New Roman" w:cs="Times New Roman"/>
                <w:sz w:val="24"/>
                <w:szCs w:val="24"/>
                <w:rPrChange w:id="2104" w:author="NaYEeM" w:date="2020-01-18T22:37:00Z">
                  <w:rPr>
                    <w:del w:id="2105" w:author="NaYEeM" w:date="2019-06-28T00:29:00Z"/>
                    <w:rFonts w:ascii="Times New Roman" w:hAnsi="Times New Roman" w:cs="Times New Roman"/>
                    <w:color w:val="000000"/>
                    <w:sz w:val="24"/>
                    <w:szCs w:val="24"/>
                  </w:rPr>
                </w:rPrChange>
              </w:rPr>
              <w:pPrChange w:id="2106"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107" w:author="NaYEeM" w:date="2019-06-28T00:28:00Z">
              <w:r w:rsidRPr="004E0D3F" w:rsidDel="005D15A2">
                <w:rPr>
                  <w:rFonts w:ascii="Times New Roman" w:hAnsi="Times New Roman" w:cs="Times New Roman"/>
                  <w:sz w:val="24"/>
                  <w:szCs w:val="24"/>
                  <w:rPrChange w:id="2108" w:author="NaYEeM" w:date="2020-01-18T22:37:00Z">
                    <w:rPr>
                      <w:rFonts w:ascii="Times New Roman" w:hAnsi="Times New Roman" w:cs="Times New Roman"/>
                      <w:color w:val="000000"/>
                      <w:sz w:val="24"/>
                      <w:szCs w:val="24"/>
                    </w:rPr>
                  </w:rPrChange>
                </w:rPr>
                <w:delText>75 (17.15)</w:delText>
              </w:r>
            </w:del>
          </w:p>
        </w:tc>
        <w:tc>
          <w:tcPr>
            <w:tcW w:w="2250" w:type="dxa"/>
            <w:tcPrChange w:id="2109" w:author="NaYEeM" w:date="2020-01-18T22:37:00Z">
              <w:tcPr>
                <w:tcW w:w="1745" w:type="dxa"/>
                <w:gridSpan w:val="3"/>
              </w:tcPr>
            </w:tcPrChange>
          </w:tcPr>
          <w:p w14:paraId="61404C00" w14:textId="2A41EBBE" w:rsidR="00CB6C47" w:rsidRPr="004E0D3F" w:rsidDel="005D15A2" w:rsidRDefault="00CB6C47">
            <w:pPr>
              <w:jc w:val="both"/>
              <w:cnfStyle w:val="000000000000" w:firstRow="0" w:lastRow="0" w:firstColumn="0" w:lastColumn="0" w:oddVBand="0" w:evenVBand="0" w:oddHBand="0" w:evenHBand="0" w:firstRowFirstColumn="0" w:firstRowLastColumn="0" w:lastRowFirstColumn="0" w:lastRowLastColumn="0"/>
              <w:rPr>
                <w:del w:id="2110" w:author="NaYEeM" w:date="2019-06-28T00:29:00Z"/>
                <w:rFonts w:ascii="Times New Roman" w:hAnsi="Times New Roman" w:cs="Times New Roman"/>
                <w:sz w:val="24"/>
                <w:szCs w:val="24"/>
              </w:rPr>
              <w:pPrChange w:id="211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112" w:author="NaYEeM" w:date="2019-06-28T00:28:00Z">
              <w:r w:rsidRPr="004E0D3F" w:rsidDel="005D15A2">
                <w:rPr>
                  <w:rFonts w:ascii="Times New Roman" w:hAnsi="Times New Roman" w:cs="Times New Roman"/>
                  <w:sz w:val="24"/>
                  <w:szCs w:val="24"/>
                </w:rPr>
                <w:delText>69 (17.31)</w:delText>
              </w:r>
            </w:del>
          </w:p>
        </w:tc>
        <w:tc>
          <w:tcPr>
            <w:tcW w:w="2250" w:type="dxa"/>
            <w:tcPrChange w:id="2113" w:author="NaYEeM" w:date="2020-01-18T22:37:00Z">
              <w:tcPr>
                <w:tcW w:w="2161" w:type="dxa"/>
                <w:gridSpan w:val="3"/>
              </w:tcPr>
            </w:tcPrChange>
          </w:tcPr>
          <w:p w14:paraId="5FFB9B63" w14:textId="45C5FDAD" w:rsidR="00CB6C47" w:rsidRPr="004E0D3F" w:rsidDel="005D15A2" w:rsidRDefault="00CB6C47">
            <w:pPr>
              <w:jc w:val="both"/>
              <w:cnfStyle w:val="000000000000" w:firstRow="0" w:lastRow="0" w:firstColumn="0" w:lastColumn="0" w:oddVBand="0" w:evenVBand="0" w:oddHBand="0" w:evenHBand="0" w:firstRowFirstColumn="0" w:firstRowLastColumn="0" w:lastRowFirstColumn="0" w:lastRowLastColumn="0"/>
              <w:rPr>
                <w:del w:id="2114" w:author="NaYEeM" w:date="2019-06-28T00:29:00Z"/>
                <w:rFonts w:ascii="Times New Roman" w:hAnsi="Times New Roman" w:cs="Times New Roman"/>
                <w:sz w:val="24"/>
                <w:szCs w:val="24"/>
              </w:rPr>
              <w:pPrChange w:id="2115"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CB6C47" w:rsidRPr="004E0D3F" w:rsidDel="005D15A2" w14:paraId="054FD33A" w14:textId="77777777" w:rsidTr="004E0D3F">
        <w:trPr>
          <w:cnfStyle w:val="000000100000" w:firstRow="0" w:lastRow="0" w:firstColumn="0" w:lastColumn="0" w:oddVBand="0" w:evenVBand="0" w:oddHBand="1" w:evenHBand="0" w:firstRowFirstColumn="0" w:firstRowLastColumn="0" w:lastRowFirstColumn="0" w:lastRowLastColumn="0"/>
          <w:del w:id="2116" w:author="NaYEeM" w:date="2019-06-28T00:29:00Z"/>
          <w:trPrChange w:id="2117"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2118" w:author="NaYEeM" w:date="2020-01-18T22:37:00Z">
              <w:tcPr>
                <w:tcW w:w="2096" w:type="dxa"/>
              </w:tcPr>
            </w:tcPrChange>
          </w:tcPr>
          <w:p w14:paraId="5460A8CC" w14:textId="71D2199D" w:rsidR="00CB6C47" w:rsidRPr="004E0D3F" w:rsidDel="005D15A2" w:rsidRDefault="00CB6C47">
            <w:pPr>
              <w:jc w:val="both"/>
              <w:cnfStyle w:val="001000100000" w:firstRow="0" w:lastRow="0" w:firstColumn="1" w:lastColumn="0" w:oddVBand="0" w:evenVBand="0" w:oddHBand="1" w:evenHBand="0" w:firstRowFirstColumn="0" w:firstRowLastColumn="0" w:lastRowFirstColumn="0" w:lastRowLastColumn="0"/>
              <w:rPr>
                <w:del w:id="2119" w:author="NaYEeM" w:date="2019-06-28T00:29:00Z"/>
                <w:rFonts w:ascii="Times New Roman" w:hAnsi="Times New Roman" w:cs="Times New Roman"/>
                <w:b w:val="0"/>
                <w:sz w:val="24"/>
                <w:szCs w:val="24"/>
              </w:rPr>
              <w:pPrChange w:id="2120"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commentRangeStart w:id="2121"/>
            <w:del w:id="2122" w:author="NaYEeM" w:date="2019-06-28T00:28:00Z">
              <w:r w:rsidRPr="004E0D3F" w:rsidDel="005D15A2">
                <w:rPr>
                  <w:rFonts w:ascii="Times New Roman" w:hAnsi="Times New Roman" w:cs="Times New Roman"/>
                  <w:sz w:val="24"/>
                  <w:szCs w:val="24"/>
                </w:rPr>
                <w:delText>Richest</w:delText>
              </w:r>
              <w:commentRangeEnd w:id="2121"/>
              <w:r w:rsidRPr="004E0D3F" w:rsidDel="005D15A2">
                <w:rPr>
                  <w:rStyle w:val="CommentReference"/>
                  <w:rFonts w:ascii="Times New Roman" w:hAnsi="Times New Roman" w:cs="Times New Roman"/>
                  <w:noProof/>
                  <w:sz w:val="24"/>
                  <w:szCs w:val="24"/>
                  <w:lang w:val="en-GB"/>
                  <w:rPrChange w:id="2123" w:author="NaYEeM" w:date="2020-01-18T22:37:00Z">
                    <w:rPr>
                      <w:rStyle w:val="CommentReference"/>
                      <w:noProof/>
                      <w:lang w:val="en-GB"/>
                    </w:rPr>
                  </w:rPrChange>
                </w:rPr>
                <w:commentReference w:id="2121"/>
              </w:r>
            </w:del>
          </w:p>
        </w:tc>
        <w:tc>
          <w:tcPr>
            <w:tcW w:w="2070" w:type="dxa"/>
            <w:tcPrChange w:id="2124" w:author="NaYEeM" w:date="2020-01-18T22:37:00Z">
              <w:tcPr>
                <w:tcW w:w="1552" w:type="dxa"/>
                <w:gridSpan w:val="2"/>
              </w:tcPr>
            </w:tcPrChange>
          </w:tcPr>
          <w:p w14:paraId="1B388B07" w14:textId="242D96C5" w:rsidR="00CB6C47" w:rsidRPr="004E0D3F" w:rsidDel="005D15A2" w:rsidRDefault="00CB6C47">
            <w:pPr>
              <w:jc w:val="both"/>
              <w:cnfStyle w:val="000000100000" w:firstRow="0" w:lastRow="0" w:firstColumn="0" w:lastColumn="0" w:oddVBand="0" w:evenVBand="0" w:oddHBand="1" w:evenHBand="0" w:firstRowFirstColumn="0" w:firstRowLastColumn="0" w:lastRowFirstColumn="0" w:lastRowLastColumn="0"/>
              <w:rPr>
                <w:del w:id="2125" w:author="NaYEeM" w:date="2019-06-28T00:29:00Z"/>
                <w:rFonts w:ascii="Times New Roman" w:hAnsi="Times New Roman" w:cs="Times New Roman"/>
                <w:sz w:val="24"/>
                <w:szCs w:val="24"/>
              </w:rPr>
              <w:pPrChange w:id="212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127" w:author="NaYEeM" w:date="2019-06-28T00:28:00Z">
              <w:r w:rsidRPr="004E0D3F" w:rsidDel="005D15A2">
                <w:rPr>
                  <w:rFonts w:ascii="Times New Roman" w:hAnsi="Times New Roman" w:cs="Times New Roman"/>
                  <w:sz w:val="24"/>
                  <w:szCs w:val="24"/>
                </w:rPr>
                <w:delText>82 (20.99)</w:delText>
              </w:r>
            </w:del>
          </w:p>
        </w:tc>
        <w:tc>
          <w:tcPr>
            <w:tcW w:w="2250" w:type="dxa"/>
            <w:tcPrChange w:id="2128" w:author="NaYEeM" w:date="2020-01-18T22:37:00Z">
              <w:tcPr>
                <w:tcW w:w="1745" w:type="dxa"/>
                <w:gridSpan w:val="3"/>
              </w:tcPr>
            </w:tcPrChange>
          </w:tcPr>
          <w:p w14:paraId="633A5B1D" w14:textId="03FDCB6D" w:rsidR="00CB6C47" w:rsidRPr="004E0D3F" w:rsidDel="005D15A2" w:rsidRDefault="00CB6C47">
            <w:pPr>
              <w:jc w:val="both"/>
              <w:cnfStyle w:val="000000100000" w:firstRow="0" w:lastRow="0" w:firstColumn="0" w:lastColumn="0" w:oddVBand="0" w:evenVBand="0" w:oddHBand="1" w:evenHBand="0" w:firstRowFirstColumn="0" w:firstRowLastColumn="0" w:lastRowFirstColumn="0" w:lastRowLastColumn="0"/>
              <w:rPr>
                <w:del w:id="2129" w:author="NaYEeM" w:date="2019-06-28T00:29:00Z"/>
                <w:rFonts w:ascii="Times New Roman" w:hAnsi="Times New Roman" w:cs="Times New Roman"/>
                <w:sz w:val="24"/>
                <w:szCs w:val="24"/>
              </w:rPr>
              <w:pPrChange w:id="2130"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131" w:author="NaYEeM" w:date="2019-06-28T00:28:00Z">
              <w:r w:rsidRPr="004E0D3F" w:rsidDel="005D15A2">
                <w:rPr>
                  <w:rFonts w:ascii="Times New Roman" w:hAnsi="Times New Roman" w:cs="Times New Roman"/>
                  <w:sz w:val="24"/>
                  <w:szCs w:val="24"/>
                </w:rPr>
                <w:delText>83 (22.10)</w:delText>
              </w:r>
            </w:del>
          </w:p>
        </w:tc>
        <w:tc>
          <w:tcPr>
            <w:tcW w:w="2250" w:type="dxa"/>
            <w:tcPrChange w:id="2132" w:author="NaYEeM" w:date="2020-01-18T22:37:00Z">
              <w:tcPr>
                <w:tcW w:w="2161" w:type="dxa"/>
                <w:gridSpan w:val="3"/>
              </w:tcPr>
            </w:tcPrChange>
          </w:tcPr>
          <w:p w14:paraId="65F6D5CC" w14:textId="3B31E5C6" w:rsidR="00CB6C47" w:rsidRPr="004E0D3F" w:rsidDel="005D15A2" w:rsidRDefault="00CB6C47">
            <w:pPr>
              <w:jc w:val="both"/>
              <w:cnfStyle w:val="000000100000" w:firstRow="0" w:lastRow="0" w:firstColumn="0" w:lastColumn="0" w:oddVBand="0" w:evenVBand="0" w:oddHBand="1" w:evenHBand="0" w:firstRowFirstColumn="0" w:firstRowLastColumn="0" w:lastRowFirstColumn="0" w:lastRowLastColumn="0"/>
              <w:rPr>
                <w:del w:id="2133" w:author="NaYEeM" w:date="2019-06-28T00:29:00Z"/>
                <w:rFonts w:ascii="Times New Roman" w:hAnsi="Times New Roman" w:cs="Times New Roman"/>
                <w:sz w:val="24"/>
                <w:szCs w:val="24"/>
              </w:rPr>
              <w:pPrChange w:id="2134"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CB6C47" w:rsidRPr="004E0D3F" w14:paraId="53E99865" w14:textId="669E4326" w:rsidTr="004E0D3F">
        <w:trPr>
          <w:trPrChange w:id="2135" w:author="NaYEeM" w:date="2020-01-18T22:37:00Z">
            <w:trPr>
              <w:gridAfter w:val="0"/>
              <w:wAfter w:w="7" w:type="dxa"/>
            </w:trPr>
          </w:trPrChange>
        </w:trPr>
        <w:tc>
          <w:tcPr>
            <w:cnfStyle w:val="001000000000" w:firstRow="0" w:lastRow="0" w:firstColumn="1" w:lastColumn="0" w:oddVBand="0" w:evenVBand="0" w:oddHBand="0" w:evenHBand="0" w:firstRowFirstColumn="0" w:firstRowLastColumn="0" w:lastRowFirstColumn="0" w:lastRowLastColumn="0"/>
            <w:tcW w:w="7105" w:type="dxa"/>
            <w:gridSpan w:val="3"/>
            <w:tcPrChange w:id="2136" w:author="NaYEeM" w:date="2020-01-18T22:37:00Z">
              <w:tcPr>
                <w:tcW w:w="5386" w:type="dxa"/>
                <w:gridSpan w:val="5"/>
              </w:tcPr>
            </w:tcPrChange>
          </w:tcPr>
          <w:p w14:paraId="2EAA3CC2" w14:textId="125E7905" w:rsidR="00CB6C47" w:rsidRPr="004E0D3F" w:rsidRDefault="00CB6C47" w:rsidP="00CB6C47">
            <w:pPr>
              <w:jc w:val="both"/>
              <w:rPr>
                <w:rFonts w:ascii="Times New Roman" w:hAnsi="Times New Roman" w:cs="Times New Roman"/>
                <w:sz w:val="24"/>
                <w:szCs w:val="24"/>
              </w:rPr>
            </w:pPr>
            <w:r w:rsidRPr="004E0D3F">
              <w:rPr>
                <w:rFonts w:ascii="Times New Roman" w:hAnsi="Times New Roman" w:cs="Times New Roman"/>
                <w:sz w:val="24"/>
                <w:szCs w:val="24"/>
              </w:rPr>
              <w:t>Body Mass Index</w:t>
            </w:r>
          </w:p>
        </w:tc>
        <w:tc>
          <w:tcPr>
            <w:tcW w:w="2250" w:type="dxa"/>
            <w:tcPrChange w:id="2137" w:author="NaYEeM" w:date="2020-01-18T22:37:00Z">
              <w:tcPr>
                <w:tcW w:w="2161" w:type="dxa"/>
                <w:gridSpan w:val="3"/>
              </w:tcPr>
            </w:tcPrChange>
          </w:tcPr>
          <w:p w14:paraId="6082ED35" w14:textId="77777777" w:rsidR="00CB6C47" w:rsidRPr="004E0D3F" w:rsidRDefault="00CB6C47" w:rsidP="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47" w:rsidRPr="004E0D3F" w14:paraId="40F5165B" w14:textId="77777777" w:rsidTr="004E0D3F">
        <w:trPr>
          <w:cnfStyle w:val="000000100000" w:firstRow="0" w:lastRow="0" w:firstColumn="0" w:lastColumn="0" w:oddVBand="0" w:evenVBand="0" w:oddHBand="1" w:evenHBand="0" w:firstRowFirstColumn="0" w:firstRowLastColumn="0" w:lastRowFirstColumn="0" w:lastRowLastColumn="0"/>
          <w:trPrChange w:id="2138"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2139" w:author="NaYEeM" w:date="2020-01-18T22:37:00Z">
              <w:tcPr>
                <w:tcW w:w="2096" w:type="dxa"/>
              </w:tcPr>
            </w:tcPrChange>
          </w:tcPr>
          <w:p w14:paraId="43884431" w14:textId="6AB0056B" w:rsidR="00CB6C47" w:rsidRPr="00FC5C5F" w:rsidRDefault="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2140" w:author="NaYEeM" w:date="2020-01-18T22:44:00Z">
                  <w:rPr>
                    <w:rFonts w:ascii="Times New Roman" w:hAnsi="Times New Roman" w:cs="Times New Roman"/>
                    <w:b w:val="0"/>
                    <w:sz w:val="24"/>
                    <w:szCs w:val="24"/>
                  </w:rPr>
                </w:rPrChange>
              </w:rPr>
              <w:pPrChange w:id="2141"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2142" w:author="NaYEeM" w:date="2020-01-18T22:44:00Z">
                  <w:rPr>
                    <w:rFonts w:ascii="Times New Roman" w:hAnsi="Times New Roman" w:cs="Times New Roman"/>
                    <w:sz w:val="24"/>
                    <w:szCs w:val="24"/>
                  </w:rPr>
                </w:rPrChange>
              </w:rPr>
              <w:t>Obese</w:t>
            </w:r>
          </w:p>
        </w:tc>
        <w:tc>
          <w:tcPr>
            <w:tcW w:w="2070" w:type="dxa"/>
            <w:tcPrChange w:id="2143" w:author="NaYEeM" w:date="2020-01-18T22:37:00Z">
              <w:tcPr>
                <w:tcW w:w="1552" w:type="dxa"/>
                <w:gridSpan w:val="2"/>
              </w:tcPr>
            </w:tcPrChange>
          </w:tcPr>
          <w:p w14:paraId="5DACDC0C" w14:textId="6DC7BD52"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2144"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2145" w:author="NaYEeM" w:date="2019-11-20T00:11:00Z">
              <w:r w:rsidRPr="004E0D3F">
                <w:rPr>
                  <w:rFonts w:ascii="Times New Roman" w:hAnsi="Times New Roman" w:cs="Times New Roman"/>
                  <w:sz w:val="24"/>
                  <w:szCs w:val="24"/>
                </w:rPr>
                <w:t>80</w:t>
              </w:r>
            </w:ins>
            <w:ins w:id="2146" w:author="NaYEeM" w:date="2019-07-01T18:05:00Z">
              <w:r w:rsidRPr="004E0D3F">
                <w:rPr>
                  <w:rFonts w:ascii="Times New Roman" w:hAnsi="Times New Roman" w:cs="Times New Roman"/>
                  <w:sz w:val="24"/>
                  <w:szCs w:val="24"/>
                </w:rPr>
                <w:t xml:space="preserve"> (</w:t>
              </w:r>
            </w:ins>
            <w:ins w:id="2147" w:author="NaYEeM" w:date="2019-11-20T00:11:00Z">
              <w:r w:rsidRPr="004E0D3F">
                <w:rPr>
                  <w:rFonts w:ascii="Times New Roman" w:hAnsi="Times New Roman" w:cs="Times New Roman"/>
                  <w:sz w:val="24"/>
                  <w:szCs w:val="24"/>
                </w:rPr>
                <w:t>57.49</w:t>
              </w:r>
            </w:ins>
            <w:ins w:id="2148" w:author="NaYEeM" w:date="2019-07-01T18:05:00Z">
              <w:r w:rsidRPr="004E0D3F">
                <w:rPr>
                  <w:rFonts w:ascii="Times New Roman" w:hAnsi="Times New Roman" w:cs="Times New Roman"/>
                  <w:sz w:val="24"/>
                  <w:szCs w:val="24"/>
                </w:rPr>
                <w:t>)</w:t>
              </w:r>
            </w:ins>
            <w:del w:id="2149" w:author="NaYEeM" w:date="2019-07-01T18:03:00Z">
              <w:r w:rsidRPr="004E0D3F" w:rsidDel="00C20C54">
                <w:rPr>
                  <w:rFonts w:ascii="Times New Roman" w:hAnsi="Times New Roman" w:cs="Times New Roman"/>
                  <w:sz w:val="24"/>
                  <w:szCs w:val="24"/>
                </w:rPr>
                <w:delText>304 (80.18)</w:delText>
              </w:r>
            </w:del>
          </w:p>
        </w:tc>
        <w:tc>
          <w:tcPr>
            <w:tcW w:w="2250" w:type="dxa"/>
            <w:tcPrChange w:id="2150" w:author="NaYEeM" w:date="2020-01-18T22:37:00Z">
              <w:tcPr>
                <w:tcW w:w="1745" w:type="dxa"/>
                <w:gridSpan w:val="3"/>
              </w:tcPr>
            </w:tcPrChange>
          </w:tcPr>
          <w:p w14:paraId="4B82A6CE" w14:textId="39FB01A6"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2151"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2152" w:author="NaYEeM" w:date="2019-11-20T00:11:00Z">
              <w:r w:rsidRPr="004E0D3F">
                <w:rPr>
                  <w:rFonts w:ascii="Times New Roman" w:hAnsi="Times New Roman" w:cs="Times New Roman"/>
                  <w:sz w:val="24"/>
                  <w:szCs w:val="24"/>
                </w:rPr>
                <w:t>5</w:t>
              </w:r>
            </w:ins>
            <w:ins w:id="2153" w:author="NaYEeM" w:date="2019-11-20T00:12:00Z">
              <w:r w:rsidRPr="004E0D3F">
                <w:rPr>
                  <w:rFonts w:ascii="Times New Roman" w:hAnsi="Times New Roman" w:cs="Times New Roman"/>
                  <w:sz w:val="24"/>
                  <w:szCs w:val="24"/>
                </w:rPr>
                <w:t>0</w:t>
              </w:r>
            </w:ins>
            <w:ins w:id="2154" w:author="NaYEeM" w:date="2019-07-01T18:08:00Z">
              <w:r w:rsidRPr="004E0D3F">
                <w:rPr>
                  <w:rFonts w:ascii="Times New Roman" w:hAnsi="Times New Roman" w:cs="Times New Roman"/>
                  <w:sz w:val="24"/>
                  <w:szCs w:val="24"/>
                </w:rPr>
                <w:t xml:space="preserve"> (</w:t>
              </w:r>
            </w:ins>
            <w:ins w:id="2155" w:author="NaYEeM" w:date="2019-11-20T00:12:00Z">
              <w:r w:rsidRPr="004E0D3F">
                <w:rPr>
                  <w:rFonts w:ascii="Times New Roman" w:hAnsi="Times New Roman" w:cs="Times New Roman"/>
                  <w:sz w:val="24"/>
                  <w:szCs w:val="24"/>
                </w:rPr>
                <w:t>42.51</w:t>
              </w:r>
            </w:ins>
            <w:ins w:id="2156" w:author="NaYEeM" w:date="2019-07-01T18:09:00Z">
              <w:r w:rsidRPr="004E0D3F">
                <w:rPr>
                  <w:rFonts w:ascii="Times New Roman" w:hAnsi="Times New Roman" w:cs="Times New Roman"/>
                  <w:sz w:val="24"/>
                  <w:szCs w:val="24"/>
                </w:rPr>
                <w:t>)</w:t>
              </w:r>
            </w:ins>
            <w:del w:id="2157" w:author="NaYEeM" w:date="2019-07-01T18:03:00Z">
              <w:r w:rsidRPr="004E0D3F" w:rsidDel="00C20C54">
                <w:rPr>
                  <w:rFonts w:ascii="Times New Roman" w:hAnsi="Times New Roman" w:cs="Times New Roman"/>
                  <w:sz w:val="24"/>
                  <w:szCs w:val="24"/>
                </w:rPr>
                <w:delText>309 (82.69)</w:delText>
              </w:r>
            </w:del>
          </w:p>
        </w:tc>
        <w:tc>
          <w:tcPr>
            <w:tcW w:w="2250" w:type="dxa"/>
            <w:tcPrChange w:id="2158" w:author="NaYEeM" w:date="2020-01-18T22:37:00Z">
              <w:tcPr>
                <w:tcW w:w="2161" w:type="dxa"/>
                <w:gridSpan w:val="3"/>
              </w:tcPr>
            </w:tcPrChange>
          </w:tcPr>
          <w:p w14:paraId="0DF9BDDA" w14:textId="204E7A74"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2159"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2160" w:author="NaYEeM" w:date="2019-07-01T18:10:00Z">
              <w:r w:rsidRPr="004E0D3F">
                <w:rPr>
                  <w:rFonts w:ascii="Times New Roman" w:hAnsi="Times New Roman" w:cs="Times New Roman"/>
                  <w:sz w:val="24"/>
                  <w:szCs w:val="24"/>
                </w:rPr>
                <w:t>0.3</w:t>
              </w:r>
            </w:ins>
            <w:ins w:id="2161" w:author="NaYEeM" w:date="2019-11-20T00:12:00Z">
              <w:r w:rsidRPr="004E0D3F">
                <w:rPr>
                  <w:rFonts w:ascii="Times New Roman" w:hAnsi="Times New Roman" w:cs="Times New Roman"/>
                  <w:sz w:val="24"/>
                  <w:szCs w:val="24"/>
                </w:rPr>
                <w:t>83</w:t>
              </w:r>
            </w:ins>
            <w:del w:id="2162" w:author="NaYEeM" w:date="2019-07-01T18:03:00Z">
              <w:r w:rsidRPr="004E0D3F" w:rsidDel="00C20C54">
                <w:rPr>
                  <w:rFonts w:ascii="Times New Roman" w:hAnsi="Times New Roman" w:cs="Times New Roman"/>
                  <w:sz w:val="24"/>
                  <w:szCs w:val="24"/>
                </w:rPr>
                <w:delText>0.4026</w:delText>
              </w:r>
            </w:del>
          </w:p>
        </w:tc>
      </w:tr>
      <w:tr w:rsidR="00CB6C47" w:rsidRPr="004E0D3F" w14:paraId="623E862F" w14:textId="77777777" w:rsidTr="004E0D3F">
        <w:trPr>
          <w:trPrChange w:id="2163"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2164" w:author="NaYEeM" w:date="2020-01-18T22:37:00Z">
              <w:tcPr>
                <w:tcW w:w="2096" w:type="dxa"/>
              </w:tcPr>
            </w:tcPrChange>
          </w:tcPr>
          <w:p w14:paraId="156789D0" w14:textId="7DCCDBB8" w:rsidR="00CB6C47" w:rsidRPr="00FC5C5F" w:rsidRDefault="00CB6C47">
            <w:pPr>
              <w:jc w:val="both"/>
              <w:rPr>
                <w:rFonts w:ascii="Times New Roman" w:hAnsi="Times New Roman" w:cs="Times New Roman"/>
                <w:b w:val="0"/>
                <w:bCs w:val="0"/>
                <w:sz w:val="24"/>
                <w:szCs w:val="24"/>
                <w:rPrChange w:id="2165" w:author="NaYEeM" w:date="2020-01-18T22:44:00Z">
                  <w:rPr>
                    <w:rFonts w:ascii="Times New Roman" w:hAnsi="Times New Roman" w:cs="Times New Roman"/>
                    <w:bCs w:val="0"/>
                    <w:sz w:val="24"/>
                    <w:szCs w:val="24"/>
                  </w:rPr>
                </w:rPrChange>
              </w:rPr>
              <w:pPrChange w:id="2166" w:author="NaYEeM" w:date="2019-07-09T12:49:00Z">
                <w:pPr>
                  <w:jc w:val="center"/>
                </w:pPr>
              </w:pPrChange>
            </w:pPr>
            <w:r w:rsidRPr="00FC5C5F">
              <w:rPr>
                <w:rFonts w:ascii="Times New Roman" w:hAnsi="Times New Roman" w:cs="Times New Roman"/>
                <w:b w:val="0"/>
                <w:bCs w:val="0"/>
                <w:sz w:val="24"/>
                <w:szCs w:val="24"/>
                <w:rPrChange w:id="2167" w:author="NaYEeM" w:date="2020-01-18T22:44:00Z">
                  <w:rPr>
                    <w:rFonts w:ascii="Times New Roman" w:hAnsi="Times New Roman" w:cs="Times New Roman"/>
                    <w:sz w:val="24"/>
                    <w:szCs w:val="24"/>
                  </w:rPr>
                </w:rPrChange>
              </w:rPr>
              <w:t>Normal weight</w:t>
            </w:r>
          </w:p>
        </w:tc>
        <w:tc>
          <w:tcPr>
            <w:tcW w:w="2070" w:type="dxa"/>
            <w:tcPrChange w:id="2168" w:author="NaYEeM" w:date="2020-01-18T22:37:00Z">
              <w:tcPr>
                <w:tcW w:w="1552" w:type="dxa"/>
                <w:gridSpan w:val="2"/>
              </w:tcPr>
            </w:tcPrChange>
          </w:tcPr>
          <w:p w14:paraId="401EA17E" w14:textId="543CBB99" w:rsidR="00CB6C47" w:rsidRPr="004E0D3F" w:rsidRDefault="00CB6C47">
            <w:pPr>
              <w:tabs>
                <w:tab w:val="left" w:pos="76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Change w:id="2169" w:author="NaYEeM" w:date="2020-01-18T22:37:00Z">
                  <w:rPr>
                    <w:rFonts w:ascii="Times New Roman" w:hAnsi="Times New Roman" w:cs="Times New Roman"/>
                    <w:color w:val="000000"/>
                    <w:sz w:val="24"/>
                    <w:szCs w:val="24"/>
                    <w:shd w:val="clear" w:color="auto" w:fill="FFFFFF"/>
                  </w:rPr>
                </w:rPrChange>
              </w:rPr>
              <w:pPrChange w:id="217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2171" w:author="NaYEeM" w:date="2019-07-01T18:04:00Z">
              <w:r w:rsidRPr="004E0D3F">
                <w:rPr>
                  <w:rFonts w:ascii="Times New Roman" w:hAnsi="Times New Roman" w:cs="Times New Roman"/>
                  <w:sz w:val="24"/>
                  <w:szCs w:val="24"/>
                  <w:shd w:val="clear" w:color="auto" w:fill="FFFFFF"/>
                </w:rPr>
                <w:t>23</w:t>
              </w:r>
            </w:ins>
            <w:ins w:id="2172" w:author="NaYEeM" w:date="2019-11-20T00:11:00Z">
              <w:r w:rsidRPr="004E0D3F">
                <w:rPr>
                  <w:rFonts w:ascii="Times New Roman" w:hAnsi="Times New Roman" w:cs="Times New Roman"/>
                  <w:sz w:val="24"/>
                  <w:szCs w:val="24"/>
                  <w:shd w:val="clear" w:color="auto" w:fill="FFFFFF"/>
                </w:rPr>
                <w:t>1</w:t>
              </w:r>
            </w:ins>
            <w:del w:id="2173" w:author="NaYEeM" w:date="2019-07-01T18:03:00Z">
              <w:r w:rsidRPr="004E0D3F" w:rsidDel="00C20C54">
                <w:rPr>
                  <w:rFonts w:ascii="Times New Roman" w:hAnsi="Times New Roman" w:cs="Times New Roman"/>
                  <w:sz w:val="24"/>
                  <w:szCs w:val="24"/>
                  <w:shd w:val="clear" w:color="auto" w:fill="FFFFFF"/>
                  <w:rPrChange w:id="2174" w:author="NaYEeM" w:date="2020-01-18T22:37:00Z">
                    <w:rPr>
                      <w:rFonts w:ascii="Times New Roman" w:hAnsi="Times New Roman" w:cs="Times New Roman"/>
                      <w:color w:val="000000"/>
                      <w:sz w:val="24"/>
                      <w:szCs w:val="24"/>
                      <w:shd w:val="clear" w:color="auto" w:fill="FFFFFF"/>
                    </w:rPr>
                  </w:rPrChange>
                </w:rPr>
                <w:delText>70 (17.41)</w:delText>
              </w:r>
            </w:del>
            <w:ins w:id="2175" w:author="NaYEeM" w:date="2019-07-01T18:05:00Z">
              <w:r w:rsidRPr="004E0D3F">
                <w:rPr>
                  <w:rFonts w:ascii="Times New Roman" w:hAnsi="Times New Roman" w:cs="Times New Roman"/>
                  <w:sz w:val="24"/>
                  <w:szCs w:val="24"/>
                  <w:shd w:val="clear" w:color="auto" w:fill="FFFFFF"/>
                </w:rPr>
                <w:t xml:space="preserve"> (</w:t>
              </w:r>
            </w:ins>
            <w:ins w:id="2176" w:author="NaYEeM" w:date="2019-11-20T00:11:00Z">
              <w:r w:rsidRPr="004E0D3F">
                <w:rPr>
                  <w:rFonts w:ascii="Times New Roman" w:hAnsi="Times New Roman" w:cs="Times New Roman"/>
                  <w:sz w:val="24"/>
                  <w:szCs w:val="24"/>
                  <w:shd w:val="clear" w:color="auto" w:fill="FFFFFF"/>
                </w:rPr>
                <w:t>57.16</w:t>
              </w:r>
            </w:ins>
            <w:ins w:id="2177" w:author="NaYEeM" w:date="2019-07-01T18:05:00Z">
              <w:r w:rsidRPr="004E0D3F">
                <w:rPr>
                  <w:rFonts w:ascii="Times New Roman" w:hAnsi="Times New Roman" w:cs="Times New Roman"/>
                  <w:sz w:val="24"/>
                  <w:szCs w:val="24"/>
                  <w:shd w:val="clear" w:color="auto" w:fill="FFFFFF"/>
                </w:rPr>
                <w:t>)</w:t>
              </w:r>
            </w:ins>
          </w:p>
        </w:tc>
        <w:tc>
          <w:tcPr>
            <w:tcW w:w="2250" w:type="dxa"/>
            <w:tcPrChange w:id="2178" w:author="NaYEeM" w:date="2020-01-18T22:37:00Z">
              <w:tcPr>
                <w:tcW w:w="1745" w:type="dxa"/>
                <w:gridSpan w:val="3"/>
              </w:tcPr>
            </w:tcPrChange>
          </w:tcPr>
          <w:p w14:paraId="722629B3" w14:textId="0C824689"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Change w:id="2179" w:author="NaYEeM" w:date="2020-01-18T22:37:00Z">
                  <w:rPr>
                    <w:rFonts w:ascii="Times New Roman" w:hAnsi="Times New Roman" w:cs="Times New Roman"/>
                    <w:color w:val="000000"/>
                    <w:sz w:val="24"/>
                    <w:szCs w:val="24"/>
                    <w:shd w:val="clear" w:color="auto" w:fill="FFFFFF"/>
                  </w:rPr>
                </w:rPrChange>
              </w:rPr>
              <w:pPrChange w:id="218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2181" w:author="NaYEeM" w:date="2019-11-20T00:11:00Z">
              <w:r w:rsidRPr="004E0D3F">
                <w:rPr>
                  <w:rFonts w:ascii="Times New Roman" w:hAnsi="Times New Roman" w:cs="Times New Roman"/>
                  <w:sz w:val="24"/>
                  <w:szCs w:val="24"/>
                  <w:shd w:val="clear" w:color="auto" w:fill="FFFFFF"/>
                </w:rPr>
                <w:t>148</w:t>
              </w:r>
            </w:ins>
            <w:ins w:id="2182" w:author="NaYEeM" w:date="2019-07-01T18:06:00Z">
              <w:r w:rsidRPr="004E0D3F">
                <w:rPr>
                  <w:rFonts w:ascii="Times New Roman" w:hAnsi="Times New Roman" w:cs="Times New Roman"/>
                  <w:sz w:val="24"/>
                  <w:szCs w:val="24"/>
                  <w:shd w:val="clear" w:color="auto" w:fill="FFFFFF"/>
                </w:rPr>
                <w:t xml:space="preserve"> (</w:t>
              </w:r>
            </w:ins>
            <w:ins w:id="2183" w:author="NaYEeM" w:date="2019-11-20T00:11:00Z">
              <w:r w:rsidRPr="004E0D3F">
                <w:rPr>
                  <w:rFonts w:ascii="Times New Roman" w:hAnsi="Times New Roman" w:cs="Times New Roman"/>
                  <w:sz w:val="24"/>
                  <w:szCs w:val="24"/>
                  <w:shd w:val="clear" w:color="auto" w:fill="FFFFFF"/>
                </w:rPr>
                <w:t>42.84</w:t>
              </w:r>
            </w:ins>
            <w:ins w:id="2184" w:author="NaYEeM" w:date="2019-07-01T18:08:00Z">
              <w:r w:rsidRPr="004E0D3F">
                <w:rPr>
                  <w:rFonts w:ascii="Times New Roman" w:hAnsi="Times New Roman" w:cs="Times New Roman"/>
                  <w:sz w:val="24"/>
                  <w:szCs w:val="24"/>
                  <w:shd w:val="clear" w:color="auto" w:fill="FFFFFF"/>
                </w:rPr>
                <w:t>)</w:t>
              </w:r>
            </w:ins>
            <w:del w:id="2185" w:author="NaYEeM" w:date="2019-07-01T18:03:00Z">
              <w:r w:rsidRPr="004E0D3F" w:rsidDel="00C20C54">
                <w:rPr>
                  <w:rFonts w:ascii="Times New Roman" w:hAnsi="Times New Roman" w:cs="Times New Roman"/>
                  <w:sz w:val="24"/>
                  <w:szCs w:val="24"/>
                  <w:shd w:val="clear" w:color="auto" w:fill="FFFFFF"/>
                  <w:rPrChange w:id="2186" w:author="NaYEeM" w:date="2020-01-18T22:37:00Z">
                    <w:rPr>
                      <w:rFonts w:ascii="Times New Roman" w:hAnsi="Times New Roman" w:cs="Times New Roman"/>
                      <w:color w:val="000000"/>
                      <w:sz w:val="24"/>
                      <w:szCs w:val="24"/>
                      <w:shd w:val="clear" w:color="auto" w:fill="FFFFFF"/>
                    </w:rPr>
                  </w:rPrChange>
                </w:rPr>
                <w:delText>55 (13.80)</w:delText>
              </w:r>
            </w:del>
          </w:p>
        </w:tc>
        <w:tc>
          <w:tcPr>
            <w:tcW w:w="2250" w:type="dxa"/>
            <w:tcPrChange w:id="2187" w:author="NaYEeM" w:date="2020-01-18T22:37:00Z">
              <w:tcPr>
                <w:tcW w:w="2161" w:type="dxa"/>
                <w:gridSpan w:val="3"/>
              </w:tcPr>
            </w:tcPrChange>
          </w:tcPr>
          <w:p w14:paraId="430998FA" w14:textId="77777777" w:rsidR="00CB6C47" w:rsidRPr="004E0D3F" w:rsidRDefault="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188"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CB6C47" w:rsidRPr="004E0D3F" w14:paraId="6117EBA7" w14:textId="77777777" w:rsidTr="004E0D3F">
        <w:trPr>
          <w:cnfStyle w:val="000000100000" w:firstRow="0" w:lastRow="0" w:firstColumn="0" w:lastColumn="0" w:oddVBand="0" w:evenVBand="0" w:oddHBand="1" w:evenHBand="0" w:firstRowFirstColumn="0" w:firstRowLastColumn="0" w:lastRowFirstColumn="0" w:lastRowLastColumn="0"/>
          <w:trPrChange w:id="2189"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2190" w:author="NaYEeM" w:date="2020-01-18T22:37:00Z">
              <w:tcPr>
                <w:tcW w:w="2096" w:type="dxa"/>
              </w:tcPr>
            </w:tcPrChange>
          </w:tcPr>
          <w:p w14:paraId="13AEB156" w14:textId="371619BB" w:rsidR="00CB6C47" w:rsidRPr="00FC5C5F" w:rsidRDefault="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2191" w:author="NaYEeM" w:date="2020-01-18T22:44:00Z">
                  <w:rPr>
                    <w:rFonts w:ascii="Times New Roman" w:hAnsi="Times New Roman" w:cs="Times New Roman"/>
                    <w:b w:val="0"/>
                    <w:bCs w:val="0"/>
                    <w:sz w:val="24"/>
                    <w:szCs w:val="24"/>
                  </w:rPr>
                </w:rPrChange>
              </w:rPr>
              <w:pPrChange w:id="2192"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2193" w:author="NaYEeM" w:date="2020-01-18T22:44:00Z">
                  <w:rPr>
                    <w:rFonts w:ascii="Times New Roman" w:hAnsi="Times New Roman" w:cs="Times New Roman"/>
                    <w:sz w:val="24"/>
                    <w:szCs w:val="24"/>
                  </w:rPr>
                </w:rPrChange>
              </w:rPr>
              <w:t>Under weight</w:t>
            </w:r>
          </w:p>
        </w:tc>
        <w:tc>
          <w:tcPr>
            <w:tcW w:w="2070" w:type="dxa"/>
            <w:tcPrChange w:id="2194" w:author="NaYEeM" w:date="2020-01-18T22:37:00Z">
              <w:tcPr>
                <w:tcW w:w="1552" w:type="dxa"/>
                <w:gridSpan w:val="2"/>
              </w:tcPr>
            </w:tcPrChange>
          </w:tcPr>
          <w:p w14:paraId="2FD5F82D" w14:textId="18C9D6B3"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Change w:id="2195" w:author="NaYEeM" w:date="2020-01-18T22:37:00Z">
                  <w:rPr>
                    <w:rFonts w:ascii="Times New Roman" w:hAnsi="Times New Roman" w:cs="Times New Roman"/>
                    <w:color w:val="000000"/>
                    <w:sz w:val="24"/>
                    <w:szCs w:val="24"/>
                    <w:shd w:val="clear" w:color="auto" w:fill="FFFFFF"/>
                  </w:rPr>
                </w:rPrChange>
              </w:rPr>
              <w:pPrChange w:id="219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2197" w:author="NaYEeM" w:date="2019-07-01T18:04:00Z">
              <w:r w:rsidRPr="004E0D3F">
                <w:rPr>
                  <w:rFonts w:ascii="Times New Roman" w:hAnsi="Times New Roman" w:cs="Times New Roman"/>
                  <w:sz w:val="24"/>
                  <w:szCs w:val="24"/>
                  <w:shd w:val="clear" w:color="auto" w:fill="FFFFFF"/>
                </w:rPr>
                <w:t>6</w:t>
              </w:r>
            </w:ins>
            <w:ins w:id="2198" w:author="NaYEeM" w:date="2019-11-20T00:08:00Z">
              <w:r w:rsidRPr="004E0D3F">
                <w:rPr>
                  <w:rFonts w:ascii="Times New Roman" w:hAnsi="Times New Roman" w:cs="Times New Roman"/>
                  <w:sz w:val="24"/>
                  <w:szCs w:val="24"/>
                  <w:shd w:val="clear" w:color="auto" w:fill="FFFFFF"/>
                </w:rPr>
                <w:t>3</w:t>
              </w:r>
            </w:ins>
            <w:ins w:id="2199" w:author="NaYEeM" w:date="2019-07-01T18:05:00Z">
              <w:r w:rsidRPr="004E0D3F">
                <w:rPr>
                  <w:rFonts w:ascii="Times New Roman" w:hAnsi="Times New Roman" w:cs="Times New Roman"/>
                  <w:sz w:val="24"/>
                  <w:szCs w:val="24"/>
                  <w:shd w:val="clear" w:color="auto" w:fill="FFFFFF"/>
                </w:rPr>
                <w:t xml:space="preserve"> (</w:t>
              </w:r>
            </w:ins>
            <w:ins w:id="2200" w:author="NaYEeM" w:date="2019-11-20T00:08:00Z">
              <w:r w:rsidRPr="004E0D3F">
                <w:rPr>
                  <w:rFonts w:ascii="Times New Roman" w:hAnsi="Times New Roman" w:cs="Times New Roman"/>
                  <w:sz w:val="24"/>
                  <w:szCs w:val="24"/>
                  <w:shd w:val="clear" w:color="auto" w:fill="FFFFFF"/>
                </w:rPr>
                <w:t>48.54</w:t>
              </w:r>
            </w:ins>
            <w:ins w:id="2201" w:author="NaYEeM" w:date="2019-07-01T18:05:00Z">
              <w:r w:rsidRPr="004E0D3F">
                <w:rPr>
                  <w:rFonts w:ascii="Times New Roman" w:hAnsi="Times New Roman" w:cs="Times New Roman"/>
                  <w:sz w:val="24"/>
                  <w:szCs w:val="24"/>
                  <w:shd w:val="clear" w:color="auto" w:fill="FFFFFF"/>
                </w:rPr>
                <w:t>)</w:t>
              </w:r>
            </w:ins>
            <w:del w:id="2202" w:author="NaYEeM" w:date="2019-07-01T18:03:00Z">
              <w:r w:rsidRPr="004E0D3F" w:rsidDel="00C20C54">
                <w:rPr>
                  <w:rFonts w:ascii="Times New Roman" w:hAnsi="Times New Roman" w:cs="Times New Roman"/>
                  <w:sz w:val="24"/>
                  <w:szCs w:val="24"/>
                  <w:shd w:val="clear" w:color="auto" w:fill="FFFFFF"/>
                  <w:rPrChange w:id="2203" w:author="NaYEeM" w:date="2020-01-18T22:37:00Z">
                    <w:rPr>
                      <w:rFonts w:ascii="Times New Roman" w:hAnsi="Times New Roman" w:cs="Times New Roman"/>
                      <w:color w:val="000000"/>
                      <w:sz w:val="24"/>
                      <w:szCs w:val="24"/>
                      <w:shd w:val="clear" w:color="auto" w:fill="FFFFFF"/>
                    </w:rPr>
                  </w:rPrChange>
                </w:rPr>
                <w:delText>12 (2.41)</w:delText>
              </w:r>
            </w:del>
          </w:p>
        </w:tc>
        <w:tc>
          <w:tcPr>
            <w:tcW w:w="2250" w:type="dxa"/>
            <w:tcPrChange w:id="2204" w:author="NaYEeM" w:date="2020-01-18T22:37:00Z">
              <w:tcPr>
                <w:tcW w:w="1745" w:type="dxa"/>
                <w:gridSpan w:val="3"/>
              </w:tcPr>
            </w:tcPrChange>
          </w:tcPr>
          <w:p w14:paraId="3E9E9836" w14:textId="752433C3"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2205" w:author="NaYEeM" w:date="2020-01-18T22:37:00Z">
                  <w:rPr>
                    <w:rFonts w:ascii="Times New Roman" w:hAnsi="Times New Roman" w:cs="Times New Roman"/>
                    <w:color w:val="000000"/>
                    <w:sz w:val="24"/>
                    <w:szCs w:val="24"/>
                  </w:rPr>
                </w:rPrChange>
              </w:rPr>
              <w:pPrChange w:id="220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2207" w:author="NaYEeM" w:date="2019-11-20T00:08:00Z">
              <w:r w:rsidRPr="004E0D3F">
                <w:rPr>
                  <w:rFonts w:ascii="Times New Roman" w:hAnsi="Times New Roman" w:cs="Times New Roman"/>
                  <w:sz w:val="24"/>
                  <w:szCs w:val="24"/>
                </w:rPr>
                <w:t>58</w:t>
              </w:r>
            </w:ins>
            <w:ins w:id="2208" w:author="NaYEeM" w:date="2019-07-01T18:08:00Z">
              <w:r w:rsidRPr="004E0D3F">
                <w:rPr>
                  <w:rFonts w:ascii="Times New Roman" w:hAnsi="Times New Roman" w:cs="Times New Roman"/>
                  <w:sz w:val="24"/>
                  <w:szCs w:val="24"/>
                </w:rPr>
                <w:t xml:space="preserve"> (</w:t>
              </w:r>
            </w:ins>
            <w:ins w:id="2209" w:author="NaYEeM" w:date="2019-11-20T00:08:00Z">
              <w:r w:rsidRPr="004E0D3F">
                <w:rPr>
                  <w:rFonts w:ascii="Times New Roman" w:hAnsi="Times New Roman" w:cs="Times New Roman"/>
                  <w:sz w:val="24"/>
                  <w:szCs w:val="24"/>
                </w:rPr>
                <w:t>51.46</w:t>
              </w:r>
            </w:ins>
            <w:ins w:id="2210" w:author="NaYEeM" w:date="2019-07-01T18:08:00Z">
              <w:r w:rsidRPr="004E0D3F">
                <w:rPr>
                  <w:rFonts w:ascii="Times New Roman" w:hAnsi="Times New Roman" w:cs="Times New Roman"/>
                  <w:sz w:val="24"/>
                  <w:szCs w:val="24"/>
                </w:rPr>
                <w:t>)</w:t>
              </w:r>
            </w:ins>
            <w:del w:id="2211" w:author="NaYEeM" w:date="2019-07-01T18:03:00Z">
              <w:r w:rsidRPr="004E0D3F" w:rsidDel="00C20C54">
                <w:rPr>
                  <w:rFonts w:ascii="Times New Roman" w:hAnsi="Times New Roman" w:cs="Times New Roman"/>
                  <w:sz w:val="24"/>
                  <w:szCs w:val="24"/>
                  <w:rPrChange w:id="2212" w:author="NaYEeM" w:date="2020-01-18T22:37:00Z">
                    <w:rPr>
                      <w:rFonts w:ascii="Times New Roman" w:hAnsi="Times New Roman" w:cs="Times New Roman"/>
                      <w:color w:val="000000"/>
                      <w:sz w:val="24"/>
                      <w:szCs w:val="24"/>
                    </w:rPr>
                  </w:rPrChange>
                </w:rPr>
                <w:delText>10 (3.51)</w:delText>
              </w:r>
            </w:del>
          </w:p>
        </w:tc>
        <w:tc>
          <w:tcPr>
            <w:tcW w:w="2250" w:type="dxa"/>
            <w:tcPrChange w:id="2213" w:author="NaYEeM" w:date="2020-01-18T22:37:00Z">
              <w:tcPr>
                <w:tcW w:w="2161" w:type="dxa"/>
                <w:gridSpan w:val="3"/>
              </w:tcPr>
            </w:tcPrChange>
          </w:tcPr>
          <w:p w14:paraId="344BF58D" w14:textId="77777777"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2214"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CB6C47" w:rsidRPr="004E0D3F" w14:paraId="141FE464" w14:textId="2671CD92" w:rsidTr="004E0D3F">
        <w:trPr>
          <w:trPrChange w:id="2215" w:author="NaYEeM" w:date="2020-01-18T22:37:00Z">
            <w:trPr>
              <w:gridAfter w:val="0"/>
              <w:wAfter w:w="7" w:type="dxa"/>
            </w:trPr>
          </w:trPrChange>
        </w:trPr>
        <w:tc>
          <w:tcPr>
            <w:cnfStyle w:val="001000000000" w:firstRow="0" w:lastRow="0" w:firstColumn="1" w:lastColumn="0" w:oddVBand="0" w:evenVBand="0" w:oddHBand="0" w:evenHBand="0" w:firstRowFirstColumn="0" w:firstRowLastColumn="0" w:lastRowFirstColumn="0" w:lastRowLastColumn="0"/>
            <w:tcW w:w="7105" w:type="dxa"/>
            <w:gridSpan w:val="3"/>
            <w:tcPrChange w:id="2216" w:author="NaYEeM" w:date="2020-01-18T22:37:00Z">
              <w:tcPr>
                <w:tcW w:w="5386" w:type="dxa"/>
                <w:gridSpan w:val="5"/>
              </w:tcPr>
            </w:tcPrChange>
          </w:tcPr>
          <w:p w14:paraId="2D9DA717" w14:textId="5463D189" w:rsidR="00CB6C47" w:rsidRPr="004E0D3F" w:rsidRDefault="00CB6C47" w:rsidP="00CB6C47">
            <w:pPr>
              <w:jc w:val="both"/>
              <w:rPr>
                <w:rFonts w:ascii="Times New Roman" w:hAnsi="Times New Roman" w:cs="Times New Roman"/>
                <w:sz w:val="24"/>
                <w:szCs w:val="24"/>
              </w:rPr>
            </w:pPr>
            <w:r w:rsidRPr="004E0D3F">
              <w:rPr>
                <w:rFonts w:ascii="Times New Roman" w:hAnsi="Times New Roman" w:cs="Times New Roman"/>
                <w:sz w:val="24"/>
                <w:szCs w:val="24"/>
              </w:rPr>
              <w:t>Household members</w:t>
            </w:r>
          </w:p>
        </w:tc>
        <w:tc>
          <w:tcPr>
            <w:tcW w:w="2250" w:type="dxa"/>
            <w:tcPrChange w:id="2217" w:author="NaYEeM" w:date="2020-01-18T22:37:00Z">
              <w:tcPr>
                <w:tcW w:w="2161" w:type="dxa"/>
                <w:gridSpan w:val="3"/>
              </w:tcPr>
            </w:tcPrChange>
          </w:tcPr>
          <w:p w14:paraId="76E81022" w14:textId="77777777" w:rsidR="00CB6C47" w:rsidRPr="004E0D3F" w:rsidRDefault="00CB6C47" w:rsidP="00CB6C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47" w:rsidRPr="004E0D3F" w14:paraId="336C655C" w14:textId="77777777" w:rsidTr="004E0D3F">
        <w:trPr>
          <w:cnfStyle w:val="000000100000" w:firstRow="0" w:lastRow="0" w:firstColumn="0" w:lastColumn="0" w:oddVBand="0" w:evenVBand="0" w:oddHBand="1" w:evenHBand="0" w:firstRowFirstColumn="0" w:firstRowLastColumn="0" w:lastRowFirstColumn="0" w:lastRowLastColumn="0"/>
          <w:trPrChange w:id="2218"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2219" w:author="NaYEeM" w:date="2020-01-18T22:37:00Z">
              <w:tcPr>
                <w:tcW w:w="2096" w:type="dxa"/>
              </w:tcPr>
            </w:tcPrChange>
          </w:tcPr>
          <w:p w14:paraId="26898B4C" w14:textId="77777777" w:rsidR="00CB6C47" w:rsidRPr="004E0D3F" w:rsidRDefault="00CB6C47">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sz w:val="24"/>
                <w:szCs w:val="24"/>
              </w:rPr>
              <w:pPrChange w:id="2220"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r w:rsidRPr="004E0D3F">
              <w:rPr>
                <w:rFonts w:ascii="Times New Roman" w:hAnsi="Times New Roman" w:cs="Times New Roman"/>
                <w:sz w:val="24"/>
                <w:szCs w:val="24"/>
              </w:rPr>
              <w:t>≤ 5</w:t>
            </w:r>
          </w:p>
        </w:tc>
        <w:tc>
          <w:tcPr>
            <w:tcW w:w="2070" w:type="dxa"/>
            <w:tcPrChange w:id="2221" w:author="NaYEeM" w:date="2020-01-18T22:37:00Z">
              <w:tcPr>
                <w:tcW w:w="1552" w:type="dxa"/>
                <w:gridSpan w:val="2"/>
              </w:tcPr>
            </w:tcPrChange>
          </w:tcPr>
          <w:p w14:paraId="05B1BA94" w14:textId="75B8C56C"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Change w:id="2222" w:author="NaYEeM" w:date="2020-01-18T22:37:00Z">
                  <w:rPr>
                    <w:rFonts w:ascii="Times New Roman" w:hAnsi="Times New Roman" w:cs="Times New Roman"/>
                    <w:color w:val="000000"/>
                    <w:sz w:val="24"/>
                    <w:szCs w:val="24"/>
                    <w:shd w:val="clear" w:color="auto" w:fill="FFFFFF"/>
                  </w:rPr>
                </w:rPrChange>
              </w:rPr>
              <w:pPrChange w:id="2223"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r w:rsidRPr="004E0D3F">
              <w:rPr>
                <w:rFonts w:ascii="Times New Roman" w:hAnsi="Times New Roman" w:cs="Times New Roman"/>
                <w:sz w:val="24"/>
                <w:szCs w:val="24"/>
                <w:shd w:val="clear" w:color="auto" w:fill="FFFFFF"/>
                <w:rPrChange w:id="2224" w:author="NaYEeM" w:date="2020-01-18T22:37:00Z">
                  <w:rPr>
                    <w:rFonts w:ascii="Times New Roman" w:hAnsi="Times New Roman" w:cs="Times New Roman"/>
                    <w:color w:val="000000"/>
                    <w:sz w:val="24"/>
                    <w:szCs w:val="24"/>
                    <w:shd w:val="clear" w:color="auto" w:fill="FFFFFF"/>
                  </w:rPr>
                </w:rPrChange>
              </w:rPr>
              <w:t>1</w:t>
            </w:r>
            <w:ins w:id="2225" w:author="NaYEeM" w:date="2019-11-20T00:34:00Z">
              <w:r w:rsidRPr="004E0D3F">
                <w:rPr>
                  <w:rFonts w:ascii="Times New Roman" w:hAnsi="Times New Roman" w:cs="Times New Roman"/>
                  <w:sz w:val="24"/>
                  <w:szCs w:val="24"/>
                  <w:shd w:val="clear" w:color="auto" w:fill="FFFFFF"/>
                </w:rPr>
                <w:t>64</w:t>
              </w:r>
            </w:ins>
            <w:del w:id="2226" w:author="NaYEeM" w:date="2019-11-20T00:34:00Z">
              <w:r w:rsidRPr="004E0D3F" w:rsidDel="00704B62">
                <w:rPr>
                  <w:rFonts w:ascii="Times New Roman" w:hAnsi="Times New Roman" w:cs="Times New Roman"/>
                  <w:sz w:val="24"/>
                  <w:szCs w:val="24"/>
                  <w:shd w:val="clear" w:color="auto" w:fill="FFFFFF"/>
                  <w:rPrChange w:id="2227" w:author="NaYEeM" w:date="2020-01-18T22:37:00Z">
                    <w:rPr>
                      <w:rFonts w:ascii="Times New Roman" w:hAnsi="Times New Roman" w:cs="Times New Roman"/>
                      <w:color w:val="000000"/>
                      <w:sz w:val="24"/>
                      <w:szCs w:val="24"/>
                      <w:shd w:val="clear" w:color="auto" w:fill="FFFFFF"/>
                    </w:rPr>
                  </w:rPrChange>
                </w:rPr>
                <w:delText>70</w:delText>
              </w:r>
            </w:del>
            <w:r w:rsidRPr="004E0D3F">
              <w:rPr>
                <w:rFonts w:ascii="Times New Roman" w:hAnsi="Times New Roman" w:cs="Times New Roman"/>
                <w:sz w:val="24"/>
                <w:szCs w:val="24"/>
                <w:shd w:val="clear" w:color="auto" w:fill="FFFFFF"/>
                <w:rPrChange w:id="2228" w:author="NaYEeM" w:date="2020-01-18T22:37:00Z">
                  <w:rPr>
                    <w:rFonts w:ascii="Times New Roman" w:hAnsi="Times New Roman" w:cs="Times New Roman"/>
                    <w:color w:val="000000"/>
                    <w:sz w:val="24"/>
                    <w:szCs w:val="24"/>
                    <w:shd w:val="clear" w:color="auto" w:fill="FFFFFF"/>
                  </w:rPr>
                </w:rPrChange>
              </w:rPr>
              <w:t xml:space="preserve"> (</w:t>
            </w:r>
            <w:ins w:id="2229" w:author="NaYEeM" w:date="2019-11-20T00:34:00Z">
              <w:r w:rsidRPr="004E0D3F">
                <w:rPr>
                  <w:rFonts w:ascii="Times New Roman" w:hAnsi="Times New Roman" w:cs="Times New Roman"/>
                  <w:sz w:val="24"/>
                  <w:szCs w:val="24"/>
                  <w:shd w:val="clear" w:color="auto" w:fill="FFFFFF"/>
                </w:rPr>
                <w:t>57.00</w:t>
              </w:r>
            </w:ins>
            <w:del w:id="2230" w:author="NaYEeM" w:date="2019-11-20T00:34:00Z">
              <w:r w:rsidRPr="004E0D3F" w:rsidDel="00704B62">
                <w:rPr>
                  <w:rFonts w:ascii="Times New Roman" w:hAnsi="Times New Roman" w:cs="Times New Roman"/>
                  <w:sz w:val="24"/>
                  <w:szCs w:val="24"/>
                  <w:shd w:val="clear" w:color="auto" w:fill="FFFFFF"/>
                  <w:rPrChange w:id="2231" w:author="NaYEeM" w:date="2020-01-18T22:37:00Z">
                    <w:rPr>
                      <w:rFonts w:ascii="Times New Roman" w:hAnsi="Times New Roman" w:cs="Times New Roman"/>
                      <w:color w:val="000000"/>
                      <w:sz w:val="24"/>
                      <w:szCs w:val="24"/>
                      <w:shd w:val="clear" w:color="auto" w:fill="FFFFFF"/>
                    </w:rPr>
                  </w:rPrChange>
                </w:rPr>
                <w:delText>46.38</w:delText>
              </w:r>
            </w:del>
            <w:r w:rsidRPr="004E0D3F">
              <w:rPr>
                <w:rFonts w:ascii="Times New Roman" w:hAnsi="Times New Roman" w:cs="Times New Roman"/>
                <w:sz w:val="24"/>
                <w:szCs w:val="24"/>
                <w:shd w:val="clear" w:color="auto" w:fill="FFFFFF"/>
                <w:rPrChange w:id="2232" w:author="NaYEeM" w:date="2020-01-18T22:37:00Z">
                  <w:rPr>
                    <w:rFonts w:ascii="Times New Roman" w:hAnsi="Times New Roman" w:cs="Times New Roman"/>
                    <w:color w:val="000000"/>
                    <w:sz w:val="24"/>
                    <w:szCs w:val="24"/>
                    <w:shd w:val="clear" w:color="auto" w:fill="FFFFFF"/>
                  </w:rPr>
                </w:rPrChange>
              </w:rPr>
              <w:t>)</w:t>
            </w:r>
          </w:p>
        </w:tc>
        <w:tc>
          <w:tcPr>
            <w:tcW w:w="2250" w:type="dxa"/>
            <w:tcPrChange w:id="2233" w:author="NaYEeM" w:date="2020-01-18T22:37:00Z">
              <w:tcPr>
                <w:tcW w:w="1745" w:type="dxa"/>
                <w:gridSpan w:val="3"/>
              </w:tcPr>
            </w:tcPrChange>
          </w:tcPr>
          <w:p w14:paraId="0E4F7CB0" w14:textId="6EA8D006"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Change w:id="2234" w:author="NaYEeM" w:date="2020-01-18T22:37:00Z">
                  <w:rPr>
                    <w:rFonts w:ascii="Times New Roman" w:hAnsi="Times New Roman" w:cs="Times New Roman"/>
                    <w:color w:val="000000"/>
                    <w:sz w:val="24"/>
                    <w:szCs w:val="24"/>
                    <w:shd w:val="clear" w:color="auto" w:fill="FFFFFF"/>
                  </w:rPr>
                </w:rPrChange>
              </w:rPr>
              <w:pPrChange w:id="2235"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2236" w:author="NaYEeM" w:date="2020-01-14T20:24:00Z">
              <w:r w:rsidRPr="004E0D3F">
                <w:rPr>
                  <w:rFonts w:ascii="Times New Roman" w:hAnsi="Times New Roman" w:cs="Times New Roman"/>
                  <w:sz w:val="24"/>
                  <w:szCs w:val="24"/>
                  <w:shd w:val="clear" w:color="auto" w:fill="FFFFFF"/>
                  <w:rPrChange w:id="2237" w:author="NaYEeM" w:date="2020-01-18T22:37:00Z">
                    <w:rPr>
                      <w:rFonts w:ascii="Times New Roman" w:hAnsi="Times New Roman" w:cs="Times New Roman"/>
                      <w:sz w:val="24"/>
                      <w:szCs w:val="24"/>
                      <w:highlight w:val="yellow"/>
                      <w:shd w:val="clear" w:color="auto" w:fill="FFFFFF"/>
                    </w:rPr>
                  </w:rPrChange>
                </w:rPr>
                <w:t>113</w:t>
              </w:r>
            </w:ins>
            <w:del w:id="2238" w:author="NaYEeM" w:date="2020-01-14T20:24:00Z">
              <w:r w:rsidRPr="004E0D3F" w:rsidDel="0033515F">
                <w:rPr>
                  <w:rFonts w:ascii="Times New Roman" w:hAnsi="Times New Roman" w:cs="Times New Roman"/>
                  <w:sz w:val="24"/>
                  <w:szCs w:val="24"/>
                  <w:shd w:val="clear" w:color="auto" w:fill="FFFFFF"/>
                  <w:rPrChange w:id="2239" w:author="NaYEeM" w:date="2020-01-18T22:37:00Z">
                    <w:rPr>
                      <w:rFonts w:ascii="Times New Roman" w:hAnsi="Times New Roman" w:cs="Times New Roman"/>
                      <w:color w:val="000000"/>
                      <w:sz w:val="24"/>
                      <w:szCs w:val="24"/>
                      <w:shd w:val="clear" w:color="auto" w:fill="FFFFFF"/>
                    </w:rPr>
                  </w:rPrChange>
                </w:rPr>
                <w:delText>167</w:delText>
              </w:r>
            </w:del>
            <w:r w:rsidRPr="004E0D3F">
              <w:rPr>
                <w:rFonts w:ascii="Times New Roman" w:hAnsi="Times New Roman" w:cs="Times New Roman"/>
                <w:sz w:val="24"/>
                <w:szCs w:val="24"/>
                <w:shd w:val="clear" w:color="auto" w:fill="FFFFFF"/>
                <w:rPrChange w:id="2240" w:author="NaYEeM" w:date="2020-01-18T22:37:00Z">
                  <w:rPr>
                    <w:rFonts w:ascii="Times New Roman" w:hAnsi="Times New Roman" w:cs="Times New Roman"/>
                    <w:color w:val="000000"/>
                    <w:sz w:val="24"/>
                    <w:szCs w:val="24"/>
                    <w:shd w:val="clear" w:color="auto" w:fill="FFFFFF"/>
                  </w:rPr>
                </w:rPrChange>
              </w:rPr>
              <w:t xml:space="preserve"> (4</w:t>
            </w:r>
            <w:ins w:id="2241" w:author="NaYEeM" w:date="2019-11-20T00:34:00Z">
              <w:r w:rsidRPr="004E0D3F">
                <w:rPr>
                  <w:rFonts w:ascii="Times New Roman" w:hAnsi="Times New Roman" w:cs="Times New Roman"/>
                  <w:sz w:val="24"/>
                  <w:szCs w:val="24"/>
                  <w:shd w:val="clear" w:color="auto" w:fill="FFFFFF"/>
                </w:rPr>
                <w:t>3.00</w:t>
              </w:r>
            </w:ins>
            <w:del w:id="2242" w:author="NaYEeM" w:date="2019-11-20T00:34:00Z">
              <w:r w:rsidRPr="004E0D3F" w:rsidDel="00704B62">
                <w:rPr>
                  <w:rFonts w:ascii="Times New Roman" w:hAnsi="Times New Roman" w:cs="Times New Roman"/>
                  <w:sz w:val="24"/>
                  <w:szCs w:val="24"/>
                  <w:shd w:val="clear" w:color="auto" w:fill="FFFFFF"/>
                  <w:rPrChange w:id="2243" w:author="NaYEeM" w:date="2020-01-18T22:37:00Z">
                    <w:rPr>
                      <w:rFonts w:ascii="Times New Roman" w:hAnsi="Times New Roman" w:cs="Times New Roman"/>
                      <w:color w:val="000000"/>
                      <w:sz w:val="24"/>
                      <w:szCs w:val="24"/>
                      <w:shd w:val="clear" w:color="auto" w:fill="FFFFFF"/>
                    </w:rPr>
                  </w:rPrChange>
                </w:rPr>
                <w:delText>4.58</w:delText>
              </w:r>
            </w:del>
            <w:r w:rsidRPr="004E0D3F">
              <w:rPr>
                <w:rFonts w:ascii="Times New Roman" w:hAnsi="Times New Roman" w:cs="Times New Roman"/>
                <w:sz w:val="24"/>
                <w:szCs w:val="24"/>
                <w:shd w:val="clear" w:color="auto" w:fill="FFFFFF"/>
                <w:rPrChange w:id="2244" w:author="NaYEeM" w:date="2020-01-18T22:37:00Z">
                  <w:rPr>
                    <w:rFonts w:ascii="Times New Roman" w:hAnsi="Times New Roman" w:cs="Times New Roman"/>
                    <w:color w:val="000000"/>
                    <w:sz w:val="24"/>
                    <w:szCs w:val="24"/>
                    <w:shd w:val="clear" w:color="auto" w:fill="FFFFFF"/>
                  </w:rPr>
                </w:rPrChange>
              </w:rPr>
              <w:t>)</w:t>
            </w:r>
          </w:p>
        </w:tc>
        <w:tc>
          <w:tcPr>
            <w:tcW w:w="2250" w:type="dxa"/>
            <w:tcPrChange w:id="2245" w:author="NaYEeM" w:date="2020-01-18T22:37:00Z">
              <w:tcPr>
                <w:tcW w:w="2161" w:type="dxa"/>
                <w:gridSpan w:val="3"/>
              </w:tcPr>
            </w:tcPrChange>
          </w:tcPr>
          <w:p w14:paraId="3234ECC7" w14:textId="49555B4C" w:rsidR="00CB6C47" w:rsidRPr="004E0D3F" w:rsidRDefault="00CB6C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224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247" w:author="NaYEeM" w:date="2019-11-20T00:35:00Z">
              <w:r w:rsidRPr="004E0D3F" w:rsidDel="00704B62">
                <w:rPr>
                  <w:rFonts w:ascii="Times New Roman" w:hAnsi="Times New Roman" w:cs="Times New Roman"/>
                  <w:sz w:val="24"/>
                  <w:szCs w:val="24"/>
                </w:rPr>
                <w:delText>0.7179</w:delText>
              </w:r>
            </w:del>
            <w:ins w:id="2248" w:author="NaYEeM" w:date="2019-11-20T00:35:00Z">
              <w:r w:rsidRPr="004E0D3F">
                <w:rPr>
                  <w:rFonts w:ascii="Times New Roman" w:hAnsi="Times New Roman" w:cs="Times New Roman"/>
                  <w:sz w:val="24"/>
                  <w:szCs w:val="24"/>
                </w:rPr>
                <w:t>0.509</w:t>
              </w:r>
            </w:ins>
          </w:p>
        </w:tc>
      </w:tr>
      <w:tr w:rsidR="00CB6C47" w:rsidRPr="004E0D3F" w14:paraId="2DB4CD98" w14:textId="77777777" w:rsidTr="004E0D3F">
        <w:trPr>
          <w:trPrChange w:id="2249" w:author="NaYEeM" w:date="2020-01-18T22:37:00Z">
            <w:trPr>
              <w:gridAfter w:val="0"/>
            </w:trPr>
          </w:trPrChange>
        </w:trPr>
        <w:tc>
          <w:tcPr>
            <w:cnfStyle w:val="001000000000" w:firstRow="0" w:lastRow="0" w:firstColumn="1" w:lastColumn="0" w:oddVBand="0" w:evenVBand="0" w:oddHBand="0" w:evenHBand="0" w:firstRowFirstColumn="0" w:firstRowLastColumn="0" w:lastRowFirstColumn="0" w:lastRowLastColumn="0"/>
            <w:tcW w:w="2785" w:type="dxa"/>
            <w:tcPrChange w:id="2250" w:author="NaYEeM" w:date="2020-01-18T22:37:00Z">
              <w:tcPr>
                <w:tcW w:w="2096" w:type="dxa"/>
              </w:tcPr>
            </w:tcPrChange>
          </w:tcPr>
          <w:p w14:paraId="607956CF" w14:textId="77777777" w:rsidR="00CB6C47" w:rsidRPr="004E0D3F" w:rsidRDefault="00CB6C47">
            <w:pPr>
              <w:rPr>
                <w:rFonts w:ascii="Times New Roman" w:hAnsi="Times New Roman" w:cs="Times New Roman"/>
                <w:sz w:val="24"/>
                <w:szCs w:val="24"/>
                <w:rPrChange w:id="2251" w:author="NaYEeM" w:date="2020-01-18T22:37:00Z">
                  <w:rPr/>
                </w:rPrChange>
              </w:rPr>
              <w:pPrChange w:id="2252" w:author="NaYEeM" w:date="2019-07-10T01:41:00Z">
                <w:pPr>
                  <w:jc w:val="center"/>
                </w:pPr>
              </w:pPrChange>
            </w:pPr>
            <w:r w:rsidRPr="004E0D3F">
              <w:rPr>
                <w:rFonts w:ascii="Times New Roman" w:hAnsi="Times New Roman" w:cs="Times New Roman"/>
                <w:sz w:val="24"/>
                <w:szCs w:val="24"/>
                <w:rPrChange w:id="2253" w:author="NaYEeM" w:date="2020-01-18T22:37:00Z">
                  <w:rPr/>
                </w:rPrChange>
              </w:rPr>
              <w:t>&gt; 5</w:t>
            </w:r>
          </w:p>
        </w:tc>
        <w:tc>
          <w:tcPr>
            <w:tcW w:w="2070" w:type="dxa"/>
            <w:tcPrChange w:id="2254" w:author="NaYEeM" w:date="2020-01-18T22:37:00Z">
              <w:tcPr>
                <w:tcW w:w="1552" w:type="dxa"/>
                <w:gridSpan w:val="2"/>
              </w:tcPr>
            </w:tcPrChange>
          </w:tcPr>
          <w:p w14:paraId="2A041B9E" w14:textId="6DD1BA33" w:rsidR="00CB6C47" w:rsidRPr="004E0D3F" w:rsidRDefault="00CB6C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2255" w:author="NaYEeM" w:date="2020-01-18T22:37:00Z">
                  <w:rPr>
                    <w:rFonts w:ascii="Times New Roman" w:hAnsi="Times New Roman" w:cs="Times New Roman"/>
                    <w:color w:val="000000"/>
                    <w:sz w:val="24"/>
                    <w:szCs w:val="24"/>
                    <w:shd w:val="clear" w:color="auto" w:fill="FFFFFF"/>
                  </w:rPr>
                </w:rPrChange>
              </w:rPr>
              <w:pPrChange w:id="2256" w:author="NaYEeM" w:date="2019-07-10T01:41:00Z">
                <w:pPr>
                  <w:jc w:val="center"/>
                  <w:cnfStyle w:val="000000000000" w:firstRow="0" w:lastRow="0" w:firstColumn="0" w:lastColumn="0" w:oddVBand="0" w:evenVBand="0" w:oddHBand="0" w:evenHBand="0" w:firstRowFirstColumn="0" w:firstRowLastColumn="0" w:lastRowFirstColumn="0" w:lastRowLastColumn="0"/>
                </w:pPr>
              </w:pPrChange>
            </w:pPr>
            <w:ins w:id="2257" w:author="NaYEeM" w:date="2019-11-20T00:34:00Z">
              <w:r w:rsidRPr="004E0D3F">
                <w:rPr>
                  <w:rFonts w:ascii="Times New Roman" w:hAnsi="Times New Roman" w:cs="Times New Roman"/>
                  <w:sz w:val="24"/>
                  <w:szCs w:val="24"/>
                </w:rPr>
                <w:t>211</w:t>
              </w:r>
            </w:ins>
            <w:del w:id="2258" w:author="NaYEeM" w:date="2019-11-20T00:34:00Z">
              <w:r w:rsidRPr="004E0D3F" w:rsidDel="00704B62">
                <w:rPr>
                  <w:rFonts w:ascii="Times New Roman" w:hAnsi="Times New Roman" w:cs="Times New Roman"/>
                  <w:sz w:val="24"/>
                  <w:szCs w:val="24"/>
                  <w:rPrChange w:id="2259" w:author="NaYEeM" w:date="2020-01-18T22:37:00Z">
                    <w:rPr>
                      <w:rFonts w:ascii="Times New Roman" w:hAnsi="Times New Roman" w:cs="Times New Roman"/>
                      <w:color w:val="000000"/>
                      <w:sz w:val="24"/>
                      <w:szCs w:val="24"/>
                      <w:shd w:val="clear" w:color="auto" w:fill="FFFFFF"/>
                    </w:rPr>
                  </w:rPrChange>
                </w:rPr>
                <w:delText>217</w:delText>
              </w:r>
            </w:del>
            <w:r w:rsidRPr="004E0D3F">
              <w:rPr>
                <w:rFonts w:ascii="Times New Roman" w:hAnsi="Times New Roman" w:cs="Times New Roman"/>
                <w:sz w:val="24"/>
                <w:szCs w:val="24"/>
                <w:rPrChange w:id="2260" w:author="NaYEeM" w:date="2020-01-18T22:37:00Z">
                  <w:rPr>
                    <w:rFonts w:ascii="Times New Roman" w:hAnsi="Times New Roman" w:cs="Times New Roman"/>
                    <w:color w:val="000000"/>
                    <w:sz w:val="24"/>
                    <w:szCs w:val="24"/>
                    <w:shd w:val="clear" w:color="auto" w:fill="FFFFFF"/>
                  </w:rPr>
                </w:rPrChange>
              </w:rPr>
              <w:t xml:space="preserve"> (5</w:t>
            </w:r>
            <w:ins w:id="2261" w:author="NaYEeM" w:date="2019-11-20T00:34:00Z">
              <w:r w:rsidRPr="004E0D3F">
                <w:rPr>
                  <w:rFonts w:ascii="Times New Roman" w:hAnsi="Times New Roman" w:cs="Times New Roman"/>
                  <w:sz w:val="24"/>
                  <w:szCs w:val="24"/>
                </w:rPr>
                <w:t>3.89</w:t>
              </w:r>
            </w:ins>
            <w:del w:id="2262" w:author="NaYEeM" w:date="2019-11-20T00:34:00Z">
              <w:r w:rsidRPr="004E0D3F" w:rsidDel="00704B62">
                <w:rPr>
                  <w:rFonts w:ascii="Times New Roman" w:hAnsi="Times New Roman" w:cs="Times New Roman"/>
                  <w:sz w:val="24"/>
                  <w:szCs w:val="24"/>
                  <w:rPrChange w:id="2263" w:author="NaYEeM" w:date="2020-01-18T22:37:00Z">
                    <w:rPr>
                      <w:rFonts w:ascii="Times New Roman" w:hAnsi="Times New Roman" w:cs="Times New Roman"/>
                      <w:color w:val="000000"/>
                      <w:sz w:val="24"/>
                      <w:szCs w:val="24"/>
                      <w:shd w:val="clear" w:color="auto" w:fill="FFFFFF"/>
                    </w:rPr>
                  </w:rPrChange>
                </w:rPr>
                <w:delText>3.62</w:delText>
              </w:r>
            </w:del>
            <w:r w:rsidRPr="004E0D3F">
              <w:rPr>
                <w:rFonts w:ascii="Times New Roman" w:hAnsi="Times New Roman" w:cs="Times New Roman"/>
                <w:sz w:val="24"/>
                <w:szCs w:val="24"/>
                <w:rPrChange w:id="2264" w:author="NaYEeM" w:date="2020-01-18T22:37:00Z">
                  <w:rPr>
                    <w:rFonts w:ascii="Times New Roman" w:hAnsi="Times New Roman" w:cs="Times New Roman"/>
                    <w:color w:val="000000"/>
                    <w:sz w:val="24"/>
                    <w:szCs w:val="24"/>
                    <w:shd w:val="clear" w:color="auto" w:fill="FFFFFF"/>
                  </w:rPr>
                </w:rPrChange>
              </w:rPr>
              <w:t>)</w:t>
            </w:r>
          </w:p>
        </w:tc>
        <w:tc>
          <w:tcPr>
            <w:tcW w:w="2250" w:type="dxa"/>
            <w:tcPrChange w:id="2265" w:author="NaYEeM" w:date="2020-01-18T22:37:00Z">
              <w:tcPr>
                <w:tcW w:w="1745" w:type="dxa"/>
                <w:gridSpan w:val="3"/>
              </w:tcPr>
            </w:tcPrChange>
          </w:tcPr>
          <w:p w14:paraId="7AA43CC2" w14:textId="2463EEA9" w:rsidR="00CB6C47" w:rsidRPr="004E0D3F" w:rsidRDefault="00CB6C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2266" w:author="NaYEeM" w:date="2020-01-18T22:37:00Z">
                  <w:rPr>
                    <w:rFonts w:ascii="Times New Roman" w:hAnsi="Times New Roman" w:cs="Times New Roman"/>
                    <w:color w:val="000000"/>
                    <w:sz w:val="24"/>
                    <w:szCs w:val="24"/>
                    <w:shd w:val="clear" w:color="auto" w:fill="FFFFFF"/>
                  </w:rPr>
                </w:rPrChange>
              </w:rPr>
              <w:pPrChange w:id="2267" w:author="NaYEeM" w:date="2019-07-10T01:41:00Z">
                <w:pPr>
                  <w:jc w:val="center"/>
                  <w:cnfStyle w:val="000000000000" w:firstRow="0" w:lastRow="0" w:firstColumn="0" w:lastColumn="0" w:oddVBand="0" w:evenVBand="0" w:oddHBand="0" w:evenHBand="0" w:firstRowFirstColumn="0" w:firstRowLastColumn="0" w:lastRowFirstColumn="0" w:lastRowLastColumn="0"/>
                </w:pPr>
              </w:pPrChange>
            </w:pPr>
            <w:ins w:id="2268" w:author="NaYEeM" w:date="2019-11-20T00:34:00Z">
              <w:r w:rsidRPr="004E0D3F">
                <w:rPr>
                  <w:rFonts w:ascii="Times New Roman" w:hAnsi="Times New Roman" w:cs="Times New Roman"/>
                  <w:sz w:val="24"/>
                  <w:szCs w:val="24"/>
                </w:rPr>
                <w:t>144</w:t>
              </w:r>
            </w:ins>
            <w:del w:id="2269" w:author="NaYEeM" w:date="2019-11-20T00:34:00Z">
              <w:r w:rsidRPr="004E0D3F" w:rsidDel="00704B62">
                <w:rPr>
                  <w:rFonts w:ascii="Times New Roman" w:hAnsi="Times New Roman" w:cs="Times New Roman"/>
                  <w:sz w:val="24"/>
                  <w:szCs w:val="24"/>
                  <w:rPrChange w:id="2270" w:author="NaYEeM" w:date="2020-01-18T22:37:00Z">
                    <w:rPr>
                      <w:rFonts w:ascii="Times New Roman" w:hAnsi="Times New Roman" w:cs="Times New Roman"/>
                      <w:color w:val="000000"/>
                      <w:sz w:val="24"/>
                      <w:szCs w:val="24"/>
                      <w:shd w:val="clear" w:color="auto" w:fill="FFFFFF"/>
                    </w:rPr>
                  </w:rPrChange>
                </w:rPr>
                <w:delText>209</w:delText>
              </w:r>
            </w:del>
            <w:r w:rsidRPr="004E0D3F">
              <w:rPr>
                <w:rFonts w:ascii="Times New Roman" w:hAnsi="Times New Roman" w:cs="Times New Roman"/>
                <w:sz w:val="24"/>
                <w:szCs w:val="24"/>
                <w:rPrChange w:id="2271" w:author="NaYEeM" w:date="2020-01-18T22:37:00Z">
                  <w:rPr>
                    <w:rFonts w:ascii="Times New Roman" w:hAnsi="Times New Roman" w:cs="Times New Roman"/>
                    <w:color w:val="000000"/>
                    <w:sz w:val="24"/>
                    <w:szCs w:val="24"/>
                    <w:shd w:val="clear" w:color="auto" w:fill="FFFFFF"/>
                  </w:rPr>
                </w:rPrChange>
              </w:rPr>
              <w:t xml:space="preserve"> (</w:t>
            </w:r>
            <w:ins w:id="2272" w:author="NaYEeM" w:date="2019-11-20T00:35:00Z">
              <w:r w:rsidRPr="004E0D3F">
                <w:rPr>
                  <w:rFonts w:ascii="Times New Roman" w:hAnsi="Times New Roman" w:cs="Times New Roman"/>
                  <w:sz w:val="24"/>
                  <w:szCs w:val="24"/>
                </w:rPr>
                <w:t>46.11</w:t>
              </w:r>
            </w:ins>
            <w:del w:id="2273" w:author="NaYEeM" w:date="2019-11-20T00:35:00Z">
              <w:r w:rsidRPr="004E0D3F" w:rsidDel="00704B62">
                <w:rPr>
                  <w:rFonts w:ascii="Times New Roman" w:hAnsi="Times New Roman" w:cs="Times New Roman"/>
                  <w:sz w:val="24"/>
                  <w:szCs w:val="24"/>
                  <w:rPrChange w:id="2274" w:author="NaYEeM" w:date="2020-01-18T22:37:00Z">
                    <w:rPr>
                      <w:rFonts w:ascii="Times New Roman" w:hAnsi="Times New Roman" w:cs="Times New Roman"/>
                      <w:color w:val="000000"/>
                      <w:sz w:val="24"/>
                      <w:szCs w:val="24"/>
                      <w:shd w:val="clear" w:color="auto" w:fill="FFFFFF"/>
                    </w:rPr>
                  </w:rPrChange>
                </w:rPr>
                <w:delText>55.42</w:delText>
              </w:r>
            </w:del>
            <w:r w:rsidRPr="004E0D3F">
              <w:rPr>
                <w:rFonts w:ascii="Times New Roman" w:hAnsi="Times New Roman" w:cs="Times New Roman"/>
                <w:sz w:val="24"/>
                <w:szCs w:val="24"/>
                <w:rPrChange w:id="2275" w:author="NaYEeM" w:date="2020-01-18T22:37:00Z">
                  <w:rPr>
                    <w:rFonts w:ascii="Times New Roman" w:hAnsi="Times New Roman" w:cs="Times New Roman"/>
                    <w:color w:val="000000"/>
                    <w:sz w:val="24"/>
                    <w:szCs w:val="24"/>
                    <w:shd w:val="clear" w:color="auto" w:fill="FFFFFF"/>
                  </w:rPr>
                </w:rPrChange>
              </w:rPr>
              <w:t>)</w:t>
            </w:r>
          </w:p>
        </w:tc>
        <w:tc>
          <w:tcPr>
            <w:tcW w:w="2250" w:type="dxa"/>
            <w:tcPrChange w:id="2276" w:author="NaYEeM" w:date="2020-01-18T22:37:00Z">
              <w:tcPr>
                <w:tcW w:w="2161" w:type="dxa"/>
                <w:gridSpan w:val="3"/>
              </w:tcPr>
            </w:tcPrChange>
          </w:tcPr>
          <w:p w14:paraId="0785A919" w14:textId="77777777" w:rsidR="00CB6C47" w:rsidRPr="004E0D3F" w:rsidRDefault="00CB6C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2277" w:author="NaYEeM" w:date="2020-01-18T22:37:00Z">
                  <w:rPr/>
                </w:rPrChange>
              </w:rPr>
              <w:pPrChange w:id="2278" w:author="NaYEeM" w:date="2019-07-10T01:41:00Z">
                <w:pPr>
                  <w:jc w:val="center"/>
                  <w:cnfStyle w:val="000000000000" w:firstRow="0" w:lastRow="0" w:firstColumn="0" w:lastColumn="0" w:oddVBand="0" w:evenVBand="0" w:oddHBand="0" w:evenHBand="0" w:firstRowFirstColumn="0" w:firstRowLastColumn="0" w:lastRowFirstColumn="0" w:lastRowLastColumn="0"/>
                </w:pPr>
              </w:pPrChange>
            </w:pPr>
          </w:p>
        </w:tc>
      </w:tr>
    </w:tbl>
    <w:p w14:paraId="0C400BD3" w14:textId="21B143ED" w:rsidR="005F7198" w:rsidRPr="00D468F0" w:rsidRDefault="00292DBA" w:rsidP="00923FC4">
      <w:pPr>
        <w:spacing w:after="0" w:line="240" w:lineRule="auto"/>
        <w:jc w:val="both"/>
        <w:rPr>
          <w:rFonts w:ascii="Times New Roman" w:hAnsi="Times New Roman" w:cs="Times New Roman"/>
          <w:sz w:val="24"/>
          <w:szCs w:val="24"/>
        </w:rPr>
      </w:pPr>
      <w:r w:rsidRPr="00D468F0">
        <w:rPr>
          <w:rFonts w:ascii="Times New Roman" w:hAnsi="Times New Roman" w:cs="Times New Roman"/>
          <w:sz w:val="24"/>
          <w:szCs w:val="24"/>
        </w:rPr>
        <w:t>*p-value obtained from chi-square test of contingency table</w:t>
      </w:r>
    </w:p>
    <w:p w14:paraId="2CC507A0" w14:textId="68756D5B" w:rsidR="000F6168" w:rsidRPr="00D468F0" w:rsidRDefault="000F6168" w:rsidP="00923FC4">
      <w:pPr>
        <w:spacing w:after="0" w:line="240" w:lineRule="auto"/>
        <w:jc w:val="both"/>
        <w:rPr>
          <w:rFonts w:ascii="Times New Roman" w:hAnsi="Times New Roman" w:cs="Times New Roman"/>
          <w:sz w:val="24"/>
          <w:szCs w:val="24"/>
        </w:rPr>
      </w:pPr>
      <w:r w:rsidRPr="00D468F0">
        <w:rPr>
          <w:rFonts w:ascii="Times New Roman" w:hAnsi="Times New Roman" w:cs="Times New Roman"/>
          <w:sz w:val="24"/>
          <w:szCs w:val="24"/>
        </w:rPr>
        <w:t xml:space="preserve">Data are in (weighted %). </w:t>
      </w:r>
    </w:p>
    <w:p w14:paraId="28879757" w14:textId="2141185B" w:rsidR="000F6168" w:rsidRPr="00D468F0" w:rsidRDefault="000F6168" w:rsidP="00923FC4">
      <w:pPr>
        <w:spacing w:after="0" w:line="240" w:lineRule="auto"/>
        <w:jc w:val="both"/>
        <w:rPr>
          <w:ins w:id="2279" w:author="NaYEeM" w:date="2019-06-28T02:02:00Z"/>
          <w:rFonts w:ascii="Times New Roman" w:hAnsi="Times New Roman" w:cs="Times New Roman"/>
          <w:sz w:val="24"/>
          <w:szCs w:val="24"/>
        </w:rPr>
      </w:pPr>
      <w:r w:rsidRPr="00D468F0">
        <w:rPr>
          <w:rFonts w:ascii="Times New Roman" w:hAnsi="Times New Roman" w:cs="Times New Roman"/>
          <w:sz w:val="24"/>
          <w:szCs w:val="24"/>
        </w:rPr>
        <w:t>Absolute number of participants does not perfectly correspond to percentages presented because weighted analyses were used.</w:t>
      </w:r>
    </w:p>
    <w:p w14:paraId="60371EE6" w14:textId="77777777" w:rsidR="006C20AD" w:rsidRPr="00D468F0" w:rsidDel="0033515F" w:rsidRDefault="006C20AD" w:rsidP="00923FC4">
      <w:pPr>
        <w:spacing w:after="0" w:line="240" w:lineRule="auto"/>
        <w:jc w:val="both"/>
        <w:rPr>
          <w:del w:id="2280" w:author="NaYEeM" w:date="2020-01-14T20:32:00Z"/>
          <w:rFonts w:ascii="Times New Roman" w:hAnsi="Times New Roman" w:cs="Times New Roman"/>
          <w:sz w:val="24"/>
          <w:szCs w:val="24"/>
        </w:rPr>
      </w:pPr>
    </w:p>
    <w:p w14:paraId="678299FE" w14:textId="6D70A3D1" w:rsidR="00292DBA" w:rsidRPr="00D468F0" w:rsidRDefault="00292DBA" w:rsidP="00923FC4">
      <w:pPr>
        <w:spacing w:after="0" w:line="240" w:lineRule="auto"/>
        <w:jc w:val="both"/>
        <w:rPr>
          <w:rFonts w:ascii="Times New Roman" w:hAnsi="Times New Roman" w:cs="Times New Roman"/>
          <w:sz w:val="24"/>
          <w:szCs w:val="24"/>
        </w:rPr>
      </w:pPr>
    </w:p>
    <w:p w14:paraId="2B547E6D" w14:textId="6B695A16" w:rsidR="005F7198" w:rsidDel="00971984" w:rsidRDefault="00971984" w:rsidP="00923FC4">
      <w:pPr>
        <w:spacing w:after="0" w:line="240" w:lineRule="auto"/>
        <w:jc w:val="both"/>
        <w:rPr>
          <w:del w:id="2281" w:author="NaYEeM" w:date="2020-01-17T18:30:00Z"/>
          <w:rFonts w:ascii="Times New Roman" w:hAnsi="Times New Roman" w:cs="Times New Roman"/>
          <w:sz w:val="24"/>
          <w:szCs w:val="24"/>
        </w:rPr>
      </w:pPr>
      <w:ins w:id="2282" w:author="NaYEeM" w:date="2020-01-17T18:30:00Z">
        <w:r w:rsidRPr="00971984">
          <w:rPr>
            <w:rFonts w:ascii="Times New Roman" w:hAnsi="Times New Roman" w:cs="Times New Roman"/>
            <w:sz w:val="24"/>
            <w:szCs w:val="24"/>
          </w:rPr>
          <w:t>Table 2 represents the percentage distribution of the child’s characteristics by type of Exclusive-Breastfeeding. Among 632 children it can be shown that 54.91% child born by C-section delivery and they get EBF and about 45.09% Non-EBF. On the other hand, the highest prevalence of EBF was 55.42% are the more fortunate and lowest prevalence of EBF were 44.58% are unfortunate to get EBF if they are born by vaginal delivery rather than home. There shows no difference between child sex, EBF in the female child was 55.53% and 55.10% was in males. On another side, 58.57% of children were EBF and 41.43% of children are Non-EBF having a large size at birth. It is the lowest (48.81%) in a child whose births very small in size.  As expected, as age increases EBF was decreasing in a significant rate, 80.33% of children in our country are of 0-1 months are exclusively breastfed somewhere it can be shown that 61.83% of children having 2-3 months age are exclusively breastfed and this percentage (31.74) is lowest in higher age group 4-5 months of child.</w:t>
        </w:r>
      </w:ins>
      <w:commentRangeStart w:id="2283"/>
      <w:del w:id="2284" w:author="NaYEeM" w:date="2020-01-17T18:30:00Z">
        <w:r w:rsidR="00826694" w:rsidRPr="00D468F0" w:rsidDel="00971984">
          <w:rPr>
            <w:rFonts w:ascii="Times New Roman" w:hAnsi="Times New Roman" w:cs="Times New Roman"/>
            <w:sz w:val="24"/>
            <w:szCs w:val="24"/>
          </w:rPr>
          <w:delText xml:space="preserve">Table 2 represents the percentage distribution of the child’s characteristics by type of Exclusive-Breastfeeding. </w:delText>
        </w:r>
      </w:del>
      <w:del w:id="2285" w:author="NaYEeM" w:date="2020-01-16T11:03:00Z">
        <w:r w:rsidR="00826694" w:rsidRPr="00D468F0" w:rsidDel="00FA3599">
          <w:rPr>
            <w:rFonts w:ascii="Times New Roman" w:hAnsi="Times New Roman" w:cs="Times New Roman"/>
            <w:sz w:val="24"/>
            <w:szCs w:val="24"/>
          </w:rPr>
          <w:delText xml:space="preserve">Among </w:delText>
        </w:r>
      </w:del>
      <w:del w:id="2286" w:author="NaYEeM" w:date="2020-01-15T01:00:00Z">
        <w:r w:rsidR="00826694" w:rsidRPr="00BD5B03" w:rsidDel="00603487">
          <w:rPr>
            <w:rFonts w:ascii="Times New Roman" w:hAnsi="Times New Roman" w:cs="Times New Roman"/>
            <w:sz w:val="24"/>
            <w:szCs w:val="24"/>
          </w:rPr>
          <w:delText xml:space="preserve">763 </w:delText>
        </w:r>
      </w:del>
      <w:del w:id="2287" w:author="NaYEeM" w:date="2020-01-16T11:03:00Z">
        <w:r w:rsidR="00826694" w:rsidRPr="00D468F0" w:rsidDel="00FA3599">
          <w:rPr>
            <w:rFonts w:ascii="Times New Roman" w:hAnsi="Times New Roman" w:cs="Times New Roman"/>
            <w:sz w:val="24"/>
            <w:szCs w:val="24"/>
          </w:rPr>
          <w:delText xml:space="preserve">children it can be shown that 52% are non-exclusively breastfeed among infant in Bangladesh and 48% exclusively breastfed. </w:delText>
        </w:r>
      </w:del>
      <w:del w:id="2288" w:author="NaYEeM" w:date="2019-06-28T01:11:00Z">
        <w:r w:rsidR="00826694" w:rsidRPr="00D468F0" w:rsidDel="008F5922">
          <w:rPr>
            <w:rFonts w:ascii="Times New Roman" w:hAnsi="Times New Roman" w:cs="Times New Roman"/>
            <w:sz w:val="24"/>
            <w:szCs w:val="24"/>
          </w:rPr>
          <w:delText xml:space="preserve">74.16% Children are more exclusively breastfed and 74.04% are not exclusively breastfed who have taken birth undergoing C-Section. </w:delText>
        </w:r>
      </w:del>
      <w:del w:id="2289" w:author="NaYEeM" w:date="2019-06-28T01:12:00Z">
        <w:r w:rsidR="00826694" w:rsidRPr="00D468F0" w:rsidDel="008F5922">
          <w:rPr>
            <w:rFonts w:ascii="Times New Roman" w:hAnsi="Times New Roman" w:cs="Times New Roman"/>
            <w:sz w:val="24"/>
            <w:szCs w:val="24"/>
          </w:rPr>
          <w:delText>53.99% male and 46.01% female children get sufficient breastfeeding whereas 56.72% male and 43.28% female child don’t get sufficient breastfeeding.</w:delText>
        </w:r>
      </w:del>
      <w:del w:id="2290" w:author="NaYEeM" w:date="2020-01-16T11:03:00Z">
        <w:r w:rsidR="00826694" w:rsidRPr="00D468F0" w:rsidDel="00FA3599">
          <w:rPr>
            <w:rFonts w:ascii="Times New Roman" w:hAnsi="Times New Roman" w:cs="Times New Roman"/>
            <w:sz w:val="24"/>
            <w:szCs w:val="24"/>
          </w:rPr>
          <w:delText xml:space="preserve"> </w:delText>
        </w:r>
      </w:del>
      <w:del w:id="2291" w:author="NaYEeM" w:date="2020-01-16T11:04:00Z">
        <w:r w:rsidR="00826694" w:rsidRPr="00D468F0" w:rsidDel="00FA3599">
          <w:rPr>
            <w:rFonts w:ascii="Times New Roman" w:hAnsi="Times New Roman" w:cs="Times New Roman"/>
            <w:sz w:val="24"/>
            <w:szCs w:val="24"/>
          </w:rPr>
          <w:delText xml:space="preserve">54.27% child born in homes and they get EBF and about 60.48% Non-EBF. On the other hand, </w:delText>
        </w:r>
      </w:del>
      <w:del w:id="2292" w:author="NaYEeM" w:date="2020-01-16T11:05:00Z">
        <w:r w:rsidR="00826694" w:rsidRPr="00D468F0" w:rsidDel="00FA3599">
          <w:rPr>
            <w:rFonts w:ascii="Times New Roman" w:hAnsi="Times New Roman" w:cs="Times New Roman"/>
            <w:sz w:val="24"/>
            <w:szCs w:val="24"/>
          </w:rPr>
          <w:delText xml:space="preserve">45.73% are more fortunate and 39.52% are unfortunate to get EBF if they are born other places rather than home. Another conclusion can be drawn that </w:delText>
        </w:r>
      </w:del>
      <w:del w:id="2293" w:author="NaYEeM" w:date="2020-01-16T11:15:00Z">
        <w:r w:rsidR="00826694" w:rsidRPr="00D468F0" w:rsidDel="005952AA">
          <w:rPr>
            <w:rFonts w:ascii="Times New Roman" w:hAnsi="Times New Roman" w:cs="Times New Roman"/>
            <w:sz w:val="24"/>
            <w:szCs w:val="24"/>
          </w:rPr>
          <w:delText>71.31</w:delText>
        </w:r>
      </w:del>
      <w:del w:id="2294" w:author="NaYEeM" w:date="2020-01-17T18:30:00Z">
        <w:r w:rsidR="00826694" w:rsidRPr="00D468F0" w:rsidDel="00971984">
          <w:rPr>
            <w:rFonts w:ascii="Times New Roman" w:hAnsi="Times New Roman" w:cs="Times New Roman"/>
            <w:sz w:val="24"/>
            <w:szCs w:val="24"/>
          </w:rPr>
          <w:delText xml:space="preserve">% child were EBF and </w:delText>
        </w:r>
      </w:del>
      <w:del w:id="2295" w:author="NaYEeM" w:date="2020-01-16T11:15:00Z">
        <w:r w:rsidR="00826694" w:rsidRPr="00D468F0" w:rsidDel="005952AA">
          <w:rPr>
            <w:rFonts w:ascii="Times New Roman" w:hAnsi="Times New Roman" w:cs="Times New Roman"/>
            <w:sz w:val="24"/>
            <w:szCs w:val="24"/>
          </w:rPr>
          <w:delText>67.74</w:delText>
        </w:r>
      </w:del>
      <w:del w:id="2296" w:author="NaYEeM" w:date="2020-01-17T18:30:00Z">
        <w:r w:rsidR="00826694" w:rsidRPr="00D468F0" w:rsidDel="00971984">
          <w:rPr>
            <w:rFonts w:ascii="Times New Roman" w:hAnsi="Times New Roman" w:cs="Times New Roman"/>
            <w:sz w:val="24"/>
            <w:szCs w:val="24"/>
          </w:rPr>
          <w:delText xml:space="preserve">% child are Non-EBF having </w:delText>
        </w:r>
      </w:del>
      <w:del w:id="2297" w:author="NaYEeM" w:date="2020-01-16T11:16:00Z">
        <w:r w:rsidR="00826694" w:rsidRPr="00D468F0" w:rsidDel="005952AA">
          <w:rPr>
            <w:rFonts w:ascii="Times New Roman" w:hAnsi="Times New Roman" w:cs="Times New Roman"/>
            <w:sz w:val="24"/>
            <w:szCs w:val="24"/>
          </w:rPr>
          <w:delText xml:space="preserve">average </w:delText>
        </w:r>
      </w:del>
      <w:del w:id="2298" w:author="NaYEeM" w:date="2020-01-17T18:30:00Z">
        <w:r w:rsidR="00826694" w:rsidRPr="00D468F0" w:rsidDel="00971984">
          <w:rPr>
            <w:rFonts w:ascii="Times New Roman" w:hAnsi="Times New Roman" w:cs="Times New Roman"/>
            <w:sz w:val="24"/>
            <w:szCs w:val="24"/>
          </w:rPr>
          <w:delText xml:space="preserve">size at birth. </w:delText>
        </w:r>
      </w:del>
      <w:del w:id="2299" w:author="NaYEeM" w:date="2020-01-16T11:20:00Z">
        <w:r w:rsidR="00826694" w:rsidRPr="00D468F0" w:rsidDel="00BD6F06">
          <w:rPr>
            <w:rFonts w:ascii="Times New Roman" w:hAnsi="Times New Roman" w:cs="Times New Roman"/>
            <w:sz w:val="24"/>
            <w:szCs w:val="24"/>
          </w:rPr>
          <w:delText>56.93</w:delText>
        </w:r>
      </w:del>
      <w:del w:id="2300" w:author="NaYEeM" w:date="2020-01-17T18:30:00Z">
        <w:r w:rsidR="00826694" w:rsidRPr="00D468F0" w:rsidDel="00971984">
          <w:rPr>
            <w:rFonts w:ascii="Times New Roman" w:hAnsi="Times New Roman" w:cs="Times New Roman"/>
            <w:sz w:val="24"/>
            <w:szCs w:val="24"/>
          </w:rPr>
          <w:delText>% of children in our country are of 0-</w:delText>
        </w:r>
      </w:del>
      <w:del w:id="2301" w:author="NaYEeM" w:date="2020-01-16T11:20:00Z">
        <w:r w:rsidR="00826694" w:rsidRPr="00D468F0" w:rsidDel="00BD6F06">
          <w:rPr>
            <w:rFonts w:ascii="Times New Roman" w:hAnsi="Times New Roman" w:cs="Times New Roman"/>
            <w:sz w:val="24"/>
            <w:szCs w:val="24"/>
          </w:rPr>
          <w:delText>2</w:delText>
        </w:r>
      </w:del>
      <w:del w:id="2302" w:author="NaYEeM" w:date="2020-01-17T18:30:00Z">
        <w:r w:rsidR="00826694" w:rsidRPr="00D468F0" w:rsidDel="00971984">
          <w:rPr>
            <w:rFonts w:ascii="Times New Roman" w:hAnsi="Times New Roman" w:cs="Times New Roman"/>
            <w:sz w:val="24"/>
            <w:szCs w:val="24"/>
          </w:rPr>
          <w:delText xml:space="preserve"> months </w:delText>
        </w:r>
      </w:del>
      <w:del w:id="2303" w:author="NaYEeM" w:date="2020-01-16T11:20:00Z">
        <w:r w:rsidR="00826694" w:rsidRPr="00D468F0" w:rsidDel="00BD6F06">
          <w:rPr>
            <w:rFonts w:ascii="Times New Roman" w:hAnsi="Times New Roman" w:cs="Times New Roman"/>
            <w:sz w:val="24"/>
            <w:szCs w:val="24"/>
          </w:rPr>
          <w:delText xml:space="preserve">and </w:delText>
        </w:r>
      </w:del>
      <w:del w:id="2304" w:author="NaYEeM" w:date="2020-01-17T18:30:00Z">
        <w:r w:rsidR="00826694" w:rsidRPr="00D468F0" w:rsidDel="00971984">
          <w:rPr>
            <w:rFonts w:ascii="Times New Roman" w:hAnsi="Times New Roman" w:cs="Times New Roman"/>
            <w:sz w:val="24"/>
            <w:szCs w:val="24"/>
          </w:rPr>
          <w:delText xml:space="preserve">are exclusively breastfed somewhere it can be shown that </w:delText>
        </w:r>
      </w:del>
      <w:del w:id="2305" w:author="NaYEeM" w:date="2020-01-16T11:20:00Z">
        <w:r w:rsidR="00826694" w:rsidRPr="00D468F0" w:rsidDel="00BD6F06">
          <w:rPr>
            <w:rFonts w:ascii="Times New Roman" w:hAnsi="Times New Roman" w:cs="Times New Roman"/>
            <w:sz w:val="24"/>
            <w:szCs w:val="24"/>
          </w:rPr>
          <w:delText>81.07</w:delText>
        </w:r>
      </w:del>
      <w:del w:id="2306" w:author="NaYEeM" w:date="2020-01-17T18:30:00Z">
        <w:r w:rsidR="00826694" w:rsidRPr="00D468F0" w:rsidDel="00971984">
          <w:rPr>
            <w:rFonts w:ascii="Times New Roman" w:hAnsi="Times New Roman" w:cs="Times New Roman"/>
            <w:sz w:val="24"/>
            <w:szCs w:val="24"/>
          </w:rPr>
          <w:delText xml:space="preserve">% of children having </w:delText>
        </w:r>
      </w:del>
      <w:del w:id="2307" w:author="NaYEeM" w:date="2020-01-16T11:20:00Z">
        <w:r w:rsidR="00826694" w:rsidRPr="00D468F0" w:rsidDel="00BD6F06">
          <w:rPr>
            <w:rFonts w:ascii="Times New Roman" w:hAnsi="Times New Roman" w:cs="Times New Roman"/>
            <w:sz w:val="24"/>
            <w:szCs w:val="24"/>
          </w:rPr>
          <w:delText>3-6</w:delText>
        </w:r>
      </w:del>
      <w:del w:id="2308" w:author="NaYEeM" w:date="2020-01-17T18:30:00Z">
        <w:r w:rsidR="00826694" w:rsidRPr="00D468F0" w:rsidDel="00971984">
          <w:rPr>
            <w:rFonts w:ascii="Times New Roman" w:hAnsi="Times New Roman" w:cs="Times New Roman"/>
            <w:sz w:val="24"/>
            <w:szCs w:val="24"/>
          </w:rPr>
          <w:delText xml:space="preserve"> months age are </w:delText>
        </w:r>
      </w:del>
      <w:del w:id="2309" w:author="NaYEeM" w:date="2020-01-16T11:20:00Z">
        <w:r w:rsidR="00826694" w:rsidRPr="00D468F0" w:rsidDel="00BD6F06">
          <w:rPr>
            <w:rFonts w:ascii="Times New Roman" w:hAnsi="Times New Roman" w:cs="Times New Roman"/>
            <w:sz w:val="24"/>
            <w:szCs w:val="24"/>
          </w:rPr>
          <w:delText>non-</w:delText>
        </w:r>
      </w:del>
      <w:del w:id="2310" w:author="NaYEeM" w:date="2020-01-17T18:30:00Z">
        <w:r w:rsidR="00826694" w:rsidRPr="00D468F0" w:rsidDel="00971984">
          <w:rPr>
            <w:rFonts w:ascii="Times New Roman" w:hAnsi="Times New Roman" w:cs="Times New Roman"/>
            <w:sz w:val="24"/>
            <w:szCs w:val="24"/>
          </w:rPr>
          <w:delText>exclusively breastfed.</w:delText>
        </w:r>
      </w:del>
      <w:del w:id="2311" w:author="NaYEeM" w:date="2020-01-16T11:22:00Z">
        <w:r w:rsidR="00826694" w:rsidRPr="00D468F0" w:rsidDel="00410CBF">
          <w:rPr>
            <w:rFonts w:ascii="Times New Roman" w:hAnsi="Times New Roman" w:cs="Times New Roman"/>
            <w:sz w:val="24"/>
            <w:szCs w:val="24"/>
          </w:rPr>
          <w:delText xml:space="preserve"> In Bangladesh, 62.12% of children are enriched with good health as they are exclusively breastfed whereas 12.72% of children are suffering from more than 3 diseases who are not exclusively breastfed.</w:delText>
        </w:r>
        <w:commentRangeEnd w:id="2283"/>
        <w:r w:rsidR="00823E96" w:rsidRPr="00D468F0" w:rsidDel="00410CBF">
          <w:rPr>
            <w:rStyle w:val="CommentReference"/>
            <w:rFonts w:ascii="Times New Roman" w:hAnsi="Times New Roman" w:cs="Times New Roman"/>
            <w:noProof/>
            <w:sz w:val="24"/>
            <w:szCs w:val="24"/>
            <w:lang w:val="en-GB"/>
            <w:rPrChange w:id="2312" w:author="NaYEeM" w:date="2019-07-10T01:42:00Z">
              <w:rPr>
                <w:rStyle w:val="CommentReference"/>
                <w:noProof/>
                <w:lang w:val="en-GB"/>
              </w:rPr>
            </w:rPrChange>
          </w:rPr>
          <w:commentReference w:id="2283"/>
        </w:r>
      </w:del>
    </w:p>
    <w:p w14:paraId="43B1E28C" w14:textId="77777777" w:rsidR="00971984" w:rsidRPr="00D468F0" w:rsidRDefault="00971984" w:rsidP="00923FC4">
      <w:pPr>
        <w:spacing w:after="0" w:line="240" w:lineRule="auto"/>
        <w:jc w:val="both"/>
        <w:rPr>
          <w:ins w:id="2313" w:author="NaYEeM" w:date="2020-01-17T18:30:00Z"/>
          <w:rFonts w:ascii="Times New Roman" w:hAnsi="Times New Roman" w:cs="Times New Roman"/>
          <w:sz w:val="24"/>
          <w:szCs w:val="24"/>
        </w:rPr>
      </w:pPr>
    </w:p>
    <w:p w14:paraId="66CE0035" w14:textId="77777777" w:rsidR="00826694" w:rsidRPr="00D468F0" w:rsidRDefault="00826694" w:rsidP="00923FC4">
      <w:pPr>
        <w:spacing w:after="0" w:line="240" w:lineRule="auto"/>
        <w:jc w:val="both"/>
        <w:rPr>
          <w:rFonts w:ascii="Times New Roman" w:hAnsi="Times New Roman" w:cs="Times New Roman"/>
          <w:sz w:val="24"/>
          <w:szCs w:val="24"/>
        </w:rPr>
      </w:pPr>
    </w:p>
    <w:p w14:paraId="6382EF5E" w14:textId="1292F16E" w:rsidR="005F7198" w:rsidRPr="00D468F0" w:rsidRDefault="005F7198" w:rsidP="00923FC4">
      <w:pPr>
        <w:spacing w:after="0" w:line="240" w:lineRule="auto"/>
        <w:jc w:val="both"/>
        <w:rPr>
          <w:rFonts w:ascii="Times New Roman" w:hAnsi="Times New Roman" w:cs="Times New Roman"/>
          <w:b/>
          <w:bCs/>
          <w:sz w:val="24"/>
          <w:szCs w:val="24"/>
        </w:rPr>
      </w:pPr>
      <w:r w:rsidRPr="00D468F0">
        <w:rPr>
          <w:rFonts w:ascii="Times New Roman" w:hAnsi="Times New Roman" w:cs="Times New Roman"/>
          <w:b/>
          <w:bCs/>
          <w:sz w:val="24"/>
          <w:szCs w:val="24"/>
        </w:rPr>
        <w:t xml:space="preserve">Table 2: Chi-Square test for identifying </w:t>
      </w:r>
      <w:r w:rsidRPr="00D468F0">
        <w:rPr>
          <w:rFonts w:ascii="Times New Roman" w:hAnsi="Times New Roman" w:cs="Times New Roman"/>
          <w:b/>
          <w:sz w:val="24"/>
          <w:szCs w:val="24"/>
        </w:rPr>
        <w:t>child’s characteristics</w:t>
      </w:r>
      <w:r w:rsidRPr="00D468F0">
        <w:rPr>
          <w:rFonts w:ascii="Times New Roman" w:hAnsi="Times New Roman" w:cs="Times New Roman"/>
          <w:b/>
          <w:bCs/>
          <w:sz w:val="24"/>
          <w:szCs w:val="24"/>
        </w:rPr>
        <w:t xml:space="preserve"> associate with </w:t>
      </w:r>
      <w:r w:rsidR="00BE5D2D" w:rsidRPr="00D468F0">
        <w:rPr>
          <w:rFonts w:ascii="Times New Roman" w:hAnsi="Times New Roman" w:cs="Times New Roman"/>
          <w:b/>
          <w:bCs/>
          <w:sz w:val="24"/>
          <w:szCs w:val="24"/>
        </w:rPr>
        <w:t>exclusive</w:t>
      </w:r>
      <w:r w:rsidRPr="00D468F0">
        <w:rPr>
          <w:rFonts w:ascii="Times New Roman" w:hAnsi="Times New Roman" w:cs="Times New Roman"/>
          <w:b/>
          <w:bCs/>
          <w:sz w:val="24"/>
          <w:szCs w:val="24"/>
        </w:rPr>
        <w:t xml:space="preserve"> breastfeeding among infant in Bangladesh</w:t>
      </w:r>
    </w:p>
    <w:p w14:paraId="2CF8254E" w14:textId="77777777" w:rsidR="005138D3" w:rsidRDefault="005138D3">
      <w:pPr>
        <w:spacing w:after="0" w:line="240" w:lineRule="auto"/>
        <w:jc w:val="both"/>
        <w:rPr>
          <w:rFonts w:ascii="Times New Roman" w:hAnsi="Times New Roman" w:cs="Times New Roman"/>
          <w:b/>
          <w:bCs/>
          <w:sz w:val="24"/>
          <w:szCs w:val="24"/>
        </w:rPr>
        <w:sectPr w:rsidR="005138D3" w:rsidSect="00FE0E61">
          <w:pgSz w:w="12240" w:h="15840"/>
          <w:pgMar w:top="1440" w:right="1440" w:bottom="1440" w:left="1440" w:header="720" w:footer="720" w:gutter="0"/>
          <w:cols w:space="720"/>
          <w:docGrid w:linePitch="360"/>
        </w:sectPr>
        <w:pPrChange w:id="2314" w:author="NaYEeM" w:date="2019-07-09T12:49:00Z">
          <w:pPr>
            <w:jc w:val="both"/>
          </w:pPr>
        </w:pPrChange>
      </w:pPr>
    </w:p>
    <w:tbl>
      <w:tblPr>
        <w:tblStyle w:val="PlainTable2"/>
        <w:tblW w:w="9355" w:type="dxa"/>
        <w:tblLook w:val="04A0" w:firstRow="1" w:lastRow="0" w:firstColumn="1" w:lastColumn="0" w:noHBand="0" w:noVBand="1"/>
        <w:tblPrChange w:id="2315" w:author="NaYEeM" w:date="2020-01-18T22:47:00Z">
          <w:tblPr>
            <w:tblStyle w:val="PlainTable1"/>
            <w:tblW w:w="0" w:type="auto"/>
            <w:tblInd w:w="0" w:type="dxa"/>
            <w:tblLook w:val="04A0" w:firstRow="1" w:lastRow="0" w:firstColumn="1" w:lastColumn="0" w:noHBand="0" w:noVBand="1"/>
          </w:tblPr>
        </w:tblPrChange>
      </w:tblPr>
      <w:tblGrid>
        <w:gridCol w:w="3060"/>
        <w:gridCol w:w="2070"/>
        <w:gridCol w:w="2408"/>
        <w:gridCol w:w="1817"/>
        <w:tblGridChange w:id="2316">
          <w:tblGrid>
            <w:gridCol w:w="5"/>
            <w:gridCol w:w="70"/>
            <w:gridCol w:w="1834"/>
            <w:gridCol w:w="1358"/>
            <w:gridCol w:w="70"/>
            <w:gridCol w:w="166"/>
            <w:gridCol w:w="1321"/>
            <w:gridCol w:w="126"/>
            <w:gridCol w:w="1419"/>
            <w:gridCol w:w="831"/>
            <w:gridCol w:w="232"/>
            <w:gridCol w:w="472"/>
            <w:gridCol w:w="1451"/>
            <w:gridCol w:w="5"/>
          </w:tblGrid>
        </w:tblGridChange>
      </w:tblGrid>
      <w:tr w:rsidR="000D2341" w:rsidRPr="006D0128" w14:paraId="1CA733AD" w14:textId="77777777" w:rsidTr="00B54089">
        <w:trPr>
          <w:cnfStyle w:val="100000000000" w:firstRow="1" w:lastRow="0" w:firstColumn="0" w:lastColumn="0" w:oddVBand="0" w:evenVBand="0" w:oddHBand="0" w:evenHBand="0" w:firstRowFirstColumn="0" w:firstRowLastColumn="0" w:lastRowFirstColumn="0" w:lastRowLastColumn="0"/>
          <w:trPrChange w:id="2317"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318" w:author="NaYEeM" w:date="2020-01-18T22:47:00Z">
              <w:tcPr>
                <w:tcW w:w="3262" w:type="dxa"/>
                <w:gridSpan w:val="3"/>
              </w:tcPr>
            </w:tcPrChange>
          </w:tcPr>
          <w:p w14:paraId="3125C5D6" w14:textId="29228940" w:rsidR="000D2341" w:rsidRPr="006D0128" w:rsidRDefault="000D2341">
            <w:pPr>
              <w:jc w:val="both"/>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sz w:val="24"/>
                <w:szCs w:val="24"/>
              </w:rPr>
              <w:pPrChange w:id="2319" w:author="NaYEeM" w:date="2019-07-09T12:49:00Z">
                <w:pPr>
                  <w:jc w:val="center"/>
                  <w:cnfStyle w:val="101000000000" w:firstRow="1" w:lastRow="0" w:firstColumn="1" w:lastColumn="0" w:oddVBand="0" w:evenVBand="0" w:oddHBand="0" w:evenHBand="0" w:firstRowFirstColumn="0" w:firstRowLastColumn="0" w:lastRowFirstColumn="0" w:lastRowLastColumn="0"/>
                </w:pPr>
              </w:pPrChange>
            </w:pPr>
            <w:r w:rsidRPr="006D0128">
              <w:rPr>
                <w:rFonts w:ascii="Times New Roman" w:hAnsi="Times New Roman" w:cs="Times New Roman"/>
                <w:sz w:val="24"/>
                <w:szCs w:val="24"/>
              </w:rPr>
              <w:t>Characteristics</w:t>
            </w:r>
          </w:p>
        </w:tc>
        <w:tc>
          <w:tcPr>
            <w:tcW w:w="2070" w:type="dxa"/>
            <w:tcPrChange w:id="2320" w:author="NaYEeM" w:date="2020-01-18T22:47:00Z">
              <w:tcPr>
                <w:tcW w:w="1487" w:type="dxa"/>
                <w:gridSpan w:val="2"/>
              </w:tcPr>
            </w:tcPrChange>
          </w:tcPr>
          <w:p w14:paraId="112370AC" w14:textId="77777777" w:rsidR="000D2341" w:rsidRPr="006D0128" w:rsidRDefault="000D234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321" w:author="NaYEeM" w:date="2019-07-09T12:49:00Z">
                <w:pPr>
                  <w:jc w:val="center"/>
                  <w:cnfStyle w:val="100000000000" w:firstRow="1" w:lastRow="0" w:firstColumn="0" w:lastColumn="0" w:oddVBand="0" w:evenVBand="0" w:oddHBand="0" w:evenHBand="0" w:firstRowFirstColumn="0" w:firstRowLastColumn="0" w:lastRowFirstColumn="0" w:lastRowLastColumn="0"/>
                </w:pPr>
              </w:pPrChange>
            </w:pPr>
            <w:r w:rsidRPr="006D0128">
              <w:rPr>
                <w:rFonts w:ascii="Times New Roman" w:hAnsi="Times New Roman" w:cs="Times New Roman"/>
                <w:sz w:val="24"/>
                <w:szCs w:val="24"/>
              </w:rPr>
              <w:t>EBF (%)</w:t>
            </w:r>
          </w:p>
        </w:tc>
        <w:tc>
          <w:tcPr>
            <w:tcW w:w="2408" w:type="dxa"/>
            <w:tcPrChange w:id="2322" w:author="NaYEeM" w:date="2020-01-18T22:47:00Z">
              <w:tcPr>
                <w:tcW w:w="1545" w:type="dxa"/>
                <w:gridSpan w:val="2"/>
                <w:tcBorders>
                  <w:right w:val="single" w:sz="4" w:space="0" w:color="auto"/>
                </w:tcBorders>
              </w:tcPr>
            </w:tcPrChange>
          </w:tcPr>
          <w:p w14:paraId="17A6265E" w14:textId="77777777" w:rsidR="000D2341" w:rsidRPr="006D0128" w:rsidRDefault="000D234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323" w:author="NaYEeM" w:date="2019-07-09T12:49:00Z">
                <w:pPr>
                  <w:jc w:val="center"/>
                  <w:cnfStyle w:val="100000000000" w:firstRow="1" w:lastRow="0" w:firstColumn="0" w:lastColumn="0" w:oddVBand="0" w:evenVBand="0" w:oddHBand="0" w:evenHBand="0" w:firstRowFirstColumn="0" w:firstRowLastColumn="0" w:lastRowFirstColumn="0" w:lastRowLastColumn="0"/>
                </w:pPr>
              </w:pPrChange>
            </w:pPr>
            <w:r w:rsidRPr="006D0128">
              <w:rPr>
                <w:rFonts w:ascii="Times New Roman" w:hAnsi="Times New Roman" w:cs="Times New Roman"/>
                <w:sz w:val="24"/>
                <w:szCs w:val="24"/>
              </w:rPr>
              <w:t>Non-EBF (%)</w:t>
            </w:r>
          </w:p>
        </w:tc>
        <w:tc>
          <w:tcPr>
            <w:tcW w:w="1817" w:type="dxa"/>
            <w:tcPrChange w:id="2324" w:author="NaYEeM" w:date="2020-01-18T22:47:00Z">
              <w:tcPr>
                <w:tcW w:w="1535" w:type="dxa"/>
                <w:gridSpan w:val="3"/>
                <w:tcBorders>
                  <w:left w:val="single" w:sz="4" w:space="0" w:color="auto"/>
                </w:tcBorders>
              </w:tcPr>
            </w:tcPrChange>
          </w:tcPr>
          <w:p w14:paraId="039C4246" w14:textId="63EAC046" w:rsidR="000D2341" w:rsidRPr="006D0128" w:rsidRDefault="000D234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325" w:author="NaYEeM" w:date="2019-07-09T12:49:00Z">
                <w:pPr>
                  <w:jc w:val="center"/>
                  <w:cnfStyle w:val="100000000000" w:firstRow="1" w:lastRow="0" w:firstColumn="0" w:lastColumn="0" w:oddVBand="0" w:evenVBand="0" w:oddHBand="0" w:evenHBand="0" w:firstRowFirstColumn="0" w:firstRowLastColumn="0" w:lastRowFirstColumn="0" w:lastRowLastColumn="0"/>
                </w:pPr>
              </w:pPrChange>
            </w:pPr>
            <w:r w:rsidRPr="006D0128">
              <w:rPr>
                <w:rFonts w:ascii="Times New Roman" w:hAnsi="Times New Roman" w:cs="Times New Roman"/>
                <w:sz w:val="24"/>
                <w:szCs w:val="24"/>
              </w:rPr>
              <w:t>P-Value*</w:t>
            </w:r>
          </w:p>
        </w:tc>
      </w:tr>
      <w:tr w:rsidR="001B7465" w:rsidRPr="006D0128" w14:paraId="36068AF9" w14:textId="77777777" w:rsidTr="00B54089">
        <w:trPr>
          <w:cnfStyle w:val="000000100000" w:firstRow="0" w:lastRow="0" w:firstColumn="0" w:lastColumn="0" w:oddVBand="0" w:evenVBand="0" w:oddHBand="1" w:evenHBand="0" w:firstRowFirstColumn="0" w:firstRowLastColumn="0" w:lastRowFirstColumn="0" w:lastRowLastColumn="0"/>
          <w:trPrChange w:id="2326"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327" w:author="NaYEeM" w:date="2020-01-18T22:47:00Z">
              <w:tcPr>
                <w:tcW w:w="3262" w:type="dxa"/>
                <w:gridSpan w:val="3"/>
              </w:tcPr>
            </w:tcPrChange>
          </w:tcPr>
          <w:p w14:paraId="557628D2" w14:textId="77777777" w:rsidR="001B7465" w:rsidRPr="006D0128" w:rsidRDefault="001B7465" w:rsidP="001B7465">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Cs w:val="0"/>
                <w:sz w:val="24"/>
                <w:szCs w:val="24"/>
              </w:rPr>
            </w:pPr>
            <w:r w:rsidRPr="006D0128">
              <w:rPr>
                <w:rFonts w:ascii="Times New Roman" w:hAnsi="Times New Roman" w:cs="Times New Roman"/>
                <w:sz w:val="24"/>
                <w:szCs w:val="24"/>
              </w:rPr>
              <w:t>Number</w:t>
            </w:r>
          </w:p>
        </w:tc>
        <w:tc>
          <w:tcPr>
            <w:tcW w:w="2070" w:type="dxa"/>
            <w:tcPrChange w:id="2328" w:author="NaYEeM" w:date="2020-01-18T22:47:00Z">
              <w:tcPr>
                <w:tcW w:w="1487" w:type="dxa"/>
                <w:gridSpan w:val="2"/>
              </w:tcPr>
            </w:tcPrChange>
          </w:tcPr>
          <w:p w14:paraId="3108EA3D" w14:textId="10722EEE" w:rsidR="001B7465" w:rsidRPr="006D0128" w:rsidRDefault="001B74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2329"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330" w:author="NaYEeM" w:date="2019-11-20T00:51:00Z">
              <w:r w:rsidRPr="006D0128" w:rsidDel="000D0FE2">
                <w:rPr>
                  <w:rFonts w:ascii="Times New Roman" w:hAnsi="Times New Roman" w:cs="Times New Roman"/>
                  <w:sz w:val="24"/>
                  <w:szCs w:val="24"/>
                </w:rPr>
                <w:delText>387 (</w:delText>
              </w:r>
            </w:del>
            <w:del w:id="2331" w:author="NaYEeM" w:date="2019-11-20T00:46:00Z">
              <w:r w:rsidRPr="006D0128" w:rsidDel="001B7465">
                <w:rPr>
                  <w:rFonts w:ascii="Times New Roman" w:hAnsi="Times New Roman" w:cs="Times New Roman"/>
                  <w:sz w:val="24"/>
                  <w:szCs w:val="24"/>
                </w:rPr>
                <w:delText>48</w:delText>
              </w:r>
            </w:del>
            <w:del w:id="2332" w:author="NaYEeM" w:date="2019-11-20T00:51:00Z">
              <w:r w:rsidRPr="006D0128" w:rsidDel="000D0FE2">
                <w:rPr>
                  <w:rFonts w:ascii="Times New Roman" w:hAnsi="Times New Roman" w:cs="Times New Roman"/>
                  <w:sz w:val="24"/>
                  <w:szCs w:val="24"/>
                </w:rPr>
                <w:delText>.</w:delText>
              </w:r>
            </w:del>
            <w:del w:id="2333" w:author="NaYEeM" w:date="2019-11-20T00:46:00Z">
              <w:r w:rsidRPr="006D0128" w:rsidDel="001B7465">
                <w:rPr>
                  <w:rFonts w:ascii="Times New Roman" w:hAnsi="Times New Roman" w:cs="Times New Roman"/>
                  <w:sz w:val="24"/>
                  <w:szCs w:val="24"/>
                </w:rPr>
                <w:delText>0</w:delText>
              </w:r>
            </w:del>
            <w:del w:id="2334" w:author="NaYEeM" w:date="2019-11-20T00:51:00Z">
              <w:r w:rsidRPr="006D0128" w:rsidDel="000D0FE2">
                <w:rPr>
                  <w:rFonts w:ascii="Times New Roman" w:hAnsi="Times New Roman" w:cs="Times New Roman"/>
                  <w:sz w:val="24"/>
                  <w:szCs w:val="24"/>
                </w:rPr>
                <w:delText>0)</w:delText>
              </w:r>
            </w:del>
          </w:p>
        </w:tc>
        <w:tc>
          <w:tcPr>
            <w:tcW w:w="2408" w:type="dxa"/>
            <w:tcPrChange w:id="2335" w:author="NaYEeM" w:date="2020-01-18T22:47:00Z">
              <w:tcPr>
                <w:tcW w:w="1545" w:type="dxa"/>
                <w:gridSpan w:val="2"/>
                <w:tcBorders>
                  <w:right w:val="single" w:sz="4" w:space="0" w:color="auto"/>
                </w:tcBorders>
              </w:tcPr>
            </w:tcPrChange>
          </w:tcPr>
          <w:p w14:paraId="3E0EF9DB" w14:textId="72A71F8C" w:rsidR="001B7465" w:rsidRPr="006D0128" w:rsidRDefault="001B74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233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337" w:author="NaYEeM" w:date="2019-11-20T00:51:00Z">
              <w:r w:rsidRPr="006D0128" w:rsidDel="000D0FE2">
                <w:rPr>
                  <w:rFonts w:ascii="Times New Roman" w:hAnsi="Times New Roman" w:cs="Times New Roman"/>
                  <w:sz w:val="24"/>
                  <w:szCs w:val="24"/>
                </w:rPr>
                <w:delText>376 (</w:delText>
              </w:r>
            </w:del>
            <w:del w:id="2338" w:author="NaYEeM" w:date="2019-11-20T00:46:00Z">
              <w:r w:rsidRPr="006D0128" w:rsidDel="001B7465">
                <w:rPr>
                  <w:rFonts w:ascii="Times New Roman" w:hAnsi="Times New Roman" w:cs="Times New Roman"/>
                  <w:sz w:val="24"/>
                  <w:szCs w:val="24"/>
                </w:rPr>
                <w:delText>52</w:delText>
              </w:r>
            </w:del>
            <w:del w:id="2339" w:author="NaYEeM" w:date="2019-11-20T00:51:00Z">
              <w:r w:rsidRPr="006D0128" w:rsidDel="000D0FE2">
                <w:rPr>
                  <w:rFonts w:ascii="Times New Roman" w:hAnsi="Times New Roman" w:cs="Times New Roman"/>
                  <w:sz w:val="24"/>
                  <w:szCs w:val="24"/>
                </w:rPr>
                <w:delText>.</w:delText>
              </w:r>
            </w:del>
            <w:del w:id="2340" w:author="NaYEeM" w:date="2019-11-20T00:46:00Z">
              <w:r w:rsidRPr="006D0128" w:rsidDel="001B7465">
                <w:rPr>
                  <w:rFonts w:ascii="Times New Roman" w:hAnsi="Times New Roman" w:cs="Times New Roman"/>
                  <w:sz w:val="24"/>
                  <w:szCs w:val="24"/>
                </w:rPr>
                <w:delText>0</w:delText>
              </w:r>
            </w:del>
            <w:del w:id="2341" w:author="NaYEeM" w:date="2019-11-20T00:51:00Z">
              <w:r w:rsidRPr="006D0128" w:rsidDel="000D0FE2">
                <w:rPr>
                  <w:rFonts w:ascii="Times New Roman" w:hAnsi="Times New Roman" w:cs="Times New Roman"/>
                  <w:sz w:val="24"/>
                  <w:szCs w:val="24"/>
                </w:rPr>
                <w:delText>0)</w:delText>
              </w:r>
            </w:del>
          </w:p>
        </w:tc>
        <w:tc>
          <w:tcPr>
            <w:tcW w:w="1817" w:type="dxa"/>
            <w:tcPrChange w:id="2342" w:author="NaYEeM" w:date="2020-01-18T22:47:00Z">
              <w:tcPr>
                <w:tcW w:w="1535" w:type="dxa"/>
                <w:gridSpan w:val="3"/>
                <w:tcBorders>
                  <w:left w:val="single" w:sz="4" w:space="0" w:color="auto"/>
                </w:tcBorders>
              </w:tcPr>
            </w:tcPrChange>
          </w:tcPr>
          <w:p w14:paraId="500DA1D7" w14:textId="058C4E5E" w:rsidR="001B7465" w:rsidRPr="006D0128" w:rsidRDefault="001B74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2343"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344" w:author="NaYEeM" w:date="2020-01-18T22:47:00Z">
              <w:r w:rsidRPr="006D0128" w:rsidDel="00B54089">
                <w:rPr>
                  <w:rFonts w:ascii="Times New Roman" w:hAnsi="Times New Roman" w:cs="Times New Roman"/>
                  <w:sz w:val="24"/>
                  <w:szCs w:val="24"/>
                </w:rPr>
                <w:delText>-</w:delText>
              </w:r>
            </w:del>
          </w:p>
        </w:tc>
      </w:tr>
      <w:tr w:rsidR="00B54089" w:rsidRPr="006D0128" w14:paraId="6CF57755" w14:textId="77777777" w:rsidTr="00B54089">
        <w:tblPrEx>
          <w:tblPrExChange w:id="2345" w:author="NaYEeM" w:date="2020-01-18T22:47:00Z">
            <w:tblPrEx>
              <w:tblW w:w="9355" w:type="dxa"/>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blPrExChange>
        </w:tblPrEx>
        <w:trPr>
          <w:ins w:id="2346" w:author="NaYEeM" w:date="2020-01-18T22:47:00Z"/>
          <w:trPrChange w:id="2347" w:author="NaYEeM" w:date="2020-01-18T22:47:00Z">
            <w:trPr>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348" w:author="NaYEeM" w:date="2020-01-18T22:47:00Z">
              <w:tcPr>
                <w:tcW w:w="1909" w:type="dxa"/>
                <w:gridSpan w:val="3"/>
              </w:tcPr>
            </w:tcPrChange>
          </w:tcPr>
          <w:p w14:paraId="4FB7B072" w14:textId="77777777" w:rsidR="00B54089" w:rsidRPr="006D0128" w:rsidRDefault="00B54089" w:rsidP="00B54089">
            <w:pPr>
              <w:jc w:val="both"/>
              <w:rPr>
                <w:ins w:id="2349" w:author="NaYEeM" w:date="2020-01-18T22:47:00Z"/>
                <w:rFonts w:ascii="Times New Roman" w:hAnsi="Times New Roman" w:cs="Times New Roman"/>
                <w:sz w:val="24"/>
                <w:szCs w:val="24"/>
              </w:rPr>
            </w:pPr>
          </w:p>
        </w:tc>
        <w:tc>
          <w:tcPr>
            <w:tcW w:w="2070" w:type="dxa"/>
            <w:tcPrChange w:id="2350" w:author="NaYEeM" w:date="2020-01-18T22:47:00Z">
              <w:tcPr>
                <w:tcW w:w="1594" w:type="dxa"/>
                <w:gridSpan w:val="3"/>
              </w:tcPr>
            </w:tcPrChange>
          </w:tcPr>
          <w:p w14:paraId="54F8D630" w14:textId="41BEBB84"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ins w:id="2351" w:author="NaYEeM" w:date="2020-01-18T22:47:00Z"/>
                <w:rFonts w:ascii="Times New Roman" w:hAnsi="Times New Roman" w:cs="Times New Roman"/>
                <w:sz w:val="24"/>
                <w:szCs w:val="24"/>
                <w:rPrChange w:id="2352" w:author="NaYEeM" w:date="2020-01-18T22:36:00Z">
                  <w:rPr>
                    <w:ins w:id="2353" w:author="NaYEeM" w:date="2020-01-18T22:47:00Z"/>
                    <w:rFonts w:ascii="Times New Roman" w:hAnsi="Times New Roman" w:cs="Times New Roman"/>
                    <w:sz w:val="24"/>
                    <w:szCs w:val="24"/>
                  </w:rPr>
                </w:rPrChange>
              </w:rPr>
            </w:pPr>
            <w:ins w:id="2354" w:author="NaYEeM" w:date="2020-01-18T22:47:00Z">
              <w:r w:rsidRPr="00EF528E">
                <w:rPr>
                  <w:rFonts w:ascii="Times New Roman" w:hAnsi="Times New Roman" w:cs="Times New Roman"/>
                  <w:sz w:val="24"/>
                  <w:szCs w:val="24"/>
                </w:rPr>
                <w:t>375 (55.30)</w:t>
              </w:r>
            </w:ins>
          </w:p>
        </w:tc>
        <w:tc>
          <w:tcPr>
            <w:tcW w:w="2408" w:type="dxa"/>
            <w:tcPrChange w:id="2355" w:author="NaYEeM" w:date="2020-01-18T22:47:00Z">
              <w:tcPr>
                <w:tcW w:w="3929" w:type="dxa"/>
                <w:gridSpan w:val="5"/>
              </w:tcPr>
            </w:tcPrChange>
          </w:tcPr>
          <w:p w14:paraId="693DC1EE" w14:textId="4D2C8268"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ins w:id="2356" w:author="NaYEeM" w:date="2020-01-18T22:47:00Z"/>
                <w:rFonts w:ascii="Times New Roman" w:hAnsi="Times New Roman" w:cs="Times New Roman"/>
                <w:sz w:val="24"/>
                <w:szCs w:val="24"/>
                <w:rPrChange w:id="2357" w:author="NaYEeM" w:date="2020-01-18T22:36:00Z">
                  <w:rPr>
                    <w:ins w:id="2358" w:author="NaYEeM" w:date="2020-01-18T22:47:00Z"/>
                    <w:rFonts w:ascii="Times New Roman" w:hAnsi="Times New Roman" w:cs="Times New Roman"/>
                    <w:sz w:val="24"/>
                    <w:szCs w:val="24"/>
                  </w:rPr>
                </w:rPrChange>
              </w:rPr>
            </w:pPr>
            <w:ins w:id="2359" w:author="NaYEeM" w:date="2020-01-18T22:47:00Z">
              <w:r w:rsidRPr="00EF528E">
                <w:rPr>
                  <w:rFonts w:ascii="Times New Roman" w:hAnsi="Times New Roman" w:cs="Times New Roman"/>
                  <w:sz w:val="24"/>
                  <w:szCs w:val="24"/>
                </w:rPr>
                <w:t>257 (44.70)</w:t>
              </w:r>
            </w:ins>
          </w:p>
        </w:tc>
        <w:tc>
          <w:tcPr>
            <w:tcW w:w="1817" w:type="dxa"/>
            <w:tcPrChange w:id="2360" w:author="NaYEeM" w:date="2020-01-18T22:47:00Z">
              <w:tcPr>
                <w:tcW w:w="1923" w:type="dxa"/>
                <w:gridSpan w:val="2"/>
              </w:tcPr>
            </w:tcPrChange>
          </w:tcPr>
          <w:p w14:paraId="0145C725" w14:textId="3F93A640"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ins w:id="2361" w:author="NaYEeM" w:date="2020-01-18T22:47:00Z"/>
                <w:rFonts w:ascii="Times New Roman" w:hAnsi="Times New Roman" w:cs="Times New Roman"/>
                <w:sz w:val="24"/>
                <w:szCs w:val="24"/>
              </w:rPr>
            </w:pPr>
            <w:ins w:id="2362" w:author="NaYEeM" w:date="2020-01-18T22:47:00Z">
              <w:r w:rsidRPr="006D0128">
                <w:rPr>
                  <w:rFonts w:ascii="Times New Roman" w:hAnsi="Times New Roman" w:cs="Times New Roman"/>
                  <w:sz w:val="24"/>
                  <w:szCs w:val="24"/>
                </w:rPr>
                <w:t>-</w:t>
              </w:r>
            </w:ins>
          </w:p>
        </w:tc>
      </w:tr>
      <w:tr w:rsidR="00B54089" w:rsidRPr="006D0128" w14:paraId="670F956E" w14:textId="14BBCB87" w:rsidTr="00B54089">
        <w:trPr>
          <w:cnfStyle w:val="000000100000" w:firstRow="0" w:lastRow="0" w:firstColumn="0" w:lastColumn="0" w:oddVBand="0" w:evenVBand="0" w:oddHBand="1" w:evenHBand="0" w:firstRowFirstColumn="0" w:firstRowLastColumn="0" w:lastRowFirstColumn="0" w:lastRowLastColumn="0"/>
          <w:trPrChange w:id="2363"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7538" w:type="dxa"/>
            <w:gridSpan w:val="3"/>
            <w:tcPrChange w:id="2364" w:author="NaYEeM" w:date="2020-01-18T22:47:00Z">
              <w:tcPr>
                <w:tcW w:w="6294" w:type="dxa"/>
                <w:gridSpan w:val="7"/>
                <w:tcBorders>
                  <w:right w:val="single" w:sz="4" w:space="0" w:color="auto"/>
                </w:tcBorders>
              </w:tcPr>
            </w:tcPrChange>
          </w:tcPr>
          <w:p w14:paraId="4FB82927" w14:textId="55E24F14" w:rsidR="00B54089" w:rsidRPr="006D0128" w:rsidRDefault="00B54089" w:rsidP="00B54089">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6D0128">
              <w:rPr>
                <w:rFonts w:ascii="Times New Roman" w:hAnsi="Times New Roman" w:cs="Times New Roman"/>
                <w:sz w:val="24"/>
                <w:szCs w:val="24"/>
              </w:rPr>
              <w:t>C-section</w:t>
            </w:r>
          </w:p>
        </w:tc>
        <w:tc>
          <w:tcPr>
            <w:tcW w:w="1817" w:type="dxa"/>
            <w:tcPrChange w:id="2365" w:author="NaYEeM" w:date="2020-01-18T22:47:00Z">
              <w:tcPr>
                <w:tcW w:w="1535" w:type="dxa"/>
                <w:gridSpan w:val="3"/>
                <w:tcBorders>
                  <w:left w:val="single" w:sz="4" w:space="0" w:color="auto"/>
                </w:tcBorders>
              </w:tcPr>
            </w:tcPrChange>
          </w:tcPr>
          <w:p w14:paraId="037BB4A4" w14:textId="77777777"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B54089" w:rsidRPr="006D0128" w14:paraId="48A70E16" w14:textId="77777777" w:rsidTr="00B54089">
        <w:trPr>
          <w:trPrChange w:id="2366"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367" w:author="NaYEeM" w:date="2020-01-18T22:47:00Z">
              <w:tcPr>
                <w:tcW w:w="3262" w:type="dxa"/>
                <w:gridSpan w:val="3"/>
              </w:tcPr>
            </w:tcPrChange>
          </w:tcPr>
          <w:p w14:paraId="5BE49C1D" w14:textId="6659547C" w:rsidR="00B54089" w:rsidRPr="00FC5C5F" w:rsidRDefault="00B54089" w:rsidP="00B54089">
            <w:pPr>
              <w:jc w:val="both"/>
              <w:rPr>
                <w:rFonts w:ascii="Times New Roman" w:hAnsi="Times New Roman" w:cs="Times New Roman"/>
                <w:b w:val="0"/>
                <w:bCs w:val="0"/>
                <w:sz w:val="24"/>
                <w:szCs w:val="24"/>
                <w:rPrChange w:id="2368" w:author="NaYEeM" w:date="2020-01-18T22:44:00Z">
                  <w:rPr>
                    <w:rFonts w:ascii="Times New Roman" w:hAnsi="Times New Roman" w:cs="Times New Roman"/>
                    <w:b w:val="0"/>
                    <w:sz w:val="24"/>
                    <w:szCs w:val="24"/>
                  </w:rPr>
                </w:rPrChange>
              </w:rPr>
              <w:pPrChange w:id="2369" w:author="NaYEeM" w:date="2019-07-09T12:49:00Z">
                <w:pPr>
                  <w:jc w:val="center"/>
                </w:pPr>
              </w:pPrChange>
            </w:pPr>
            <w:r w:rsidRPr="00FC5C5F">
              <w:rPr>
                <w:rFonts w:ascii="Times New Roman" w:hAnsi="Times New Roman" w:cs="Times New Roman"/>
                <w:b w:val="0"/>
                <w:bCs w:val="0"/>
                <w:sz w:val="24"/>
                <w:szCs w:val="24"/>
                <w:rPrChange w:id="2370" w:author="NaYEeM" w:date="2020-01-18T22:44:00Z">
                  <w:rPr>
                    <w:rFonts w:ascii="Times New Roman" w:hAnsi="Times New Roman" w:cs="Times New Roman"/>
                    <w:sz w:val="24"/>
                    <w:szCs w:val="24"/>
                  </w:rPr>
                </w:rPrChange>
              </w:rPr>
              <w:t>Yes</w:t>
            </w:r>
          </w:p>
        </w:tc>
        <w:tc>
          <w:tcPr>
            <w:tcW w:w="2070" w:type="dxa"/>
            <w:tcPrChange w:id="2371" w:author="NaYEeM" w:date="2020-01-18T22:47:00Z">
              <w:tcPr>
                <w:tcW w:w="1487" w:type="dxa"/>
                <w:gridSpan w:val="2"/>
              </w:tcPr>
            </w:tcPrChange>
          </w:tcPr>
          <w:p w14:paraId="6C45E7BD" w14:textId="0FA1CAEE"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372"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r w:rsidRPr="006D0128">
              <w:rPr>
                <w:rFonts w:ascii="Times New Roman" w:hAnsi="Times New Roman" w:cs="Times New Roman"/>
                <w:sz w:val="24"/>
                <w:szCs w:val="24"/>
              </w:rPr>
              <w:t>10</w:t>
            </w:r>
            <w:ins w:id="2373" w:author="NaYEeM" w:date="2019-11-20T00:44:00Z">
              <w:r w:rsidRPr="006D0128">
                <w:rPr>
                  <w:rFonts w:ascii="Times New Roman" w:hAnsi="Times New Roman" w:cs="Times New Roman"/>
                  <w:sz w:val="24"/>
                  <w:szCs w:val="24"/>
                </w:rPr>
                <w:t>2</w:t>
              </w:r>
            </w:ins>
            <w:del w:id="2374" w:author="NaYEeM" w:date="2019-11-20T00:44:00Z">
              <w:r w:rsidRPr="006D0128" w:rsidDel="000D2341">
                <w:rPr>
                  <w:rFonts w:ascii="Times New Roman" w:hAnsi="Times New Roman" w:cs="Times New Roman"/>
                  <w:sz w:val="24"/>
                  <w:szCs w:val="24"/>
                </w:rPr>
                <w:delText>5</w:delText>
              </w:r>
            </w:del>
            <w:r w:rsidRPr="006D0128">
              <w:rPr>
                <w:rFonts w:ascii="Times New Roman" w:hAnsi="Times New Roman" w:cs="Times New Roman"/>
                <w:sz w:val="24"/>
                <w:szCs w:val="24"/>
              </w:rPr>
              <w:t xml:space="preserve"> (</w:t>
            </w:r>
            <w:ins w:id="2375" w:author="NaYEeM" w:date="2019-11-20T00:44:00Z">
              <w:r w:rsidRPr="006D0128">
                <w:rPr>
                  <w:rFonts w:ascii="Times New Roman" w:hAnsi="Times New Roman" w:cs="Times New Roman"/>
                  <w:sz w:val="24"/>
                  <w:szCs w:val="24"/>
                </w:rPr>
                <w:t>54.</w:t>
              </w:r>
            </w:ins>
            <w:ins w:id="2376" w:author="NaYEeM" w:date="2019-11-20T00:45:00Z">
              <w:r w:rsidRPr="006D0128">
                <w:rPr>
                  <w:rFonts w:ascii="Times New Roman" w:hAnsi="Times New Roman" w:cs="Times New Roman"/>
                  <w:sz w:val="24"/>
                  <w:szCs w:val="24"/>
                </w:rPr>
                <w:t>91</w:t>
              </w:r>
            </w:ins>
            <w:del w:id="2377" w:author="NaYEeM" w:date="2019-11-20T00:44:00Z">
              <w:r w:rsidRPr="006D0128" w:rsidDel="000D2341">
                <w:rPr>
                  <w:rFonts w:ascii="Times New Roman" w:hAnsi="Times New Roman" w:cs="Times New Roman"/>
                  <w:sz w:val="24"/>
                  <w:szCs w:val="24"/>
                </w:rPr>
                <w:delText>25.84</w:delText>
              </w:r>
            </w:del>
            <w:r w:rsidRPr="006D0128">
              <w:rPr>
                <w:rFonts w:ascii="Times New Roman" w:hAnsi="Times New Roman" w:cs="Times New Roman"/>
                <w:sz w:val="24"/>
                <w:szCs w:val="24"/>
              </w:rPr>
              <w:t>)</w:t>
            </w:r>
          </w:p>
        </w:tc>
        <w:tc>
          <w:tcPr>
            <w:tcW w:w="2408" w:type="dxa"/>
            <w:tcPrChange w:id="2378" w:author="NaYEeM" w:date="2020-01-18T22:47:00Z">
              <w:tcPr>
                <w:tcW w:w="1545" w:type="dxa"/>
                <w:gridSpan w:val="2"/>
                <w:tcBorders>
                  <w:right w:val="single" w:sz="4" w:space="0" w:color="auto"/>
                </w:tcBorders>
              </w:tcPr>
            </w:tcPrChange>
          </w:tcPr>
          <w:p w14:paraId="50D82A61" w14:textId="72080A3C"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379"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2380" w:author="NaYEeM" w:date="2019-11-20T00:45:00Z">
              <w:r w:rsidRPr="006D0128">
                <w:rPr>
                  <w:rFonts w:ascii="Times New Roman" w:hAnsi="Times New Roman" w:cs="Times New Roman"/>
                  <w:sz w:val="24"/>
                  <w:szCs w:val="24"/>
                </w:rPr>
                <w:t>76</w:t>
              </w:r>
            </w:ins>
            <w:del w:id="2381" w:author="NaYEeM" w:date="2019-11-20T00:45:00Z">
              <w:r w:rsidRPr="006D0128" w:rsidDel="000D2341">
                <w:rPr>
                  <w:rFonts w:ascii="Times New Roman" w:hAnsi="Times New Roman" w:cs="Times New Roman"/>
                  <w:sz w:val="24"/>
                  <w:szCs w:val="24"/>
                </w:rPr>
                <w:delText>104</w:delText>
              </w:r>
            </w:del>
            <w:r w:rsidRPr="006D0128">
              <w:rPr>
                <w:rFonts w:ascii="Times New Roman" w:hAnsi="Times New Roman" w:cs="Times New Roman"/>
                <w:sz w:val="24"/>
                <w:szCs w:val="24"/>
              </w:rPr>
              <w:t xml:space="preserve"> (</w:t>
            </w:r>
            <w:ins w:id="2382" w:author="NaYEeM" w:date="2019-11-20T00:45:00Z">
              <w:r w:rsidRPr="006D0128">
                <w:rPr>
                  <w:rFonts w:ascii="Times New Roman" w:hAnsi="Times New Roman" w:cs="Times New Roman"/>
                  <w:sz w:val="24"/>
                  <w:szCs w:val="24"/>
                </w:rPr>
                <w:t>45.09</w:t>
              </w:r>
            </w:ins>
            <w:del w:id="2383" w:author="NaYEeM" w:date="2019-11-20T00:45:00Z">
              <w:r w:rsidRPr="006D0128" w:rsidDel="000D2341">
                <w:rPr>
                  <w:rFonts w:ascii="Times New Roman" w:hAnsi="Times New Roman" w:cs="Times New Roman"/>
                  <w:sz w:val="24"/>
                  <w:szCs w:val="24"/>
                </w:rPr>
                <w:delText>25.96</w:delText>
              </w:r>
            </w:del>
            <w:r w:rsidRPr="006D0128">
              <w:rPr>
                <w:rFonts w:ascii="Times New Roman" w:hAnsi="Times New Roman" w:cs="Times New Roman"/>
                <w:sz w:val="24"/>
                <w:szCs w:val="24"/>
              </w:rPr>
              <w:t>)</w:t>
            </w:r>
          </w:p>
        </w:tc>
        <w:tc>
          <w:tcPr>
            <w:tcW w:w="1817" w:type="dxa"/>
            <w:tcPrChange w:id="2384" w:author="NaYEeM" w:date="2020-01-18T22:47:00Z">
              <w:tcPr>
                <w:tcW w:w="1535" w:type="dxa"/>
                <w:gridSpan w:val="3"/>
                <w:tcBorders>
                  <w:left w:val="single" w:sz="4" w:space="0" w:color="auto"/>
                </w:tcBorders>
              </w:tcPr>
            </w:tcPrChange>
          </w:tcPr>
          <w:p w14:paraId="6EAB9CB0" w14:textId="7094E1AE"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385"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386" w:author="NaYEeM" w:date="2019-11-20T00:45:00Z">
              <w:r w:rsidRPr="006D0128" w:rsidDel="000D2341">
                <w:rPr>
                  <w:rFonts w:ascii="Times New Roman" w:hAnsi="Times New Roman" w:cs="Times New Roman"/>
                  <w:sz w:val="24"/>
                  <w:szCs w:val="24"/>
                </w:rPr>
                <w:delText>0.9759</w:delText>
              </w:r>
            </w:del>
            <w:ins w:id="2387" w:author="NaYEeM" w:date="2019-11-20T00:45:00Z">
              <w:r w:rsidRPr="006D0128">
                <w:rPr>
                  <w:rFonts w:ascii="Times New Roman" w:hAnsi="Times New Roman" w:cs="Times New Roman"/>
                  <w:sz w:val="24"/>
                  <w:szCs w:val="24"/>
                </w:rPr>
                <w:t>0.934</w:t>
              </w:r>
            </w:ins>
          </w:p>
        </w:tc>
      </w:tr>
      <w:tr w:rsidR="00B54089" w:rsidRPr="006D0128" w14:paraId="45363EAF" w14:textId="77777777" w:rsidTr="00B54089">
        <w:trPr>
          <w:cnfStyle w:val="000000100000" w:firstRow="0" w:lastRow="0" w:firstColumn="0" w:lastColumn="0" w:oddVBand="0" w:evenVBand="0" w:oddHBand="1" w:evenHBand="0" w:firstRowFirstColumn="0" w:firstRowLastColumn="0" w:lastRowFirstColumn="0" w:lastRowLastColumn="0"/>
          <w:trPrChange w:id="2388"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389" w:author="NaYEeM" w:date="2020-01-18T22:47:00Z">
              <w:tcPr>
                <w:tcW w:w="3262" w:type="dxa"/>
                <w:gridSpan w:val="3"/>
              </w:tcPr>
            </w:tcPrChange>
          </w:tcPr>
          <w:p w14:paraId="4BD44F76" w14:textId="0C0B0253" w:rsidR="00B54089" w:rsidRPr="00FC5C5F" w:rsidRDefault="00B54089" w:rsidP="00B54089">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2390" w:author="NaYEeM" w:date="2020-01-18T22:44:00Z">
                  <w:rPr>
                    <w:rFonts w:ascii="Times New Roman" w:hAnsi="Times New Roman" w:cs="Times New Roman"/>
                    <w:sz w:val="24"/>
                    <w:szCs w:val="24"/>
                  </w:rPr>
                </w:rPrChange>
              </w:rPr>
              <w:pPrChange w:id="2391"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2392" w:author="NaYEeM" w:date="2020-01-18T22:44:00Z">
                  <w:rPr>
                    <w:rFonts w:ascii="Times New Roman" w:hAnsi="Times New Roman" w:cs="Times New Roman"/>
                    <w:sz w:val="24"/>
                    <w:szCs w:val="24"/>
                  </w:rPr>
                </w:rPrChange>
              </w:rPr>
              <w:t>No</w:t>
            </w:r>
          </w:p>
        </w:tc>
        <w:tc>
          <w:tcPr>
            <w:tcW w:w="2070" w:type="dxa"/>
            <w:tcPrChange w:id="2393" w:author="NaYEeM" w:date="2020-01-18T22:47:00Z">
              <w:tcPr>
                <w:tcW w:w="1487" w:type="dxa"/>
                <w:gridSpan w:val="2"/>
              </w:tcPr>
            </w:tcPrChange>
          </w:tcPr>
          <w:p w14:paraId="2AF94A2B" w14:textId="6626B1B5"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2394"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r w:rsidRPr="006D0128">
              <w:rPr>
                <w:rFonts w:ascii="Times New Roman" w:hAnsi="Times New Roman" w:cs="Times New Roman"/>
                <w:sz w:val="24"/>
                <w:szCs w:val="24"/>
              </w:rPr>
              <w:t>2</w:t>
            </w:r>
            <w:ins w:id="2395" w:author="NaYEeM" w:date="2019-11-20T00:40:00Z">
              <w:r w:rsidRPr="006D0128">
                <w:rPr>
                  <w:rFonts w:ascii="Times New Roman" w:hAnsi="Times New Roman" w:cs="Times New Roman"/>
                  <w:sz w:val="24"/>
                  <w:szCs w:val="24"/>
                </w:rPr>
                <w:t>73</w:t>
              </w:r>
            </w:ins>
            <w:del w:id="2396" w:author="NaYEeM" w:date="2019-11-20T00:40:00Z">
              <w:r w:rsidRPr="006D0128" w:rsidDel="002E340A">
                <w:rPr>
                  <w:rFonts w:ascii="Times New Roman" w:hAnsi="Times New Roman" w:cs="Times New Roman"/>
                  <w:sz w:val="24"/>
                  <w:szCs w:val="24"/>
                </w:rPr>
                <w:delText>82</w:delText>
              </w:r>
            </w:del>
            <w:r w:rsidRPr="006D0128">
              <w:rPr>
                <w:rFonts w:ascii="Times New Roman" w:hAnsi="Times New Roman" w:cs="Times New Roman"/>
                <w:sz w:val="24"/>
                <w:szCs w:val="24"/>
              </w:rPr>
              <w:t xml:space="preserve"> (</w:t>
            </w:r>
            <w:ins w:id="2397" w:author="NaYEeM" w:date="2019-11-20T00:40:00Z">
              <w:r w:rsidRPr="006D0128">
                <w:rPr>
                  <w:rFonts w:ascii="Times New Roman" w:hAnsi="Times New Roman" w:cs="Times New Roman"/>
                  <w:sz w:val="24"/>
                  <w:szCs w:val="24"/>
                </w:rPr>
                <w:t>55.42</w:t>
              </w:r>
            </w:ins>
            <w:del w:id="2398" w:author="NaYEeM" w:date="2019-11-20T00:40:00Z">
              <w:r w:rsidRPr="006D0128" w:rsidDel="002E340A">
                <w:rPr>
                  <w:rFonts w:ascii="Times New Roman" w:hAnsi="Times New Roman" w:cs="Times New Roman"/>
                  <w:sz w:val="24"/>
                  <w:szCs w:val="24"/>
                </w:rPr>
                <w:delText>74.16</w:delText>
              </w:r>
            </w:del>
            <w:r w:rsidRPr="006D0128">
              <w:rPr>
                <w:rFonts w:ascii="Times New Roman" w:hAnsi="Times New Roman" w:cs="Times New Roman"/>
                <w:sz w:val="24"/>
                <w:szCs w:val="24"/>
              </w:rPr>
              <w:t>)</w:t>
            </w:r>
          </w:p>
        </w:tc>
        <w:tc>
          <w:tcPr>
            <w:tcW w:w="2408" w:type="dxa"/>
            <w:tcPrChange w:id="2399" w:author="NaYEeM" w:date="2020-01-18T22:47:00Z">
              <w:tcPr>
                <w:tcW w:w="1545" w:type="dxa"/>
                <w:gridSpan w:val="2"/>
                <w:tcBorders>
                  <w:right w:val="single" w:sz="4" w:space="0" w:color="auto"/>
                </w:tcBorders>
              </w:tcPr>
            </w:tcPrChange>
          </w:tcPr>
          <w:p w14:paraId="389F2777" w14:textId="2CDC233B"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2400"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2401" w:author="NaYEeM" w:date="2019-11-20T00:40:00Z">
              <w:r w:rsidRPr="006D0128">
                <w:rPr>
                  <w:rFonts w:ascii="Times New Roman" w:hAnsi="Times New Roman" w:cs="Times New Roman"/>
                  <w:sz w:val="24"/>
                  <w:szCs w:val="24"/>
                </w:rPr>
                <w:t>181</w:t>
              </w:r>
            </w:ins>
            <w:del w:id="2402" w:author="NaYEeM" w:date="2019-11-20T00:40:00Z">
              <w:r w:rsidRPr="006D0128" w:rsidDel="002E340A">
                <w:rPr>
                  <w:rFonts w:ascii="Times New Roman" w:hAnsi="Times New Roman" w:cs="Times New Roman"/>
                  <w:sz w:val="24"/>
                  <w:szCs w:val="24"/>
                </w:rPr>
                <w:delText>272</w:delText>
              </w:r>
            </w:del>
            <w:r w:rsidRPr="006D0128">
              <w:rPr>
                <w:rFonts w:ascii="Times New Roman" w:hAnsi="Times New Roman" w:cs="Times New Roman"/>
                <w:sz w:val="24"/>
                <w:szCs w:val="24"/>
              </w:rPr>
              <w:t xml:space="preserve"> (</w:t>
            </w:r>
            <w:ins w:id="2403" w:author="NaYEeM" w:date="2019-11-20T00:40:00Z">
              <w:r w:rsidRPr="006D0128">
                <w:rPr>
                  <w:rFonts w:ascii="Times New Roman" w:hAnsi="Times New Roman" w:cs="Times New Roman"/>
                  <w:sz w:val="24"/>
                  <w:szCs w:val="24"/>
                </w:rPr>
                <w:t>44.58</w:t>
              </w:r>
            </w:ins>
            <w:del w:id="2404" w:author="NaYEeM" w:date="2019-11-20T00:40:00Z">
              <w:r w:rsidRPr="006D0128" w:rsidDel="002E340A">
                <w:rPr>
                  <w:rFonts w:ascii="Times New Roman" w:hAnsi="Times New Roman" w:cs="Times New Roman"/>
                  <w:sz w:val="24"/>
                  <w:szCs w:val="24"/>
                </w:rPr>
                <w:delText>74.04</w:delText>
              </w:r>
            </w:del>
            <w:r w:rsidRPr="006D0128">
              <w:rPr>
                <w:rFonts w:ascii="Times New Roman" w:hAnsi="Times New Roman" w:cs="Times New Roman"/>
                <w:sz w:val="24"/>
                <w:szCs w:val="24"/>
              </w:rPr>
              <w:t>)</w:t>
            </w:r>
          </w:p>
        </w:tc>
        <w:tc>
          <w:tcPr>
            <w:tcW w:w="1817" w:type="dxa"/>
            <w:tcPrChange w:id="2405" w:author="NaYEeM" w:date="2020-01-18T22:47:00Z">
              <w:tcPr>
                <w:tcW w:w="1535" w:type="dxa"/>
                <w:gridSpan w:val="3"/>
                <w:tcBorders>
                  <w:left w:val="single" w:sz="4" w:space="0" w:color="auto"/>
                </w:tcBorders>
              </w:tcPr>
            </w:tcPrChange>
          </w:tcPr>
          <w:p w14:paraId="12684546" w14:textId="77777777"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240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B54089" w:rsidRPr="006D0128" w14:paraId="74B7B142" w14:textId="03392509" w:rsidTr="00B54089">
        <w:trPr>
          <w:trPrChange w:id="2407"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7538" w:type="dxa"/>
            <w:gridSpan w:val="3"/>
            <w:tcPrChange w:id="2408" w:author="NaYEeM" w:date="2020-01-18T22:47:00Z">
              <w:tcPr>
                <w:tcW w:w="6294" w:type="dxa"/>
                <w:gridSpan w:val="7"/>
                <w:tcBorders>
                  <w:right w:val="single" w:sz="4" w:space="0" w:color="auto"/>
                </w:tcBorders>
              </w:tcPr>
            </w:tcPrChange>
          </w:tcPr>
          <w:p w14:paraId="53801BCF" w14:textId="14B48F01" w:rsidR="00B54089" w:rsidRPr="006D0128" w:rsidRDefault="00B54089" w:rsidP="00B54089">
            <w:pPr>
              <w:tabs>
                <w:tab w:val="left" w:pos="735"/>
              </w:tabs>
              <w:jc w:val="both"/>
              <w:rPr>
                <w:rFonts w:ascii="Times New Roman" w:hAnsi="Times New Roman" w:cs="Times New Roman"/>
                <w:sz w:val="24"/>
                <w:szCs w:val="24"/>
              </w:rPr>
            </w:pPr>
            <w:ins w:id="2409" w:author="NaYEeM" w:date="2019-11-20T00:48:00Z">
              <w:r w:rsidRPr="006D0128">
                <w:rPr>
                  <w:rFonts w:ascii="Times New Roman" w:hAnsi="Times New Roman" w:cs="Times New Roman"/>
                  <w:sz w:val="24"/>
                  <w:szCs w:val="24"/>
                </w:rPr>
                <w:t>Children’s s</w:t>
              </w:r>
            </w:ins>
            <w:del w:id="2410" w:author="NaYEeM" w:date="2019-11-20T00:48:00Z">
              <w:r w:rsidRPr="006D0128" w:rsidDel="001B7465">
                <w:rPr>
                  <w:rFonts w:ascii="Times New Roman" w:hAnsi="Times New Roman" w:cs="Times New Roman"/>
                  <w:sz w:val="24"/>
                  <w:szCs w:val="24"/>
                </w:rPr>
                <w:delText>S</w:delText>
              </w:r>
            </w:del>
            <w:r w:rsidRPr="006D0128">
              <w:rPr>
                <w:rFonts w:ascii="Times New Roman" w:hAnsi="Times New Roman" w:cs="Times New Roman"/>
                <w:sz w:val="24"/>
                <w:szCs w:val="24"/>
              </w:rPr>
              <w:t>ex</w:t>
            </w:r>
          </w:p>
        </w:tc>
        <w:tc>
          <w:tcPr>
            <w:tcW w:w="1817" w:type="dxa"/>
            <w:tcPrChange w:id="2411" w:author="NaYEeM" w:date="2020-01-18T22:47:00Z">
              <w:tcPr>
                <w:tcW w:w="1535" w:type="dxa"/>
                <w:gridSpan w:val="3"/>
                <w:tcBorders>
                  <w:left w:val="single" w:sz="4" w:space="0" w:color="auto"/>
                </w:tcBorders>
              </w:tcPr>
            </w:tcPrChange>
          </w:tcPr>
          <w:p w14:paraId="424E75CE" w14:textId="77777777" w:rsidR="00B54089" w:rsidRPr="006D0128" w:rsidRDefault="00B54089" w:rsidP="00B54089">
            <w:pPr>
              <w:tabs>
                <w:tab w:val="left" w:pos="73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B54089" w:rsidRPr="006D0128" w14:paraId="657A453B" w14:textId="77777777" w:rsidTr="00B54089">
        <w:trPr>
          <w:cnfStyle w:val="000000100000" w:firstRow="0" w:lastRow="0" w:firstColumn="0" w:lastColumn="0" w:oddVBand="0" w:evenVBand="0" w:oddHBand="1" w:evenHBand="0" w:firstRowFirstColumn="0" w:firstRowLastColumn="0" w:lastRowFirstColumn="0" w:lastRowLastColumn="0"/>
          <w:trHeight w:val="70"/>
          <w:trPrChange w:id="2412" w:author="NaYEeM" w:date="2020-01-18T22:47:00Z">
            <w:trPr>
              <w:gridBefore w:val="2"/>
              <w:gridAfter w:val="0"/>
              <w:trHeight w:val="70"/>
            </w:trPr>
          </w:trPrChange>
        </w:trPr>
        <w:tc>
          <w:tcPr>
            <w:cnfStyle w:val="001000000000" w:firstRow="0" w:lastRow="0" w:firstColumn="1" w:lastColumn="0" w:oddVBand="0" w:evenVBand="0" w:oddHBand="0" w:evenHBand="0" w:firstRowFirstColumn="0" w:firstRowLastColumn="0" w:lastRowFirstColumn="0" w:lastRowLastColumn="0"/>
            <w:tcW w:w="3060" w:type="dxa"/>
            <w:tcPrChange w:id="2413" w:author="NaYEeM" w:date="2020-01-18T22:47:00Z">
              <w:tcPr>
                <w:tcW w:w="3262" w:type="dxa"/>
                <w:gridSpan w:val="3"/>
              </w:tcPr>
            </w:tcPrChange>
          </w:tcPr>
          <w:p w14:paraId="461821BE" w14:textId="65E5E662" w:rsidR="00B54089" w:rsidRPr="00FC5C5F" w:rsidRDefault="00B54089" w:rsidP="00B54089">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2414" w:author="NaYEeM" w:date="2020-01-18T22:44:00Z">
                  <w:rPr>
                    <w:rFonts w:ascii="Times New Roman" w:hAnsi="Times New Roman" w:cs="Times New Roman"/>
                    <w:b w:val="0"/>
                    <w:sz w:val="24"/>
                    <w:szCs w:val="24"/>
                  </w:rPr>
                </w:rPrChange>
              </w:rPr>
              <w:pPrChange w:id="2415"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2416" w:author="NaYEeM" w:date="2020-01-18T22:44:00Z">
                  <w:rPr>
                    <w:rFonts w:ascii="Times New Roman" w:hAnsi="Times New Roman" w:cs="Times New Roman"/>
                    <w:sz w:val="24"/>
                    <w:szCs w:val="24"/>
                  </w:rPr>
                </w:rPrChange>
              </w:rPr>
              <w:t>Female</w:t>
            </w:r>
          </w:p>
        </w:tc>
        <w:tc>
          <w:tcPr>
            <w:tcW w:w="2070" w:type="dxa"/>
            <w:tcPrChange w:id="2417" w:author="NaYEeM" w:date="2020-01-18T22:47:00Z">
              <w:tcPr>
                <w:tcW w:w="1487" w:type="dxa"/>
                <w:gridSpan w:val="2"/>
              </w:tcPr>
            </w:tcPrChange>
          </w:tcPr>
          <w:p w14:paraId="26D35E1A" w14:textId="2E1CA497"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2418"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r w:rsidRPr="006D0128">
              <w:rPr>
                <w:rFonts w:ascii="Times New Roman" w:hAnsi="Times New Roman" w:cs="Times New Roman"/>
                <w:sz w:val="24"/>
                <w:szCs w:val="24"/>
              </w:rPr>
              <w:t>1</w:t>
            </w:r>
            <w:ins w:id="2419" w:author="NaYEeM" w:date="2019-11-20T00:50:00Z">
              <w:r w:rsidRPr="006D0128">
                <w:rPr>
                  <w:rFonts w:ascii="Times New Roman" w:hAnsi="Times New Roman" w:cs="Times New Roman"/>
                  <w:sz w:val="24"/>
                  <w:szCs w:val="24"/>
                </w:rPr>
                <w:t>74</w:t>
              </w:r>
            </w:ins>
            <w:del w:id="2420" w:author="NaYEeM" w:date="2019-11-20T00:50:00Z">
              <w:r w:rsidRPr="006D0128" w:rsidDel="001B7465">
                <w:rPr>
                  <w:rFonts w:ascii="Times New Roman" w:hAnsi="Times New Roman" w:cs="Times New Roman"/>
                  <w:sz w:val="24"/>
                  <w:szCs w:val="24"/>
                </w:rPr>
                <w:delText>83</w:delText>
              </w:r>
            </w:del>
            <w:r w:rsidRPr="006D0128">
              <w:rPr>
                <w:rFonts w:ascii="Times New Roman" w:hAnsi="Times New Roman" w:cs="Times New Roman"/>
                <w:sz w:val="24"/>
                <w:szCs w:val="24"/>
              </w:rPr>
              <w:t xml:space="preserve"> (</w:t>
            </w:r>
            <w:ins w:id="2421" w:author="NaYEeM" w:date="2019-11-20T00:50:00Z">
              <w:r w:rsidRPr="006D0128">
                <w:rPr>
                  <w:rFonts w:ascii="Times New Roman" w:hAnsi="Times New Roman" w:cs="Times New Roman"/>
                  <w:sz w:val="24"/>
                  <w:szCs w:val="24"/>
                </w:rPr>
                <w:t>55.53</w:t>
              </w:r>
            </w:ins>
            <w:del w:id="2422" w:author="NaYEeM" w:date="2019-11-20T00:50:00Z">
              <w:r w:rsidRPr="006D0128" w:rsidDel="001B7465">
                <w:rPr>
                  <w:rFonts w:ascii="Times New Roman" w:hAnsi="Times New Roman" w:cs="Times New Roman"/>
                  <w:sz w:val="24"/>
                  <w:szCs w:val="24"/>
                </w:rPr>
                <w:delText>46.01</w:delText>
              </w:r>
            </w:del>
            <w:r w:rsidRPr="006D0128">
              <w:rPr>
                <w:rFonts w:ascii="Times New Roman" w:hAnsi="Times New Roman" w:cs="Times New Roman"/>
                <w:sz w:val="24"/>
                <w:szCs w:val="24"/>
              </w:rPr>
              <w:t>)</w:t>
            </w:r>
          </w:p>
        </w:tc>
        <w:tc>
          <w:tcPr>
            <w:tcW w:w="2408" w:type="dxa"/>
            <w:tcPrChange w:id="2423" w:author="NaYEeM" w:date="2020-01-18T22:47:00Z">
              <w:tcPr>
                <w:tcW w:w="1545" w:type="dxa"/>
                <w:gridSpan w:val="2"/>
                <w:tcBorders>
                  <w:right w:val="single" w:sz="4" w:space="0" w:color="auto"/>
                </w:tcBorders>
              </w:tcPr>
            </w:tcPrChange>
          </w:tcPr>
          <w:p w14:paraId="15CDCA63" w14:textId="01F477D0"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2424"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r w:rsidRPr="006D0128">
              <w:rPr>
                <w:rFonts w:ascii="Times New Roman" w:hAnsi="Times New Roman" w:cs="Times New Roman"/>
                <w:sz w:val="24"/>
                <w:szCs w:val="24"/>
              </w:rPr>
              <w:t>1</w:t>
            </w:r>
            <w:ins w:id="2425" w:author="NaYEeM" w:date="2019-11-20T00:50:00Z">
              <w:r w:rsidRPr="006D0128">
                <w:rPr>
                  <w:rFonts w:ascii="Times New Roman" w:hAnsi="Times New Roman" w:cs="Times New Roman"/>
                  <w:sz w:val="24"/>
                  <w:szCs w:val="24"/>
                </w:rPr>
                <w:t>1</w:t>
              </w:r>
            </w:ins>
            <w:del w:id="2426" w:author="NaYEeM" w:date="2019-11-20T00:50:00Z">
              <w:r w:rsidRPr="006D0128" w:rsidDel="001B7465">
                <w:rPr>
                  <w:rFonts w:ascii="Times New Roman" w:hAnsi="Times New Roman" w:cs="Times New Roman"/>
                  <w:sz w:val="24"/>
                  <w:szCs w:val="24"/>
                </w:rPr>
                <w:delText>6</w:delText>
              </w:r>
            </w:del>
            <w:r w:rsidRPr="006D0128">
              <w:rPr>
                <w:rFonts w:ascii="Times New Roman" w:hAnsi="Times New Roman" w:cs="Times New Roman"/>
                <w:sz w:val="24"/>
                <w:szCs w:val="24"/>
              </w:rPr>
              <w:t>6 (4</w:t>
            </w:r>
            <w:del w:id="2427" w:author="NaYEeM" w:date="2019-11-20T00:51:00Z">
              <w:r w:rsidRPr="006D0128" w:rsidDel="00E33E24">
                <w:rPr>
                  <w:rFonts w:ascii="Times New Roman" w:hAnsi="Times New Roman" w:cs="Times New Roman"/>
                  <w:sz w:val="24"/>
                  <w:szCs w:val="24"/>
                </w:rPr>
                <w:delText>3</w:delText>
              </w:r>
            </w:del>
            <w:ins w:id="2428" w:author="NaYEeM" w:date="2019-11-20T00:51:00Z">
              <w:r w:rsidRPr="006D0128">
                <w:rPr>
                  <w:rFonts w:ascii="Times New Roman" w:hAnsi="Times New Roman" w:cs="Times New Roman"/>
                  <w:sz w:val="24"/>
                  <w:szCs w:val="24"/>
                </w:rPr>
                <w:t>4</w:t>
              </w:r>
            </w:ins>
            <w:r w:rsidRPr="006D0128">
              <w:rPr>
                <w:rFonts w:ascii="Times New Roman" w:hAnsi="Times New Roman" w:cs="Times New Roman"/>
                <w:sz w:val="24"/>
                <w:szCs w:val="24"/>
              </w:rPr>
              <w:t>.</w:t>
            </w:r>
            <w:ins w:id="2429" w:author="NaYEeM" w:date="2019-11-20T00:51:00Z">
              <w:r w:rsidRPr="006D0128">
                <w:rPr>
                  <w:rFonts w:ascii="Times New Roman" w:hAnsi="Times New Roman" w:cs="Times New Roman"/>
                  <w:sz w:val="24"/>
                  <w:szCs w:val="24"/>
                </w:rPr>
                <w:t>47</w:t>
              </w:r>
            </w:ins>
            <w:del w:id="2430" w:author="NaYEeM" w:date="2019-11-20T00:51:00Z">
              <w:r w:rsidRPr="006D0128" w:rsidDel="00E33E24">
                <w:rPr>
                  <w:rFonts w:ascii="Times New Roman" w:hAnsi="Times New Roman" w:cs="Times New Roman"/>
                  <w:sz w:val="24"/>
                  <w:szCs w:val="24"/>
                </w:rPr>
                <w:delText>28</w:delText>
              </w:r>
            </w:del>
            <w:r w:rsidRPr="006D0128">
              <w:rPr>
                <w:rFonts w:ascii="Times New Roman" w:hAnsi="Times New Roman" w:cs="Times New Roman"/>
                <w:sz w:val="24"/>
                <w:szCs w:val="24"/>
              </w:rPr>
              <w:t>)</w:t>
            </w:r>
          </w:p>
        </w:tc>
        <w:tc>
          <w:tcPr>
            <w:tcW w:w="1817" w:type="dxa"/>
            <w:tcPrChange w:id="2431" w:author="NaYEeM" w:date="2020-01-18T22:47:00Z">
              <w:tcPr>
                <w:tcW w:w="1535" w:type="dxa"/>
                <w:gridSpan w:val="3"/>
                <w:tcBorders>
                  <w:left w:val="single" w:sz="4" w:space="0" w:color="auto"/>
                </w:tcBorders>
              </w:tcPr>
            </w:tcPrChange>
          </w:tcPr>
          <w:p w14:paraId="507CF971" w14:textId="31B23E65"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2432"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433" w:author="NaYEeM" w:date="2019-11-20T00:53:00Z">
              <w:r w:rsidRPr="006D0128" w:rsidDel="00646436">
                <w:rPr>
                  <w:rFonts w:ascii="Times New Roman" w:hAnsi="Times New Roman" w:cs="Times New Roman"/>
                  <w:sz w:val="24"/>
                  <w:szCs w:val="24"/>
                </w:rPr>
                <w:delText>0.5820</w:delText>
              </w:r>
            </w:del>
            <w:ins w:id="2434" w:author="NaYEeM" w:date="2019-11-20T00:53:00Z">
              <w:r w:rsidRPr="006D0128">
                <w:rPr>
                  <w:rFonts w:ascii="Times New Roman" w:hAnsi="Times New Roman" w:cs="Times New Roman"/>
                  <w:sz w:val="24"/>
                  <w:szCs w:val="24"/>
                </w:rPr>
                <w:t>0.925</w:t>
              </w:r>
            </w:ins>
          </w:p>
        </w:tc>
      </w:tr>
      <w:tr w:rsidR="00B54089" w:rsidRPr="006D0128" w14:paraId="5C71E2A6" w14:textId="77777777" w:rsidTr="00B54089">
        <w:trPr>
          <w:trPrChange w:id="2435"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436" w:author="NaYEeM" w:date="2020-01-18T22:47:00Z">
              <w:tcPr>
                <w:tcW w:w="3262" w:type="dxa"/>
                <w:gridSpan w:val="3"/>
              </w:tcPr>
            </w:tcPrChange>
          </w:tcPr>
          <w:p w14:paraId="1EBED8D4" w14:textId="3FC43A6F" w:rsidR="00B54089" w:rsidRPr="00FC5C5F" w:rsidRDefault="00B54089" w:rsidP="00B54089">
            <w:pPr>
              <w:jc w:val="both"/>
              <w:rPr>
                <w:rFonts w:ascii="Times New Roman" w:hAnsi="Times New Roman" w:cs="Times New Roman"/>
                <w:b w:val="0"/>
                <w:bCs w:val="0"/>
                <w:sz w:val="24"/>
                <w:szCs w:val="24"/>
                <w:rPrChange w:id="2437" w:author="NaYEeM" w:date="2020-01-18T22:44:00Z">
                  <w:rPr>
                    <w:rFonts w:ascii="Times New Roman" w:hAnsi="Times New Roman" w:cs="Times New Roman"/>
                    <w:sz w:val="24"/>
                    <w:szCs w:val="24"/>
                  </w:rPr>
                </w:rPrChange>
              </w:rPr>
              <w:pPrChange w:id="2438" w:author="NaYEeM" w:date="2019-07-09T12:49:00Z">
                <w:pPr>
                  <w:jc w:val="center"/>
                </w:pPr>
              </w:pPrChange>
            </w:pPr>
            <w:r w:rsidRPr="00FC5C5F">
              <w:rPr>
                <w:rFonts w:ascii="Times New Roman" w:hAnsi="Times New Roman" w:cs="Times New Roman"/>
                <w:b w:val="0"/>
                <w:bCs w:val="0"/>
                <w:sz w:val="24"/>
                <w:szCs w:val="24"/>
                <w:rPrChange w:id="2439" w:author="NaYEeM" w:date="2020-01-18T22:44:00Z">
                  <w:rPr>
                    <w:rFonts w:ascii="Times New Roman" w:hAnsi="Times New Roman" w:cs="Times New Roman"/>
                    <w:sz w:val="24"/>
                    <w:szCs w:val="24"/>
                  </w:rPr>
                </w:rPrChange>
              </w:rPr>
              <w:t>Male</w:t>
            </w:r>
          </w:p>
        </w:tc>
        <w:tc>
          <w:tcPr>
            <w:tcW w:w="2070" w:type="dxa"/>
            <w:tcPrChange w:id="2440" w:author="NaYEeM" w:date="2020-01-18T22:47:00Z">
              <w:tcPr>
                <w:tcW w:w="1487" w:type="dxa"/>
                <w:gridSpan w:val="2"/>
              </w:tcPr>
            </w:tcPrChange>
          </w:tcPr>
          <w:p w14:paraId="1A91022D" w14:textId="1E41D20A"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44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442" w:author="NaYEeM" w:date="2019-11-20T00:52:00Z">
              <w:r w:rsidRPr="006D0128" w:rsidDel="00E33E24">
                <w:rPr>
                  <w:rFonts w:ascii="Times New Roman" w:hAnsi="Times New Roman" w:cs="Times New Roman"/>
                  <w:sz w:val="24"/>
                  <w:szCs w:val="24"/>
                </w:rPr>
                <w:delText xml:space="preserve">204 </w:delText>
              </w:r>
            </w:del>
            <w:ins w:id="2443" w:author="NaYEeM" w:date="2019-11-20T00:52:00Z">
              <w:r w:rsidRPr="006D0128">
                <w:rPr>
                  <w:rFonts w:ascii="Times New Roman" w:hAnsi="Times New Roman" w:cs="Times New Roman"/>
                  <w:sz w:val="24"/>
                  <w:szCs w:val="24"/>
                </w:rPr>
                <w:t xml:space="preserve">201 </w:t>
              </w:r>
            </w:ins>
            <w:r w:rsidRPr="006D0128">
              <w:rPr>
                <w:rFonts w:ascii="Times New Roman" w:hAnsi="Times New Roman" w:cs="Times New Roman"/>
                <w:sz w:val="24"/>
                <w:szCs w:val="24"/>
              </w:rPr>
              <w:t>(</w:t>
            </w:r>
            <w:del w:id="2444" w:author="NaYEeM" w:date="2019-11-20T00:52:00Z">
              <w:r w:rsidRPr="006D0128" w:rsidDel="00A6598F">
                <w:rPr>
                  <w:rFonts w:ascii="Times New Roman" w:hAnsi="Times New Roman" w:cs="Times New Roman"/>
                  <w:sz w:val="24"/>
                  <w:szCs w:val="24"/>
                </w:rPr>
                <w:delText>53.99</w:delText>
              </w:r>
            </w:del>
            <w:ins w:id="2445" w:author="NaYEeM" w:date="2019-11-20T00:52:00Z">
              <w:r w:rsidRPr="006D0128">
                <w:rPr>
                  <w:rFonts w:ascii="Times New Roman" w:hAnsi="Times New Roman" w:cs="Times New Roman"/>
                  <w:sz w:val="24"/>
                  <w:szCs w:val="24"/>
                </w:rPr>
                <w:t>55.10</w:t>
              </w:r>
            </w:ins>
            <w:r w:rsidRPr="006D0128">
              <w:rPr>
                <w:rFonts w:ascii="Times New Roman" w:hAnsi="Times New Roman" w:cs="Times New Roman"/>
                <w:sz w:val="24"/>
                <w:szCs w:val="24"/>
              </w:rPr>
              <w:t>)</w:t>
            </w:r>
          </w:p>
        </w:tc>
        <w:tc>
          <w:tcPr>
            <w:tcW w:w="2408" w:type="dxa"/>
            <w:tcPrChange w:id="2446" w:author="NaYEeM" w:date="2020-01-18T22:47:00Z">
              <w:tcPr>
                <w:tcW w:w="1545" w:type="dxa"/>
                <w:gridSpan w:val="2"/>
                <w:tcBorders>
                  <w:right w:val="single" w:sz="4" w:space="0" w:color="auto"/>
                </w:tcBorders>
              </w:tcPr>
            </w:tcPrChange>
          </w:tcPr>
          <w:p w14:paraId="480D44ED" w14:textId="40220E12"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447"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448" w:author="NaYEeM" w:date="2019-11-20T00:53:00Z">
              <w:r w:rsidRPr="006D0128" w:rsidDel="00A6598F">
                <w:rPr>
                  <w:rFonts w:ascii="Times New Roman" w:hAnsi="Times New Roman" w:cs="Times New Roman"/>
                  <w:sz w:val="24"/>
                  <w:szCs w:val="24"/>
                </w:rPr>
                <w:delText xml:space="preserve">210 </w:delText>
              </w:r>
            </w:del>
            <w:ins w:id="2449" w:author="NaYEeM" w:date="2019-11-20T00:53:00Z">
              <w:r w:rsidRPr="006D0128">
                <w:rPr>
                  <w:rFonts w:ascii="Times New Roman" w:hAnsi="Times New Roman" w:cs="Times New Roman"/>
                  <w:sz w:val="24"/>
                  <w:szCs w:val="24"/>
                </w:rPr>
                <w:t xml:space="preserve">141 </w:t>
              </w:r>
            </w:ins>
            <w:r w:rsidRPr="006D0128">
              <w:rPr>
                <w:rFonts w:ascii="Times New Roman" w:hAnsi="Times New Roman" w:cs="Times New Roman"/>
                <w:sz w:val="24"/>
                <w:szCs w:val="24"/>
              </w:rPr>
              <w:t>(</w:t>
            </w:r>
            <w:del w:id="2450" w:author="NaYEeM" w:date="2019-11-20T00:53:00Z">
              <w:r w:rsidRPr="006D0128" w:rsidDel="00A6598F">
                <w:rPr>
                  <w:rFonts w:ascii="Times New Roman" w:hAnsi="Times New Roman" w:cs="Times New Roman"/>
                  <w:sz w:val="24"/>
                  <w:szCs w:val="24"/>
                </w:rPr>
                <w:delText>56.72</w:delText>
              </w:r>
            </w:del>
            <w:ins w:id="2451" w:author="NaYEeM" w:date="2019-11-20T00:53:00Z">
              <w:r w:rsidRPr="006D0128">
                <w:rPr>
                  <w:rFonts w:ascii="Times New Roman" w:hAnsi="Times New Roman" w:cs="Times New Roman"/>
                  <w:sz w:val="24"/>
                  <w:szCs w:val="24"/>
                </w:rPr>
                <w:t>44.90</w:t>
              </w:r>
            </w:ins>
            <w:r w:rsidRPr="006D0128">
              <w:rPr>
                <w:rFonts w:ascii="Times New Roman" w:hAnsi="Times New Roman" w:cs="Times New Roman"/>
                <w:sz w:val="24"/>
                <w:szCs w:val="24"/>
              </w:rPr>
              <w:t>)</w:t>
            </w:r>
          </w:p>
        </w:tc>
        <w:tc>
          <w:tcPr>
            <w:tcW w:w="1817" w:type="dxa"/>
            <w:tcPrChange w:id="2452" w:author="NaYEeM" w:date="2020-01-18T22:47:00Z">
              <w:tcPr>
                <w:tcW w:w="1535" w:type="dxa"/>
                <w:gridSpan w:val="3"/>
              </w:tcPr>
            </w:tcPrChange>
          </w:tcPr>
          <w:p w14:paraId="41184DEA" w14:textId="77777777"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453"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B54089" w:rsidRPr="006D0128" w:rsidDel="002E340A" w14:paraId="33AE2095" w14:textId="77777777" w:rsidTr="00B54089">
        <w:trPr>
          <w:cnfStyle w:val="000000100000" w:firstRow="0" w:lastRow="0" w:firstColumn="0" w:lastColumn="0" w:oddVBand="0" w:evenVBand="0" w:oddHBand="1" w:evenHBand="0" w:firstRowFirstColumn="0" w:firstRowLastColumn="0" w:lastRowFirstColumn="0" w:lastRowLastColumn="0"/>
          <w:del w:id="2454" w:author="NaYEeM" w:date="2019-11-20T00:38:00Z"/>
          <w:trPrChange w:id="2455"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456" w:author="NaYEeM" w:date="2020-01-18T22:47:00Z">
              <w:tcPr>
                <w:tcW w:w="3262" w:type="dxa"/>
                <w:gridSpan w:val="3"/>
              </w:tcPr>
            </w:tcPrChange>
          </w:tcPr>
          <w:p w14:paraId="111D0671" w14:textId="2272C0CE" w:rsidR="00B54089" w:rsidRPr="006D0128" w:rsidDel="002E340A" w:rsidRDefault="00B54089" w:rsidP="00B54089">
            <w:pPr>
              <w:jc w:val="both"/>
              <w:cnfStyle w:val="001000100000" w:firstRow="0" w:lastRow="0" w:firstColumn="1" w:lastColumn="0" w:oddVBand="0" w:evenVBand="0" w:oddHBand="1" w:evenHBand="0" w:firstRowFirstColumn="0" w:firstRowLastColumn="0" w:lastRowFirstColumn="0" w:lastRowLastColumn="0"/>
              <w:rPr>
                <w:del w:id="2457" w:author="NaYEeM" w:date="2019-11-20T00:38:00Z"/>
                <w:rFonts w:ascii="Times New Roman" w:hAnsi="Times New Roman" w:cs="Times New Roman"/>
                <w:b w:val="0"/>
                <w:bCs w:val="0"/>
                <w:sz w:val="24"/>
                <w:szCs w:val="24"/>
              </w:rPr>
              <w:pPrChange w:id="2458"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del w:id="2459" w:author="NaYEeM" w:date="2019-11-20T00:38:00Z">
              <w:r w:rsidRPr="006D0128" w:rsidDel="002E340A">
                <w:rPr>
                  <w:rFonts w:ascii="Times New Roman" w:hAnsi="Times New Roman" w:cs="Times New Roman"/>
                  <w:sz w:val="24"/>
                  <w:szCs w:val="24"/>
                </w:rPr>
                <w:delText>Respondent’s home</w:delText>
              </w:r>
            </w:del>
          </w:p>
        </w:tc>
        <w:tc>
          <w:tcPr>
            <w:tcW w:w="2070" w:type="dxa"/>
            <w:tcPrChange w:id="2460" w:author="NaYEeM" w:date="2020-01-18T22:47:00Z">
              <w:tcPr>
                <w:tcW w:w="1487" w:type="dxa"/>
                <w:gridSpan w:val="2"/>
              </w:tcPr>
            </w:tcPrChange>
          </w:tcPr>
          <w:p w14:paraId="218CCB22" w14:textId="7A933DA1" w:rsidR="00B54089" w:rsidRPr="006D0128" w:rsidDel="002E340A" w:rsidRDefault="00B54089" w:rsidP="00B54089">
            <w:pPr>
              <w:jc w:val="both"/>
              <w:cnfStyle w:val="000000100000" w:firstRow="0" w:lastRow="0" w:firstColumn="0" w:lastColumn="0" w:oddVBand="0" w:evenVBand="0" w:oddHBand="1" w:evenHBand="0" w:firstRowFirstColumn="0" w:firstRowLastColumn="0" w:lastRowFirstColumn="0" w:lastRowLastColumn="0"/>
              <w:rPr>
                <w:del w:id="2461" w:author="NaYEeM" w:date="2019-11-20T00:38:00Z"/>
                <w:rFonts w:ascii="Times New Roman" w:hAnsi="Times New Roman" w:cs="Times New Roman"/>
                <w:sz w:val="24"/>
                <w:szCs w:val="24"/>
              </w:rPr>
              <w:pPrChange w:id="2462"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463" w:author="NaYEeM" w:date="2019-11-20T00:38:00Z">
              <w:r w:rsidRPr="006D0128" w:rsidDel="002E340A">
                <w:rPr>
                  <w:rFonts w:ascii="Times New Roman" w:hAnsi="Times New Roman" w:cs="Times New Roman"/>
                  <w:sz w:val="24"/>
                  <w:szCs w:val="24"/>
                </w:rPr>
                <w:delText>204 (54.27)</w:delText>
              </w:r>
            </w:del>
          </w:p>
        </w:tc>
        <w:tc>
          <w:tcPr>
            <w:tcW w:w="2408" w:type="dxa"/>
            <w:tcPrChange w:id="2464" w:author="NaYEeM" w:date="2020-01-18T22:47:00Z">
              <w:tcPr>
                <w:tcW w:w="1545" w:type="dxa"/>
                <w:gridSpan w:val="2"/>
                <w:tcBorders>
                  <w:right w:val="single" w:sz="4" w:space="0" w:color="auto"/>
                </w:tcBorders>
              </w:tcPr>
            </w:tcPrChange>
          </w:tcPr>
          <w:p w14:paraId="3159A607" w14:textId="6E6F83F9" w:rsidR="00B54089" w:rsidRPr="006D0128" w:rsidDel="002E340A" w:rsidRDefault="00B54089" w:rsidP="00B54089">
            <w:pPr>
              <w:jc w:val="both"/>
              <w:cnfStyle w:val="000000100000" w:firstRow="0" w:lastRow="0" w:firstColumn="0" w:lastColumn="0" w:oddVBand="0" w:evenVBand="0" w:oddHBand="1" w:evenHBand="0" w:firstRowFirstColumn="0" w:firstRowLastColumn="0" w:lastRowFirstColumn="0" w:lastRowLastColumn="0"/>
              <w:rPr>
                <w:del w:id="2465" w:author="NaYEeM" w:date="2019-11-20T00:38:00Z"/>
                <w:rFonts w:ascii="Times New Roman" w:hAnsi="Times New Roman" w:cs="Times New Roman"/>
                <w:sz w:val="24"/>
                <w:szCs w:val="24"/>
              </w:rPr>
              <w:pPrChange w:id="246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467" w:author="NaYEeM" w:date="2019-11-20T00:38:00Z">
              <w:r w:rsidRPr="006D0128" w:rsidDel="002E340A">
                <w:rPr>
                  <w:rFonts w:ascii="Times New Roman" w:hAnsi="Times New Roman" w:cs="Times New Roman"/>
                  <w:sz w:val="24"/>
                  <w:szCs w:val="24"/>
                </w:rPr>
                <w:delText>212 (60.48)</w:delText>
              </w:r>
            </w:del>
          </w:p>
        </w:tc>
        <w:tc>
          <w:tcPr>
            <w:tcW w:w="1817" w:type="dxa"/>
            <w:tcPrChange w:id="2468" w:author="NaYEeM" w:date="2020-01-18T22:47:00Z">
              <w:tcPr>
                <w:tcW w:w="1535" w:type="dxa"/>
                <w:gridSpan w:val="3"/>
              </w:tcPr>
            </w:tcPrChange>
          </w:tcPr>
          <w:p w14:paraId="46A537A3" w14:textId="38A4B8A9" w:rsidR="00B54089" w:rsidRPr="006D0128" w:rsidDel="002E340A" w:rsidRDefault="00B54089" w:rsidP="00B54089">
            <w:pPr>
              <w:jc w:val="both"/>
              <w:cnfStyle w:val="000000100000" w:firstRow="0" w:lastRow="0" w:firstColumn="0" w:lastColumn="0" w:oddVBand="0" w:evenVBand="0" w:oddHBand="1" w:evenHBand="0" w:firstRowFirstColumn="0" w:firstRowLastColumn="0" w:lastRowFirstColumn="0" w:lastRowLastColumn="0"/>
              <w:rPr>
                <w:del w:id="2469" w:author="NaYEeM" w:date="2019-11-20T00:38:00Z"/>
                <w:rFonts w:ascii="Times New Roman" w:hAnsi="Times New Roman" w:cs="Times New Roman"/>
                <w:sz w:val="24"/>
                <w:szCs w:val="24"/>
              </w:rPr>
              <w:pPrChange w:id="2470"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471" w:author="NaYEeM" w:date="2019-07-07T01:17:00Z">
              <w:r w:rsidRPr="006D0128" w:rsidDel="00E876C1">
                <w:rPr>
                  <w:rFonts w:ascii="Times New Roman" w:hAnsi="Times New Roman" w:cs="Times New Roman"/>
                  <w:sz w:val="24"/>
                  <w:szCs w:val="24"/>
                </w:rPr>
                <w:delText>0.1743</w:delText>
              </w:r>
            </w:del>
          </w:p>
        </w:tc>
      </w:tr>
      <w:tr w:rsidR="00B54089" w:rsidRPr="006D0128" w:rsidDel="002E340A" w14:paraId="3A24CA4C" w14:textId="77777777" w:rsidTr="00B54089">
        <w:trPr>
          <w:del w:id="2472" w:author="NaYEeM" w:date="2019-11-20T00:38:00Z"/>
          <w:trPrChange w:id="2473"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474" w:author="NaYEeM" w:date="2020-01-18T22:47:00Z">
              <w:tcPr>
                <w:tcW w:w="3262" w:type="dxa"/>
                <w:gridSpan w:val="3"/>
              </w:tcPr>
            </w:tcPrChange>
          </w:tcPr>
          <w:p w14:paraId="7BDB54B8" w14:textId="2C1A7F2F" w:rsidR="00B54089" w:rsidRPr="006D0128" w:rsidDel="002E340A" w:rsidRDefault="00B54089" w:rsidP="00B54089">
            <w:pPr>
              <w:jc w:val="both"/>
              <w:rPr>
                <w:del w:id="2475" w:author="NaYEeM" w:date="2019-11-20T00:38:00Z"/>
                <w:rFonts w:ascii="Times New Roman" w:hAnsi="Times New Roman" w:cs="Times New Roman"/>
                <w:sz w:val="24"/>
                <w:szCs w:val="24"/>
              </w:rPr>
              <w:pPrChange w:id="2476" w:author="NaYEeM" w:date="2019-07-09T12:49:00Z">
                <w:pPr>
                  <w:jc w:val="center"/>
                </w:pPr>
              </w:pPrChange>
            </w:pPr>
            <w:commentRangeStart w:id="2477"/>
            <w:del w:id="2478" w:author="NaYEeM" w:date="2019-06-30T00:58:00Z">
              <w:r w:rsidRPr="006D0128" w:rsidDel="00E51044">
                <w:rPr>
                  <w:rFonts w:ascii="Times New Roman" w:hAnsi="Times New Roman" w:cs="Times New Roman"/>
                  <w:sz w:val="24"/>
                  <w:szCs w:val="24"/>
                </w:rPr>
                <w:delText>Others</w:delText>
              </w:r>
              <w:commentRangeEnd w:id="2477"/>
              <w:r w:rsidRPr="006D0128" w:rsidDel="00E51044">
                <w:rPr>
                  <w:rStyle w:val="CommentReference"/>
                  <w:rFonts w:ascii="Times New Roman" w:hAnsi="Times New Roman" w:cs="Times New Roman"/>
                  <w:noProof/>
                  <w:sz w:val="24"/>
                  <w:szCs w:val="24"/>
                  <w:lang w:val="en-GB"/>
                  <w:rPrChange w:id="2479" w:author="NaYEeM" w:date="2020-01-18T22:36:00Z">
                    <w:rPr>
                      <w:rStyle w:val="CommentReference"/>
                      <w:noProof/>
                      <w:lang w:val="en-GB"/>
                    </w:rPr>
                  </w:rPrChange>
                </w:rPr>
                <w:commentReference w:id="2477"/>
              </w:r>
            </w:del>
          </w:p>
        </w:tc>
        <w:tc>
          <w:tcPr>
            <w:tcW w:w="2070" w:type="dxa"/>
            <w:tcPrChange w:id="2480" w:author="NaYEeM" w:date="2020-01-18T22:47:00Z">
              <w:tcPr>
                <w:tcW w:w="1487" w:type="dxa"/>
                <w:gridSpan w:val="2"/>
              </w:tcPr>
            </w:tcPrChange>
          </w:tcPr>
          <w:p w14:paraId="284E0A4F" w14:textId="6345AD14" w:rsidR="00B54089" w:rsidRPr="006D0128" w:rsidDel="002E340A" w:rsidRDefault="00B54089" w:rsidP="00B54089">
            <w:pPr>
              <w:jc w:val="both"/>
              <w:cnfStyle w:val="000000000000" w:firstRow="0" w:lastRow="0" w:firstColumn="0" w:lastColumn="0" w:oddVBand="0" w:evenVBand="0" w:oddHBand="0" w:evenHBand="0" w:firstRowFirstColumn="0" w:firstRowLastColumn="0" w:lastRowFirstColumn="0" w:lastRowLastColumn="0"/>
              <w:rPr>
                <w:del w:id="2481" w:author="NaYEeM" w:date="2019-11-20T00:38:00Z"/>
                <w:rFonts w:ascii="Times New Roman" w:hAnsi="Times New Roman" w:cs="Times New Roman"/>
                <w:sz w:val="24"/>
                <w:szCs w:val="24"/>
                <w:rPrChange w:id="2482" w:author="NaYEeM" w:date="2020-01-18T22:36:00Z">
                  <w:rPr>
                    <w:del w:id="2483" w:author="NaYEeM" w:date="2019-11-20T00:38:00Z"/>
                    <w:rFonts w:ascii="Times New Roman" w:hAnsi="Times New Roman" w:cs="Times New Roman"/>
                    <w:color w:val="000000"/>
                    <w:sz w:val="24"/>
                    <w:szCs w:val="24"/>
                  </w:rPr>
                </w:rPrChange>
              </w:rPr>
              <w:pPrChange w:id="2484"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485" w:author="NaYEeM" w:date="2019-07-07T01:14:00Z">
              <w:r w:rsidRPr="006D0128" w:rsidDel="0000260B">
                <w:rPr>
                  <w:rFonts w:ascii="Times New Roman" w:hAnsi="Times New Roman" w:cs="Times New Roman"/>
                  <w:sz w:val="24"/>
                  <w:szCs w:val="24"/>
                  <w:rPrChange w:id="2486" w:author="NaYEeM" w:date="2020-01-18T22:36:00Z">
                    <w:rPr>
                      <w:rFonts w:ascii="Times New Roman" w:hAnsi="Times New Roman" w:cs="Times New Roman"/>
                      <w:color w:val="000000"/>
                      <w:sz w:val="24"/>
                      <w:szCs w:val="24"/>
                    </w:rPr>
                  </w:rPrChange>
                </w:rPr>
                <w:delText xml:space="preserve">183 </w:delText>
              </w:r>
            </w:del>
            <w:del w:id="2487" w:author="NaYEeM" w:date="2019-11-20T00:38:00Z">
              <w:r w:rsidRPr="006D0128" w:rsidDel="002E340A">
                <w:rPr>
                  <w:rFonts w:ascii="Times New Roman" w:hAnsi="Times New Roman" w:cs="Times New Roman"/>
                  <w:sz w:val="24"/>
                  <w:szCs w:val="24"/>
                  <w:rPrChange w:id="2488" w:author="NaYEeM" w:date="2020-01-18T22:36:00Z">
                    <w:rPr>
                      <w:rFonts w:ascii="Times New Roman" w:hAnsi="Times New Roman" w:cs="Times New Roman"/>
                      <w:color w:val="000000"/>
                      <w:sz w:val="24"/>
                      <w:szCs w:val="24"/>
                    </w:rPr>
                  </w:rPrChange>
                </w:rPr>
                <w:delText>(</w:delText>
              </w:r>
            </w:del>
            <w:del w:id="2489" w:author="NaYEeM" w:date="2019-07-07T01:15:00Z">
              <w:r w:rsidRPr="006D0128" w:rsidDel="0000260B">
                <w:rPr>
                  <w:rFonts w:ascii="Times New Roman" w:hAnsi="Times New Roman" w:cs="Times New Roman"/>
                  <w:sz w:val="24"/>
                  <w:szCs w:val="24"/>
                  <w:rPrChange w:id="2490" w:author="NaYEeM" w:date="2020-01-18T22:36:00Z">
                    <w:rPr>
                      <w:rFonts w:ascii="Times New Roman" w:hAnsi="Times New Roman" w:cs="Times New Roman"/>
                      <w:color w:val="000000"/>
                      <w:sz w:val="24"/>
                      <w:szCs w:val="24"/>
                    </w:rPr>
                  </w:rPrChange>
                </w:rPr>
                <w:delText>45.73</w:delText>
              </w:r>
            </w:del>
            <w:del w:id="2491" w:author="NaYEeM" w:date="2019-11-20T00:38:00Z">
              <w:r w:rsidRPr="006D0128" w:rsidDel="002E340A">
                <w:rPr>
                  <w:rFonts w:ascii="Times New Roman" w:hAnsi="Times New Roman" w:cs="Times New Roman"/>
                  <w:sz w:val="24"/>
                  <w:szCs w:val="24"/>
                  <w:rPrChange w:id="2492" w:author="NaYEeM" w:date="2020-01-18T22:36:00Z">
                    <w:rPr>
                      <w:rFonts w:ascii="Times New Roman" w:hAnsi="Times New Roman" w:cs="Times New Roman"/>
                      <w:color w:val="000000"/>
                      <w:sz w:val="24"/>
                      <w:szCs w:val="24"/>
                    </w:rPr>
                  </w:rPrChange>
                </w:rPr>
                <w:delText>)</w:delText>
              </w:r>
            </w:del>
          </w:p>
        </w:tc>
        <w:tc>
          <w:tcPr>
            <w:tcW w:w="2408" w:type="dxa"/>
            <w:tcPrChange w:id="2493" w:author="NaYEeM" w:date="2020-01-18T22:47:00Z">
              <w:tcPr>
                <w:tcW w:w="1545" w:type="dxa"/>
                <w:gridSpan w:val="2"/>
                <w:tcBorders>
                  <w:right w:val="single" w:sz="4" w:space="0" w:color="auto"/>
                </w:tcBorders>
              </w:tcPr>
            </w:tcPrChange>
          </w:tcPr>
          <w:p w14:paraId="54EE4F17" w14:textId="0C121CFC" w:rsidR="00B54089" w:rsidRPr="006D0128" w:rsidDel="002E340A" w:rsidRDefault="00B54089" w:rsidP="00B54089">
            <w:pPr>
              <w:jc w:val="both"/>
              <w:cnfStyle w:val="000000000000" w:firstRow="0" w:lastRow="0" w:firstColumn="0" w:lastColumn="0" w:oddVBand="0" w:evenVBand="0" w:oddHBand="0" w:evenHBand="0" w:firstRowFirstColumn="0" w:firstRowLastColumn="0" w:lastRowFirstColumn="0" w:lastRowLastColumn="0"/>
              <w:rPr>
                <w:del w:id="2494" w:author="NaYEeM" w:date="2019-11-20T00:38:00Z"/>
                <w:rFonts w:ascii="Times New Roman" w:hAnsi="Times New Roman" w:cs="Times New Roman"/>
                <w:sz w:val="24"/>
                <w:szCs w:val="24"/>
              </w:rPr>
              <w:pPrChange w:id="2495"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496" w:author="NaYEeM" w:date="2019-07-07T01:15:00Z">
              <w:r w:rsidRPr="006D0128" w:rsidDel="000059D0">
                <w:rPr>
                  <w:rFonts w:ascii="Times New Roman" w:hAnsi="Times New Roman" w:cs="Times New Roman"/>
                  <w:sz w:val="24"/>
                  <w:szCs w:val="24"/>
                </w:rPr>
                <w:delText>164</w:delText>
              </w:r>
            </w:del>
            <w:del w:id="2497" w:author="NaYEeM" w:date="2019-11-20T00:38:00Z">
              <w:r w:rsidRPr="006D0128" w:rsidDel="002E340A">
                <w:rPr>
                  <w:rFonts w:ascii="Times New Roman" w:hAnsi="Times New Roman" w:cs="Times New Roman"/>
                  <w:sz w:val="24"/>
                  <w:szCs w:val="24"/>
                </w:rPr>
                <w:delText xml:space="preserve"> (</w:delText>
              </w:r>
            </w:del>
            <w:del w:id="2498" w:author="NaYEeM" w:date="2019-07-07T01:15:00Z">
              <w:r w:rsidRPr="006D0128" w:rsidDel="000059D0">
                <w:rPr>
                  <w:rFonts w:ascii="Times New Roman" w:hAnsi="Times New Roman" w:cs="Times New Roman"/>
                  <w:sz w:val="24"/>
                  <w:szCs w:val="24"/>
                </w:rPr>
                <w:delText>39.52</w:delText>
              </w:r>
            </w:del>
            <w:del w:id="2499" w:author="NaYEeM" w:date="2019-11-20T00:38:00Z">
              <w:r w:rsidRPr="006D0128" w:rsidDel="002E340A">
                <w:rPr>
                  <w:rFonts w:ascii="Times New Roman" w:hAnsi="Times New Roman" w:cs="Times New Roman"/>
                  <w:sz w:val="24"/>
                  <w:szCs w:val="24"/>
                </w:rPr>
                <w:delText>)</w:delText>
              </w:r>
            </w:del>
          </w:p>
        </w:tc>
        <w:tc>
          <w:tcPr>
            <w:tcW w:w="1817" w:type="dxa"/>
            <w:tcPrChange w:id="2500" w:author="NaYEeM" w:date="2020-01-18T22:47:00Z">
              <w:tcPr>
                <w:tcW w:w="1535" w:type="dxa"/>
                <w:gridSpan w:val="3"/>
              </w:tcPr>
            </w:tcPrChange>
          </w:tcPr>
          <w:p w14:paraId="6E323641" w14:textId="323F0F33" w:rsidR="00B54089" w:rsidRPr="006D0128" w:rsidDel="002E340A" w:rsidRDefault="00B54089" w:rsidP="00B54089">
            <w:pPr>
              <w:jc w:val="both"/>
              <w:cnfStyle w:val="000000000000" w:firstRow="0" w:lastRow="0" w:firstColumn="0" w:lastColumn="0" w:oddVBand="0" w:evenVBand="0" w:oddHBand="0" w:evenHBand="0" w:firstRowFirstColumn="0" w:firstRowLastColumn="0" w:lastRowFirstColumn="0" w:lastRowLastColumn="0"/>
              <w:rPr>
                <w:del w:id="2501" w:author="NaYEeM" w:date="2019-11-20T00:38:00Z"/>
                <w:rFonts w:ascii="Times New Roman" w:hAnsi="Times New Roman" w:cs="Times New Roman"/>
                <w:sz w:val="24"/>
                <w:szCs w:val="24"/>
              </w:rPr>
              <w:pPrChange w:id="2502"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B54089" w:rsidRPr="006D0128" w14:paraId="743A5A00" w14:textId="555D1CFF" w:rsidTr="00B54089">
        <w:trPr>
          <w:cnfStyle w:val="000000100000" w:firstRow="0" w:lastRow="0" w:firstColumn="0" w:lastColumn="0" w:oddVBand="0" w:evenVBand="0" w:oddHBand="1" w:evenHBand="0" w:firstRowFirstColumn="0" w:firstRowLastColumn="0" w:lastRowFirstColumn="0" w:lastRowLastColumn="0"/>
          <w:trPrChange w:id="2503"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7538" w:type="dxa"/>
            <w:gridSpan w:val="3"/>
            <w:tcPrChange w:id="2504" w:author="NaYEeM" w:date="2020-01-18T22:47:00Z">
              <w:tcPr>
                <w:tcW w:w="6294" w:type="dxa"/>
                <w:gridSpan w:val="7"/>
                <w:tcBorders>
                  <w:right w:val="single" w:sz="4" w:space="0" w:color="auto"/>
                </w:tcBorders>
              </w:tcPr>
            </w:tcPrChange>
          </w:tcPr>
          <w:p w14:paraId="021B8141" w14:textId="572CACCC" w:rsidR="00B54089" w:rsidRPr="006D0128" w:rsidRDefault="00B54089" w:rsidP="00B54089">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6D0128">
              <w:rPr>
                <w:rFonts w:ascii="Times New Roman" w:hAnsi="Times New Roman" w:cs="Times New Roman"/>
                <w:sz w:val="24"/>
                <w:szCs w:val="24"/>
              </w:rPr>
              <w:t>Size of child (at birth)</w:t>
            </w:r>
          </w:p>
        </w:tc>
        <w:tc>
          <w:tcPr>
            <w:tcW w:w="1817" w:type="dxa"/>
            <w:tcPrChange w:id="2505" w:author="NaYEeM" w:date="2020-01-18T22:47:00Z">
              <w:tcPr>
                <w:tcW w:w="1535" w:type="dxa"/>
                <w:gridSpan w:val="3"/>
                <w:tcBorders>
                  <w:left w:val="single" w:sz="4" w:space="0" w:color="auto"/>
                </w:tcBorders>
              </w:tcPr>
            </w:tcPrChange>
          </w:tcPr>
          <w:p w14:paraId="702E35CE" w14:textId="3FB0BC79"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B54089" w:rsidRPr="006D0128" w14:paraId="3040AAC5" w14:textId="77777777" w:rsidTr="00B54089">
        <w:trPr>
          <w:ins w:id="2506" w:author="NaYEeM" w:date="2019-07-06T17:54:00Z"/>
          <w:trPrChange w:id="2507"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508" w:author="NaYEeM" w:date="2020-01-18T22:47:00Z">
              <w:tcPr>
                <w:tcW w:w="3262" w:type="dxa"/>
                <w:gridSpan w:val="3"/>
              </w:tcPr>
            </w:tcPrChange>
          </w:tcPr>
          <w:p w14:paraId="7CACAEA3" w14:textId="58630971" w:rsidR="00B54089" w:rsidRPr="00FC5C5F" w:rsidRDefault="00B54089" w:rsidP="00B54089">
            <w:pPr>
              <w:jc w:val="both"/>
              <w:rPr>
                <w:ins w:id="2509" w:author="NaYEeM" w:date="2019-07-06T17:54:00Z"/>
                <w:rFonts w:ascii="Times New Roman" w:hAnsi="Times New Roman" w:cs="Times New Roman"/>
                <w:b w:val="0"/>
                <w:bCs w:val="0"/>
                <w:sz w:val="24"/>
                <w:szCs w:val="24"/>
                <w:rPrChange w:id="2510" w:author="NaYEeM" w:date="2020-01-18T22:44:00Z">
                  <w:rPr>
                    <w:ins w:id="2511" w:author="NaYEeM" w:date="2019-07-06T17:54:00Z"/>
                    <w:rFonts w:ascii="Times New Roman" w:hAnsi="Times New Roman" w:cs="Times New Roman"/>
                    <w:sz w:val="24"/>
                    <w:szCs w:val="24"/>
                  </w:rPr>
                </w:rPrChange>
              </w:rPr>
            </w:pPr>
            <w:ins w:id="2512" w:author="NaYEeM" w:date="2019-07-06T17:54:00Z">
              <w:r w:rsidRPr="00FC5C5F">
                <w:rPr>
                  <w:rFonts w:ascii="Times New Roman" w:hAnsi="Times New Roman" w:cs="Times New Roman"/>
                  <w:b w:val="0"/>
                  <w:bCs w:val="0"/>
                  <w:sz w:val="24"/>
                  <w:szCs w:val="24"/>
                  <w:rPrChange w:id="2513" w:author="NaYEeM" w:date="2020-01-18T22:44:00Z">
                    <w:rPr>
                      <w:rFonts w:ascii="Times New Roman" w:hAnsi="Times New Roman" w:cs="Times New Roman"/>
                      <w:sz w:val="24"/>
                      <w:szCs w:val="24"/>
                    </w:rPr>
                  </w:rPrChange>
                </w:rPr>
                <w:t xml:space="preserve">Very </w:t>
              </w:r>
            </w:ins>
            <w:ins w:id="2514" w:author="NaYEeM" w:date="2019-07-10T01:40:00Z">
              <w:r w:rsidRPr="00FC5C5F">
                <w:rPr>
                  <w:rFonts w:ascii="Times New Roman" w:hAnsi="Times New Roman" w:cs="Times New Roman"/>
                  <w:b w:val="0"/>
                  <w:bCs w:val="0"/>
                  <w:sz w:val="24"/>
                  <w:szCs w:val="24"/>
                  <w:rPrChange w:id="2515" w:author="NaYEeM" w:date="2020-01-18T22:44:00Z">
                    <w:rPr>
                      <w:rFonts w:ascii="Times New Roman" w:hAnsi="Times New Roman" w:cs="Times New Roman"/>
                      <w:sz w:val="24"/>
                      <w:szCs w:val="24"/>
                    </w:rPr>
                  </w:rPrChange>
                </w:rPr>
                <w:t>l</w:t>
              </w:r>
            </w:ins>
            <w:ins w:id="2516" w:author="NaYEeM" w:date="2019-07-06T17:54:00Z">
              <w:r w:rsidRPr="00FC5C5F">
                <w:rPr>
                  <w:rFonts w:ascii="Times New Roman" w:hAnsi="Times New Roman" w:cs="Times New Roman"/>
                  <w:b w:val="0"/>
                  <w:bCs w:val="0"/>
                  <w:sz w:val="24"/>
                  <w:szCs w:val="24"/>
                  <w:rPrChange w:id="2517" w:author="NaYEeM" w:date="2020-01-18T22:44:00Z">
                    <w:rPr>
                      <w:rFonts w:ascii="Times New Roman" w:hAnsi="Times New Roman" w:cs="Times New Roman"/>
                      <w:sz w:val="24"/>
                      <w:szCs w:val="24"/>
                    </w:rPr>
                  </w:rPrChange>
                </w:rPr>
                <w:t>ar</w:t>
              </w:r>
            </w:ins>
            <w:ins w:id="2518" w:author="NaYEeM" w:date="2019-07-06T17:55:00Z">
              <w:r w:rsidRPr="00FC5C5F">
                <w:rPr>
                  <w:rFonts w:ascii="Times New Roman" w:hAnsi="Times New Roman" w:cs="Times New Roman"/>
                  <w:b w:val="0"/>
                  <w:bCs w:val="0"/>
                  <w:sz w:val="24"/>
                  <w:szCs w:val="24"/>
                  <w:rPrChange w:id="2519" w:author="NaYEeM" w:date="2020-01-18T22:44:00Z">
                    <w:rPr>
                      <w:rFonts w:ascii="Times New Roman" w:hAnsi="Times New Roman" w:cs="Times New Roman"/>
                      <w:sz w:val="24"/>
                      <w:szCs w:val="24"/>
                    </w:rPr>
                  </w:rPrChange>
                </w:rPr>
                <w:t>ge</w:t>
              </w:r>
            </w:ins>
          </w:p>
        </w:tc>
        <w:tc>
          <w:tcPr>
            <w:tcW w:w="2070" w:type="dxa"/>
            <w:tcPrChange w:id="2520" w:author="NaYEeM" w:date="2020-01-18T22:47:00Z">
              <w:tcPr>
                <w:tcW w:w="1487" w:type="dxa"/>
                <w:gridSpan w:val="2"/>
              </w:tcPr>
            </w:tcPrChange>
          </w:tcPr>
          <w:p w14:paraId="07B494A9" w14:textId="74FB6F65"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ins w:id="2521" w:author="NaYEeM" w:date="2019-07-06T17:54:00Z"/>
                <w:rFonts w:ascii="Times New Roman" w:hAnsi="Times New Roman" w:cs="Times New Roman"/>
                <w:sz w:val="24"/>
                <w:szCs w:val="24"/>
              </w:rPr>
            </w:pPr>
            <w:ins w:id="2522" w:author="NaYEeM" w:date="2019-07-06T17:55:00Z">
              <w:r w:rsidRPr="006D0128">
                <w:rPr>
                  <w:rFonts w:ascii="Times New Roman" w:hAnsi="Times New Roman" w:cs="Times New Roman"/>
                  <w:sz w:val="24"/>
                  <w:szCs w:val="24"/>
                </w:rPr>
                <w:t>4</w:t>
              </w:r>
            </w:ins>
            <w:ins w:id="2523" w:author="NaYEeM" w:date="2019-07-06T17:58:00Z">
              <w:r w:rsidRPr="006D0128">
                <w:rPr>
                  <w:rFonts w:ascii="Times New Roman" w:hAnsi="Times New Roman" w:cs="Times New Roman"/>
                  <w:sz w:val="24"/>
                  <w:szCs w:val="24"/>
                </w:rPr>
                <w:t xml:space="preserve"> (</w:t>
              </w:r>
            </w:ins>
            <w:ins w:id="2524" w:author="NaYEeM" w:date="2019-11-20T01:04:00Z">
              <w:r w:rsidRPr="006D0128">
                <w:rPr>
                  <w:rFonts w:ascii="Times New Roman" w:hAnsi="Times New Roman" w:cs="Times New Roman"/>
                  <w:sz w:val="24"/>
                  <w:szCs w:val="24"/>
                </w:rPr>
                <w:t>53.71</w:t>
              </w:r>
            </w:ins>
            <w:ins w:id="2525" w:author="NaYEeM" w:date="2019-07-06T17:58:00Z">
              <w:r w:rsidRPr="006D0128">
                <w:rPr>
                  <w:rFonts w:ascii="Times New Roman" w:hAnsi="Times New Roman" w:cs="Times New Roman"/>
                  <w:sz w:val="24"/>
                  <w:szCs w:val="24"/>
                </w:rPr>
                <w:t>)</w:t>
              </w:r>
            </w:ins>
          </w:p>
        </w:tc>
        <w:tc>
          <w:tcPr>
            <w:tcW w:w="2408" w:type="dxa"/>
            <w:tcPrChange w:id="2526" w:author="NaYEeM" w:date="2020-01-18T22:47:00Z">
              <w:tcPr>
                <w:tcW w:w="1545" w:type="dxa"/>
                <w:gridSpan w:val="2"/>
                <w:tcBorders>
                  <w:right w:val="single" w:sz="4" w:space="0" w:color="auto"/>
                </w:tcBorders>
              </w:tcPr>
            </w:tcPrChange>
          </w:tcPr>
          <w:p w14:paraId="35B7CB2C" w14:textId="2E3878FC"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ins w:id="2527" w:author="NaYEeM" w:date="2019-07-06T17:54:00Z"/>
                <w:rFonts w:ascii="Times New Roman" w:hAnsi="Times New Roman" w:cs="Times New Roman"/>
                <w:sz w:val="24"/>
                <w:szCs w:val="24"/>
              </w:rPr>
            </w:pPr>
            <w:ins w:id="2528" w:author="NaYEeM" w:date="2019-11-20T01:04:00Z">
              <w:r w:rsidRPr="006D0128">
                <w:rPr>
                  <w:rFonts w:ascii="Times New Roman" w:hAnsi="Times New Roman" w:cs="Times New Roman"/>
                  <w:sz w:val="24"/>
                  <w:szCs w:val="24"/>
                </w:rPr>
                <w:t>2</w:t>
              </w:r>
            </w:ins>
            <w:ins w:id="2529" w:author="NaYEeM" w:date="2019-07-06T17:59:00Z">
              <w:r w:rsidRPr="006D0128">
                <w:rPr>
                  <w:rFonts w:ascii="Times New Roman" w:hAnsi="Times New Roman" w:cs="Times New Roman"/>
                  <w:sz w:val="24"/>
                  <w:szCs w:val="24"/>
                </w:rPr>
                <w:t xml:space="preserve"> (</w:t>
              </w:r>
            </w:ins>
            <w:ins w:id="2530" w:author="NaYEeM" w:date="2019-11-20T01:04:00Z">
              <w:r w:rsidRPr="006D0128">
                <w:rPr>
                  <w:rFonts w:ascii="Times New Roman" w:hAnsi="Times New Roman" w:cs="Times New Roman"/>
                  <w:sz w:val="24"/>
                  <w:szCs w:val="24"/>
                </w:rPr>
                <w:t>46.29</w:t>
              </w:r>
            </w:ins>
            <w:ins w:id="2531" w:author="NaYEeM" w:date="2019-07-06T18:00:00Z">
              <w:r w:rsidRPr="006D0128">
                <w:rPr>
                  <w:rFonts w:ascii="Times New Roman" w:hAnsi="Times New Roman" w:cs="Times New Roman"/>
                  <w:sz w:val="24"/>
                  <w:szCs w:val="24"/>
                </w:rPr>
                <w:t>)</w:t>
              </w:r>
            </w:ins>
          </w:p>
        </w:tc>
        <w:tc>
          <w:tcPr>
            <w:tcW w:w="1817" w:type="dxa"/>
            <w:tcPrChange w:id="2532" w:author="NaYEeM" w:date="2020-01-18T22:47:00Z">
              <w:tcPr>
                <w:tcW w:w="1535" w:type="dxa"/>
                <w:gridSpan w:val="3"/>
                <w:tcBorders>
                  <w:left w:val="single" w:sz="4" w:space="0" w:color="auto"/>
                </w:tcBorders>
              </w:tcPr>
            </w:tcPrChange>
          </w:tcPr>
          <w:p w14:paraId="24642087" w14:textId="40666D1E"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ins w:id="2533" w:author="NaYEeM" w:date="2019-07-06T17:54:00Z"/>
                <w:rFonts w:ascii="Times New Roman" w:hAnsi="Times New Roman" w:cs="Times New Roman"/>
                <w:sz w:val="24"/>
                <w:szCs w:val="24"/>
              </w:rPr>
            </w:pPr>
            <w:ins w:id="2534" w:author="NaYEeM" w:date="2019-11-20T01:05:00Z">
              <w:r w:rsidRPr="006D0128">
                <w:rPr>
                  <w:rFonts w:ascii="Times New Roman" w:hAnsi="Times New Roman" w:cs="Times New Roman"/>
                  <w:sz w:val="24"/>
                  <w:szCs w:val="24"/>
                </w:rPr>
                <w:t>0.875</w:t>
              </w:r>
            </w:ins>
          </w:p>
        </w:tc>
      </w:tr>
      <w:tr w:rsidR="00B54089" w:rsidRPr="006D0128" w14:paraId="1DCACECA" w14:textId="77777777" w:rsidTr="00B54089">
        <w:trPr>
          <w:cnfStyle w:val="000000100000" w:firstRow="0" w:lastRow="0" w:firstColumn="0" w:lastColumn="0" w:oddVBand="0" w:evenVBand="0" w:oddHBand="1" w:evenHBand="0" w:firstRowFirstColumn="0" w:firstRowLastColumn="0" w:lastRowFirstColumn="0" w:lastRowLastColumn="0"/>
          <w:ins w:id="2535" w:author="NaYEeM" w:date="2019-06-28T01:26:00Z"/>
          <w:trPrChange w:id="2536"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537" w:author="NaYEeM" w:date="2020-01-18T22:47:00Z">
              <w:tcPr>
                <w:tcW w:w="3262" w:type="dxa"/>
                <w:gridSpan w:val="3"/>
              </w:tcPr>
            </w:tcPrChange>
          </w:tcPr>
          <w:p w14:paraId="2A811909" w14:textId="3FBB6AF0" w:rsidR="00B54089" w:rsidRPr="00FC5C5F" w:rsidRDefault="00B54089" w:rsidP="00B54089">
            <w:pPr>
              <w:jc w:val="both"/>
              <w:cnfStyle w:val="001000100000" w:firstRow="0" w:lastRow="0" w:firstColumn="1" w:lastColumn="0" w:oddVBand="0" w:evenVBand="0" w:oddHBand="1" w:evenHBand="0" w:firstRowFirstColumn="0" w:firstRowLastColumn="0" w:lastRowFirstColumn="0" w:lastRowLastColumn="0"/>
              <w:rPr>
                <w:ins w:id="2538" w:author="NaYEeM" w:date="2019-06-28T01:26:00Z"/>
                <w:rFonts w:ascii="Times New Roman" w:hAnsi="Times New Roman" w:cs="Times New Roman"/>
                <w:b w:val="0"/>
                <w:bCs w:val="0"/>
                <w:sz w:val="24"/>
                <w:szCs w:val="24"/>
                <w:rPrChange w:id="2539" w:author="NaYEeM" w:date="2020-01-18T22:44:00Z">
                  <w:rPr>
                    <w:ins w:id="2540" w:author="NaYEeM" w:date="2019-06-28T01:26:00Z"/>
                    <w:rFonts w:ascii="Times New Roman" w:hAnsi="Times New Roman" w:cs="Times New Roman"/>
                    <w:b w:val="0"/>
                    <w:bCs w:val="0"/>
                    <w:sz w:val="24"/>
                    <w:szCs w:val="24"/>
                  </w:rPr>
                </w:rPrChange>
              </w:rPr>
            </w:pPr>
            <w:ins w:id="2541" w:author="NaYEeM" w:date="2019-06-28T01:26:00Z">
              <w:r w:rsidRPr="00FC5C5F">
                <w:rPr>
                  <w:rFonts w:ascii="Times New Roman" w:hAnsi="Times New Roman" w:cs="Times New Roman"/>
                  <w:b w:val="0"/>
                  <w:bCs w:val="0"/>
                  <w:sz w:val="24"/>
                  <w:szCs w:val="24"/>
                  <w:rPrChange w:id="2542" w:author="NaYEeM" w:date="2020-01-18T22:44:00Z">
                    <w:rPr>
                      <w:rFonts w:ascii="Times New Roman" w:hAnsi="Times New Roman" w:cs="Times New Roman"/>
                      <w:sz w:val="24"/>
                      <w:szCs w:val="24"/>
                    </w:rPr>
                  </w:rPrChange>
                </w:rPr>
                <w:t>Large</w:t>
              </w:r>
            </w:ins>
          </w:p>
        </w:tc>
        <w:tc>
          <w:tcPr>
            <w:tcW w:w="2070" w:type="dxa"/>
            <w:tcPrChange w:id="2543" w:author="NaYEeM" w:date="2020-01-18T22:47:00Z">
              <w:tcPr>
                <w:tcW w:w="1487" w:type="dxa"/>
                <w:gridSpan w:val="2"/>
              </w:tcPr>
            </w:tcPrChange>
          </w:tcPr>
          <w:p w14:paraId="35AA43B0" w14:textId="31416E12"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ins w:id="2544" w:author="NaYEeM" w:date="2019-06-28T01:26:00Z"/>
                <w:rFonts w:ascii="Times New Roman" w:hAnsi="Times New Roman" w:cs="Times New Roman"/>
                <w:sz w:val="24"/>
                <w:szCs w:val="24"/>
              </w:rPr>
            </w:pPr>
            <w:ins w:id="2545" w:author="NaYEeM" w:date="2019-07-06T17:55:00Z">
              <w:r w:rsidRPr="006D0128">
                <w:rPr>
                  <w:rFonts w:ascii="Times New Roman" w:hAnsi="Times New Roman" w:cs="Times New Roman"/>
                  <w:sz w:val="24"/>
                  <w:szCs w:val="24"/>
                </w:rPr>
                <w:t>39</w:t>
              </w:r>
            </w:ins>
            <w:ins w:id="2546" w:author="NaYEeM" w:date="2019-07-06T17:59:00Z">
              <w:r w:rsidRPr="006D0128">
                <w:rPr>
                  <w:rFonts w:ascii="Times New Roman" w:hAnsi="Times New Roman" w:cs="Times New Roman"/>
                  <w:sz w:val="24"/>
                  <w:szCs w:val="24"/>
                </w:rPr>
                <w:t xml:space="preserve"> (</w:t>
              </w:r>
            </w:ins>
            <w:ins w:id="2547" w:author="NaYEeM" w:date="2019-11-20T01:01:00Z">
              <w:r w:rsidRPr="006D0128">
                <w:rPr>
                  <w:rFonts w:ascii="Times New Roman" w:hAnsi="Times New Roman" w:cs="Times New Roman"/>
                  <w:sz w:val="24"/>
                  <w:szCs w:val="24"/>
                </w:rPr>
                <w:t>58.57</w:t>
              </w:r>
            </w:ins>
            <w:ins w:id="2548" w:author="NaYEeM" w:date="2019-07-06T17:58:00Z">
              <w:r w:rsidRPr="006D0128">
                <w:rPr>
                  <w:rFonts w:ascii="Times New Roman" w:hAnsi="Times New Roman" w:cs="Times New Roman"/>
                  <w:sz w:val="24"/>
                  <w:szCs w:val="24"/>
                </w:rPr>
                <w:t>)</w:t>
              </w:r>
            </w:ins>
          </w:p>
        </w:tc>
        <w:tc>
          <w:tcPr>
            <w:tcW w:w="2408" w:type="dxa"/>
            <w:tcPrChange w:id="2549" w:author="NaYEeM" w:date="2020-01-18T22:47:00Z">
              <w:tcPr>
                <w:tcW w:w="1545" w:type="dxa"/>
                <w:gridSpan w:val="2"/>
              </w:tcPr>
            </w:tcPrChange>
          </w:tcPr>
          <w:p w14:paraId="5FF39379" w14:textId="31FD2FA5"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ins w:id="2550" w:author="NaYEeM" w:date="2019-06-28T01:26:00Z"/>
                <w:rFonts w:ascii="Times New Roman" w:hAnsi="Times New Roman" w:cs="Times New Roman"/>
                <w:sz w:val="24"/>
                <w:szCs w:val="24"/>
              </w:rPr>
            </w:pPr>
            <w:ins w:id="2551" w:author="NaYEeM" w:date="2020-01-14T20:25:00Z">
              <w:r w:rsidRPr="006D0128">
                <w:rPr>
                  <w:rFonts w:ascii="Times New Roman" w:hAnsi="Times New Roman" w:cs="Times New Roman"/>
                  <w:sz w:val="24"/>
                  <w:szCs w:val="24"/>
                  <w:rPrChange w:id="2552" w:author="NaYEeM" w:date="2020-01-18T22:36:00Z">
                    <w:rPr>
                      <w:rFonts w:ascii="Times New Roman" w:hAnsi="Times New Roman" w:cs="Times New Roman"/>
                      <w:sz w:val="24"/>
                      <w:szCs w:val="24"/>
                      <w:highlight w:val="yellow"/>
                    </w:rPr>
                  </w:rPrChange>
                </w:rPr>
                <w:t>2</w:t>
              </w:r>
            </w:ins>
            <w:ins w:id="2553" w:author="NaYEeM" w:date="2019-07-06T17:57:00Z">
              <w:r w:rsidRPr="006D0128">
                <w:rPr>
                  <w:rFonts w:ascii="Times New Roman" w:hAnsi="Times New Roman" w:cs="Times New Roman"/>
                  <w:sz w:val="24"/>
                  <w:szCs w:val="24"/>
                </w:rPr>
                <w:t>7</w:t>
              </w:r>
            </w:ins>
            <w:ins w:id="2554" w:author="NaYEeM" w:date="2019-07-06T18:00:00Z">
              <w:r w:rsidRPr="006D0128">
                <w:rPr>
                  <w:rFonts w:ascii="Times New Roman" w:hAnsi="Times New Roman" w:cs="Times New Roman"/>
                  <w:sz w:val="24"/>
                  <w:szCs w:val="24"/>
                </w:rPr>
                <w:t xml:space="preserve"> (</w:t>
              </w:r>
            </w:ins>
            <w:ins w:id="2555" w:author="NaYEeM" w:date="2019-11-20T01:02:00Z">
              <w:r w:rsidRPr="006D0128">
                <w:rPr>
                  <w:rFonts w:ascii="Times New Roman" w:hAnsi="Times New Roman" w:cs="Times New Roman"/>
                  <w:sz w:val="24"/>
                  <w:szCs w:val="24"/>
                </w:rPr>
                <w:t>41.43</w:t>
              </w:r>
            </w:ins>
            <w:ins w:id="2556" w:author="NaYEeM" w:date="2019-07-06T18:00:00Z">
              <w:r w:rsidRPr="006D0128">
                <w:rPr>
                  <w:rFonts w:ascii="Times New Roman" w:hAnsi="Times New Roman" w:cs="Times New Roman"/>
                  <w:sz w:val="24"/>
                  <w:szCs w:val="24"/>
                </w:rPr>
                <w:t>)</w:t>
              </w:r>
            </w:ins>
          </w:p>
        </w:tc>
        <w:tc>
          <w:tcPr>
            <w:tcW w:w="1817" w:type="dxa"/>
            <w:tcPrChange w:id="2557" w:author="NaYEeM" w:date="2020-01-18T22:47:00Z">
              <w:tcPr>
                <w:tcW w:w="1535" w:type="dxa"/>
                <w:gridSpan w:val="3"/>
                <w:tcBorders>
                  <w:left w:val="single" w:sz="4" w:space="0" w:color="auto"/>
                </w:tcBorders>
              </w:tcPr>
            </w:tcPrChange>
          </w:tcPr>
          <w:p w14:paraId="6754082F" w14:textId="3E042B5C"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ins w:id="2558" w:author="NaYEeM" w:date="2019-06-28T01:26:00Z"/>
                <w:rFonts w:ascii="Times New Roman" w:hAnsi="Times New Roman" w:cs="Times New Roman"/>
                <w:sz w:val="24"/>
                <w:szCs w:val="24"/>
              </w:rPr>
            </w:pPr>
          </w:p>
        </w:tc>
      </w:tr>
      <w:tr w:rsidR="00B54089" w:rsidRPr="006D0128" w14:paraId="32FC4789" w14:textId="77777777" w:rsidTr="00B54089">
        <w:trPr>
          <w:trPrChange w:id="2559"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560" w:author="NaYEeM" w:date="2020-01-18T22:47:00Z">
              <w:tcPr>
                <w:tcW w:w="3262" w:type="dxa"/>
                <w:gridSpan w:val="3"/>
              </w:tcPr>
            </w:tcPrChange>
          </w:tcPr>
          <w:p w14:paraId="7D9BA577" w14:textId="67EDEE77" w:rsidR="00B54089" w:rsidRPr="00FC5C5F" w:rsidRDefault="00B54089" w:rsidP="00B54089">
            <w:pPr>
              <w:jc w:val="both"/>
              <w:rPr>
                <w:rFonts w:ascii="Times New Roman" w:hAnsi="Times New Roman" w:cs="Times New Roman"/>
                <w:b w:val="0"/>
                <w:bCs w:val="0"/>
                <w:sz w:val="24"/>
                <w:szCs w:val="24"/>
                <w:rPrChange w:id="2561" w:author="NaYEeM" w:date="2020-01-18T22:44:00Z">
                  <w:rPr>
                    <w:rFonts w:ascii="Times New Roman" w:hAnsi="Times New Roman" w:cs="Times New Roman"/>
                    <w:b w:val="0"/>
                    <w:bCs w:val="0"/>
                    <w:sz w:val="24"/>
                    <w:szCs w:val="24"/>
                  </w:rPr>
                </w:rPrChange>
              </w:rPr>
              <w:pPrChange w:id="2562" w:author="NaYEeM" w:date="2019-07-09T12:49:00Z">
                <w:pPr>
                  <w:jc w:val="center"/>
                </w:pPr>
              </w:pPrChange>
            </w:pPr>
            <w:commentRangeStart w:id="2563"/>
            <w:r w:rsidRPr="00FC5C5F">
              <w:rPr>
                <w:rFonts w:ascii="Times New Roman" w:hAnsi="Times New Roman" w:cs="Times New Roman"/>
                <w:b w:val="0"/>
                <w:bCs w:val="0"/>
                <w:sz w:val="24"/>
                <w:szCs w:val="24"/>
                <w:rPrChange w:id="2564" w:author="NaYEeM" w:date="2020-01-18T22:44:00Z">
                  <w:rPr>
                    <w:rFonts w:ascii="Times New Roman" w:hAnsi="Times New Roman" w:cs="Times New Roman"/>
                    <w:sz w:val="24"/>
                    <w:szCs w:val="24"/>
                  </w:rPr>
                </w:rPrChange>
              </w:rPr>
              <w:t>Average</w:t>
            </w:r>
            <w:commentRangeEnd w:id="2563"/>
            <w:r w:rsidRPr="00FC5C5F">
              <w:rPr>
                <w:rStyle w:val="CommentReference"/>
                <w:rFonts w:ascii="Times New Roman" w:hAnsi="Times New Roman" w:cs="Times New Roman"/>
                <w:b w:val="0"/>
                <w:bCs w:val="0"/>
                <w:noProof/>
                <w:sz w:val="24"/>
                <w:szCs w:val="24"/>
                <w:lang w:val="en-GB"/>
                <w:rPrChange w:id="2565" w:author="NaYEeM" w:date="2020-01-18T22:44:00Z">
                  <w:rPr>
                    <w:rStyle w:val="CommentReference"/>
                    <w:noProof/>
                    <w:lang w:val="en-GB"/>
                  </w:rPr>
                </w:rPrChange>
              </w:rPr>
              <w:commentReference w:id="2563"/>
            </w:r>
          </w:p>
        </w:tc>
        <w:tc>
          <w:tcPr>
            <w:tcW w:w="2070" w:type="dxa"/>
            <w:tcPrChange w:id="2566" w:author="NaYEeM" w:date="2020-01-18T22:47:00Z">
              <w:tcPr>
                <w:tcW w:w="1487" w:type="dxa"/>
                <w:gridSpan w:val="2"/>
              </w:tcPr>
            </w:tcPrChange>
          </w:tcPr>
          <w:p w14:paraId="5727B38D" w14:textId="778934BE"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2567" w:author="NaYEeM" w:date="2020-01-18T22:36:00Z">
                  <w:rPr>
                    <w:rFonts w:ascii="Times New Roman" w:hAnsi="Times New Roman" w:cs="Times New Roman"/>
                    <w:color w:val="000000"/>
                    <w:sz w:val="24"/>
                    <w:szCs w:val="24"/>
                  </w:rPr>
                </w:rPrChange>
              </w:rPr>
              <w:pPrChange w:id="2568"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2569" w:author="NaYEeM" w:date="2019-07-06T17:56:00Z">
              <w:r w:rsidRPr="006D0128">
                <w:rPr>
                  <w:rFonts w:ascii="Times New Roman" w:hAnsi="Times New Roman" w:cs="Times New Roman"/>
                  <w:sz w:val="24"/>
                  <w:szCs w:val="24"/>
                </w:rPr>
                <w:t>2</w:t>
              </w:r>
            </w:ins>
            <w:ins w:id="2570" w:author="NaYEeM" w:date="2019-11-20T00:59:00Z">
              <w:r w:rsidRPr="006D0128">
                <w:rPr>
                  <w:rFonts w:ascii="Times New Roman" w:hAnsi="Times New Roman" w:cs="Times New Roman"/>
                  <w:sz w:val="24"/>
                  <w:szCs w:val="24"/>
                </w:rPr>
                <w:t>60</w:t>
              </w:r>
            </w:ins>
            <w:ins w:id="2571" w:author="NaYEeM" w:date="2019-07-06T17:59:00Z">
              <w:r w:rsidRPr="006D0128">
                <w:rPr>
                  <w:rFonts w:ascii="Times New Roman" w:hAnsi="Times New Roman" w:cs="Times New Roman"/>
                  <w:sz w:val="24"/>
                  <w:szCs w:val="24"/>
                </w:rPr>
                <w:t xml:space="preserve"> (</w:t>
              </w:r>
            </w:ins>
            <w:ins w:id="2572" w:author="NaYEeM" w:date="2019-11-20T00:59:00Z">
              <w:r w:rsidRPr="006D0128">
                <w:rPr>
                  <w:rFonts w:ascii="Times New Roman" w:hAnsi="Times New Roman" w:cs="Times New Roman"/>
                  <w:sz w:val="24"/>
                  <w:szCs w:val="24"/>
                </w:rPr>
                <w:t>56.40</w:t>
              </w:r>
            </w:ins>
            <w:ins w:id="2573" w:author="NaYEeM" w:date="2019-07-06T17:59:00Z">
              <w:r w:rsidRPr="006D0128">
                <w:rPr>
                  <w:rFonts w:ascii="Times New Roman" w:hAnsi="Times New Roman" w:cs="Times New Roman"/>
                  <w:sz w:val="24"/>
                  <w:szCs w:val="24"/>
                </w:rPr>
                <w:t>)</w:t>
              </w:r>
            </w:ins>
            <w:del w:id="2574" w:author="NaYEeM" w:date="2019-07-06T17:55:00Z">
              <w:r w:rsidRPr="006D0128" w:rsidDel="000F538C">
                <w:rPr>
                  <w:rFonts w:ascii="Times New Roman" w:hAnsi="Times New Roman" w:cs="Times New Roman"/>
                  <w:sz w:val="24"/>
                  <w:szCs w:val="24"/>
                  <w:rPrChange w:id="2575" w:author="NaYEeM" w:date="2020-01-18T22:36:00Z">
                    <w:rPr>
                      <w:rFonts w:ascii="Times New Roman" w:hAnsi="Times New Roman" w:cs="Times New Roman"/>
                      <w:color w:val="000000"/>
                      <w:sz w:val="24"/>
                      <w:szCs w:val="24"/>
                    </w:rPr>
                  </w:rPrChange>
                </w:rPr>
                <w:delText>270 (71.31)</w:delText>
              </w:r>
            </w:del>
          </w:p>
        </w:tc>
        <w:tc>
          <w:tcPr>
            <w:tcW w:w="2408" w:type="dxa"/>
            <w:tcPrChange w:id="2576" w:author="NaYEeM" w:date="2020-01-18T22:47:00Z">
              <w:tcPr>
                <w:tcW w:w="1545" w:type="dxa"/>
                <w:gridSpan w:val="2"/>
              </w:tcPr>
            </w:tcPrChange>
          </w:tcPr>
          <w:p w14:paraId="292002AA" w14:textId="3F7F9706"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577"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2578" w:author="NaYEeM" w:date="2019-11-20T00:59:00Z">
              <w:r w:rsidRPr="006D0128">
                <w:rPr>
                  <w:rFonts w:ascii="Times New Roman" w:hAnsi="Times New Roman" w:cs="Times New Roman"/>
                  <w:sz w:val="24"/>
                  <w:szCs w:val="24"/>
                </w:rPr>
                <w:t xml:space="preserve">170 </w:t>
              </w:r>
            </w:ins>
            <w:ins w:id="2579" w:author="NaYEeM" w:date="2019-07-06T18:00:00Z">
              <w:r w:rsidRPr="006D0128">
                <w:rPr>
                  <w:rFonts w:ascii="Times New Roman" w:hAnsi="Times New Roman" w:cs="Times New Roman"/>
                  <w:sz w:val="24"/>
                  <w:szCs w:val="24"/>
                </w:rPr>
                <w:t>(</w:t>
              </w:r>
            </w:ins>
            <w:ins w:id="2580" w:author="NaYEeM" w:date="2019-11-20T00:59:00Z">
              <w:r w:rsidRPr="006D0128">
                <w:rPr>
                  <w:rFonts w:ascii="Times New Roman" w:hAnsi="Times New Roman" w:cs="Times New Roman"/>
                  <w:sz w:val="24"/>
                  <w:szCs w:val="24"/>
                </w:rPr>
                <w:t>43</w:t>
              </w:r>
            </w:ins>
            <w:ins w:id="2581" w:author="NaYEeM" w:date="2019-11-20T01:00:00Z">
              <w:r w:rsidRPr="006D0128">
                <w:rPr>
                  <w:rFonts w:ascii="Times New Roman" w:hAnsi="Times New Roman" w:cs="Times New Roman"/>
                  <w:sz w:val="24"/>
                  <w:szCs w:val="24"/>
                </w:rPr>
                <w:t>.60</w:t>
              </w:r>
            </w:ins>
            <w:ins w:id="2582" w:author="NaYEeM" w:date="2019-07-06T18:00:00Z">
              <w:r w:rsidRPr="006D0128">
                <w:rPr>
                  <w:rFonts w:ascii="Times New Roman" w:hAnsi="Times New Roman" w:cs="Times New Roman"/>
                  <w:sz w:val="24"/>
                  <w:szCs w:val="24"/>
                </w:rPr>
                <w:t>)</w:t>
              </w:r>
            </w:ins>
            <w:del w:id="2583" w:author="NaYEeM" w:date="2019-07-06T17:55:00Z">
              <w:r w:rsidRPr="006D0128" w:rsidDel="000F538C">
                <w:rPr>
                  <w:rFonts w:ascii="Times New Roman" w:hAnsi="Times New Roman" w:cs="Times New Roman"/>
                  <w:sz w:val="24"/>
                  <w:szCs w:val="24"/>
                </w:rPr>
                <w:delText>256 (67.74)</w:delText>
              </w:r>
            </w:del>
          </w:p>
        </w:tc>
        <w:tc>
          <w:tcPr>
            <w:tcW w:w="1817" w:type="dxa"/>
            <w:tcPrChange w:id="2584" w:author="NaYEeM" w:date="2020-01-18T22:47:00Z">
              <w:tcPr>
                <w:tcW w:w="1535" w:type="dxa"/>
                <w:gridSpan w:val="3"/>
                <w:tcBorders>
                  <w:left w:val="single" w:sz="4" w:space="0" w:color="auto"/>
                </w:tcBorders>
              </w:tcPr>
            </w:tcPrChange>
          </w:tcPr>
          <w:p w14:paraId="0D9F4A91" w14:textId="5A38252B"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585"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586" w:author="NaYEeM" w:date="2019-06-28T16:08:00Z">
              <w:r w:rsidRPr="006D0128" w:rsidDel="00142707">
                <w:rPr>
                  <w:rFonts w:ascii="Times New Roman" w:hAnsi="Times New Roman" w:cs="Times New Roman"/>
                  <w:sz w:val="24"/>
                  <w:szCs w:val="24"/>
                </w:rPr>
                <w:delText>0.4946</w:delText>
              </w:r>
            </w:del>
          </w:p>
        </w:tc>
      </w:tr>
      <w:tr w:rsidR="00B54089" w:rsidRPr="006D0128" w:rsidDel="00995B56" w14:paraId="30719B1B" w14:textId="77777777" w:rsidTr="00B54089">
        <w:trPr>
          <w:cnfStyle w:val="000000100000" w:firstRow="0" w:lastRow="0" w:firstColumn="0" w:lastColumn="0" w:oddVBand="0" w:evenVBand="0" w:oddHBand="1" w:evenHBand="0" w:firstRowFirstColumn="0" w:firstRowLastColumn="0" w:lastRowFirstColumn="0" w:lastRowLastColumn="0"/>
          <w:del w:id="2587" w:author="NaYEeM" w:date="2019-06-28T01:26:00Z"/>
          <w:trPrChange w:id="2588"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589" w:author="NaYEeM" w:date="2020-01-18T22:47:00Z">
              <w:tcPr>
                <w:tcW w:w="3262" w:type="dxa"/>
                <w:gridSpan w:val="3"/>
              </w:tcPr>
            </w:tcPrChange>
          </w:tcPr>
          <w:p w14:paraId="135128B7" w14:textId="1DCE482D" w:rsidR="00B54089" w:rsidRPr="00FC5C5F" w:rsidDel="00995B56" w:rsidRDefault="00B54089" w:rsidP="00B54089">
            <w:pPr>
              <w:jc w:val="both"/>
              <w:cnfStyle w:val="001000100000" w:firstRow="0" w:lastRow="0" w:firstColumn="1" w:lastColumn="0" w:oddVBand="0" w:evenVBand="0" w:oddHBand="1" w:evenHBand="0" w:firstRowFirstColumn="0" w:firstRowLastColumn="0" w:lastRowFirstColumn="0" w:lastRowLastColumn="0"/>
              <w:rPr>
                <w:del w:id="2590" w:author="NaYEeM" w:date="2019-06-28T01:26:00Z"/>
                <w:rFonts w:ascii="Times New Roman" w:hAnsi="Times New Roman" w:cs="Times New Roman"/>
                <w:b w:val="0"/>
                <w:bCs w:val="0"/>
                <w:sz w:val="24"/>
                <w:szCs w:val="24"/>
                <w:rPrChange w:id="2591" w:author="NaYEeM" w:date="2020-01-18T22:44:00Z">
                  <w:rPr>
                    <w:del w:id="2592" w:author="NaYEeM" w:date="2019-06-28T01:26:00Z"/>
                    <w:rFonts w:ascii="Times New Roman" w:hAnsi="Times New Roman" w:cs="Times New Roman"/>
                    <w:b w:val="0"/>
                    <w:bCs w:val="0"/>
                    <w:sz w:val="24"/>
                    <w:szCs w:val="24"/>
                  </w:rPr>
                </w:rPrChange>
              </w:rPr>
              <w:pPrChange w:id="2593"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del w:id="2594" w:author="NaYEeM" w:date="2019-06-28T01:26:00Z">
              <w:r w:rsidRPr="00FC5C5F" w:rsidDel="00995B56">
                <w:rPr>
                  <w:rFonts w:ascii="Times New Roman" w:hAnsi="Times New Roman" w:cs="Times New Roman"/>
                  <w:b w:val="0"/>
                  <w:bCs w:val="0"/>
                  <w:sz w:val="24"/>
                  <w:szCs w:val="24"/>
                  <w:rPrChange w:id="2595" w:author="NaYEeM" w:date="2020-01-18T22:44:00Z">
                    <w:rPr>
                      <w:rFonts w:ascii="Times New Roman" w:hAnsi="Times New Roman" w:cs="Times New Roman"/>
                      <w:sz w:val="24"/>
                      <w:szCs w:val="24"/>
                    </w:rPr>
                  </w:rPrChange>
                </w:rPr>
                <w:delText>Large</w:delText>
              </w:r>
            </w:del>
          </w:p>
        </w:tc>
        <w:tc>
          <w:tcPr>
            <w:tcW w:w="2070" w:type="dxa"/>
            <w:tcPrChange w:id="2596" w:author="NaYEeM" w:date="2020-01-18T22:47:00Z">
              <w:tcPr>
                <w:tcW w:w="1487" w:type="dxa"/>
                <w:gridSpan w:val="2"/>
              </w:tcPr>
            </w:tcPrChange>
          </w:tcPr>
          <w:p w14:paraId="2B93B512" w14:textId="0DB3B314" w:rsidR="00B54089" w:rsidRPr="006D0128" w:rsidDel="00995B56" w:rsidRDefault="00B54089" w:rsidP="00B54089">
            <w:pPr>
              <w:jc w:val="both"/>
              <w:cnfStyle w:val="000000100000" w:firstRow="0" w:lastRow="0" w:firstColumn="0" w:lastColumn="0" w:oddVBand="0" w:evenVBand="0" w:oddHBand="1" w:evenHBand="0" w:firstRowFirstColumn="0" w:firstRowLastColumn="0" w:lastRowFirstColumn="0" w:lastRowLastColumn="0"/>
              <w:rPr>
                <w:del w:id="2597" w:author="NaYEeM" w:date="2019-06-28T01:26:00Z"/>
                <w:rFonts w:ascii="Times New Roman" w:hAnsi="Times New Roman" w:cs="Times New Roman"/>
                <w:sz w:val="24"/>
                <w:szCs w:val="24"/>
                <w:rPrChange w:id="2598" w:author="NaYEeM" w:date="2020-01-18T22:36:00Z">
                  <w:rPr>
                    <w:del w:id="2599" w:author="NaYEeM" w:date="2019-06-28T01:26:00Z"/>
                    <w:rFonts w:ascii="Times New Roman" w:hAnsi="Times New Roman" w:cs="Times New Roman"/>
                    <w:color w:val="000000"/>
                    <w:sz w:val="24"/>
                    <w:szCs w:val="24"/>
                  </w:rPr>
                </w:rPrChange>
              </w:rPr>
              <w:pPrChange w:id="2600"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601" w:author="NaYEeM" w:date="2019-06-28T01:26:00Z">
              <w:r w:rsidRPr="006D0128" w:rsidDel="00995B56">
                <w:rPr>
                  <w:rFonts w:ascii="Times New Roman" w:hAnsi="Times New Roman" w:cs="Times New Roman"/>
                  <w:sz w:val="24"/>
                  <w:szCs w:val="24"/>
                  <w:rPrChange w:id="2602" w:author="NaYEeM" w:date="2020-01-18T22:36:00Z">
                    <w:rPr>
                      <w:rFonts w:ascii="Times New Roman" w:hAnsi="Times New Roman" w:cs="Times New Roman"/>
                      <w:color w:val="000000"/>
                      <w:sz w:val="24"/>
                      <w:szCs w:val="24"/>
                    </w:rPr>
                  </w:rPrChange>
                </w:rPr>
                <w:delText>43 (10.49)</w:delText>
              </w:r>
            </w:del>
          </w:p>
        </w:tc>
        <w:tc>
          <w:tcPr>
            <w:tcW w:w="2408" w:type="dxa"/>
            <w:tcPrChange w:id="2603" w:author="NaYEeM" w:date="2020-01-18T22:47:00Z">
              <w:tcPr>
                <w:tcW w:w="1545" w:type="dxa"/>
                <w:gridSpan w:val="2"/>
              </w:tcPr>
            </w:tcPrChange>
          </w:tcPr>
          <w:p w14:paraId="5C963D0B" w14:textId="41E9B9BE" w:rsidR="00B54089" w:rsidRPr="006D0128" w:rsidDel="00995B56" w:rsidRDefault="00B54089" w:rsidP="00B54089">
            <w:pPr>
              <w:jc w:val="both"/>
              <w:cnfStyle w:val="000000100000" w:firstRow="0" w:lastRow="0" w:firstColumn="0" w:lastColumn="0" w:oddVBand="0" w:evenVBand="0" w:oddHBand="1" w:evenHBand="0" w:firstRowFirstColumn="0" w:firstRowLastColumn="0" w:lastRowFirstColumn="0" w:lastRowLastColumn="0"/>
              <w:rPr>
                <w:del w:id="2604" w:author="NaYEeM" w:date="2019-06-28T01:26:00Z"/>
                <w:rFonts w:ascii="Times New Roman" w:hAnsi="Times New Roman" w:cs="Times New Roman"/>
                <w:sz w:val="24"/>
                <w:szCs w:val="24"/>
              </w:rPr>
              <w:pPrChange w:id="2605"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606" w:author="NaYEeM" w:date="2019-06-28T01:26:00Z">
              <w:r w:rsidRPr="006D0128" w:rsidDel="00995B56">
                <w:rPr>
                  <w:rFonts w:ascii="Times New Roman" w:hAnsi="Times New Roman" w:cs="Times New Roman"/>
                  <w:sz w:val="24"/>
                  <w:szCs w:val="24"/>
                </w:rPr>
                <w:delText>41 (9.74)</w:delText>
              </w:r>
            </w:del>
          </w:p>
        </w:tc>
        <w:tc>
          <w:tcPr>
            <w:tcW w:w="1817" w:type="dxa"/>
            <w:tcPrChange w:id="2607" w:author="NaYEeM" w:date="2020-01-18T22:47:00Z">
              <w:tcPr>
                <w:tcW w:w="1535" w:type="dxa"/>
                <w:gridSpan w:val="3"/>
              </w:tcPr>
            </w:tcPrChange>
          </w:tcPr>
          <w:p w14:paraId="3760BEDF" w14:textId="6F3AA90D" w:rsidR="00B54089" w:rsidRPr="006D0128" w:rsidDel="00995B56" w:rsidRDefault="00B54089" w:rsidP="00B54089">
            <w:pPr>
              <w:jc w:val="both"/>
              <w:cnfStyle w:val="000000100000" w:firstRow="0" w:lastRow="0" w:firstColumn="0" w:lastColumn="0" w:oddVBand="0" w:evenVBand="0" w:oddHBand="1" w:evenHBand="0" w:firstRowFirstColumn="0" w:firstRowLastColumn="0" w:lastRowFirstColumn="0" w:lastRowLastColumn="0"/>
              <w:rPr>
                <w:del w:id="2608" w:author="NaYEeM" w:date="2019-06-28T01:26:00Z"/>
                <w:rFonts w:ascii="Times New Roman" w:hAnsi="Times New Roman" w:cs="Times New Roman"/>
                <w:sz w:val="24"/>
                <w:szCs w:val="24"/>
              </w:rPr>
              <w:pPrChange w:id="2609"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B54089" w:rsidRPr="006D0128" w14:paraId="0D329567" w14:textId="77777777" w:rsidTr="00B54089">
        <w:trPr>
          <w:trPrChange w:id="2610"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611" w:author="NaYEeM" w:date="2020-01-18T22:47:00Z">
              <w:tcPr>
                <w:tcW w:w="3262" w:type="dxa"/>
                <w:gridSpan w:val="3"/>
              </w:tcPr>
            </w:tcPrChange>
          </w:tcPr>
          <w:p w14:paraId="7FD41B72" w14:textId="5B190E27" w:rsidR="00B54089" w:rsidRPr="00FC5C5F" w:rsidRDefault="00B54089" w:rsidP="00B54089">
            <w:pPr>
              <w:jc w:val="both"/>
              <w:rPr>
                <w:rFonts w:ascii="Times New Roman" w:hAnsi="Times New Roman" w:cs="Times New Roman"/>
                <w:b w:val="0"/>
                <w:bCs w:val="0"/>
                <w:sz w:val="24"/>
                <w:szCs w:val="24"/>
                <w:rPrChange w:id="2612" w:author="NaYEeM" w:date="2020-01-18T22:44:00Z">
                  <w:rPr>
                    <w:rFonts w:ascii="Times New Roman" w:hAnsi="Times New Roman" w:cs="Times New Roman"/>
                    <w:b w:val="0"/>
                    <w:bCs w:val="0"/>
                    <w:sz w:val="24"/>
                    <w:szCs w:val="24"/>
                  </w:rPr>
                </w:rPrChange>
              </w:rPr>
              <w:pPrChange w:id="2613" w:author="NaYEeM" w:date="2019-07-09T12:49:00Z">
                <w:pPr>
                  <w:jc w:val="center"/>
                </w:pPr>
              </w:pPrChange>
            </w:pPr>
            <w:r w:rsidRPr="00FC5C5F">
              <w:rPr>
                <w:rFonts w:ascii="Times New Roman" w:hAnsi="Times New Roman" w:cs="Times New Roman"/>
                <w:b w:val="0"/>
                <w:bCs w:val="0"/>
                <w:sz w:val="24"/>
                <w:szCs w:val="24"/>
                <w:rPrChange w:id="2614" w:author="NaYEeM" w:date="2020-01-18T22:44:00Z">
                  <w:rPr>
                    <w:rFonts w:ascii="Times New Roman" w:hAnsi="Times New Roman" w:cs="Times New Roman"/>
                    <w:sz w:val="24"/>
                    <w:szCs w:val="24"/>
                  </w:rPr>
                </w:rPrChange>
              </w:rPr>
              <w:t>Small</w:t>
            </w:r>
          </w:p>
        </w:tc>
        <w:tc>
          <w:tcPr>
            <w:tcW w:w="2070" w:type="dxa"/>
            <w:tcPrChange w:id="2615" w:author="NaYEeM" w:date="2020-01-18T22:47:00Z">
              <w:tcPr>
                <w:tcW w:w="1487" w:type="dxa"/>
                <w:gridSpan w:val="2"/>
              </w:tcPr>
            </w:tcPrChange>
          </w:tcPr>
          <w:p w14:paraId="072DDA35" w14:textId="5A51946A"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2616" w:author="NaYEeM" w:date="2020-01-18T22:36:00Z">
                  <w:rPr>
                    <w:rFonts w:ascii="Times New Roman" w:hAnsi="Times New Roman" w:cs="Times New Roman"/>
                    <w:color w:val="000000"/>
                    <w:sz w:val="24"/>
                    <w:szCs w:val="24"/>
                  </w:rPr>
                </w:rPrChange>
              </w:rPr>
              <w:pPrChange w:id="2617"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2618" w:author="NaYEeM" w:date="2019-07-06T17:56:00Z">
              <w:r w:rsidRPr="006D0128">
                <w:rPr>
                  <w:rFonts w:ascii="Times New Roman" w:hAnsi="Times New Roman" w:cs="Times New Roman"/>
                  <w:sz w:val="24"/>
                  <w:szCs w:val="24"/>
                </w:rPr>
                <w:t>4</w:t>
              </w:r>
            </w:ins>
            <w:ins w:id="2619" w:author="NaYEeM" w:date="2019-11-20T01:02:00Z">
              <w:r w:rsidRPr="006D0128">
                <w:rPr>
                  <w:rFonts w:ascii="Times New Roman" w:hAnsi="Times New Roman" w:cs="Times New Roman"/>
                  <w:sz w:val="24"/>
                  <w:szCs w:val="24"/>
                </w:rPr>
                <w:t>4</w:t>
              </w:r>
            </w:ins>
            <w:ins w:id="2620" w:author="NaYEeM" w:date="2019-07-06T17:59:00Z">
              <w:r w:rsidRPr="006D0128">
                <w:rPr>
                  <w:rFonts w:ascii="Times New Roman" w:hAnsi="Times New Roman" w:cs="Times New Roman"/>
                  <w:sz w:val="24"/>
                  <w:szCs w:val="24"/>
                </w:rPr>
                <w:t xml:space="preserve"> (</w:t>
              </w:r>
            </w:ins>
            <w:ins w:id="2621" w:author="NaYEeM" w:date="2019-11-20T01:02:00Z">
              <w:r w:rsidRPr="006D0128">
                <w:rPr>
                  <w:rFonts w:ascii="Times New Roman" w:hAnsi="Times New Roman" w:cs="Times New Roman"/>
                  <w:sz w:val="24"/>
                  <w:szCs w:val="24"/>
                </w:rPr>
                <w:t>50.84</w:t>
              </w:r>
            </w:ins>
            <w:ins w:id="2622" w:author="NaYEeM" w:date="2019-07-06T17:59:00Z">
              <w:r w:rsidRPr="006D0128">
                <w:rPr>
                  <w:rFonts w:ascii="Times New Roman" w:hAnsi="Times New Roman" w:cs="Times New Roman"/>
                  <w:sz w:val="24"/>
                  <w:szCs w:val="24"/>
                </w:rPr>
                <w:t>)</w:t>
              </w:r>
            </w:ins>
            <w:del w:id="2623" w:author="NaYEeM" w:date="2019-07-06T17:55:00Z">
              <w:r w:rsidRPr="006D0128" w:rsidDel="000F538C">
                <w:rPr>
                  <w:rFonts w:ascii="Times New Roman" w:hAnsi="Times New Roman" w:cs="Times New Roman"/>
                  <w:sz w:val="24"/>
                  <w:szCs w:val="24"/>
                  <w:rPrChange w:id="2624" w:author="NaYEeM" w:date="2020-01-18T22:36:00Z">
                    <w:rPr>
                      <w:rFonts w:ascii="Times New Roman" w:hAnsi="Times New Roman" w:cs="Times New Roman"/>
                      <w:color w:val="000000"/>
                      <w:sz w:val="24"/>
                      <w:szCs w:val="24"/>
                    </w:rPr>
                  </w:rPrChange>
                </w:rPr>
                <w:delText>74 (18.20)</w:delText>
              </w:r>
            </w:del>
          </w:p>
        </w:tc>
        <w:tc>
          <w:tcPr>
            <w:tcW w:w="2408" w:type="dxa"/>
            <w:tcPrChange w:id="2625" w:author="NaYEeM" w:date="2020-01-18T22:47:00Z">
              <w:tcPr>
                <w:tcW w:w="1545" w:type="dxa"/>
                <w:gridSpan w:val="2"/>
              </w:tcPr>
            </w:tcPrChange>
          </w:tcPr>
          <w:p w14:paraId="0518C50D" w14:textId="2DE871FA"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626"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ins w:id="2627" w:author="NaYEeM" w:date="2019-11-20T01:02:00Z">
              <w:r w:rsidRPr="006D0128">
                <w:rPr>
                  <w:rFonts w:ascii="Times New Roman" w:hAnsi="Times New Roman" w:cs="Times New Roman"/>
                  <w:sz w:val="24"/>
                  <w:szCs w:val="24"/>
                </w:rPr>
                <w:t>42</w:t>
              </w:r>
            </w:ins>
            <w:ins w:id="2628" w:author="NaYEeM" w:date="2019-07-06T18:00:00Z">
              <w:r w:rsidRPr="006D0128">
                <w:rPr>
                  <w:rFonts w:ascii="Times New Roman" w:hAnsi="Times New Roman" w:cs="Times New Roman"/>
                  <w:sz w:val="24"/>
                  <w:szCs w:val="24"/>
                </w:rPr>
                <w:t xml:space="preserve"> (</w:t>
              </w:r>
            </w:ins>
            <w:ins w:id="2629" w:author="NaYEeM" w:date="2019-11-20T01:02:00Z">
              <w:r w:rsidRPr="006D0128">
                <w:rPr>
                  <w:rFonts w:ascii="Times New Roman" w:hAnsi="Times New Roman" w:cs="Times New Roman"/>
                  <w:sz w:val="24"/>
                  <w:szCs w:val="24"/>
                </w:rPr>
                <w:t>49.16</w:t>
              </w:r>
            </w:ins>
            <w:ins w:id="2630" w:author="NaYEeM" w:date="2019-07-06T18:00:00Z">
              <w:r w:rsidRPr="006D0128">
                <w:rPr>
                  <w:rFonts w:ascii="Times New Roman" w:hAnsi="Times New Roman" w:cs="Times New Roman"/>
                  <w:sz w:val="24"/>
                  <w:szCs w:val="24"/>
                </w:rPr>
                <w:t>)</w:t>
              </w:r>
            </w:ins>
            <w:del w:id="2631" w:author="NaYEeM" w:date="2019-07-06T17:55:00Z">
              <w:r w:rsidRPr="006D0128" w:rsidDel="000F538C">
                <w:rPr>
                  <w:rFonts w:ascii="Times New Roman" w:hAnsi="Times New Roman" w:cs="Times New Roman"/>
                  <w:sz w:val="24"/>
                  <w:szCs w:val="24"/>
                </w:rPr>
                <w:delText>79 (22.52)</w:delText>
              </w:r>
            </w:del>
          </w:p>
        </w:tc>
        <w:tc>
          <w:tcPr>
            <w:tcW w:w="1817" w:type="dxa"/>
            <w:tcPrChange w:id="2632" w:author="NaYEeM" w:date="2020-01-18T22:47:00Z">
              <w:tcPr>
                <w:tcW w:w="1535" w:type="dxa"/>
                <w:gridSpan w:val="3"/>
                <w:tcBorders>
                  <w:left w:val="single" w:sz="4" w:space="0" w:color="auto"/>
                </w:tcBorders>
              </w:tcPr>
            </w:tcPrChange>
          </w:tcPr>
          <w:p w14:paraId="60789680" w14:textId="77777777"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2633"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B54089" w:rsidRPr="006D0128" w14:paraId="133FFC30" w14:textId="77777777" w:rsidTr="00B54089">
        <w:trPr>
          <w:cnfStyle w:val="000000100000" w:firstRow="0" w:lastRow="0" w:firstColumn="0" w:lastColumn="0" w:oddVBand="0" w:evenVBand="0" w:oddHBand="1" w:evenHBand="0" w:firstRowFirstColumn="0" w:firstRowLastColumn="0" w:lastRowFirstColumn="0" w:lastRowLastColumn="0"/>
          <w:ins w:id="2634" w:author="NaYEeM" w:date="2019-07-06T17:54:00Z"/>
          <w:trPrChange w:id="2635"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636" w:author="NaYEeM" w:date="2020-01-18T22:47:00Z">
              <w:tcPr>
                <w:tcW w:w="3262" w:type="dxa"/>
                <w:gridSpan w:val="3"/>
              </w:tcPr>
            </w:tcPrChange>
          </w:tcPr>
          <w:p w14:paraId="1E94FD77" w14:textId="1E425108" w:rsidR="00B54089" w:rsidRPr="00FC5C5F" w:rsidRDefault="00B54089" w:rsidP="00B54089">
            <w:pPr>
              <w:jc w:val="both"/>
              <w:cnfStyle w:val="001000100000" w:firstRow="0" w:lastRow="0" w:firstColumn="1" w:lastColumn="0" w:oddVBand="0" w:evenVBand="0" w:oddHBand="1" w:evenHBand="0" w:firstRowFirstColumn="0" w:firstRowLastColumn="0" w:lastRowFirstColumn="0" w:lastRowLastColumn="0"/>
              <w:rPr>
                <w:ins w:id="2637" w:author="NaYEeM" w:date="2019-07-06T17:54:00Z"/>
                <w:rFonts w:ascii="Times New Roman" w:hAnsi="Times New Roman" w:cs="Times New Roman"/>
                <w:b w:val="0"/>
                <w:bCs w:val="0"/>
                <w:sz w:val="24"/>
                <w:szCs w:val="24"/>
                <w:rPrChange w:id="2638" w:author="NaYEeM" w:date="2020-01-18T22:44:00Z">
                  <w:rPr>
                    <w:ins w:id="2639" w:author="NaYEeM" w:date="2019-07-06T17:54:00Z"/>
                    <w:rFonts w:ascii="Times New Roman" w:hAnsi="Times New Roman" w:cs="Times New Roman"/>
                    <w:sz w:val="24"/>
                    <w:szCs w:val="24"/>
                  </w:rPr>
                </w:rPrChange>
              </w:rPr>
            </w:pPr>
            <w:ins w:id="2640" w:author="NaYEeM" w:date="2019-07-06T17:55:00Z">
              <w:r w:rsidRPr="00FC5C5F">
                <w:rPr>
                  <w:rFonts w:ascii="Times New Roman" w:hAnsi="Times New Roman" w:cs="Times New Roman"/>
                  <w:b w:val="0"/>
                  <w:bCs w:val="0"/>
                  <w:sz w:val="24"/>
                  <w:szCs w:val="24"/>
                  <w:rPrChange w:id="2641" w:author="NaYEeM" w:date="2020-01-18T22:44:00Z">
                    <w:rPr>
                      <w:rFonts w:ascii="Times New Roman" w:hAnsi="Times New Roman" w:cs="Times New Roman"/>
                      <w:sz w:val="24"/>
                      <w:szCs w:val="24"/>
                    </w:rPr>
                  </w:rPrChange>
                </w:rPr>
                <w:t xml:space="preserve">Very </w:t>
              </w:r>
            </w:ins>
            <w:ins w:id="2642" w:author="NaYEeM" w:date="2019-07-10T01:40:00Z">
              <w:r w:rsidRPr="00FC5C5F">
                <w:rPr>
                  <w:rFonts w:ascii="Times New Roman" w:hAnsi="Times New Roman" w:cs="Times New Roman"/>
                  <w:b w:val="0"/>
                  <w:bCs w:val="0"/>
                  <w:sz w:val="24"/>
                  <w:szCs w:val="24"/>
                  <w:rPrChange w:id="2643" w:author="NaYEeM" w:date="2020-01-18T22:44:00Z">
                    <w:rPr>
                      <w:rFonts w:ascii="Times New Roman" w:hAnsi="Times New Roman" w:cs="Times New Roman"/>
                      <w:sz w:val="24"/>
                      <w:szCs w:val="24"/>
                    </w:rPr>
                  </w:rPrChange>
                </w:rPr>
                <w:t>s</w:t>
              </w:r>
            </w:ins>
            <w:ins w:id="2644" w:author="NaYEeM" w:date="2019-07-06T17:55:00Z">
              <w:r w:rsidRPr="00FC5C5F">
                <w:rPr>
                  <w:rFonts w:ascii="Times New Roman" w:hAnsi="Times New Roman" w:cs="Times New Roman"/>
                  <w:b w:val="0"/>
                  <w:bCs w:val="0"/>
                  <w:sz w:val="24"/>
                  <w:szCs w:val="24"/>
                  <w:rPrChange w:id="2645" w:author="NaYEeM" w:date="2020-01-18T22:44:00Z">
                    <w:rPr>
                      <w:rFonts w:ascii="Times New Roman" w:hAnsi="Times New Roman" w:cs="Times New Roman"/>
                      <w:sz w:val="24"/>
                      <w:szCs w:val="24"/>
                    </w:rPr>
                  </w:rPrChange>
                </w:rPr>
                <w:t>mall</w:t>
              </w:r>
            </w:ins>
          </w:p>
        </w:tc>
        <w:tc>
          <w:tcPr>
            <w:tcW w:w="2070" w:type="dxa"/>
            <w:tcPrChange w:id="2646" w:author="NaYEeM" w:date="2020-01-18T22:47:00Z">
              <w:tcPr>
                <w:tcW w:w="1487" w:type="dxa"/>
                <w:gridSpan w:val="2"/>
              </w:tcPr>
            </w:tcPrChange>
          </w:tcPr>
          <w:p w14:paraId="54CC9153" w14:textId="6A1E2C9B"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ins w:id="2647" w:author="NaYEeM" w:date="2019-07-06T17:54:00Z"/>
                <w:rFonts w:ascii="Times New Roman" w:hAnsi="Times New Roman" w:cs="Times New Roman"/>
                <w:sz w:val="24"/>
                <w:szCs w:val="24"/>
              </w:rPr>
            </w:pPr>
            <w:ins w:id="2648" w:author="NaYEeM" w:date="2019-07-06T17:56:00Z">
              <w:r w:rsidRPr="006D0128">
                <w:rPr>
                  <w:rFonts w:ascii="Times New Roman" w:hAnsi="Times New Roman" w:cs="Times New Roman"/>
                  <w:sz w:val="24"/>
                  <w:szCs w:val="24"/>
                </w:rPr>
                <w:t>28</w:t>
              </w:r>
            </w:ins>
            <w:ins w:id="2649" w:author="NaYEeM" w:date="2019-07-06T17:59:00Z">
              <w:r w:rsidRPr="006D0128">
                <w:rPr>
                  <w:rFonts w:ascii="Times New Roman" w:hAnsi="Times New Roman" w:cs="Times New Roman"/>
                  <w:sz w:val="24"/>
                  <w:szCs w:val="24"/>
                </w:rPr>
                <w:t xml:space="preserve"> (</w:t>
              </w:r>
            </w:ins>
            <w:ins w:id="2650" w:author="NaYEeM" w:date="2019-11-20T01:04:00Z">
              <w:r w:rsidRPr="006D0128">
                <w:rPr>
                  <w:rFonts w:ascii="Times New Roman" w:hAnsi="Times New Roman" w:cs="Times New Roman"/>
                  <w:sz w:val="24"/>
                  <w:szCs w:val="24"/>
                </w:rPr>
                <w:t>48</w:t>
              </w:r>
            </w:ins>
            <w:ins w:id="2651" w:author="NaYEeM" w:date="2019-11-20T01:05:00Z">
              <w:r w:rsidRPr="006D0128">
                <w:rPr>
                  <w:rFonts w:ascii="Times New Roman" w:hAnsi="Times New Roman" w:cs="Times New Roman"/>
                  <w:sz w:val="24"/>
                  <w:szCs w:val="24"/>
                </w:rPr>
                <w:t>.81</w:t>
              </w:r>
            </w:ins>
            <w:ins w:id="2652" w:author="NaYEeM" w:date="2019-07-06T17:59:00Z">
              <w:r w:rsidRPr="006D0128">
                <w:rPr>
                  <w:rFonts w:ascii="Times New Roman" w:hAnsi="Times New Roman" w:cs="Times New Roman"/>
                  <w:sz w:val="24"/>
                  <w:szCs w:val="24"/>
                </w:rPr>
                <w:t>)</w:t>
              </w:r>
            </w:ins>
          </w:p>
        </w:tc>
        <w:tc>
          <w:tcPr>
            <w:tcW w:w="2408" w:type="dxa"/>
            <w:tcPrChange w:id="2653" w:author="NaYEeM" w:date="2020-01-18T22:47:00Z">
              <w:tcPr>
                <w:tcW w:w="1545" w:type="dxa"/>
                <w:gridSpan w:val="2"/>
                <w:tcBorders>
                  <w:right w:val="single" w:sz="4" w:space="0" w:color="auto"/>
                </w:tcBorders>
              </w:tcPr>
            </w:tcPrChange>
          </w:tcPr>
          <w:p w14:paraId="46F007DA" w14:textId="36D498B3"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ins w:id="2654" w:author="NaYEeM" w:date="2019-07-06T17:54:00Z"/>
                <w:rFonts w:ascii="Times New Roman" w:hAnsi="Times New Roman" w:cs="Times New Roman"/>
                <w:sz w:val="24"/>
                <w:szCs w:val="24"/>
              </w:rPr>
            </w:pPr>
            <w:ins w:id="2655" w:author="NaYEeM" w:date="2019-11-20T01:05:00Z">
              <w:r w:rsidRPr="006D0128">
                <w:rPr>
                  <w:rFonts w:ascii="Times New Roman" w:hAnsi="Times New Roman" w:cs="Times New Roman"/>
                  <w:sz w:val="24"/>
                  <w:szCs w:val="24"/>
                </w:rPr>
                <w:t>16</w:t>
              </w:r>
            </w:ins>
            <w:ins w:id="2656" w:author="NaYEeM" w:date="2019-07-06T18:00:00Z">
              <w:r w:rsidRPr="006D0128">
                <w:rPr>
                  <w:rFonts w:ascii="Times New Roman" w:hAnsi="Times New Roman" w:cs="Times New Roman"/>
                  <w:sz w:val="24"/>
                  <w:szCs w:val="24"/>
                </w:rPr>
                <w:t xml:space="preserve"> (</w:t>
              </w:r>
            </w:ins>
            <w:ins w:id="2657" w:author="NaYEeM" w:date="2019-11-20T01:05:00Z">
              <w:r w:rsidRPr="006D0128">
                <w:rPr>
                  <w:rFonts w:ascii="Times New Roman" w:hAnsi="Times New Roman" w:cs="Times New Roman"/>
                  <w:sz w:val="24"/>
                  <w:szCs w:val="24"/>
                </w:rPr>
                <w:t>51.19</w:t>
              </w:r>
            </w:ins>
            <w:ins w:id="2658" w:author="NaYEeM" w:date="2019-07-06T18:00:00Z">
              <w:r w:rsidRPr="006D0128">
                <w:rPr>
                  <w:rFonts w:ascii="Times New Roman" w:hAnsi="Times New Roman" w:cs="Times New Roman"/>
                  <w:sz w:val="24"/>
                  <w:szCs w:val="24"/>
                </w:rPr>
                <w:t>)</w:t>
              </w:r>
            </w:ins>
          </w:p>
        </w:tc>
        <w:tc>
          <w:tcPr>
            <w:tcW w:w="1817" w:type="dxa"/>
            <w:tcPrChange w:id="2659" w:author="NaYEeM" w:date="2020-01-18T22:47:00Z">
              <w:tcPr>
                <w:tcW w:w="1535" w:type="dxa"/>
                <w:gridSpan w:val="3"/>
                <w:tcBorders>
                  <w:left w:val="single" w:sz="4" w:space="0" w:color="auto"/>
                </w:tcBorders>
              </w:tcPr>
            </w:tcPrChange>
          </w:tcPr>
          <w:p w14:paraId="5AFC11B4" w14:textId="77777777"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ins w:id="2660" w:author="NaYEeM" w:date="2019-07-06T17:54:00Z"/>
                <w:rFonts w:ascii="Times New Roman" w:hAnsi="Times New Roman" w:cs="Times New Roman"/>
                <w:sz w:val="24"/>
                <w:szCs w:val="24"/>
              </w:rPr>
            </w:pPr>
          </w:p>
        </w:tc>
      </w:tr>
      <w:tr w:rsidR="00B54089" w:rsidRPr="006D0128" w14:paraId="48DC0DF4" w14:textId="193E977B" w:rsidTr="00B54089">
        <w:trPr>
          <w:trPrChange w:id="2661"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7538" w:type="dxa"/>
            <w:gridSpan w:val="3"/>
            <w:tcPrChange w:id="2662" w:author="NaYEeM" w:date="2020-01-18T22:47:00Z">
              <w:tcPr>
                <w:tcW w:w="6294" w:type="dxa"/>
                <w:gridSpan w:val="7"/>
                <w:tcBorders>
                  <w:right w:val="single" w:sz="4" w:space="0" w:color="auto"/>
                </w:tcBorders>
              </w:tcPr>
            </w:tcPrChange>
          </w:tcPr>
          <w:p w14:paraId="6E36D6D1" w14:textId="0E68C96F" w:rsidR="00B54089" w:rsidRPr="006D0128" w:rsidRDefault="00B54089" w:rsidP="00B54089">
            <w:pPr>
              <w:jc w:val="both"/>
              <w:rPr>
                <w:rFonts w:ascii="Times New Roman" w:hAnsi="Times New Roman" w:cs="Times New Roman"/>
                <w:sz w:val="24"/>
                <w:szCs w:val="24"/>
              </w:rPr>
            </w:pPr>
            <w:r w:rsidRPr="006D0128">
              <w:rPr>
                <w:rFonts w:ascii="Times New Roman" w:hAnsi="Times New Roman" w:cs="Times New Roman"/>
                <w:sz w:val="24"/>
                <w:szCs w:val="24"/>
              </w:rPr>
              <w:t>Age of child (in months)</w:t>
            </w:r>
          </w:p>
        </w:tc>
        <w:tc>
          <w:tcPr>
            <w:tcW w:w="1817" w:type="dxa"/>
            <w:tcPrChange w:id="2663" w:author="NaYEeM" w:date="2020-01-18T22:47:00Z">
              <w:tcPr>
                <w:tcW w:w="1535" w:type="dxa"/>
                <w:gridSpan w:val="3"/>
                <w:tcBorders>
                  <w:left w:val="single" w:sz="4" w:space="0" w:color="auto"/>
                </w:tcBorders>
              </w:tcPr>
            </w:tcPrChange>
          </w:tcPr>
          <w:p w14:paraId="114619C9" w14:textId="1FCB5D28"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B54089" w:rsidRPr="006D0128" w14:paraId="630343CE" w14:textId="77777777" w:rsidTr="00B54089">
        <w:trPr>
          <w:cnfStyle w:val="000000100000" w:firstRow="0" w:lastRow="0" w:firstColumn="0" w:lastColumn="0" w:oddVBand="0" w:evenVBand="0" w:oddHBand="1" w:evenHBand="0" w:firstRowFirstColumn="0" w:firstRowLastColumn="0" w:lastRowFirstColumn="0" w:lastRowLastColumn="0"/>
          <w:trPrChange w:id="2664"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665" w:author="NaYEeM" w:date="2020-01-18T22:47:00Z">
              <w:tcPr>
                <w:tcW w:w="3262" w:type="dxa"/>
                <w:gridSpan w:val="3"/>
              </w:tcPr>
            </w:tcPrChange>
          </w:tcPr>
          <w:p w14:paraId="3D103790" w14:textId="7D5FA8E3" w:rsidR="00B54089" w:rsidRPr="00FC5C5F" w:rsidRDefault="00B54089" w:rsidP="00B54089">
            <w:pPr>
              <w:jc w:val="both"/>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2666" w:author="NaYEeM" w:date="2020-01-18T22:45:00Z">
                  <w:rPr>
                    <w:rFonts w:ascii="Times New Roman" w:hAnsi="Times New Roman" w:cs="Times New Roman"/>
                    <w:sz w:val="24"/>
                    <w:szCs w:val="24"/>
                  </w:rPr>
                </w:rPrChange>
              </w:rPr>
              <w:pPrChange w:id="2667"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ins w:id="2668" w:author="NaYEeM" w:date="2020-01-18T22:31:00Z">
              <w:r w:rsidRPr="00FC5C5F">
                <w:rPr>
                  <w:rFonts w:ascii="Times New Roman" w:hAnsi="Times New Roman" w:cs="Times New Roman"/>
                  <w:b w:val="0"/>
                  <w:bCs w:val="0"/>
                  <w:sz w:val="24"/>
                  <w:szCs w:val="24"/>
                  <w:rPrChange w:id="2669" w:author="NaYEeM" w:date="2020-01-18T22:45:00Z">
                    <w:rPr>
                      <w:rFonts w:ascii="Times New Roman" w:hAnsi="Times New Roman" w:cs="Times New Roman"/>
                      <w:sz w:val="24"/>
                      <w:szCs w:val="24"/>
                    </w:rPr>
                  </w:rPrChange>
                </w:rPr>
                <w:lastRenderedPageBreak/>
                <w:t>4-5</w:t>
              </w:r>
            </w:ins>
            <w:del w:id="2670" w:author="NaYEeM" w:date="2020-01-18T22:31:00Z">
              <w:r w:rsidRPr="00FC5C5F" w:rsidDel="0055681C">
                <w:rPr>
                  <w:rFonts w:ascii="Times New Roman" w:hAnsi="Times New Roman" w:cs="Times New Roman"/>
                  <w:b w:val="0"/>
                  <w:bCs w:val="0"/>
                  <w:sz w:val="24"/>
                  <w:szCs w:val="24"/>
                  <w:rPrChange w:id="2671" w:author="NaYEeM" w:date="2020-01-18T22:45:00Z">
                    <w:rPr>
                      <w:rFonts w:ascii="Times New Roman" w:hAnsi="Times New Roman" w:cs="Times New Roman"/>
                      <w:sz w:val="24"/>
                      <w:szCs w:val="24"/>
                    </w:rPr>
                  </w:rPrChange>
                </w:rPr>
                <w:delText>0-</w:delText>
              </w:r>
            </w:del>
            <w:del w:id="2672" w:author="NaYEeM" w:date="2019-11-20T01:14:00Z">
              <w:r w:rsidRPr="00FC5C5F" w:rsidDel="00E74AE9">
                <w:rPr>
                  <w:rFonts w:ascii="Times New Roman" w:hAnsi="Times New Roman" w:cs="Times New Roman"/>
                  <w:b w:val="0"/>
                  <w:bCs w:val="0"/>
                  <w:sz w:val="24"/>
                  <w:szCs w:val="24"/>
                  <w:rPrChange w:id="2673" w:author="NaYEeM" w:date="2020-01-18T22:45:00Z">
                    <w:rPr>
                      <w:rFonts w:ascii="Times New Roman" w:hAnsi="Times New Roman" w:cs="Times New Roman"/>
                      <w:sz w:val="24"/>
                      <w:szCs w:val="24"/>
                    </w:rPr>
                  </w:rPrChange>
                </w:rPr>
                <w:delText>2</w:delText>
              </w:r>
            </w:del>
          </w:p>
        </w:tc>
        <w:tc>
          <w:tcPr>
            <w:tcW w:w="2070" w:type="dxa"/>
            <w:tcPrChange w:id="2674" w:author="NaYEeM" w:date="2020-01-18T22:47:00Z">
              <w:tcPr>
                <w:tcW w:w="1487" w:type="dxa"/>
                <w:gridSpan w:val="2"/>
              </w:tcPr>
            </w:tcPrChange>
          </w:tcPr>
          <w:p w14:paraId="323054B3" w14:textId="59DF0E17"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Change w:id="2675" w:author="NaYEeM" w:date="2020-01-18T22:36:00Z">
                  <w:rPr>
                    <w:rFonts w:ascii="Times New Roman" w:hAnsi="Times New Roman" w:cs="Times New Roman"/>
                    <w:color w:val="000000"/>
                    <w:sz w:val="24"/>
                    <w:szCs w:val="24"/>
                    <w:shd w:val="clear" w:color="auto" w:fill="FFFFFF"/>
                  </w:rPr>
                </w:rPrChange>
              </w:rPr>
              <w:pPrChange w:id="267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2677" w:author="NaYEeM" w:date="2020-01-18T22:31:00Z">
              <w:r w:rsidRPr="006D0128">
                <w:rPr>
                  <w:rFonts w:ascii="Times New Roman" w:hAnsi="Times New Roman" w:cs="Times New Roman"/>
                  <w:sz w:val="24"/>
                  <w:szCs w:val="24"/>
                  <w:shd w:val="clear" w:color="auto" w:fill="FFFFFF"/>
                  <w:rPrChange w:id="2678" w:author="NaYEeM" w:date="2020-01-18T22:36:00Z">
                    <w:rPr>
                      <w:rFonts w:ascii="Times New Roman" w:hAnsi="Times New Roman" w:cs="Times New Roman"/>
                      <w:sz w:val="24"/>
                      <w:szCs w:val="24"/>
                      <w:highlight w:val="yellow"/>
                      <w:shd w:val="clear" w:color="auto" w:fill="FFFFFF"/>
                    </w:rPr>
                  </w:rPrChange>
                </w:rPr>
                <w:t>83 (31.74)</w:t>
              </w:r>
            </w:ins>
            <w:del w:id="2679" w:author="NaYEeM" w:date="2019-11-20T01:20:00Z">
              <w:r w:rsidRPr="006D0128" w:rsidDel="00E74AE9">
                <w:rPr>
                  <w:rFonts w:ascii="Times New Roman" w:hAnsi="Times New Roman" w:cs="Times New Roman"/>
                  <w:sz w:val="24"/>
                  <w:szCs w:val="24"/>
                  <w:shd w:val="clear" w:color="auto" w:fill="FFFFFF"/>
                  <w:rPrChange w:id="2680" w:author="NaYEeM" w:date="2020-01-18T22:36:00Z">
                    <w:rPr>
                      <w:rFonts w:ascii="Times New Roman" w:hAnsi="Times New Roman" w:cs="Times New Roman"/>
                      <w:color w:val="000000"/>
                      <w:sz w:val="24"/>
                      <w:szCs w:val="24"/>
                      <w:shd w:val="clear" w:color="auto" w:fill="FFFFFF"/>
                    </w:rPr>
                  </w:rPrChange>
                </w:rPr>
                <w:delText>2</w:delText>
              </w:r>
            </w:del>
            <w:del w:id="2681" w:author="NaYEeM" w:date="2019-11-20T01:14:00Z">
              <w:r w:rsidRPr="006D0128" w:rsidDel="00E74AE9">
                <w:rPr>
                  <w:rFonts w:ascii="Times New Roman" w:hAnsi="Times New Roman" w:cs="Times New Roman"/>
                  <w:sz w:val="24"/>
                  <w:szCs w:val="24"/>
                  <w:shd w:val="clear" w:color="auto" w:fill="FFFFFF"/>
                  <w:rPrChange w:id="2682" w:author="NaYEeM" w:date="2020-01-18T22:36:00Z">
                    <w:rPr>
                      <w:rFonts w:ascii="Times New Roman" w:hAnsi="Times New Roman" w:cs="Times New Roman"/>
                      <w:color w:val="000000"/>
                      <w:sz w:val="24"/>
                      <w:szCs w:val="24"/>
                      <w:shd w:val="clear" w:color="auto" w:fill="FFFFFF"/>
                    </w:rPr>
                  </w:rPrChange>
                </w:rPr>
                <w:delText>29</w:delText>
              </w:r>
            </w:del>
            <w:del w:id="2683" w:author="NaYEeM" w:date="2020-01-18T22:31:00Z">
              <w:r w:rsidRPr="006D0128" w:rsidDel="0055681C">
                <w:rPr>
                  <w:rFonts w:ascii="Times New Roman" w:hAnsi="Times New Roman" w:cs="Times New Roman"/>
                  <w:sz w:val="24"/>
                  <w:szCs w:val="24"/>
                  <w:shd w:val="clear" w:color="auto" w:fill="FFFFFF"/>
                  <w:rPrChange w:id="2684" w:author="NaYEeM" w:date="2020-01-18T22:36:00Z">
                    <w:rPr>
                      <w:rFonts w:ascii="Times New Roman" w:hAnsi="Times New Roman" w:cs="Times New Roman"/>
                      <w:color w:val="000000"/>
                      <w:sz w:val="24"/>
                      <w:szCs w:val="24"/>
                      <w:shd w:val="clear" w:color="auto" w:fill="FFFFFF"/>
                    </w:rPr>
                  </w:rPrChange>
                </w:rPr>
                <w:delText xml:space="preserve"> (</w:delText>
              </w:r>
            </w:del>
            <w:del w:id="2685" w:author="NaYEeM" w:date="2019-11-20T01:14:00Z">
              <w:r w:rsidRPr="006D0128" w:rsidDel="00E74AE9">
                <w:rPr>
                  <w:rFonts w:ascii="Times New Roman" w:hAnsi="Times New Roman" w:cs="Times New Roman"/>
                  <w:sz w:val="24"/>
                  <w:szCs w:val="24"/>
                  <w:shd w:val="clear" w:color="auto" w:fill="FFFFFF"/>
                  <w:rPrChange w:id="2686" w:author="NaYEeM" w:date="2020-01-18T22:36:00Z">
                    <w:rPr>
                      <w:rFonts w:ascii="Times New Roman" w:hAnsi="Times New Roman" w:cs="Times New Roman"/>
                      <w:color w:val="000000"/>
                      <w:sz w:val="24"/>
                      <w:szCs w:val="24"/>
                      <w:shd w:val="clear" w:color="auto" w:fill="FFFFFF"/>
                    </w:rPr>
                  </w:rPrChange>
                </w:rPr>
                <w:delText>56.93</w:delText>
              </w:r>
            </w:del>
            <w:del w:id="2687" w:author="NaYEeM" w:date="2020-01-18T22:31:00Z">
              <w:r w:rsidRPr="006D0128" w:rsidDel="0055681C">
                <w:rPr>
                  <w:rFonts w:ascii="Times New Roman" w:hAnsi="Times New Roman" w:cs="Times New Roman"/>
                  <w:sz w:val="24"/>
                  <w:szCs w:val="24"/>
                  <w:shd w:val="clear" w:color="auto" w:fill="FFFFFF"/>
                  <w:rPrChange w:id="2688" w:author="NaYEeM" w:date="2020-01-18T22:36:00Z">
                    <w:rPr>
                      <w:rFonts w:ascii="Times New Roman" w:hAnsi="Times New Roman" w:cs="Times New Roman"/>
                      <w:color w:val="000000"/>
                      <w:sz w:val="24"/>
                      <w:szCs w:val="24"/>
                      <w:shd w:val="clear" w:color="auto" w:fill="FFFFFF"/>
                    </w:rPr>
                  </w:rPrChange>
                </w:rPr>
                <w:delText>)</w:delText>
              </w:r>
            </w:del>
          </w:p>
        </w:tc>
        <w:tc>
          <w:tcPr>
            <w:tcW w:w="2408" w:type="dxa"/>
            <w:tcPrChange w:id="2689" w:author="NaYEeM" w:date="2020-01-18T22:47:00Z">
              <w:tcPr>
                <w:tcW w:w="1545" w:type="dxa"/>
                <w:gridSpan w:val="2"/>
                <w:tcBorders>
                  <w:right w:val="single" w:sz="4" w:space="0" w:color="auto"/>
                </w:tcBorders>
              </w:tcPr>
            </w:tcPrChange>
          </w:tcPr>
          <w:p w14:paraId="032E1226" w14:textId="5D2C6B7C"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Change w:id="2690" w:author="NaYEeM" w:date="2020-01-18T22:36:00Z">
                  <w:rPr>
                    <w:rFonts w:ascii="Times New Roman" w:hAnsi="Times New Roman" w:cs="Times New Roman"/>
                    <w:color w:val="000000"/>
                    <w:sz w:val="24"/>
                    <w:szCs w:val="24"/>
                    <w:shd w:val="clear" w:color="auto" w:fill="FFFFFF"/>
                  </w:rPr>
                </w:rPrChange>
              </w:rPr>
              <w:pPrChange w:id="2691"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2692" w:author="NaYEeM" w:date="2020-01-18T22:31:00Z">
              <w:r w:rsidRPr="006D0128">
                <w:rPr>
                  <w:rFonts w:ascii="Times New Roman" w:hAnsi="Times New Roman" w:cs="Times New Roman"/>
                  <w:sz w:val="24"/>
                  <w:szCs w:val="24"/>
                  <w:shd w:val="clear" w:color="auto" w:fill="FFFFFF"/>
                  <w:rPrChange w:id="2693" w:author="NaYEeM" w:date="2020-01-18T22:36:00Z">
                    <w:rPr>
                      <w:rFonts w:ascii="Times New Roman" w:hAnsi="Times New Roman" w:cs="Times New Roman"/>
                      <w:sz w:val="24"/>
                      <w:szCs w:val="24"/>
                      <w:highlight w:val="yellow"/>
                      <w:shd w:val="clear" w:color="auto" w:fill="FFFFFF"/>
                    </w:rPr>
                  </w:rPrChange>
                </w:rPr>
                <w:t>147 (68.26)</w:t>
              </w:r>
            </w:ins>
            <w:del w:id="2694" w:author="NaYEeM" w:date="2019-11-20T01:20:00Z">
              <w:r w:rsidRPr="006D0128" w:rsidDel="00E74AE9">
                <w:rPr>
                  <w:rFonts w:ascii="Times New Roman" w:hAnsi="Times New Roman" w:cs="Times New Roman"/>
                  <w:sz w:val="24"/>
                  <w:szCs w:val="24"/>
                  <w:shd w:val="clear" w:color="auto" w:fill="FFFFFF"/>
                  <w:rPrChange w:id="2695" w:author="NaYEeM" w:date="2020-01-18T22:36:00Z">
                    <w:rPr>
                      <w:rFonts w:ascii="Times New Roman" w:hAnsi="Times New Roman" w:cs="Times New Roman"/>
                      <w:color w:val="000000"/>
                      <w:sz w:val="24"/>
                      <w:szCs w:val="24"/>
                      <w:shd w:val="clear" w:color="auto" w:fill="FFFFFF"/>
                    </w:rPr>
                  </w:rPrChange>
                </w:rPr>
                <w:delText>65</w:delText>
              </w:r>
            </w:del>
            <w:del w:id="2696" w:author="NaYEeM" w:date="2020-01-18T22:31:00Z">
              <w:r w:rsidRPr="006D0128" w:rsidDel="0055681C">
                <w:rPr>
                  <w:rFonts w:ascii="Times New Roman" w:hAnsi="Times New Roman" w:cs="Times New Roman"/>
                  <w:sz w:val="24"/>
                  <w:szCs w:val="24"/>
                  <w:shd w:val="clear" w:color="auto" w:fill="FFFFFF"/>
                  <w:rPrChange w:id="2697" w:author="NaYEeM" w:date="2020-01-18T22:36:00Z">
                    <w:rPr>
                      <w:rFonts w:ascii="Times New Roman" w:hAnsi="Times New Roman" w:cs="Times New Roman"/>
                      <w:color w:val="000000"/>
                      <w:sz w:val="24"/>
                      <w:szCs w:val="24"/>
                      <w:shd w:val="clear" w:color="auto" w:fill="FFFFFF"/>
                    </w:rPr>
                  </w:rPrChange>
                </w:rPr>
                <w:delText xml:space="preserve"> (1</w:delText>
              </w:r>
            </w:del>
            <w:del w:id="2698" w:author="NaYEeM" w:date="2019-11-20T01:21:00Z">
              <w:r w:rsidRPr="006D0128" w:rsidDel="00E74AE9">
                <w:rPr>
                  <w:rFonts w:ascii="Times New Roman" w:hAnsi="Times New Roman" w:cs="Times New Roman"/>
                  <w:sz w:val="24"/>
                  <w:szCs w:val="24"/>
                  <w:shd w:val="clear" w:color="auto" w:fill="FFFFFF"/>
                  <w:rPrChange w:id="2699" w:author="NaYEeM" w:date="2020-01-18T22:36:00Z">
                    <w:rPr>
                      <w:rFonts w:ascii="Times New Roman" w:hAnsi="Times New Roman" w:cs="Times New Roman"/>
                      <w:color w:val="000000"/>
                      <w:sz w:val="24"/>
                      <w:szCs w:val="24"/>
                      <w:shd w:val="clear" w:color="auto" w:fill="FFFFFF"/>
                    </w:rPr>
                  </w:rPrChange>
                </w:rPr>
                <w:delText>8.93</w:delText>
              </w:r>
            </w:del>
            <w:del w:id="2700" w:author="NaYEeM" w:date="2020-01-18T22:31:00Z">
              <w:r w:rsidRPr="006D0128" w:rsidDel="0055681C">
                <w:rPr>
                  <w:rFonts w:ascii="Times New Roman" w:hAnsi="Times New Roman" w:cs="Times New Roman"/>
                  <w:sz w:val="24"/>
                  <w:szCs w:val="24"/>
                  <w:shd w:val="clear" w:color="auto" w:fill="FFFFFF"/>
                  <w:rPrChange w:id="2701" w:author="NaYEeM" w:date="2020-01-18T22:36:00Z">
                    <w:rPr>
                      <w:rFonts w:ascii="Times New Roman" w:hAnsi="Times New Roman" w:cs="Times New Roman"/>
                      <w:color w:val="000000"/>
                      <w:sz w:val="24"/>
                      <w:szCs w:val="24"/>
                      <w:shd w:val="clear" w:color="auto" w:fill="FFFFFF"/>
                    </w:rPr>
                  </w:rPrChange>
                </w:rPr>
                <w:delText>)</w:delText>
              </w:r>
            </w:del>
          </w:p>
        </w:tc>
        <w:tc>
          <w:tcPr>
            <w:tcW w:w="1817" w:type="dxa"/>
            <w:tcPrChange w:id="2702" w:author="NaYEeM" w:date="2020-01-18T22:47:00Z">
              <w:tcPr>
                <w:tcW w:w="1535" w:type="dxa"/>
                <w:gridSpan w:val="3"/>
                <w:tcBorders>
                  <w:left w:val="single" w:sz="4" w:space="0" w:color="auto"/>
                </w:tcBorders>
              </w:tcPr>
            </w:tcPrChange>
          </w:tcPr>
          <w:p w14:paraId="1E093A03" w14:textId="2E82C328" w:rsidR="00B54089" w:rsidRPr="006D0128" w:rsidRDefault="00B54089" w:rsidP="00B540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2703"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ins w:id="2704" w:author="NaYEeM" w:date="2020-01-18T22:36:00Z">
              <w:r w:rsidRPr="00122400">
                <w:rPr>
                  <w:rFonts w:ascii="Times New Roman" w:hAnsi="Times New Roman" w:cs="Times New Roman"/>
                  <w:sz w:val="24"/>
                  <w:szCs w:val="24"/>
                </w:rPr>
                <w:t>0.000</w:t>
              </w:r>
            </w:ins>
            <w:del w:id="2705" w:author="NaYEeM" w:date="2019-11-20T01:21:00Z">
              <w:r w:rsidRPr="006D0128" w:rsidDel="00E74AE9">
                <w:rPr>
                  <w:rFonts w:ascii="Times New Roman" w:hAnsi="Times New Roman" w:cs="Times New Roman"/>
                  <w:sz w:val="24"/>
                  <w:szCs w:val="24"/>
                </w:rPr>
                <w:delText>&lt;</w:delText>
              </w:r>
            </w:del>
            <w:del w:id="2706" w:author="NaYEeM" w:date="2020-01-18T22:31:00Z">
              <w:r w:rsidRPr="006D0128" w:rsidDel="0055681C">
                <w:rPr>
                  <w:rFonts w:ascii="Times New Roman" w:hAnsi="Times New Roman" w:cs="Times New Roman"/>
                  <w:sz w:val="24"/>
                  <w:szCs w:val="24"/>
                </w:rPr>
                <w:delText>0.000</w:delText>
              </w:r>
            </w:del>
            <w:del w:id="2707" w:author="NaYEeM" w:date="2019-11-20T01:21:00Z">
              <w:r w:rsidRPr="006D0128" w:rsidDel="00E74AE9">
                <w:rPr>
                  <w:rFonts w:ascii="Times New Roman" w:hAnsi="Times New Roman" w:cs="Times New Roman"/>
                  <w:sz w:val="24"/>
                  <w:szCs w:val="24"/>
                </w:rPr>
                <w:delText>1</w:delText>
              </w:r>
            </w:del>
          </w:p>
        </w:tc>
      </w:tr>
      <w:tr w:rsidR="00B54089" w:rsidRPr="006D0128" w14:paraId="4934475F" w14:textId="77777777" w:rsidTr="00B54089">
        <w:tblPrEx>
          <w:tblPrExChange w:id="2708" w:author="NaYEeM" w:date="2020-01-18T22:47:00Z">
            <w:tblPrEx>
              <w:tblW w:w="9355" w:type="dxa"/>
              <w:tblInd w:w="-5" w:type="dxa"/>
            </w:tblPrEx>
          </w:tblPrExChange>
        </w:tblPrEx>
        <w:trPr>
          <w:ins w:id="2709" w:author="NaYEeM" w:date="2019-11-20T01:20:00Z"/>
          <w:trPrChange w:id="2710" w:author="NaYEeM" w:date="2020-01-18T22:47:00Z">
            <w:trPr>
              <w:gridBefore w:val="1"/>
            </w:trPr>
          </w:trPrChange>
        </w:trPr>
        <w:tc>
          <w:tcPr>
            <w:cnfStyle w:val="001000000000" w:firstRow="0" w:lastRow="0" w:firstColumn="1" w:lastColumn="0" w:oddVBand="0" w:evenVBand="0" w:oddHBand="0" w:evenHBand="0" w:firstRowFirstColumn="0" w:firstRowLastColumn="0" w:lastRowFirstColumn="0" w:lastRowLastColumn="0"/>
            <w:tcW w:w="3060" w:type="dxa"/>
            <w:tcPrChange w:id="2711" w:author="NaYEeM" w:date="2020-01-18T22:47:00Z">
              <w:tcPr>
                <w:tcW w:w="3262" w:type="dxa"/>
                <w:gridSpan w:val="3"/>
              </w:tcPr>
            </w:tcPrChange>
          </w:tcPr>
          <w:p w14:paraId="50AB5B2B" w14:textId="0CA7EB28" w:rsidR="00B54089" w:rsidRPr="00FC5C5F" w:rsidRDefault="00B54089" w:rsidP="00B54089">
            <w:pPr>
              <w:jc w:val="both"/>
              <w:rPr>
                <w:ins w:id="2712" w:author="NaYEeM" w:date="2019-11-20T01:20:00Z"/>
                <w:rFonts w:ascii="Times New Roman" w:hAnsi="Times New Roman" w:cs="Times New Roman"/>
                <w:b w:val="0"/>
                <w:bCs w:val="0"/>
                <w:sz w:val="24"/>
                <w:szCs w:val="24"/>
                <w:rPrChange w:id="2713" w:author="NaYEeM" w:date="2020-01-18T22:45:00Z">
                  <w:rPr>
                    <w:ins w:id="2714" w:author="NaYEeM" w:date="2019-11-20T01:20:00Z"/>
                    <w:rFonts w:ascii="Times New Roman" w:hAnsi="Times New Roman" w:cs="Times New Roman"/>
                    <w:sz w:val="24"/>
                    <w:szCs w:val="24"/>
                  </w:rPr>
                </w:rPrChange>
              </w:rPr>
            </w:pPr>
            <w:ins w:id="2715" w:author="NaYEeM" w:date="2019-11-20T01:20:00Z">
              <w:r w:rsidRPr="00FC5C5F">
                <w:rPr>
                  <w:rFonts w:ascii="Times New Roman" w:hAnsi="Times New Roman" w:cs="Times New Roman"/>
                  <w:b w:val="0"/>
                  <w:bCs w:val="0"/>
                  <w:sz w:val="24"/>
                  <w:szCs w:val="24"/>
                  <w:rPrChange w:id="2716" w:author="NaYEeM" w:date="2020-01-18T22:45:00Z">
                    <w:rPr>
                      <w:rFonts w:ascii="Times New Roman" w:hAnsi="Times New Roman" w:cs="Times New Roman"/>
                      <w:sz w:val="24"/>
                      <w:szCs w:val="24"/>
                    </w:rPr>
                  </w:rPrChange>
                </w:rPr>
                <w:t>2-3</w:t>
              </w:r>
            </w:ins>
          </w:p>
        </w:tc>
        <w:tc>
          <w:tcPr>
            <w:tcW w:w="2070" w:type="dxa"/>
            <w:tcPrChange w:id="2717" w:author="NaYEeM" w:date="2020-01-18T22:47:00Z">
              <w:tcPr>
                <w:tcW w:w="1683" w:type="dxa"/>
                <w:gridSpan w:val="4"/>
              </w:tcPr>
            </w:tcPrChange>
          </w:tcPr>
          <w:p w14:paraId="58D55165" w14:textId="4D53360E"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ins w:id="2718" w:author="NaYEeM" w:date="2019-11-20T01:20:00Z"/>
                <w:rFonts w:ascii="Times New Roman" w:hAnsi="Times New Roman" w:cs="Times New Roman"/>
                <w:sz w:val="24"/>
                <w:szCs w:val="24"/>
                <w:shd w:val="clear" w:color="auto" w:fill="FFFFFF"/>
              </w:rPr>
            </w:pPr>
            <w:ins w:id="2719" w:author="NaYEeM" w:date="2019-11-20T01:21:00Z">
              <w:r w:rsidRPr="006D0128">
                <w:rPr>
                  <w:rFonts w:ascii="Times New Roman" w:hAnsi="Times New Roman" w:cs="Times New Roman"/>
                  <w:sz w:val="24"/>
                  <w:szCs w:val="24"/>
                  <w:shd w:val="clear" w:color="auto" w:fill="FFFFFF"/>
                </w:rPr>
                <w:t>144 (61.83)</w:t>
              </w:r>
            </w:ins>
          </w:p>
        </w:tc>
        <w:tc>
          <w:tcPr>
            <w:tcW w:w="2408" w:type="dxa"/>
            <w:tcPrChange w:id="2720" w:author="NaYEeM" w:date="2020-01-18T22:47:00Z">
              <w:tcPr>
                <w:tcW w:w="2250" w:type="dxa"/>
                <w:gridSpan w:val="2"/>
              </w:tcPr>
            </w:tcPrChange>
          </w:tcPr>
          <w:p w14:paraId="0AA06231" w14:textId="168D5BF5"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ins w:id="2721" w:author="NaYEeM" w:date="2019-11-20T01:20:00Z"/>
                <w:rFonts w:ascii="Times New Roman" w:hAnsi="Times New Roman" w:cs="Times New Roman"/>
                <w:sz w:val="24"/>
                <w:szCs w:val="24"/>
                <w:shd w:val="clear" w:color="auto" w:fill="FFFFFF"/>
              </w:rPr>
            </w:pPr>
            <w:ins w:id="2722" w:author="NaYEeM" w:date="2019-11-20T01:21:00Z">
              <w:r w:rsidRPr="006D0128">
                <w:rPr>
                  <w:rFonts w:ascii="Times New Roman" w:hAnsi="Times New Roman" w:cs="Times New Roman"/>
                  <w:sz w:val="24"/>
                  <w:szCs w:val="24"/>
                  <w:shd w:val="clear" w:color="auto" w:fill="FFFFFF"/>
                </w:rPr>
                <w:t>79 (38.17)</w:t>
              </w:r>
            </w:ins>
          </w:p>
        </w:tc>
        <w:tc>
          <w:tcPr>
            <w:tcW w:w="1817" w:type="dxa"/>
            <w:tcPrChange w:id="2723" w:author="NaYEeM" w:date="2020-01-18T22:47:00Z">
              <w:tcPr>
                <w:tcW w:w="2160" w:type="dxa"/>
                <w:gridSpan w:val="4"/>
              </w:tcPr>
            </w:tcPrChange>
          </w:tcPr>
          <w:p w14:paraId="45E3A4C1" w14:textId="77777777"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ins w:id="2724" w:author="NaYEeM" w:date="2019-11-20T01:20:00Z"/>
                <w:rFonts w:ascii="Times New Roman" w:hAnsi="Times New Roman" w:cs="Times New Roman"/>
                <w:sz w:val="24"/>
                <w:szCs w:val="24"/>
              </w:rPr>
            </w:pPr>
          </w:p>
        </w:tc>
      </w:tr>
      <w:tr w:rsidR="00B54089" w:rsidRPr="006D0128" w:rsidDel="0055681C" w14:paraId="0296F594" w14:textId="3913FDB1" w:rsidTr="00B54089">
        <w:trPr>
          <w:cnfStyle w:val="000000100000" w:firstRow="0" w:lastRow="0" w:firstColumn="0" w:lastColumn="0" w:oddVBand="0" w:evenVBand="0" w:oddHBand="1" w:evenHBand="0" w:firstRowFirstColumn="0" w:firstRowLastColumn="0" w:lastRowFirstColumn="0" w:lastRowLastColumn="0"/>
          <w:del w:id="2725" w:author="NaYEeM" w:date="2020-01-18T22:31:00Z"/>
          <w:trPrChange w:id="2726"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727" w:author="NaYEeM" w:date="2020-01-18T22:47:00Z">
              <w:tcPr>
                <w:tcW w:w="3262" w:type="dxa"/>
                <w:gridSpan w:val="3"/>
              </w:tcPr>
            </w:tcPrChange>
          </w:tcPr>
          <w:p w14:paraId="0F4D10F4" w14:textId="0C2459CE" w:rsidR="00B54089" w:rsidRPr="00FC5C5F" w:rsidDel="0055681C" w:rsidRDefault="00B54089" w:rsidP="00B54089">
            <w:pPr>
              <w:jc w:val="both"/>
              <w:cnfStyle w:val="001000100000" w:firstRow="0" w:lastRow="0" w:firstColumn="1" w:lastColumn="0" w:oddVBand="0" w:evenVBand="0" w:oddHBand="1" w:evenHBand="0" w:firstRowFirstColumn="0" w:firstRowLastColumn="0" w:lastRowFirstColumn="0" w:lastRowLastColumn="0"/>
              <w:rPr>
                <w:del w:id="2728" w:author="NaYEeM" w:date="2020-01-18T22:31:00Z"/>
                <w:rFonts w:ascii="Times New Roman" w:hAnsi="Times New Roman" w:cs="Times New Roman"/>
                <w:b w:val="0"/>
                <w:bCs w:val="0"/>
                <w:sz w:val="24"/>
                <w:szCs w:val="24"/>
                <w:rPrChange w:id="2729" w:author="NaYEeM" w:date="2020-01-18T22:45:00Z">
                  <w:rPr>
                    <w:del w:id="2730" w:author="NaYEeM" w:date="2020-01-18T22:31:00Z"/>
                    <w:rFonts w:ascii="Times New Roman" w:hAnsi="Times New Roman" w:cs="Times New Roman"/>
                    <w:b w:val="0"/>
                    <w:sz w:val="24"/>
                    <w:szCs w:val="24"/>
                  </w:rPr>
                </w:rPrChange>
              </w:rPr>
              <w:pPrChange w:id="2731"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del w:id="2732" w:author="NaYEeM" w:date="2019-11-20T01:14:00Z">
              <w:r w:rsidRPr="00FC5C5F" w:rsidDel="00E74AE9">
                <w:rPr>
                  <w:rFonts w:ascii="Times New Roman" w:hAnsi="Times New Roman" w:cs="Times New Roman"/>
                  <w:b w:val="0"/>
                  <w:bCs w:val="0"/>
                  <w:sz w:val="24"/>
                  <w:szCs w:val="24"/>
                  <w:rPrChange w:id="2733" w:author="NaYEeM" w:date="2020-01-18T22:45:00Z">
                    <w:rPr>
                      <w:rFonts w:ascii="Times New Roman" w:hAnsi="Times New Roman" w:cs="Times New Roman"/>
                      <w:sz w:val="24"/>
                      <w:szCs w:val="24"/>
                    </w:rPr>
                  </w:rPrChange>
                </w:rPr>
                <w:delText>3</w:delText>
              </w:r>
            </w:del>
            <w:del w:id="2734" w:author="NaYEeM" w:date="2020-01-18T22:31:00Z">
              <w:r w:rsidRPr="00FC5C5F" w:rsidDel="0055681C">
                <w:rPr>
                  <w:rFonts w:ascii="Times New Roman" w:hAnsi="Times New Roman" w:cs="Times New Roman"/>
                  <w:b w:val="0"/>
                  <w:bCs w:val="0"/>
                  <w:sz w:val="24"/>
                  <w:szCs w:val="24"/>
                  <w:rPrChange w:id="2735" w:author="NaYEeM" w:date="2020-01-18T22:45:00Z">
                    <w:rPr>
                      <w:rFonts w:ascii="Times New Roman" w:hAnsi="Times New Roman" w:cs="Times New Roman"/>
                      <w:sz w:val="24"/>
                      <w:szCs w:val="24"/>
                    </w:rPr>
                  </w:rPrChange>
                </w:rPr>
                <w:delText>-</w:delText>
              </w:r>
            </w:del>
            <w:del w:id="2736" w:author="NaYEeM" w:date="2019-11-20T01:14:00Z">
              <w:r w:rsidRPr="00FC5C5F" w:rsidDel="00E74AE9">
                <w:rPr>
                  <w:rFonts w:ascii="Times New Roman" w:hAnsi="Times New Roman" w:cs="Times New Roman"/>
                  <w:b w:val="0"/>
                  <w:bCs w:val="0"/>
                  <w:sz w:val="24"/>
                  <w:szCs w:val="24"/>
                  <w:rPrChange w:id="2737" w:author="NaYEeM" w:date="2020-01-18T22:45:00Z">
                    <w:rPr>
                      <w:rFonts w:ascii="Times New Roman" w:hAnsi="Times New Roman" w:cs="Times New Roman"/>
                      <w:sz w:val="24"/>
                      <w:szCs w:val="24"/>
                    </w:rPr>
                  </w:rPrChange>
                </w:rPr>
                <w:delText>6</w:delText>
              </w:r>
            </w:del>
          </w:p>
        </w:tc>
        <w:tc>
          <w:tcPr>
            <w:tcW w:w="2070" w:type="dxa"/>
            <w:tcPrChange w:id="2738" w:author="NaYEeM" w:date="2020-01-18T22:47:00Z">
              <w:tcPr>
                <w:tcW w:w="1487" w:type="dxa"/>
                <w:gridSpan w:val="2"/>
              </w:tcPr>
            </w:tcPrChange>
          </w:tcPr>
          <w:p w14:paraId="1A900F53" w14:textId="6995DA92" w:rsidR="00B54089" w:rsidRPr="006D0128" w:rsidDel="0055681C" w:rsidRDefault="00B54089" w:rsidP="00B54089">
            <w:pPr>
              <w:jc w:val="both"/>
              <w:cnfStyle w:val="000000100000" w:firstRow="0" w:lastRow="0" w:firstColumn="0" w:lastColumn="0" w:oddVBand="0" w:evenVBand="0" w:oddHBand="1" w:evenHBand="0" w:firstRowFirstColumn="0" w:firstRowLastColumn="0" w:lastRowFirstColumn="0" w:lastRowLastColumn="0"/>
              <w:rPr>
                <w:del w:id="2739" w:author="NaYEeM" w:date="2020-01-18T22:31:00Z"/>
                <w:rFonts w:ascii="Times New Roman" w:hAnsi="Times New Roman" w:cs="Times New Roman"/>
                <w:sz w:val="24"/>
                <w:szCs w:val="24"/>
                <w:shd w:val="clear" w:color="auto" w:fill="FFFFFF"/>
                <w:rPrChange w:id="2740" w:author="NaYEeM" w:date="2020-01-18T22:36:00Z">
                  <w:rPr>
                    <w:del w:id="2741" w:author="NaYEeM" w:date="2020-01-18T22:31:00Z"/>
                    <w:rFonts w:ascii="Times New Roman" w:hAnsi="Times New Roman" w:cs="Times New Roman"/>
                    <w:color w:val="000000"/>
                    <w:sz w:val="24"/>
                    <w:szCs w:val="24"/>
                    <w:shd w:val="clear" w:color="auto" w:fill="FFFFFF"/>
                  </w:rPr>
                </w:rPrChange>
              </w:rPr>
              <w:pPrChange w:id="2742"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743" w:author="NaYEeM" w:date="2019-11-20T01:22:00Z">
              <w:r w:rsidRPr="006D0128" w:rsidDel="00E74AE9">
                <w:rPr>
                  <w:rFonts w:ascii="Times New Roman" w:hAnsi="Times New Roman" w:cs="Times New Roman"/>
                  <w:sz w:val="24"/>
                  <w:szCs w:val="24"/>
                  <w:shd w:val="clear" w:color="auto" w:fill="FFFFFF"/>
                  <w:rPrChange w:id="2744" w:author="NaYEeM" w:date="2020-01-18T22:36:00Z">
                    <w:rPr>
                      <w:rFonts w:ascii="Times New Roman" w:hAnsi="Times New Roman" w:cs="Times New Roman"/>
                      <w:color w:val="000000"/>
                      <w:sz w:val="24"/>
                      <w:szCs w:val="24"/>
                      <w:shd w:val="clear" w:color="auto" w:fill="FFFFFF"/>
                    </w:rPr>
                  </w:rPrChange>
                </w:rPr>
                <w:delText>158</w:delText>
              </w:r>
            </w:del>
            <w:del w:id="2745" w:author="NaYEeM" w:date="2020-01-18T22:31:00Z">
              <w:r w:rsidRPr="006D0128" w:rsidDel="0055681C">
                <w:rPr>
                  <w:rFonts w:ascii="Times New Roman" w:hAnsi="Times New Roman" w:cs="Times New Roman"/>
                  <w:sz w:val="24"/>
                  <w:szCs w:val="24"/>
                  <w:shd w:val="clear" w:color="auto" w:fill="FFFFFF"/>
                  <w:rPrChange w:id="2746" w:author="NaYEeM" w:date="2020-01-18T22:36:00Z">
                    <w:rPr>
                      <w:rFonts w:ascii="Times New Roman" w:hAnsi="Times New Roman" w:cs="Times New Roman"/>
                      <w:color w:val="000000"/>
                      <w:sz w:val="24"/>
                      <w:szCs w:val="24"/>
                      <w:shd w:val="clear" w:color="auto" w:fill="FFFFFF"/>
                    </w:rPr>
                  </w:rPrChange>
                </w:rPr>
                <w:delText xml:space="preserve"> (</w:delText>
              </w:r>
            </w:del>
            <w:del w:id="2747" w:author="NaYEeM" w:date="2019-11-20T01:22:00Z">
              <w:r w:rsidRPr="006D0128" w:rsidDel="00E74AE9">
                <w:rPr>
                  <w:rFonts w:ascii="Times New Roman" w:hAnsi="Times New Roman" w:cs="Times New Roman"/>
                  <w:sz w:val="24"/>
                  <w:szCs w:val="24"/>
                  <w:shd w:val="clear" w:color="auto" w:fill="FFFFFF"/>
                  <w:rPrChange w:id="2748" w:author="NaYEeM" w:date="2020-01-18T22:36:00Z">
                    <w:rPr>
                      <w:rFonts w:ascii="Times New Roman" w:hAnsi="Times New Roman" w:cs="Times New Roman"/>
                      <w:color w:val="000000"/>
                      <w:sz w:val="24"/>
                      <w:szCs w:val="24"/>
                      <w:shd w:val="clear" w:color="auto" w:fill="FFFFFF"/>
                    </w:rPr>
                  </w:rPrChange>
                </w:rPr>
                <w:delText>43.07</w:delText>
              </w:r>
            </w:del>
            <w:del w:id="2749" w:author="NaYEeM" w:date="2020-01-18T22:31:00Z">
              <w:r w:rsidRPr="006D0128" w:rsidDel="0055681C">
                <w:rPr>
                  <w:rFonts w:ascii="Times New Roman" w:hAnsi="Times New Roman" w:cs="Times New Roman"/>
                  <w:sz w:val="24"/>
                  <w:szCs w:val="24"/>
                  <w:shd w:val="clear" w:color="auto" w:fill="FFFFFF"/>
                  <w:rPrChange w:id="2750" w:author="NaYEeM" w:date="2020-01-18T22:36:00Z">
                    <w:rPr>
                      <w:rFonts w:ascii="Times New Roman" w:hAnsi="Times New Roman" w:cs="Times New Roman"/>
                      <w:color w:val="000000"/>
                      <w:sz w:val="24"/>
                      <w:szCs w:val="24"/>
                      <w:shd w:val="clear" w:color="auto" w:fill="FFFFFF"/>
                    </w:rPr>
                  </w:rPrChange>
                </w:rPr>
                <w:delText>)</w:delText>
              </w:r>
            </w:del>
          </w:p>
        </w:tc>
        <w:tc>
          <w:tcPr>
            <w:tcW w:w="2408" w:type="dxa"/>
            <w:tcPrChange w:id="2751" w:author="NaYEeM" w:date="2020-01-18T22:47:00Z">
              <w:tcPr>
                <w:tcW w:w="1545" w:type="dxa"/>
                <w:gridSpan w:val="2"/>
                <w:tcBorders>
                  <w:right w:val="single" w:sz="4" w:space="0" w:color="auto"/>
                </w:tcBorders>
              </w:tcPr>
            </w:tcPrChange>
          </w:tcPr>
          <w:p w14:paraId="23A89CD9" w14:textId="34EF0FB9" w:rsidR="00B54089" w:rsidRPr="006D0128" w:rsidDel="0055681C" w:rsidRDefault="00B54089" w:rsidP="00B54089">
            <w:pPr>
              <w:jc w:val="both"/>
              <w:cnfStyle w:val="000000100000" w:firstRow="0" w:lastRow="0" w:firstColumn="0" w:lastColumn="0" w:oddVBand="0" w:evenVBand="0" w:oddHBand="1" w:evenHBand="0" w:firstRowFirstColumn="0" w:firstRowLastColumn="0" w:lastRowFirstColumn="0" w:lastRowLastColumn="0"/>
              <w:rPr>
                <w:del w:id="2752" w:author="NaYEeM" w:date="2020-01-18T22:31:00Z"/>
                <w:rFonts w:ascii="Times New Roman" w:hAnsi="Times New Roman" w:cs="Times New Roman"/>
                <w:sz w:val="24"/>
                <w:szCs w:val="24"/>
                <w:shd w:val="clear" w:color="auto" w:fill="FFFFFF"/>
                <w:rPrChange w:id="2753" w:author="NaYEeM" w:date="2020-01-18T22:36:00Z">
                  <w:rPr>
                    <w:del w:id="2754" w:author="NaYEeM" w:date="2020-01-18T22:31:00Z"/>
                    <w:rFonts w:ascii="Times New Roman" w:hAnsi="Times New Roman" w:cs="Times New Roman"/>
                    <w:color w:val="000000"/>
                    <w:sz w:val="24"/>
                    <w:szCs w:val="24"/>
                    <w:shd w:val="clear" w:color="auto" w:fill="FFFFFF"/>
                  </w:rPr>
                </w:rPrChange>
              </w:rPr>
              <w:pPrChange w:id="2755"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756" w:author="NaYEeM" w:date="2019-11-20T01:22:00Z">
              <w:r w:rsidRPr="006D0128" w:rsidDel="00E74AE9">
                <w:rPr>
                  <w:rFonts w:ascii="Times New Roman" w:hAnsi="Times New Roman" w:cs="Times New Roman"/>
                  <w:sz w:val="24"/>
                  <w:szCs w:val="24"/>
                  <w:shd w:val="clear" w:color="auto" w:fill="FFFFFF"/>
                  <w:rPrChange w:id="2757" w:author="NaYEeM" w:date="2020-01-18T22:36:00Z">
                    <w:rPr>
                      <w:rFonts w:ascii="Times New Roman" w:hAnsi="Times New Roman" w:cs="Times New Roman"/>
                      <w:color w:val="000000"/>
                      <w:sz w:val="24"/>
                      <w:szCs w:val="24"/>
                      <w:shd w:val="clear" w:color="auto" w:fill="FFFFFF"/>
                    </w:rPr>
                  </w:rPrChange>
                </w:rPr>
                <w:delText>311</w:delText>
              </w:r>
            </w:del>
            <w:del w:id="2758" w:author="NaYEeM" w:date="2020-01-18T22:31:00Z">
              <w:r w:rsidRPr="006D0128" w:rsidDel="0055681C">
                <w:rPr>
                  <w:rFonts w:ascii="Times New Roman" w:hAnsi="Times New Roman" w:cs="Times New Roman"/>
                  <w:sz w:val="24"/>
                  <w:szCs w:val="24"/>
                  <w:shd w:val="clear" w:color="auto" w:fill="FFFFFF"/>
                  <w:rPrChange w:id="2759" w:author="NaYEeM" w:date="2020-01-18T22:36:00Z">
                    <w:rPr>
                      <w:rFonts w:ascii="Times New Roman" w:hAnsi="Times New Roman" w:cs="Times New Roman"/>
                      <w:color w:val="000000"/>
                      <w:sz w:val="24"/>
                      <w:szCs w:val="24"/>
                      <w:shd w:val="clear" w:color="auto" w:fill="FFFFFF"/>
                    </w:rPr>
                  </w:rPrChange>
                </w:rPr>
                <w:delText xml:space="preserve"> (</w:delText>
              </w:r>
            </w:del>
            <w:del w:id="2760" w:author="NaYEeM" w:date="2019-11-20T01:22:00Z">
              <w:r w:rsidRPr="006D0128" w:rsidDel="00E74AE9">
                <w:rPr>
                  <w:rFonts w:ascii="Times New Roman" w:hAnsi="Times New Roman" w:cs="Times New Roman"/>
                  <w:sz w:val="24"/>
                  <w:szCs w:val="24"/>
                  <w:shd w:val="clear" w:color="auto" w:fill="FFFFFF"/>
                  <w:rPrChange w:id="2761" w:author="NaYEeM" w:date="2020-01-18T22:36:00Z">
                    <w:rPr>
                      <w:rFonts w:ascii="Times New Roman" w:hAnsi="Times New Roman" w:cs="Times New Roman"/>
                      <w:color w:val="000000"/>
                      <w:sz w:val="24"/>
                      <w:szCs w:val="24"/>
                      <w:shd w:val="clear" w:color="auto" w:fill="FFFFFF"/>
                    </w:rPr>
                  </w:rPrChange>
                </w:rPr>
                <w:delText>81.07</w:delText>
              </w:r>
            </w:del>
            <w:del w:id="2762" w:author="NaYEeM" w:date="2020-01-18T22:31:00Z">
              <w:r w:rsidRPr="006D0128" w:rsidDel="0055681C">
                <w:rPr>
                  <w:rFonts w:ascii="Times New Roman" w:hAnsi="Times New Roman" w:cs="Times New Roman"/>
                  <w:sz w:val="24"/>
                  <w:szCs w:val="24"/>
                  <w:shd w:val="clear" w:color="auto" w:fill="FFFFFF"/>
                  <w:rPrChange w:id="2763" w:author="NaYEeM" w:date="2020-01-18T22:36:00Z">
                    <w:rPr>
                      <w:rFonts w:ascii="Times New Roman" w:hAnsi="Times New Roman" w:cs="Times New Roman"/>
                      <w:color w:val="000000"/>
                      <w:sz w:val="24"/>
                      <w:szCs w:val="24"/>
                      <w:shd w:val="clear" w:color="auto" w:fill="FFFFFF"/>
                    </w:rPr>
                  </w:rPrChange>
                </w:rPr>
                <w:delText>)</w:delText>
              </w:r>
            </w:del>
          </w:p>
        </w:tc>
        <w:tc>
          <w:tcPr>
            <w:tcW w:w="1817" w:type="dxa"/>
            <w:tcPrChange w:id="2764" w:author="NaYEeM" w:date="2020-01-18T22:47:00Z">
              <w:tcPr>
                <w:tcW w:w="1535" w:type="dxa"/>
                <w:gridSpan w:val="3"/>
                <w:tcBorders>
                  <w:left w:val="single" w:sz="4" w:space="0" w:color="auto"/>
                </w:tcBorders>
              </w:tcPr>
            </w:tcPrChange>
          </w:tcPr>
          <w:p w14:paraId="145B0336" w14:textId="523AE946" w:rsidR="00B54089" w:rsidRPr="006D0128" w:rsidDel="0055681C" w:rsidRDefault="00B54089" w:rsidP="00B54089">
            <w:pPr>
              <w:jc w:val="both"/>
              <w:cnfStyle w:val="000000100000" w:firstRow="0" w:lastRow="0" w:firstColumn="0" w:lastColumn="0" w:oddVBand="0" w:evenVBand="0" w:oddHBand="1" w:evenHBand="0" w:firstRowFirstColumn="0" w:firstRowLastColumn="0" w:lastRowFirstColumn="0" w:lastRowLastColumn="0"/>
              <w:rPr>
                <w:del w:id="2765" w:author="NaYEeM" w:date="2020-01-18T22:31:00Z"/>
                <w:rFonts w:ascii="Times New Roman" w:hAnsi="Times New Roman" w:cs="Times New Roman"/>
                <w:sz w:val="24"/>
                <w:szCs w:val="24"/>
              </w:rPr>
              <w:pPrChange w:id="276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B54089" w:rsidRPr="006D0128" w14:paraId="67115520" w14:textId="77777777" w:rsidTr="00B54089">
        <w:tblPrEx>
          <w:tblPrExChange w:id="2767" w:author="NaYEeM" w:date="2020-01-18T22:47:00Z">
            <w:tblPrEx>
              <w:tblW w:w="9355" w:type="dxa"/>
              <w:tblInd w:w="-5" w:type="dxa"/>
            </w:tblPrEx>
          </w:tblPrExChange>
        </w:tblPrEx>
        <w:trPr>
          <w:ins w:id="2768" w:author="NaYEeM" w:date="2020-01-18T22:31:00Z"/>
          <w:trPrChange w:id="2769" w:author="NaYEeM" w:date="2020-01-18T22:47:00Z">
            <w:trPr>
              <w:gridBefore w:val="1"/>
            </w:trPr>
          </w:trPrChange>
        </w:trPr>
        <w:tc>
          <w:tcPr>
            <w:cnfStyle w:val="001000000000" w:firstRow="0" w:lastRow="0" w:firstColumn="1" w:lastColumn="0" w:oddVBand="0" w:evenVBand="0" w:oddHBand="0" w:evenHBand="0" w:firstRowFirstColumn="0" w:firstRowLastColumn="0" w:lastRowFirstColumn="0" w:lastRowLastColumn="0"/>
            <w:tcW w:w="3060" w:type="dxa"/>
            <w:tcPrChange w:id="2770" w:author="NaYEeM" w:date="2020-01-18T22:47:00Z">
              <w:tcPr>
                <w:tcW w:w="3262" w:type="dxa"/>
                <w:gridSpan w:val="3"/>
              </w:tcPr>
            </w:tcPrChange>
          </w:tcPr>
          <w:p w14:paraId="60A003E2" w14:textId="2D1CCD57" w:rsidR="00B54089" w:rsidRPr="00FC5C5F" w:rsidRDefault="00B54089" w:rsidP="00B54089">
            <w:pPr>
              <w:jc w:val="both"/>
              <w:rPr>
                <w:ins w:id="2771" w:author="NaYEeM" w:date="2020-01-18T22:31:00Z"/>
                <w:rFonts w:ascii="Times New Roman" w:hAnsi="Times New Roman" w:cs="Times New Roman"/>
                <w:b w:val="0"/>
                <w:bCs w:val="0"/>
                <w:sz w:val="24"/>
                <w:szCs w:val="24"/>
                <w:rPrChange w:id="2772" w:author="NaYEeM" w:date="2020-01-18T22:45:00Z">
                  <w:rPr>
                    <w:ins w:id="2773" w:author="NaYEeM" w:date="2020-01-18T22:31:00Z"/>
                    <w:rFonts w:ascii="Times New Roman" w:hAnsi="Times New Roman" w:cs="Times New Roman"/>
                    <w:sz w:val="24"/>
                    <w:szCs w:val="24"/>
                  </w:rPr>
                </w:rPrChange>
              </w:rPr>
            </w:pPr>
            <w:ins w:id="2774" w:author="NaYEeM" w:date="2020-01-18T22:31:00Z">
              <w:r w:rsidRPr="00FC5C5F">
                <w:rPr>
                  <w:rFonts w:ascii="Times New Roman" w:hAnsi="Times New Roman" w:cs="Times New Roman"/>
                  <w:b w:val="0"/>
                  <w:bCs w:val="0"/>
                  <w:sz w:val="24"/>
                  <w:szCs w:val="24"/>
                  <w:rPrChange w:id="2775" w:author="NaYEeM" w:date="2020-01-18T22:45:00Z">
                    <w:rPr>
                      <w:rFonts w:ascii="Times New Roman" w:hAnsi="Times New Roman" w:cs="Times New Roman"/>
                      <w:sz w:val="24"/>
                      <w:szCs w:val="24"/>
                    </w:rPr>
                  </w:rPrChange>
                </w:rPr>
                <w:t>0-1</w:t>
              </w:r>
            </w:ins>
          </w:p>
        </w:tc>
        <w:tc>
          <w:tcPr>
            <w:tcW w:w="2070" w:type="dxa"/>
            <w:tcPrChange w:id="2776" w:author="NaYEeM" w:date="2020-01-18T22:47:00Z">
              <w:tcPr>
                <w:tcW w:w="1683" w:type="dxa"/>
                <w:gridSpan w:val="4"/>
              </w:tcPr>
            </w:tcPrChange>
          </w:tcPr>
          <w:p w14:paraId="75C1E33E" w14:textId="44FE5DCB"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ins w:id="2777" w:author="NaYEeM" w:date="2020-01-18T22:31:00Z"/>
                <w:rFonts w:ascii="Times New Roman" w:hAnsi="Times New Roman" w:cs="Times New Roman"/>
                <w:sz w:val="24"/>
                <w:szCs w:val="24"/>
                <w:shd w:val="clear" w:color="auto" w:fill="FFFFFF"/>
                <w:rPrChange w:id="2778" w:author="NaYEeM" w:date="2020-01-18T22:36:00Z">
                  <w:rPr>
                    <w:ins w:id="2779" w:author="NaYEeM" w:date="2020-01-18T22:31:00Z"/>
                    <w:rFonts w:ascii="Times New Roman" w:hAnsi="Times New Roman" w:cs="Times New Roman"/>
                    <w:sz w:val="24"/>
                    <w:szCs w:val="24"/>
                    <w:highlight w:val="yellow"/>
                    <w:shd w:val="clear" w:color="auto" w:fill="FFFFFF"/>
                  </w:rPr>
                </w:rPrChange>
              </w:rPr>
            </w:pPr>
            <w:ins w:id="2780" w:author="NaYEeM" w:date="2020-01-18T22:31:00Z">
              <w:r w:rsidRPr="006D0128">
                <w:rPr>
                  <w:rFonts w:ascii="Times New Roman" w:hAnsi="Times New Roman" w:cs="Times New Roman"/>
                  <w:sz w:val="24"/>
                  <w:szCs w:val="24"/>
                  <w:shd w:val="clear" w:color="auto" w:fill="FFFFFF"/>
                  <w:rPrChange w:id="2781" w:author="NaYEeM" w:date="2020-01-18T22:36:00Z">
                    <w:rPr>
                      <w:rFonts w:ascii="Times New Roman" w:hAnsi="Times New Roman" w:cs="Times New Roman"/>
                      <w:sz w:val="24"/>
                      <w:szCs w:val="24"/>
                      <w:highlight w:val="yellow"/>
                      <w:shd w:val="clear" w:color="auto" w:fill="FFFFFF"/>
                    </w:rPr>
                  </w:rPrChange>
                </w:rPr>
                <w:t>148 (80.33)</w:t>
              </w:r>
            </w:ins>
          </w:p>
        </w:tc>
        <w:tc>
          <w:tcPr>
            <w:tcW w:w="2408" w:type="dxa"/>
            <w:tcPrChange w:id="2782" w:author="NaYEeM" w:date="2020-01-18T22:47:00Z">
              <w:tcPr>
                <w:tcW w:w="2250" w:type="dxa"/>
                <w:gridSpan w:val="2"/>
              </w:tcPr>
            </w:tcPrChange>
          </w:tcPr>
          <w:p w14:paraId="2A37C22D" w14:textId="6D6110C1"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ins w:id="2783" w:author="NaYEeM" w:date="2020-01-18T22:31:00Z"/>
                <w:rFonts w:ascii="Times New Roman" w:hAnsi="Times New Roman" w:cs="Times New Roman"/>
                <w:sz w:val="24"/>
                <w:szCs w:val="24"/>
                <w:shd w:val="clear" w:color="auto" w:fill="FFFFFF"/>
                <w:rPrChange w:id="2784" w:author="NaYEeM" w:date="2020-01-18T22:36:00Z">
                  <w:rPr>
                    <w:ins w:id="2785" w:author="NaYEeM" w:date="2020-01-18T22:31:00Z"/>
                    <w:rFonts w:ascii="Times New Roman" w:hAnsi="Times New Roman" w:cs="Times New Roman"/>
                    <w:sz w:val="24"/>
                    <w:szCs w:val="24"/>
                    <w:highlight w:val="yellow"/>
                    <w:shd w:val="clear" w:color="auto" w:fill="FFFFFF"/>
                  </w:rPr>
                </w:rPrChange>
              </w:rPr>
            </w:pPr>
            <w:ins w:id="2786" w:author="NaYEeM" w:date="2020-01-18T22:31:00Z">
              <w:r w:rsidRPr="006D0128">
                <w:rPr>
                  <w:rFonts w:ascii="Times New Roman" w:hAnsi="Times New Roman" w:cs="Times New Roman"/>
                  <w:sz w:val="24"/>
                  <w:szCs w:val="24"/>
                  <w:shd w:val="clear" w:color="auto" w:fill="FFFFFF"/>
                  <w:rPrChange w:id="2787" w:author="NaYEeM" w:date="2020-01-18T22:36:00Z">
                    <w:rPr>
                      <w:rFonts w:ascii="Times New Roman" w:hAnsi="Times New Roman" w:cs="Times New Roman"/>
                      <w:sz w:val="24"/>
                      <w:szCs w:val="24"/>
                      <w:highlight w:val="yellow"/>
                      <w:shd w:val="clear" w:color="auto" w:fill="FFFFFF"/>
                    </w:rPr>
                  </w:rPrChange>
                </w:rPr>
                <w:t>31 (19.67)</w:t>
              </w:r>
            </w:ins>
          </w:p>
        </w:tc>
        <w:tc>
          <w:tcPr>
            <w:tcW w:w="1817" w:type="dxa"/>
            <w:tcPrChange w:id="2788" w:author="NaYEeM" w:date="2020-01-18T22:47:00Z">
              <w:tcPr>
                <w:tcW w:w="2160" w:type="dxa"/>
                <w:gridSpan w:val="4"/>
              </w:tcPr>
            </w:tcPrChange>
          </w:tcPr>
          <w:p w14:paraId="38210D8B" w14:textId="1DB9BF9D" w:rsidR="00B54089" w:rsidRPr="006D0128" w:rsidRDefault="00B54089" w:rsidP="00B54089">
            <w:pPr>
              <w:jc w:val="both"/>
              <w:cnfStyle w:val="000000000000" w:firstRow="0" w:lastRow="0" w:firstColumn="0" w:lastColumn="0" w:oddVBand="0" w:evenVBand="0" w:oddHBand="0" w:evenHBand="0" w:firstRowFirstColumn="0" w:firstRowLastColumn="0" w:lastRowFirstColumn="0" w:lastRowLastColumn="0"/>
              <w:rPr>
                <w:ins w:id="2789" w:author="NaYEeM" w:date="2020-01-18T22:31:00Z"/>
                <w:rFonts w:ascii="Times New Roman" w:hAnsi="Times New Roman" w:cs="Times New Roman"/>
                <w:sz w:val="24"/>
                <w:szCs w:val="24"/>
              </w:rPr>
            </w:pPr>
          </w:p>
        </w:tc>
      </w:tr>
      <w:tr w:rsidR="00B54089" w:rsidRPr="006D0128" w:rsidDel="00410CBF" w14:paraId="1051F300" w14:textId="056320EE" w:rsidTr="00B54089">
        <w:trPr>
          <w:cnfStyle w:val="000000100000" w:firstRow="0" w:lastRow="0" w:firstColumn="0" w:lastColumn="0" w:oddVBand="0" w:evenVBand="0" w:oddHBand="1" w:evenHBand="0" w:firstRowFirstColumn="0" w:firstRowLastColumn="0" w:lastRowFirstColumn="0" w:lastRowLastColumn="0"/>
          <w:del w:id="2790" w:author="NaYEeM" w:date="2020-01-16T11:23:00Z"/>
          <w:trPrChange w:id="2791"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7538" w:type="dxa"/>
            <w:gridSpan w:val="3"/>
            <w:tcPrChange w:id="2792" w:author="NaYEeM" w:date="2020-01-18T22:47:00Z">
              <w:tcPr>
                <w:tcW w:w="6294" w:type="dxa"/>
                <w:gridSpan w:val="7"/>
                <w:tcBorders>
                  <w:right w:val="single" w:sz="4" w:space="0" w:color="auto"/>
                </w:tcBorders>
              </w:tcPr>
            </w:tcPrChange>
          </w:tcPr>
          <w:p w14:paraId="1BB1D556" w14:textId="4CEA8FF2" w:rsidR="00B54089" w:rsidRPr="006D0128" w:rsidDel="00410CBF" w:rsidRDefault="00B54089" w:rsidP="00B54089">
            <w:pPr>
              <w:jc w:val="both"/>
              <w:cnfStyle w:val="001000100000" w:firstRow="0" w:lastRow="0" w:firstColumn="1" w:lastColumn="0" w:oddVBand="0" w:evenVBand="0" w:oddHBand="1" w:evenHBand="0" w:firstRowFirstColumn="0" w:firstRowLastColumn="0" w:lastRowFirstColumn="0" w:lastRowLastColumn="0"/>
              <w:rPr>
                <w:del w:id="2793" w:author="NaYEeM" w:date="2020-01-16T11:23:00Z"/>
                <w:rFonts w:ascii="Times New Roman" w:hAnsi="Times New Roman" w:cs="Times New Roman"/>
                <w:sz w:val="24"/>
                <w:szCs w:val="24"/>
              </w:rPr>
            </w:pPr>
            <w:del w:id="2794" w:author="NaYEeM" w:date="2020-01-16T11:23:00Z">
              <w:r w:rsidRPr="006D0128" w:rsidDel="00410CBF">
                <w:rPr>
                  <w:rFonts w:ascii="Times New Roman" w:hAnsi="Times New Roman" w:cs="Times New Roman"/>
                  <w:sz w:val="24"/>
                  <w:szCs w:val="24"/>
                  <w:rPrChange w:id="2795" w:author="NaYEeM" w:date="2020-01-18T22:36:00Z">
                    <w:rPr>
                      <w:rFonts w:ascii="Times New Roman" w:hAnsi="Times New Roman" w:cs="Times New Roman"/>
                      <w:color w:val="000000"/>
                      <w:sz w:val="24"/>
                      <w:szCs w:val="24"/>
                    </w:rPr>
                  </w:rPrChange>
                </w:rPr>
                <w:delText>Disease (</w:delText>
              </w:r>
            </w:del>
            <w:del w:id="2796" w:author="NaYEeM" w:date="2019-07-10T01:40:00Z">
              <w:r w:rsidRPr="006D0128" w:rsidDel="00D468F0">
                <w:rPr>
                  <w:rFonts w:ascii="Times New Roman" w:hAnsi="Times New Roman" w:cs="Times New Roman"/>
                  <w:sz w:val="24"/>
                  <w:szCs w:val="24"/>
                  <w:rPrChange w:id="2797" w:author="NaYEeM" w:date="2020-01-18T22:36:00Z">
                    <w:rPr>
                      <w:rFonts w:ascii="Times New Roman" w:hAnsi="Times New Roman" w:cs="Times New Roman"/>
                      <w:color w:val="000000"/>
                      <w:sz w:val="24"/>
                      <w:szCs w:val="24"/>
                    </w:rPr>
                  </w:rPrChange>
                </w:rPr>
                <w:delText>B</w:delText>
              </w:r>
            </w:del>
            <w:del w:id="2798" w:author="NaYEeM" w:date="2020-01-16T11:23:00Z">
              <w:r w:rsidRPr="006D0128" w:rsidDel="00410CBF">
                <w:rPr>
                  <w:rFonts w:ascii="Times New Roman" w:hAnsi="Times New Roman" w:cs="Times New Roman"/>
                  <w:sz w:val="24"/>
                  <w:szCs w:val="24"/>
                  <w:rPrChange w:id="2799" w:author="NaYEeM" w:date="2020-01-18T22:36:00Z">
                    <w:rPr>
                      <w:rFonts w:ascii="Times New Roman" w:hAnsi="Times New Roman" w:cs="Times New Roman"/>
                      <w:color w:val="000000"/>
                      <w:sz w:val="24"/>
                      <w:szCs w:val="24"/>
                    </w:rPr>
                  </w:rPrChange>
                </w:rPr>
                <w:delText xml:space="preserve">y </w:delText>
              </w:r>
            </w:del>
            <w:del w:id="2800" w:author="NaYEeM" w:date="2019-07-10T01:40:00Z">
              <w:r w:rsidRPr="006D0128" w:rsidDel="00D468F0">
                <w:rPr>
                  <w:rFonts w:ascii="Times New Roman" w:hAnsi="Times New Roman" w:cs="Times New Roman"/>
                  <w:sz w:val="24"/>
                  <w:szCs w:val="24"/>
                  <w:rPrChange w:id="2801" w:author="NaYEeM" w:date="2020-01-18T22:36:00Z">
                    <w:rPr>
                      <w:rFonts w:ascii="Times New Roman" w:hAnsi="Times New Roman" w:cs="Times New Roman"/>
                      <w:color w:val="000000"/>
                      <w:sz w:val="24"/>
                      <w:szCs w:val="24"/>
                    </w:rPr>
                  </w:rPrChange>
                </w:rPr>
                <w:delText>C</w:delText>
              </w:r>
            </w:del>
            <w:del w:id="2802" w:author="NaYEeM" w:date="2020-01-16T11:23:00Z">
              <w:r w:rsidRPr="006D0128" w:rsidDel="00410CBF">
                <w:rPr>
                  <w:rFonts w:ascii="Times New Roman" w:hAnsi="Times New Roman" w:cs="Times New Roman"/>
                  <w:sz w:val="24"/>
                  <w:szCs w:val="24"/>
                  <w:rPrChange w:id="2803" w:author="NaYEeM" w:date="2020-01-18T22:36:00Z">
                    <w:rPr>
                      <w:rFonts w:ascii="Times New Roman" w:hAnsi="Times New Roman" w:cs="Times New Roman"/>
                      <w:color w:val="000000"/>
                      <w:sz w:val="24"/>
                      <w:szCs w:val="24"/>
                    </w:rPr>
                  </w:rPrChange>
                </w:rPr>
                <w:delText>ount)</w:delText>
              </w:r>
            </w:del>
          </w:p>
        </w:tc>
        <w:tc>
          <w:tcPr>
            <w:tcW w:w="1817" w:type="dxa"/>
            <w:tcPrChange w:id="2804" w:author="NaYEeM" w:date="2020-01-18T22:47:00Z">
              <w:tcPr>
                <w:tcW w:w="1535" w:type="dxa"/>
                <w:gridSpan w:val="3"/>
                <w:tcBorders>
                  <w:left w:val="single" w:sz="4" w:space="0" w:color="auto"/>
                </w:tcBorders>
              </w:tcPr>
            </w:tcPrChange>
          </w:tcPr>
          <w:p w14:paraId="149DCC41" w14:textId="5DA105AA" w:rsidR="00B54089" w:rsidRPr="006D0128" w:rsidDel="00410CBF" w:rsidRDefault="00B54089" w:rsidP="00B54089">
            <w:pPr>
              <w:jc w:val="both"/>
              <w:cnfStyle w:val="000000100000" w:firstRow="0" w:lastRow="0" w:firstColumn="0" w:lastColumn="0" w:oddVBand="0" w:evenVBand="0" w:oddHBand="1" w:evenHBand="0" w:firstRowFirstColumn="0" w:firstRowLastColumn="0" w:lastRowFirstColumn="0" w:lastRowLastColumn="0"/>
              <w:rPr>
                <w:del w:id="2805" w:author="NaYEeM" w:date="2020-01-16T11:23:00Z"/>
                <w:rFonts w:ascii="Times New Roman" w:hAnsi="Times New Roman" w:cs="Times New Roman"/>
                <w:b/>
                <w:bCs/>
                <w:sz w:val="24"/>
                <w:szCs w:val="24"/>
              </w:rPr>
            </w:pPr>
          </w:p>
        </w:tc>
      </w:tr>
      <w:tr w:rsidR="00B54089" w:rsidRPr="006D0128" w:rsidDel="00410CBF" w14:paraId="53DCD960" w14:textId="7ABC04F1" w:rsidTr="00B54089">
        <w:trPr>
          <w:del w:id="2806" w:author="NaYEeM" w:date="2020-01-16T11:23:00Z"/>
          <w:trPrChange w:id="2807"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808" w:author="NaYEeM" w:date="2020-01-18T22:47:00Z">
              <w:tcPr>
                <w:tcW w:w="3262" w:type="dxa"/>
                <w:gridSpan w:val="3"/>
              </w:tcPr>
            </w:tcPrChange>
          </w:tcPr>
          <w:p w14:paraId="32E407AA" w14:textId="725DF95C" w:rsidR="00B54089" w:rsidRPr="006D0128" w:rsidDel="00410CBF" w:rsidRDefault="00B54089" w:rsidP="00B54089">
            <w:pPr>
              <w:jc w:val="both"/>
              <w:rPr>
                <w:del w:id="2809" w:author="NaYEeM" w:date="2020-01-16T11:23:00Z"/>
                <w:rFonts w:ascii="Times New Roman" w:hAnsi="Times New Roman" w:cs="Times New Roman"/>
                <w:b w:val="0"/>
                <w:bCs w:val="0"/>
                <w:sz w:val="24"/>
                <w:szCs w:val="24"/>
                <w:rPrChange w:id="2810" w:author="NaYEeM" w:date="2020-01-18T22:36:00Z">
                  <w:rPr>
                    <w:del w:id="2811" w:author="NaYEeM" w:date="2020-01-16T11:23:00Z"/>
                    <w:rFonts w:ascii="Times New Roman" w:hAnsi="Times New Roman" w:cs="Times New Roman"/>
                    <w:b w:val="0"/>
                    <w:color w:val="000000"/>
                    <w:sz w:val="24"/>
                    <w:szCs w:val="24"/>
                  </w:rPr>
                </w:rPrChange>
              </w:rPr>
              <w:pPrChange w:id="2812" w:author="NaYEeM" w:date="2019-07-09T12:49:00Z">
                <w:pPr>
                  <w:jc w:val="center"/>
                </w:pPr>
              </w:pPrChange>
            </w:pPr>
            <w:del w:id="2813" w:author="NaYEeM" w:date="2020-01-16T11:23:00Z">
              <w:r w:rsidRPr="006D0128" w:rsidDel="00410CBF">
                <w:rPr>
                  <w:rFonts w:ascii="Times New Roman" w:hAnsi="Times New Roman" w:cs="Times New Roman"/>
                  <w:sz w:val="24"/>
                  <w:szCs w:val="24"/>
                  <w:rPrChange w:id="2814" w:author="NaYEeM" w:date="2020-01-18T22:36:00Z">
                    <w:rPr>
                      <w:rFonts w:ascii="Times New Roman" w:hAnsi="Times New Roman" w:cs="Times New Roman"/>
                      <w:color w:val="000000"/>
                      <w:sz w:val="24"/>
                      <w:szCs w:val="24"/>
                    </w:rPr>
                  </w:rPrChange>
                </w:rPr>
                <w:delText>No disease held</w:delText>
              </w:r>
            </w:del>
          </w:p>
        </w:tc>
        <w:tc>
          <w:tcPr>
            <w:tcW w:w="2070" w:type="dxa"/>
            <w:tcPrChange w:id="2815" w:author="NaYEeM" w:date="2020-01-18T22:47:00Z">
              <w:tcPr>
                <w:tcW w:w="1487" w:type="dxa"/>
                <w:gridSpan w:val="2"/>
              </w:tcPr>
            </w:tcPrChange>
          </w:tcPr>
          <w:p w14:paraId="7106D53A" w14:textId="154FBBED" w:rsidR="00B54089" w:rsidRPr="006D0128" w:rsidDel="00410CBF" w:rsidRDefault="00B54089" w:rsidP="00B54089">
            <w:pPr>
              <w:jc w:val="both"/>
              <w:cnfStyle w:val="000000000000" w:firstRow="0" w:lastRow="0" w:firstColumn="0" w:lastColumn="0" w:oddVBand="0" w:evenVBand="0" w:oddHBand="0" w:evenHBand="0" w:firstRowFirstColumn="0" w:firstRowLastColumn="0" w:lastRowFirstColumn="0" w:lastRowLastColumn="0"/>
              <w:rPr>
                <w:del w:id="2816" w:author="NaYEeM" w:date="2020-01-16T11:23:00Z"/>
                <w:rFonts w:ascii="Times New Roman" w:hAnsi="Times New Roman" w:cs="Times New Roman"/>
                <w:sz w:val="24"/>
                <w:szCs w:val="24"/>
                <w:shd w:val="clear" w:color="auto" w:fill="FFFFFF"/>
                <w:rPrChange w:id="2817" w:author="NaYEeM" w:date="2020-01-18T22:36:00Z">
                  <w:rPr>
                    <w:del w:id="2818" w:author="NaYEeM" w:date="2020-01-16T11:23:00Z"/>
                    <w:rFonts w:ascii="Times New Roman" w:hAnsi="Times New Roman" w:cs="Times New Roman"/>
                    <w:color w:val="000000"/>
                    <w:sz w:val="24"/>
                    <w:szCs w:val="24"/>
                    <w:shd w:val="clear" w:color="auto" w:fill="FFFFFF"/>
                  </w:rPr>
                </w:rPrChange>
              </w:rPr>
              <w:pPrChange w:id="2819"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820" w:author="NaYEeM" w:date="2020-01-16T11:23:00Z">
              <w:r w:rsidRPr="006D0128" w:rsidDel="00410CBF">
                <w:rPr>
                  <w:rFonts w:ascii="Times New Roman" w:hAnsi="Times New Roman" w:cs="Times New Roman"/>
                  <w:sz w:val="24"/>
                  <w:szCs w:val="24"/>
                  <w:shd w:val="clear" w:color="auto" w:fill="FFFFFF"/>
                  <w:rPrChange w:id="2821" w:author="NaYEeM" w:date="2020-01-18T22:36:00Z">
                    <w:rPr>
                      <w:rFonts w:ascii="Times New Roman" w:hAnsi="Times New Roman" w:cs="Times New Roman"/>
                      <w:color w:val="000000"/>
                      <w:sz w:val="24"/>
                      <w:szCs w:val="24"/>
                      <w:shd w:val="clear" w:color="auto" w:fill="FFFFFF"/>
                    </w:rPr>
                  </w:rPrChange>
                </w:rPr>
                <w:delText>2</w:delText>
              </w:r>
            </w:del>
            <w:del w:id="2822" w:author="NaYEeM" w:date="2019-11-20T01:28:00Z">
              <w:r w:rsidRPr="006D0128" w:rsidDel="00184C9E">
                <w:rPr>
                  <w:rFonts w:ascii="Times New Roman" w:hAnsi="Times New Roman" w:cs="Times New Roman"/>
                  <w:sz w:val="24"/>
                  <w:szCs w:val="24"/>
                  <w:shd w:val="clear" w:color="auto" w:fill="FFFFFF"/>
                  <w:rPrChange w:id="2823" w:author="NaYEeM" w:date="2020-01-18T22:36:00Z">
                    <w:rPr>
                      <w:rFonts w:ascii="Times New Roman" w:hAnsi="Times New Roman" w:cs="Times New Roman"/>
                      <w:color w:val="000000"/>
                      <w:sz w:val="24"/>
                      <w:szCs w:val="24"/>
                      <w:shd w:val="clear" w:color="auto" w:fill="FFFFFF"/>
                    </w:rPr>
                  </w:rPrChange>
                </w:rPr>
                <w:delText>42</w:delText>
              </w:r>
            </w:del>
            <w:del w:id="2824" w:author="NaYEeM" w:date="2020-01-16T11:23:00Z">
              <w:r w:rsidRPr="006D0128" w:rsidDel="00410CBF">
                <w:rPr>
                  <w:rFonts w:ascii="Times New Roman" w:hAnsi="Times New Roman" w:cs="Times New Roman"/>
                  <w:sz w:val="24"/>
                  <w:szCs w:val="24"/>
                  <w:shd w:val="clear" w:color="auto" w:fill="FFFFFF"/>
                  <w:rPrChange w:id="2825" w:author="NaYEeM" w:date="2020-01-18T22:36:00Z">
                    <w:rPr>
                      <w:rFonts w:ascii="Times New Roman" w:hAnsi="Times New Roman" w:cs="Times New Roman"/>
                      <w:color w:val="000000"/>
                      <w:sz w:val="24"/>
                      <w:szCs w:val="24"/>
                      <w:shd w:val="clear" w:color="auto" w:fill="FFFFFF"/>
                    </w:rPr>
                  </w:rPrChange>
                </w:rPr>
                <w:delText xml:space="preserve"> (</w:delText>
              </w:r>
            </w:del>
            <w:del w:id="2826" w:author="NaYEeM" w:date="2019-11-20T01:28:00Z">
              <w:r w:rsidRPr="006D0128" w:rsidDel="00184C9E">
                <w:rPr>
                  <w:rFonts w:ascii="Times New Roman" w:hAnsi="Times New Roman" w:cs="Times New Roman"/>
                  <w:sz w:val="24"/>
                  <w:szCs w:val="24"/>
                  <w:shd w:val="clear" w:color="auto" w:fill="FFFFFF"/>
                  <w:rPrChange w:id="2827" w:author="NaYEeM" w:date="2020-01-18T22:36:00Z">
                    <w:rPr>
                      <w:rFonts w:ascii="Times New Roman" w:hAnsi="Times New Roman" w:cs="Times New Roman"/>
                      <w:color w:val="000000"/>
                      <w:sz w:val="24"/>
                      <w:szCs w:val="24"/>
                      <w:shd w:val="clear" w:color="auto" w:fill="FFFFFF"/>
                    </w:rPr>
                  </w:rPrChange>
                </w:rPr>
                <w:delText>62.12</w:delText>
              </w:r>
            </w:del>
            <w:del w:id="2828" w:author="NaYEeM" w:date="2020-01-16T11:23:00Z">
              <w:r w:rsidRPr="006D0128" w:rsidDel="00410CBF">
                <w:rPr>
                  <w:rFonts w:ascii="Times New Roman" w:hAnsi="Times New Roman" w:cs="Times New Roman"/>
                  <w:sz w:val="24"/>
                  <w:szCs w:val="24"/>
                  <w:shd w:val="clear" w:color="auto" w:fill="FFFFFF"/>
                  <w:rPrChange w:id="2829" w:author="NaYEeM" w:date="2020-01-18T22:36:00Z">
                    <w:rPr>
                      <w:rFonts w:ascii="Times New Roman" w:hAnsi="Times New Roman" w:cs="Times New Roman"/>
                      <w:color w:val="000000"/>
                      <w:sz w:val="24"/>
                      <w:szCs w:val="24"/>
                      <w:shd w:val="clear" w:color="auto" w:fill="FFFFFF"/>
                    </w:rPr>
                  </w:rPrChange>
                </w:rPr>
                <w:delText>)</w:delText>
              </w:r>
            </w:del>
          </w:p>
        </w:tc>
        <w:tc>
          <w:tcPr>
            <w:tcW w:w="2408" w:type="dxa"/>
            <w:tcPrChange w:id="2830" w:author="NaYEeM" w:date="2020-01-18T22:47:00Z">
              <w:tcPr>
                <w:tcW w:w="1545" w:type="dxa"/>
                <w:gridSpan w:val="2"/>
                <w:tcBorders>
                  <w:right w:val="single" w:sz="4" w:space="0" w:color="auto"/>
                </w:tcBorders>
              </w:tcPr>
            </w:tcPrChange>
          </w:tcPr>
          <w:p w14:paraId="2E2F156C" w14:textId="3E040A93" w:rsidR="00B54089" w:rsidRPr="006D0128" w:rsidDel="00410CBF" w:rsidRDefault="00B54089" w:rsidP="00B54089">
            <w:pPr>
              <w:jc w:val="both"/>
              <w:cnfStyle w:val="000000000000" w:firstRow="0" w:lastRow="0" w:firstColumn="0" w:lastColumn="0" w:oddVBand="0" w:evenVBand="0" w:oddHBand="0" w:evenHBand="0" w:firstRowFirstColumn="0" w:firstRowLastColumn="0" w:lastRowFirstColumn="0" w:lastRowLastColumn="0"/>
              <w:rPr>
                <w:del w:id="2831" w:author="NaYEeM" w:date="2020-01-16T11:23:00Z"/>
                <w:rFonts w:ascii="Times New Roman" w:hAnsi="Times New Roman" w:cs="Times New Roman"/>
                <w:sz w:val="24"/>
                <w:szCs w:val="24"/>
                <w:shd w:val="clear" w:color="auto" w:fill="FFFFFF"/>
                <w:rPrChange w:id="2832" w:author="NaYEeM" w:date="2020-01-18T22:36:00Z">
                  <w:rPr>
                    <w:del w:id="2833" w:author="NaYEeM" w:date="2020-01-16T11:23:00Z"/>
                    <w:rFonts w:ascii="Times New Roman" w:hAnsi="Times New Roman" w:cs="Times New Roman"/>
                    <w:color w:val="000000"/>
                    <w:sz w:val="24"/>
                    <w:szCs w:val="24"/>
                    <w:shd w:val="clear" w:color="auto" w:fill="FFFFFF"/>
                  </w:rPr>
                </w:rPrChange>
              </w:rPr>
              <w:pPrChange w:id="2834"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835" w:author="NaYEeM" w:date="2020-01-16T11:23:00Z">
              <w:r w:rsidRPr="006D0128" w:rsidDel="00410CBF">
                <w:rPr>
                  <w:rFonts w:ascii="Times New Roman" w:hAnsi="Times New Roman" w:cs="Times New Roman"/>
                  <w:sz w:val="24"/>
                  <w:szCs w:val="24"/>
                  <w:shd w:val="clear" w:color="auto" w:fill="FFFFFF"/>
                  <w:rPrChange w:id="2836" w:author="NaYEeM" w:date="2020-01-18T22:36:00Z">
                    <w:rPr>
                      <w:rFonts w:ascii="Times New Roman" w:hAnsi="Times New Roman" w:cs="Times New Roman"/>
                      <w:color w:val="000000"/>
                      <w:sz w:val="24"/>
                      <w:szCs w:val="24"/>
                      <w:shd w:val="clear" w:color="auto" w:fill="FFFFFF"/>
                    </w:rPr>
                  </w:rPrChange>
                </w:rPr>
                <w:delText>1</w:delText>
              </w:r>
            </w:del>
            <w:del w:id="2837" w:author="NaYEeM" w:date="2019-11-20T01:28:00Z">
              <w:r w:rsidRPr="006D0128" w:rsidDel="00184C9E">
                <w:rPr>
                  <w:rFonts w:ascii="Times New Roman" w:hAnsi="Times New Roman" w:cs="Times New Roman"/>
                  <w:sz w:val="24"/>
                  <w:szCs w:val="24"/>
                  <w:shd w:val="clear" w:color="auto" w:fill="FFFFFF"/>
                  <w:rPrChange w:id="2838" w:author="NaYEeM" w:date="2020-01-18T22:36:00Z">
                    <w:rPr>
                      <w:rFonts w:ascii="Times New Roman" w:hAnsi="Times New Roman" w:cs="Times New Roman"/>
                      <w:color w:val="000000"/>
                      <w:sz w:val="24"/>
                      <w:szCs w:val="24"/>
                      <w:shd w:val="clear" w:color="auto" w:fill="FFFFFF"/>
                    </w:rPr>
                  </w:rPrChange>
                </w:rPr>
                <w:delText>78</w:delText>
              </w:r>
            </w:del>
            <w:del w:id="2839" w:author="NaYEeM" w:date="2020-01-16T11:23:00Z">
              <w:r w:rsidRPr="006D0128" w:rsidDel="00410CBF">
                <w:rPr>
                  <w:rFonts w:ascii="Times New Roman" w:hAnsi="Times New Roman" w:cs="Times New Roman"/>
                  <w:sz w:val="24"/>
                  <w:szCs w:val="24"/>
                  <w:shd w:val="clear" w:color="auto" w:fill="FFFFFF"/>
                  <w:rPrChange w:id="2840" w:author="NaYEeM" w:date="2020-01-18T22:36:00Z">
                    <w:rPr>
                      <w:rFonts w:ascii="Times New Roman" w:hAnsi="Times New Roman" w:cs="Times New Roman"/>
                      <w:color w:val="000000"/>
                      <w:sz w:val="24"/>
                      <w:szCs w:val="24"/>
                      <w:shd w:val="clear" w:color="auto" w:fill="FFFFFF"/>
                    </w:rPr>
                  </w:rPrChange>
                </w:rPr>
                <w:delText xml:space="preserve"> (</w:delText>
              </w:r>
            </w:del>
            <w:del w:id="2841" w:author="NaYEeM" w:date="2019-11-20T01:28:00Z">
              <w:r w:rsidRPr="006D0128" w:rsidDel="00184C9E">
                <w:rPr>
                  <w:rFonts w:ascii="Times New Roman" w:hAnsi="Times New Roman" w:cs="Times New Roman"/>
                  <w:sz w:val="24"/>
                  <w:szCs w:val="24"/>
                  <w:shd w:val="clear" w:color="auto" w:fill="FFFFFF"/>
                  <w:rPrChange w:id="2842" w:author="NaYEeM" w:date="2020-01-18T22:36:00Z">
                    <w:rPr>
                      <w:rFonts w:ascii="Times New Roman" w:hAnsi="Times New Roman" w:cs="Times New Roman"/>
                      <w:color w:val="000000"/>
                      <w:sz w:val="24"/>
                      <w:szCs w:val="24"/>
                      <w:shd w:val="clear" w:color="auto" w:fill="FFFFFF"/>
                    </w:rPr>
                  </w:rPrChange>
                </w:rPr>
                <w:delText>44.90</w:delText>
              </w:r>
            </w:del>
            <w:del w:id="2843" w:author="NaYEeM" w:date="2020-01-16T11:23:00Z">
              <w:r w:rsidRPr="006D0128" w:rsidDel="00410CBF">
                <w:rPr>
                  <w:rFonts w:ascii="Times New Roman" w:hAnsi="Times New Roman" w:cs="Times New Roman"/>
                  <w:sz w:val="24"/>
                  <w:szCs w:val="24"/>
                  <w:shd w:val="clear" w:color="auto" w:fill="FFFFFF"/>
                  <w:rPrChange w:id="2844" w:author="NaYEeM" w:date="2020-01-18T22:36:00Z">
                    <w:rPr>
                      <w:rFonts w:ascii="Times New Roman" w:hAnsi="Times New Roman" w:cs="Times New Roman"/>
                      <w:color w:val="000000"/>
                      <w:sz w:val="24"/>
                      <w:szCs w:val="24"/>
                      <w:shd w:val="clear" w:color="auto" w:fill="FFFFFF"/>
                    </w:rPr>
                  </w:rPrChange>
                </w:rPr>
                <w:delText>)</w:delText>
              </w:r>
            </w:del>
          </w:p>
        </w:tc>
        <w:tc>
          <w:tcPr>
            <w:tcW w:w="1817" w:type="dxa"/>
            <w:tcPrChange w:id="2845" w:author="NaYEeM" w:date="2020-01-18T22:47:00Z">
              <w:tcPr>
                <w:tcW w:w="1535" w:type="dxa"/>
                <w:gridSpan w:val="3"/>
              </w:tcPr>
            </w:tcPrChange>
          </w:tcPr>
          <w:p w14:paraId="7111D31C" w14:textId="47148EED" w:rsidR="00B54089" w:rsidRPr="006D0128" w:rsidDel="00410CBF" w:rsidRDefault="00B54089" w:rsidP="00B54089">
            <w:pPr>
              <w:jc w:val="both"/>
              <w:cnfStyle w:val="000000000000" w:firstRow="0" w:lastRow="0" w:firstColumn="0" w:lastColumn="0" w:oddVBand="0" w:evenVBand="0" w:oddHBand="0" w:evenHBand="0" w:firstRowFirstColumn="0" w:firstRowLastColumn="0" w:lastRowFirstColumn="0" w:lastRowLastColumn="0"/>
              <w:rPr>
                <w:del w:id="2846" w:author="NaYEeM" w:date="2020-01-16T11:23:00Z"/>
                <w:rFonts w:ascii="Times New Roman" w:hAnsi="Times New Roman" w:cs="Times New Roman"/>
                <w:sz w:val="24"/>
                <w:szCs w:val="24"/>
              </w:rPr>
              <w:pPrChange w:id="2847"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848" w:author="NaYEeM" w:date="2019-11-20T01:23:00Z">
              <w:r w:rsidRPr="006D0128" w:rsidDel="00184C9E">
                <w:rPr>
                  <w:rFonts w:ascii="Times New Roman" w:hAnsi="Times New Roman" w:cs="Times New Roman"/>
                  <w:sz w:val="24"/>
                  <w:szCs w:val="24"/>
                </w:rPr>
                <w:delText>&lt;</w:delText>
              </w:r>
            </w:del>
            <w:del w:id="2849" w:author="NaYEeM" w:date="2020-01-16T11:23:00Z">
              <w:r w:rsidRPr="006D0128" w:rsidDel="00410CBF">
                <w:rPr>
                  <w:rFonts w:ascii="Times New Roman" w:hAnsi="Times New Roman" w:cs="Times New Roman"/>
                  <w:sz w:val="24"/>
                  <w:szCs w:val="24"/>
                </w:rPr>
                <w:delText>0.000</w:delText>
              </w:r>
            </w:del>
            <w:del w:id="2850" w:author="NaYEeM" w:date="2019-11-20T01:23:00Z">
              <w:r w:rsidRPr="006D0128" w:rsidDel="00184C9E">
                <w:rPr>
                  <w:rFonts w:ascii="Times New Roman" w:hAnsi="Times New Roman" w:cs="Times New Roman"/>
                  <w:sz w:val="24"/>
                  <w:szCs w:val="24"/>
                </w:rPr>
                <w:delText>1</w:delText>
              </w:r>
            </w:del>
          </w:p>
        </w:tc>
      </w:tr>
      <w:tr w:rsidR="00B54089" w:rsidRPr="006D0128" w:rsidDel="00410CBF" w14:paraId="04488588" w14:textId="6170376E" w:rsidTr="00B54089">
        <w:trPr>
          <w:cnfStyle w:val="000000100000" w:firstRow="0" w:lastRow="0" w:firstColumn="0" w:lastColumn="0" w:oddVBand="0" w:evenVBand="0" w:oddHBand="1" w:evenHBand="0" w:firstRowFirstColumn="0" w:firstRowLastColumn="0" w:lastRowFirstColumn="0" w:lastRowLastColumn="0"/>
          <w:del w:id="2851" w:author="NaYEeM" w:date="2020-01-16T11:23:00Z"/>
          <w:trPrChange w:id="2852"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853" w:author="NaYEeM" w:date="2020-01-18T22:47:00Z">
              <w:tcPr>
                <w:tcW w:w="3262" w:type="dxa"/>
                <w:gridSpan w:val="3"/>
              </w:tcPr>
            </w:tcPrChange>
          </w:tcPr>
          <w:p w14:paraId="5A8C099F" w14:textId="6EFF2990" w:rsidR="00B54089" w:rsidRPr="006D0128" w:rsidDel="00410CBF" w:rsidRDefault="00B54089" w:rsidP="00B54089">
            <w:pPr>
              <w:jc w:val="both"/>
              <w:cnfStyle w:val="001000100000" w:firstRow="0" w:lastRow="0" w:firstColumn="1" w:lastColumn="0" w:oddVBand="0" w:evenVBand="0" w:oddHBand="1" w:evenHBand="0" w:firstRowFirstColumn="0" w:firstRowLastColumn="0" w:lastRowFirstColumn="0" w:lastRowLastColumn="0"/>
              <w:rPr>
                <w:del w:id="2854" w:author="NaYEeM" w:date="2020-01-16T11:23:00Z"/>
                <w:rFonts w:ascii="Times New Roman" w:hAnsi="Times New Roman" w:cs="Times New Roman"/>
                <w:b w:val="0"/>
                <w:bCs w:val="0"/>
                <w:sz w:val="24"/>
                <w:szCs w:val="24"/>
              </w:rPr>
              <w:pPrChange w:id="2855"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del w:id="2856" w:author="NaYEeM" w:date="2020-01-16T11:23:00Z">
              <w:r w:rsidRPr="006D0128" w:rsidDel="00410CBF">
                <w:rPr>
                  <w:rFonts w:ascii="Times New Roman" w:hAnsi="Times New Roman" w:cs="Times New Roman"/>
                  <w:sz w:val="24"/>
                  <w:szCs w:val="24"/>
                  <w:rPrChange w:id="2857" w:author="NaYEeM" w:date="2020-01-18T22:36:00Z">
                    <w:rPr>
                      <w:rFonts w:ascii="Times New Roman" w:hAnsi="Times New Roman" w:cs="Times New Roman"/>
                      <w:color w:val="000000"/>
                      <w:sz w:val="24"/>
                      <w:szCs w:val="24"/>
                    </w:rPr>
                  </w:rPrChange>
                </w:rPr>
                <w:delText>1 disease held</w:delText>
              </w:r>
            </w:del>
          </w:p>
        </w:tc>
        <w:tc>
          <w:tcPr>
            <w:tcW w:w="2070" w:type="dxa"/>
            <w:tcPrChange w:id="2858" w:author="NaYEeM" w:date="2020-01-18T22:47:00Z">
              <w:tcPr>
                <w:tcW w:w="1487" w:type="dxa"/>
                <w:gridSpan w:val="2"/>
              </w:tcPr>
            </w:tcPrChange>
          </w:tcPr>
          <w:p w14:paraId="4959F91F" w14:textId="0418151E" w:rsidR="00B54089" w:rsidRPr="006D0128" w:rsidDel="00410CBF" w:rsidRDefault="00B54089" w:rsidP="00B54089">
            <w:pPr>
              <w:jc w:val="both"/>
              <w:cnfStyle w:val="000000100000" w:firstRow="0" w:lastRow="0" w:firstColumn="0" w:lastColumn="0" w:oddVBand="0" w:evenVBand="0" w:oddHBand="1" w:evenHBand="0" w:firstRowFirstColumn="0" w:firstRowLastColumn="0" w:lastRowFirstColumn="0" w:lastRowLastColumn="0"/>
              <w:rPr>
                <w:del w:id="2859" w:author="NaYEeM" w:date="2020-01-16T11:23:00Z"/>
                <w:rFonts w:ascii="Times New Roman" w:hAnsi="Times New Roman" w:cs="Times New Roman"/>
                <w:sz w:val="24"/>
                <w:szCs w:val="24"/>
                <w:shd w:val="clear" w:color="auto" w:fill="FFFFFF"/>
                <w:rPrChange w:id="2860" w:author="NaYEeM" w:date="2020-01-18T22:36:00Z">
                  <w:rPr>
                    <w:del w:id="2861" w:author="NaYEeM" w:date="2020-01-16T11:23:00Z"/>
                    <w:rFonts w:ascii="Times New Roman" w:hAnsi="Times New Roman" w:cs="Times New Roman"/>
                    <w:color w:val="000000"/>
                    <w:sz w:val="24"/>
                    <w:szCs w:val="24"/>
                    <w:shd w:val="clear" w:color="auto" w:fill="FFFFFF"/>
                  </w:rPr>
                </w:rPrChange>
              </w:rPr>
              <w:pPrChange w:id="2862"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863" w:author="NaYEeM" w:date="2020-01-16T11:23:00Z">
              <w:r w:rsidRPr="006D0128" w:rsidDel="00410CBF">
                <w:rPr>
                  <w:rFonts w:ascii="Times New Roman" w:hAnsi="Times New Roman" w:cs="Times New Roman"/>
                  <w:sz w:val="24"/>
                  <w:szCs w:val="24"/>
                  <w:shd w:val="clear" w:color="auto" w:fill="FFFFFF"/>
                  <w:rPrChange w:id="2864" w:author="NaYEeM" w:date="2020-01-18T22:36:00Z">
                    <w:rPr>
                      <w:rFonts w:ascii="Times New Roman" w:hAnsi="Times New Roman" w:cs="Times New Roman"/>
                      <w:color w:val="000000"/>
                      <w:sz w:val="24"/>
                      <w:szCs w:val="24"/>
                      <w:shd w:val="clear" w:color="auto" w:fill="FFFFFF"/>
                    </w:rPr>
                  </w:rPrChange>
                </w:rPr>
                <w:delText>51 (</w:delText>
              </w:r>
            </w:del>
            <w:del w:id="2865" w:author="NaYEeM" w:date="2019-11-20T01:33:00Z">
              <w:r w:rsidRPr="006D0128" w:rsidDel="005E6CEC">
                <w:rPr>
                  <w:rFonts w:ascii="Times New Roman" w:hAnsi="Times New Roman" w:cs="Times New Roman"/>
                  <w:sz w:val="24"/>
                  <w:szCs w:val="24"/>
                  <w:shd w:val="clear" w:color="auto" w:fill="FFFFFF"/>
                  <w:rPrChange w:id="2866" w:author="NaYEeM" w:date="2020-01-18T22:36:00Z">
                    <w:rPr>
                      <w:rFonts w:ascii="Times New Roman" w:hAnsi="Times New Roman" w:cs="Times New Roman"/>
                      <w:color w:val="000000"/>
                      <w:sz w:val="24"/>
                      <w:szCs w:val="24"/>
                      <w:shd w:val="clear" w:color="auto" w:fill="FFFFFF"/>
                    </w:rPr>
                  </w:rPrChange>
                </w:rPr>
                <w:delText>12.40</w:delText>
              </w:r>
            </w:del>
            <w:del w:id="2867" w:author="NaYEeM" w:date="2020-01-16T11:23:00Z">
              <w:r w:rsidRPr="006D0128" w:rsidDel="00410CBF">
                <w:rPr>
                  <w:rFonts w:ascii="Times New Roman" w:hAnsi="Times New Roman" w:cs="Times New Roman"/>
                  <w:sz w:val="24"/>
                  <w:szCs w:val="24"/>
                  <w:shd w:val="clear" w:color="auto" w:fill="FFFFFF"/>
                  <w:rPrChange w:id="2868" w:author="NaYEeM" w:date="2020-01-18T22:36:00Z">
                    <w:rPr>
                      <w:rFonts w:ascii="Times New Roman" w:hAnsi="Times New Roman" w:cs="Times New Roman"/>
                      <w:color w:val="000000"/>
                      <w:sz w:val="24"/>
                      <w:szCs w:val="24"/>
                      <w:shd w:val="clear" w:color="auto" w:fill="FFFFFF"/>
                    </w:rPr>
                  </w:rPrChange>
                </w:rPr>
                <w:delText>)</w:delText>
              </w:r>
            </w:del>
          </w:p>
        </w:tc>
        <w:tc>
          <w:tcPr>
            <w:tcW w:w="2408" w:type="dxa"/>
            <w:tcPrChange w:id="2869" w:author="NaYEeM" w:date="2020-01-18T22:47:00Z">
              <w:tcPr>
                <w:tcW w:w="1545" w:type="dxa"/>
                <w:gridSpan w:val="2"/>
              </w:tcPr>
            </w:tcPrChange>
          </w:tcPr>
          <w:p w14:paraId="1BB6E45E" w14:textId="305563E7" w:rsidR="00B54089" w:rsidRPr="006D0128" w:rsidDel="00410CBF" w:rsidRDefault="00B54089" w:rsidP="00B54089">
            <w:pPr>
              <w:jc w:val="both"/>
              <w:cnfStyle w:val="000000100000" w:firstRow="0" w:lastRow="0" w:firstColumn="0" w:lastColumn="0" w:oddVBand="0" w:evenVBand="0" w:oddHBand="1" w:evenHBand="0" w:firstRowFirstColumn="0" w:firstRowLastColumn="0" w:lastRowFirstColumn="0" w:lastRowLastColumn="0"/>
              <w:rPr>
                <w:del w:id="2870" w:author="NaYEeM" w:date="2020-01-16T11:23:00Z"/>
                <w:rFonts w:ascii="Times New Roman" w:hAnsi="Times New Roman" w:cs="Times New Roman"/>
                <w:sz w:val="24"/>
                <w:szCs w:val="24"/>
                <w:shd w:val="clear" w:color="auto" w:fill="FFFFFF"/>
                <w:rPrChange w:id="2871" w:author="NaYEeM" w:date="2020-01-18T22:36:00Z">
                  <w:rPr>
                    <w:del w:id="2872" w:author="NaYEeM" w:date="2020-01-16T11:23:00Z"/>
                    <w:rFonts w:ascii="Times New Roman" w:hAnsi="Times New Roman" w:cs="Times New Roman"/>
                    <w:color w:val="000000"/>
                    <w:sz w:val="24"/>
                    <w:szCs w:val="24"/>
                    <w:shd w:val="clear" w:color="auto" w:fill="FFFFFF"/>
                  </w:rPr>
                </w:rPrChange>
              </w:rPr>
              <w:pPrChange w:id="2873"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874" w:author="NaYEeM" w:date="2019-11-20T01:33:00Z">
              <w:r w:rsidRPr="006D0128" w:rsidDel="005E6CEC">
                <w:rPr>
                  <w:rFonts w:ascii="Times New Roman" w:hAnsi="Times New Roman" w:cs="Times New Roman"/>
                  <w:sz w:val="24"/>
                  <w:szCs w:val="24"/>
                  <w:shd w:val="clear" w:color="auto" w:fill="FFFFFF"/>
                  <w:rPrChange w:id="2875" w:author="NaYEeM" w:date="2020-01-18T22:36:00Z">
                    <w:rPr>
                      <w:rFonts w:ascii="Times New Roman" w:hAnsi="Times New Roman" w:cs="Times New Roman"/>
                      <w:color w:val="000000"/>
                      <w:sz w:val="24"/>
                      <w:szCs w:val="24"/>
                      <w:shd w:val="clear" w:color="auto" w:fill="FFFFFF"/>
                    </w:rPr>
                  </w:rPrChange>
                </w:rPr>
                <w:delText>60</w:delText>
              </w:r>
            </w:del>
            <w:del w:id="2876" w:author="NaYEeM" w:date="2020-01-16T11:23:00Z">
              <w:r w:rsidRPr="006D0128" w:rsidDel="00410CBF">
                <w:rPr>
                  <w:rFonts w:ascii="Times New Roman" w:hAnsi="Times New Roman" w:cs="Times New Roman"/>
                  <w:sz w:val="24"/>
                  <w:szCs w:val="24"/>
                  <w:shd w:val="clear" w:color="auto" w:fill="FFFFFF"/>
                  <w:rPrChange w:id="2877" w:author="NaYEeM" w:date="2020-01-18T22:36:00Z">
                    <w:rPr>
                      <w:rFonts w:ascii="Times New Roman" w:hAnsi="Times New Roman" w:cs="Times New Roman"/>
                      <w:color w:val="000000"/>
                      <w:sz w:val="24"/>
                      <w:szCs w:val="24"/>
                      <w:shd w:val="clear" w:color="auto" w:fill="FFFFFF"/>
                    </w:rPr>
                  </w:rPrChange>
                </w:rPr>
                <w:delText xml:space="preserve"> (</w:delText>
              </w:r>
            </w:del>
            <w:del w:id="2878" w:author="NaYEeM" w:date="2019-11-20T01:33:00Z">
              <w:r w:rsidRPr="006D0128" w:rsidDel="005E6CEC">
                <w:rPr>
                  <w:rFonts w:ascii="Times New Roman" w:hAnsi="Times New Roman" w:cs="Times New Roman"/>
                  <w:sz w:val="24"/>
                  <w:szCs w:val="24"/>
                  <w:shd w:val="clear" w:color="auto" w:fill="FFFFFF"/>
                  <w:rPrChange w:id="2879" w:author="NaYEeM" w:date="2020-01-18T22:36:00Z">
                    <w:rPr>
                      <w:rFonts w:ascii="Times New Roman" w:hAnsi="Times New Roman" w:cs="Times New Roman"/>
                      <w:color w:val="000000"/>
                      <w:sz w:val="24"/>
                      <w:szCs w:val="24"/>
                      <w:shd w:val="clear" w:color="auto" w:fill="FFFFFF"/>
                    </w:rPr>
                  </w:rPrChange>
                </w:rPr>
                <w:delText>17.02</w:delText>
              </w:r>
            </w:del>
            <w:del w:id="2880" w:author="NaYEeM" w:date="2020-01-16T11:23:00Z">
              <w:r w:rsidRPr="006D0128" w:rsidDel="00410CBF">
                <w:rPr>
                  <w:rFonts w:ascii="Times New Roman" w:hAnsi="Times New Roman" w:cs="Times New Roman"/>
                  <w:sz w:val="24"/>
                  <w:szCs w:val="24"/>
                  <w:shd w:val="clear" w:color="auto" w:fill="FFFFFF"/>
                  <w:rPrChange w:id="2881" w:author="NaYEeM" w:date="2020-01-18T22:36:00Z">
                    <w:rPr>
                      <w:rFonts w:ascii="Times New Roman" w:hAnsi="Times New Roman" w:cs="Times New Roman"/>
                      <w:color w:val="000000"/>
                      <w:sz w:val="24"/>
                      <w:szCs w:val="24"/>
                      <w:shd w:val="clear" w:color="auto" w:fill="FFFFFF"/>
                    </w:rPr>
                  </w:rPrChange>
                </w:rPr>
                <w:delText>)</w:delText>
              </w:r>
            </w:del>
          </w:p>
        </w:tc>
        <w:tc>
          <w:tcPr>
            <w:tcW w:w="1817" w:type="dxa"/>
            <w:tcPrChange w:id="2882" w:author="NaYEeM" w:date="2020-01-18T22:47:00Z">
              <w:tcPr>
                <w:tcW w:w="1535" w:type="dxa"/>
                <w:gridSpan w:val="3"/>
              </w:tcPr>
            </w:tcPrChange>
          </w:tcPr>
          <w:p w14:paraId="56548A3F" w14:textId="56E67054" w:rsidR="00B54089" w:rsidRPr="006D0128" w:rsidDel="00410CBF" w:rsidRDefault="00B54089" w:rsidP="00B54089">
            <w:pPr>
              <w:jc w:val="both"/>
              <w:cnfStyle w:val="000000100000" w:firstRow="0" w:lastRow="0" w:firstColumn="0" w:lastColumn="0" w:oddVBand="0" w:evenVBand="0" w:oddHBand="1" w:evenHBand="0" w:firstRowFirstColumn="0" w:firstRowLastColumn="0" w:lastRowFirstColumn="0" w:lastRowLastColumn="0"/>
              <w:rPr>
                <w:del w:id="2883" w:author="NaYEeM" w:date="2020-01-16T11:23:00Z"/>
                <w:rFonts w:ascii="Times New Roman" w:hAnsi="Times New Roman" w:cs="Times New Roman"/>
                <w:sz w:val="24"/>
                <w:szCs w:val="24"/>
              </w:rPr>
              <w:pPrChange w:id="2884"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B54089" w:rsidRPr="006D0128" w:rsidDel="00410CBF" w14:paraId="496C75B8" w14:textId="097D8C12" w:rsidTr="00B54089">
        <w:trPr>
          <w:del w:id="2885" w:author="NaYEeM" w:date="2020-01-16T11:23:00Z"/>
          <w:trPrChange w:id="2886"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887" w:author="NaYEeM" w:date="2020-01-18T22:47:00Z">
              <w:tcPr>
                <w:tcW w:w="3262" w:type="dxa"/>
                <w:gridSpan w:val="3"/>
              </w:tcPr>
            </w:tcPrChange>
          </w:tcPr>
          <w:p w14:paraId="6D37626F" w14:textId="365D89A6" w:rsidR="00B54089" w:rsidRPr="006D0128" w:rsidDel="00410CBF" w:rsidRDefault="00B54089" w:rsidP="00B54089">
            <w:pPr>
              <w:jc w:val="both"/>
              <w:rPr>
                <w:del w:id="2888" w:author="NaYEeM" w:date="2020-01-16T11:23:00Z"/>
                <w:rFonts w:ascii="Times New Roman" w:hAnsi="Times New Roman" w:cs="Times New Roman"/>
                <w:b w:val="0"/>
                <w:bCs w:val="0"/>
                <w:sz w:val="24"/>
                <w:szCs w:val="24"/>
              </w:rPr>
              <w:pPrChange w:id="2889" w:author="NaYEeM" w:date="2019-07-09T12:49:00Z">
                <w:pPr>
                  <w:jc w:val="center"/>
                </w:pPr>
              </w:pPrChange>
            </w:pPr>
            <w:del w:id="2890" w:author="NaYEeM" w:date="2020-01-16T11:23:00Z">
              <w:r w:rsidRPr="006D0128" w:rsidDel="00410CBF">
                <w:rPr>
                  <w:rFonts w:ascii="Times New Roman" w:hAnsi="Times New Roman" w:cs="Times New Roman"/>
                  <w:sz w:val="24"/>
                  <w:szCs w:val="24"/>
                  <w:rPrChange w:id="2891" w:author="NaYEeM" w:date="2020-01-18T22:36:00Z">
                    <w:rPr>
                      <w:rFonts w:ascii="Times New Roman" w:hAnsi="Times New Roman" w:cs="Times New Roman"/>
                      <w:color w:val="000000"/>
                      <w:sz w:val="24"/>
                      <w:szCs w:val="24"/>
                    </w:rPr>
                  </w:rPrChange>
                </w:rPr>
                <w:delText>2 disease held</w:delText>
              </w:r>
            </w:del>
          </w:p>
        </w:tc>
        <w:tc>
          <w:tcPr>
            <w:tcW w:w="2070" w:type="dxa"/>
            <w:tcPrChange w:id="2892" w:author="NaYEeM" w:date="2020-01-18T22:47:00Z">
              <w:tcPr>
                <w:tcW w:w="1487" w:type="dxa"/>
                <w:gridSpan w:val="2"/>
              </w:tcPr>
            </w:tcPrChange>
          </w:tcPr>
          <w:p w14:paraId="00C826BA" w14:textId="65435F62" w:rsidR="00B54089" w:rsidRPr="006D0128" w:rsidDel="00410CBF" w:rsidRDefault="00B54089" w:rsidP="00B54089">
            <w:pPr>
              <w:jc w:val="both"/>
              <w:cnfStyle w:val="000000000000" w:firstRow="0" w:lastRow="0" w:firstColumn="0" w:lastColumn="0" w:oddVBand="0" w:evenVBand="0" w:oddHBand="0" w:evenHBand="0" w:firstRowFirstColumn="0" w:firstRowLastColumn="0" w:lastRowFirstColumn="0" w:lastRowLastColumn="0"/>
              <w:rPr>
                <w:del w:id="2893" w:author="NaYEeM" w:date="2020-01-16T11:23:00Z"/>
                <w:rFonts w:ascii="Times New Roman" w:hAnsi="Times New Roman" w:cs="Times New Roman"/>
                <w:sz w:val="24"/>
                <w:szCs w:val="24"/>
                <w:shd w:val="clear" w:color="auto" w:fill="FFFFFF"/>
                <w:rPrChange w:id="2894" w:author="NaYEeM" w:date="2020-01-18T22:36:00Z">
                  <w:rPr>
                    <w:del w:id="2895" w:author="NaYEeM" w:date="2020-01-16T11:23:00Z"/>
                    <w:rFonts w:ascii="Times New Roman" w:hAnsi="Times New Roman" w:cs="Times New Roman"/>
                    <w:color w:val="000000"/>
                    <w:sz w:val="24"/>
                    <w:szCs w:val="24"/>
                    <w:shd w:val="clear" w:color="auto" w:fill="FFFFFF"/>
                  </w:rPr>
                </w:rPrChange>
              </w:rPr>
              <w:pPrChange w:id="2896"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897" w:author="NaYEeM" w:date="2020-01-16T11:23:00Z">
              <w:r w:rsidRPr="006D0128" w:rsidDel="00410CBF">
                <w:rPr>
                  <w:rFonts w:ascii="Times New Roman" w:hAnsi="Times New Roman" w:cs="Times New Roman"/>
                  <w:sz w:val="24"/>
                  <w:szCs w:val="24"/>
                  <w:shd w:val="clear" w:color="auto" w:fill="FFFFFF"/>
                  <w:rPrChange w:id="2898" w:author="NaYEeM" w:date="2020-01-18T22:36:00Z">
                    <w:rPr>
                      <w:rFonts w:ascii="Times New Roman" w:hAnsi="Times New Roman" w:cs="Times New Roman"/>
                      <w:color w:val="000000"/>
                      <w:sz w:val="24"/>
                      <w:szCs w:val="24"/>
                      <w:shd w:val="clear" w:color="auto" w:fill="FFFFFF"/>
                    </w:rPr>
                  </w:rPrChange>
                </w:rPr>
                <w:delText>3</w:delText>
              </w:r>
            </w:del>
            <w:del w:id="2899" w:author="NaYEeM" w:date="2019-11-20T01:33:00Z">
              <w:r w:rsidRPr="006D0128" w:rsidDel="005E6CEC">
                <w:rPr>
                  <w:rFonts w:ascii="Times New Roman" w:hAnsi="Times New Roman" w:cs="Times New Roman"/>
                  <w:sz w:val="24"/>
                  <w:szCs w:val="24"/>
                  <w:shd w:val="clear" w:color="auto" w:fill="FFFFFF"/>
                  <w:rPrChange w:id="2900" w:author="NaYEeM" w:date="2020-01-18T22:36:00Z">
                    <w:rPr>
                      <w:rFonts w:ascii="Times New Roman" w:hAnsi="Times New Roman" w:cs="Times New Roman"/>
                      <w:color w:val="000000"/>
                      <w:sz w:val="24"/>
                      <w:szCs w:val="24"/>
                      <w:shd w:val="clear" w:color="auto" w:fill="FFFFFF"/>
                    </w:rPr>
                  </w:rPrChange>
                </w:rPr>
                <w:delText>7</w:delText>
              </w:r>
            </w:del>
            <w:del w:id="2901" w:author="NaYEeM" w:date="2020-01-16T11:23:00Z">
              <w:r w:rsidRPr="006D0128" w:rsidDel="00410CBF">
                <w:rPr>
                  <w:rFonts w:ascii="Times New Roman" w:hAnsi="Times New Roman" w:cs="Times New Roman"/>
                  <w:sz w:val="24"/>
                  <w:szCs w:val="24"/>
                  <w:shd w:val="clear" w:color="auto" w:fill="FFFFFF"/>
                  <w:rPrChange w:id="2902" w:author="NaYEeM" w:date="2020-01-18T22:36:00Z">
                    <w:rPr>
                      <w:rFonts w:ascii="Times New Roman" w:hAnsi="Times New Roman" w:cs="Times New Roman"/>
                      <w:color w:val="000000"/>
                      <w:sz w:val="24"/>
                      <w:szCs w:val="24"/>
                      <w:shd w:val="clear" w:color="auto" w:fill="FFFFFF"/>
                    </w:rPr>
                  </w:rPrChange>
                </w:rPr>
                <w:delText xml:space="preserve"> (</w:delText>
              </w:r>
            </w:del>
            <w:del w:id="2903" w:author="NaYEeM" w:date="2019-11-20T01:33:00Z">
              <w:r w:rsidRPr="006D0128" w:rsidDel="005E6CEC">
                <w:rPr>
                  <w:rFonts w:ascii="Times New Roman" w:hAnsi="Times New Roman" w:cs="Times New Roman"/>
                  <w:sz w:val="24"/>
                  <w:szCs w:val="24"/>
                  <w:shd w:val="clear" w:color="auto" w:fill="FFFFFF"/>
                  <w:rPrChange w:id="2904" w:author="NaYEeM" w:date="2020-01-18T22:36:00Z">
                    <w:rPr>
                      <w:rFonts w:ascii="Times New Roman" w:hAnsi="Times New Roman" w:cs="Times New Roman"/>
                      <w:color w:val="000000"/>
                      <w:sz w:val="24"/>
                      <w:szCs w:val="24"/>
                      <w:shd w:val="clear" w:color="auto" w:fill="FFFFFF"/>
                    </w:rPr>
                  </w:rPrChange>
                </w:rPr>
                <w:delText>9.83</w:delText>
              </w:r>
            </w:del>
            <w:del w:id="2905" w:author="NaYEeM" w:date="2020-01-16T11:23:00Z">
              <w:r w:rsidRPr="006D0128" w:rsidDel="00410CBF">
                <w:rPr>
                  <w:rFonts w:ascii="Times New Roman" w:hAnsi="Times New Roman" w:cs="Times New Roman"/>
                  <w:sz w:val="24"/>
                  <w:szCs w:val="24"/>
                  <w:shd w:val="clear" w:color="auto" w:fill="FFFFFF"/>
                  <w:rPrChange w:id="2906" w:author="NaYEeM" w:date="2020-01-18T22:36:00Z">
                    <w:rPr>
                      <w:rFonts w:ascii="Times New Roman" w:hAnsi="Times New Roman" w:cs="Times New Roman"/>
                      <w:color w:val="000000"/>
                      <w:sz w:val="24"/>
                      <w:szCs w:val="24"/>
                      <w:shd w:val="clear" w:color="auto" w:fill="FFFFFF"/>
                    </w:rPr>
                  </w:rPrChange>
                </w:rPr>
                <w:delText>)</w:delText>
              </w:r>
            </w:del>
          </w:p>
        </w:tc>
        <w:tc>
          <w:tcPr>
            <w:tcW w:w="2408" w:type="dxa"/>
            <w:tcPrChange w:id="2907" w:author="NaYEeM" w:date="2020-01-18T22:47:00Z">
              <w:tcPr>
                <w:tcW w:w="1545" w:type="dxa"/>
                <w:gridSpan w:val="2"/>
              </w:tcPr>
            </w:tcPrChange>
          </w:tcPr>
          <w:p w14:paraId="19825E5A" w14:textId="5737FF1B" w:rsidR="00B54089" w:rsidRPr="006D0128" w:rsidDel="00410CBF" w:rsidRDefault="00B54089" w:rsidP="00B54089">
            <w:pPr>
              <w:jc w:val="both"/>
              <w:cnfStyle w:val="000000000000" w:firstRow="0" w:lastRow="0" w:firstColumn="0" w:lastColumn="0" w:oddVBand="0" w:evenVBand="0" w:oddHBand="0" w:evenHBand="0" w:firstRowFirstColumn="0" w:firstRowLastColumn="0" w:lastRowFirstColumn="0" w:lastRowLastColumn="0"/>
              <w:rPr>
                <w:del w:id="2908" w:author="NaYEeM" w:date="2020-01-16T11:23:00Z"/>
                <w:rFonts w:ascii="Times New Roman" w:hAnsi="Times New Roman" w:cs="Times New Roman"/>
                <w:sz w:val="24"/>
                <w:szCs w:val="24"/>
                <w:shd w:val="clear" w:color="auto" w:fill="FFFFFF"/>
                <w:rPrChange w:id="2909" w:author="NaYEeM" w:date="2020-01-18T22:36:00Z">
                  <w:rPr>
                    <w:del w:id="2910" w:author="NaYEeM" w:date="2020-01-16T11:23:00Z"/>
                    <w:rFonts w:ascii="Times New Roman" w:hAnsi="Times New Roman" w:cs="Times New Roman"/>
                    <w:color w:val="000000"/>
                    <w:sz w:val="24"/>
                    <w:szCs w:val="24"/>
                    <w:shd w:val="clear" w:color="auto" w:fill="FFFFFF"/>
                  </w:rPr>
                </w:rPrChange>
              </w:rPr>
              <w:pPrChange w:id="291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912" w:author="NaYEeM" w:date="2019-11-20T01:33:00Z">
              <w:r w:rsidRPr="006D0128" w:rsidDel="005E6CEC">
                <w:rPr>
                  <w:rFonts w:ascii="Times New Roman" w:hAnsi="Times New Roman" w:cs="Times New Roman"/>
                  <w:sz w:val="24"/>
                  <w:szCs w:val="24"/>
                  <w:shd w:val="clear" w:color="auto" w:fill="FFFFFF"/>
                  <w:rPrChange w:id="2913" w:author="NaYEeM" w:date="2020-01-18T22:36:00Z">
                    <w:rPr>
                      <w:rFonts w:ascii="Times New Roman" w:hAnsi="Times New Roman" w:cs="Times New Roman"/>
                      <w:color w:val="000000"/>
                      <w:sz w:val="24"/>
                      <w:szCs w:val="24"/>
                      <w:shd w:val="clear" w:color="auto" w:fill="FFFFFF"/>
                    </w:rPr>
                  </w:rPrChange>
                </w:rPr>
                <w:delText xml:space="preserve">62 </w:delText>
              </w:r>
            </w:del>
            <w:del w:id="2914" w:author="NaYEeM" w:date="2020-01-16T11:23:00Z">
              <w:r w:rsidRPr="006D0128" w:rsidDel="00410CBF">
                <w:rPr>
                  <w:rFonts w:ascii="Times New Roman" w:hAnsi="Times New Roman" w:cs="Times New Roman"/>
                  <w:sz w:val="24"/>
                  <w:szCs w:val="24"/>
                  <w:shd w:val="clear" w:color="auto" w:fill="FFFFFF"/>
                  <w:rPrChange w:id="2915" w:author="NaYEeM" w:date="2020-01-18T22:36:00Z">
                    <w:rPr>
                      <w:rFonts w:ascii="Times New Roman" w:hAnsi="Times New Roman" w:cs="Times New Roman"/>
                      <w:color w:val="000000"/>
                      <w:sz w:val="24"/>
                      <w:szCs w:val="24"/>
                      <w:shd w:val="clear" w:color="auto" w:fill="FFFFFF"/>
                    </w:rPr>
                  </w:rPrChange>
                </w:rPr>
                <w:delText>(</w:delText>
              </w:r>
            </w:del>
            <w:del w:id="2916" w:author="NaYEeM" w:date="2019-11-20T01:33:00Z">
              <w:r w:rsidRPr="006D0128" w:rsidDel="005E6CEC">
                <w:rPr>
                  <w:rFonts w:ascii="Times New Roman" w:hAnsi="Times New Roman" w:cs="Times New Roman"/>
                  <w:sz w:val="24"/>
                  <w:szCs w:val="24"/>
                  <w:shd w:val="clear" w:color="auto" w:fill="FFFFFF"/>
                  <w:rPrChange w:id="2917" w:author="NaYEeM" w:date="2020-01-18T22:36:00Z">
                    <w:rPr>
                      <w:rFonts w:ascii="Times New Roman" w:hAnsi="Times New Roman" w:cs="Times New Roman"/>
                      <w:color w:val="000000"/>
                      <w:sz w:val="24"/>
                      <w:szCs w:val="24"/>
                      <w:shd w:val="clear" w:color="auto" w:fill="FFFFFF"/>
                    </w:rPr>
                  </w:rPrChange>
                </w:rPr>
                <w:delText>14.91</w:delText>
              </w:r>
            </w:del>
            <w:del w:id="2918" w:author="NaYEeM" w:date="2020-01-16T11:23:00Z">
              <w:r w:rsidRPr="006D0128" w:rsidDel="00410CBF">
                <w:rPr>
                  <w:rFonts w:ascii="Times New Roman" w:hAnsi="Times New Roman" w:cs="Times New Roman"/>
                  <w:sz w:val="24"/>
                  <w:szCs w:val="24"/>
                  <w:shd w:val="clear" w:color="auto" w:fill="FFFFFF"/>
                  <w:rPrChange w:id="2919" w:author="NaYEeM" w:date="2020-01-18T22:36:00Z">
                    <w:rPr>
                      <w:rFonts w:ascii="Times New Roman" w:hAnsi="Times New Roman" w:cs="Times New Roman"/>
                      <w:color w:val="000000"/>
                      <w:sz w:val="24"/>
                      <w:szCs w:val="24"/>
                      <w:shd w:val="clear" w:color="auto" w:fill="FFFFFF"/>
                    </w:rPr>
                  </w:rPrChange>
                </w:rPr>
                <w:delText>)</w:delText>
              </w:r>
            </w:del>
          </w:p>
        </w:tc>
        <w:tc>
          <w:tcPr>
            <w:tcW w:w="1817" w:type="dxa"/>
            <w:tcPrChange w:id="2920" w:author="NaYEeM" w:date="2020-01-18T22:47:00Z">
              <w:tcPr>
                <w:tcW w:w="1535" w:type="dxa"/>
                <w:gridSpan w:val="3"/>
              </w:tcPr>
            </w:tcPrChange>
          </w:tcPr>
          <w:p w14:paraId="40E5C2BC" w14:textId="1A42A340" w:rsidR="00B54089" w:rsidRPr="006D0128" w:rsidDel="00410CBF" w:rsidRDefault="00B54089" w:rsidP="00B54089">
            <w:pPr>
              <w:jc w:val="both"/>
              <w:cnfStyle w:val="000000000000" w:firstRow="0" w:lastRow="0" w:firstColumn="0" w:lastColumn="0" w:oddVBand="0" w:evenVBand="0" w:oddHBand="0" w:evenHBand="0" w:firstRowFirstColumn="0" w:firstRowLastColumn="0" w:lastRowFirstColumn="0" w:lastRowLastColumn="0"/>
              <w:rPr>
                <w:del w:id="2921" w:author="NaYEeM" w:date="2020-01-16T11:23:00Z"/>
                <w:rFonts w:ascii="Times New Roman" w:hAnsi="Times New Roman" w:cs="Times New Roman"/>
                <w:sz w:val="24"/>
                <w:szCs w:val="24"/>
              </w:rPr>
              <w:pPrChange w:id="2922"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B54089" w:rsidRPr="006D0128" w:rsidDel="00410CBF" w14:paraId="0FBBF009" w14:textId="7246296F" w:rsidTr="00B54089">
        <w:trPr>
          <w:cnfStyle w:val="000000100000" w:firstRow="0" w:lastRow="0" w:firstColumn="0" w:lastColumn="0" w:oddVBand="0" w:evenVBand="0" w:oddHBand="1" w:evenHBand="0" w:firstRowFirstColumn="0" w:firstRowLastColumn="0" w:lastRowFirstColumn="0" w:lastRowLastColumn="0"/>
          <w:del w:id="2923" w:author="NaYEeM" w:date="2020-01-16T11:23:00Z"/>
          <w:trPrChange w:id="2924"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925" w:author="NaYEeM" w:date="2020-01-18T22:47:00Z">
              <w:tcPr>
                <w:tcW w:w="3262" w:type="dxa"/>
                <w:gridSpan w:val="3"/>
              </w:tcPr>
            </w:tcPrChange>
          </w:tcPr>
          <w:p w14:paraId="60ED025C" w14:textId="4FE0CED3" w:rsidR="00B54089" w:rsidRPr="006D0128" w:rsidDel="00410CBF" w:rsidRDefault="00B54089" w:rsidP="00B54089">
            <w:pPr>
              <w:jc w:val="both"/>
              <w:cnfStyle w:val="001000100000" w:firstRow="0" w:lastRow="0" w:firstColumn="1" w:lastColumn="0" w:oddVBand="0" w:evenVBand="0" w:oddHBand="1" w:evenHBand="0" w:firstRowFirstColumn="0" w:firstRowLastColumn="0" w:lastRowFirstColumn="0" w:lastRowLastColumn="0"/>
              <w:rPr>
                <w:del w:id="2926" w:author="NaYEeM" w:date="2020-01-16T11:23:00Z"/>
                <w:rFonts w:ascii="Times New Roman" w:hAnsi="Times New Roman" w:cs="Times New Roman"/>
                <w:b w:val="0"/>
                <w:bCs w:val="0"/>
                <w:sz w:val="24"/>
                <w:szCs w:val="24"/>
              </w:rPr>
              <w:pPrChange w:id="2927"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del w:id="2928" w:author="NaYEeM" w:date="2020-01-16T11:23:00Z">
              <w:r w:rsidRPr="006D0128" w:rsidDel="00410CBF">
                <w:rPr>
                  <w:rFonts w:ascii="Times New Roman" w:hAnsi="Times New Roman" w:cs="Times New Roman"/>
                  <w:sz w:val="24"/>
                  <w:szCs w:val="24"/>
                  <w:rPrChange w:id="2929" w:author="NaYEeM" w:date="2020-01-18T22:36:00Z">
                    <w:rPr>
                      <w:rFonts w:ascii="Times New Roman" w:hAnsi="Times New Roman" w:cs="Times New Roman"/>
                      <w:color w:val="000000"/>
                      <w:sz w:val="24"/>
                      <w:szCs w:val="24"/>
                    </w:rPr>
                  </w:rPrChange>
                </w:rPr>
                <w:delText>3 disease held</w:delText>
              </w:r>
            </w:del>
          </w:p>
        </w:tc>
        <w:tc>
          <w:tcPr>
            <w:tcW w:w="2070" w:type="dxa"/>
            <w:tcPrChange w:id="2930" w:author="NaYEeM" w:date="2020-01-18T22:47:00Z">
              <w:tcPr>
                <w:tcW w:w="1487" w:type="dxa"/>
                <w:gridSpan w:val="2"/>
              </w:tcPr>
            </w:tcPrChange>
          </w:tcPr>
          <w:p w14:paraId="7F80808C" w14:textId="6800B8D0" w:rsidR="00B54089" w:rsidRPr="006D0128" w:rsidDel="00410CBF" w:rsidRDefault="00B54089" w:rsidP="00B54089">
            <w:pPr>
              <w:jc w:val="both"/>
              <w:cnfStyle w:val="000000100000" w:firstRow="0" w:lastRow="0" w:firstColumn="0" w:lastColumn="0" w:oddVBand="0" w:evenVBand="0" w:oddHBand="1" w:evenHBand="0" w:firstRowFirstColumn="0" w:firstRowLastColumn="0" w:lastRowFirstColumn="0" w:lastRowLastColumn="0"/>
              <w:rPr>
                <w:del w:id="2931" w:author="NaYEeM" w:date="2020-01-16T11:23:00Z"/>
                <w:rFonts w:ascii="Times New Roman" w:hAnsi="Times New Roman" w:cs="Times New Roman"/>
                <w:sz w:val="24"/>
                <w:szCs w:val="24"/>
                <w:shd w:val="clear" w:color="auto" w:fill="FFFFFF"/>
                <w:rPrChange w:id="2932" w:author="NaYEeM" w:date="2020-01-18T22:36:00Z">
                  <w:rPr>
                    <w:del w:id="2933" w:author="NaYEeM" w:date="2020-01-16T11:23:00Z"/>
                    <w:rFonts w:ascii="Times New Roman" w:hAnsi="Times New Roman" w:cs="Times New Roman"/>
                    <w:color w:val="000000"/>
                    <w:sz w:val="24"/>
                    <w:szCs w:val="24"/>
                    <w:shd w:val="clear" w:color="auto" w:fill="FFFFFF"/>
                  </w:rPr>
                </w:rPrChange>
              </w:rPr>
              <w:pPrChange w:id="2934"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935" w:author="NaYEeM" w:date="2019-11-20T01:34:00Z">
              <w:r w:rsidRPr="006D0128" w:rsidDel="005E6CEC">
                <w:rPr>
                  <w:rFonts w:ascii="Times New Roman" w:hAnsi="Times New Roman" w:cs="Times New Roman"/>
                  <w:sz w:val="24"/>
                  <w:szCs w:val="24"/>
                  <w:shd w:val="clear" w:color="auto" w:fill="FFFFFF"/>
                  <w:rPrChange w:id="2936" w:author="NaYEeM" w:date="2020-01-18T22:36:00Z">
                    <w:rPr>
                      <w:rFonts w:ascii="Times New Roman" w:hAnsi="Times New Roman" w:cs="Times New Roman"/>
                      <w:color w:val="000000"/>
                      <w:sz w:val="24"/>
                      <w:szCs w:val="24"/>
                      <w:shd w:val="clear" w:color="auto" w:fill="FFFFFF"/>
                    </w:rPr>
                  </w:rPrChange>
                </w:rPr>
                <w:delText>16</w:delText>
              </w:r>
            </w:del>
            <w:del w:id="2937" w:author="NaYEeM" w:date="2020-01-16T11:23:00Z">
              <w:r w:rsidRPr="006D0128" w:rsidDel="00410CBF">
                <w:rPr>
                  <w:rFonts w:ascii="Times New Roman" w:hAnsi="Times New Roman" w:cs="Times New Roman"/>
                  <w:sz w:val="24"/>
                  <w:szCs w:val="24"/>
                  <w:shd w:val="clear" w:color="auto" w:fill="FFFFFF"/>
                  <w:rPrChange w:id="2938" w:author="NaYEeM" w:date="2020-01-18T22:36:00Z">
                    <w:rPr>
                      <w:rFonts w:ascii="Times New Roman" w:hAnsi="Times New Roman" w:cs="Times New Roman"/>
                      <w:color w:val="000000"/>
                      <w:sz w:val="24"/>
                      <w:szCs w:val="24"/>
                      <w:shd w:val="clear" w:color="auto" w:fill="FFFFFF"/>
                    </w:rPr>
                  </w:rPrChange>
                </w:rPr>
                <w:delText xml:space="preserve"> (</w:delText>
              </w:r>
            </w:del>
            <w:del w:id="2939" w:author="NaYEeM" w:date="2019-11-20T01:34:00Z">
              <w:r w:rsidRPr="006D0128" w:rsidDel="005E6CEC">
                <w:rPr>
                  <w:rFonts w:ascii="Times New Roman" w:hAnsi="Times New Roman" w:cs="Times New Roman"/>
                  <w:sz w:val="24"/>
                  <w:szCs w:val="24"/>
                  <w:shd w:val="clear" w:color="auto" w:fill="FFFFFF"/>
                  <w:rPrChange w:id="2940" w:author="NaYEeM" w:date="2020-01-18T22:36:00Z">
                    <w:rPr>
                      <w:rFonts w:ascii="Times New Roman" w:hAnsi="Times New Roman" w:cs="Times New Roman"/>
                      <w:color w:val="000000"/>
                      <w:sz w:val="24"/>
                      <w:szCs w:val="24"/>
                      <w:shd w:val="clear" w:color="auto" w:fill="FFFFFF"/>
                    </w:rPr>
                  </w:rPrChange>
                </w:rPr>
                <w:delText>3.60</w:delText>
              </w:r>
            </w:del>
            <w:del w:id="2941" w:author="NaYEeM" w:date="2020-01-16T11:23:00Z">
              <w:r w:rsidRPr="006D0128" w:rsidDel="00410CBF">
                <w:rPr>
                  <w:rFonts w:ascii="Times New Roman" w:hAnsi="Times New Roman" w:cs="Times New Roman"/>
                  <w:sz w:val="24"/>
                  <w:szCs w:val="24"/>
                  <w:shd w:val="clear" w:color="auto" w:fill="FFFFFF"/>
                  <w:rPrChange w:id="2942" w:author="NaYEeM" w:date="2020-01-18T22:36:00Z">
                    <w:rPr>
                      <w:rFonts w:ascii="Times New Roman" w:hAnsi="Times New Roman" w:cs="Times New Roman"/>
                      <w:color w:val="000000"/>
                      <w:sz w:val="24"/>
                      <w:szCs w:val="24"/>
                      <w:shd w:val="clear" w:color="auto" w:fill="FFFFFF"/>
                    </w:rPr>
                  </w:rPrChange>
                </w:rPr>
                <w:delText>)</w:delText>
              </w:r>
            </w:del>
          </w:p>
        </w:tc>
        <w:tc>
          <w:tcPr>
            <w:tcW w:w="2408" w:type="dxa"/>
            <w:tcPrChange w:id="2943" w:author="NaYEeM" w:date="2020-01-18T22:47:00Z">
              <w:tcPr>
                <w:tcW w:w="1545" w:type="dxa"/>
                <w:gridSpan w:val="2"/>
              </w:tcPr>
            </w:tcPrChange>
          </w:tcPr>
          <w:p w14:paraId="7FD08818" w14:textId="1CE0B2D4" w:rsidR="00B54089" w:rsidRPr="006D0128" w:rsidDel="00410CBF" w:rsidRDefault="00B54089" w:rsidP="00B54089">
            <w:pPr>
              <w:jc w:val="both"/>
              <w:cnfStyle w:val="000000100000" w:firstRow="0" w:lastRow="0" w:firstColumn="0" w:lastColumn="0" w:oddVBand="0" w:evenVBand="0" w:oddHBand="1" w:evenHBand="0" w:firstRowFirstColumn="0" w:firstRowLastColumn="0" w:lastRowFirstColumn="0" w:lastRowLastColumn="0"/>
              <w:rPr>
                <w:del w:id="2944" w:author="NaYEeM" w:date="2020-01-16T11:23:00Z"/>
                <w:rFonts w:ascii="Times New Roman" w:hAnsi="Times New Roman" w:cs="Times New Roman"/>
                <w:sz w:val="24"/>
                <w:szCs w:val="24"/>
                <w:shd w:val="clear" w:color="auto" w:fill="FFFFFF"/>
                <w:rPrChange w:id="2945" w:author="NaYEeM" w:date="2020-01-18T22:36:00Z">
                  <w:rPr>
                    <w:del w:id="2946" w:author="NaYEeM" w:date="2020-01-16T11:23:00Z"/>
                    <w:rFonts w:ascii="Times New Roman" w:hAnsi="Times New Roman" w:cs="Times New Roman"/>
                    <w:color w:val="000000"/>
                    <w:sz w:val="24"/>
                    <w:szCs w:val="24"/>
                    <w:shd w:val="clear" w:color="auto" w:fill="FFFFFF"/>
                  </w:rPr>
                </w:rPrChange>
              </w:rPr>
              <w:pPrChange w:id="2947"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2948" w:author="NaYEeM" w:date="2019-11-20T01:34:00Z">
              <w:r w:rsidRPr="006D0128" w:rsidDel="005E6CEC">
                <w:rPr>
                  <w:rFonts w:ascii="Times New Roman" w:hAnsi="Times New Roman" w:cs="Times New Roman"/>
                  <w:sz w:val="24"/>
                  <w:szCs w:val="24"/>
                  <w:shd w:val="clear" w:color="auto" w:fill="FFFFFF"/>
                  <w:rPrChange w:id="2949" w:author="NaYEeM" w:date="2020-01-18T22:36:00Z">
                    <w:rPr>
                      <w:rFonts w:ascii="Times New Roman" w:hAnsi="Times New Roman" w:cs="Times New Roman"/>
                      <w:color w:val="000000"/>
                      <w:sz w:val="24"/>
                      <w:szCs w:val="24"/>
                      <w:shd w:val="clear" w:color="auto" w:fill="FFFFFF"/>
                    </w:rPr>
                  </w:rPrChange>
                </w:rPr>
                <w:delText xml:space="preserve">14 </w:delText>
              </w:r>
            </w:del>
            <w:del w:id="2950" w:author="NaYEeM" w:date="2020-01-16T11:23:00Z">
              <w:r w:rsidRPr="006D0128" w:rsidDel="00410CBF">
                <w:rPr>
                  <w:rFonts w:ascii="Times New Roman" w:hAnsi="Times New Roman" w:cs="Times New Roman"/>
                  <w:sz w:val="24"/>
                  <w:szCs w:val="24"/>
                  <w:shd w:val="clear" w:color="auto" w:fill="FFFFFF"/>
                  <w:rPrChange w:id="2951" w:author="NaYEeM" w:date="2020-01-18T22:36:00Z">
                    <w:rPr>
                      <w:rFonts w:ascii="Times New Roman" w:hAnsi="Times New Roman" w:cs="Times New Roman"/>
                      <w:color w:val="000000"/>
                      <w:sz w:val="24"/>
                      <w:szCs w:val="24"/>
                      <w:shd w:val="clear" w:color="auto" w:fill="FFFFFF"/>
                    </w:rPr>
                  </w:rPrChange>
                </w:rPr>
                <w:delText>(</w:delText>
              </w:r>
            </w:del>
            <w:del w:id="2952" w:author="NaYEeM" w:date="2019-11-20T01:34:00Z">
              <w:r w:rsidRPr="006D0128" w:rsidDel="005E6CEC">
                <w:rPr>
                  <w:rFonts w:ascii="Times New Roman" w:hAnsi="Times New Roman" w:cs="Times New Roman"/>
                  <w:sz w:val="24"/>
                  <w:szCs w:val="24"/>
                  <w:shd w:val="clear" w:color="auto" w:fill="FFFFFF"/>
                  <w:rPrChange w:id="2953" w:author="NaYEeM" w:date="2020-01-18T22:36:00Z">
                    <w:rPr>
                      <w:rFonts w:ascii="Times New Roman" w:hAnsi="Times New Roman" w:cs="Times New Roman"/>
                      <w:color w:val="000000"/>
                      <w:sz w:val="24"/>
                      <w:szCs w:val="24"/>
                      <w:shd w:val="clear" w:color="auto" w:fill="FFFFFF"/>
                    </w:rPr>
                  </w:rPrChange>
                </w:rPr>
                <w:delText>6.66</w:delText>
              </w:r>
            </w:del>
            <w:del w:id="2954" w:author="NaYEeM" w:date="2020-01-16T11:23:00Z">
              <w:r w:rsidRPr="006D0128" w:rsidDel="00410CBF">
                <w:rPr>
                  <w:rFonts w:ascii="Times New Roman" w:hAnsi="Times New Roman" w:cs="Times New Roman"/>
                  <w:sz w:val="24"/>
                  <w:szCs w:val="24"/>
                  <w:shd w:val="clear" w:color="auto" w:fill="FFFFFF"/>
                  <w:rPrChange w:id="2955" w:author="NaYEeM" w:date="2020-01-18T22:36:00Z">
                    <w:rPr>
                      <w:rFonts w:ascii="Times New Roman" w:hAnsi="Times New Roman" w:cs="Times New Roman"/>
                      <w:color w:val="000000"/>
                      <w:sz w:val="24"/>
                      <w:szCs w:val="24"/>
                      <w:shd w:val="clear" w:color="auto" w:fill="FFFFFF"/>
                    </w:rPr>
                  </w:rPrChange>
                </w:rPr>
                <w:delText>)</w:delText>
              </w:r>
            </w:del>
          </w:p>
        </w:tc>
        <w:tc>
          <w:tcPr>
            <w:tcW w:w="1817" w:type="dxa"/>
            <w:tcPrChange w:id="2956" w:author="NaYEeM" w:date="2020-01-18T22:47:00Z">
              <w:tcPr>
                <w:tcW w:w="1535" w:type="dxa"/>
                <w:gridSpan w:val="3"/>
              </w:tcPr>
            </w:tcPrChange>
          </w:tcPr>
          <w:p w14:paraId="302ED55C" w14:textId="733924D0" w:rsidR="00B54089" w:rsidRPr="006D0128" w:rsidDel="00410CBF" w:rsidRDefault="00B54089" w:rsidP="00B54089">
            <w:pPr>
              <w:jc w:val="both"/>
              <w:cnfStyle w:val="000000100000" w:firstRow="0" w:lastRow="0" w:firstColumn="0" w:lastColumn="0" w:oddVBand="0" w:evenVBand="0" w:oddHBand="1" w:evenHBand="0" w:firstRowFirstColumn="0" w:firstRowLastColumn="0" w:lastRowFirstColumn="0" w:lastRowLastColumn="0"/>
              <w:rPr>
                <w:del w:id="2957" w:author="NaYEeM" w:date="2020-01-16T11:23:00Z"/>
                <w:rFonts w:ascii="Times New Roman" w:hAnsi="Times New Roman" w:cs="Times New Roman"/>
                <w:sz w:val="24"/>
                <w:szCs w:val="24"/>
              </w:rPr>
              <w:pPrChange w:id="2958"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B54089" w:rsidRPr="006D0128" w:rsidDel="00410CBF" w14:paraId="43923916" w14:textId="77D0D1E8" w:rsidTr="00B54089">
        <w:trPr>
          <w:del w:id="2959" w:author="NaYEeM" w:date="2020-01-16T11:23:00Z"/>
          <w:trPrChange w:id="2960"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961" w:author="NaYEeM" w:date="2020-01-18T22:47:00Z">
              <w:tcPr>
                <w:tcW w:w="3262" w:type="dxa"/>
                <w:gridSpan w:val="3"/>
              </w:tcPr>
            </w:tcPrChange>
          </w:tcPr>
          <w:p w14:paraId="37F432EE" w14:textId="7557EE4A" w:rsidR="00B54089" w:rsidRPr="006D0128" w:rsidDel="00410CBF" w:rsidRDefault="00B54089" w:rsidP="00B54089">
            <w:pPr>
              <w:jc w:val="both"/>
              <w:rPr>
                <w:del w:id="2962" w:author="NaYEeM" w:date="2020-01-16T11:23:00Z"/>
                <w:rFonts w:ascii="Times New Roman" w:hAnsi="Times New Roman" w:cs="Times New Roman"/>
                <w:b w:val="0"/>
                <w:bCs w:val="0"/>
                <w:sz w:val="24"/>
                <w:szCs w:val="24"/>
              </w:rPr>
              <w:pPrChange w:id="2963" w:author="NaYEeM" w:date="2019-07-09T12:49:00Z">
                <w:pPr>
                  <w:jc w:val="center"/>
                </w:pPr>
              </w:pPrChange>
            </w:pPr>
            <w:del w:id="2964" w:author="NaYEeM" w:date="2020-01-16T11:23:00Z">
              <w:r w:rsidRPr="006D0128" w:rsidDel="00410CBF">
                <w:rPr>
                  <w:rFonts w:ascii="Times New Roman" w:hAnsi="Times New Roman" w:cs="Times New Roman"/>
                  <w:sz w:val="24"/>
                  <w:szCs w:val="24"/>
                  <w:rPrChange w:id="2965" w:author="NaYEeM" w:date="2020-01-18T22:36:00Z">
                    <w:rPr>
                      <w:rFonts w:ascii="Times New Roman" w:hAnsi="Times New Roman" w:cs="Times New Roman"/>
                      <w:color w:val="000000"/>
                      <w:sz w:val="24"/>
                      <w:szCs w:val="24"/>
                    </w:rPr>
                  </w:rPrChange>
                </w:rPr>
                <w:delText>4 disease held</w:delText>
              </w:r>
            </w:del>
          </w:p>
        </w:tc>
        <w:tc>
          <w:tcPr>
            <w:tcW w:w="2070" w:type="dxa"/>
            <w:tcPrChange w:id="2966" w:author="NaYEeM" w:date="2020-01-18T22:47:00Z">
              <w:tcPr>
                <w:tcW w:w="1487" w:type="dxa"/>
                <w:gridSpan w:val="2"/>
              </w:tcPr>
            </w:tcPrChange>
          </w:tcPr>
          <w:p w14:paraId="2E52AE00" w14:textId="632B2C03" w:rsidR="00B54089" w:rsidRPr="006D0128" w:rsidDel="00410CBF" w:rsidRDefault="00B54089" w:rsidP="00B54089">
            <w:pPr>
              <w:jc w:val="both"/>
              <w:cnfStyle w:val="000000000000" w:firstRow="0" w:lastRow="0" w:firstColumn="0" w:lastColumn="0" w:oddVBand="0" w:evenVBand="0" w:oddHBand="0" w:evenHBand="0" w:firstRowFirstColumn="0" w:firstRowLastColumn="0" w:lastRowFirstColumn="0" w:lastRowLastColumn="0"/>
              <w:rPr>
                <w:del w:id="2967" w:author="NaYEeM" w:date="2020-01-16T11:23:00Z"/>
                <w:rFonts w:ascii="Times New Roman" w:hAnsi="Times New Roman" w:cs="Times New Roman"/>
                <w:sz w:val="24"/>
                <w:szCs w:val="24"/>
                <w:shd w:val="clear" w:color="auto" w:fill="FFFFFF"/>
                <w:rPrChange w:id="2968" w:author="NaYEeM" w:date="2020-01-18T22:36:00Z">
                  <w:rPr>
                    <w:del w:id="2969" w:author="NaYEeM" w:date="2020-01-16T11:23:00Z"/>
                    <w:rFonts w:ascii="Times New Roman" w:hAnsi="Times New Roman" w:cs="Times New Roman"/>
                    <w:color w:val="000000"/>
                    <w:sz w:val="24"/>
                    <w:szCs w:val="24"/>
                    <w:shd w:val="clear" w:color="auto" w:fill="FFFFFF"/>
                  </w:rPr>
                </w:rPrChange>
              </w:rPr>
              <w:pPrChange w:id="297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971" w:author="NaYEeM" w:date="2019-11-20T01:34:00Z">
              <w:r w:rsidRPr="006D0128" w:rsidDel="005E6CEC">
                <w:rPr>
                  <w:rFonts w:ascii="Times New Roman" w:hAnsi="Times New Roman" w:cs="Times New Roman"/>
                  <w:sz w:val="24"/>
                  <w:szCs w:val="24"/>
                  <w:shd w:val="clear" w:color="auto" w:fill="FFFFFF"/>
                  <w:rPrChange w:id="2972" w:author="NaYEeM" w:date="2020-01-18T22:36:00Z">
                    <w:rPr>
                      <w:rFonts w:ascii="Times New Roman" w:hAnsi="Times New Roman" w:cs="Times New Roman"/>
                      <w:color w:val="000000"/>
                      <w:sz w:val="24"/>
                      <w:szCs w:val="24"/>
                      <w:shd w:val="clear" w:color="auto" w:fill="FFFFFF"/>
                    </w:rPr>
                  </w:rPrChange>
                </w:rPr>
                <w:delText xml:space="preserve">38 </w:delText>
              </w:r>
            </w:del>
            <w:del w:id="2973" w:author="NaYEeM" w:date="2020-01-16T11:23:00Z">
              <w:r w:rsidRPr="006D0128" w:rsidDel="00410CBF">
                <w:rPr>
                  <w:rFonts w:ascii="Times New Roman" w:hAnsi="Times New Roman" w:cs="Times New Roman"/>
                  <w:sz w:val="24"/>
                  <w:szCs w:val="24"/>
                  <w:shd w:val="clear" w:color="auto" w:fill="FFFFFF"/>
                  <w:rPrChange w:id="2974" w:author="NaYEeM" w:date="2020-01-18T22:36:00Z">
                    <w:rPr>
                      <w:rFonts w:ascii="Times New Roman" w:hAnsi="Times New Roman" w:cs="Times New Roman"/>
                      <w:color w:val="000000"/>
                      <w:sz w:val="24"/>
                      <w:szCs w:val="24"/>
                      <w:shd w:val="clear" w:color="auto" w:fill="FFFFFF"/>
                    </w:rPr>
                  </w:rPrChange>
                </w:rPr>
                <w:delText>(</w:delText>
              </w:r>
            </w:del>
            <w:del w:id="2975" w:author="NaYEeM" w:date="2019-11-20T01:34:00Z">
              <w:r w:rsidRPr="006D0128" w:rsidDel="005E6CEC">
                <w:rPr>
                  <w:rFonts w:ascii="Times New Roman" w:hAnsi="Times New Roman" w:cs="Times New Roman"/>
                  <w:sz w:val="24"/>
                  <w:szCs w:val="24"/>
                  <w:shd w:val="clear" w:color="auto" w:fill="FFFFFF"/>
                  <w:rPrChange w:id="2976" w:author="NaYEeM" w:date="2020-01-18T22:36:00Z">
                    <w:rPr>
                      <w:rFonts w:ascii="Times New Roman" w:hAnsi="Times New Roman" w:cs="Times New Roman"/>
                      <w:color w:val="000000"/>
                      <w:sz w:val="24"/>
                      <w:szCs w:val="24"/>
                      <w:shd w:val="clear" w:color="auto" w:fill="FFFFFF"/>
                    </w:rPr>
                  </w:rPrChange>
                </w:rPr>
                <w:delText>11.11</w:delText>
              </w:r>
            </w:del>
            <w:del w:id="2977" w:author="NaYEeM" w:date="2020-01-16T11:23:00Z">
              <w:r w:rsidRPr="006D0128" w:rsidDel="00410CBF">
                <w:rPr>
                  <w:rFonts w:ascii="Times New Roman" w:hAnsi="Times New Roman" w:cs="Times New Roman"/>
                  <w:sz w:val="24"/>
                  <w:szCs w:val="24"/>
                  <w:shd w:val="clear" w:color="auto" w:fill="FFFFFF"/>
                  <w:rPrChange w:id="2978" w:author="NaYEeM" w:date="2020-01-18T22:36:00Z">
                    <w:rPr>
                      <w:rFonts w:ascii="Times New Roman" w:hAnsi="Times New Roman" w:cs="Times New Roman"/>
                      <w:color w:val="000000"/>
                      <w:sz w:val="24"/>
                      <w:szCs w:val="24"/>
                      <w:shd w:val="clear" w:color="auto" w:fill="FFFFFF"/>
                    </w:rPr>
                  </w:rPrChange>
                </w:rPr>
                <w:delText>)</w:delText>
              </w:r>
            </w:del>
          </w:p>
        </w:tc>
        <w:tc>
          <w:tcPr>
            <w:tcW w:w="2408" w:type="dxa"/>
            <w:tcPrChange w:id="2979" w:author="NaYEeM" w:date="2020-01-18T22:47:00Z">
              <w:tcPr>
                <w:tcW w:w="1545" w:type="dxa"/>
                <w:gridSpan w:val="2"/>
              </w:tcPr>
            </w:tcPrChange>
          </w:tcPr>
          <w:p w14:paraId="34EA122A" w14:textId="4E830BE0" w:rsidR="00B54089" w:rsidRPr="006D0128" w:rsidDel="00410CBF" w:rsidRDefault="00B54089" w:rsidP="00B54089">
            <w:pPr>
              <w:jc w:val="both"/>
              <w:cnfStyle w:val="000000000000" w:firstRow="0" w:lastRow="0" w:firstColumn="0" w:lastColumn="0" w:oddVBand="0" w:evenVBand="0" w:oddHBand="0" w:evenHBand="0" w:firstRowFirstColumn="0" w:firstRowLastColumn="0" w:lastRowFirstColumn="0" w:lastRowLastColumn="0"/>
              <w:rPr>
                <w:del w:id="2980" w:author="NaYEeM" w:date="2020-01-16T11:23:00Z"/>
                <w:rFonts w:ascii="Times New Roman" w:hAnsi="Times New Roman" w:cs="Times New Roman"/>
                <w:sz w:val="24"/>
                <w:szCs w:val="24"/>
                <w:shd w:val="clear" w:color="auto" w:fill="FFFFFF"/>
                <w:rPrChange w:id="2981" w:author="NaYEeM" w:date="2020-01-18T22:36:00Z">
                  <w:rPr>
                    <w:del w:id="2982" w:author="NaYEeM" w:date="2020-01-16T11:23:00Z"/>
                    <w:rFonts w:ascii="Times New Roman" w:hAnsi="Times New Roman" w:cs="Times New Roman"/>
                    <w:color w:val="000000"/>
                    <w:sz w:val="24"/>
                    <w:szCs w:val="24"/>
                    <w:shd w:val="clear" w:color="auto" w:fill="FFFFFF"/>
                  </w:rPr>
                </w:rPrChange>
              </w:rPr>
              <w:pPrChange w:id="2983"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2984" w:author="NaYEeM" w:date="2019-11-20T01:34:00Z">
              <w:r w:rsidRPr="006D0128" w:rsidDel="005E6CEC">
                <w:rPr>
                  <w:rFonts w:ascii="Times New Roman" w:hAnsi="Times New Roman" w:cs="Times New Roman"/>
                  <w:sz w:val="24"/>
                  <w:szCs w:val="24"/>
                  <w:shd w:val="clear" w:color="auto" w:fill="FFFFFF"/>
                  <w:rPrChange w:id="2985" w:author="NaYEeM" w:date="2020-01-18T22:36:00Z">
                    <w:rPr>
                      <w:rFonts w:ascii="Times New Roman" w:hAnsi="Times New Roman" w:cs="Times New Roman"/>
                      <w:color w:val="000000"/>
                      <w:sz w:val="24"/>
                      <w:szCs w:val="24"/>
                      <w:shd w:val="clear" w:color="auto" w:fill="FFFFFF"/>
                    </w:rPr>
                  </w:rPrChange>
                </w:rPr>
                <w:delText xml:space="preserve">52 </w:delText>
              </w:r>
            </w:del>
            <w:del w:id="2986" w:author="NaYEeM" w:date="2020-01-16T11:23:00Z">
              <w:r w:rsidRPr="006D0128" w:rsidDel="00410CBF">
                <w:rPr>
                  <w:rFonts w:ascii="Times New Roman" w:hAnsi="Times New Roman" w:cs="Times New Roman"/>
                  <w:sz w:val="24"/>
                  <w:szCs w:val="24"/>
                  <w:shd w:val="clear" w:color="auto" w:fill="FFFFFF"/>
                  <w:rPrChange w:id="2987" w:author="NaYEeM" w:date="2020-01-18T22:36:00Z">
                    <w:rPr>
                      <w:rFonts w:ascii="Times New Roman" w:hAnsi="Times New Roman" w:cs="Times New Roman"/>
                      <w:color w:val="000000"/>
                      <w:sz w:val="24"/>
                      <w:szCs w:val="24"/>
                      <w:shd w:val="clear" w:color="auto" w:fill="FFFFFF"/>
                    </w:rPr>
                  </w:rPrChange>
                </w:rPr>
                <w:delText>(</w:delText>
              </w:r>
            </w:del>
            <w:del w:id="2988" w:author="NaYEeM" w:date="2019-11-20T01:35:00Z">
              <w:r w:rsidRPr="006D0128" w:rsidDel="005E6CEC">
                <w:rPr>
                  <w:rFonts w:ascii="Times New Roman" w:hAnsi="Times New Roman" w:cs="Times New Roman"/>
                  <w:sz w:val="24"/>
                  <w:szCs w:val="24"/>
                  <w:shd w:val="clear" w:color="auto" w:fill="FFFFFF"/>
                  <w:rPrChange w:id="2989" w:author="NaYEeM" w:date="2020-01-18T22:36:00Z">
                    <w:rPr>
                      <w:rFonts w:ascii="Times New Roman" w:hAnsi="Times New Roman" w:cs="Times New Roman"/>
                      <w:color w:val="000000"/>
                      <w:sz w:val="24"/>
                      <w:szCs w:val="24"/>
                      <w:shd w:val="clear" w:color="auto" w:fill="FFFFFF"/>
                    </w:rPr>
                  </w:rPrChange>
                </w:rPr>
                <w:delText>12.72</w:delText>
              </w:r>
            </w:del>
            <w:del w:id="2990" w:author="NaYEeM" w:date="2020-01-16T11:23:00Z">
              <w:r w:rsidRPr="006D0128" w:rsidDel="00410CBF">
                <w:rPr>
                  <w:rFonts w:ascii="Times New Roman" w:hAnsi="Times New Roman" w:cs="Times New Roman"/>
                  <w:sz w:val="24"/>
                  <w:szCs w:val="24"/>
                  <w:shd w:val="clear" w:color="auto" w:fill="FFFFFF"/>
                  <w:rPrChange w:id="2991" w:author="NaYEeM" w:date="2020-01-18T22:36:00Z">
                    <w:rPr>
                      <w:rFonts w:ascii="Times New Roman" w:hAnsi="Times New Roman" w:cs="Times New Roman"/>
                      <w:color w:val="000000"/>
                      <w:sz w:val="24"/>
                      <w:szCs w:val="24"/>
                      <w:shd w:val="clear" w:color="auto" w:fill="FFFFFF"/>
                    </w:rPr>
                  </w:rPrChange>
                </w:rPr>
                <w:delText>)</w:delText>
              </w:r>
            </w:del>
          </w:p>
        </w:tc>
        <w:tc>
          <w:tcPr>
            <w:tcW w:w="1817" w:type="dxa"/>
            <w:tcPrChange w:id="2992" w:author="NaYEeM" w:date="2020-01-18T22:47:00Z">
              <w:tcPr>
                <w:tcW w:w="1535" w:type="dxa"/>
                <w:gridSpan w:val="3"/>
              </w:tcPr>
            </w:tcPrChange>
          </w:tcPr>
          <w:p w14:paraId="0E3C8A4C" w14:textId="146B6A11" w:rsidR="00B54089" w:rsidRPr="006D0128" w:rsidDel="00410CBF" w:rsidRDefault="00B54089" w:rsidP="00B54089">
            <w:pPr>
              <w:jc w:val="both"/>
              <w:cnfStyle w:val="000000000000" w:firstRow="0" w:lastRow="0" w:firstColumn="0" w:lastColumn="0" w:oddVBand="0" w:evenVBand="0" w:oddHBand="0" w:evenHBand="0" w:firstRowFirstColumn="0" w:firstRowLastColumn="0" w:lastRowFirstColumn="0" w:lastRowLastColumn="0"/>
              <w:rPr>
                <w:del w:id="2993" w:author="NaYEeM" w:date="2020-01-16T11:23:00Z"/>
                <w:rFonts w:ascii="Times New Roman" w:hAnsi="Times New Roman" w:cs="Times New Roman"/>
                <w:sz w:val="24"/>
                <w:szCs w:val="24"/>
              </w:rPr>
              <w:pPrChange w:id="2994"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r w:rsidR="00B54089" w:rsidRPr="006D0128" w:rsidDel="00410CBF" w14:paraId="43ED5B44" w14:textId="4155E2D7" w:rsidTr="00B54089">
        <w:trPr>
          <w:cnfStyle w:val="000000100000" w:firstRow="0" w:lastRow="0" w:firstColumn="0" w:lastColumn="0" w:oddVBand="0" w:evenVBand="0" w:oddHBand="1" w:evenHBand="0" w:firstRowFirstColumn="0" w:firstRowLastColumn="0" w:lastRowFirstColumn="0" w:lastRowLastColumn="0"/>
          <w:del w:id="2995" w:author="NaYEeM" w:date="2020-01-16T11:23:00Z"/>
          <w:trPrChange w:id="2996"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2997" w:author="NaYEeM" w:date="2020-01-18T22:47:00Z">
              <w:tcPr>
                <w:tcW w:w="3262" w:type="dxa"/>
                <w:gridSpan w:val="3"/>
              </w:tcPr>
            </w:tcPrChange>
          </w:tcPr>
          <w:p w14:paraId="5BA4D2AA" w14:textId="3FFDA658" w:rsidR="00B54089" w:rsidRPr="006D0128" w:rsidDel="00410CBF" w:rsidRDefault="00B54089" w:rsidP="00B54089">
            <w:pPr>
              <w:jc w:val="both"/>
              <w:cnfStyle w:val="001000100000" w:firstRow="0" w:lastRow="0" w:firstColumn="1" w:lastColumn="0" w:oddVBand="0" w:evenVBand="0" w:oddHBand="1" w:evenHBand="0" w:firstRowFirstColumn="0" w:firstRowLastColumn="0" w:lastRowFirstColumn="0" w:lastRowLastColumn="0"/>
              <w:rPr>
                <w:del w:id="2998" w:author="NaYEeM" w:date="2020-01-16T11:23:00Z"/>
                <w:rFonts w:ascii="Times New Roman" w:hAnsi="Times New Roman" w:cs="Times New Roman"/>
                <w:b w:val="0"/>
                <w:bCs w:val="0"/>
                <w:sz w:val="24"/>
                <w:szCs w:val="24"/>
              </w:rPr>
              <w:pPrChange w:id="2999" w:author="NaYEeM" w:date="2019-07-09T12:49:00Z">
                <w:pPr>
                  <w:jc w:val="center"/>
                  <w:cnfStyle w:val="001000100000" w:firstRow="0" w:lastRow="0" w:firstColumn="1" w:lastColumn="0" w:oddVBand="0" w:evenVBand="0" w:oddHBand="1" w:evenHBand="0" w:firstRowFirstColumn="0" w:firstRowLastColumn="0" w:lastRowFirstColumn="0" w:lastRowLastColumn="0"/>
                </w:pPr>
              </w:pPrChange>
            </w:pPr>
            <w:del w:id="3000" w:author="NaYEeM" w:date="2020-01-16T11:23:00Z">
              <w:r w:rsidRPr="006D0128" w:rsidDel="00410CBF">
                <w:rPr>
                  <w:rFonts w:ascii="Times New Roman" w:hAnsi="Times New Roman" w:cs="Times New Roman"/>
                  <w:sz w:val="24"/>
                  <w:szCs w:val="24"/>
                  <w:rPrChange w:id="3001" w:author="NaYEeM" w:date="2020-01-18T22:36:00Z">
                    <w:rPr>
                      <w:rFonts w:ascii="Times New Roman" w:hAnsi="Times New Roman" w:cs="Times New Roman"/>
                      <w:color w:val="000000"/>
                      <w:sz w:val="24"/>
                      <w:szCs w:val="24"/>
                    </w:rPr>
                  </w:rPrChange>
                </w:rPr>
                <w:delText>5 disease held</w:delText>
              </w:r>
            </w:del>
          </w:p>
        </w:tc>
        <w:tc>
          <w:tcPr>
            <w:tcW w:w="2070" w:type="dxa"/>
            <w:tcPrChange w:id="3002" w:author="NaYEeM" w:date="2020-01-18T22:47:00Z">
              <w:tcPr>
                <w:tcW w:w="1487" w:type="dxa"/>
                <w:gridSpan w:val="2"/>
              </w:tcPr>
            </w:tcPrChange>
          </w:tcPr>
          <w:p w14:paraId="5D329D25" w14:textId="078865F2" w:rsidR="00B54089" w:rsidRPr="006D0128" w:rsidDel="00410CBF" w:rsidRDefault="00B54089" w:rsidP="00B54089">
            <w:pPr>
              <w:jc w:val="both"/>
              <w:cnfStyle w:val="000000100000" w:firstRow="0" w:lastRow="0" w:firstColumn="0" w:lastColumn="0" w:oddVBand="0" w:evenVBand="0" w:oddHBand="1" w:evenHBand="0" w:firstRowFirstColumn="0" w:firstRowLastColumn="0" w:lastRowFirstColumn="0" w:lastRowLastColumn="0"/>
              <w:rPr>
                <w:del w:id="3003" w:author="NaYEeM" w:date="2020-01-16T11:23:00Z"/>
                <w:rFonts w:ascii="Times New Roman" w:hAnsi="Times New Roman" w:cs="Times New Roman"/>
                <w:sz w:val="24"/>
                <w:szCs w:val="24"/>
                <w:shd w:val="clear" w:color="auto" w:fill="FFFFFF"/>
                <w:rPrChange w:id="3004" w:author="NaYEeM" w:date="2020-01-18T22:36:00Z">
                  <w:rPr>
                    <w:del w:id="3005" w:author="NaYEeM" w:date="2020-01-16T11:23:00Z"/>
                    <w:rFonts w:ascii="Times New Roman" w:hAnsi="Times New Roman" w:cs="Times New Roman"/>
                    <w:color w:val="000000"/>
                    <w:sz w:val="24"/>
                    <w:szCs w:val="24"/>
                    <w:shd w:val="clear" w:color="auto" w:fill="FFFFFF"/>
                  </w:rPr>
                </w:rPrChange>
              </w:rPr>
              <w:pPrChange w:id="300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007" w:author="NaYEeM" w:date="2020-01-16T11:23:00Z">
              <w:r w:rsidRPr="006D0128" w:rsidDel="00410CBF">
                <w:rPr>
                  <w:rFonts w:ascii="Times New Roman" w:hAnsi="Times New Roman" w:cs="Times New Roman"/>
                  <w:sz w:val="24"/>
                  <w:szCs w:val="24"/>
                  <w:shd w:val="clear" w:color="auto" w:fill="FFFFFF"/>
                  <w:rPrChange w:id="3008" w:author="NaYEeM" w:date="2020-01-18T22:36:00Z">
                    <w:rPr>
                      <w:rFonts w:ascii="Times New Roman" w:hAnsi="Times New Roman" w:cs="Times New Roman"/>
                      <w:color w:val="000000"/>
                      <w:sz w:val="24"/>
                      <w:szCs w:val="24"/>
                      <w:shd w:val="clear" w:color="auto" w:fill="FFFFFF"/>
                    </w:rPr>
                  </w:rPrChange>
                </w:rPr>
                <w:delText>3 (</w:delText>
              </w:r>
            </w:del>
            <w:del w:id="3009" w:author="NaYEeM" w:date="2019-11-20T01:35:00Z">
              <w:r w:rsidRPr="006D0128" w:rsidDel="005E6CEC">
                <w:rPr>
                  <w:rFonts w:ascii="Times New Roman" w:hAnsi="Times New Roman" w:cs="Times New Roman"/>
                  <w:sz w:val="24"/>
                  <w:szCs w:val="24"/>
                  <w:shd w:val="clear" w:color="auto" w:fill="FFFFFF"/>
                  <w:rPrChange w:id="3010" w:author="NaYEeM" w:date="2020-01-18T22:36:00Z">
                    <w:rPr>
                      <w:rFonts w:ascii="Times New Roman" w:hAnsi="Times New Roman" w:cs="Times New Roman"/>
                      <w:color w:val="000000"/>
                      <w:sz w:val="24"/>
                      <w:szCs w:val="24"/>
                      <w:shd w:val="clear" w:color="auto" w:fill="FFFFFF"/>
                    </w:rPr>
                  </w:rPrChange>
                </w:rPr>
                <w:delText>0.94</w:delText>
              </w:r>
            </w:del>
            <w:del w:id="3011" w:author="NaYEeM" w:date="2020-01-16T11:23:00Z">
              <w:r w:rsidRPr="006D0128" w:rsidDel="00410CBF">
                <w:rPr>
                  <w:rFonts w:ascii="Times New Roman" w:hAnsi="Times New Roman" w:cs="Times New Roman"/>
                  <w:sz w:val="24"/>
                  <w:szCs w:val="24"/>
                  <w:shd w:val="clear" w:color="auto" w:fill="FFFFFF"/>
                  <w:rPrChange w:id="3012" w:author="NaYEeM" w:date="2020-01-18T22:36:00Z">
                    <w:rPr>
                      <w:rFonts w:ascii="Times New Roman" w:hAnsi="Times New Roman" w:cs="Times New Roman"/>
                      <w:color w:val="000000"/>
                      <w:sz w:val="24"/>
                      <w:szCs w:val="24"/>
                      <w:shd w:val="clear" w:color="auto" w:fill="FFFFFF"/>
                    </w:rPr>
                  </w:rPrChange>
                </w:rPr>
                <w:delText>)</w:delText>
              </w:r>
            </w:del>
          </w:p>
        </w:tc>
        <w:tc>
          <w:tcPr>
            <w:tcW w:w="2408" w:type="dxa"/>
            <w:tcPrChange w:id="3013" w:author="NaYEeM" w:date="2020-01-18T22:47:00Z">
              <w:tcPr>
                <w:tcW w:w="1545" w:type="dxa"/>
                <w:gridSpan w:val="2"/>
              </w:tcPr>
            </w:tcPrChange>
          </w:tcPr>
          <w:p w14:paraId="79C38907" w14:textId="6EA24817" w:rsidR="00B54089" w:rsidRPr="006D0128" w:rsidDel="00410CBF" w:rsidRDefault="00B54089" w:rsidP="00B54089">
            <w:pPr>
              <w:jc w:val="both"/>
              <w:cnfStyle w:val="000000100000" w:firstRow="0" w:lastRow="0" w:firstColumn="0" w:lastColumn="0" w:oddVBand="0" w:evenVBand="0" w:oddHBand="1" w:evenHBand="0" w:firstRowFirstColumn="0" w:firstRowLastColumn="0" w:lastRowFirstColumn="0" w:lastRowLastColumn="0"/>
              <w:rPr>
                <w:del w:id="3014" w:author="NaYEeM" w:date="2020-01-16T11:23:00Z"/>
                <w:rFonts w:ascii="Times New Roman" w:hAnsi="Times New Roman" w:cs="Times New Roman"/>
                <w:sz w:val="24"/>
                <w:szCs w:val="24"/>
                <w:shd w:val="clear" w:color="auto" w:fill="FFFFFF"/>
                <w:rPrChange w:id="3015" w:author="NaYEeM" w:date="2020-01-18T22:36:00Z">
                  <w:rPr>
                    <w:del w:id="3016" w:author="NaYEeM" w:date="2020-01-16T11:23:00Z"/>
                    <w:rFonts w:ascii="Times New Roman" w:hAnsi="Times New Roman" w:cs="Times New Roman"/>
                    <w:color w:val="000000"/>
                    <w:sz w:val="24"/>
                    <w:szCs w:val="24"/>
                    <w:shd w:val="clear" w:color="auto" w:fill="FFFFFF"/>
                  </w:rPr>
                </w:rPrChange>
              </w:rPr>
              <w:pPrChange w:id="3017"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018" w:author="NaYEeM" w:date="2019-11-20T01:35:00Z">
              <w:r w:rsidRPr="006D0128" w:rsidDel="005E6CEC">
                <w:rPr>
                  <w:rFonts w:ascii="Times New Roman" w:hAnsi="Times New Roman" w:cs="Times New Roman"/>
                  <w:sz w:val="24"/>
                  <w:szCs w:val="24"/>
                  <w:shd w:val="clear" w:color="auto" w:fill="FFFFFF"/>
                  <w:rPrChange w:id="3019" w:author="NaYEeM" w:date="2020-01-18T22:36:00Z">
                    <w:rPr>
                      <w:rFonts w:ascii="Times New Roman" w:hAnsi="Times New Roman" w:cs="Times New Roman"/>
                      <w:color w:val="000000"/>
                      <w:sz w:val="24"/>
                      <w:szCs w:val="24"/>
                      <w:shd w:val="clear" w:color="auto" w:fill="FFFFFF"/>
                    </w:rPr>
                  </w:rPrChange>
                </w:rPr>
                <w:delText>9</w:delText>
              </w:r>
            </w:del>
            <w:del w:id="3020" w:author="NaYEeM" w:date="2020-01-16T11:23:00Z">
              <w:r w:rsidRPr="006D0128" w:rsidDel="00410CBF">
                <w:rPr>
                  <w:rFonts w:ascii="Times New Roman" w:hAnsi="Times New Roman" w:cs="Times New Roman"/>
                  <w:sz w:val="24"/>
                  <w:szCs w:val="24"/>
                  <w:shd w:val="clear" w:color="auto" w:fill="FFFFFF"/>
                  <w:rPrChange w:id="3021" w:author="NaYEeM" w:date="2020-01-18T22:36:00Z">
                    <w:rPr>
                      <w:rFonts w:ascii="Times New Roman" w:hAnsi="Times New Roman" w:cs="Times New Roman"/>
                      <w:color w:val="000000"/>
                      <w:sz w:val="24"/>
                      <w:szCs w:val="24"/>
                      <w:shd w:val="clear" w:color="auto" w:fill="FFFFFF"/>
                    </w:rPr>
                  </w:rPrChange>
                </w:rPr>
                <w:delText xml:space="preserve"> (</w:delText>
              </w:r>
            </w:del>
            <w:del w:id="3022" w:author="NaYEeM" w:date="2019-11-20T01:35:00Z">
              <w:r w:rsidRPr="006D0128" w:rsidDel="005E6CEC">
                <w:rPr>
                  <w:rFonts w:ascii="Times New Roman" w:hAnsi="Times New Roman" w:cs="Times New Roman"/>
                  <w:sz w:val="24"/>
                  <w:szCs w:val="24"/>
                  <w:shd w:val="clear" w:color="auto" w:fill="FFFFFF"/>
                  <w:rPrChange w:id="3023" w:author="NaYEeM" w:date="2020-01-18T22:36:00Z">
                    <w:rPr>
                      <w:rFonts w:ascii="Times New Roman" w:hAnsi="Times New Roman" w:cs="Times New Roman"/>
                      <w:color w:val="000000"/>
                      <w:sz w:val="24"/>
                      <w:szCs w:val="24"/>
                      <w:shd w:val="clear" w:color="auto" w:fill="FFFFFF"/>
                    </w:rPr>
                  </w:rPrChange>
                </w:rPr>
                <w:delText>2.53</w:delText>
              </w:r>
            </w:del>
            <w:del w:id="3024" w:author="NaYEeM" w:date="2020-01-16T11:23:00Z">
              <w:r w:rsidRPr="006D0128" w:rsidDel="00410CBF">
                <w:rPr>
                  <w:rFonts w:ascii="Times New Roman" w:hAnsi="Times New Roman" w:cs="Times New Roman"/>
                  <w:sz w:val="24"/>
                  <w:szCs w:val="24"/>
                  <w:shd w:val="clear" w:color="auto" w:fill="FFFFFF"/>
                  <w:rPrChange w:id="3025" w:author="NaYEeM" w:date="2020-01-18T22:36:00Z">
                    <w:rPr>
                      <w:rFonts w:ascii="Times New Roman" w:hAnsi="Times New Roman" w:cs="Times New Roman"/>
                      <w:color w:val="000000"/>
                      <w:sz w:val="24"/>
                      <w:szCs w:val="24"/>
                      <w:shd w:val="clear" w:color="auto" w:fill="FFFFFF"/>
                    </w:rPr>
                  </w:rPrChange>
                </w:rPr>
                <w:delText>)</w:delText>
              </w:r>
            </w:del>
          </w:p>
        </w:tc>
        <w:tc>
          <w:tcPr>
            <w:tcW w:w="1817" w:type="dxa"/>
            <w:tcPrChange w:id="3026" w:author="NaYEeM" w:date="2020-01-18T22:47:00Z">
              <w:tcPr>
                <w:tcW w:w="1535" w:type="dxa"/>
                <w:gridSpan w:val="3"/>
              </w:tcPr>
            </w:tcPrChange>
          </w:tcPr>
          <w:p w14:paraId="309AF673" w14:textId="62B47E15" w:rsidR="00B54089" w:rsidRPr="006D0128" w:rsidDel="00410CBF" w:rsidRDefault="00B54089" w:rsidP="00B54089">
            <w:pPr>
              <w:jc w:val="both"/>
              <w:cnfStyle w:val="000000100000" w:firstRow="0" w:lastRow="0" w:firstColumn="0" w:lastColumn="0" w:oddVBand="0" w:evenVBand="0" w:oddHBand="1" w:evenHBand="0" w:firstRowFirstColumn="0" w:firstRowLastColumn="0" w:lastRowFirstColumn="0" w:lastRowLastColumn="0"/>
              <w:rPr>
                <w:del w:id="3027" w:author="NaYEeM" w:date="2020-01-16T11:23:00Z"/>
                <w:rFonts w:ascii="Times New Roman" w:hAnsi="Times New Roman" w:cs="Times New Roman"/>
                <w:sz w:val="24"/>
                <w:szCs w:val="24"/>
              </w:rPr>
              <w:pPrChange w:id="3028"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p>
        </w:tc>
      </w:tr>
      <w:tr w:rsidR="00B54089" w:rsidRPr="000D2341" w:rsidDel="00410CBF" w14:paraId="73B1C079" w14:textId="21227B77" w:rsidTr="00B54089">
        <w:trPr>
          <w:trHeight w:val="85"/>
          <w:del w:id="3029" w:author="NaYEeM" w:date="2020-01-16T11:23:00Z"/>
          <w:trPrChange w:id="3030" w:author="NaYEeM" w:date="2020-01-18T22:47:00Z">
            <w:trPr>
              <w:gridBefore w:val="2"/>
              <w:gridAfter w:val="0"/>
            </w:trPr>
          </w:trPrChange>
        </w:trPr>
        <w:tc>
          <w:tcPr>
            <w:cnfStyle w:val="001000000000" w:firstRow="0" w:lastRow="0" w:firstColumn="1" w:lastColumn="0" w:oddVBand="0" w:evenVBand="0" w:oddHBand="0" w:evenHBand="0" w:firstRowFirstColumn="0" w:firstRowLastColumn="0" w:lastRowFirstColumn="0" w:lastRowLastColumn="0"/>
            <w:tcW w:w="3060" w:type="dxa"/>
            <w:tcPrChange w:id="3031" w:author="NaYEeM" w:date="2020-01-18T22:47:00Z">
              <w:tcPr>
                <w:tcW w:w="3262" w:type="dxa"/>
                <w:gridSpan w:val="3"/>
              </w:tcPr>
            </w:tcPrChange>
          </w:tcPr>
          <w:p w14:paraId="03D3101B" w14:textId="7D50553B" w:rsidR="00B54089" w:rsidRPr="006D0128" w:rsidDel="00410CBF" w:rsidRDefault="00B54089" w:rsidP="00B54089">
            <w:pPr>
              <w:jc w:val="both"/>
              <w:rPr>
                <w:del w:id="3032" w:author="NaYEeM" w:date="2020-01-16T11:23:00Z"/>
                <w:rFonts w:ascii="Times New Roman" w:hAnsi="Times New Roman" w:cs="Times New Roman"/>
                <w:b w:val="0"/>
                <w:bCs w:val="0"/>
                <w:sz w:val="24"/>
                <w:szCs w:val="24"/>
              </w:rPr>
              <w:pPrChange w:id="3033" w:author="NaYEeM" w:date="2019-07-09T12:49:00Z">
                <w:pPr>
                  <w:jc w:val="center"/>
                </w:pPr>
              </w:pPrChange>
            </w:pPr>
            <w:del w:id="3034" w:author="NaYEeM" w:date="2020-01-16T11:23:00Z">
              <w:r w:rsidRPr="006D0128" w:rsidDel="00410CBF">
                <w:rPr>
                  <w:rFonts w:ascii="Times New Roman" w:hAnsi="Times New Roman" w:cs="Times New Roman"/>
                  <w:sz w:val="24"/>
                  <w:szCs w:val="24"/>
                  <w:rPrChange w:id="3035" w:author="NaYEeM" w:date="2020-01-18T22:36:00Z">
                    <w:rPr>
                      <w:rFonts w:ascii="Times New Roman" w:hAnsi="Times New Roman" w:cs="Times New Roman"/>
                      <w:color w:val="000000"/>
                      <w:sz w:val="24"/>
                      <w:szCs w:val="24"/>
                    </w:rPr>
                  </w:rPrChange>
                </w:rPr>
                <w:delText>6 disease held</w:delText>
              </w:r>
            </w:del>
          </w:p>
        </w:tc>
        <w:tc>
          <w:tcPr>
            <w:tcW w:w="2070" w:type="dxa"/>
            <w:tcPrChange w:id="3036" w:author="NaYEeM" w:date="2020-01-18T22:47:00Z">
              <w:tcPr>
                <w:tcW w:w="1487" w:type="dxa"/>
                <w:gridSpan w:val="2"/>
              </w:tcPr>
            </w:tcPrChange>
          </w:tcPr>
          <w:p w14:paraId="531D8B76" w14:textId="4B179650" w:rsidR="00B54089" w:rsidRPr="006D0128" w:rsidDel="00410CBF" w:rsidRDefault="00B54089" w:rsidP="00B54089">
            <w:pPr>
              <w:jc w:val="both"/>
              <w:cnfStyle w:val="000000000000" w:firstRow="0" w:lastRow="0" w:firstColumn="0" w:lastColumn="0" w:oddVBand="0" w:evenVBand="0" w:oddHBand="0" w:evenHBand="0" w:firstRowFirstColumn="0" w:firstRowLastColumn="0" w:lastRowFirstColumn="0" w:lastRowLastColumn="0"/>
              <w:rPr>
                <w:del w:id="3037" w:author="NaYEeM" w:date="2020-01-16T11:23:00Z"/>
                <w:rFonts w:ascii="Times New Roman" w:hAnsi="Times New Roman" w:cs="Times New Roman"/>
                <w:sz w:val="24"/>
                <w:szCs w:val="24"/>
                <w:shd w:val="clear" w:color="auto" w:fill="FFFFFF"/>
                <w:rPrChange w:id="3038" w:author="NaYEeM" w:date="2020-01-18T22:36:00Z">
                  <w:rPr>
                    <w:del w:id="3039" w:author="NaYEeM" w:date="2020-01-16T11:23:00Z"/>
                    <w:rFonts w:ascii="Times New Roman" w:hAnsi="Times New Roman" w:cs="Times New Roman"/>
                    <w:color w:val="000000"/>
                    <w:sz w:val="24"/>
                    <w:szCs w:val="24"/>
                    <w:shd w:val="clear" w:color="auto" w:fill="FFFFFF"/>
                  </w:rPr>
                </w:rPrChange>
              </w:rPr>
              <w:pPrChange w:id="304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041" w:author="NaYEeM" w:date="2020-01-16T11:23:00Z">
              <w:r w:rsidRPr="006D0128" w:rsidDel="00410CBF">
                <w:rPr>
                  <w:rFonts w:ascii="Times New Roman" w:hAnsi="Times New Roman" w:cs="Times New Roman"/>
                  <w:sz w:val="24"/>
                  <w:szCs w:val="24"/>
                  <w:shd w:val="clear" w:color="auto" w:fill="FFFFFF"/>
                  <w:rPrChange w:id="3042" w:author="NaYEeM" w:date="2020-01-18T22:36:00Z">
                    <w:rPr>
                      <w:rFonts w:ascii="Times New Roman" w:hAnsi="Times New Roman" w:cs="Times New Roman"/>
                      <w:color w:val="000000"/>
                      <w:sz w:val="24"/>
                      <w:szCs w:val="24"/>
                      <w:shd w:val="clear" w:color="auto" w:fill="FFFFFF"/>
                    </w:rPr>
                  </w:rPrChange>
                </w:rPr>
                <w:delText>0 (0.00)</w:delText>
              </w:r>
            </w:del>
          </w:p>
        </w:tc>
        <w:tc>
          <w:tcPr>
            <w:tcW w:w="2408" w:type="dxa"/>
            <w:tcPrChange w:id="3043" w:author="NaYEeM" w:date="2020-01-18T22:47:00Z">
              <w:tcPr>
                <w:tcW w:w="1545" w:type="dxa"/>
                <w:gridSpan w:val="2"/>
              </w:tcPr>
            </w:tcPrChange>
          </w:tcPr>
          <w:p w14:paraId="2F7C1BCA" w14:textId="609115A4" w:rsidR="00B54089" w:rsidRPr="006D0128" w:rsidDel="00410CBF" w:rsidRDefault="00B54089" w:rsidP="00B54089">
            <w:pPr>
              <w:jc w:val="both"/>
              <w:cnfStyle w:val="000000000000" w:firstRow="0" w:lastRow="0" w:firstColumn="0" w:lastColumn="0" w:oddVBand="0" w:evenVBand="0" w:oddHBand="0" w:evenHBand="0" w:firstRowFirstColumn="0" w:firstRowLastColumn="0" w:lastRowFirstColumn="0" w:lastRowLastColumn="0"/>
              <w:rPr>
                <w:del w:id="3044" w:author="NaYEeM" w:date="2020-01-16T11:23:00Z"/>
                <w:rFonts w:ascii="Times New Roman" w:hAnsi="Times New Roman" w:cs="Times New Roman"/>
                <w:sz w:val="24"/>
                <w:szCs w:val="24"/>
                <w:shd w:val="clear" w:color="auto" w:fill="FFFFFF"/>
                <w:rPrChange w:id="3045" w:author="NaYEeM" w:date="2020-01-18T22:36:00Z">
                  <w:rPr>
                    <w:del w:id="3046" w:author="NaYEeM" w:date="2020-01-16T11:23:00Z"/>
                    <w:rFonts w:ascii="Times New Roman" w:hAnsi="Times New Roman" w:cs="Times New Roman"/>
                    <w:color w:val="000000"/>
                    <w:sz w:val="24"/>
                    <w:szCs w:val="24"/>
                    <w:shd w:val="clear" w:color="auto" w:fill="FFFFFF"/>
                  </w:rPr>
                </w:rPrChange>
              </w:rPr>
              <w:pPrChange w:id="3047"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048" w:author="NaYEeM" w:date="2020-01-16T11:23:00Z">
              <w:r w:rsidRPr="006D0128" w:rsidDel="00410CBF">
                <w:rPr>
                  <w:rFonts w:ascii="Times New Roman" w:hAnsi="Times New Roman" w:cs="Times New Roman"/>
                  <w:sz w:val="24"/>
                  <w:szCs w:val="24"/>
                  <w:shd w:val="clear" w:color="auto" w:fill="FFFFFF"/>
                  <w:rPrChange w:id="3049" w:author="NaYEeM" w:date="2020-01-18T22:36:00Z">
                    <w:rPr>
                      <w:rFonts w:ascii="Times New Roman" w:hAnsi="Times New Roman" w:cs="Times New Roman"/>
                      <w:color w:val="000000"/>
                      <w:sz w:val="24"/>
                      <w:szCs w:val="24"/>
                      <w:shd w:val="clear" w:color="auto" w:fill="FFFFFF"/>
                    </w:rPr>
                  </w:rPrChange>
                </w:rPr>
                <w:delText>1 (</w:delText>
              </w:r>
            </w:del>
            <w:del w:id="3050" w:author="NaYEeM" w:date="2019-11-20T01:35:00Z">
              <w:r w:rsidRPr="006D0128" w:rsidDel="005E6CEC">
                <w:rPr>
                  <w:rFonts w:ascii="Times New Roman" w:hAnsi="Times New Roman" w:cs="Times New Roman"/>
                  <w:sz w:val="24"/>
                  <w:szCs w:val="24"/>
                  <w:shd w:val="clear" w:color="auto" w:fill="FFFFFF"/>
                  <w:rPrChange w:id="3051" w:author="NaYEeM" w:date="2020-01-18T22:36:00Z">
                    <w:rPr>
                      <w:rFonts w:ascii="Times New Roman" w:hAnsi="Times New Roman" w:cs="Times New Roman"/>
                      <w:color w:val="000000"/>
                      <w:sz w:val="24"/>
                      <w:szCs w:val="24"/>
                      <w:shd w:val="clear" w:color="auto" w:fill="FFFFFF"/>
                    </w:rPr>
                  </w:rPrChange>
                </w:rPr>
                <w:delText>1.28</w:delText>
              </w:r>
            </w:del>
            <w:del w:id="3052" w:author="NaYEeM" w:date="2020-01-16T11:23:00Z">
              <w:r w:rsidRPr="006D0128" w:rsidDel="00410CBF">
                <w:rPr>
                  <w:rFonts w:ascii="Times New Roman" w:hAnsi="Times New Roman" w:cs="Times New Roman"/>
                  <w:sz w:val="24"/>
                  <w:szCs w:val="24"/>
                  <w:shd w:val="clear" w:color="auto" w:fill="FFFFFF"/>
                  <w:rPrChange w:id="3053" w:author="NaYEeM" w:date="2020-01-18T22:36:00Z">
                    <w:rPr>
                      <w:rFonts w:ascii="Times New Roman" w:hAnsi="Times New Roman" w:cs="Times New Roman"/>
                      <w:color w:val="000000"/>
                      <w:sz w:val="24"/>
                      <w:szCs w:val="24"/>
                      <w:shd w:val="clear" w:color="auto" w:fill="FFFFFF"/>
                    </w:rPr>
                  </w:rPrChange>
                </w:rPr>
                <w:delText>)</w:delText>
              </w:r>
            </w:del>
          </w:p>
        </w:tc>
        <w:tc>
          <w:tcPr>
            <w:tcW w:w="1817" w:type="dxa"/>
            <w:tcPrChange w:id="3054" w:author="NaYEeM" w:date="2020-01-18T22:47:00Z">
              <w:tcPr>
                <w:tcW w:w="1535" w:type="dxa"/>
                <w:gridSpan w:val="3"/>
              </w:tcPr>
            </w:tcPrChange>
          </w:tcPr>
          <w:p w14:paraId="6AA915AF" w14:textId="38F81AA2" w:rsidR="00B54089" w:rsidRPr="000D2341" w:rsidDel="00410CBF" w:rsidRDefault="00B54089" w:rsidP="00B54089">
            <w:pPr>
              <w:jc w:val="both"/>
              <w:cnfStyle w:val="000000000000" w:firstRow="0" w:lastRow="0" w:firstColumn="0" w:lastColumn="0" w:oddVBand="0" w:evenVBand="0" w:oddHBand="0" w:evenHBand="0" w:firstRowFirstColumn="0" w:firstRowLastColumn="0" w:lastRowFirstColumn="0" w:lastRowLastColumn="0"/>
              <w:rPr>
                <w:del w:id="3055" w:author="NaYEeM" w:date="2020-01-16T11:23:00Z"/>
                <w:rFonts w:ascii="Times New Roman" w:hAnsi="Times New Roman" w:cs="Times New Roman"/>
                <w:sz w:val="24"/>
                <w:szCs w:val="24"/>
              </w:rPr>
              <w:pPrChange w:id="3056"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p>
        </w:tc>
      </w:tr>
    </w:tbl>
    <w:p w14:paraId="3532586D" w14:textId="2C4EE146" w:rsidR="000B7A75" w:rsidRPr="00D468F0" w:rsidRDefault="00292DBA" w:rsidP="00923FC4">
      <w:pPr>
        <w:spacing w:after="0" w:line="240" w:lineRule="auto"/>
        <w:jc w:val="both"/>
        <w:rPr>
          <w:rFonts w:ascii="Times New Roman" w:hAnsi="Times New Roman" w:cs="Times New Roman"/>
          <w:sz w:val="24"/>
          <w:szCs w:val="24"/>
        </w:rPr>
        <w:sectPr w:rsidR="000B7A75" w:rsidRPr="00D468F0" w:rsidSect="000B7A75">
          <w:type w:val="continuous"/>
          <w:pgSz w:w="12240" w:h="15840"/>
          <w:pgMar w:top="1440" w:right="1440" w:bottom="1440" w:left="1440" w:header="720" w:footer="720" w:gutter="0"/>
          <w:cols w:space="720"/>
          <w:docGrid w:linePitch="360"/>
        </w:sectPr>
      </w:pPr>
      <w:r w:rsidRPr="00D468F0">
        <w:rPr>
          <w:rFonts w:ascii="Times New Roman" w:hAnsi="Times New Roman" w:cs="Times New Roman"/>
          <w:sz w:val="24"/>
          <w:szCs w:val="24"/>
        </w:rPr>
        <w:t>*p-value obtained from chi-square test of contingency table</w:t>
      </w:r>
    </w:p>
    <w:p w14:paraId="3E1ADD9F" w14:textId="77777777" w:rsidR="000F6168" w:rsidRPr="00D468F0" w:rsidRDefault="000F6168" w:rsidP="00923FC4">
      <w:pPr>
        <w:spacing w:after="0" w:line="240" w:lineRule="auto"/>
        <w:jc w:val="both"/>
        <w:rPr>
          <w:rFonts w:ascii="Times New Roman" w:hAnsi="Times New Roman" w:cs="Times New Roman"/>
          <w:sz w:val="24"/>
          <w:szCs w:val="24"/>
        </w:rPr>
      </w:pPr>
      <w:r w:rsidRPr="00D468F0">
        <w:rPr>
          <w:rFonts w:ascii="Times New Roman" w:hAnsi="Times New Roman" w:cs="Times New Roman"/>
          <w:sz w:val="24"/>
          <w:szCs w:val="24"/>
        </w:rPr>
        <w:t xml:space="preserve">Data are in (weighted %). </w:t>
      </w:r>
    </w:p>
    <w:p w14:paraId="27B4FD0C" w14:textId="7BFFA2CC" w:rsidR="000F6168" w:rsidDel="00C16674" w:rsidRDefault="000F6168" w:rsidP="00923FC4">
      <w:pPr>
        <w:spacing w:after="0" w:line="240" w:lineRule="auto"/>
        <w:jc w:val="both"/>
        <w:rPr>
          <w:del w:id="3057" w:author="NaYEeM" w:date="2019-06-28T02:04:00Z"/>
          <w:rFonts w:ascii="Times New Roman" w:hAnsi="Times New Roman" w:cs="Times New Roman"/>
          <w:sz w:val="24"/>
          <w:szCs w:val="24"/>
        </w:rPr>
      </w:pPr>
      <w:r w:rsidRPr="00D468F0">
        <w:rPr>
          <w:rFonts w:ascii="Times New Roman" w:hAnsi="Times New Roman" w:cs="Times New Roman"/>
          <w:sz w:val="24"/>
          <w:szCs w:val="24"/>
        </w:rPr>
        <w:t>Absolute number of participants does not perfectly correspond to percentages presented because weighted analyses were used.</w:t>
      </w:r>
    </w:p>
    <w:p w14:paraId="19156F50" w14:textId="665C05A2" w:rsidR="00C16674" w:rsidRDefault="00C16674" w:rsidP="00923FC4">
      <w:pPr>
        <w:spacing w:after="0" w:line="240" w:lineRule="auto"/>
        <w:jc w:val="both"/>
        <w:rPr>
          <w:ins w:id="3058" w:author="NaYEeM" w:date="2020-01-14T21:18:00Z"/>
          <w:rFonts w:ascii="Times New Roman" w:hAnsi="Times New Roman" w:cs="Times New Roman"/>
          <w:sz w:val="24"/>
          <w:szCs w:val="24"/>
        </w:rPr>
      </w:pPr>
    </w:p>
    <w:p w14:paraId="7351132E" w14:textId="0859CB2B" w:rsidR="00C16674" w:rsidRDefault="00C16674" w:rsidP="00923FC4">
      <w:pPr>
        <w:spacing w:after="0" w:line="240" w:lineRule="auto"/>
        <w:jc w:val="both"/>
        <w:rPr>
          <w:ins w:id="3059" w:author="NaYEeM" w:date="2020-01-14T21:18:00Z"/>
          <w:rFonts w:ascii="Times New Roman" w:hAnsi="Times New Roman" w:cs="Times New Roman"/>
          <w:sz w:val="24"/>
          <w:szCs w:val="24"/>
        </w:rPr>
      </w:pPr>
    </w:p>
    <w:p w14:paraId="537CDBDC" w14:textId="6F45504F" w:rsidR="00B05474" w:rsidRPr="005D76E9" w:rsidRDefault="00AA5BDB" w:rsidP="00C16674">
      <w:pPr>
        <w:tabs>
          <w:tab w:val="left" w:pos="2430"/>
        </w:tabs>
        <w:spacing w:after="0" w:line="240" w:lineRule="auto"/>
        <w:jc w:val="both"/>
        <w:rPr>
          <w:ins w:id="3060" w:author="NaYEeM" w:date="2020-01-15T22:03:00Z"/>
          <w:rFonts w:ascii="Times New Roman" w:hAnsi="Times New Roman" w:cs="Times New Roman"/>
          <w:b/>
          <w:bCs/>
          <w:i/>
          <w:iCs/>
          <w:sz w:val="24"/>
          <w:szCs w:val="24"/>
          <w:rPrChange w:id="3061" w:author="NaYEeM" w:date="2020-01-18T21:35:00Z">
            <w:rPr>
              <w:ins w:id="3062" w:author="NaYEeM" w:date="2020-01-15T22:03:00Z"/>
              <w:rFonts w:ascii="Times New Roman" w:hAnsi="Times New Roman" w:cs="Times New Roman"/>
              <w:i/>
              <w:iCs/>
              <w:sz w:val="24"/>
              <w:szCs w:val="24"/>
            </w:rPr>
          </w:rPrChange>
        </w:rPr>
      </w:pPr>
      <w:ins w:id="3063" w:author="NaYEeM" w:date="2020-01-15T22:01:00Z">
        <w:r w:rsidRPr="005D76E9">
          <w:rPr>
            <w:rFonts w:ascii="Times New Roman" w:hAnsi="Times New Roman" w:cs="Times New Roman"/>
            <w:b/>
            <w:bCs/>
            <w:i/>
            <w:iCs/>
            <w:sz w:val="24"/>
            <w:szCs w:val="24"/>
            <w:rPrChange w:id="3064" w:author="NaYEeM" w:date="2020-01-18T21:35:00Z">
              <w:rPr>
                <w:rFonts w:ascii="Times New Roman" w:hAnsi="Times New Roman" w:cs="Times New Roman"/>
                <w:i/>
                <w:iCs/>
                <w:sz w:val="24"/>
                <w:szCs w:val="24"/>
              </w:rPr>
            </w:rPrChange>
          </w:rPr>
          <w:t>Identifying Overdispersion</w:t>
        </w:r>
      </w:ins>
    </w:p>
    <w:p w14:paraId="32FC335C" w14:textId="77777777" w:rsidR="00971984" w:rsidRDefault="00971984">
      <w:pPr>
        <w:tabs>
          <w:tab w:val="left" w:pos="1065"/>
        </w:tabs>
        <w:spacing w:after="0" w:line="240" w:lineRule="auto"/>
        <w:jc w:val="both"/>
        <w:rPr>
          <w:ins w:id="3065" w:author="NaYEeM" w:date="2020-01-17T18:30:00Z"/>
          <w:rFonts w:ascii="Times New Roman" w:hAnsi="Times New Roman" w:cs="Times New Roman"/>
          <w:sz w:val="24"/>
          <w:szCs w:val="24"/>
        </w:rPr>
      </w:pPr>
      <w:ins w:id="3066" w:author="NaYEeM" w:date="2020-01-17T18:30:00Z">
        <w:r w:rsidRPr="00971984">
          <w:rPr>
            <w:rFonts w:ascii="Times New Roman" w:hAnsi="Times New Roman" w:cs="Times New Roman"/>
            <w:sz w:val="24"/>
            <w:szCs w:val="24"/>
          </w:rPr>
          <w:t>In PR analysis, the mean number of diseases was 0.89 and the variance was 1.55. The variance was greater than the mean. Furthermore, the Deviance and Chi-square were 1.80 and 1.77, respectively. The goodness of statistics was larger than 1 shows that the number of diseases was over-dispersed in the data set and a Negative Binomial model would be appropriate.</w:t>
        </w:r>
      </w:ins>
    </w:p>
    <w:p w14:paraId="2F8713AB" w14:textId="77777777" w:rsidR="00971984" w:rsidRDefault="00971984">
      <w:pPr>
        <w:tabs>
          <w:tab w:val="left" w:pos="1065"/>
        </w:tabs>
        <w:spacing w:after="0" w:line="240" w:lineRule="auto"/>
        <w:jc w:val="both"/>
        <w:rPr>
          <w:ins w:id="3067" w:author="NaYEeM" w:date="2020-01-17T18:30:00Z"/>
          <w:rFonts w:ascii="Times New Roman" w:hAnsi="Times New Roman" w:cs="Times New Roman"/>
          <w:sz w:val="24"/>
          <w:szCs w:val="24"/>
        </w:rPr>
      </w:pPr>
    </w:p>
    <w:p w14:paraId="0307005E" w14:textId="104B3042" w:rsidR="006564CA" w:rsidRPr="005D76E9" w:rsidRDefault="00A42077">
      <w:pPr>
        <w:tabs>
          <w:tab w:val="left" w:pos="1065"/>
        </w:tabs>
        <w:spacing w:after="0" w:line="240" w:lineRule="auto"/>
        <w:jc w:val="both"/>
        <w:rPr>
          <w:ins w:id="3068" w:author="NaYEeM" w:date="2020-01-15T23:24:00Z"/>
          <w:rFonts w:ascii="Times New Roman" w:hAnsi="Times New Roman" w:cs="Times New Roman"/>
          <w:b/>
          <w:bCs/>
          <w:i/>
          <w:iCs/>
          <w:sz w:val="24"/>
          <w:szCs w:val="24"/>
          <w:rPrChange w:id="3069" w:author="NaYEeM" w:date="2020-01-18T21:35:00Z">
            <w:rPr>
              <w:ins w:id="3070" w:author="NaYEeM" w:date="2020-01-15T23:24:00Z"/>
              <w:rFonts w:ascii="Times New Roman" w:hAnsi="Times New Roman" w:cs="Times New Roman"/>
              <w:sz w:val="24"/>
              <w:szCs w:val="24"/>
            </w:rPr>
          </w:rPrChange>
        </w:rPr>
        <w:pPrChange w:id="3071" w:author="NaYEeM" w:date="2020-01-15T23:26:00Z">
          <w:pPr>
            <w:tabs>
              <w:tab w:val="left" w:pos="2430"/>
            </w:tabs>
            <w:spacing w:after="0" w:line="240" w:lineRule="auto"/>
            <w:jc w:val="both"/>
          </w:pPr>
        </w:pPrChange>
      </w:pPr>
      <w:ins w:id="3072" w:author="NaYEeM" w:date="2020-01-15T23:03:00Z">
        <w:r w:rsidRPr="005D76E9">
          <w:rPr>
            <w:rFonts w:ascii="Times New Roman" w:hAnsi="Times New Roman" w:cs="Times New Roman"/>
            <w:b/>
            <w:bCs/>
            <w:i/>
            <w:iCs/>
            <w:sz w:val="24"/>
            <w:szCs w:val="24"/>
            <w:rPrChange w:id="3073" w:author="NaYEeM" w:date="2020-01-18T21:35:00Z">
              <w:rPr>
                <w:rFonts w:ascii="Times New Roman" w:hAnsi="Times New Roman" w:cs="Times New Roman"/>
                <w:i/>
                <w:iCs/>
                <w:sz w:val="24"/>
                <w:szCs w:val="24"/>
              </w:rPr>
            </w:rPrChange>
          </w:rPr>
          <w:t>Test of Excess Zeros</w:t>
        </w:r>
      </w:ins>
    </w:p>
    <w:p w14:paraId="76607163" w14:textId="6B598947" w:rsidR="006564CA" w:rsidRPr="00A42077" w:rsidRDefault="006564CA" w:rsidP="00C16674">
      <w:pPr>
        <w:tabs>
          <w:tab w:val="left" w:pos="2430"/>
        </w:tabs>
        <w:spacing w:after="0" w:line="240" w:lineRule="auto"/>
        <w:jc w:val="both"/>
        <w:rPr>
          <w:ins w:id="3074" w:author="NaYEeM" w:date="2020-01-15T22:59:00Z"/>
          <w:rFonts w:ascii="Times New Roman" w:hAnsi="Times New Roman" w:cs="Times New Roman"/>
          <w:sz w:val="24"/>
          <w:szCs w:val="24"/>
          <w:rPrChange w:id="3075" w:author="NaYEeM" w:date="2020-01-15T23:03:00Z">
            <w:rPr>
              <w:ins w:id="3076" w:author="NaYEeM" w:date="2020-01-15T22:59:00Z"/>
              <w:rFonts w:ascii="Times New Roman" w:hAnsi="Times New Roman" w:cs="Times New Roman"/>
              <w:i/>
              <w:iCs/>
              <w:sz w:val="24"/>
              <w:szCs w:val="24"/>
            </w:rPr>
          </w:rPrChange>
        </w:rPr>
      </w:pPr>
      <w:ins w:id="3077" w:author="NaYEeM" w:date="2020-01-15T23:24:00Z">
        <w:r w:rsidRPr="000F2142">
          <w:rPr>
            <w:rFonts w:ascii="Times New Roman" w:hAnsi="Times New Roman" w:cs="Times New Roman"/>
            <w:sz w:val="24"/>
            <w:szCs w:val="24"/>
          </w:rPr>
          <w:t xml:space="preserve">We tested for excess zeros by comparing the Poisson and NB models to the ZIP and ZINB models, respectively, using the </w:t>
        </w:r>
        <w:proofErr w:type="spellStart"/>
        <w:r w:rsidRPr="000F2142">
          <w:rPr>
            <w:rFonts w:ascii="Times New Roman" w:hAnsi="Times New Roman" w:cs="Times New Roman"/>
            <w:sz w:val="24"/>
            <w:szCs w:val="24"/>
          </w:rPr>
          <w:t>Vuong</w:t>
        </w:r>
        <w:proofErr w:type="spellEnd"/>
        <w:r w:rsidRPr="000F2142">
          <w:rPr>
            <w:rFonts w:ascii="Times New Roman" w:hAnsi="Times New Roman" w:cs="Times New Roman"/>
            <w:sz w:val="24"/>
            <w:szCs w:val="24"/>
          </w:rPr>
          <w:t xml:space="preserve"> test. The test statistics, </w:t>
        </w:r>
        <w:r>
          <w:rPr>
            <w:rFonts w:ascii="Times New Roman" w:hAnsi="Times New Roman" w:cs="Times New Roman"/>
            <w:sz w:val="24"/>
            <w:szCs w:val="24"/>
          </w:rPr>
          <w:t>Z</w:t>
        </w:r>
        <w:r w:rsidRPr="000F2142">
          <w:rPr>
            <w:rFonts w:ascii="Times New Roman" w:hAnsi="Times New Roman" w:cs="Times New Roman"/>
            <w:sz w:val="24"/>
            <w:szCs w:val="24"/>
          </w:rPr>
          <w:t xml:space="preserve"> = </w:t>
        </w:r>
        <w:r>
          <w:rPr>
            <w:rFonts w:ascii="Times New Roman" w:hAnsi="Times New Roman" w:cs="Times New Roman"/>
            <w:sz w:val="24"/>
            <w:szCs w:val="24"/>
          </w:rPr>
          <w:t>-</w:t>
        </w:r>
        <w:r w:rsidRPr="000F2142">
          <w:rPr>
            <w:rFonts w:ascii="Times New Roman" w:hAnsi="Times New Roman" w:cs="Times New Roman"/>
            <w:sz w:val="24"/>
            <w:szCs w:val="24"/>
          </w:rPr>
          <w:t>7.</w:t>
        </w:r>
        <w:r>
          <w:rPr>
            <w:rFonts w:ascii="Times New Roman" w:hAnsi="Times New Roman" w:cs="Times New Roman"/>
            <w:sz w:val="24"/>
            <w:szCs w:val="24"/>
          </w:rPr>
          <w:t>56</w:t>
        </w:r>
        <w:r w:rsidRPr="00AF60E3">
          <w:rPr>
            <w:rFonts w:ascii="Times New Roman" w:hAnsi="Times New Roman" w:cs="Times New Roman"/>
            <w:sz w:val="24"/>
            <w:szCs w:val="24"/>
          </w:rPr>
          <w:t>, and the P</w:t>
        </w:r>
        <w:r>
          <w:rPr>
            <w:rFonts w:ascii="Times New Roman" w:hAnsi="Times New Roman" w:cs="Times New Roman"/>
            <w:sz w:val="24"/>
            <w:szCs w:val="24"/>
          </w:rPr>
          <w:t>-</w:t>
        </w:r>
        <w:r w:rsidRPr="00AF60E3">
          <w:rPr>
            <w:rFonts w:ascii="Times New Roman" w:hAnsi="Times New Roman" w:cs="Times New Roman"/>
            <w:sz w:val="24"/>
            <w:szCs w:val="24"/>
          </w:rPr>
          <w:t xml:space="preserve">value was </w:t>
        </w:r>
        <w:r>
          <w:rPr>
            <w:rFonts w:ascii="Times New Roman" w:hAnsi="Times New Roman" w:cs="Times New Roman"/>
            <w:sz w:val="24"/>
            <w:szCs w:val="24"/>
          </w:rPr>
          <w:t>&lt;</w:t>
        </w:r>
        <w:r w:rsidRPr="00AF60E3">
          <w:rPr>
            <w:rFonts w:ascii="Times New Roman" w:hAnsi="Times New Roman" w:cs="Times New Roman"/>
            <w:sz w:val="24"/>
            <w:szCs w:val="24"/>
          </w:rPr>
          <w:t>0.001</w:t>
        </w:r>
        <w:r w:rsidRPr="000F2142">
          <w:rPr>
            <w:rFonts w:ascii="Times New Roman" w:hAnsi="Times New Roman" w:cs="Times New Roman"/>
            <w:sz w:val="24"/>
            <w:szCs w:val="24"/>
          </w:rPr>
          <w:t xml:space="preserve"> for ZIP versus Poisson and </w:t>
        </w:r>
        <w:r>
          <w:rPr>
            <w:rFonts w:ascii="Times New Roman" w:hAnsi="Times New Roman" w:cs="Times New Roman"/>
            <w:sz w:val="24"/>
            <w:szCs w:val="24"/>
          </w:rPr>
          <w:t>Z</w:t>
        </w:r>
        <w:r w:rsidRPr="000F2142">
          <w:rPr>
            <w:rFonts w:ascii="Times New Roman" w:hAnsi="Times New Roman" w:cs="Times New Roman"/>
            <w:sz w:val="24"/>
            <w:szCs w:val="24"/>
          </w:rPr>
          <w:t xml:space="preserve"> = </w:t>
        </w:r>
        <w:r>
          <w:rPr>
            <w:rFonts w:ascii="Times New Roman" w:hAnsi="Times New Roman" w:cs="Times New Roman"/>
            <w:sz w:val="24"/>
            <w:szCs w:val="24"/>
          </w:rPr>
          <w:t>-5.49</w:t>
        </w:r>
        <w:r w:rsidRPr="00AF60E3">
          <w:rPr>
            <w:rFonts w:ascii="Times New Roman" w:hAnsi="Times New Roman" w:cs="Times New Roman"/>
            <w:sz w:val="24"/>
            <w:szCs w:val="24"/>
          </w:rPr>
          <w:t>, and the P</w:t>
        </w:r>
        <w:r>
          <w:rPr>
            <w:rFonts w:ascii="Times New Roman" w:hAnsi="Times New Roman" w:cs="Times New Roman"/>
            <w:sz w:val="24"/>
            <w:szCs w:val="24"/>
          </w:rPr>
          <w:t>-</w:t>
        </w:r>
        <w:r w:rsidRPr="00AF60E3">
          <w:rPr>
            <w:rFonts w:ascii="Times New Roman" w:hAnsi="Times New Roman" w:cs="Times New Roman"/>
            <w:sz w:val="24"/>
            <w:szCs w:val="24"/>
          </w:rPr>
          <w:t xml:space="preserve">value was </w:t>
        </w:r>
        <w:r>
          <w:rPr>
            <w:rFonts w:ascii="Times New Roman" w:hAnsi="Times New Roman" w:cs="Times New Roman"/>
            <w:sz w:val="24"/>
            <w:szCs w:val="24"/>
          </w:rPr>
          <w:t>&lt;</w:t>
        </w:r>
        <w:r w:rsidRPr="00AF60E3">
          <w:rPr>
            <w:rFonts w:ascii="Times New Roman" w:hAnsi="Times New Roman" w:cs="Times New Roman"/>
            <w:sz w:val="24"/>
            <w:szCs w:val="24"/>
          </w:rPr>
          <w:t>0.001</w:t>
        </w:r>
        <w:r w:rsidRPr="000F2142">
          <w:rPr>
            <w:rFonts w:ascii="Times New Roman" w:hAnsi="Times New Roman" w:cs="Times New Roman"/>
            <w:sz w:val="24"/>
            <w:szCs w:val="24"/>
          </w:rPr>
          <w:t xml:space="preserve"> for ZINB versus NB,</w:t>
        </w:r>
      </w:ins>
      <w:ins w:id="3078" w:author="NaYEeM" w:date="2020-01-15T23:25:00Z">
        <w:r w:rsidRPr="006564CA">
          <w:rPr>
            <w:rFonts w:ascii="Times New Roman" w:hAnsi="Times New Roman" w:cs="Times New Roman"/>
            <w:sz w:val="24"/>
            <w:szCs w:val="24"/>
          </w:rPr>
          <w:t xml:space="preserve"> </w:t>
        </w:r>
        <w:r w:rsidRPr="00AF60E3">
          <w:rPr>
            <w:rFonts w:ascii="Times New Roman" w:hAnsi="Times New Roman" w:cs="Times New Roman"/>
            <w:sz w:val="24"/>
            <w:szCs w:val="24"/>
          </w:rPr>
          <w:t xml:space="preserve">which suggested that there were too many zero counts to be accounted for with </w:t>
        </w:r>
      </w:ins>
      <w:ins w:id="3079" w:author="NaYEeM" w:date="2020-01-15T23:26:00Z">
        <w:r>
          <w:rPr>
            <w:rFonts w:ascii="Times New Roman" w:hAnsi="Times New Roman" w:cs="Times New Roman"/>
            <w:sz w:val="24"/>
            <w:szCs w:val="24"/>
          </w:rPr>
          <w:t xml:space="preserve">Poisson regression and </w:t>
        </w:r>
      </w:ins>
      <w:ins w:id="3080" w:author="NaYEeM" w:date="2020-01-15T23:25:00Z">
        <w:r w:rsidRPr="00AF60E3">
          <w:rPr>
            <w:rFonts w:ascii="Times New Roman" w:hAnsi="Times New Roman" w:cs="Times New Roman"/>
            <w:sz w:val="24"/>
            <w:szCs w:val="24"/>
          </w:rPr>
          <w:t>traditional negative binomial distribution</w:t>
        </w:r>
      </w:ins>
      <w:ins w:id="3081" w:author="NaYEeM" w:date="2020-01-15T23:24:00Z">
        <w:r w:rsidRPr="000F2142">
          <w:rPr>
            <w:rFonts w:ascii="Times New Roman" w:hAnsi="Times New Roman" w:cs="Times New Roman"/>
            <w:sz w:val="24"/>
            <w:szCs w:val="24"/>
          </w:rPr>
          <w:t xml:space="preserve"> </w:t>
        </w:r>
      </w:ins>
      <w:ins w:id="3082" w:author="NaYEeM" w:date="2020-01-15T23:26:00Z">
        <w:r w:rsidR="00317873">
          <w:rPr>
            <w:rFonts w:ascii="Times New Roman" w:hAnsi="Times New Roman" w:cs="Times New Roman"/>
            <w:sz w:val="24"/>
            <w:szCs w:val="24"/>
          </w:rPr>
          <w:t xml:space="preserve">and also </w:t>
        </w:r>
      </w:ins>
      <w:ins w:id="3083" w:author="NaYEeM" w:date="2020-01-15T23:24:00Z">
        <w:r w:rsidRPr="000F2142">
          <w:rPr>
            <w:rFonts w:ascii="Times New Roman" w:hAnsi="Times New Roman" w:cs="Times New Roman"/>
            <w:sz w:val="24"/>
            <w:szCs w:val="24"/>
          </w:rPr>
          <w:t>show that both ZIP and ZINB provide a better fit than their one-component counterparts.</w:t>
        </w:r>
      </w:ins>
    </w:p>
    <w:p w14:paraId="47E90AB4" w14:textId="77777777" w:rsidR="00F05513" w:rsidRPr="00F05513" w:rsidRDefault="00F05513" w:rsidP="00C16674">
      <w:pPr>
        <w:tabs>
          <w:tab w:val="left" w:pos="2430"/>
        </w:tabs>
        <w:spacing w:after="0" w:line="240" w:lineRule="auto"/>
        <w:jc w:val="both"/>
        <w:rPr>
          <w:ins w:id="3084" w:author="NaYEeM" w:date="2020-01-14T21:18:00Z"/>
          <w:rFonts w:ascii="Times New Roman" w:hAnsi="Times New Roman" w:cs="Times New Roman"/>
          <w:color w:val="FF0000"/>
          <w:sz w:val="24"/>
          <w:szCs w:val="24"/>
        </w:rPr>
      </w:pPr>
    </w:p>
    <w:p w14:paraId="047EC2F3" w14:textId="6D454F1F" w:rsidR="00F06697" w:rsidRPr="005D76E9" w:rsidRDefault="00AB6460" w:rsidP="00F06697">
      <w:pPr>
        <w:tabs>
          <w:tab w:val="left" w:pos="2430"/>
        </w:tabs>
        <w:spacing w:after="0" w:line="240" w:lineRule="auto"/>
        <w:jc w:val="both"/>
        <w:rPr>
          <w:ins w:id="3085" w:author="NaYEeM" w:date="2020-01-15T23:50:00Z"/>
          <w:rFonts w:ascii="Times New Roman" w:hAnsi="Times New Roman" w:cs="Times New Roman"/>
          <w:b/>
          <w:bCs/>
          <w:i/>
          <w:iCs/>
          <w:sz w:val="24"/>
          <w:szCs w:val="24"/>
          <w:rPrChange w:id="3086" w:author="NaYEeM" w:date="2020-01-18T21:35:00Z">
            <w:rPr>
              <w:ins w:id="3087" w:author="NaYEeM" w:date="2020-01-15T23:50:00Z"/>
              <w:rFonts w:ascii="Times New Roman" w:hAnsi="Times New Roman" w:cs="Times New Roman"/>
              <w:i/>
              <w:iCs/>
              <w:sz w:val="24"/>
              <w:szCs w:val="24"/>
            </w:rPr>
          </w:rPrChange>
        </w:rPr>
      </w:pPr>
      <w:ins w:id="3088" w:author="NaYEeM" w:date="2020-01-15T23:11:00Z">
        <w:r w:rsidRPr="005D76E9">
          <w:rPr>
            <w:rFonts w:ascii="Times New Roman" w:hAnsi="Times New Roman" w:cs="Times New Roman"/>
            <w:b/>
            <w:bCs/>
            <w:i/>
            <w:iCs/>
            <w:sz w:val="24"/>
            <w:szCs w:val="24"/>
            <w:rPrChange w:id="3089" w:author="NaYEeM" w:date="2020-01-18T21:35:00Z">
              <w:rPr>
                <w:rFonts w:ascii="Times New Roman" w:hAnsi="Times New Roman" w:cs="Times New Roman"/>
                <w:i/>
                <w:iCs/>
                <w:sz w:val="24"/>
                <w:szCs w:val="24"/>
              </w:rPr>
            </w:rPrChange>
          </w:rPr>
          <w:t>Model assessment</w:t>
        </w:r>
      </w:ins>
    </w:p>
    <w:p w14:paraId="777933CC" w14:textId="514645FA" w:rsidR="00193662" w:rsidRDefault="00971984" w:rsidP="00923FC4">
      <w:pPr>
        <w:spacing w:after="0" w:line="240" w:lineRule="auto"/>
        <w:jc w:val="both"/>
        <w:rPr>
          <w:ins w:id="3090" w:author="NaYEeM" w:date="2020-01-17T18:31:00Z"/>
          <w:rFonts w:ascii="Times New Roman" w:hAnsi="Times New Roman" w:cs="Times New Roman"/>
          <w:sz w:val="24"/>
          <w:szCs w:val="24"/>
        </w:rPr>
      </w:pPr>
      <w:ins w:id="3091" w:author="NaYEeM" w:date="2020-01-17T18:31:00Z">
        <w:r w:rsidRPr="00971984">
          <w:rPr>
            <w:rFonts w:ascii="Times New Roman" w:hAnsi="Times New Roman" w:cs="Times New Roman"/>
            <w:sz w:val="24"/>
            <w:szCs w:val="24"/>
          </w:rPr>
          <w:t xml:space="preserve">Table </w:t>
        </w:r>
      </w:ins>
      <w:ins w:id="3092" w:author="NaYEeM" w:date="2020-01-18T21:28:00Z">
        <w:r w:rsidR="0054119C">
          <w:rPr>
            <w:rFonts w:ascii="Times New Roman" w:hAnsi="Times New Roman" w:cs="Times New Roman"/>
            <w:sz w:val="24"/>
            <w:szCs w:val="24"/>
          </w:rPr>
          <w:t>3</w:t>
        </w:r>
      </w:ins>
      <w:ins w:id="3093" w:author="NaYEeM" w:date="2020-01-17T18:31:00Z">
        <w:r w:rsidRPr="00971984">
          <w:rPr>
            <w:rFonts w:ascii="Times New Roman" w:hAnsi="Times New Roman" w:cs="Times New Roman"/>
            <w:sz w:val="24"/>
            <w:szCs w:val="24"/>
          </w:rPr>
          <w:t xml:space="preserve"> demonstrates the fitting goodness of four regression models (PR, NB, ZIP, and ZINB). The model with the smallest Log-likelihood, AIC, </w:t>
        </w:r>
        <w:proofErr w:type="spellStart"/>
        <w:r w:rsidRPr="00971984">
          <w:rPr>
            <w:rFonts w:ascii="Times New Roman" w:hAnsi="Times New Roman" w:cs="Times New Roman"/>
            <w:sz w:val="24"/>
            <w:szCs w:val="24"/>
          </w:rPr>
          <w:t>AICc</w:t>
        </w:r>
        <w:proofErr w:type="spellEnd"/>
        <w:r w:rsidRPr="00971984">
          <w:rPr>
            <w:rFonts w:ascii="Times New Roman" w:hAnsi="Times New Roman" w:cs="Times New Roman"/>
            <w:sz w:val="24"/>
            <w:szCs w:val="24"/>
          </w:rPr>
          <w:t>, and BIC was ZINB regression among the four models considered. ZINB model had the largest log-likelihood and the smallest AIC and BIC, suggesting the best goodness of fit. Therefore, the ZINB model shown in Table 1 with bold letters was chosen as the best model and the Poisson regression model fitted the data worst.</w:t>
        </w:r>
      </w:ins>
    </w:p>
    <w:p w14:paraId="56C8975E" w14:textId="77777777" w:rsidR="00971984" w:rsidRPr="005D76E9" w:rsidRDefault="00971984" w:rsidP="00923FC4">
      <w:pPr>
        <w:spacing w:after="0" w:line="240" w:lineRule="auto"/>
        <w:jc w:val="both"/>
        <w:rPr>
          <w:ins w:id="3094" w:author="NaYEeM" w:date="2020-01-14T20:35:00Z"/>
          <w:rFonts w:ascii="Times New Roman" w:hAnsi="Times New Roman" w:cs="Times New Roman"/>
          <w:b/>
          <w:bCs/>
          <w:sz w:val="24"/>
          <w:szCs w:val="24"/>
          <w:rPrChange w:id="3095" w:author="NaYEeM" w:date="2020-01-18T21:35:00Z">
            <w:rPr>
              <w:ins w:id="3096" w:author="NaYEeM" w:date="2020-01-14T20:35:00Z"/>
              <w:rFonts w:ascii="Times New Roman" w:hAnsi="Times New Roman" w:cs="Times New Roman"/>
              <w:sz w:val="24"/>
              <w:szCs w:val="24"/>
            </w:rPr>
          </w:rPrChange>
        </w:rPr>
      </w:pPr>
    </w:p>
    <w:p w14:paraId="56D86E8F" w14:textId="09F9423E" w:rsidR="00AE7E24" w:rsidRPr="005D76E9" w:rsidRDefault="00424F42" w:rsidP="00923FC4">
      <w:pPr>
        <w:spacing w:after="0" w:line="240" w:lineRule="auto"/>
        <w:jc w:val="both"/>
        <w:rPr>
          <w:ins w:id="3097" w:author="NaYEeM" w:date="2020-01-14T20:32:00Z"/>
          <w:rFonts w:ascii="Times New Roman" w:hAnsi="Times New Roman" w:cs="Times New Roman"/>
          <w:b/>
          <w:bCs/>
          <w:sz w:val="24"/>
          <w:szCs w:val="24"/>
          <w:rPrChange w:id="3098" w:author="NaYEeM" w:date="2020-01-18T21:35:00Z">
            <w:rPr>
              <w:ins w:id="3099" w:author="NaYEeM" w:date="2020-01-14T20:32:00Z"/>
              <w:rFonts w:ascii="Times New Roman" w:hAnsi="Times New Roman" w:cs="Times New Roman"/>
              <w:sz w:val="24"/>
              <w:szCs w:val="24"/>
            </w:rPr>
          </w:rPrChange>
        </w:rPr>
      </w:pPr>
      <w:ins w:id="3100" w:author="NaYEeM" w:date="2020-01-15T23:50:00Z">
        <w:r w:rsidRPr="005D76E9">
          <w:rPr>
            <w:rFonts w:ascii="Times New Roman" w:hAnsi="Times New Roman" w:cs="Times New Roman"/>
            <w:b/>
            <w:bCs/>
            <w:sz w:val="24"/>
            <w:szCs w:val="24"/>
            <w:rPrChange w:id="3101" w:author="NaYEeM" w:date="2020-01-18T21:35:00Z">
              <w:rPr>
                <w:rFonts w:ascii="Times New Roman" w:hAnsi="Times New Roman" w:cs="Times New Roman"/>
                <w:sz w:val="24"/>
                <w:szCs w:val="24"/>
              </w:rPr>
            </w:rPrChange>
          </w:rPr>
          <w:t>Ta</w:t>
        </w:r>
      </w:ins>
      <w:ins w:id="3102" w:author="NaYEeM" w:date="2020-01-15T23:51:00Z">
        <w:r w:rsidRPr="005D76E9">
          <w:rPr>
            <w:rFonts w:ascii="Times New Roman" w:hAnsi="Times New Roman" w:cs="Times New Roman"/>
            <w:b/>
            <w:bCs/>
            <w:sz w:val="24"/>
            <w:szCs w:val="24"/>
            <w:rPrChange w:id="3103" w:author="NaYEeM" w:date="2020-01-18T21:35:00Z">
              <w:rPr>
                <w:rFonts w:ascii="Times New Roman" w:hAnsi="Times New Roman" w:cs="Times New Roman"/>
                <w:sz w:val="24"/>
                <w:szCs w:val="24"/>
              </w:rPr>
            </w:rPrChange>
          </w:rPr>
          <w:t>ble</w:t>
        </w:r>
      </w:ins>
      <w:ins w:id="3104" w:author="NaYEeM" w:date="2020-01-18T21:28:00Z">
        <w:r w:rsidR="0054119C" w:rsidRPr="005D76E9">
          <w:rPr>
            <w:rFonts w:ascii="Times New Roman" w:hAnsi="Times New Roman" w:cs="Times New Roman"/>
            <w:b/>
            <w:bCs/>
            <w:sz w:val="24"/>
            <w:szCs w:val="24"/>
            <w:rPrChange w:id="3105" w:author="NaYEeM" w:date="2020-01-18T21:35:00Z">
              <w:rPr>
                <w:rFonts w:ascii="Times New Roman" w:hAnsi="Times New Roman" w:cs="Times New Roman"/>
                <w:sz w:val="24"/>
                <w:szCs w:val="24"/>
              </w:rPr>
            </w:rPrChange>
          </w:rPr>
          <w:t xml:space="preserve"> 3</w:t>
        </w:r>
      </w:ins>
      <w:ins w:id="3106" w:author="NaYEeM" w:date="2020-01-15T23:51:00Z">
        <w:r w:rsidRPr="005D76E9">
          <w:rPr>
            <w:rFonts w:ascii="Times New Roman" w:hAnsi="Times New Roman" w:cs="Times New Roman"/>
            <w:b/>
            <w:bCs/>
            <w:sz w:val="24"/>
            <w:szCs w:val="24"/>
            <w:rPrChange w:id="3107" w:author="NaYEeM" w:date="2020-01-18T21:35:00Z">
              <w:rPr>
                <w:rFonts w:ascii="Times New Roman" w:hAnsi="Times New Roman" w:cs="Times New Roman"/>
                <w:sz w:val="24"/>
                <w:szCs w:val="24"/>
              </w:rPr>
            </w:rPrChange>
          </w:rPr>
          <w:t>: Model selection criteria for PR, NB, ZIP and ZINB</w:t>
        </w:r>
      </w:ins>
    </w:p>
    <w:tbl>
      <w:tblPr>
        <w:tblStyle w:val="PlainTable2"/>
        <w:tblW w:w="5000" w:type="pct"/>
        <w:tblLook w:val="04A0" w:firstRow="1" w:lastRow="0" w:firstColumn="1" w:lastColumn="0" w:noHBand="0" w:noVBand="1"/>
        <w:tblPrChange w:id="3108" w:author="NaYEeM" w:date="2020-01-18T22:38:00Z">
          <w:tblPr>
            <w:tblStyle w:val="TableGrid"/>
            <w:tblW w:w="4605" w:type="pct"/>
            <w:tblInd w:w="0" w:type="dxa"/>
            <w:tblLook w:val="04A0" w:firstRow="1" w:lastRow="0" w:firstColumn="1" w:lastColumn="0" w:noHBand="0" w:noVBand="1"/>
          </w:tblPr>
        </w:tblPrChange>
      </w:tblPr>
      <w:tblGrid>
        <w:gridCol w:w="1709"/>
        <w:gridCol w:w="2149"/>
        <w:gridCol w:w="1834"/>
        <w:gridCol w:w="1834"/>
        <w:gridCol w:w="1834"/>
        <w:tblGridChange w:id="3109">
          <w:tblGrid>
            <w:gridCol w:w="1863"/>
            <w:gridCol w:w="161"/>
            <w:gridCol w:w="2035"/>
            <w:gridCol w:w="349"/>
            <w:gridCol w:w="1661"/>
            <w:gridCol w:w="521"/>
            <w:gridCol w:w="750"/>
            <w:gridCol w:w="630"/>
            <w:gridCol w:w="641"/>
            <w:gridCol w:w="739"/>
          </w:tblGrid>
        </w:tblGridChange>
      </w:tblGrid>
      <w:tr w:rsidR="007E18CC" w14:paraId="64AA932B" w14:textId="652ABD2C" w:rsidTr="00EA780B">
        <w:trPr>
          <w:cnfStyle w:val="100000000000" w:firstRow="1" w:lastRow="0" w:firstColumn="0" w:lastColumn="0" w:oddVBand="0" w:evenVBand="0" w:oddHBand="0" w:evenHBand="0" w:firstRowFirstColumn="0" w:firstRowLastColumn="0" w:lastRowFirstColumn="0" w:lastRowLastColumn="0"/>
          <w:ins w:id="3110" w:author="NaYEeM" w:date="2020-01-14T20:37:00Z"/>
          <w:trPrChange w:id="3111" w:author="NaYEeM" w:date="2020-01-18T22:38:00Z">
            <w:trPr>
              <w:gridAfter w:val="0"/>
            </w:trPr>
          </w:trPrChange>
        </w:trPr>
        <w:tc>
          <w:tcPr>
            <w:cnfStyle w:val="001000000000" w:firstRow="0" w:lastRow="0" w:firstColumn="1" w:lastColumn="0" w:oddVBand="0" w:evenVBand="0" w:oddHBand="0" w:evenHBand="0" w:firstRowFirstColumn="0" w:firstRowLastColumn="0" w:lastRowFirstColumn="0" w:lastRowLastColumn="0"/>
            <w:tcW w:w="0" w:type="pct"/>
            <w:tcPrChange w:id="3112" w:author="NaYEeM" w:date="2020-01-18T22:38:00Z">
              <w:tcPr>
                <w:tcW w:w="1082" w:type="pct"/>
              </w:tcPr>
            </w:tcPrChange>
          </w:tcPr>
          <w:p w14:paraId="1318E5D2" w14:textId="199E52F7" w:rsidR="007E18CC" w:rsidRPr="0055681C" w:rsidRDefault="007E18CC">
            <w:pPr>
              <w:jc w:val="center"/>
              <w:cnfStyle w:val="101000000000" w:firstRow="1" w:lastRow="0" w:firstColumn="1" w:lastColumn="0" w:oddVBand="0" w:evenVBand="0" w:oddHBand="0" w:evenHBand="0" w:firstRowFirstColumn="0" w:firstRowLastColumn="0" w:lastRowFirstColumn="0" w:lastRowLastColumn="0"/>
              <w:rPr>
                <w:ins w:id="3113" w:author="NaYEeM" w:date="2020-01-14T20:37:00Z"/>
                <w:rFonts w:ascii="Times New Roman" w:hAnsi="Times New Roman" w:cs="Times New Roman"/>
                <w:sz w:val="24"/>
                <w:szCs w:val="24"/>
              </w:rPr>
              <w:pPrChange w:id="3114" w:author="NaYEeM" w:date="2020-01-14T20:40:00Z">
                <w:pPr>
                  <w:jc w:val="both"/>
                  <w:cnfStyle w:val="101000000000" w:firstRow="1" w:lastRow="0" w:firstColumn="1" w:lastColumn="0" w:oddVBand="0" w:evenVBand="0" w:oddHBand="0" w:evenHBand="0" w:firstRowFirstColumn="0" w:firstRowLastColumn="0" w:lastRowFirstColumn="0" w:lastRowLastColumn="0"/>
                </w:pPr>
              </w:pPrChange>
            </w:pPr>
            <w:ins w:id="3115" w:author="NaYEeM" w:date="2020-01-14T20:38:00Z">
              <w:r w:rsidRPr="0055681C">
                <w:rPr>
                  <w:rFonts w:ascii="Times New Roman" w:hAnsi="Times New Roman" w:cs="Times New Roman"/>
                  <w:sz w:val="24"/>
                  <w:szCs w:val="24"/>
                </w:rPr>
                <w:t>Model</w:t>
              </w:r>
            </w:ins>
          </w:p>
        </w:tc>
        <w:tc>
          <w:tcPr>
            <w:tcW w:w="0" w:type="pct"/>
            <w:tcPrChange w:id="3116" w:author="NaYEeM" w:date="2020-01-18T22:38:00Z">
              <w:tcPr>
                <w:tcW w:w="1275" w:type="pct"/>
                <w:gridSpan w:val="2"/>
              </w:tcPr>
            </w:tcPrChange>
          </w:tcPr>
          <w:p w14:paraId="3D356B74" w14:textId="5FFCFBBC" w:rsidR="007E18CC" w:rsidRPr="0055681C" w:rsidRDefault="00373E6D">
            <w:pPr>
              <w:jc w:val="center"/>
              <w:cnfStyle w:val="100000000000" w:firstRow="1" w:lastRow="0" w:firstColumn="0" w:lastColumn="0" w:oddVBand="0" w:evenVBand="0" w:oddHBand="0" w:evenHBand="0" w:firstRowFirstColumn="0" w:firstRowLastColumn="0" w:lastRowFirstColumn="0" w:lastRowLastColumn="0"/>
              <w:rPr>
                <w:ins w:id="3117" w:author="NaYEeM" w:date="2020-01-14T20:37:00Z"/>
                <w:rFonts w:ascii="Times New Roman" w:hAnsi="Times New Roman" w:cs="Times New Roman"/>
                <w:sz w:val="24"/>
                <w:szCs w:val="24"/>
              </w:rPr>
              <w:pPrChange w:id="3118" w:author="NaYEeM" w:date="2020-01-14T20:40:00Z">
                <w:pPr>
                  <w:jc w:val="both"/>
                  <w:cnfStyle w:val="100000000000" w:firstRow="1" w:lastRow="0" w:firstColumn="0" w:lastColumn="0" w:oddVBand="0" w:evenVBand="0" w:oddHBand="0" w:evenHBand="0" w:firstRowFirstColumn="0" w:firstRowLastColumn="0" w:lastRowFirstColumn="0" w:lastRowLastColumn="0"/>
                </w:pPr>
              </w:pPrChange>
            </w:pPr>
            <w:ins w:id="3119" w:author="NaYEeM" w:date="2020-01-16T00:04:00Z">
              <w:r w:rsidRPr="0055681C">
                <w:rPr>
                  <w:rFonts w:ascii="Times New Roman" w:hAnsi="Times New Roman" w:cs="Times New Roman"/>
                  <w:sz w:val="24"/>
                  <w:szCs w:val="24"/>
                </w:rPr>
                <w:t xml:space="preserve">-2 </w:t>
              </w:r>
            </w:ins>
            <w:ins w:id="3120" w:author="NaYEeM" w:date="2020-01-16T00:05:00Z">
              <w:r w:rsidR="00245C2E" w:rsidRPr="0055681C">
                <w:rPr>
                  <w:rFonts w:ascii="Times New Roman" w:hAnsi="Times New Roman" w:cs="Times New Roman"/>
                  <w:sz w:val="24"/>
                  <w:szCs w:val="24"/>
                </w:rPr>
                <w:t>(</w:t>
              </w:r>
            </w:ins>
            <w:ins w:id="3121" w:author="NaYEeM" w:date="2020-01-14T20:38:00Z">
              <w:r w:rsidR="007E18CC" w:rsidRPr="0055681C">
                <w:rPr>
                  <w:rFonts w:ascii="Times New Roman" w:hAnsi="Times New Roman" w:cs="Times New Roman"/>
                  <w:sz w:val="24"/>
                  <w:szCs w:val="24"/>
                </w:rPr>
                <w:t>Log-likelihood</w:t>
              </w:r>
            </w:ins>
            <w:ins w:id="3122" w:author="NaYEeM" w:date="2020-01-16T00:06:00Z">
              <w:r w:rsidR="00245C2E" w:rsidRPr="0055681C">
                <w:rPr>
                  <w:rFonts w:ascii="Times New Roman" w:hAnsi="Times New Roman" w:cs="Times New Roman"/>
                  <w:sz w:val="24"/>
                  <w:szCs w:val="24"/>
                </w:rPr>
                <w:t>)</w:t>
              </w:r>
            </w:ins>
          </w:p>
        </w:tc>
        <w:tc>
          <w:tcPr>
            <w:tcW w:w="0" w:type="pct"/>
            <w:tcPrChange w:id="3123" w:author="NaYEeM" w:date="2020-01-18T22:38:00Z">
              <w:tcPr>
                <w:tcW w:w="1167" w:type="pct"/>
                <w:gridSpan w:val="2"/>
              </w:tcPr>
            </w:tcPrChange>
          </w:tcPr>
          <w:p w14:paraId="45680387" w14:textId="598FC287" w:rsidR="007E18CC" w:rsidRPr="0055681C" w:rsidRDefault="007E18CC">
            <w:pPr>
              <w:jc w:val="center"/>
              <w:cnfStyle w:val="100000000000" w:firstRow="1" w:lastRow="0" w:firstColumn="0" w:lastColumn="0" w:oddVBand="0" w:evenVBand="0" w:oddHBand="0" w:evenHBand="0" w:firstRowFirstColumn="0" w:firstRowLastColumn="0" w:lastRowFirstColumn="0" w:lastRowLastColumn="0"/>
              <w:rPr>
                <w:ins w:id="3124" w:author="NaYEeM" w:date="2020-01-14T20:37:00Z"/>
                <w:rFonts w:ascii="Times New Roman" w:hAnsi="Times New Roman" w:cs="Times New Roman"/>
                <w:sz w:val="24"/>
                <w:szCs w:val="24"/>
              </w:rPr>
              <w:pPrChange w:id="3125" w:author="NaYEeM" w:date="2020-01-14T20:40:00Z">
                <w:pPr>
                  <w:jc w:val="both"/>
                  <w:cnfStyle w:val="100000000000" w:firstRow="1" w:lastRow="0" w:firstColumn="0" w:lastColumn="0" w:oddVBand="0" w:evenVBand="0" w:oddHBand="0" w:evenHBand="0" w:firstRowFirstColumn="0" w:firstRowLastColumn="0" w:lastRowFirstColumn="0" w:lastRowLastColumn="0"/>
                </w:pPr>
              </w:pPrChange>
            </w:pPr>
            <w:ins w:id="3126" w:author="NaYEeM" w:date="2020-01-14T21:39:00Z">
              <w:r w:rsidRPr="0055681C">
                <w:rPr>
                  <w:rFonts w:ascii="Times New Roman" w:hAnsi="Times New Roman" w:cs="Times New Roman"/>
                  <w:sz w:val="24"/>
                  <w:szCs w:val="24"/>
                </w:rPr>
                <w:t>AIC</w:t>
              </w:r>
            </w:ins>
          </w:p>
        </w:tc>
        <w:tc>
          <w:tcPr>
            <w:tcW w:w="0" w:type="pct"/>
            <w:tcPrChange w:id="3127" w:author="NaYEeM" w:date="2020-01-18T22:38:00Z">
              <w:tcPr>
                <w:tcW w:w="738" w:type="pct"/>
                <w:gridSpan w:val="2"/>
              </w:tcPr>
            </w:tcPrChange>
          </w:tcPr>
          <w:p w14:paraId="0C4B7FE0" w14:textId="2022A7F5" w:rsidR="007E18CC" w:rsidRPr="0055681C" w:rsidRDefault="007E18CC" w:rsidP="007E18CC">
            <w:pPr>
              <w:jc w:val="center"/>
              <w:cnfStyle w:val="100000000000" w:firstRow="1" w:lastRow="0" w:firstColumn="0" w:lastColumn="0" w:oddVBand="0" w:evenVBand="0" w:oddHBand="0" w:evenHBand="0" w:firstRowFirstColumn="0" w:firstRowLastColumn="0" w:lastRowFirstColumn="0" w:lastRowLastColumn="0"/>
              <w:rPr>
                <w:ins w:id="3128" w:author="NaYEeM" w:date="2020-01-14T21:38:00Z"/>
                <w:rFonts w:ascii="Times New Roman" w:hAnsi="Times New Roman" w:cs="Times New Roman"/>
                <w:sz w:val="24"/>
                <w:szCs w:val="24"/>
              </w:rPr>
            </w:pPr>
            <w:proofErr w:type="spellStart"/>
            <w:ins w:id="3129" w:author="NaYEeM" w:date="2020-01-14T21:39:00Z">
              <w:r w:rsidRPr="0055681C">
                <w:rPr>
                  <w:rFonts w:ascii="Times New Roman" w:hAnsi="Times New Roman" w:cs="Times New Roman"/>
                  <w:sz w:val="24"/>
                  <w:szCs w:val="24"/>
                </w:rPr>
                <w:t>AICc</w:t>
              </w:r>
            </w:ins>
            <w:proofErr w:type="spellEnd"/>
          </w:p>
        </w:tc>
        <w:tc>
          <w:tcPr>
            <w:tcW w:w="0" w:type="pct"/>
            <w:tcPrChange w:id="3130" w:author="NaYEeM" w:date="2020-01-18T22:38:00Z">
              <w:tcPr>
                <w:tcW w:w="738" w:type="pct"/>
                <w:gridSpan w:val="2"/>
              </w:tcPr>
            </w:tcPrChange>
          </w:tcPr>
          <w:p w14:paraId="5CC06C60" w14:textId="73447854" w:rsidR="007E18CC" w:rsidRPr="0055681C" w:rsidRDefault="007E18CC" w:rsidP="007E18CC">
            <w:pPr>
              <w:jc w:val="center"/>
              <w:cnfStyle w:val="100000000000" w:firstRow="1" w:lastRow="0" w:firstColumn="0" w:lastColumn="0" w:oddVBand="0" w:evenVBand="0" w:oddHBand="0" w:evenHBand="0" w:firstRowFirstColumn="0" w:firstRowLastColumn="0" w:lastRowFirstColumn="0" w:lastRowLastColumn="0"/>
              <w:rPr>
                <w:ins w:id="3131" w:author="NaYEeM" w:date="2020-01-14T21:38:00Z"/>
                <w:rFonts w:ascii="Times New Roman" w:hAnsi="Times New Roman" w:cs="Times New Roman"/>
                <w:sz w:val="24"/>
                <w:szCs w:val="24"/>
              </w:rPr>
            </w:pPr>
            <w:ins w:id="3132" w:author="NaYEeM" w:date="2020-01-14T21:38:00Z">
              <w:r w:rsidRPr="0055681C">
                <w:rPr>
                  <w:rFonts w:ascii="Times New Roman" w:hAnsi="Times New Roman" w:cs="Times New Roman"/>
                  <w:sz w:val="24"/>
                  <w:szCs w:val="24"/>
                </w:rPr>
                <w:t>BIC</w:t>
              </w:r>
            </w:ins>
          </w:p>
        </w:tc>
      </w:tr>
      <w:tr w:rsidR="00245C2E" w14:paraId="200C46C4" w14:textId="77777777" w:rsidTr="00EA780B">
        <w:tblPrEx>
          <w:tblPrExChange w:id="3133" w:author="NaYEeM" w:date="2020-01-18T22:38:00Z">
            <w:tblPrEx>
              <w:tblW w:w="5000" w:type="pct"/>
            </w:tblPrEx>
          </w:tblPrExChange>
        </w:tblPrEx>
        <w:trPr>
          <w:cnfStyle w:val="000000100000" w:firstRow="0" w:lastRow="0" w:firstColumn="0" w:lastColumn="0" w:oddVBand="0" w:evenVBand="0" w:oddHBand="1" w:evenHBand="0" w:firstRowFirstColumn="0" w:firstRowLastColumn="0" w:lastRowFirstColumn="0" w:lastRowLastColumn="0"/>
          <w:ins w:id="3134" w:author="NaYEeM" w:date="2020-01-15T23:28:00Z"/>
        </w:trPr>
        <w:tc>
          <w:tcPr>
            <w:cnfStyle w:val="001000000000" w:firstRow="0" w:lastRow="0" w:firstColumn="1" w:lastColumn="0" w:oddVBand="0" w:evenVBand="0" w:oddHBand="0" w:evenHBand="0" w:firstRowFirstColumn="0" w:firstRowLastColumn="0" w:lastRowFirstColumn="0" w:lastRowLastColumn="0"/>
            <w:tcW w:w="0" w:type="pct"/>
            <w:tcPrChange w:id="3135" w:author="NaYEeM" w:date="2020-01-18T22:38:00Z">
              <w:tcPr>
                <w:tcW w:w="1082" w:type="pct"/>
                <w:gridSpan w:val="2"/>
              </w:tcPr>
            </w:tcPrChange>
          </w:tcPr>
          <w:p w14:paraId="0EB56F7C" w14:textId="2ED91D71" w:rsidR="00245C2E" w:rsidRPr="00FC5C5F" w:rsidRDefault="00245C2E" w:rsidP="00245C2E">
            <w:pPr>
              <w:jc w:val="center"/>
              <w:cnfStyle w:val="001000100000" w:firstRow="0" w:lastRow="0" w:firstColumn="1" w:lastColumn="0" w:oddVBand="0" w:evenVBand="0" w:oddHBand="1" w:evenHBand="0" w:firstRowFirstColumn="0" w:firstRowLastColumn="0" w:lastRowFirstColumn="0" w:lastRowLastColumn="0"/>
              <w:rPr>
                <w:ins w:id="3136" w:author="NaYEeM" w:date="2020-01-15T23:28:00Z"/>
                <w:rFonts w:ascii="Times New Roman" w:hAnsi="Times New Roman" w:cs="Times New Roman"/>
                <w:b w:val="0"/>
                <w:bCs w:val="0"/>
                <w:sz w:val="24"/>
                <w:szCs w:val="24"/>
                <w:rPrChange w:id="3137" w:author="NaYEeM" w:date="2020-01-18T22:45:00Z">
                  <w:rPr>
                    <w:ins w:id="3138" w:author="NaYEeM" w:date="2020-01-15T23:28:00Z"/>
                    <w:rFonts w:ascii="Times New Roman" w:hAnsi="Times New Roman" w:cs="Times New Roman"/>
                    <w:sz w:val="24"/>
                    <w:szCs w:val="24"/>
                  </w:rPr>
                </w:rPrChange>
              </w:rPr>
            </w:pPr>
            <w:ins w:id="3139" w:author="NaYEeM" w:date="2020-01-15T23:28:00Z">
              <w:r w:rsidRPr="00FC5C5F">
                <w:rPr>
                  <w:rFonts w:ascii="Times New Roman" w:hAnsi="Times New Roman" w:cs="Times New Roman"/>
                  <w:b w:val="0"/>
                  <w:bCs w:val="0"/>
                  <w:sz w:val="24"/>
                  <w:szCs w:val="24"/>
                  <w:rPrChange w:id="3140" w:author="NaYEeM" w:date="2020-01-18T22:45:00Z">
                    <w:rPr>
                      <w:rFonts w:ascii="Times New Roman" w:hAnsi="Times New Roman" w:cs="Times New Roman"/>
                      <w:sz w:val="24"/>
                      <w:szCs w:val="24"/>
                    </w:rPr>
                  </w:rPrChange>
                </w:rPr>
                <w:t>PR</w:t>
              </w:r>
            </w:ins>
          </w:p>
        </w:tc>
        <w:tc>
          <w:tcPr>
            <w:tcW w:w="0" w:type="pct"/>
            <w:tcPrChange w:id="3141" w:author="NaYEeM" w:date="2020-01-18T22:38:00Z">
              <w:tcPr>
                <w:tcW w:w="1275" w:type="pct"/>
                <w:gridSpan w:val="2"/>
              </w:tcPr>
            </w:tcPrChange>
          </w:tcPr>
          <w:p w14:paraId="61828F58" w14:textId="6FB3933A" w:rsidR="00245C2E" w:rsidRPr="00245C2E" w:rsidRDefault="00245C2E" w:rsidP="00245C2E">
            <w:pPr>
              <w:jc w:val="center"/>
              <w:cnfStyle w:val="000000100000" w:firstRow="0" w:lastRow="0" w:firstColumn="0" w:lastColumn="0" w:oddVBand="0" w:evenVBand="0" w:oddHBand="1" w:evenHBand="0" w:firstRowFirstColumn="0" w:firstRowLastColumn="0" w:lastRowFirstColumn="0" w:lastRowLastColumn="0"/>
              <w:rPr>
                <w:ins w:id="3142" w:author="NaYEeM" w:date="2020-01-15T23:28:00Z"/>
                <w:rFonts w:ascii="Times New Roman" w:hAnsi="Times New Roman" w:cs="Times New Roman"/>
                <w:sz w:val="24"/>
                <w:szCs w:val="24"/>
              </w:rPr>
            </w:pPr>
            <w:ins w:id="3143" w:author="NaYEeM" w:date="2020-01-16T00:05:00Z">
              <w:r w:rsidRPr="00245C2E">
                <w:rPr>
                  <w:rFonts w:ascii="Times New Roman" w:hAnsi="Times New Roman" w:cs="Times New Roman"/>
                  <w:color w:val="000000"/>
                  <w:sz w:val="24"/>
                  <w:szCs w:val="24"/>
                  <w:rPrChange w:id="3144" w:author="NaYEeM" w:date="2020-01-16T00:05:00Z">
                    <w:rPr>
                      <w:rFonts w:ascii="Calibri" w:hAnsi="Calibri" w:cs="Calibri"/>
                      <w:color w:val="000000"/>
                    </w:rPr>
                  </w:rPrChange>
                </w:rPr>
                <w:t>1264.08</w:t>
              </w:r>
            </w:ins>
          </w:p>
        </w:tc>
        <w:tc>
          <w:tcPr>
            <w:tcW w:w="0" w:type="pct"/>
            <w:tcPrChange w:id="3145" w:author="NaYEeM" w:date="2020-01-18T22:38:00Z">
              <w:tcPr>
                <w:tcW w:w="1167" w:type="pct"/>
                <w:gridSpan w:val="2"/>
              </w:tcPr>
            </w:tcPrChange>
          </w:tcPr>
          <w:p w14:paraId="68C21A5D" w14:textId="280245BE" w:rsidR="00245C2E" w:rsidRPr="00245C2E" w:rsidRDefault="00245C2E" w:rsidP="00245C2E">
            <w:pPr>
              <w:jc w:val="center"/>
              <w:cnfStyle w:val="000000100000" w:firstRow="0" w:lastRow="0" w:firstColumn="0" w:lastColumn="0" w:oddVBand="0" w:evenVBand="0" w:oddHBand="1" w:evenHBand="0" w:firstRowFirstColumn="0" w:firstRowLastColumn="0" w:lastRowFirstColumn="0" w:lastRowLastColumn="0"/>
              <w:rPr>
                <w:ins w:id="3146" w:author="NaYEeM" w:date="2020-01-15T23:28:00Z"/>
                <w:rFonts w:ascii="Times New Roman" w:hAnsi="Times New Roman" w:cs="Times New Roman"/>
                <w:sz w:val="24"/>
                <w:szCs w:val="24"/>
              </w:rPr>
            </w:pPr>
            <w:ins w:id="3147" w:author="NaYEeM" w:date="2020-01-15T23:42:00Z">
              <w:r w:rsidRPr="00245C2E">
                <w:rPr>
                  <w:rFonts w:ascii="Times New Roman" w:hAnsi="Times New Roman" w:cs="Times New Roman"/>
                  <w:sz w:val="24"/>
                  <w:szCs w:val="24"/>
                </w:rPr>
                <w:t>1</w:t>
              </w:r>
            </w:ins>
            <w:ins w:id="3148" w:author="NaYEeM" w:date="2020-01-15T23:43:00Z">
              <w:r w:rsidRPr="00245C2E">
                <w:rPr>
                  <w:rFonts w:ascii="Times New Roman" w:hAnsi="Times New Roman" w:cs="Times New Roman"/>
                  <w:sz w:val="24"/>
                  <w:szCs w:val="24"/>
                </w:rPr>
                <w:t>870</w:t>
              </w:r>
            </w:ins>
            <w:ins w:id="3149" w:author="NaYEeM" w:date="2020-01-15T23:42:00Z">
              <w:r w:rsidRPr="00245C2E">
                <w:rPr>
                  <w:rFonts w:ascii="Times New Roman" w:hAnsi="Times New Roman" w:cs="Times New Roman"/>
                  <w:sz w:val="24"/>
                  <w:szCs w:val="24"/>
                </w:rPr>
                <w:t>.</w:t>
              </w:r>
            </w:ins>
            <w:ins w:id="3150" w:author="NaYEeM" w:date="2020-01-15T23:43:00Z">
              <w:r w:rsidRPr="00245C2E">
                <w:rPr>
                  <w:rFonts w:ascii="Times New Roman" w:hAnsi="Times New Roman" w:cs="Times New Roman"/>
                  <w:sz w:val="24"/>
                  <w:szCs w:val="24"/>
                </w:rPr>
                <w:t>50</w:t>
              </w:r>
            </w:ins>
          </w:p>
        </w:tc>
        <w:tc>
          <w:tcPr>
            <w:tcW w:w="0" w:type="pct"/>
            <w:tcPrChange w:id="3151" w:author="NaYEeM" w:date="2020-01-18T22:38:00Z">
              <w:tcPr>
                <w:tcW w:w="738" w:type="pct"/>
                <w:gridSpan w:val="2"/>
              </w:tcPr>
            </w:tcPrChange>
          </w:tcPr>
          <w:p w14:paraId="797A5FD0" w14:textId="257BBF2D" w:rsidR="00245C2E" w:rsidRPr="00245C2E" w:rsidRDefault="00245C2E" w:rsidP="00245C2E">
            <w:pPr>
              <w:jc w:val="center"/>
              <w:cnfStyle w:val="000000100000" w:firstRow="0" w:lastRow="0" w:firstColumn="0" w:lastColumn="0" w:oddVBand="0" w:evenVBand="0" w:oddHBand="1" w:evenHBand="0" w:firstRowFirstColumn="0" w:firstRowLastColumn="0" w:lastRowFirstColumn="0" w:lastRowLastColumn="0"/>
              <w:rPr>
                <w:ins w:id="3152" w:author="NaYEeM" w:date="2020-01-15T23:28:00Z"/>
                <w:rFonts w:ascii="Times New Roman" w:hAnsi="Times New Roman" w:cs="Times New Roman"/>
                <w:sz w:val="24"/>
                <w:szCs w:val="24"/>
              </w:rPr>
            </w:pPr>
            <w:ins w:id="3153" w:author="NaYEeM" w:date="2020-01-15T23:43:00Z">
              <w:r w:rsidRPr="00245C2E">
                <w:rPr>
                  <w:rFonts w:ascii="Times New Roman" w:hAnsi="Times New Roman" w:cs="Times New Roman"/>
                  <w:sz w:val="24"/>
                  <w:szCs w:val="24"/>
                </w:rPr>
                <w:t>1870.52</w:t>
              </w:r>
            </w:ins>
          </w:p>
        </w:tc>
        <w:tc>
          <w:tcPr>
            <w:tcW w:w="0" w:type="pct"/>
            <w:tcPrChange w:id="3154" w:author="NaYEeM" w:date="2020-01-18T22:38:00Z">
              <w:tcPr>
                <w:tcW w:w="738" w:type="pct"/>
                <w:gridSpan w:val="2"/>
              </w:tcPr>
            </w:tcPrChange>
          </w:tcPr>
          <w:p w14:paraId="66BA9C55" w14:textId="2C0D88BB" w:rsidR="00245C2E" w:rsidRPr="00245C2E" w:rsidRDefault="00245C2E" w:rsidP="00245C2E">
            <w:pPr>
              <w:jc w:val="center"/>
              <w:cnfStyle w:val="000000100000" w:firstRow="0" w:lastRow="0" w:firstColumn="0" w:lastColumn="0" w:oddVBand="0" w:evenVBand="0" w:oddHBand="1" w:evenHBand="0" w:firstRowFirstColumn="0" w:firstRowLastColumn="0" w:lastRowFirstColumn="0" w:lastRowLastColumn="0"/>
              <w:rPr>
                <w:ins w:id="3155" w:author="NaYEeM" w:date="2020-01-15T23:28:00Z"/>
                <w:rFonts w:ascii="Times New Roman" w:hAnsi="Times New Roman" w:cs="Times New Roman"/>
                <w:sz w:val="24"/>
                <w:szCs w:val="24"/>
              </w:rPr>
            </w:pPr>
            <w:ins w:id="3156" w:author="NaYEeM" w:date="2020-01-15T23:43:00Z">
              <w:r w:rsidRPr="00245C2E">
                <w:rPr>
                  <w:rFonts w:ascii="Times New Roman" w:hAnsi="Times New Roman" w:cs="Times New Roman"/>
                  <w:sz w:val="24"/>
                  <w:szCs w:val="24"/>
                </w:rPr>
                <w:t>1879.</w:t>
              </w:r>
            </w:ins>
            <w:ins w:id="3157" w:author="NaYEeM" w:date="2020-01-15T23:44:00Z">
              <w:r w:rsidRPr="00245C2E">
                <w:rPr>
                  <w:rFonts w:ascii="Times New Roman" w:hAnsi="Times New Roman" w:cs="Times New Roman"/>
                  <w:sz w:val="24"/>
                  <w:szCs w:val="24"/>
                </w:rPr>
                <w:t>40</w:t>
              </w:r>
            </w:ins>
          </w:p>
        </w:tc>
      </w:tr>
      <w:tr w:rsidR="00245C2E" w14:paraId="72B31FB7" w14:textId="5D0A7FE8" w:rsidTr="00EA780B">
        <w:trPr>
          <w:ins w:id="3158" w:author="NaYEeM" w:date="2020-01-14T20:37:00Z"/>
          <w:trPrChange w:id="3159" w:author="NaYEeM" w:date="2020-01-18T22:38:00Z">
            <w:trPr>
              <w:gridAfter w:val="0"/>
            </w:trPr>
          </w:trPrChange>
        </w:trPr>
        <w:tc>
          <w:tcPr>
            <w:cnfStyle w:val="001000000000" w:firstRow="0" w:lastRow="0" w:firstColumn="1" w:lastColumn="0" w:oddVBand="0" w:evenVBand="0" w:oddHBand="0" w:evenHBand="0" w:firstRowFirstColumn="0" w:firstRowLastColumn="0" w:lastRowFirstColumn="0" w:lastRowLastColumn="0"/>
            <w:tcW w:w="0" w:type="pct"/>
            <w:tcPrChange w:id="3160" w:author="NaYEeM" w:date="2020-01-18T22:38:00Z">
              <w:tcPr>
                <w:tcW w:w="1082" w:type="pct"/>
              </w:tcPr>
            </w:tcPrChange>
          </w:tcPr>
          <w:p w14:paraId="7EDCCB08" w14:textId="4DD6263E" w:rsidR="00245C2E" w:rsidRPr="00FC5C5F" w:rsidRDefault="00245C2E">
            <w:pPr>
              <w:jc w:val="center"/>
              <w:rPr>
                <w:ins w:id="3161" w:author="NaYEeM" w:date="2020-01-14T20:37:00Z"/>
                <w:rFonts w:ascii="Times New Roman" w:hAnsi="Times New Roman" w:cs="Times New Roman"/>
                <w:b w:val="0"/>
                <w:bCs w:val="0"/>
                <w:sz w:val="24"/>
                <w:szCs w:val="24"/>
                <w:rPrChange w:id="3162" w:author="NaYEeM" w:date="2020-01-18T22:45:00Z">
                  <w:rPr>
                    <w:ins w:id="3163" w:author="NaYEeM" w:date="2020-01-14T20:37:00Z"/>
                    <w:rFonts w:ascii="Times New Roman" w:hAnsi="Times New Roman" w:cs="Times New Roman"/>
                    <w:sz w:val="24"/>
                    <w:szCs w:val="24"/>
                  </w:rPr>
                </w:rPrChange>
              </w:rPr>
              <w:pPrChange w:id="3164" w:author="NaYEeM" w:date="2020-01-14T20:40:00Z">
                <w:pPr>
                  <w:jc w:val="both"/>
                </w:pPr>
              </w:pPrChange>
            </w:pPr>
            <w:ins w:id="3165" w:author="NaYEeM" w:date="2020-01-14T20:38:00Z">
              <w:r w:rsidRPr="00FC5C5F">
                <w:rPr>
                  <w:rFonts w:ascii="Times New Roman" w:hAnsi="Times New Roman" w:cs="Times New Roman"/>
                  <w:b w:val="0"/>
                  <w:bCs w:val="0"/>
                  <w:sz w:val="24"/>
                  <w:szCs w:val="24"/>
                  <w:rPrChange w:id="3166" w:author="NaYEeM" w:date="2020-01-18T22:45:00Z">
                    <w:rPr>
                      <w:rFonts w:ascii="Times New Roman" w:hAnsi="Times New Roman" w:cs="Times New Roman"/>
                      <w:sz w:val="24"/>
                      <w:szCs w:val="24"/>
                    </w:rPr>
                  </w:rPrChange>
                </w:rPr>
                <w:t>NB</w:t>
              </w:r>
            </w:ins>
          </w:p>
        </w:tc>
        <w:tc>
          <w:tcPr>
            <w:tcW w:w="0" w:type="pct"/>
            <w:tcPrChange w:id="3167" w:author="NaYEeM" w:date="2020-01-18T22:38:00Z">
              <w:tcPr>
                <w:tcW w:w="1275" w:type="pct"/>
                <w:gridSpan w:val="2"/>
              </w:tcPr>
            </w:tcPrChange>
          </w:tcPr>
          <w:p w14:paraId="7766001E" w14:textId="0CDF5A9C" w:rsidR="00245C2E" w:rsidRPr="00245C2E" w:rsidRDefault="00245C2E">
            <w:pPr>
              <w:jc w:val="center"/>
              <w:cnfStyle w:val="000000000000" w:firstRow="0" w:lastRow="0" w:firstColumn="0" w:lastColumn="0" w:oddVBand="0" w:evenVBand="0" w:oddHBand="0" w:evenHBand="0" w:firstRowFirstColumn="0" w:firstRowLastColumn="0" w:lastRowFirstColumn="0" w:lastRowLastColumn="0"/>
              <w:rPr>
                <w:ins w:id="3168" w:author="NaYEeM" w:date="2020-01-14T20:37:00Z"/>
                <w:rFonts w:ascii="Times New Roman" w:hAnsi="Times New Roman" w:cs="Times New Roman"/>
                <w:sz w:val="24"/>
                <w:szCs w:val="24"/>
              </w:rPr>
              <w:pPrChange w:id="3169" w:author="NaYEeM" w:date="2020-01-14T20:40:00Z">
                <w:pPr>
                  <w:jc w:val="both"/>
                  <w:cnfStyle w:val="000000000000" w:firstRow="0" w:lastRow="0" w:firstColumn="0" w:lastColumn="0" w:oddVBand="0" w:evenVBand="0" w:oddHBand="0" w:evenHBand="0" w:firstRowFirstColumn="0" w:firstRowLastColumn="0" w:lastRowFirstColumn="0" w:lastRowLastColumn="0"/>
                </w:pPr>
              </w:pPrChange>
            </w:pPr>
            <w:ins w:id="3170" w:author="NaYEeM" w:date="2020-01-16T00:05:00Z">
              <w:r w:rsidRPr="00245C2E">
                <w:rPr>
                  <w:rFonts w:ascii="Times New Roman" w:hAnsi="Times New Roman" w:cs="Times New Roman"/>
                  <w:color w:val="000000"/>
                  <w:sz w:val="24"/>
                  <w:szCs w:val="24"/>
                  <w:rPrChange w:id="3171" w:author="NaYEeM" w:date="2020-01-16T00:05:00Z">
                    <w:rPr>
                      <w:rFonts w:ascii="Calibri" w:hAnsi="Calibri" w:cs="Calibri"/>
                      <w:color w:val="000000"/>
                    </w:rPr>
                  </w:rPrChange>
                </w:rPr>
                <w:t>1116.32</w:t>
              </w:r>
            </w:ins>
          </w:p>
        </w:tc>
        <w:tc>
          <w:tcPr>
            <w:tcW w:w="0" w:type="pct"/>
            <w:tcPrChange w:id="3172" w:author="NaYEeM" w:date="2020-01-18T22:38:00Z">
              <w:tcPr>
                <w:tcW w:w="1167" w:type="pct"/>
                <w:gridSpan w:val="2"/>
              </w:tcPr>
            </w:tcPrChange>
          </w:tcPr>
          <w:p w14:paraId="1F1F75D0" w14:textId="4E02B706" w:rsidR="00245C2E" w:rsidRPr="00245C2E" w:rsidRDefault="00245C2E">
            <w:pPr>
              <w:jc w:val="center"/>
              <w:cnfStyle w:val="000000000000" w:firstRow="0" w:lastRow="0" w:firstColumn="0" w:lastColumn="0" w:oddVBand="0" w:evenVBand="0" w:oddHBand="0" w:evenHBand="0" w:firstRowFirstColumn="0" w:firstRowLastColumn="0" w:lastRowFirstColumn="0" w:lastRowLastColumn="0"/>
              <w:rPr>
                <w:ins w:id="3173" w:author="NaYEeM" w:date="2020-01-14T20:37:00Z"/>
                <w:rFonts w:ascii="Times New Roman" w:hAnsi="Times New Roman" w:cs="Times New Roman"/>
                <w:sz w:val="24"/>
                <w:szCs w:val="24"/>
              </w:rPr>
              <w:pPrChange w:id="3174" w:author="NaYEeM" w:date="2020-01-14T20:40:00Z">
                <w:pPr>
                  <w:jc w:val="both"/>
                  <w:cnfStyle w:val="000000000000" w:firstRow="0" w:lastRow="0" w:firstColumn="0" w:lastColumn="0" w:oddVBand="0" w:evenVBand="0" w:oddHBand="0" w:evenHBand="0" w:firstRowFirstColumn="0" w:firstRowLastColumn="0" w:lastRowFirstColumn="0" w:lastRowLastColumn="0"/>
                </w:pPr>
              </w:pPrChange>
            </w:pPr>
            <w:ins w:id="3175" w:author="NaYEeM" w:date="2020-01-14T21:39:00Z">
              <w:r w:rsidRPr="00245C2E">
                <w:rPr>
                  <w:rFonts w:ascii="Times New Roman" w:hAnsi="Times New Roman" w:cs="Times New Roman"/>
                  <w:sz w:val="24"/>
                  <w:szCs w:val="24"/>
                </w:rPr>
                <w:t>1659.14</w:t>
              </w:r>
            </w:ins>
          </w:p>
        </w:tc>
        <w:tc>
          <w:tcPr>
            <w:tcW w:w="0" w:type="pct"/>
            <w:tcPrChange w:id="3176" w:author="NaYEeM" w:date="2020-01-18T22:38:00Z">
              <w:tcPr>
                <w:tcW w:w="738" w:type="pct"/>
                <w:gridSpan w:val="2"/>
              </w:tcPr>
            </w:tcPrChange>
          </w:tcPr>
          <w:p w14:paraId="01318470" w14:textId="5842ECF4" w:rsidR="00245C2E" w:rsidRPr="00245C2E" w:rsidRDefault="00245C2E" w:rsidP="00245C2E">
            <w:pPr>
              <w:jc w:val="center"/>
              <w:cnfStyle w:val="000000000000" w:firstRow="0" w:lastRow="0" w:firstColumn="0" w:lastColumn="0" w:oddVBand="0" w:evenVBand="0" w:oddHBand="0" w:evenHBand="0" w:firstRowFirstColumn="0" w:firstRowLastColumn="0" w:lastRowFirstColumn="0" w:lastRowLastColumn="0"/>
              <w:rPr>
                <w:ins w:id="3177" w:author="NaYEeM" w:date="2020-01-14T21:38:00Z"/>
                <w:rFonts w:ascii="Times New Roman" w:hAnsi="Times New Roman" w:cs="Times New Roman"/>
                <w:sz w:val="24"/>
                <w:szCs w:val="24"/>
              </w:rPr>
            </w:pPr>
            <w:ins w:id="3178" w:author="NaYEeM" w:date="2020-01-14T21:41:00Z">
              <w:r w:rsidRPr="00245C2E">
                <w:rPr>
                  <w:rFonts w:ascii="Times New Roman" w:hAnsi="Times New Roman" w:cs="Times New Roman"/>
                  <w:sz w:val="24"/>
                  <w:szCs w:val="24"/>
                </w:rPr>
                <w:t>1659.17</w:t>
              </w:r>
            </w:ins>
          </w:p>
        </w:tc>
        <w:tc>
          <w:tcPr>
            <w:tcW w:w="0" w:type="pct"/>
            <w:tcPrChange w:id="3179" w:author="NaYEeM" w:date="2020-01-18T22:38:00Z">
              <w:tcPr>
                <w:tcW w:w="738" w:type="pct"/>
                <w:gridSpan w:val="2"/>
              </w:tcPr>
            </w:tcPrChange>
          </w:tcPr>
          <w:p w14:paraId="63262065" w14:textId="0CEE580A" w:rsidR="00245C2E" w:rsidRPr="00245C2E" w:rsidRDefault="00245C2E" w:rsidP="00245C2E">
            <w:pPr>
              <w:jc w:val="center"/>
              <w:cnfStyle w:val="000000000000" w:firstRow="0" w:lastRow="0" w:firstColumn="0" w:lastColumn="0" w:oddVBand="0" w:evenVBand="0" w:oddHBand="0" w:evenHBand="0" w:firstRowFirstColumn="0" w:firstRowLastColumn="0" w:lastRowFirstColumn="0" w:lastRowLastColumn="0"/>
              <w:rPr>
                <w:ins w:id="3180" w:author="NaYEeM" w:date="2020-01-14T21:38:00Z"/>
                <w:rFonts w:ascii="Times New Roman" w:hAnsi="Times New Roman" w:cs="Times New Roman"/>
                <w:sz w:val="24"/>
                <w:szCs w:val="24"/>
              </w:rPr>
            </w:pPr>
            <w:ins w:id="3181" w:author="NaYEeM" w:date="2020-01-14T21:41:00Z">
              <w:r w:rsidRPr="00245C2E">
                <w:rPr>
                  <w:rFonts w:ascii="Times New Roman" w:hAnsi="Times New Roman" w:cs="Times New Roman"/>
                  <w:sz w:val="24"/>
                  <w:szCs w:val="24"/>
                </w:rPr>
                <w:t>1672.48</w:t>
              </w:r>
            </w:ins>
          </w:p>
        </w:tc>
      </w:tr>
      <w:tr w:rsidR="00245C2E" w14:paraId="7987EE6E" w14:textId="48B59B55" w:rsidTr="00EA780B">
        <w:trPr>
          <w:cnfStyle w:val="000000100000" w:firstRow="0" w:lastRow="0" w:firstColumn="0" w:lastColumn="0" w:oddVBand="0" w:evenVBand="0" w:oddHBand="1" w:evenHBand="0" w:firstRowFirstColumn="0" w:firstRowLastColumn="0" w:lastRowFirstColumn="0" w:lastRowLastColumn="0"/>
          <w:ins w:id="3182" w:author="NaYEeM" w:date="2020-01-14T20:37:00Z"/>
          <w:trPrChange w:id="3183" w:author="NaYEeM" w:date="2020-01-18T22:38:00Z">
            <w:trPr>
              <w:gridAfter w:val="0"/>
            </w:trPr>
          </w:trPrChange>
        </w:trPr>
        <w:tc>
          <w:tcPr>
            <w:cnfStyle w:val="001000000000" w:firstRow="0" w:lastRow="0" w:firstColumn="1" w:lastColumn="0" w:oddVBand="0" w:evenVBand="0" w:oddHBand="0" w:evenHBand="0" w:firstRowFirstColumn="0" w:firstRowLastColumn="0" w:lastRowFirstColumn="0" w:lastRowLastColumn="0"/>
            <w:tcW w:w="0" w:type="pct"/>
            <w:tcPrChange w:id="3184" w:author="NaYEeM" w:date="2020-01-18T22:38:00Z">
              <w:tcPr>
                <w:tcW w:w="1082" w:type="pct"/>
              </w:tcPr>
            </w:tcPrChange>
          </w:tcPr>
          <w:p w14:paraId="5CD497DB" w14:textId="39C99708" w:rsidR="00245C2E" w:rsidRPr="00FC5C5F" w:rsidRDefault="00245C2E">
            <w:pPr>
              <w:jc w:val="center"/>
              <w:cnfStyle w:val="001000100000" w:firstRow="0" w:lastRow="0" w:firstColumn="1" w:lastColumn="0" w:oddVBand="0" w:evenVBand="0" w:oddHBand="1" w:evenHBand="0" w:firstRowFirstColumn="0" w:firstRowLastColumn="0" w:lastRowFirstColumn="0" w:lastRowLastColumn="0"/>
              <w:rPr>
                <w:ins w:id="3185" w:author="NaYEeM" w:date="2020-01-14T20:37:00Z"/>
                <w:rFonts w:ascii="Times New Roman" w:hAnsi="Times New Roman" w:cs="Times New Roman"/>
                <w:b w:val="0"/>
                <w:bCs w:val="0"/>
                <w:sz w:val="24"/>
                <w:szCs w:val="24"/>
                <w:rPrChange w:id="3186" w:author="NaYEeM" w:date="2020-01-18T22:45:00Z">
                  <w:rPr>
                    <w:ins w:id="3187" w:author="NaYEeM" w:date="2020-01-14T20:37:00Z"/>
                    <w:rFonts w:ascii="Times New Roman" w:hAnsi="Times New Roman" w:cs="Times New Roman"/>
                    <w:sz w:val="24"/>
                    <w:szCs w:val="24"/>
                  </w:rPr>
                </w:rPrChange>
              </w:rPr>
              <w:pPrChange w:id="3188" w:author="NaYEeM" w:date="2020-01-14T20:40:00Z">
                <w:pPr>
                  <w:jc w:val="both"/>
                  <w:cnfStyle w:val="001000100000" w:firstRow="0" w:lastRow="0" w:firstColumn="1" w:lastColumn="0" w:oddVBand="0" w:evenVBand="0" w:oddHBand="1" w:evenHBand="0" w:firstRowFirstColumn="0" w:firstRowLastColumn="0" w:lastRowFirstColumn="0" w:lastRowLastColumn="0"/>
                </w:pPr>
              </w:pPrChange>
            </w:pPr>
            <w:ins w:id="3189" w:author="NaYEeM" w:date="2020-01-14T20:38:00Z">
              <w:r w:rsidRPr="00FC5C5F">
                <w:rPr>
                  <w:rFonts w:ascii="Times New Roman" w:hAnsi="Times New Roman" w:cs="Times New Roman"/>
                  <w:b w:val="0"/>
                  <w:bCs w:val="0"/>
                  <w:sz w:val="24"/>
                  <w:szCs w:val="24"/>
                  <w:rPrChange w:id="3190" w:author="NaYEeM" w:date="2020-01-18T22:45:00Z">
                    <w:rPr>
                      <w:rFonts w:ascii="Times New Roman" w:hAnsi="Times New Roman" w:cs="Times New Roman"/>
                      <w:sz w:val="24"/>
                      <w:szCs w:val="24"/>
                    </w:rPr>
                  </w:rPrChange>
                </w:rPr>
                <w:t>ZIP</w:t>
              </w:r>
            </w:ins>
          </w:p>
        </w:tc>
        <w:tc>
          <w:tcPr>
            <w:tcW w:w="0" w:type="pct"/>
            <w:tcPrChange w:id="3191" w:author="NaYEeM" w:date="2020-01-18T22:38:00Z">
              <w:tcPr>
                <w:tcW w:w="1275" w:type="pct"/>
                <w:gridSpan w:val="2"/>
              </w:tcPr>
            </w:tcPrChange>
          </w:tcPr>
          <w:p w14:paraId="62D28772" w14:textId="3ACE841B" w:rsidR="00245C2E" w:rsidRPr="00245C2E" w:rsidRDefault="00245C2E">
            <w:pPr>
              <w:jc w:val="center"/>
              <w:cnfStyle w:val="000000100000" w:firstRow="0" w:lastRow="0" w:firstColumn="0" w:lastColumn="0" w:oddVBand="0" w:evenVBand="0" w:oddHBand="1" w:evenHBand="0" w:firstRowFirstColumn="0" w:firstRowLastColumn="0" w:lastRowFirstColumn="0" w:lastRowLastColumn="0"/>
              <w:rPr>
                <w:ins w:id="3192" w:author="NaYEeM" w:date="2020-01-14T20:37:00Z"/>
                <w:rFonts w:ascii="Times New Roman" w:hAnsi="Times New Roman" w:cs="Times New Roman"/>
                <w:sz w:val="24"/>
                <w:szCs w:val="24"/>
              </w:rPr>
              <w:pPrChange w:id="3193" w:author="NaYEeM" w:date="2020-01-14T20:40:00Z">
                <w:pPr>
                  <w:jc w:val="both"/>
                  <w:cnfStyle w:val="000000100000" w:firstRow="0" w:lastRow="0" w:firstColumn="0" w:lastColumn="0" w:oddVBand="0" w:evenVBand="0" w:oddHBand="1" w:evenHBand="0" w:firstRowFirstColumn="0" w:firstRowLastColumn="0" w:lastRowFirstColumn="0" w:lastRowLastColumn="0"/>
                </w:pPr>
              </w:pPrChange>
            </w:pPr>
            <w:ins w:id="3194" w:author="NaYEeM" w:date="2020-01-16T00:05:00Z">
              <w:r w:rsidRPr="00245C2E">
                <w:rPr>
                  <w:rFonts w:ascii="Times New Roman" w:hAnsi="Times New Roman" w:cs="Times New Roman"/>
                  <w:color w:val="000000"/>
                  <w:sz w:val="24"/>
                  <w:szCs w:val="24"/>
                  <w:rPrChange w:id="3195" w:author="NaYEeM" w:date="2020-01-16T00:05:00Z">
                    <w:rPr>
                      <w:rFonts w:ascii="Calibri" w:hAnsi="Calibri" w:cs="Calibri"/>
                      <w:color w:val="000000"/>
                    </w:rPr>
                  </w:rPrChange>
                </w:rPr>
                <w:t>1078.36</w:t>
              </w:r>
            </w:ins>
          </w:p>
        </w:tc>
        <w:tc>
          <w:tcPr>
            <w:tcW w:w="0" w:type="pct"/>
            <w:tcPrChange w:id="3196" w:author="NaYEeM" w:date="2020-01-18T22:38:00Z">
              <w:tcPr>
                <w:tcW w:w="1167" w:type="pct"/>
                <w:gridSpan w:val="2"/>
              </w:tcPr>
            </w:tcPrChange>
          </w:tcPr>
          <w:p w14:paraId="41A306EB" w14:textId="2C7B8D33" w:rsidR="00245C2E" w:rsidRPr="00245C2E" w:rsidRDefault="00245C2E">
            <w:pPr>
              <w:jc w:val="center"/>
              <w:cnfStyle w:val="000000100000" w:firstRow="0" w:lastRow="0" w:firstColumn="0" w:lastColumn="0" w:oddVBand="0" w:evenVBand="0" w:oddHBand="1" w:evenHBand="0" w:firstRowFirstColumn="0" w:firstRowLastColumn="0" w:lastRowFirstColumn="0" w:lastRowLastColumn="0"/>
              <w:rPr>
                <w:ins w:id="3197" w:author="NaYEeM" w:date="2020-01-14T20:37:00Z"/>
                <w:rFonts w:ascii="Times New Roman" w:hAnsi="Times New Roman" w:cs="Times New Roman"/>
                <w:sz w:val="24"/>
                <w:szCs w:val="24"/>
              </w:rPr>
              <w:pPrChange w:id="3198" w:author="NaYEeM" w:date="2020-01-14T20:40:00Z">
                <w:pPr>
                  <w:jc w:val="both"/>
                  <w:cnfStyle w:val="000000100000" w:firstRow="0" w:lastRow="0" w:firstColumn="0" w:lastColumn="0" w:oddVBand="0" w:evenVBand="0" w:oddHBand="1" w:evenHBand="0" w:firstRowFirstColumn="0" w:firstRowLastColumn="0" w:lastRowFirstColumn="0" w:lastRowLastColumn="0"/>
                </w:pPr>
              </w:pPrChange>
            </w:pPr>
            <w:ins w:id="3199" w:author="NaYEeM" w:date="2020-01-14T21:43:00Z">
              <w:r w:rsidRPr="00245C2E">
                <w:rPr>
                  <w:rFonts w:ascii="Times New Roman" w:hAnsi="Times New Roman" w:cs="Times New Roman"/>
                  <w:sz w:val="24"/>
                  <w:szCs w:val="24"/>
                </w:rPr>
                <w:t>1686.79</w:t>
              </w:r>
            </w:ins>
          </w:p>
        </w:tc>
        <w:tc>
          <w:tcPr>
            <w:tcW w:w="0" w:type="pct"/>
            <w:tcPrChange w:id="3200" w:author="NaYEeM" w:date="2020-01-18T22:38:00Z">
              <w:tcPr>
                <w:tcW w:w="738" w:type="pct"/>
                <w:gridSpan w:val="2"/>
              </w:tcPr>
            </w:tcPrChange>
          </w:tcPr>
          <w:p w14:paraId="4CF66A6B" w14:textId="391A28E2" w:rsidR="00245C2E" w:rsidRPr="00245C2E" w:rsidRDefault="00245C2E" w:rsidP="00245C2E">
            <w:pPr>
              <w:jc w:val="center"/>
              <w:cnfStyle w:val="000000100000" w:firstRow="0" w:lastRow="0" w:firstColumn="0" w:lastColumn="0" w:oddVBand="0" w:evenVBand="0" w:oddHBand="1" w:evenHBand="0" w:firstRowFirstColumn="0" w:firstRowLastColumn="0" w:lastRowFirstColumn="0" w:lastRowLastColumn="0"/>
              <w:rPr>
                <w:ins w:id="3201" w:author="NaYEeM" w:date="2020-01-14T21:38:00Z"/>
                <w:rFonts w:ascii="Times New Roman" w:hAnsi="Times New Roman" w:cs="Times New Roman"/>
                <w:sz w:val="24"/>
                <w:szCs w:val="24"/>
              </w:rPr>
            </w:pPr>
            <w:ins w:id="3202" w:author="NaYEeM" w:date="2020-01-14T21:43:00Z">
              <w:r w:rsidRPr="00245C2E">
                <w:rPr>
                  <w:rFonts w:ascii="Times New Roman" w:hAnsi="Times New Roman" w:cs="Times New Roman"/>
                  <w:sz w:val="24"/>
                  <w:szCs w:val="24"/>
                </w:rPr>
                <w:t>168</w:t>
              </w:r>
            </w:ins>
            <w:ins w:id="3203" w:author="NaYEeM" w:date="2020-01-14T21:44:00Z">
              <w:r w:rsidRPr="00245C2E">
                <w:rPr>
                  <w:rFonts w:ascii="Times New Roman" w:hAnsi="Times New Roman" w:cs="Times New Roman"/>
                  <w:sz w:val="24"/>
                  <w:szCs w:val="24"/>
                </w:rPr>
                <w:t>6.82</w:t>
              </w:r>
            </w:ins>
          </w:p>
        </w:tc>
        <w:tc>
          <w:tcPr>
            <w:tcW w:w="0" w:type="pct"/>
            <w:tcPrChange w:id="3204" w:author="NaYEeM" w:date="2020-01-18T22:38:00Z">
              <w:tcPr>
                <w:tcW w:w="738" w:type="pct"/>
                <w:gridSpan w:val="2"/>
              </w:tcPr>
            </w:tcPrChange>
          </w:tcPr>
          <w:p w14:paraId="39893BB2" w14:textId="21C5E787" w:rsidR="00245C2E" w:rsidRPr="00245C2E" w:rsidRDefault="00245C2E" w:rsidP="00245C2E">
            <w:pPr>
              <w:jc w:val="center"/>
              <w:cnfStyle w:val="000000100000" w:firstRow="0" w:lastRow="0" w:firstColumn="0" w:lastColumn="0" w:oddVBand="0" w:evenVBand="0" w:oddHBand="1" w:evenHBand="0" w:firstRowFirstColumn="0" w:firstRowLastColumn="0" w:lastRowFirstColumn="0" w:lastRowLastColumn="0"/>
              <w:rPr>
                <w:ins w:id="3205" w:author="NaYEeM" w:date="2020-01-14T21:38:00Z"/>
                <w:rFonts w:ascii="Times New Roman" w:hAnsi="Times New Roman" w:cs="Times New Roman"/>
                <w:sz w:val="24"/>
                <w:szCs w:val="24"/>
              </w:rPr>
            </w:pPr>
            <w:ins w:id="3206" w:author="NaYEeM" w:date="2020-01-14T21:38:00Z">
              <w:r w:rsidRPr="00245C2E">
                <w:rPr>
                  <w:rFonts w:ascii="Times New Roman" w:hAnsi="Times New Roman" w:cs="Times New Roman"/>
                  <w:sz w:val="24"/>
                  <w:szCs w:val="24"/>
                </w:rPr>
                <w:t>17</w:t>
              </w:r>
            </w:ins>
            <w:ins w:id="3207" w:author="NaYEeM" w:date="2020-01-14T21:44:00Z">
              <w:r w:rsidRPr="00245C2E">
                <w:rPr>
                  <w:rFonts w:ascii="Times New Roman" w:hAnsi="Times New Roman" w:cs="Times New Roman"/>
                  <w:sz w:val="24"/>
                  <w:szCs w:val="24"/>
                </w:rPr>
                <w:t>00</w:t>
              </w:r>
            </w:ins>
            <w:ins w:id="3208" w:author="NaYEeM" w:date="2020-01-14T21:38:00Z">
              <w:r w:rsidRPr="00245C2E">
                <w:rPr>
                  <w:rFonts w:ascii="Times New Roman" w:hAnsi="Times New Roman" w:cs="Times New Roman"/>
                  <w:sz w:val="24"/>
                  <w:szCs w:val="24"/>
                </w:rPr>
                <w:t>.</w:t>
              </w:r>
            </w:ins>
            <w:ins w:id="3209" w:author="NaYEeM" w:date="2020-01-14T21:44:00Z">
              <w:r w:rsidRPr="00245C2E">
                <w:rPr>
                  <w:rFonts w:ascii="Times New Roman" w:hAnsi="Times New Roman" w:cs="Times New Roman"/>
                  <w:sz w:val="24"/>
                  <w:szCs w:val="24"/>
                </w:rPr>
                <w:t>13</w:t>
              </w:r>
            </w:ins>
          </w:p>
        </w:tc>
      </w:tr>
      <w:tr w:rsidR="00245C2E" w14:paraId="0FF4A5D7" w14:textId="60C3FA4C" w:rsidTr="00EA780B">
        <w:trPr>
          <w:ins w:id="3210" w:author="NaYEeM" w:date="2020-01-14T20:37:00Z"/>
          <w:trPrChange w:id="3211" w:author="NaYEeM" w:date="2020-01-18T22:38:00Z">
            <w:trPr>
              <w:gridAfter w:val="0"/>
            </w:trPr>
          </w:trPrChange>
        </w:trPr>
        <w:tc>
          <w:tcPr>
            <w:cnfStyle w:val="001000000000" w:firstRow="0" w:lastRow="0" w:firstColumn="1" w:lastColumn="0" w:oddVBand="0" w:evenVBand="0" w:oddHBand="0" w:evenHBand="0" w:firstRowFirstColumn="0" w:firstRowLastColumn="0" w:lastRowFirstColumn="0" w:lastRowLastColumn="0"/>
            <w:tcW w:w="0" w:type="pct"/>
            <w:tcPrChange w:id="3212" w:author="NaYEeM" w:date="2020-01-18T22:38:00Z">
              <w:tcPr>
                <w:tcW w:w="1082" w:type="pct"/>
              </w:tcPr>
            </w:tcPrChange>
          </w:tcPr>
          <w:p w14:paraId="6ED2D922" w14:textId="6924F22E" w:rsidR="00245C2E" w:rsidRPr="00245C2E" w:rsidRDefault="00245C2E">
            <w:pPr>
              <w:jc w:val="center"/>
              <w:rPr>
                <w:ins w:id="3213" w:author="NaYEeM" w:date="2020-01-14T20:37:00Z"/>
                <w:rFonts w:ascii="Times New Roman" w:hAnsi="Times New Roman" w:cs="Times New Roman"/>
                <w:sz w:val="24"/>
                <w:szCs w:val="24"/>
              </w:rPr>
              <w:pPrChange w:id="3214" w:author="NaYEeM" w:date="2020-01-14T20:40:00Z">
                <w:pPr>
                  <w:jc w:val="both"/>
                </w:pPr>
              </w:pPrChange>
            </w:pPr>
            <w:ins w:id="3215" w:author="NaYEeM" w:date="2020-01-14T20:38:00Z">
              <w:r w:rsidRPr="00245C2E">
                <w:rPr>
                  <w:rFonts w:ascii="Times New Roman" w:hAnsi="Times New Roman" w:cs="Times New Roman"/>
                  <w:sz w:val="24"/>
                  <w:szCs w:val="24"/>
                </w:rPr>
                <w:t>ZINB</w:t>
              </w:r>
            </w:ins>
          </w:p>
        </w:tc>
        <w:tc>
          <w:tcPr>
            <w:tcW w:w="0" w:type="pct"/>
            <w:tcPrChange w:id="3216" w:author="NaYEeM" w:date="2020-01-18T22:38:00Z">
              <w:tcPr>
                <w:tcW w:w="1275" w:type="pct"/>
                <w:gridSpan w:val="2"/>
              </w:tcPr>
            </w:tcPrChange>
          </w:tcPr>
          <w:p w14:paraId="29E0F233" w14:textId="456CC400" w:rsidR="00245C2E" w:rsidRPr="00245C2E" w:rsidRDefault="00245C2E">
            <w:pPr>
              <w:jc w:val="center"/>
              <w:cnfStyle w:val="000000000000" w:firstRow="0" w:lastRow="0" w:firstColumn="0" w:lastColumn="0" w:oddVBand="0" w:evenVBand="0" w:oddHBand="0" w:evenHBand="0" w:firstRowFirstColumn="0" w:firstRowLastColumn="0" w:lastRowFirstColumn="0" w:lastRowLastColumn="0"/>
              <w:rPr>
                <w:ins w:id="3217" w:author="NaYEeM" w:date="2020-01-14T20:37:00Z"/>
                <w:rFonts w:ascii="Times New Roman" w:hAnsi="Times New Roman" w:cs="Times New Roman"/>
                <w:b/>
                <w:bCs/>
                <w:sz w:val="24"/>
                <w:szCs w:val="24"/>
                <w:rPrChange w:id="3218" w:author="NaYEeM" w:date="2020-01-16T00:05:00Z">
                  <w:rPr>
                    <w:ins w:id="3219" w:author="NaYEeM" w:date="2020-01-14T20:37:00Z"/>
                    <w:rFonts w:ascii="Times New Roman" w:hAnsi="Times New Roman" w:cs="Times New Roman"/>
                    <w:sz w:val="24"/>
                    <w:szCs w:val="24"/>
                  </w:rPr>
                </w:rPrChange>
              </w:rPr>
              <w:pPrChange w:id="3220" w:author="NaYEeM" w:date="2020-01-14T20:40:00Z">
                <w:pPr>
                  <w:jc w:val="both"/>
                  <w:cnfStyle w:val="000000000000" w:firstRow="0" w:lastRow="0" w:firstColumn="0" w:lastColumn="0" w:oddVBand="0" w:evenVBand="0" w:oddHBand="0" w:evenHBand="0" w:firstRowFirstColumn="0" w:firstRowLastColumn="0" w:lastRowFirstColumn="0" w:lastRowLastColumn="0"/>
                </w:pPr>
              </w:pPrChange>
            </w:pPr>
            <w:ins w:id="3221" w:author="NaYEeM" w:date="2020-01-16T00:05:00Z">
              <w:r w:rsidRPr="00245C2E">
                <w:rPr>
                  <w:rFonts w:ascii="Times New Roman" w:hAnsi="Times New Roman" w:cs="Times New Roman"/>
                  <w:b/>
                  <w:bCs/>
                  <w:color w:val="000000"/>
                  <w:sz w:val="24"/>
                  <w:szCs w:val="24"/>
                  <w:rPrChange w:id="3222" w:author="NaYEeM" w:date="2020-01-16T00:05:00Z">
                    <w:rPr>
                      <w:rFonts w:ascii="Calibri" w:hAnsi="Calibri" w:cs="Calibri"/>
                      <w:color w:val="000000"/>
                    </w:rPr>
                  </w:rPrChange>
                </w:rPr>
                <w:t>1590.16</w:t>
              </w:r>
            </w:ins>
          </w:p>
        </w:tc>
        <w:tc>
          <w:tcPr>
            <w:tcW w:w="0" w:type="pct"/>
            <w:tcPrChange w:id="3223" w:author="NaYEeM" w:date="2020-01-18T22:38:00Z">
              <w:tcPr>
                <w:tcW w:w="1167" w:type="pct"/>
                <w:gridSpan w:val="2"/>
              </w:tcPr>
            </w:tcPrChange>
          </w:tcPr>
          <w:p w14:paraId="35B86A51" w14:textId="0C0A78E5" w:rsidR="00245C2E" w:rsidRPr="00245C2E" w:rsidRDefault="00245C2E">
            <w:pPr>
              <w:jc w:val="center"/>
              <w:cnfStyle w:val="000000000000" w:firstRow="0" w:lastRow="0" w:firstColumn="0" w:lastColumn="0" w:oddVBand="0" w:evenVBand="0" w:oddHBand="0" w:evenHBand="0" w:firstRowFirstColumn="0" w:firstRowLastColumn="0" w:lastRowFirstColumn="0" w:lastRowLastColumn="0"/>
              <w:rPr>
                <w:ins w:id="3224" w:author="NaYEeM" w:date="2020-01-14T20:37:00Z"/>
                <w:rFonts w:ascii="Times New Roman" w:hAnsi="Times New Roman" w:cs="Times New Roman"/>
                <w:b/>
                <w:bCs/>
                <w:sz w:val="24"/>
                <w:szCs w:val="24"/>
                <w:rPrChange w:id="3225" w:author="NaYEeM" w:date="2020-01-16T00:05:00Z">
                  <w:rPr>
                    <w:ins w:id="3226" w:author="NaYEeM" w:date="2020-01-14T20:37:00Z"/>
                    <w:rFonts w:ascii="Times New Roman" w:hAnsi="Times New Roman" w:cs="Times New Roman"/>
                    <w:sz w:val="24"/>
                    <w:szCs w:val="24"/>
                  </w:rPr>
                </w:rPrChange>
              </w:rPr>
              <w:pPrChange w:id="3227" w:author="NaYEeM" w:date="2020-01-14T20:40:00Z">
                <w:pPr>
                  <w:jc w:val="both"/>
                  <w:cnfStyle w:val="000000000000" w:firstRow="0" w:lastRow="0" w:firstColumn="0" w:lastColumn="0" w:oddVBand="0" w:evenVBand="0" w:oddHBand="0" w:evenHBand="0" w:firstRowFirstColumn="0" w:firstRowLastColumn="0" w:lastRowFirstColumn="0" w:lastRowLastColumn="0"/>
                </w:pPr>
              </w:pPrChange>
            </w:pPr>
            <w:ins w:id="3228" w:author="NaYEeM" w:date="2020-01-14T21:44:00Z">
              <w:r w:rsidRPr="00245C2E">
                <w:rPr>
                  <w:rFonts w:ascii="Times New Roman" w:hAnsi="Times New Roman" w:cs="Times New Roman"/>
                  <w:b/>
                  <w:bCs/>
                  <w:sz w:val="24"/>
                  <w:szCs w:val="24"/>
                  <w:rPrChange w:id="3229" w:author="NaYEeM" w:date="2020-01-16T00:05:00Z">
                    <w:rPr>
                      <w:rFonts w:ascii="Times New Roman" w:hAnsi="Times New Roman" w:cs="Times New Roman"/>
                      <w:sz w:val="24"/>
                      <w:szCs w:val="24"/>
                    </w:rPr>
                  </w:rPrChange>
                </w:rPr>
                <w:t>15</w:t>
              </w:r>
            </w:ins>
            <w:ins w:id="3230" w:author="NaYEeM" w:date="2020-01-14T21:45:00Z">
              <w:r w:rsidRPr="00245C2E">
                <w:rPr>
                  <w:rFonts w:ascii="Times New Roman" w:hAnsi="Times New Roman" w:cs="Times New Roman"/>
                  <w:b/>
                  <w:bCs/>
                  <w:sz w:val="24"/>
                  <w:szCs w:val="24"/>
                  <w:rPrChange w:id="3231" w:author="NaYEeM" w:date="2020-01-16T00:05:00Z">
                    <w:rPr>
                      <w:rFonts w:ascii="Times New Roman" w:hAnsi="Times New Roman" w:cs="Times New Roman"/>
                      <w:sz w:val="24"/>
                      <w:szCs w:val="24"/>
                    </w:rPr>
                  </w:rPrChange>
                </w:rPr>
                <w:t>98.15</w:t>
              </w:r>
            </w:ins>
          </w:p>
        </w:tc>
        <w:tc>
          <w:tcPr>
            <w:tcW w:w="0" w:type="pct"/>
            <w:tcPrChange w:id="3232" w:author="NaYEeM" w:date="2020-01-18T22:38:00Z">
              <w:tcPr>
                <w:tcW w:w="738" w:type="pct"/>
                <w:gridSpan w:val="2"/>
              </w:tcPr>
            </w:tcPrChange>
          </w:tcPr>
          <w:p w14:paraId="2CA89A68" w14:textId="282C689C" w:rsidR="00245C2E" w:rsidRPr="00245C2E" w:rsidRDefault="00245C2E" w:rsidP="00245C2E">
            <w:pPr>
              <w:jc w:val="center"/>
              <w:cnfStyle w:val="000000000000" w:firstRow="0" w:lastRow="0" w:firstColumn="0" w:lastColumn="0" w:oddVBand="0" w:evenVBand="0" w:oddHBand="0" w:evenHBand="0" w:firstRowFirstColumn="0" w:firstRowLastColumn="0" w:lastRowFirstColumn="0" w:lastRowLastColumn="0"/>
              <w:rPr>
                <w:ins w:id="3233" w:author="NaYEeM" w:date="2020-01-14T21:38:00Z"/>
                <w:rFonts w:ascii="Times New Roman" w:hAnsi="Times New Roman" w:cs="Times New Roman"/>
                <w:b/>
                <w:bCs/>
                <w:sz w:val="24"/>
                <w:szCs w:val="24"/>
                <w:rPrChange w:id="3234" w:author="NaYEeM" w:date="2020-01-16T00:05:00Z">
                  <w:rPr>
                    <w:ins w:id="3235" w:author="NaYEeM" w:date="2020-01-14T21:38:00Z"/>
                    <w:rFonts w:ascii="Times New Roman" w:hAnsi="Times New Roman" w:cs="Times New Roman"/>
                    <w:sz w:val="24"/>
                    <w:szCs w:val="24"/>
                  </w:rPr>
                </w:rPrChange>
              </w:rPr>
            </w:pPr>
            <w:ins w:id="3236" w:author="NaYEeM" w:date="2020-01-14T21:45:00Z">
              <w:r w:rsidRPr="00245C2E">
                <w:rPr>
                  <w:rFonts w:ascii="Times New Roman" w:hAnsi="Times New Roman" w:cs="Times New Roman"/>
                  <w:b/>
                  <w:bCs/>
                  <w:sz w:val="24"/>
                  <w:szCs w:val="24"/>
                  <w:rPrChange w:id="3237" w:author="NaYEeM" w:date="2020-01-16T00:05:00Z">
                    <w:rPr>
                      <w:rFonts w:ascii="Times New Roman" w:hAnsi="Times New Roman" w:cs="Times New Roman"/>
                      <w:sz w:val="24"/>
                      <w:szCs w:val="24"/>
                    </w:rPr>
                  </w:rPrChange>
                </w:rPr>
                <w:t>1598.22</w:t>
              </w:r>
            </w:ins>
          </w:p>
        </w:tc>
        <w:tc>
          <w:tcPr>
            <w:tcW w:w="0" w:type="pct"/>
            <w:tcPrChange w:id="3238" w:author="NaYEeM" w:date="2020-01-18T22:38:00Z">
              <w:tcPr>
                <w:tcW w:w="738" w:type="pct"/>
                <w:gridSpan w:val="2"/>
              </w:tcPr>
            </w:tcPrChange>
          </w:tcPr>
          <w:p w14:paraId="28EC7BA2" w14:textId="1E62B911" w:rsidR="00245C2E" w:rsidRPr="00245C2E" w:rsidRDefault="00245C2E" w:rsidP="00245C2E">
            <w:pPr>
              <w:jc w:val="center"/>
              <w:cnfStyle w:val="000000000000" w:firstRow="0" w:lastRow="0" w:firstColumn="0" w:lastColumn="0" w:oddVBand="0" w:evenVBand="0" w:oddHBand="0" w:evenHBand="0" w:firstRowFirstColumn="0" w:firstRowLastColumn="0" w:lastRowFirstColumn="0" w:lastRowLastColumn="0"/>
              <w:rPr>
                <w:ins w:id="3239" w:author="NaYEeM" w:date="2020-01-14T21:38:00Z"/>
                <w:rFonts w:ascii="Times New Roman" w:hAnsi="Times New Roman" w:cs="Times New Roman"/>
                <w:b/>
                <w:bCs/>
                <w:sz w:val="24"/>
                <w:szCs w:val="24"/>
                <w:rPrChange w:id="3240" w:author="NaYEeM" w:date="2020-01-16T00:05:00Z">
                  <w:rPr>
                    <w:ins w:id="3241" w:author="NaYEeM" w:date="2020-01-14T21:38:00Z"/>
                    <w:rFonts w:ascii="Times New Roman" w:hAnsi="Times New Roman" w:cs="Times New Roman"/>
                    <w:sz w:val="24"/>
                    <w:szCs w:val="24"/>
                  </w:rPr>
                </w:rPrChange>
              </w:rPr>
            </w:pPr>
            <w:ins w:id="3242" w:author="NaYEeM" w:date="2020-01-14T21:38:00Z">
              <w:r w:rsidRPr="00245C2E">
                <w:rPr>
                  <w:rFonts w:ascii="Times New Roman" w:hAnsi="Times New Roman" w:cs="Times New Roman"/>
                  <w:b/>
                  <w:bCs/>
                  <w:sz w:val="24"/>
                  <w:szCs w:val="24"/>
                  <w:rPrChange w:id="3243" w:author="NaYEeM" w:date="2020-01-16T00:05:00Z">
                    <w:rPr>
                      <w:rFonts w:ascii="Times New Roman" w:hAnsi="Times New Roman" w:cs="Times New Roman"/>
                      <w:sz w:val="24"/>
                      <w:szCs w:val="24"/>
                    </w:rPr>
                  </w:rPrChange>
                </w:rPr>
                <w:t>16</w:t>
              </w:r>
            </w:ins>
            <w:ins w:id="3244" w:author="NaYEeM" w:date="2020-01-14T21:45:00Z">
              <w:r w:rsidRPr="00245C2E">
                <w:rPr>
                  <w:rFonts w:ascii="Times New Roman" w:hAnsi="Times New Roman" w:cs="Times New Roman"/>
                  <w:b/>
                  <w:bCs/>
                  <w:sz w:val="24"/>
                  <w:szCs w:val="24"/>
                  <w:rPrChange w:id="3245" w:author="NaYEeM" w:date="2020-01-16T00:05:00Z">
                    <w:rPr>
                      <w:rFonts w:ascii="Times New Roman" w:hAnsi="Times New Roman" w:cs="Times New Roman"/>
                      <w:sz w:val="24"/>
                      <w:szCs w:val="24"/>
                    </w:rPr>
                  </w:rPrChange>
                </w:rPr>
                <w:t>15</w:t>
              </w:r>
            </w:ins>
            <w:ins w:id="3246" w:author="NaYEeM" w:date="2020-01-14T21:38:00Z">
              <w:r w:rsidRPr="00245C2E">
                <w:rPr>
                  <w:rFonts w:ascii="Times New Roman" w:hAnsi="Times New Roman" w:cs="Times New Roman"/>
                  <w:b/>
                  <w:bCs/>
                  <w:sz w:val="24"/>
                  <w:szCs w:val="24"/>
                  <w:rPrChange w:id="3247" w:author="NaYEeM" w:date="2020-01-16T00:05:00Z">
                    <w:rPr>
                      <w:rFonts w:ascii="Times New Roman" w:hAnsi="Times New Roman" w:cs="Times New Roman"/>
                      <w:sz w:val="24"/>
                      <w:szCs w:val="24"/>
                    </w:rPr>
                  </w:rPrChange>
                </w:rPr>
                <w:t>.</w:t>
              </w:r>
            </w:ins>
            <w:ins w:id="3248" w:author="NaYEeM" w:date="2020-01-14T21:45:00Z">
              <w:r w:rsidRPr="00245C2E">
                <w:rPr>
                  <w:rFonts w:ascii="Times New Roman" w:hAnsi="Times New Roman" w:cs="Times New Roman"/>
                  <w:b/>
                  <w:bCs/>
                  <w:sz w:val="24"/>
                  <w:szCs w:val="24"/>
                  <w:rPrChange w:id="3249" w:author="NaYEeM" w:date="2020-01-16T00:05:00Z">
                    <w:rPr>
                      <w:rFonts w:ascii="Times New Roman" w:hAnsi="Times New Roman" w:cs="Times New Roman"/>
                      <w:sz w:val="24"/>
                      <w:szCs w:val="24"/>
                    </w:rPr>
                  </w:rPrChange>
                </w:rPr>
                <w:t>95</w:t>
              </w:r>
            </w:ins>
          </w:p>
        </w:tc>
      </w:tr>
    </w:tbl>
    <w:p w14:paraId="5FAD1B89" w14:textId="31932F58" w:rsidR="005F7198" w:rsidRPr="00D468F0" w:rsidDel="006C20AD" w:rsidRDefault="005F7198" w:rsidP="00923FC4">
      <w:pPr>
        <w:spacing w:after="0" w:line="240" w:lineRule="auto"/>
        <w:jc w:val="both"/>
        <w:rPr>
          <w:del w:id="3250" w:author="NaYEeM" w:date="2019-06-28T02:04:00Z"/>
          <w:rFonts w:ascii="Times New Roman" w:hAnsi="Times New Roman" w:cs="Times New Roman"/>
          <w:sz w:val="24"/>
          <w:szCs w:val="24"/>
        </w:rPr>
      </w:pPr>
    </w:p>
    <w:p w14:paraId="5BDA402D" w14:textId="77777777" w:rsidR="00077DED" w:rsidRPr="00D468F0" w:rsidDel="006C20AD" w:rsidRDefault="00077DED" w:rsidP="00923FC4">
      <w:pPr>
        <w:spacing w:after="0" w:line="240" w:lineRule="auto"/>
        <w:jc w:val="both"/>
        <w:rPr>
          <w:del w:id="3251" w:author="NaYEeM" w:date="2019-06-28T02:04:00Z"/>
          <w:rFonts w:ascii="Times New Roman" w:hAnsi="Times New Roman" w:cs="Times New Roman"/>
          <w:sz w:val="24"/>
          <w:szCs w:val="24"/>
        </w:rPr>
      </w:pPr>
    </w:p>
    <w:p w14:paraId="5BC2BF90" w14:textId="433FFF74" w:rsidR="00077DED" w:rsidRPr="00D468F0" w:rsidDel="006C20AD" w:rsidRDefault="00077DED" w:rsidP="00923FC4">
      <w:pPr>
        <w:spacing w:after="0" w:line="240" w:lineRule="auto"/>
        <w:jc w:val="both"/>
        <w:rPr>
          <w:del w:id="3252" w:author="NaYEeM" w:date="2019-06-28T02:03:00Z"/>
          <w:rFonts w:ascii="Times New Roman" w:hAnsi="Times New Roman" w:cs="Times New Roman"/>
          <w:sz w:val="24"/>
          <w:szCs w:val="24"/>
        </w:rPr>
      </w:pPr>
    </w:p>
    <w:p w14:paraId="6771AFBA" w14:textId="0937E042" w:rsidR="00077DED" w:rsidRPr="00D468F0" w:rsidDel="006C20AD" w:rsidRDefault="00077DED" w:rsidP="00923FC4">
      <w:pPr>
        <w:spacing w:after="0" w:line="240" w:lineRule="auto"/>
        <w:jc w:val="both"/>
        <w:rPr>
          <w:del w:id="3253" w:author="NaYEeM" w:date="2019-06-28T02:03:00Z"/>
          <w:rFonts w:ascii="Times New Roman" w:hAnsi="Times New Roman" w:cs="Times New Roman"/>
          <w:sz w:val="24"/>
          <w:szCs w:val="24"/>
        </w:rPr>
      </w:pPr>
    </w:p>
    <w:p w14:paraId="3C490484" w14:textId="3FA2F2A8" w:rsidR="00077DED" w:rsidRPr="00D468F0" w:rsidDel="006C20AD" w:rsidRDefault="00077DED" w:rsidP="004663D0">
      <w:pPr>
        <w:spacing w:after="0" w:line="240" w:lineRule="auto"/>
        <w:jc w:val="both"/>
        <w:rPr>
          <w:del w:id="3254" w:author="NaYEeM" w:date="2019-06-28T02:03:00Z"/>
          <w:rFonts w:ascii="Times New Roman" w:hAnsi="Times New Roman" w:cs="Times New Roman"/>
          <w:sz w:val="24"/>
          <w:szCs w:val="24"/>
        </w:rPr>
      </w:pPr>
    </w:p>
    <w:p w14:paraId="04CF99F8" w14:textId="6943F716" w:rsidR="00077DED" w:rsidRPr="00D468F0" w:rsidDel="006C20AD" w:rsidRDefault="00077DED" w:rsidP="004663D0">
      <w:pPr>
        <w:spacing w:after="0" w:line="240" w:lineRule="auto"/>
        <w:jc w:val="both"/>
        <w:rPr>
          <w:del w:id="3255" w:author="NaYEeM" w:date="2019-06-28T02:03:00Z"/>
          <w:rFonts w:ascii="Times New Roman" w:hAnsi="Times New Roman" w:cs="Times New Roman"/>
          <w:sz w:val="24"/>
          <w:szCs w:val="24"/>
        </w:rPr>
      </w:pPr>
    </w:p>
    <w:p w14:paraId="14418561" w14:textId="6F6B01F2" w:rsidR="00077DED" w:rsidRPr="00D468F0" w:rsidDel="006C20AD" w:rsidRDefault="00077DED" w:rsidP="004663D0">
      <w:pPr>
        <w:spacing w:after="0" w:line="240" w:lineRule="auto"/>
        <w:jc w:val="both"/>
        <w:rPr>
          <w:del w:id="3256" w:author="NaYEeM" w:date="2019-06-28T02:03:00Z"/>
          <w:rFonts w:ascii="Times New Roman" w:hAnsi="Times New Roman" w:cs="Times New Roman"/>
          <w:sz w:val="24"/>
          <w:szCs w:val="24"/>
        </w:rPr>
      </w:pPr>
    </w:p>
    <w:p w14:paraId="01A88ADF" w14:textId="7736A3E3" w:rsidR="00077DED" w:rsidRPr="00D468F0" w:rsidDel="006C20AD" w:rsidRDefault="00077DED" w:rsidP="002E6CAE">
      <w:pPr>
        <w:spacing w:after="0" w:line="240" w:lineRule="auto"/>
        <w:jc w:val="both"/>
        <w:rPr>
          <w:del w:id="3257" w:author="NaYEeM" w:date="2019-06-28T02:03:00Z"/>
          <w:rFonts w:ascii="Times New Roman" w:hAnsi="Times New Roman" w:cs="Times New Roman"/>
          <w:sz w:val="24"/>
          <w:szCs w:val="24"/>
        </w:rPr>
      </w:pPr>
    </w:p>
    <w:p w14:paraId="034BBB71" w14:textId="063A28CA" w:rsidR="00077DED" w:rsidRPr="00D468F0" w:rsidDel="006C20AD" w:rsidRDefault="00077DED">
      <w:pPr>
        <w:spacing w:after="0" w:line="240" w:lineRule="auto"/>
        <w:jc w:val="both"/>
        <w:rPr>
          <w:del w:id="3258" w:author="NaYEeM" w:date="2019-06-28T02:03:00Z"/>
          <w:rFonts w:ascii="Times New Roman" w:hAnsi="Times New Roman" w:cs="Times New Roman"/>
          <w:sz w:val="24"/>
          <w:szCs w:val="24"/>
        </w:rPr>
      </w:pPr>
    </w:p>
    <w:p w14:paraId="60AC2BC0" w14:textId="003B8176" w:rsidR="00077DED" w:rsidRPr="00D468F0" w:rsidDel="006C20AD" w:rsidRDefault="00077DED">
      <w:pPr>
        <w:spacing w:after="0" w:line="240" w:lineRule="auto"/>
        <w:jc w:val="both"/>
        <w:rPr>
          <w:del w:id="3259" w:author="NaYEeM" w:date="2019-06-28T02:03:00Z"/>
          <w:rFonts w:ascii="Times New Roman" w:hAnsi="Times New Roman" w:cs="Times New Roman"/>
          <w:sz w:val="24"/>
          <w:szCs w:val="24"/>
        </w:rPr>
      </w:pPr>
    </w:p>
    <w:p w14:paraId="3EB47D6C" w14:textId="05E24890" w:rsidR="00077DED" w:rsidRPr="00D468F0" w:rsidDel="006C20AD" w:rsidRDefault="00077DED">
      <w:pPr>
        <w:spacing w:after="0" w:line="240" w:lineRule="auto"/>
        <w:jc w:val="both"/>
        <w:rPr>
          <w:del w:id="3260" w:author="NaYEeM" w:date="2019-06-28T02:03:00Z"/>
          <w:rFonts w:ascii="Times New Roman" w:hAnsi="Times New Roman" w:cs="Times New Roman"/>
          <w:sz w:val="24"/>
          <w:szCs w:val="24"/>
        </w:rPr>
      </w:pPr>
    </w:p>
    <w:p w14:paraId="01224966" w14:textId="550674BC" w:rsidR="00077DED" w:rsidRPr="00D468F0" w:rsidDel="006C20AD" w:rsidRDefault="00077DED">
      <w:pPr>
        <w:spacing w:after="0" w:line="240" w:lineRule="auto"/>
        <w:jc w:val="both"/>
        <w:rPr>
          <w:del w:id="3261" w:author="NaYEeM" w:date="2019-06-28T02:03:00Z"/>
          <w:rFonts w:ascii="Times New Roman" w:hAnsi="Times New Roman" w:cs="Times New Roman"/>
          <w:sz w:val="24"/>
          <w:szCs w:val="24"/>
        </w:rPr>
      </w:pPr>
    </w:p>
    <w:p w14:paraId="4824DD54" w14:textId="73B92FE3" w:rsidR="00077DED" w:rsidRPr="00D468F0" w:rsidDel="006C20AD" w:rsidRDefault="00077DED">
      <w:pPr>
        <w:spacing w:after="0" w:line="240" w:lineRule="auto"/>
        <w:jc w:val="both"/>
        <w:rPr>
          <w:del w:id="3262" w:author="NaYEeM" w:date="2019-06-28T02:03:00Z"/>
          <w:rFonts w:ascii="Times New Roman" w:hAnsi="Times New Roman" w:cs="Times New Roman"/>
          <w:sz w:val="24"/>
          <w:szCs w:val="24"/>
        </w:rPr>
      </w:pPr>
    </w:p>
    <w:p w14:paraId="776AACC4" w14:textId="226F1E7D" w:rsidR="00077DED" w:rsidRPr="00D468F0" w:rsidDel="006C20AD" w:rsidRDefault="00077DED">
      <w:pPr>
        <w:spacing w:after="0" w:line="240" w:lineRule="auto"/>
        <w:jc w:val="both"/>
        <w:rPr>
          <w:del w:id="3263" w:author="NaYEeM" w:date="2019-06-28T02:03:00Z"/>
          <w:rFonts w:ascii="Times New Roman" w:hAnsi="Times New Roman" w:cs="Times New Roman"/>
          <w:sz w:val="24"/>
          <w:szCs w:val="24"/>
        </w:rPr>
      </w:pPr>
    </w:p>
    <w:p w14:paraId="673A37A2" w14:textId="6C5F531B" w:rsidR="00823E96" w:rsidRPr="00D468F0" w:rsidDel="006C20AD" w:rsidRDefault="00826694">
      <w:pPr>
        <w:spacing w:after="0" w:line="240" w:lineRule="auto"/>
        <w:jc w:val="both"/>
        <w:rPr>
          <w:ins w:id="3264" w:author="Md Jamal Uddin" w:date="2019-05-23T09:54:00Z"/>
          <w:moveFrom w:id="3265" w:author="NaYEeM" w:date="2019-06-28T02:02:00Z"/>
          <w:rFonts w:ascii="Times New Roman" w:hAnsi="Times New Roman" w:cs="Times New Roman"/>
          <w:sz w:val="24"/>
          <w:szCs w:val="24"/>
        </w:rPr>
      </w:pPr>
      <w:moveFromRangeStart w:id="3266" w:author="NaYEeM" w:date="2019-06-28T02:02:00Z" w:name="move12579794"/>
      <w:commentRangeStart w:id="3267"/>
      <w:moveFrom w:id="3268" w:author="NaYEeM" w:date="2019-06-28T02:02:00Z">
        <w:r w:rsidRPr="00D468F0" w:rsidDel="006C20AD">
          <w:rPr>
            <w:rFonts w:ascii="Times New Roman" w:hAnsi="Times New Roman" w:cs="Times New Roman"/>
            <w:sz w:val="24"/>
            <w:szCs w:val="24"/>
          </w:rPr>
          <w:t xml:space="preserve">Figure </w:t>
        </w:r>
        <w:r w:rsidR="00077DED" w:rsidRPr="00D468F0" w:rsidDel="006C20AD">
          <w:rPr>
            <w:rFonts w:ascii="Times New Roman" w:hAnsi="Times New Roman" w:cs="Times New Roman"/>
            <w:sz w:val="24"/>
            <w:szCs w:val="24"/>
          </w:rPr>
          <w:t>4</w:t>
        </w:r>
        <w:r w:rsidRPr="00D468F0" w:rsidDel="006C20AD">
          <w:rPr>
            <w:rFonts w:ascii="Times New Roman" w:hAnsi="Times New Roman" w:cs="Times New Roman"/>
            <w:sz w:val="24"/>
            <w:szCs w:val="24"/>
          </w:rPr>
          <w:t xml:space="preserve"> shows that the administrative division-wise EBF. Rangpur division had the highest exclusive breastfeeding babies among all other division in Bangladesh. The results indicated that more than half of the babies in the Rangpur division were exclusively breastfed; with percentage estimates for these regions being 64.02%. The lowest percentage was recorded in Barisal division, 30.68%, while for Chittagong, Dhaka, Khulna, Rajshahi and Sylhet rates of attrition were 53.31%,</w:t>
        </w:r>
        <w:r w:rsidR="00077DED" w:rsidRPr="00D468F0" w:rsidDel="006C20AD">
          <w:rPr>
            <w:rFonts w:ascii="Times New Roman" w:hAnsi="Times New Roman" w:cs="Times New Roman"/>
            <w:sz w:val="24"/>
            <w:szCs w:val="24"/>
          </w:rPr>
          <w:t xml:space="preserve"> </w:t>
        </w:r>
        <w:r w:rsidRPr="00D468F0" w:rsidDel="006C20AD">
          <w:rPr>
            <w:rFonts w:ascii="Times New Roman" w:hAnsi="Times New Roman" w:cs="Times New Roman"/>
            <w:sz w:val="24"/>
            <w:szCs w:val="24"/>
          </w:rPr>
          <w:t>35.91%, 61.57%, 47.42%, and 60.41% respectively.</w:t>
        </w:r>
        <w:commentRangeEnd w:id="3267"/>
        <w:r w:rsidR="00335691" w:rsidRPr="00D468F0" w:rsidDel="006C20AD">
          <w:rPr>
            <w:rStyle w:val="CommentReference"/>
            <w:rFonts w:ascii="Times New Roman" w:hAnsi="Times New Roman" w:cs="Times New Roman"/>
            <w:noProof/>
            <w:sz w:val="24"/>
            <w:szCs w:val="24"/>
            <w:lang w:val="en-GB"/>
            <w:rPrChange w:id="3269" w:author="NaYEeM" w:date="2019-07-10T01:42:00Z">
              <w:rPr>
                <w:rStyle w:val="CommentReference"/>
                <w:noProof/>
                <w:lang w:val="en-GB"/>
              </w:rPr>
            </w:rPrChange>
          </w:rPr>
          <w:commentReference w:id="3267"/>
        </w:r>
      </w:moveFrom>
    </w:p>
    <w:moveFromRangeEnd w:id="3266"/>
    <w:p w14:paraId="57E1D7B5" w14:textId="19FD682C" w:rsidR="00C342E7" w:rsidRPr="00D468F0" w:rsidDel="006C20AD" w:rsidRDefault="00C342E7">
      <w:pPr>
        <w:spacing w:after="0" w:line="240" w:lineRule="auto"/>
        <w:jc w:val="both"/>
        <w:rPr>
          <w:del w:id="3270" w:author="NaYEeM" w:date="2019-06-28T02:02:00Z"/>
          <w:rFonts w:ascii="Times New Roman" w:hAnsi="Times New Roman" w:cs="Times New Roman"/>
          <w:sz w:val="24"/>
          <w:szCs w:val="24"/>
        </w:rPr>
      </w:pPr>
      <w:del w:id="3271" w:author="NaYEeM" w:date="2019-06-28T02:00:00Z">
        <w:r w:rsidRPr="00EE6F97" w:rsidDel="008B1AFB">
          <w:rPr>
            <w:rFonts w:ascii="Times New Roman" w:hAnsi="Times New Roman" w:cs="Times New Roman"/>
            <w:noProof/>
            <w:sz w:val="24"/>
            <w:szCs w:val="24"/>
          </w:rPr>
          <w:drawing>
            <wp:inline distT="0" distB="0" distL="0" distR="0" wp14:anchorId="6341C8B9" wp14:editId="5BF6536D">
              <wp:extent cx="5927725" cy="4453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7725" cy="4453890"/>
                      </a:xfrm>
                      <a:prstGeom prst="rect">
                        <a:avLst/>
                      </a:prstGeom>
                      <a:noFill/>
                      <a:ln>
                        <a:noFill/>
                      </a:ln>
                    </pic:spPr>
                  </pic:pic>
                </a:graphicData>
              </a:graphic>
            </wp:inline>
          </w:drawing>
        </w:r>
      </w:del>
    </w:p>
    <w:p w14:paraId="745FB085" w14:textId="31BFAC48" w:rsidR="00C342E7" w:rsidRPr="00D468F0" w:rsidDel="006C20AD" w:rsidRDefault="00C342E7">
      <w:pPr>
        <w:spacing w:after="0" w:line="240" w:lineRule="auto"/>
        <w:jc w:val="both"/>
        <w:rPr>
          <w:del w:id="3272" w:author="NaYEeM" w:date="2019-06-28T02:03:00Z"/>
          <w:rFonts w:ascii="Times New Roman" w:hAnsi="Times New Roman" w:cs="Times New Roman"/>
          <w:sz w:val="24"/>
          <w:szCs w:val="24"/>
        </w:rPr>
        <w:pPrChange w:id="3273" w:author="NaYEeM" w:date="2019-07-09T12:49:00Z">
          <w:pPr>
            <w:spacing w:after="0" w:line="240" w:lineRule="auto"/>
            <w:jc w:val="center"/>
          </w:pPr>
        </w:pPrChange>
      </w:pPr>
      <w:del w:id="3274" w:author="NaYEeM" w:date="2019-06-28T02:02:00Z">
        <w:r w:rsidRPr="00D468F0" w:rsidDel="006C20AD">
          <w:rPr>
            <w:rFonts w:ascii="Times New Roman" w:hAnsi="Times New Roman" w:cs="Times New Roman"/>
            <w:sz w:val="24"/>
            <w:szCs w:val="24"/>
            <w:shd w:val="clear" w:color="auto" w:fill="FFFFFF"/>
          </w:rPr>
          <w:delText xml:space="preserve">Fig. 4: Division wise exclusive breastfeeding </w:delText>
        </w:r>
        <w:r w:rsidR="00D264CD" w:rsidRPr="00D468F0" w:rsidDel="006C20AD">
          <w:rPr>
            <w:rFonts w:ascii="Times New Roman" w:hAnsi="Times New Roman" w:cs="Times New Roman"/>
            <w:sz w:val="24"/>
            <w:szCs w:val="24"/>
            <w:shd w:val="clear" w:color="auto" w:fill="FFFFFF"/>
          </w:rPr>
          <w:delText>(</w:delText>
        </w:r>
        <w:r w:rsidR="00772332" w:rsidRPr="00D468F0" w:rsidDel="006C20AD">
          <w:rPr>
            <w:rFonts w:ascii="Times New Roman" w:hAnsi="Times New Roman" w:cs="Times New Roman"/>
            <w:sz w:val="24"/>
            <w:szCs w:val="24"/>
            <w:shd w:val="clear" w:color="auto" w:fill="FFFFFF"/>
          </w:rPr>
          <w:delText>in percentage</w:delText>
        </w:r>
        <w:r w:rsidR="00D264CD" w:rsidRPr="00D468F0" w:rsidDel="006C20AD">
          <w:rPr>
            <w:rFonts w:ascii="Times New Roman" w:hAnsi="Times New Roman" w:cs="Times New Roman"/>
            <w:sz w:val="24"/>
            <w:szCs w:val="24"/>
            <w:shd w:val="clear" w:color="auto" w:fill="FFFFFF"/>
          </w:rPr>
          <w:delText>)</w:delText>
        </w:r>
      </w:del>
    </w:p>
    <w:p w14:paraId="154FE53B" w14:textId="6F6CD5A9" w:rsidR="002D536A" w:rsidRPr="00D468F0" w:rsidDel="000E6205" w:rsidRDefault="002D536A" w:rsidP="00923FC4">
      <w:pPr>
        <w:spacing w:after="0" w:line="240" w:lineRule="auto"/>
        <w:jc w:val="both"/>
        <w:rPr>
          <w:del w:id="3275" w:author="NaYEeM" w:date="2019-06-28T03:04:00Z"/>
          <w:rFonts w:ascii="Times New Roman" w:hAnsi="Times New Roman" w:cs="Times New Roman"/>
          <w:b/>
          <w:sz w:val="24"/>
          <w:szCs w:val="24"/>
          <w:u w:val="single"/>
        </w:rPr>
      </w:pPr>
    </w:p>
    <w:p w14:paraId="7C8376D5" w14:textId="244F5E92" w:rsidR="005F7198" w:rsidRPr="00D468F0" w:rsidDel="006C20AD" w:rsidRDefault="00826694" w:rsidP="00923FC4">
      <w:pPr>
        <w:spacing w:after="0" w:line="240" w:lineRule="auto"/>
        <w:jc w:val="both"/>
        <w:rPr>
          <w:del w:id="3276" w:author="NaYEeM" w:date="2019-06-28T02:04:00Z"/>
          <w:rFonts w:ascii="Times New Roman" w:hAnsi="Times New Roman" w:cs="Times New Roman"/>
          <w:sz w:val="24"/>
          <w:szCs w:val="24"/>
        </w:rPr>
      </w:pPr>
      <w:del w:id="3277" w:author="Md Jamal Uddin" w:date="2019-05-24T12:42:00Z">
        <w:r w:rsidRPr="00D468F0" w:rsidDel="008756C2">
          <w:rPr>
            <w:rFonts w:ascii="Times New Roman" w:hAnsi="Times New Roman" w:cs="Times New Roman"/>
            <w:sz w:val="24"/>
            <w:szCs w:val="24"/>
          </w:rPr>
          <w:delText xml:space="preserve">The results in Table 3 showed that for the coefficient of EBF (p &lt; 0.0001), the type3 analysis revealed significant predictor and this effect added to the model to predict early childhood diseases. </w:delText>
        </w:r>
      </w:del>
      <w:moveFromRangeStart w:id="3278" w:author="Md Jamal Uddin" w:date="2019-05-24T12:42:00Z" w:name="move9594192"/>
      <w:moveFrom w:id="3279" w:author="Md Jamal Uddin" w:date="2019-05-24T12:42:00Z">
        <w:r w:rsidRPr="00D468F0" w:rsidDel="008756C2">
          <w:rPr>
            <w:rFonts w:ascii="Times New Roman" w:hAnsi="Times New Roman" w:cs="Times New Roman"/>
            <w:sz w:val="24"/>
            <w:szCs w:val="24"/>
          </w:rPr>
          <w:t>Table 4 depicts that the risk ratio of developing disease was significantly 1.50 times (</w:t>
        </w:r>
        <w:r w:rsidR="00027C60" w:rsidRPr="00D468F0" w:rsidDel="008756C2">
          <w:rPr>
            <w:rFonts w:ascii="Times New Roman" w:hAnsi="Times New Roman" w:cs="Times New Roman"/>
            <w:sz w:val="24"/>
            <w:szCs w:val="24"/>
          </w:rPr>
          <w:t>C</w:t>
        </w:r>
        <w:r w:rsidRPr="00D468F0" w:rsidDel="008756C2">
          <w:rPr>
            <w:rFonts w:ascii="Times New Roman" w:hAnsi="Times New Roman" w:cs="Times New Roman"/>
            <w:sz w:val="24"/>
            <w:szCs w:val="24"/>
          </w:rPr>
          <w:t>RR 1.50, 95% CI 1.31-1.71) higher in those who were not exclusively breastfed as compared to those who were exclusively breastfe</w:t>
        </w:r>
        <w:del w:id="3280" w:author="NaYEeM" w:date="2019-06-28T02:04:00Z">
          <w:r w:rsidRPr="00D468F0" w:rsidDel="006C20AD">
            <w:rPr>
              <w:rFonts w:ascii="Times New Roman" w:hAnsi="Times New Roman" w:cs="Times New Roman"/>
              <w:sz w:val="24"/>
              <w:szCs w:val="24"/>
            </w:rPr>
            <w:delText>d.</w:delText>
          </w:r>
        </w:del>
      </w:moveFrom>
      <w:moveFromRangeEnd w:id="3278"/>
    </w:p>
    <w:p w14:paraId="65EBE026" w14:textId="77777777" w:rsidR="00826694" w:rsidRPr="00D468F0" w:rsidRDefault="00826694" w:rsidP="00923FC4">
      <w:pPr>
        <w:spacing w:after="0" w:line="240" w:lineRule="auto"/>
        <w:jc w:val="both"/>
        <w:rPr>
          <w:rFonts w:ascii="Times New Roman" w:hAnsi="Times New Roman" w:cs="Times New Roman"/>
          <w:b/>
          <w:sz w:val="24"/>
          <w:szCs w:val="24"/>
          <w:u w:val="single"/>
        </w:rPr>
      </w:pPr>
    </w:p>
    <w:p w14:paraId="5A72B3A0" w14:textId="75B74562" w:rsidR="005F7198" w:rsidRPr="00D468F0" w:rsidDel="006C20AD" w:rsidRDefault="005F7198" w:rsidP="00923FC4">
      <w:pPr>
        <w:spacing w:after="0" w:line="240" w:lineRule="auto"/>
        <w:jc w:val="both"/>
        <w:rPr>
          <w:del w:id="3281" w:author="NaYEeM" w:date="2019-06-28T02:04:00Z"/>
          <w:rFonts w:ascii="Times New Roman" w:hAnsi="Times New Roman" w:cs="Times New Roman"/>
          <w:b/>
          <w:sz w:val="24"/>
          <w:szCs w:val="24"/>
        </w:rPr>
      </w:pPr>
      <w:commentRangeStart w:id="3282"/>
      <w:del w:id="3283" w:author="NaYEeM" w:date="2019-06-28T02:04:00Z">
        <w:r w:rsidRPr="00D468F0" w:rsidDel="006C20AD">
          <w:rPr>
            <w:rFonts w:ascii="Times New Roman" w:hAnsi="Times New Roman" w:cs="Times New Roman"/>
            <w:b/>
            <w:sz w:val="24"/>
            <w:szCs w:val="24"/>
          </w:rPr>
          <w:delText>Table 3. Unadjusted LR statistics for type 3 analysis</w:delText>
        </w:r>
        <w:commentRangeEnd w:id="3282"/>
        <w:r w:rsidR="00335691" w:rsidRPr="00D468F0" w:rsidDel="006C20AD">
          <w:rPr>
            <w:rStyle w:val="CommentReference"/>
            <w:rFonts w:ascii="Times New Roman" w:hAnsi="Times New Roman" w:cs="Times New Roman"/>
            <w:noProof/>
            <w:sz w:val="24"/>
            <w:szCs w:val="24"/>
            <w:lang w:val="en-GB"/>
            <w:rPrChange w:id="3284" w:author="NaYEeM" w:date="2019-07-10T01:42:00Z">
              <w:rPr>
                <w:rStyle w:val="CommentReference"/>
                <w:noProof/>
                <w:lang w:val="en-GB"/>
              </w:rPr>
            </w:rPrChange>
          </w:rPr>
          <w:commentReference w:id="3282"/>
        </w:r>
      </w:del>
    </w:p>
    <w:tbl>
      <w:tblPr>
        <w:tblStyle w:val="PlainTable1"/>
        <w:tblW w:w="9355" w:type="dxa"/>
        <w:tblInd w:w="0" w:type="dxa"/>
        <w:tblLook w:val="04A0" w:firstRow="1" w:lastRow="0" w:firstColumn="1" w:lastColumn="0" w:noHBand="0" w:noVBand="1"/>
      </w:tblPr>
      <w:tblGrid>
        <w:gridCol w:w="1705"/>
        <w:gridCol w:w="1980"/>
        <w:gridCol w:w="1890"/>
        <w:gridCol w:w="2070"/>
        <w:gridCol w:w="1710"/>
      </w:tblGrid>
      <w:tr w:rsidR="001C04D5" w:rsidRPr="00D468F0" w:rsidDel="006C20AD" w14:paraId="2A689D17" w14:textId="567D3FD5" w:rsidTr="00673A09">
        <w:trPr>
          <w:cnfStyle w:val="100000000000" w:firstRow="1" w:lastRow="0" w:firstColumn="0" w:lastColumn="0" w:oddVBand="0" w:evenVBand="0" w:oddHBand="0" w:evenHBand="0" w:firstRowFirstColumn="0" w:firstRowLastColumn="0" w:lastRowFirstColumn="0" w:lastRowLastColumn="0"/>
          <w:del w:id="3285" w:author="NaYEeM" w:date="2019-06-28T02:04:00Z"/>
        </w:trPr>
        <w:tc>
          <w:tcPr>
            <w:cnfStyle w:val="001000000000" w:firstRow="0" w:lastRow="0" w:firstColumn="1" w:lastColumn="0" w:oddVBand="0" w:evenVBand="0" w:oddHBand="0" w:evenHBand="0" w:firstRowFirstColumn="0" w:firstRowLastColumn="0" w:lastRowFirstColumn="0" w:lastRowLastColumn="0"/>
            <w:tcW w:w="1705" w:type="dxa"/>
          </w:tcPr>
          <w:p w14:paraId="30A96773" w14:textId="12EDB2CC" w:rsidR="004E0AF5" w:rsidRPr="00D468F0" w:rsidDel="006C20AD" w:rsidRDefault="004E0AF5">
            <w:pPr>
              <w:jc w:val="both"/>
              <w:rPr>
                <w:del w:id="3286" w:author="NaYEeM" w:date="2019-06-28T02:04:00Z"/>
                <w:rFonts w:ascii="Times New Roman" w:hAnsi="Times New Roman" w:cs="Times New Roman"/>
                <w:b w:val="0"/>
                <w:kern w:val="24"/>
                <w:sz w:val="24"/>
                <w:szCs w:val="24"/>
                <w:lang w:val="en-GB"/>
                <w:rPrChange w:id="3287" w:author="NaYEeM" w:date="2019-07-10T01:42:00Z">
                  <w:rPr>
                    <w:del w:id="3288" w:author="NaYEeM" w:date="2019-06-28T02:04:00Z"/>
                    <w:rFonts w:ascii="Times New Roman" w:hAnsi="Times New Roman" w:cs="Times New Roman"/>
                    <w:b w:val="0"/>
                    <w:color w:val="000000"/>
                    <w:kern w:val="24"/>
                    <w:sz w:val="24"/>
                    <w:szCs w:val="24"/>
                    <w:lang w:val="da-DK"/>
                  </w:rPr>
                </w:rPrChange>
              </w:rPr>
              <w:pPrChange w:id="3289" w:author="NaYEeM" w:date="2019-07-09T12:49:00Z">
                <w:pPr>
                  <w:jc w:val="center"/>
                </w:pPr>
              </w:pPrChange>
            </w:pPr>
          </w:p>
        </w:tc>
        <w:tc>
          <w:tcPr>
            <w:tcW w:w="3870" w:type="dxa"/>
            <w:gridSpan w:val="2"/>
          </w:tcPr>
          <w:p w14:paraId="0BEC572F" w14:textId="1C7E59B5" w:rsidR="004E0AF5" w:rsidRPr="00D468F0" w:rsidDel="006C20AD" w:rsidRDefault="004E0AF5">
            <w:pPr>
              <w:jc w:val="both"/>
              <w:cnfStyle w:val="100000000000" w:firstRow="1" w:lastRow="0" w:firstColumn="0" w:lastColumn="0" w:oddVBand="0" w:evenVBand="0" w:oddHBand="0" w:evenHBand="0" w:firstRowFirstColumn="0" w:firstRowLastColumn="0" w:lastRowFirstColumn="0" w:lastRowLastColumn="0"/>
              <w:rPr>
                <w:del w:id="3290" w:author="NaYEeM" w:date="2019-06-28T02:04:00Z"/>
                <w:rFonts w:ascii="Times New Roman" w:hAnsi="Times New Roman" w:cs="Times New Roman"/>
                <w:b w:val="0"/>
                <w:kern w:val="24"/>
                <w:sz w:val="24"/>
                <w:szCs w:val="24"/>
                <w:lang w:val="da-DK"/>
                <w:rPrChange w:id="3291" w:author="NaYEeM" w:date="2019-07-10T01:42:00Z">
                  <w:rPr>
                    <w:del w:id="3292" w:author="NaYEeM" w:date="2019-06-28T02:04:00Z"/>
                    <w:rFonts w:ascii="Times New Roman" w:hAnsi="Times New Roman" w:cs="Times New Roman"/>
                    <w:b w:val="0"/>
                    <w:color w:val="000000"/>
                    <w:kern w:val="24"/>
                    <w:sz w:val="24"/>
                    <w:szCs w:val="24"/>
                    <w:lang w:val="da-DK"/>
                  </w:rPr>
                </w:rPrChange>
              </w:rPr>
              <w:pPrChange w:id="3293" w:author="NaYEeM" w:date="2019-07-09T12:49:00Z">
                <w:pPr>
                  <w:jc w:val="center"/>
                  <w:cnfStyle w:val="100000000000" w:firstRow="1" w:lastRow="0" w:firstColumn="0" w:lastColumn="0" w:oddVBand="0" w:evenVBand="0" w:oddHBand="0" w:evenHBand="0" w:firstRowFirstColumn="0" w:firstRowLastColumn="0" w:lastRowFirstColumn="0" w:lastRowLastColumn="0"/>
                </w:pPr>
              </w:pPrChange>
            </w:pPr>
            <w:del w:id="3294" w:author="NaYEeM" w:date="2019-06-28T02:04:00Z">
              <w:r w:rsidRPr="00D468F0" w:rsidDel="006C20AD">
                <w:rPr>
                  <w:rFonts w:ascii="Times New Roman" w:hAnsi="Times New Roman" w:cs="Times New Roman"/>
                  <w:sz w:val="24"/>
                  <w:szCs w:val="24"/>
                </w:rPr>
                <w:delText>Poisson regression</w:delText>
              </w:r>
            </w:del>
          </w:p>
        </w:tc>
        <w:tc>
          <w:tcPr>
            <w:tcW w:w="3780" w:type="dxa"/>
            <w:gridSpan w:val="2"/>
          </w:tcPr>
          <w:p w14:paraId="23D12AED" w14:textId="1C8FDF7B" w:rsidR="004E0AF5" w:rsidRPr="00D468F0" w:rsidDel="006C20AD" w:rsidRDefault="004E0AF5">
            <w:pPr>
              <w:jc w:val="both"/>
              <w:cnfStyle w:val="100000000000" w:firstRow="1" w:lastRow="0" w:firstColumn="0" w:lastColumn="0" w:oddVBand="0" w:evenVBand="0" w:oddHBand="0" w:evenHBand="0" w:firstRowFirstColumn="0" w:firstRowLastColumn="0" w:lastRowFirstColumn="0" w:lastRowLastColumn="0"/>
              <w:rPr>
                <w:del w:id="3295" w:author="NaYEeM" w:date="2019-06-28T02:04:00Z"/>
                <w:rFonts w:ascii="Times New Roman" w:hAnsi="Times New Roman" w:cs="Times New Roman"/>
                <w:b w:val="0"/>
                <w:kern w:val="24"/>
                <w:sz w:val="24"/>
                <w:szCs w:val="24"/>
                <w:lang w:val="da-DK"/>
                <w:rPrChange w:id="3296" w:author="NaYEeM" w:date="2019-07-10T01:42:00Z">
                  <w:rPr>
                    <w:del w:id="3297" w:author="NaYEeM" w:date="2019-06-28T02:04:00Z"/>
                    <w:rFonts w:ascii="Times New Roman" w:hAnsi="Times New Roman" w:cs="Times New Roman"/>
                    <w:b w:val="0"/>
                    <w:color w:val="000000"/>
                    <w:kern w:val="24"/>
                    <w:sz w:val="24"/>
                    <w:szCs w:val="24"/>
                    <w:lang w:val="da-DK"/>
                  </w:rPr>
                </w:rPrChange>
              </w:rPr>
              <w:pPrChange w:id="3298" w:author="NaYEeM" w:date="2019-07-09T12:49:00Z">
                <w:pPr>
                  <w:jc w:val="center"/>
                  <w:cnfStyle w:val="100000000000" w:firstRow="1" w:lastRow="0" w:firstColumn="0" w:lastColumn="0" w:oddVBand="0" w:evenVBand="0" w:oddHBand="0" w:evenHBand="0" w:firstRowFirstColumn="0" w:firstRowLastColumn="0" w:lastRowFirstColumn="0" w:lastRowLastColumn="0"/>
                </w:pPr>
              </w:pPrChange>
            </w:pPr>
            <w:del w:id="3299" w:author="NaYEeM" w:date="2019-06-28T02:04:00Z">
              <w:r w:rsidRPr="00D468F0" w:rsidDel="006C20AD">
                <w:rPr>
                  <w:rFonts w:ascii="Times New Roman" w:hAnsi="Times New Roman" w:cs="Times New Roman"/>
                  <w:kern w:val="24"/>
                  <w:sz w:val="24"/>
                  <w:szCs w:val="24"/>
                  <w:lang w:val="da-DK"/>
                  <w:rPrChange w:id="3300" w:author="NaYEeM" w:date="2019-07-10T01:42:00Z">
                    <w:rPr>
                      <w:rFonts w:ascii="Times New Roman" w:hAnsi="Times New Roman" w:cs="Times New Roman"/>
                      <w:color w:val="000000"/>
                      <w:kern w:val="24"/>
                      <w:sz w:val="24"/>
                      <w:szCs w:val="24"/>
                      <w:lang w:val="da-DK"/>
                    </w:rPr>
                  </w:rPrChange>
                </w:rPr>
                <w:delText>Zero-inflated Poisson</w:delText>
              </w:r>
            </w:del>
          </w:p>
        </w:tc>
      </w:tr>
      <w:tr w:rsidR="001C04D5" w:rsidRPr="00D468F0" w:rsidDel="006C20AD" w14:paraId="0CCDB561" w14:textId="64CF81D8" w:rsidTr="0015791C">
        <w:trPr>
          <w:cnfStyle w:val="000000100000" w:firstRow="0" w:lastRow="0" w:firstColumn="0" w:lastColumn="0" w:oddVBand="0" w:evenVBand="0" w:oddHBand="1" w:evenHBand="0" w:firstRowFirstColumn="0" w:firstRowLastColumn="0" w:lastRowFirstColumn="0" w:lastRowLastColumn="0"/>
          <w:del w:id="3301" w:author="NaYEeM" w:date="2019-06-28T02:04:00Z"/>
        </w:trPr>
        <w:tc>
          <w:tcPr>
            <w:cnfStyle w:val="001000000000" w:firstRow="0" w:lastRow="0" w:firstColumn="1" w:lastColumn="0" w:oddVBand="0" w:evenVBand="0" w:oddHBand="0" w:evenHBand="0" w:firstRowFirstColumn="0" w:firstRowLastColumn="0" w:lastRowFirstColumn="0" w:lastRowLastColumn="0"/>
            <w:tcW w:w="1705" w:type="dxa"/>
          </w:tcPr>
          <w:p w14:paraId="7D61F0D7" w14:textId="03084025" w:rsidR="004E0AF5" w:rsidRPr="00D468F0" w:rsidDel="006C20AD" w:rsidRDefault="004E0AF5">
            <w:pPr>
              <w:jc w:val="both"/>
              <w:rPr>
                <w:del w:id="3302" w:author="NaYEeM" w:date="2019-06-28T02:04:00Z"/>
                <w:rFonts w:ascii="Times New Roman" w:hAnsi="Times New Roman" w:cs="Times New Roman"/>
                <w:sz w:val="24"/>
                <w:szCs w:val="24"/>
              </w:rPr>
              <w:pPrChange w:id="3303" w:author="NaYEeM" w:date="2019-07-09T12:49:00Z">
                <w:pPr>
                  <w:jc w:val="center"/>
                </w:pPr>
              </w:pPrChange>
            </w:pPr>
            <w:del w:id="3304" w:author="NaYEeM" w:date="2019-06-28T02:04:00Z">
              <w:r w:rsidRPr="00D468F0" w:rsidDel="006C20AD">
                <w:rPr>
                  <w:rFonts w:ascii="Times New Roman" w:hAnsi="Times New Roman" w:cs="Times New Roman"/>
                  <w:kern w:val="24"/>
                  <w:sz w:val="24"/>
                  <w:szCs w:val="24"/>
                  <w:lang w:val="da-DK"/>
                  <w:rPrChange w:id="3305" w:author="NaYEeM" w:date="2019-07-10T01:42:00Z">
                    <w:rPr>
                      <w:rFonts w:ascii="Times New Roman" w:hAnsi="Times New Roman" w:cs="Times New Roman"/>
                      <w:color w:val="000000"/>
                      <w:kern w:val="24"/>
                      <w:sz w:val="24"/>
                      <w:szCs w:val="24"/>
                      <w:lang w:val="da-DK"/>
                    </w:rPr>
                  </w:rPrChange>
                </w:rPr>
                <w:delText>Source</w:delText>
              </w:r>
            </w:del>
          </w:p>
        </w:tc>
        <w:tc>
          <w:tcPr>
            <w:tcW w:w="1980" w:type="dxa"/>
          </w:tcPr>
          <w:p w14:paraId="316161A4" w14:textId="5FBEA389" w:rsidR="004E0AF5" w:rsidRPr="00D468F0" w:rsidDel="006C20AD" w:rsidRDefault="004E0AF5">
            <w:pPr>
              <w:jc w:val="both"/>
              <w:cnfStyle w:val="000000100000" w:firstRow="0" w:lastRow="0" w:firstColumn="0" w:lastColumn="0" w:oddVBand="0" w:evenVBand="0" w:oddHBand="1" w:evenHBand="0" w:firstRowFirstColumn="0" w:firstRowLastColumn="0" w:lastRowFirstColumn="0" w:lastRowLastColumn="0"/>
              <w:rPr>
                <w:del w:id="3306" w:author="NaYEeM" w:date="2019-06-28T02:04:00Z"/>
                <w:rFonts w:ascii="Times New Roman" w:hAnsi="Times New Roman" w:cs="Times New Roman"/>
                <w:b/>
                <w:sz w:val="24"/>
                <w:szCs w:val="24"/>
              </w:rPr>
              <w:pPrChange w:id="3307"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308" w:author="NaYEeM" w:date="2019-06-28T02:04:00Z">
              <w:r w:rsidRPr="00D468F0" w:rsidDel="006C20AD">
                <w:rPr>
                  <w:rFonts w:ascii="Times New Roman" w:hAnsi="Times New Roman" w:cs="Times New Roman"/>
                  <w:b/>
                  <w:kern w:val="24"/>
                  <w:sz w:val="24"/>
                  <w:szCs w:val="24"/>
                  <w:lang w:val="da-DK"/>
                  <w:rPrChange w:id="3309" w:author="NaYEeM" w:date="2019-07-10T01:42:00Z">
                    <w:rPr>
                      <w:rFonts w:ascii="Times New Roman" w:hAnsi="Times New Roman" w:cs="Times New Roman"/>
                      <w:b/>
                      <w:color w:val="000000"/>
                      <w:kern w:val="24"/>
                      <w:sz w:val="24"/>
                      <w:szCs w:val="24"/>
                      <w:lang w:val="da-DK"/>
                    </w:rPr>
                  </w:rPrChange>
                </w:rPr>
                <w:delText>Chi-Square</w:delText>
              </w:r>
            </w:del>
          </w:p>
        </w:tc>
        <w:tc>
          <w:tcPr>
            <w:tcW w:w="1890" w:type="dxa"/>
          </w:tcPr>
          <w:p w14:paraId="7FEB9C07" w14:textId="72D7A888" w:rsidR="004E0AF5" w:rsidRPr="00D468F0" w:rsidDel="006C20AD" w:rsidRDefault="004E0AF5">
            <w:pPr>
              <w:jc w:val="both"/>
              <w:cnfStyle w:val="000000100000" w:firstRow="0" w:lastRow="0" w:firstColumn="0" w:lastColumn="0" w:oddVBand="0" w:evenVBand="0" w:oddHBand="1" w:evenHBand="0" w:firstRowFirstColumn="0" w:firstRowLastColumn="0" w:lastRowFirstColumn="0" w:lastRowLastColumn="0"/>
              <w:rPr>
                <w:del w:id="3310" w:author="NaYEeM" w:date="2019-06-28T02:04:00Z"/>
                <w:rFonts w:ascii="Times New Roman" w:hAnsi="Times New Roman" w:cs="Times New Roman"/>
                <w:b/>
                <w:sz w:val="24"/>
                <w:szCs w:val="24"/>
              </w:rPr>
              <w:pPrChange w:id="3311"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312" w:author="NaYEeM" w:date="2019-06-28T02:04:00Z">
              <w:r w:rsidRPr="00D468F0" w:rsidDel="006C20AD">
                <w:rPr>
                  <w:rFonts w:ascii="Times New Roman" w:hAnsi="Times New Roman" w:cs="Times New Roman"/>
                  <w:b/>
                  <w:kern w:val="24"/>
                  <w:sz w:val="24"/>
                  <w:szCs w:val="24"/>
                  <w:lang w:val="da-DK"/>
                  <w:rPrChange w:id="3313" w:author="NaYEeM" w:date="2019-07-10T01:42:00Z">
                    <w:rPr>
                      <w:rFonts w:ascii="Times New Roman" w:hAnsi="Times New Roman" w:cs="Times New Roman"/>
                      <w:b/>
                      <w:color w:val="000000"/>
                      <w:kern w:val="24"/>
                      <w:sz w:val="24"/>
                      <w:szCs w:val="24"/>
                      <w:lang w:val="da-DK"/>
                    </w:rPr>
                  </w:rPrChange>
                </w:rPr>
                <w:delText>Pr &gt; ChiSq</w:delText>
              </w:r>
            </w:del>
          </w:p>
        </w:tc>
        <w:tc>
          <w:tcPr>
            <w:tcW w:w="2070" w:type="dxa"/>
          </w:tcPr>
          <w:p w14:paraId="52B07FB9" w14:textId="220E7990" w:rsidR="004E0AF5" w:rsidRPr="00D468F0" w:rsidDel="006C20AD" w:rsidRDefault="00515013">
            <w:pPr>
              <w:jc w:val="both"/>
              <w:cnfStyle w:val="000000100000" w:firstRow="0" w:lastRow="0" w:firstColumn="0" w:lastColumn="0" w:oddVBand="0" w:evenVBand="0" w:oddHBand="1" w:evenHBand="0" w:firstRowFirstColumn="0" w:firstRowLastColumn="0" w:lastRowFirstColumn="0" w:lastRowLastColumn="0"/>
              <w:rPr>
                <w:del w:id="3314" w:author="NaYEeM" w:date="2019-06-28T02:04:00Z"/>
                <w:rFonts w:ascii="Times New Roman" w:hAnsi="Times New Roman" w:cs="Times New Roman"/>
                <w:b/>
                <w:kern w:val="24"/>
                <w:sz w:val="24"/>
                <w:szCs w:val="24"/>
                <w:lang w:val="da-DK"/>
                <w:rPrChange w:id="3315" w:author="NaYEeM" w:date="2019-07-10T01:42:00Z">
                  <w:rPr>
                    <w:del w:id="3316" w:author="NaYEeM" w:date="2019-06-28T02:04:00Z"/>
                    <w:rFonts w:ascii="Times New Roman" w:hAnsi="Times New Roman" w:cs="Times New Roman"/>
                    <w:b/>
                    <w:color w:val="000000"/>
                    <w:kern w:val="24"/>
                    <w:sz w:val="24"/>
                    <w:szCs w:val="24"/>
                    <w:lang w:val="da-DK"/>
                  </w:rPr>
                </w:rPrChange>
              </w:rPr>
              <w:pPrChange w:id="3317"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318" w:author="NaYEeM" w:date="2019-06-28T02:04:00Z">
              <w:r w:rsidRPr="00D468F0" w:rsidDel="006C20AD">
                <w:rPr>
                  <w:rFonts w:ascii="Times New Roman" w:hAnsi="Times New Roman" w:cs="Times New Roman"/>
                  <w:b/>
                  <w:kern w:val="24"/>
                  <w:sz w:val="24"/>
                  <w:szCs w:val="24"/>
                  <w:lang w:val="da-DK"/>
                  <w:rPrChange w:id="3319" w:author="NaYEeM" w:date="2019-07-10T01:42:00Z">
                    <w:rPr>
                      <w:rFonts w:ascii="Times New Roman" w:hAnsi="Times New Roman" w:cs="Times New Roman"/>
                      <w:b/>
                      <w:color w:val="000000"/>
                      <w:kern w:val="24"/>
                      <w:sz w:val="24"/>
                      <w:szCs w:val="24"/>
                      <w:lang w:val="da-DK"/>
                    </w:rPr>
                  </w:rPrChange>
                </w:rPr>
                <w:delText>P-value</w:delText>
              </w:r>
            </w:del>
          </w:p>
        </w:tc>
        <w:tc>
          <w:tcPr>
            <w:tcW w:w="1710" w:type="dxa"/>
          </w:tcPr>
          <w:p w14:paraId="73572270" w14:textId="43E5E002" w:rsidR="004E0AF5" w:rsidRPr="00D468F0" w:rsidDel="006C20AD" w:rsidRDefault="00515013">
            <w:pPr>
              <w:jc w:val="both"/>
              <w:cnfStyle w:val="000000100000" w:firstRow="0" w:lastRow="0" w:firstColumn="0" w:lastColumn="0" w:oddVBand="0" w:evenVBand="0" w:oddHBand="1" w:evenHBand="0" w:firstRowFirstColumn="0" w:firstRowLastColumn="0" w:lastRowFirstColumn="0" w:lastRowLastColumn="0"/>
              <w:rPr>
                <w:del w:id="3320" w:author="NaYEeM" w:date="2019-06-28T02:04:00Z"/>
                <w:rFonts w:ascii="Times New Roman" w:hAnsi="Times New Roman" w:cs="Times New Roman"/>
                <w:b/>
                <w:kern w:val="24"/>
                <w:sz w:val="24"/>
                <w:szCs w:val="24"/>
                <w:lang w:val="da-DK"/>
                <w:rPrChange w:id="3321" w:author="NaYEeM" w:date="2019-07-10T01:42:00Z">
                  <w:rPr>
                    <w:del w:id="3322" w:author="NaYEeM" w:date="2019-06-28T02:04:00Z"/>
                    <w:rFonts w:ascii="Times New Roman" w:hAnsi="Times New Roman" w:cs="Times New Roman"/>
                    <w:b/>
                    <w:color w:val="000000"/>
                    <w:kern w:val="24"/>
                    <w:sz w:val="24"/>
                    <w:szCs w:val="24"/>
                    <w:lang w:val="da-DK"/>
                  </w:rPr>
                </w:rPrChange>
              </w:rPr>
              <w:pPrChange w:id="3323"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324" w:author="NaYEeM" w:date="2019-06-28T02:04:00Z">
              <w:r w:rsidRPr="00D468F0" w:rsidDel="006C20AD">
                <w:rPr>
                  <w:rFonts w:ascii="Times New Roman" w:hAnsi="Times New Roman" w:cs="Times New Roman"/>
                  <w:b/>
                  <w:kern w:val="24"/>
                  <w:sz w:val="24"/>
                  <w:szCs w:val="24"/>
                  <w:lang w:val="da-DK"/>
                  <w:rPrChange w:id="3325" w:author="NaYEeM" w:date="2019-07-10T01:42:00Z">
                    <w:rPr>
                      <w:rFonts w:ascii="Times New Roman" w:hAnsi="Times New Roman" w:cs="Times New Roman"/>
                      <w:b/>
                      <w:color w:val="000000"/>
                      <w:kern w:val="24"/>
                      <w:sz w:val="24"/>
                      <w:szCs w:val="24"/>
                      <w:lang w:val="da-DK"/>
                    </w:rPr>
                  </w:rPrChange>
                </w:rPr>
                <w:delText>P-value</w:delText>
              </w:r>
            </w:del>
          </w:p>
        </w:tc>
      </w:tr>
      <w:tr w:rsidR="001C04D5" w:rsidRPr="00D468F0" w:rsidDel="006C20AD" w14:paraId="154FC083" w14:textId="44BE793A" w:rsidTr="0015791C">
        <w:trPr>
          <w:del w:id="3326" w:author="NaYEeM" w:date="2019-06-28T02:04:00Z"/>
        </w:trPr>
        <w:tc>
          <w:tcPr>
            <w:cnfStyle w:val="001000000000" w:firstRow="0" w:lastRow="0" w:firstColumn="1" w:lastColumn="0" w:oddVBand="0" w:evenVBand="0" w:oddHBand="0" w:evenHBand="0" w:firstRowFirstColumn="0" w:firstRowLastColumn="0" w:lastRowFirstColumn="0" w:lastRowLastColumn="0"/>
            <w:tcW w:w="1705" w:type="dxa"/>
          </w:tcPr>
          <w:p w14:paraId="4AB3EF07" w14:textId="4AF9329C" w:rsidR="004E0AF5" w:rsidRPr="00D468F0" w:rsidDel="006C20AD" w:rsidRDefault="004E0AF5">
            <w:pPr>
              <w:jc w:val="both"/>
              <w:rPr>
                <w:del w:id="3327" w:author="NaYEeM" w:date="2019-06-28T02:04:00Z"/>
                <w:rFonts w:ascii="Times New Roman" w:hAnsi="Times New Roman" w:cs="Times New Roman"/>
                <w:b w:val="0"/>
                <w:sz w:val="24"/>
                <w:szCs w:val="24"/>
              </w:rPr>
              <w:pPrChange w:id="3328" w:author="NaYEeM" w:date="2019-07-09T12:49:00Z">
                <w:pPr>
                  <w:jc w:val="center"/>
                </w:pPr>
              </w:pPrChange>
            </w:pPr>
            <w:del w:id="3329" w:author="NaYEeM" w:date="2019-06-28T02:04:00Z">
              <w:r w:rsidRPr="00D468F0" w:rsidDel="006C20AD">
                <w:rPr>
                  <w:rFonts w:ascii="Times New Roman" w:hAnsi="Times New Roman" w:cs="Times New Roman"/>
                  <w:sz w:val="24"/>
                  <w:szCs w:val="24"/>
                </w:rPr>
                <w:delText>EBF</w:delText>
              </w:r>
            </w:del>
          </w:p>
        </w:tc>
        <w:tc>
          <w:tcPr>
            <w:tcW w:w="1980" w:type="dxa"/>
          </w:tcPr>
          <w:p w14:paraId="73E5C07F" w14:textId="7DF081D4" w:rsidR="004E0AF5" w:rsidRPr="00D468F0" w:rsidDel="006C20AD" w:rsidRDefault="004E0AF5">
            <w:pPr>
              <w:jc w:val="both"/>
              <w:cnfStyle w:val="000000000000" w:firstRow="0" w:lastRow="0" w:firstColumn="0" w:lastColumn="0" w:oddVBand="0" w:evenVBand="0" w:oddHBand="0" w:evenHBand="0" w:firstRowFirstColumn="0" w:firstRowLastColumn="0" w:lastRowFirstColumn="0" w:lastRowLastColumn="0"/>
              <w:rPr>
                <w:del w:id="3330" w:author="NaYEeM" w:date="2019-06-28T02:04:00Z"/>
                <w:rFonts w:ascii="Times New Roman" w:hAnsi="Times New Roman" w:cs="Times New Roman"/>
                <w:sz w:val="24"/>
                <w:szCs w:val="24"/>
              </w:rPr>
              <w:pPrChange w:id="333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332" w:author="NaYEeM" w:date="2019-06-28T02:04:00Z">
              <w:r w:rsidRPr="00D468F0" w:rsidDel="006C20AD">
                <w:rPr>
                  <w:rFonts w:ascii="Times New Roman" w:hAnsi="Times New Roman" w:cs="Times New Roman"/>
                  <w:sz w:val="24"/>
                  <w:szCs w:val="24"/>
                </w:rPr>
                <w:delText>36.10</w:delText>
              </w:r>
            </w:del>
          </w:p>
        </w:tc>
        <w:tc>
          <w:tcPr>
            <w:tcW w:w="1890" w:type="dxa"/>
          </w:tcPr>
          <w:p w14:paraId="5016C9FD" w14:textId="4CA6B2C0" w:rsidR="004E0AF5" w:rsidRPr="00D468F0" w:rsidDel="006C20AD" w:rsidRDefault="004E0AF5">
            <w:pPr>
              <w:jc w:val="both"/>
              <w:cnfStyle w:val="000000000000" w:firstRow="0" w:lastRow="0" w:firstColumn="0" w:lastColumn="0" w:oddVBand="0" w:evenVBand="0" w:oddHBand="0" w:evenHBand="0" w:firstRowFirstColumn="0" w:firstRowLastColumn="0" w:lastRowFirstColumn="0" w:lastRowLastColumn="0"/>
              <w:rPr>
                <w:del w:id="3333" w:author="NaYEeM" w:date="2019-06-28T02:04:00Z"/>
                <w:rFonts w:ascii="Times New Roman" w:hAnsi="Times New Roman" w:cs="Times New Roman"/>
                <w:sz w:val="24"/>
                <w:szCs w:val="24"/>
              </w:rPr>
              <w:pPrChange w:id="3334"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335" w:author="NaYEeM" w:date="2019-06-28T02:04:00Z">
              <w:r w:rsidRPr="00D468F0" w:rsidDel="006C20AD">
                <w:rPr>
                  <w:rFonts w:ascii="Times New Roman" w:hAnsi="Times New Roman" w:cs="Times New Roman"/>
                  <w:sz w:val="24"/>
                  <w:szCs w:val="24"/>
                </w:rPr>
                <w:delText>&lt;0.0001</w:delText>
              </w:r>
            </w:del>
          </w:p>
        </w:tc>
        <w:tc>
          <w:tcPr>
            <w:tcW w:w="2070" w:type="dxa"/>
          </w:tcPr>
          <w:p w14:paraId="7870AD7D" w14:textId="34EB9A3F" w:rsidR="004E0AF5" w:rsidRPr="00D468F0" w:rsidDel="006C20AD" w:rsidRDefault="004E0AF5">
            <w:pPr>
              <w:jc w:val="both"/>
              <w:cnfStyle w:val="000000000000" w:firstRow="0" w:lastRow="0" w:firstColumn="0" w:lastColumn="0" w:oddVBand="0" w:evenVBand="0" w:oddHBand="0" w:evenHBand="0" w:firstRowFirstColumn="0" w:firstRowLastColumn="0" w:lastRowFirstColumn="0" w:lastRowLastColumn="0"/>
              <w:rPr>
                <w:del w:id="3336" w:author="NaYEeM" w:date="2019-06-28T02:04:00Z"/>
                <w:rFonts w:ascii="Times New Roman" w:hAnsi="Times New Roman" w:cs="Times New Roman"/>
                <w:sz w:val="24"/>
                <w:szCs w:val="24"/>
              </w:rPr>
              <w:pPrChange w:id="3337"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338" w:author="NaYEeM" w:date="2019-06-28T02:04:00Z">
              <w:r w:rsidRPr="00D468F0" w:rsidDel="006C20AD">
                <w:rPr>
                  <w:rFonts w:ascii="Times New Roman" w:hAnsi="Times New Roman" w:cs="Times New Roman"/>
                  <w:sz w:val="24"/>
                  <w:szCs w:val="24"/>
                </w:rPr>
                <w:delText>3.57</w:delText>
              </w:r>
            </w:del>
          </w:p>
        </w:tc>
        <w:tc>
          <w:tcPr>
            <w:tcW w:w="1710" w:type="dxa"/>
          </w:tcPr>
          <w:p w14:paraId="20C18756" w14:textId="20930F4B" w:rsidR="004E0AF5" w:rsidRPr="00D468F0" w:rsidDel="006C20AD" w:rsidRDefault="004E0AF5">
            <w:pPr>
              <w:jc w:val="both"/>
              <w:cnfStyle w:val="000000000000" w:firstRow="0" w:lastRow="0" w:firstColumn="0" w:lastColumn="0" w:oddVBand="0" w:evenVBand="0" w:oddHBand="0" w:evenHBand="0" w:firstRowFirstColumn="0" w:firstRowLastColumn="0" w:lastRowFirstColumn="0" w:lastRowLastColumn="0"/>
              <w:rPr>
                <w:del w:id="3339" w:author="NaYEeM" w:date="2019-06-28T02:04:00Z"/>
                <w:rFonts w:ascii="Times New Roman" w:hAnsi="Times New Roman" w:cs="Times New Roman"/>
                <w:sz w:val="24"/>
                <w:szCs w:val="24"/>
              </w:rPr>
              <w:pPrChange w:id="334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341" w:author="NaYEeM" w:date="2019-06-28T02:04:00Z">
              <w:r w:rsidRPr="00D468F0" w:rsidDel="006C20AD">
                <w:rPr>
                  <w:rFonts w:ascii="Times New Roman" w:hAnsi="Times New Roman" w:cs="Times New Roman"/>
                  <w:sz w:val="24"/>
                  <w:szCs w:val="24"/>
                </w:rPr>
                <w:delText>0.0588</w:delText>
              </w:r>
            </w:del>
          </w:p>
        </w:tc>
      </w:tr>
    </w:tbl>
    <w:p w14:paraId="2107B10C" w14:textId="03E824C1" w:rsidR="005F7198" w:rsidRPr="00D468F0" w:rsidDel="000E6205" w:rsidRDefault="005F7198" w:rsidP="00923FC4">
      <w:pPr>
        <w:spacing w:after="0" w:line="240" w:lineRule="auto"/>
        <w:jc w:val="both"/>
        <w:rPr>
          <w:del w:id="3342" w:author="NaYEeM" w:date="2019-06-28T03:04:00Z"/>
          <w:rFonts w:ascii="Times New Roman" w:hAnsi="Times New Roman" w:cs="Times New Roman"/>
          <w:sz w:val="24"/>
          <w:szCs w:val="24"/>
        </w:rPr>
      </w:pPr>
    </w:p>
    <w:p w14:paraId="41604900" w14:textId="77777777" w:rsidR="001E358D" w:rsidRPr="00D468F0" w:rsidRDefault="001E358D" w:rsidP="00923FC4">
      <w:pPr>
        <w:spacing w:after="0" w:line="240" w:lineRule="auto"/>
        <w:jc w:val="both"/>
        <w:rPr>
          <w:rFonts w:ascii="Times New Roman" w:hAnsi="Times New Roman" w:cs="Times New Roman"/>
          <w:sz w:val="24"/>
          <w:szCs w:val="24"/>
        </w:rPr>
      </w:pPr>
    </w:p>
    <w:p w14:paraId="10B9C890" w14:textId="74416DC3" w:rsidR="00411FB1" w:rsidRDefault="00971984" w:rsidP="00923FC4">
      <w:pPr>
        <w:spacing w:after="0" w:line="240" w:lineRule="auto"/>
        <w:jc w:val="both"/>
        <w:rPr>
          <w:ins w:id="3343" w:author="NaYEeM" w:date="2020-01-17T18:31:00Z"/>
          <w:rFonts w:ascii="Times New Roman" w:hAnsi="Times New Roman" w:cs="Times New Roman"/>
          <w:sz w:val="24"/>
          <w:szCs w:val="24"/>
        </w:rPr>
      </w:pPr>
      <w:ins w:id="3344" w:author="NaYEeM" w:date="2020-01-17T18:31:00Z">
        <w:r w:rsidRPr="00971984">
          <w:rPr>
            <w:rFonts w:ascii="Times New Roman" w:hAnsi="Times New Roman" w:cs="Times New Roman"/>
            <w:sz w:val="24"/>
            <w:szCs w:val="24"/>
          </w:rPr>
          <w:t xml:space="preserve">As ZINB was the best model, we used this model to estimate the crude (unadjusted) risk ratio (CRR) and adjusted risk ratios (ARRs) for evaluating the causal association between EBF and childhood diseases. Table </w:t>
        </w:r>
      </w:ins>
      <w:ins w:id="3345" w:author="NaYEeM" w:date="2020-01-18T21:28:00Z">
        <w:r w:rsidR="0054119C">
          <w:rPr>
            <w:rFonts w:ascii="Times New Roman" w:hAnsi="Times New Roman" w:cs="Times New Roman"/>
            <w:sz w:val="24"/>
            <w:szCs w:val="24"/>
          </w:rPr>
          <w:t>4</w:t>
        </w:r>
      </w:ins>
      <w:ins w:id="3346" w:author="NaYEeM" w:date="2020-01-17T18:31:00Z">
        <w:r w:rsidRPr="00971984">
          <w:rPr>
            <w:rFonts w:ascii="Times New Roman" w:hAnsi="Times New Roman" w:cs="Times New Roman"/>
            <w:sz w:val="24"/>
            <w:szCs w:val="24"/>
          </w:rPr>
          <w:t xml:space="preserve"> shows the crude risk ratio (CRR) for developing diseases. Here we found that the EBF was significantly associated the childhood diseases (CRR 1.24; 95% CI 1.01-1.57).</w:t>
        </w:r>
      </w:ins>
    </w:p>
    <w:p w14:paraId="4140F129" w14:textId="24D9A196" w:rsidR="005D76E9" w:rsidRDefault="005D76E9">
      <w:pPr>
        <w:rPr>
          <w:ins w:id="3347" w:author="NaYEeM" w:date="2020-01-18T21:37:00Z"/>
          <w:rFonts w:ascii="Times New Roman" w:hAnsi="Times New Roman" w:cs="Times New Roman"/>
          <w:b/>
          <w:sz w:val="24"/>
          <w:szCs w:val="24"/>
        </w:rPr>
      </w:pPr>
      <w:ins w:id="3348" w:author="NaYEeM" w:date="2020-01-18T21:37:00Z">
        <w:r>
          <w:rPr>
            <w:rFonts w:ascii="Times New Roman" w:hAnsi="Times New Roman" w:cs="Times New Roman"/>
            <w:b/>
            <w:sz w:val="24"/>
            <w:szCs w:val="24"/>
          </w:rPr>
          <w:br w:type="page"/>
        </w:r>
      </w:ins>
    </w:p>
    <w:p w14:paraId="3F1FE8DC" w14:textId="225E8B91" w:rsidR="005F7198" w:rsidRPr="00D468F0" w:rsidRDefault="005F7198" w:rsidP="00923FC4">
      <w:pPr>
        <w:spacing w:after="0" w:line="240" w:lineRule="auto"/>
        <w:jc w:val="both"/>
        <w:rPr>
          <w:rFonts w:ascii="Times New Roman" w:hAnsi="Times New Roman" w:cs="Times New Roman"/>
          <w:b/>
          <w:bCs/>
          <w:sz w:val="24"/>
          <w:szCs w:val="24"/>
        </w:rPr>
      </w:pPr>
      <w:r w:rsidRPr="00D468F0">
        <w:rPr>
          <w:rFonts w:ascii="Times New Roman" w:hAnsi="Times New Roman" w:cs="Times New Roman"/>
          <w:b/>
          <w:sz w:val="24"/>
          <w:szCs w:val="24"/>
        </w:rPr>
        <w:lastRenderedPageBreak/>
        <w:t xml:space="preserve">Table </w:t>
      </w:r>
      <w:ins w:id="3349" w:author="NaYEeM" w:date="2020-01-18T21:28:00Z">
        <w:r w:rsidR="0054119C">
          <w:rPr>
            <w:rFonts w:ascii="Times New Roman" w:hAnsi="Times New Roman" w:cs="Times New Roman"/>
            <w:b/>
            <w:sz w:val="24"/>
            <w:szCs w:val="24"/>
          </w:rPr>
          <w:t>4</w:t>
        </w:r>
      </w:ins>
      <w:del w:id="3350" w:author="NaYEeM" w:date="2019-06-28T16:13:00Z">
        <w:r w:rsidRPr="00D468F0" w:rsidDel="009206AD">
          <w:rPr>
            <w:rFonts w:ascii="Times New Roman" w:hAnsi="Times New Roman" w:cs="Times New Roman"/>
            <w:b/>
            <w:sz w:val="24"/>
            <w:szCs w:val="24"/>
          </w:rPr>
          <w:delText>4</w:delText>
        </w:r>
      </w:del>
      <w:r w:rsidRPr="00D468F0">
        <w:rPr>
          <w:rFonts w:ascii="Times New Roman" w:hAnsi="Times New Roman" w:cs="Times New Roman"/>
          <w:b/>
          <w:sz w:val="24"/>
          <w:szCs w:val="24"/>
        </w:rPr>
        <w:t xml:space="preserve">: </w:t>
      </w:r>
      <w:r w:rsidR="005C12F1" w:rsidRPr="00D468F0">
        <w:rPr>
          <w:rFonts w:ascii="Times New Roman" w:hAnsi="Times New Roman" w:cs="Times New Roman"/>
          <w:b/>
          <w:bCs/>
          <w:sz w:val="24"/>
          <w:szCs w:val="24"/>
        </w:rPr>
        <w:t>Influence of EBF on the early childhood</w:t>
      </w:r>
      <w:r w:rsidR="0010179C" w:rsidRPr="00D468F0">
        <w:rPr>
          <w:rFonts w:ascii="Times New Roman" w:hAnsi="Times New Roman" w:cs="Times New Roman"/>
          <w:b/>
          <w:bCs/>
          <w:sz w:val="24"/>
          <w:szCs w:val="24"/>
        </w:rPr>
        <w:t xml:space="preserve"> diseases</w:t>
      </w:r>
    </w:p>
    <w:tbl>
      <w:tblPr>
        <w:tblStyle w:val="PlainTable2"/>
        <w:tblW w:w="5000" w:type="pct"/>
        <w:tblLook w:val="04A0" w:firstRow="1" w:lastRow="0" w:firstColumn="1" w:lastColumn="0" w:noHBand="0" w:noVBand="1"/>
        <w:tblPrChange w:id="3351" w:author="NaYEeM" w:date="2020-01-18T22:39:00Z">
          <w:tblPr>
            <w:tblStyle w:val="PlainTable11"/>
            <w:tblW w:w="9350" w:type="dxa"/>
            <w:tblLook w:val="04A0" w:firstRow="1" w:lastRow="0" w:firstColumn="1" w:lastColumn="0" w:noHBand="0" w:noVBand="1"/>
          </w:tblPr>
        </w:tblPrChange>
      </w:tblPr>
      <w:tblGrid>
        <w:gridCol w:w="1481"/>
        <w:gridCol w:w="2014"/>
        <w:gridCol w:w="3693"/>
        <w:gridCol w:w="2172"/>
        <w:tblGridChange w:id="3352">
          <w:tblGrid>
            <w:gridCol w:w="776"/>
            <w:gridCol w:w="1056"/>
            <w:gridCol w:w="1936"/>
            <w:gridCol w:w="1137"/>
          </w:tblGrid>
        </w:tblGridChange>
      </w:tblGrid>
      <w:tr w:rsidR="00133D93" w:rsidRPr="00EA780B" w14:paraId="1732B254" w14:textId="77777777" w:rsidTr="00EA7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pct"/>
            <w:tcPrChange w:id="3353" w:author="NaYEeM" w:date="2020-01-18T22:39:00Z">
              <w:tcPr>
                <w:tcW w:w="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tcPrChange>
          </w:tcPr>
          <w:p w14:paraId="5127ABEA" w14:textId="77777777" w:rsidR="00133D93" w:rsidRPr="00D468F0" w:rsidRDefault="00133D93">
            <w:pPr>
              <w:jc w:val="center"/>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09" w:type="pct"/>
            <w:gridSpan w:val="3"/>
            <w:tcPrChange w:id="3354" w:author="NaYEeM" w:date="2020-01-18T22:39:00Z">
              <w:tcPr>
                <w:tcW w:w="412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tcPrChange>
          </w:tcPr>
          <w:p w14:paraId="3B423E69" w14:textId="45EA43F8" w:rsidR="00133D93" w:rsidRPr="00EA780B" w:rsidRDefault="00133D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24"/>
                <w:sz w:val="24"/>
                <w:szCs w:val="24"/>
                <w:lang w:val="da-DK"/>
                <w:rPrChange w:id="3355" w:author="NaYEeM" w:date="2020-01-18T22:39:00Z">
                  <w:rPr>
                    <w:rFonts w:ascii="Times New Roman" w:hAnsi="Times New Roman" w:cs="Times New Roman"/>
                    <w:b w:val="0"/>
                    <w:color w:val="000000"/>
                    <w:kern w:val="24"/>
                    <w:sz w:val="24"/>
                    <w:szCs w:val="24"/>
                    <w:lang w:val="da-DK"/>
                  </w:rPr>
                </w:rPrChange>
              </w:rPr>
            </w:pPr>
            <w:del w:id="3356" w:author="NaYEeM" w:date="2020-01-14T21:47:00Z">
              <w:r w:rsidRPr="00EA780B" w:rsidDel="00133D93">
                <w:rPr>
                  <w:rFonts w:ascii="Times New Roman" w:hAnsi="Times New Roman" w:cs="Times New Roman"/>
                  <w:sz w:val="24"/>
                  <w:szCs w:val="24"/>
                </w:rPr>
                <w:delText>Poisson regression</w:delText>
              </w:r>
            </w:del>
            <w:ins w:id="3357" w:author="NaYEeM" w:date="2020-01-14T21:47:00Z">
              <w:r w:rsidRPr="00EA780B">
                <w:rPr>
                  <w:rFonts w:ascii="Times New Roman" w:hAnsi="Times New Roman" w:cs="Times New Roman"/>
                  <w:sz w:val="24"/>
                  <w:szCs w:val="24"/>
                </w:rPr>
                <w:t>Zero-inflated Negative B</w:t>
              </w:r>
            </w:ins>
            <w:ins w:id="3358" w:author="NaYEeM" w:date="2020-01-14T21:48:00Z">
              <w:r w:rsidRPr="00EA780B">
                <w:rPr>
                  <w:rFonts w:ascii="Times New Roman" w:hAnsi="Times New Roman" w:cs="Times New Roman"/>
                  <w:sz w:val="24"/>
                  <w:szCs w:val="24"/>
                </w:rPr>
                <w:t>inomial Regression</w:t>
              </w:r>
            </w:ins>
          </w:p>
        </w:tc>
      </w:tr>
      <w:tr w:rsidR="00133D93" w:rsidRPr="00EA780B" w14:paraId="4C6776B1" w14:textId="7F5A488A" w:rsidTr="00EA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pct"/>
            <w:tcPrChange w:id="3359" w:author="NaYEeM" w:date="2020-01-18T22:39:00Z">
              <w:tcPr>
                <w:tcW w:w="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tcPrChange>
          </w:tcPr>
          <w:p w14:paraId="46350F0C" w14:textId="77777777" w:rsidR="00133D93" w:rsidRPr="00EA780B" w:rsidRDefault="00133D93">
            <w:pPr>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76" w:type="pct"/>
            <w:tcPrChange w:id="3360" w:author="NaYEeM" w:date="2020-01-18T22:39:00Z">
              <w:tcPr>
                <w:tcW w:w="10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tcPrChange>
          </w:tcPr>
          <w:p w14:paraId="7C8F1200" w14:textId="43D6CA91" w:rsidR="00133D93" w:rsidRPr="00EA780B" w:rsidRDefault="00133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A780B">
              <w:rPr>
                <w:rFonts w:ascii="Times New Roman" w:hAnsi="Times New Roman" w:cs="Times New Roman"/>
                <w:b/>
                <w:sz w:val="24"/>
                <w:szCs w:val="24"/>
              </w:rPr>
              <w:t>CRR</w:t>
            </w:r>
          </w:p>
        </w:tc>
        <w:tc>
          <w:tcPr>
            <w:tcW w:w="1973" w:type="pct"/>
            <w:tcPrChange w:id="3361" w:author="NaYEeM" w:date="2020-01-18T22:39:00Z">
              <w:tcPr>
                <w:tcW w:w="19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tcPrChange>
          </w:tcPr>
          <w:p w14:paraId="17B2979E" w14:textId="2EF87381" w:rsidR="00133D93" w:rsidRPr="00EA780B" w:rsidRDefault="00133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A780B">
              <w:rPr>
                <w:rFonts w:ascii="Times New Roman" w:hAnsi="Times New Roman" w:cs="Times New Roman"/>
                <w:b/>
                <w:sz w:val="24"/>
                <w:szCs w:val="24"/>
              </w:rPr>
              <w:t>95% CI</w:t>
            </w:r>
          </w:p>
        </w:tc>
        <w:tc>
          <w:tcPr>
            <w:tcW w:w="1159" w:type="pct"/>
            <w:tcPrChange w:id="3362" w:author="NaYEeM" w:date="2020-01-18T22:39:00Z">
              <w:tcPr>
                <w:tcW w:w="11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tcPrChange>
          </w:tcPr>
          <w:p w14:paraId="396F4790" w14:textId="0C73F40F" w:rsidR="00133D93" w:rsidRPr="00EA780B" w:rsidRDefault="00133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A780B">
              <w:rPr>
                <w:rFonts w:ascii="Times New Roman" w:hAnsi="Times New Roman" w:cs="Times New Roman"/>
                <w:b/>
                <w:kern w:val="24"/>
                <w:sz w:val="24"/>
                <w:szCs w:val="24"/>
                <w:lang w:val="da-DK"/>
                <w:rPrChange w:id="3363" w:author="NaYEeM" w:date="2020-01-18T22:39:00Z">
                  <w:rPr>
                    <w:rFonts w:ascii="Times New Roman" w:hAnsi="Times New Roman" w:cs="Times New Roman"/>
                    <w:b/>
                    <w:color w:val="000000"/>
                    <w:kern w:val="24"/>
                    <w:sz w:val="24"/>
                    <w:szCs w:val="24"/>
                    <w:lang w:val="da-DK"/>
                  </w:rPr>
                </w:rPrChange>
              </w:rPr>
              <w:t>P-value</w:t>
            </w:r>
          </w:p>
        </w:tc>
      </w:tr>
      <w:tr w:rsidR="00133D93" w:rsidRPr="00EA780B" w14:paraId="7966B7AA" w14:textId="48FD2DD4" w:rsidTr="00EA780B">
        <w:tc>
          <w:tcPr>
            <w:cnfStyle w:val="001000000000" w:firstRow="0" w:lastRow="0" w:firstColumn="1" w:lastColumn="0" w:oddVBand="0" w:evenVBand="0" w:oddHBand="0" w:evenHBand="0" w:firstRowFirstColumn="0" w:firstRowLastColumn="0" w:lastRowFirstColumn="0" w:lastRowLastColumn="0"/>
            <w:tcW w:w="5000" w:type="pct"/>
            <w:gridSpan w:val="4"/>
            <w:tcPrChange w:id="3364" w:author="NaYEeM" w:date="2020-01-18T22:39:00Z">
              <w:tcPr>
                <w:tcW w:w="4905"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tcPrChange>
          </w:tcPr>
          <w:p w14:paraId="20B189BD" w14:textId="72AF67AC" w:rsidR="00133D93" w:rsidRPr="00EA780B" w:rsidRDefault="00133D93">
            <w:pPr>
              <w:rPr>
                <w:rFonts w:ascii="Times New Roman" w:hAnsi="Times New Roman" w:cs="Times New Roman"/>
                <w:sz w:val="24"/>
                <w:szCs w:val="24"/>
              </w:rPr>
            </w:pPr>
            <w:r w:rsidRPr="00EA780B">
              <w:rPr>
                <w:rFonts w:ascii="Times New Roman" w:hAnsi="Times New Roman" w:cs="Times New Roman"/>
                <w:sz w:val="24"/>
                <w:szCs w:val="24"/>
              </w:rPr>
              <w:t>EBF</w:t>
            </w:r>
          </w:p>
        </w:tc>
      </w:tr>
      <w:tr w:rsidR="00133D93" w:rsidRPr="00EA780B" w14:paraId="5643184B" w14:textId="55FDE476" w:rsidTr="00EA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pct"/>
            <w:tcPrChange w:id="3365" w:author="NaYEeM" w:date="2020-01-18T22:39:00Z">
              <w:tcPr>
                <w:tcW w:w="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tcPrChange>
          </w:tcPr>
          <w:p w14:paraId="74A0EB5E" w14:textId="7C1EBAC4" w:rsidR="00133D93" w:rsidRPr="00FC5C5F" w:rsidRDefault="00133D93">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3366" w:author="NaYEeM" w:date="2020-01-18T22:45:00Z">
                  <w:rPr>
                    <w:rFonts w:ascii="Times New Roman" w:hAnsi="Times New Roman" w:cs="Times New Roman"/>
                    <w:sz w:val="24"/>
                    <w:szCs w:val="24"/>
                  </w:rPr>
                </w:rPrChange>
              </w:rPr>
              <w:pPrChange w:id="3367" w:author="NaYEeM" w:date="2020-01-18T21:37: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3368" w:author="NaYEeM" w:date="2020-01-18T22:45:00Z">
                  <w:rPr>
                    <w:rFonts w:ascii="Times New Roman" w:hAnsi="Times New Roman" w:cs="Times New Roman"/>
                    <w:sz w:val="24"/>
                    <w:szCs w:val="24"/>
                  </w:rPr>
                </w:rPrChange>
              </w:rPr>
              <w:t>No</w:t>
            </w:r>
          </w:p>
        </w:tc>
        <w:tc>
          <w:tcPr>
            <w:tcW w:w="1076" w:type="pct"/>
            <w:tcPrChange w:id="3369" w:author="NaYEeM" w:date="2020-01-18T22:39:00Z">
              <w:tcPr>
                <w:tcW w:w="10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tcPrChange>
          </w:tcPr>
          <w:p w14:paraId="5C7263AB" w14:textId="091A89B4" w:rsidR="00133D93" w:rsidRPr="00EA780B" w:rsidRDefault="00133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del w:id="3370" w:author="NaYEeM" w:date="2019-11-19T21:54:00Z">
              <w:r w:rsidRPr="00EA780B" w:rsidDel="00BB1435">
                <w:rPr>
                  <w:rFonts w:ascii="Times New Roman" w:hAnsi="Times New Roman" w:cs="Times New Roman"/>
                  <w:sz w:val="24"/>
                  <w:szCs w:val="24"/>
                </w:rPr>
                <w:delText>1.50</w:delText>
              </w:r>
            </w:del>
            <w:ins w:id="3371" w:author="NaYEeM" w:date="2019-11-19T21:54:00Z">
              <w:r w:rsidRPr="00EA780B">
                <w:rPr>
                  <w:rFonts w:ascii="Times New Roman" w:hAnsi="Times New Roman" w:cs="Times New Roman"/>
                  <w:sz w:val="24"/>
                  <w:szCs w:val="24"/>
                  <w:rPrChange w:id="3372" w:author="NaYEeM" w:date="2020-01-18T22:39:00Z">
                    <w:rPr>
                      <w:rFonts w:ascii="Times New Roman" w:hAnsi="Times New Roman" w:cs="Times New Roman"/>
                      <w:sz w:val="24"/>
                      <w:szCs w:val="24"/>
                      <w:highlight w:val="yellow"/>
                    </w:rPr>
                  </w:rPrChange>
                </w:rPr>
                <w:t>1.</w:t>
              </w:r>
            </w:ins>
            <w:ins w:id="3373" w:author="NaYEeM" w:date="2020-01-14T22:38:00Z">
              <w:r w:rsidR="00785BE0" w:rsidRPr="00EA780B">
                <w:rPr>
                  <w:rFonts w:ascii="Times New Roman" w:hAnsi="Times New Roman" w:cs="Times New Roman"/>
                  <w:sz w:val="24"/>
                  <w:szCs w:val="24"/>
                </w:rPr>
                <w:t>24</w:t>
              </w:r>
            </w:ins>
          </w:p>
        </w:tc>
        <w:tc>
          <w:tcPr>
            <w:tcW w:w="1973" w:type="pct"/>
            <w:tcPrChange w:id="3374" w:author="NaYEeM" w:date="2020-01-18T22:39:00Z">
              <w:tcPr>
                <w:tcW w:w="19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tcPrChange>
          </w:tcPr>
          <w:p w14:paraId="2B666DF7" w14:textId="114CD535" w:rsidR="00133D93" w:rsidRPr="00EA780B" w:rsidRDefault="00133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[1.</w:t>
            </w:r>
            <w:ins w:id="3375" w:author="NaYEeM" w:date="2020-01-14T22:39:00Z">
              <w:r w:rsidR="00785BE0" w:rsidRPr="00EA780B">
                <w:rPr>
                  <w:rFonts w:ascii="Times New Roman" w:hAnsi="Times New Roman" w:cs="Times New Roman"/>
                  <w:sz w:val="24"/>
                  <w:szCs w:val="24"/>
                </w:rPr>
                <w:t>01</w:t>
              </w:r>
            </w:ins>
            <w:del w:id="3376" w:author="NaYEeM" w:date="2019-11-11T00:17:00Z">
              <w:r w:rsidRPr="00EA780B" w:rsidDel="00BF2238">
                <w:rPr>
                  <w:rFonts w:ascii="Times New Roman" w:hAnsi="Times New Roman" w:cs="Times New Roman"/>
                  <w:sz w:val="24"/>
                  <w:szCs w:val="24"/>
                </w:rPr>
                <w:delText>31</w:delText>
              </w:r>
            </w:del>
            <w:r w:rsidRPr="00EA780B">
              <w:rPr>
                <w:rFonts w:ascii="Times New Roman" w:hAnsi="Times New Roman" w:cs="Times New Roman"/>
                <w:sz w:val="24"/>
                <w:szCs w:val="24"/>
              </w:rPr>
              <w:t>,</w:t>
            </w:r>
            <w:ins w:id="3377" w:author="NaYEeM" w:date="2020-01-14T22:39:00Z">
              <w:r w:rsidR="00785BE0" w:rsidRPr="00EA780B">
                <w:rPr>
                  <w:rFonts w:ascii="Times New Roman" w:hAnsi="Times New Roman" w:cs="Times New Roman"/>
                  <w:sz w:val="24"/>
                  <w:szCs w:val="24"/>
                </w:rPr>
                <w:t>1.57</w:t>
              </w:r>
            </w:ins>
            <w:del w:id="3378" w:author="NaYEeM" w:date="2019-11-19T21:55:00Z">
              <w:r w:rsidRPr="00EA780B" w:rsidDel="001B1D5C">
                <w:rPr>
                  <w:rFonts w:ascii="Times New Roman" w:hAnsi="Times New Roman" w:cs="Times New Roman"/>
                  <w:sz w:val="24"/>
                  <w:szCs w:val="24"/>
                </w:rPr>
                <w:delText>1.</w:delText>
              </w:r>
            </w:del>
            <w:del w:id="3379" w:author="NaYEeM" w:date="2019-11-11T00:17:00Z">
              <w:r w:rsidRPr="00EA780B" w:rsidDel="00BF2238">
                <w:rPr>
                  <w:rFonts w:ascii="Times New Roman" w:hAnsi="Times New Roman" w:cs="Times New Roman"/>
                  <w:sz w:val="24"/>
                  <w:szCs w:val="24"/>
                </w:rPr>
                <w:delText>71</w:delText>
              </w:r>
            </w:del>
            <w:r w:rsidRPr="00EA780B">
              <w:rPr>
                <w:rFonts w:ascii="Times New Roman" w:hAnsi="Times New Roman" w:cs="Times New Roman"/>
                <w:sz w:val="24"/>
                <w:szCs w:val="24"/>
              </w:rPr>
              <w:t>]</w:t>
            </w:r>
          </w:p>
        </w:tc>
        <w:tc>
          <w:tcPr>
            <w:tcW w:w="1159" w:type="pct"/>
            <w:tcPrChange w:id="3380" w:author="NaYEeM" w:date="2020-01-18T22:39:00Z">
              <w:tcPr>
                <w:tcW w:w="11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tcPrChange>
          </w:tcPr>
          <w:p w14:paraId="13956437" w14:textId="6790B9DF" w:rsidR="00133D93" w:rsidRPr="00EA780B" w:rsidRDefault="00133D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del w:id="3381" w:author="NaYEeM" w:date="2019-11-11T00:18:00Z">
              <w:r w:rsidRPr="00EA780B" w:rsidDel="00BF2238">
                <w:rPr>
                  <w:rFonts w:ascii="Times New Roman" w:hAnsi="Times New Roman" w:cs="Times New Roman"/>
                  <w:sz w:val="24"/>
                  <w:szCs w:val="24"/>
                </w:rPr>
                <w:delText>&lt;</w:delText>
              </w:r>
            </w:del>
            <w:r w:rsidRPr="00EA780B">
              <w:rPr>
                <w:rFonts w:ascii="Times New Roman" w:hAnsi="Times New Roman" w:cs="Times New Roman"/>
                <w:sz w:val="24"/>
                <w:szCs w:val="24"/>
              </w:rPr>
              <w:t>0.0</w:t>
            </w:r>
            <w:ins w:id="3382" w:author="NaYEeM" w:date="2020-01-14T22:39:00Z">
              <w:r w:rsidR="00336CC4" w:rsidRPr="00EA780B">
                <w:rPr>
                  <w:rFonts w:ascii="Times New Roman" w:hAnsi="Times New Roman" w:cs="Times New Roman"/>
                  <w:sz w:val="24"/>
                  <w:szCs w:val="24"/>
                </w:rPr>
                <w:t>4</w:t>
              </w:r>
            </w:ins>
            <w:ins w:id="3383" w:author="NaYEeM" w:date="2020-01-16T11:25:00Z">
              <w:r w:rsidR="00410CBF" w:rsidRPr="00EA780B">
                <w:rPr>
                  <w:rFonts w:ascii="Times New Roman" w:hAnsi="Times New Roman" w:cs="Times New Roman"/>
                  <w:sz w:val="24"/>
                  <w:szCs w:val="24"/>
                  <w:rPrChange w:id="3384" w:author="NaYEeM" w:date="2020-01-18T22:39:00Z">
                    <w:rPr>
                      <w:rFonts w:ascii="Times New Roman" w:hAnsi="Times New Roman" w:cs="Times New Roman"/>
                      <w:sz w:val="24"/>
                      <w:szCs w:val="24"/>
                      <w:highlight w:val="yellow"/>
                    </w:rPr>
                  </w:rPrChange>
                </w:rPr>
                <w:t>5</w:t>
              </w:r>
            </w:ins>
            <w:del w:id="3385" w:author="NaYEeM" w:date="2020-01-14T22:39:00Z">
              <w:r w:rsidRPr="00EA780B" w:rsidDel="00336CC4">
                <w:rPr>
                  <w:rFonts w:ascii="Times New Roman" w:hAnsi="Times New Roman" w:cs="Times New Roman"/>
                  <w:sz w:val="24"/>
                  <w:szCs w:val="24"/>
                </w:rPr>
                <w:delText>0</w:delText>
              </w:r>
            </w:del>
            <w:del w:id="3386" w:author="NaYEeM" w:date="2019-06-28T03:07:00Z">
              <w:r w:rsidRPr="00EA780B" w:rsidDel="00A70C82">
                <w:rPr>
                  <w:rFonts w:ascii="Times New Roman" w:hAnsi="Times New Roman" w:cs="Times New Roman"/>
                  <w:sz w:val="24"/>
                  <w:szCs w:val="24"/>
                </w:rPr>
                <w:delText>01</w:delText>
              </w:r>
            </w:del>
          </w:p>
        </w:tc>
      </w:tr>
      <w:tr w:rsidR="00133D93" w:rsidRPr="00D468F0" w14:paraId="1DF3E271" w14:textId="1026B167" w:rsidTr="00EA780B">
        <w:tc>
          <w:tcPr>
            <w:cnfStyle w:val="001000000000" w:firstRow="0" w:lastRow="0" w:firstColumn="1" w:lastColumn="0" w:oddVBand="0" w:evenVBand="0" w:oddHBand="0" w:evenHBand="0" w:firstRowFirstColumn="0" w:firstRowLastColumn="0" w:lastRowFirstColumn="0" w:lastRowLastColumn="0"/>
            <w:tcW w:w="791" w:type="pct"/>
            <w:tcPrChange w:id="3387" w:author="NaYEeM" w:date="2020-01-18T22:39:00Z">
              <w:tcPr>
                <w:tcW w:w="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tcPrChange>
          </w:tcPr>
          <w:p w14:paraId="13FAC52C" w14:textId="41EFE7D1" w:rsidR="00133D93" w:rsidRPr="00FC5C5F" w:rsidRDefault="00133D93">
            <w:pPr>
              <w:rPr>
                <w:rFonts w:ascii="Times New Roman" w:hAnsi="Times New Roman" w:cs="Times New Roman"/>
                <w:b w:val="0"/>
                <w:bCs w:val="0"/>
                <w:sz w:val="24"/>
                <w:szCs w:val="24"/>
                <w:rPrChange w:id="3388" w:author="NaYEeM" w:date="2020-01-18T22:45:00Z">
                  <w:rPr>
                    <w:rFonts w:ascii="Times New Roman" w:hAnsi="Times New Roman" w:cs="Times New Roman"/>
                    <w:sz w:val="24"/>
                    <w:szCs w:val="24"/>
                  </w:rPr>
                </w:rPrChange>
              </w:rPr>
              <w:pPrChange w:id="3389" w:author="NaYEeM" w:date="2020-01-18T21:37:00Z">
                <w:pPr>
                  <w:jc w:val="center"/>
                </w:pPr>
              </w:pPrChange>
            </w:pPr>
            <w:r w:rsidRPr="00FC5C5F">
              <w:rPr>
                <w:rFonts w:ascii="Times New Roman" w:hAnsi="Times New Roman" w:cs="Times New Roman"/>
                <w:b w:val="0"/>
                <w:bCs w:val="0"/>
                <w:sz w:val="24"/>
                <w:szCs w:val="24"/>
                <w:rPrChange w:id="3390" w:author="NaYEeM" w:date="2020-01-18T22:45:00Z">
                  <w:rPr>
                    <w:rFonts w:ascii="Times New Roman" w:hAnsi="Times New Roman" w:cs="Times New Roman"/>
                    <w:sz w:val="24"/>
                    <w:szCs w:val="24"/>
                  </w:rPr>
                </w:rPrChange>
              </w:rPr>
              <w:t>Yes</w:t>
            </w:r>
          </w:p>
        </w:tc>
        <w:tc>
          <w:tcPr>
            <w:tcW w:w="1076" w:type="pct"/>
            <w:tcPrChange w:id="3391" w:author="NaYEeM" w:date="2020-01-18T22:39:00Z">
              <w:tcPr>
                <w:tcW w:w="10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tcPrChange>
          </w:tcPr>
          <w:p w14:paraId="166AEED2" w14:textId="7295E541" w:rsidR="00133D93" w:rsidRPr="00EA780B" w:rsidRDefault="00133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A780B">
              <w:rPr>
                <w:rFonts w:ascii="Times New Roman" w:hAnsi="Times New Roman" w:cs="Times New Roman"/>
                <w:sz w:val="24"/>
                <w:szCs w:val="24"/>
              </w:rPr>
              <w:t>Ref.</w:t>
            </w:r>
          </w:p>
        </w:tc>
        <w:tc>
          <w:tcPr>
            <w:tcW w:w="1973" w:type="pct"/>
            <w:tcPrChange w:id="3392" w:author="NaYEeM" w:date="2020-01-18T22:39:00Z">
              <w:tcPr>
                <w:tcW w:w="19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tcPrChange>
          </w:tcPr>
          <w:p w14:paraId="1F58ACDB" w14:textId="7B88EFB6" w:rsidR="00133D93" w:rsidRPr="00EA780B" w:rsidRDefault="00133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c>
          <w:tcPr>
            <w:tcW w:w="1159" w:type="pct"/>
            <w:tcPrChange w:id="3393" w:author="NaYEeM" w:date="2020-01-18T22:39:00Z">
              <w:tcPr>
                <w:tcW w:w="11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tcPrChange>
          </w:tcPr>
          <w:p w14:paraId="27EC1ABD" w14:textId="0E93397C" w:rsidR="00133D93" w:rsidRPr="00EA780B" w:rsidRDefault="00133D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r>
    </w:tbl>
    <w:p w14:paraId="6707DAC6" w14:textId="38E80C74" w:rsidR="005F7198" w:rsidRPr="00D468F0" w:rsidDel="00760750" w:rsidRDefault="005F7198" w:rsidP="00923FC4">
      <w:pPr>
        <w:spacing w:after="0" w:line="240" w:lineRule="auto"/>
        <w:jc w:val="both"/>
        <w:rPr>
          <w:del w:id="3394" w:author="NaYEeM" w:date="2020-01-14T15:50:00Z"/>
          <w:rFonts w:ascii="Times New Roman" w:hAnsi="Times New Roman" w:cs="Times New Roman"/>
          <w:b/>
          <w:sz w:val="24"/>
          <w:szCs w:val="24"/>
        </w:rPr>
      </w:pPr>
    </w:p>
    <w:p w14:paraId="72241DC8" w14:textId="5F672BD3" w:rsidR="00D812C8" w:rsidRPr="00D468F0" w:rsidDel="000E6205" w:rsidRDefault="00826694" w:rsidP="00923FC4">
      <w:pPr>
        <w:spacing w:after="0" w:line="240" w:lineRule="auto"/>
        <w:jc w:val="both"/>
        <w:rPr>
          <w:del w:id="3395" w:author="NaYEeM" w:date="2019-06-28T03:04:00Z"/>
          <w:rFonts w:ascii="Times New Roman" w:hAnsi="Times New Roman" w:cs="Times New Roman"/>
          <w:sz w:val="24"/>
          <w:szCs w:val="24"/>
        </w:rPr>
      </w:pPr>
      <w:moveFromRangeStart w:id="3396" w:author="Md Jamal Uddin" w:date="2019-05-24T12:39:00Z" w:name="move9593991"/>
      <w:moveFrom w:id="3397" w:author="Md Jamal Uddin" w:date="2019-05-24T12:39:00Z">
        <w:r w:rsidRPr="00D468F0" w:rsidDel="00CF737F">
          <w:rPr>
            <w:rFonts w:ascii="Times New Roman" w:hAnsi="Times New Roman" w:cs="Times New Roman"/>
            <w:sz w:val="24"/>
            <w:szCs w:val="24"/>
          </w:rPr>
          <w:t>Table 5 reveals that EBF, Division, Mother’s Education, Father’s Occupation, Mother’s BMI, C-Section and Child’s sex were a statistically significant predictor. The values of the Type 3 likelihood ratio statistics for all of these variables indicate that all of these factors are highly significant in determining the development of disease among infant</w:t>
        </w:r>
        <w:del w:id="3398" w:author="NaYEeM" w:date="2019-06-28T03:04:00Z">
          <w:r w:rsidRPr="00D468F0" w:rsidDel="000E6205">
            <w:rPr>
              <w:rFonts w:ascii="Times New Roman" w:hAnsi="Times New Roman" w:cs="Times New Roman"/>
              <w:sz w:val="24"/>
              <w:szCs w:val="24"/>
            </w:rPr>
            <w:delText>.</w:delText>
          </w:r>
        </w:del>
      </w:moveFrom>
      <w:moveFromRangeEnd w:id="3396"/>
    </w:p>
    <w:p w14:paraId="4C79DC5A" w14:textId="77777777" w:rsidR="00826694" w:rsidRPr="00D468F0" w:rsidRDefault="00826694" w:rsidP="00923FC4">
      <w:pPr>
        <w:spacing w:after="0" w:line="240" w:lineRule="auto"/>
        <w:jc w:val="both"/>
        <w:rPr>
          <w:rFonts w:ascii="Times New Roman" w:hAnsi="Times New Roman" w:cs="Times New Roman"/>
          <w:b/>
          <w:sz w:val="24"/>
          <w:szCs w:val="24"/>
        </w:rPr>
      </w:pPr>
    </w:p>
    <w:p w14:paraId="212BEA18" w14:textId="388A77E2" w:rsidR="005F7198" w:rsidRPr="00D468F0" w:rsidDel="00CC48F7" w:rsidRDefault="005F7198" w:rsidP="00923FC4">
      <w:pPr>
        <w:spacing w:after="0" w:line="240" w:lineRule="auto"/>
        <w:jc w:val="both"/>
        <w:rPr>
          <w:del w:id="3399" w:author="NaYEeM" w:date="2019-06-28T02:34:00Z"/>
          <w:rFonts w:ascii="Times New Roman" w:hAnsi="Times New Roman" w:cs="Times New Roman"/>
          <w:b/>
          <w:sz w:val="24"/>
          <w:szCs w:val="24"/>
        </w:rPr>
      </w:pPr>
      <w:commentRangeStart w:id="3400"/>
      <w:del w:id="3401" w:author="NaYEeM" w:date="2019-06-28T02:34:00Z">
        <w:r w:rsidRPr="00D468F0" w:rsidDel="00CC48F7">
          <w:rPr>
            <w:rFonts w:ascii="Times New Roman" w:hAnsi="Times New Roman" w:cs="Times New Roman"/>
            <w:b/>
            <w:sz w:val="24"/>
            <w:szCs w:val="24"/>
          </w:rPr>
          <w:delText>Table 5: Adjusted LR Statistics for Type 3 Analysis</w:delText>
        </w:r>
        <w:commentRangeEnd w:id="3400"/>
        <w:r w:rsidR="00335691" w:rsidRPr="00D468F0" w:rsidDel="00CC48F7">
          <w:rPr>
            <w:rStyle w:val="CommentReference"/>
            <w:rFonts w:ascii="Times New Roman" w:hAnsi="Times New Roman" w:cs="Times New Roman"/>
            <w:noProof/>
            <w:sz w:val="24"/>
            <w:szCs w:val="24"/>
            <w:lang w:val="en-GB"/>
            <w:rPrChange w:id="3402" w:author="NaYEeM" w:date="2019-07-10T01:42:00Z">
              <w:rPr>
                <w:rStyle w:val="CommentReference"/>
                <w:noProof/>
                <w:lang w:val="en-GB"/>
              </w:rPr>
            </w:rPrChange>
          </w:rPr>
          <w:commentReference w:id="3400"/>
        </w:r>
      </w:del>
    </w:p>
    <w:tbl>
      <w:tblPr>
        <w:tblStyle w:val="PlainTable1"/>
        <w:tblW w:w="0" w:type="auto"/>
        <w:tblInd w:w="0" w:type="dxa"/>
        <w:tblLook w:val="04A0" w:firstRow="1" w:lastRow="0" w:firstColumn="1" w:lastColumn="0" w:noHBand="0" w:noVBand="1"/>
      </w:tblPr>
      <w:tblGrid>
        <w:gridCol w:w="2858"/>
        <w:gridCol w:w="1622"/>
        <w:gridCol w:w="1643"/>
        <w:gridCol w:w="1616"/>
        <w:gridCol w:w="1611"/>
      </w:tblGrid>
      <w:tr w:rsidR="001C04D5" w:rsidRPr="00D468F0" w:rsidDel="00CC48F7" w14:paraId="6BC06B87" w14:textId="44FAD19A" w:rsidTr="00673A09">
        <w:trPr>
          <w:cnfStyle w:val="100000000000" w:firstRow="1" w:lastRow="0" w:firstColumn="0" w:lastColumn="0" w:oddVBand="0" w:evenVBand="0" w:oddHBand="0" w:evenHBand="0" w:firstRowFirstColumn="0" w:firstRowLastColumn="0" w:lastRowFirstColumn="0" w:lastRowLastColumn="0"/>
          <w:del w:id="3403"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2815C48F" w14:textId="3325EF7F" w:rsidR="00E411E0" w:rsidRPr="00D468F0" w:rsidDel="00CC48F7" w:rsidRDefault="00E411E0" w:rsidP="00923FC4">
            <w:pPr>
              <w:jc w:val="both"/>
              <w:rPr>
                <w:del w:id="3404" w:author="NaYEeM" w:date="2019-06-28T02:34:00Z"/>
                <w:rFonts w:ascii="Times New Roman" w:hAnsi="Times New Roman" w:cs="Times New Roman"/>
                <w:kern w:val="24"/>
                <w:sz w:val="24"/>
                <w:szCs w:val="24"/>
                <w:lang w:val="en-GB"/>
                <w:rPrChange w:id="3405" w:author="NaYEeM" w:date="2019-07-10T01:42:00Z">
                  <w:rPr>
                    <w:del w:id="3406" w:author="NaYEeM" w:date="2019-06-28T02:34:00Z"/>
                    <w:rFonts w:ascii="Times New Roman" w:hAnsi="Times New Roman" w:cs="Times New Roman"/>
                    <w:color w:val="000000"/>
                    <w:kern w:val="24"/>
                    <w:sz w:val="24"/>
                    <w:szCs w:val="24"/>
                    <w:lang w:val="da-DK"/>
                  </w:rPr>
                </w:rPrChange>
              </w:rPr>
            </w:pPr>
          </w:p>
        </w:tc>
        <w:tc>
          <w:tcPr>
            <w:tcW w:w="3252" w:type="dxa"/>
            <w:gridSpan w:val="2"/>
          </w:tcPr>
          <w:p w14:paraId="5366EC64" w14:textId="64C7E97A" w:rsidR="00E411E0" w:rsidRPr="00D468F0" w:rsidDel="00CC48F7" w:rsidRDefault="00E411E0">
            <w:pPr>
              <w:jc w:val="both"/>
              <w:cnfStyle w:val="100000000000" w:firstRow="1" w:lastRow="0" w:firstColumn="0" w:lastColumn="0" w:oddVBand="0" w:evenVBand="0" w:oddHBand="0" w:evenHBand="0" w:firstRowFirstColumn="0" w:firstRowLastColumn="0" w:lastRowFirstColumn="0" w:lastRowLastColumn="0"/>
              <w:rPr>
                <w:del w:id="3407" w:author="NaYEeM" w:date="2019-06-28T02:34:00Z"/>
                <w:rFonts w:ascii="Times New Roman" w:hAnsi="Times New Roman" w:cs="Times New Roman"/>
                <w:kern w:val="24"/>
                <w:sz w:val="24"/>
                <w:szCs w:val="24"/>
                <w:lang w:val="da-DK"/>
                <w:rPrChange w:id="3408" w:author="NaYEeM" w:date="2019-07-10T01:42:00Z">
                  <w:rPr>
                    <w:del w:id="3409" w:author="NaYEeM" w:date="2019-06-28T02:34:00Z"/>
                    <w:rFonts w:ascii="Times New Roman" w:hAnsi="Times New Roman" w:cs="Times New Roman"/>
                    <w:color w:val="000000"/>
                    <w:kern w:val="24"/>
                    <w:sz w:val="24"/>
                    <w:szCs w:val="24"/>
                    <w:lang w:val="da-DK"/>
                  </w:rPr>
                </w:rPrChange>
              </w:rPr>
              <w:pPrChange w:id="3410" w:author="NaYEeM" w:date="2019-07-09T12:49:00Z">
                <w:pPr>
                  <w:jc w:val="center"/>
                  <w:cnfStyle w:val="100000000000" w:firstRow="1" w:lastRow="0" w:firstColumn="0" w:lastColumn="0" w:oddVBand="0" w:evenVBand="0" w:oddHBand="0" w:evenHBand="0" w:firstRowFirstColumn="0" w:firstRowLastColumn="0" w:lastRowFirstColumn="0" w:lastRowLastColumn="0"/>
                </w:pPr>
              </w:pPrChange>
            </w:pPr>
            <w:del w:id="3411" w:author="NaYEeM" w:date="2019-06-28T02:34:00Z">
              <w:r w:rsidRPr="00D468F0" w:rsidDel="00CC48F7">
                <w:rPr>
                  <w:rFonts w:ascii="Times New Roman" w:hAnsi="Times New Roman" w:cs="Times New Roman"/>
                  <w:sz w:val="24"/>
                  <w:szCs w:val="24"/>
                </w:rPr>
                <w:delText>Poisson regression</w:delText>
              </w:r>
            </w:del>
          </w:p>
        </w:tc>
        <w:tc>
          <w:tcPr>
            <w:tcW w:w="3235" w:type="dxa"/>
            <w:gridSpan w:val="2"/>
          </w:tcPr>
          <w:p w14:paraId="23721C9D" w14:textId="2568EA8C" w:rsidR="00E411E0" w:rsidRPr="00D468F0" w:rsidDel="00CC48F7" w:rsidRDefault="00E411E0">
            <w:pPr>
              <w:jc w:val="both"/>
              <w:cnfStyle w:val="100000000000" w:firstRow="1" w:lastRow="0" w:firstColumn="0" w:lastColumn="0" w:oddVBand="0" w:evenVBand="0" w:oddHBand="0" w:evenHBand="0" w:firstRowFirstColumn="0" w:firstRowLastColumn="0" w:lastRowFirstColumn="0" w:lastRowLastColumn="0"/>
              <w:rPr>
                <w:del w:id="3412" w:author="NaYEeM" w:date="2019-06-28T02:34:00Z"/>
                <w:rFonts w:ascii="Times New Roman" w:hAnsi="Times New Roman" w:cs="Times New Roman"/>
                <w:kern w:val="24"/>
                <w:sz w:val="24"/>
                <w:szCs w:val="24"/>
                <w:lang w:val="da-DK"/>
                <w:rPrChange w:id="3413" w:author="NaYEeM" w:date="2019-07-10T01:42:00Z">
                  <w:rPr>
                    <w:del w:id="3414" w:author="NaYEeM" w:date="2019-06-28T02:34:00Z"/>
                    <w:rFonts w:ascii="Times New Roman" w:hAnsi="Times New Roman" w:cs="Times New Roman"/>
                    <w:color w:val="000000"/>
                    <w:kern w:val="24"/>
                    <w:sz w:val="24"/>
                    <w:szCs w:val="24"/>
                    <w:lang w:val="da-DK"/>
                  </w:rPr>
                </w:rPrChange>
              </w:rPr>
              <w:pPrChange w:id="3415" w:author="NaYEeM" w:date="2019-07-09T12:49:00Z">
                <w:pPr>
                  <w:jc w:val="center"/>
                  <w:cnfStyle w:val="100000000000" w:firstRow="1" w:lastRow="0" w:firstColumn="0" w:lastColumn="0" w:oddVBand="0" w:evenVBand="0" w:oddHBand="0" w:evenHBand="0" w:firstRowFirstColumn="0" w:firstRowLastColumn="0" w:lastRowFirstColumn="0" w:lastRowLastColumn="0"/>
                </w:pPr>
              </w:pPrChange>
            </w:pPr>
            <w:del w:id="3416" w:author="NaYEeM" w:date="2019-06-28T02:34:00Z">
              <w:r w:rsidRPr="00D468F0" w:rsidDel="00CC48F7">
                <w:rPr>
                  <w:rFonts w:ascii="Times New Roman" w:hAnsi="Times New Roman" w:cs="Times New Roman"/>
                  <w:kern w:val="24"/>
                  <w:sz w:val="24"/>
                  <w:szCs w:val="24"/>
                  <w:lang w:val="da-DK"/>
                  <w:rPrChange w:id="3417" w:author="NaYEeM" w:date="2019-07-10T01:42:00Z">
                    <w:rPr>
                      <w:rFonts w:ascii="Times New Roman" w:hAnsi="Times New Roman" w:cs="Times New Roman"/>
                      <w:color w:val="000000"/>
                      <w:kern w:val="24"/>
                      <w:sz w:val="24"/>
                      <w:szCs w:val="24"/>
                      <w:lang w:val="da-DK"/>
                    </w:rPr>
                  </w:rPrChange>
                </w:rPr>
                <w:delText>Zero-inflated Poisson</w:delText>
              </w:r>
            </w:del>
          </w:p>
        </w:tc>
      </w:tr>
      <w:tr w:rsidR="001C04D5" w:rsidRPr="00D468F0" w:rsidDel="00CC48F7" w14:paraId="32EB397E" w14:textId="767966F3" w:rsidTr="00515013">
        <w:trPr>
          <w:cnfStyle w:val="000000100000" w:firstRow="0" w:lastRow="0" w:firstColumn="0" w:lastColumn="0" w:oddVBand="0" w:evenVBand="0" w:oddHBand="1" w:evenHBand="0" w:firstRowFirstColumn="0" w:firstRowLastColumn="0" w:lastRowFirstColumn="0" w:lastRowLastColumn="0"/>
          <w:del w:id="3418"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2CC056AA" w14:textId="12A666BF" w:rsidR="00E411E0" w:rsidRPr="00D468F0" w:rsidDel="00CC48F7" w:rsidRDefault="00E411E0" w:rsidP="00923FC4">
            <w:pPr>
              <w:jc w:val="both"/>
              <w:rPr>
                <w:del w:id="3419" w:author="NaYEeM" w:date="2019-06-28T02:34:00Z"/>
                <w:rFonts w:ascii="Times New Roman" w:hAnsi="Times New Roman" w:cs="Times New Roman"/>
                <w:sz w:val="24"/>
                <w:szCs w:val="24"/>
              </w:rPr>
            </w:pPr>
            <w:del w:id="3420" w:author="NaYEeM" w:date="2019-06-28T02:34:00Z">
              <w:r w:rsidRPr="00D468F0" w:rsidDel="00CC48F7">
                <w:rPr>
                  <w:rFonts w:ascii="Times New Roman" w:hAnsi="Times New Roman" w:cs="Times New Roman"/>
                  <w:kern w:val="24"/>
                  <w:sz w:val="24"/>
                  <w:szCs w:val="24"/>
                  <w:lang w:val="da-DK"/>
                  <w:rPrChange w:id="3421" w:author="NaYEeM" w:date="2019-07-10T01:42:00Z">
                    <w:rPr>
                      <w:rFonts w:ascii="Times New Roman" w:hAnsi="Times New Roman" w:cs="Times New Roman"/>
                      <w:color w:val="000000"/>
                      <w:kern w:val="24"/>
                      <w:sz w:val="24"/>
                      <w:szCs w:val="24"/>
                      <w:lang w:val="da-DK"/>
                    </w:rPr>
                  </w:rPrChange>
                </w:rPr>
                <w:delText>Source</w:delText>
              </w:r>
            </w:del>
            <w:ins w:id="3422" w:author="Md Jamal Uddin" w:date="2019-05-23T10:02:00Z">
              <w:del w:id="3423" w:author="NaYEeM" w:date="2019-06-28T02:34:00Z">
                <w:r w:rsidR="001845CC" w:rsidRPr="00D468F0" w:rsidDel="00CC48F7">
                  <w:rPr>
                    <w:rFonts w:ascii="Times New Roman" w:hAnsi="Times New Roman" w:cs="Times New Roman"/>
                    <w:kern w:val="24"/>
                    <w:sz w:val="24"/>
                    <w:szCs w:val="24"/>
                    <w:lang w:val="da-DK"/>
                    <w:rPrChange w:id="3424" w:author="NaYEeM" w:date="2019-07-10T01:42:00Z">
                      <w:rPr>
                        <w:rFonts w:ascii="Times New Roman" w:hAnsi="Times New Roman" w:cs="Times New Roman"/>
                        <w:color w:val="000000"/>
                        <w:kern w:val="24"/>
                        <w:sz w:val="24"/>
                        <w:szCs w:val="24"/>
                        <w:lang w:val="da-DK"/>
                      </w:rPr>
                    </w:rPrChange>
                  </w:rPr>
                  <w:delText>Covariates</w:delText>
                </w:r>
              </w:del>
            </w:ins>
          </w:p>
        </w:tc>
        <w:tc>
          <w:tcPr>
            <w:tcW w:w="1626" w:type="dxa"/>
          </w:tcPr>
          <w:p w14:paraId="69C97738" w14:textId="343F6539"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425" w:author="NaYEeM" w:date="2019-06-28T02:34:00Z"/>
                <w:rFonts w:ascii="Times New Roman" w:hAnsi="Times New Roman" w:cs="Times New Roman"/>
                <w:b/>
                <w:sz w:val="24"/>
                <w:szCs w:val="24"/>
              </w:rPr>
              <w:pPrChange w:id="342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427" w:author="NaYEeM" w:date="2019-06-28T02:34:00Z">
              <w:r w:rsidRPr="00D468F0" w:rsidDel="00CC48F7">
                <w:rPr>
                  <w:rFonts w:ascii="Times New Roman" w:hAnsi="Times New Roman" w:cs="Times New Roman"/>
                  <w:b/>
                  <w:kern w:val="24"/>
                  <w:sz w:val="24"/>
                  <w:szCs w:val="24"/>
                  <w:lang w:val="da-DK"/>
                  <w:rPrChange w:id="3428" w:author="NaYEeM" w:date="2019-07-10T01:42:00Z">
                    <w:rPr>
                      <w:rFonts w:ascii="Times New Roman" w:hAnsi="Times New Roman" w:cs="Times New Roman"/>
                      <w:b/>
                      <w:color w:val="000000"/>
                      <w:kern w:val="24"/>
                      <w:sz w:val="24"/>
                      <w:szCs w:val="24"/>
                      <w:lang w:val="da-DK"/>
                    </w:rPr>
                  </w:rPrChange>
                </w:rPr>
                <w:delText>Chi-Square</w:delText>
              </w:r>
            </w:del>
          </w:p>
        </w:tc>
        <w:tc>
          <w:tcPr>
            <w:tcW w:w="1626" w:type="dxa"/>
          </w:tcPr>
          <w:p w14:paraId="70EF99C6" w14:textId="60A221D3"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429" w:author="NaYEeM" w:date="2019-06-28T02:34:00Z"/>
                <w:rFonts w:ascii="Times New Roman" w:hAnsi="Times New Roman" w:cs="Times New Roman"/>
                <w:b/>
                <w:sz w:val="24"/>
                <w:szCs w:val="24"/>
              </w:rPr>
              <w:pPrChange w:id="3430"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commentRangeStart w:id="3431"/>
            <w:del w:id="3432" w:author="NaYEeM" w:date="2019-06-28T02:34:00Z">
              <w:r w:rsidRPr="00D468F0" w:rsidDel="00CC48F7">
                <w:rPr>
                  <w:rFonts w:ascii="Times New Roman" w:hAnsi="Times New Roman" w:cs="Times New Roman"/>
                  <w:b/>
                  <w:kern w:val="24"/>
                  <w:sz w:val="24"/>
                  <w:szCs w:val="24"/>
                  <w:lang w:val="da-DK"/>
                  <w:rPrChange w:id="3433" w:author="NaYEeM" w:date="2019-07-10T01:42:00Z">
                    <w:rPr>
                      <w:rFonts w:ascii="Times New Roman" w:hAnsi="Times New Roman" w:cs="Times New Roman"/>
                      <w:b/>
                      <w:color w:val="000000"/>
                      <w:kern w:val="24"/>
                      <w:sz w:val="24"/>
                      <w:szCs w:val="24"/>
                      <w:lang w:val="da-DK"/>
                    </w:rPr>
                  </w:rPrChange>
                </w:rPr>
                <w:delText>P-value</w:delText>
              </w:r>
              <w:commentRangeEnd w:id="3431"/>
              <w:r w:rsidR="001845CC" w:rsidRPr="00D468F0" w:rsidDel="00CC48F7">
                <w:rPr>
                  <w:rStyle w:val="CommentReference"/>
                  <w:rFonts w:ascii="Times New Roman" w:hAnsi="Times New Roman" w:cs="Times New Roman"/>
                  <w:noProof/>
                  <w:sz w:val="24"/>
                  <w:szCs w:val="24"/>
                  <w:lang w:val="en-GB"/>
                  <w:rPrChange w:id="3434" w:author="NaYEeM" w:date="2019-07-10T01:42:00Z">
                    <w:rPr>
                      <w:rStyle w:val="CommentReference"/>
                      <w:noProof/>
                      <w:lang w:val="en-GB"/>
                    </w:rPr>
                  </w:rPrChange>
                </w:rPr>
                <w:commentReference w:id="3431"/>
              </w:r>
            </w:del>
          </w:p>
        </w:tc>
        <w:tc>
          <w:tcPr>
            <w:tcW w:w="1620" w:type="dxa"/>
          </w:tcPr>
          <w:p w14:paraId="0E762CAF" w14:textId="4621C48A"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435" w:author="NaYEeM" w:date="2019-06-28T02:34:00Z"/>
                <w:rFonts w:ascii="Times New Roman" w:hAnsi="Times New Roman" w:cs="Times New Roman"/>
                <w:b/>
                <w:kern w:val="24"/>
                <w:sz w:val="24"/>
                <w:szCs w:val="24"/>
                <w:lang w:val="da-DK"/>
                <w:rPrChange w:id="3436" w:author="NaYEeM" w:date="2019-07-10T01:42:00Z">
                  <w:rPr>
                    <w:del w:id="3437" w:author="NaYEeM" w:date="2019-06-28T02:34:00Z"/>
                    <w:rFonts w:ascii="Times New Roman" w:hAnsi="Times New Roman" w:cs="Times New Roman"/>
                    <w:b/>
                    <w:color w:val="000000"/>
                    <w:kern w:val="24"/>
                    <w:sz w:val="24"/>
                    <w:szCs w:val="24"/>
                    <w:lang w:val="da-DK"/>
                  </w:rPr>
                </w:rPrChange>
              </w:rPr>
              <w:pPrChange w:id="3438"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439" w:author="NaYEeM" w:date="2019-06-28T02:34:00Z">
              <w:r w:rsidRPr="00D468F0" w:rsidDel="00CC48F7">
                <w:rPr>
                  <w:rFonts w:ascii="Times New Roman" w:hAnsi="Times New Roman" w:cs="Times New Roman"/>
                  <w:b/>
                  <w:kern w:val="24"/>
                  <w:sz w:val="24"/>
                  <w:szCs w:val="24"/>
                  <w:lang w:val="da-DK"/>
                  <w:rPrChange w:id="3440" w:author="NaYEeM" w:date="2019-07-10T01:42:00Z">
                    <w:rPr>
                      <w:rFonts w:ascii="Times New Roman" w:hAnsi="Times New Roman" w:cs="Times New Roman"/>
                      <w:b/>
                      <w:color w:val="000000"/>
                      <w:kern w:val="24"/>
                      <w:sz w:val="24"/>
                      <w:szCs w:val="24"/>
                      <w:lang w:val="da-DK"/>
                    </w:rPr>
                  </w:rPrChange>
                </w:rPr>
                <w:delText>Chi-Square</w:delText>
              </w:r>
            </w:del>
          </w:p>
        </w:tc>
        <w:tc>
          <w:tcPr>
            <w:tcW w:w="1615" w:type="dxa"/>
          </w:tcPr>
          <w:p w14:paraId="04BA0187" w14:textId="29568001"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441" w:author="NaYEeM" w:date="2019-06-28T02:34:00Z"/>
                <w:rFonts w:ascii="Times New Roman" w:hAnsi="Times New Roman" w:cs="Times New Roman"/>
                <w:b/>
                <w:kern w:val="24"/>
                <w:sz w:val="24"/>
                <w:szCs w:val="24"/>
                <w:lang w:val="da-DK"/>
                <w:rPrChange w:id="3442" w:author="NaYEeM" w:date="2019-07-10T01:42:00Z">
                  <w:rPr>
                    <w:del w:id="3443" w:author="NaYEeM" w:date="2019-06-28T02:34:00Z"/>
                    <w:rFonts w:ascii="Times New Roman" w:hAnsi="Times New Roman" w:cs="Times New Roman"/>
                    <w:b/>
                    <w:color w:val="000000"/>
                    <w:kern w:val="24"/>
                    <w:sz w:val="24"/>
                    <w:szCs w:val="24"/>
                    <w:lang w:val="da-DK"/>
                  </w:rPr>
                </w:rPrChange>
              </w:rPr>
              <w:pPrChange w:id="3444"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445" w:author="NaYEeM" w:date="2019-06-28T02:34:00Z">
              <w:r w:rsidRPr="00D468F0" w:rsidDel="00CC48F7">
                <w:rPr>
                  <w:rFonts w:ascii="Times New Roman" w:hAnsi="Times New Roman" w:cs="Times New Roman"/>
                  <w:b/>
                  <w:kern w:val="24"/>
                  <w:sz w:val="24"/>
                  <w:szCs w:val="24"/>
                  <w:lang w:val="da-DK"/>
                  <w:rPrChange w:id="3446" w:author="NaYEeM" w:date="2019-07-10T01:42:00Z">
                    <w:rPr>
                      <w:rFonts w:ascii="Times New Roman" w:hAnsi="Times New Roman" w:cs="Times New Roman"/>
                      <w:b/>
                      <w:color w:val="000000"/>
                      <w:kern w:val="24"/>
                      <w:sz w:val="24"/>
                      <w:szCs w:val="24"/>
                      <w:lang w:val="da-DK"/>
                    </w:rPr>
                  </w:rPrChange>
                </w:rPr>
                <w:delText>P-value</w:delText>
              </w:r>
            </w:del>
          </w:p>
        </w:tc>
      </w:tr>
      <w:tr w:rsidR="001C04D5" w:rsidRPr="00D468F0" w:rsidDel="00CC48F7" w14:paraId="1E0FAA06" w14:textId="21511A4A" w:rsidTr="00515013">
        <w:trPr>
          <w:del w:id="3447"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0509544B" w14:textId="0EFB34A0" w:rsidR="00E411E0" w:rsidRPr="00D468F0" w:rsidDel="00CC48F7" w:rsidRDefault="00E411E0" w:rsidP="00923FC4">
            <w:pPr>
              <w:jc w:val="both"/>
              <w:rPr>
                <w:del w:id="3448" w:author="NaYEeM" w:date="2019-06-28T02:34:00Z"/>
                <w:rFonts w:ascii="Times New Roman" w:hAnsi="Times New Roman" w:cs="Times New Roman"/>
                <w:sz w:val="24"/>
                <w:szCs w:val="24"/>
              </w:rPr>
            </w:pPr>
            <w:del w:id="3449" w:author="NaYEeM" w:date="2019-06-28T02:34:00Z">
              <w:r w:rsidRPr="00D468F0" w:rsidDel="00CC48F7">
                <w:rPr>
                  <w:rFonts w:ascii="Times New Roman" w:hAnsi="Times New Roman" w:cs="Times New Roman"/>
                  <w:kern w:val="24"/>
                  <w:sz w:val="24"/>
                  <w:szCs w:val="24"/>
                  <w:lang w:val="da-DK"/>
                  <w:rPrChange w:id="3450" w:author="NaYEeM" w:date="2019-07-10T01:42:00Z">
                    <w:rPr>
                      <w:rFonts w:ascii="Times New Roman" w:hAnsi="Times New Roman" w:cs="Times New Roman"/>
                      <w:color w:val="000000"/>
                      <w:kern w:val="24"/>
                      <w:sz w:val="24"/>
                      <w:szCs w:val="24"/>
                      <w:lang w:val="da-DK"/>
                    </w:rPr>
                  </w:rPrChange>
                </w:rPr>
                <w:delText>EBF</w:delText>
              </w:r>
            </w:del>
          </w:p>
        </w:tc>
        <w:tc>
          <w:tcPr>
            <w:tcW w:w="1626" w:type="dxa"/>
          </w:tcPr>
          <w:p w14:paraId="51F37997" w14:textId="7125CBB0"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451" w:author="NaYEeM" w:date="2019-06-28T02:34:00Z"/>
                <w:rFonts w:ascii="Times New Roman" w:hAnsi="Times New Roman" w:cs="Times New Roman"/>
                <w:sz w:val="24"/>
                <w:szCs w:val="24"/>
              </w:rPr>
              <w:pPrChange w:id="3452"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453" w:author="NaYEeM" w:date="2019-06-28T02:34:00Z">
              <w:r w:rsidRPr="00D468F0" w:rsidDel="00CC48F7">
                <w:rPr>
                  <w:rFonts w:ascii="Times New Roman" w:hAnsi="Times New Roman" w:cs="Times New Roman"/>
                  <w:sz w:val="24"/>
                  <w:szCs w:val="24"/>
                </w:rPr>
                <w:delText>10.13</w:delText>
              </w:r>
            </w:del>
          </w:p>
        </w:tc>
        <w:tc>
          <w:tcPr>
            <w:tcW w:w="1626" w:type="dxa"/>
          </w:tcPr>
          <w:p w14:paraId="048C867A" w14:textId="012EB0CB"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454" w:author="NaYEeM" w:date="2019-06-28T02:34:00Z"/>
                <w:rFonts w:ascii="Times New Roman" w:hAnsi="Times New Roman" w:cs="Times New Roman"/>
                <w:sz w:val="24"/>
                <w:szCs w:val="24"/>
              </w:rPr>
              <w:pPrChange w:id="3455"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456" w:author="NaYEeM" w:date="2019-06-28T02:34:00Z">
              <w:r w:rsidRPr="00D468F0" w:rsidDel="00CC48F7">
                <w:rPr>
                  <w:rFonts w:ascii="Times New Roman" w:hAnsi="Times New Roman" w:cs="Times New Roman"/>
                  <w:sz w:val="24"/>
                  <w:szCs w:val="24"/>
                </w:rPr>
                <w:delText>0.0015</w:delText>
              </w:r>
            </w:del>
          </w:p>
        </w:tc>
        <w:tc>
          <w:tcPr>
            <w:tcW w:w="1620" w:type="dxa"/>
          </w:tcPr>
          <w:p w14:paraId="2DDEBB4D" w14:textId="180B5733"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457" w:author="NaYEeM" w:date="2019-06-28T02:34:00Z"/>
                <w:rFonts w:ascii="Times New Roman" w:hAnsi="Times New Roman" w:cs="Times New Roman"/>
                <w:sz w:val="24"/>
                <w:szCs w:val="24"/>
              </w:rPr>
              <w:pPrChange w:id="3458"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459" w:author="NaYEeM" w:date="2019-06-28T02:34:00Z">
              <w:r w:rsidRPr="00D468F0" w:rsidDel="00CC48F7">
                <w:rPr>
                  <w:rFonts w:ascii="Times New Roman" w:hAnsi="Times New Roman" w:cs="Times New Roman"/>
                  <w:sz w:val="24"/>
                  <w:szCs w:val="24"/>
                </w:rPr>
                <w:delText>1.09</w:delText>
              </w:r>
            </w:del>
          </w:p>
        </w:tc>
        <w:tc>
          <w:tcPr>
            <w:tcW w:w="1615" w:type="dxa"/>
          </w:tcPr>
          <w:p w14:paraId="20EB2239" w14:textId="20CE3196"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460" w:author="NaYEeM" w:date="2019-06-28T02:34:00Z"/>
                <w:rFonts w:ascii="Times New Roman" w:hAnsi="Times New Roman" w:cs="Times New Roman"/>
                <w:sz w:val="24"/>
                <w:szCs w:val="24"/>
              </w:rPr>
              <w:pPrChange w:id="346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462" w:author="NaYEeM" w:date="2019-06-28T02:34:00Z">
              <w:r w:rsidRPr="00D468F0" w:rsidDel="00CC48F7">
                <w:rPr>
                  <w:rFonts w:ascii="Times New Roman" w:hAnsi="Times New Roman" w:cs="Times New Roman"/>
                  <w:sz w:val="24"/>
                  <w:szCs w:val="24"/>
                </w:rPr>
                <w:delText>0.2956</w:delText>
              </w:r>
            </w:del>
          </w:p>
        </w:tc>
      </w:tr>
      <w:tr w:rsidR="001C04D5" w:rsidRPr="00D468F0" w:rsidDel="00CC48F7" w14:paraId="4BD1886D" w14:textId="52177907" w:rsidTr="00515013">
        <w:trPr>
          <w:cnfStyle w:val="000000100000" w:firstRow="0" w:lastRow="0" w:firstColumn="0" w:lastColumn="0" w:oddVBand="0" w:evenVBand="0" w:oddHBand="1" w:evenHBand="0" w:firstRowFirstColumn="0" w:firstRowLastColumn="0" w:lastRowFirstColumn="0" w:lastRowLastColumn="0"/>
          <w:del w:id="3463"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59FA6864" w14:textId="6DB397E3" w:rsidR="00E411E0" w:rsidRPr="00D468F0" w:rsidDel="00CC48F7" w:rsidRDefault="00E411E0" w:rsidP="00923FC4">
            <w:pPr>
              <w:jc w:val="both"/>
              <w:rPr>
                <w:del w:id="3464" w:author="NaYEeM" w:date="2019-06-28T02:34:00Z"/>
                <w:rFonts w:ascii="Times New Roman" w:hAnsi="Times New Roman" w:cs="Times New Roman"/>
                <w:sz w:val="24"/>
                <w:szCs w:val="24"/>
              </w:rPr>
            </w:pPr>
            <w:del w:id="3465" w:author="NaYEeM" w:date="2019-06-28T02:34:00Z">
              <w:r w:rsidRPr="00D468F0" w:rsidDel="00CC48F7">
                <w:rPr>
                  <w:rFonts w:ascii="Times New Roman" w:hAnsi="Times New Roman" w:cs="Times New Roman"/>
                  <w:kern w:val="24"/>
                  <w:sz w:val="24"/>
                  <w:szCs w:val="24"/>
                  <w:lang w:val="da-DK"/>
                  <w:rPrChange w:id="3466" w:author="NaYEeM" w:date="2019-07-10T01:42:00Z">
                    <w:rPr>
                      <w:rFonts w:ascii="Times New Roman" w:hAnsi="Times New Roman" w:cs="Times New Roman"/>
                      <w:color w:val="000000"/>
                      <w:kern w:val="24"/>
                      <w:sz w:val="24"/>
                      <w:szCs w:val="24"/>
                      <w:lang w:val="da-DK"/>
                    </w:rPr>
                  </w:rPrChange>
                </w:rPr>
                <w:delText>Division</w:delText>
              </w:r>
            </w:del>
          </w:p>
        </w:tc>
        <w:tc>
          <w:tcPr>
            <w:tcW w:w="1626" w:type="dxa"/>
          </w:tcPr>
          <w:p w14:paraId="7683B7B7" w14:textId="560AA38E"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467" w:author="NaYEeM" w:date="2019-06-28T02:34:00Z"/>
                <w:rFonts w:ascii="Times New Roman" w:hAnsi="Times New Roman" w:cs="Times New Roman"/>
                <w:sz w:val="24"/>
                <w:szCs w:val="24"/>
              </w:rPr>
              <w:pPrChange w:id="3468"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469" w:author="NaYEeM" w:date="2019-06-28T02:34:00Z">
              <w:r w:rsidRPr="00D468F0" w:rsidDel="00CC48F7">
                <w:rPr>
                  <w:rFonts w:ascii="Times New Roman" w:hAnsi="Times New Roman" w:cs="Times New Roman"/>
                  <w:sz w:val="24"/>
                  <w:szCs w:val="24"/>
                </w:rPr>
                <w:delText>19.27</w:delText>
              </w:r>
            </w:del>
          </w:p>
        </w:tc>
        <w:tc>
          <w:tcPr>
            <w:tcW w:w="1626" w:type="dxa"/>
          </w:tcPr>
          <w:p w14:paraId="362BDD32" w14:textId="0FEB9ED0"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470" w:author="NaYEeM" w:date="2019-06-28T02:34:00Z"/>
                <w:rFonts w:ascii="Times New Roman" w:hAnsi="Times New Roman" w:cs="Times New Roman"/>
                <w:sz w:val="24"/>
                <w:szCs w:val="24"/>
              </w:rPr>
              <w:pPrChange w:id="3471"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472" w:author="NaYEeM" w:date="2019-06-28T02:34:00Z">
              <w:r w:rsidRPr="00D468F0" w:rsidDel="00CC48F7">
                <w:rPr>
                  <w:rFonts w:ascii="Times New Roman" w:hAnsi="Times New Roman" w:cs="Times New Roman"/>
                  <w:sz w:val="24"/>
                  <w:szCs w:val="24"/>
                </w:rPr>
                <w:delText>0.0037</w:delText>
              </w:r>
            </w:del>
          </w:p>
        </w:tc>
        <w:tc>
          <w:tcPr>
            <w:tcW w:w="1620" w:type="dxa"/>
          </w:tcPr>
          <w:p w14:paraId="068516F6" w14:textId="52E5A07E"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473" w:author="NaYEeM" w:date="2019-06-28T02:34:00Z"/>
                <w:rFonts w:ascii="Times New Roman" w:hAnsi="Times New Roman" w:cs="Times New Roman"/>
                <w:sz w:val="24"/>
                <w:szCs w:val="24"/>
              </w:rPr>
              <w:pPrChange w:id="3474"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475" w:author="NaYEeM" w:date="2019-06-28T02:34:00Z">
              <w:r w:rsidRPr="00D468F0" w:rsidDel="00CC48F7">
                <w:rPr>
                  <w:rFonts w:ascii="Times New Roman" w:hAnsi="Times New Roman" w:cs="Times New Roman"/>
                  <w:sz w:val="24"/>
                  <w:szCs w:val="24"/>
                </w:rPr>
                <w:delText>6.77</w:delText>
              </w:r>
            </w:del>
          </w:p>
        </w:tc>
        <w:tc>
          <w:tcPr>
            <w:tcW w:w="1615" w:type="dxa"/>
          </w:tcPr>
          <w:p w14:paraId="6B99A7FF" w14:textId="2BA0C7A3"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476" w:author="NaYEeM" w:date="2019-06-28T02:34:00Z"/>
                <w:rFonts w:ascii="Times New Roman" w:hAnsi="Times New Roman" w:cs="Times New Roman"/>
                <w:sz w:val="24"/>
                <w:szCs w:val="24"/>
              </w:rPr>
              <w:pPrChange w:id="3477"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478" w:author="NaYEeM" w:date="2019-06-28T02:34:00Z">
              <w:r w:rsidRPr="00D468F0" w:rsidDel="00CC48F7">
                <w:rPr>
                  <w:rFonts w:ascii="Times New Roman" w:hAnsi="Times New Roman" w:cs="Times New Roman"/>
                  <w:sz w:val="24"/>
                  <w:szCs w:val="24"/>
                </w:rPr>
                <w:delText>0.1486</w:delText>
              </w:r>
            </w:del>
          </w:p>
        </w:tc>
      </w:tr>
      <w:tr w:rsidR="001C04D5" w:rsidRPr="00D468F0" w:rsidDel="00CC48F7" w14:paraId="18CC367D" w14:textId="1C418169" w:rsidTr="00515013">
        <w:trPr>
          <w:del w:id="3479"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406B9F74" w14:textId="0FBE6863" w:rsidR="00E411E0" w:rsidRPr="00D468F0" w:rsidDel="00CC48F7" w:rsidRDefault="00E411E0" w:rsidP="00923FC4">
            <w:pPr>
              <w:jc w:val="both"/>
              <w:rPr>
                <w:del w:id="3480" w:author="NaYEeM" w:date="2019-06-28T02:34:00Z"/>
                <w:rFonts w:ascii="Times New Roman" w:hAnsi="Times New Roman" w:cs="Times New Roman"/>
                <w:sz w:val="24"/>
                <w:szCs w:val="24"/>
              </w:rPr>
            </w:pPr>
            <w:del w:id="3481" w:author="NaYEeM" w:date="2019-06-28T02:34:00Z">
              <w:r w:rsidRPr="00D468F0" w:rsidDel="00CC48F7">
                <w:rPr>
                  <w:rFonts w:ascii="Times New Roman" w:hAnsi="Times New Roman" w:cs="Times New Roman"/>
                  <w:kern w:val="24"/>
                  <w:sz w:val="24"/>
                  <w:szCs w:val="24"/>
                  <w:lang w:val="da-DK"/>
                  <w:rPrChange w:id="3482" w:author="NaYEeM" w:date="2019-07-10T01:42:00Z">
                    <w:rPr>
                      <w:rFonts w:ascii="Times New Roman" w:hAnsi="Times New Roman" w:cs="Times New Roman"/>
                      <w:color w:val="000000"/>
                      <w:kern w:val="24"/>
                      <w:sz w:val="24"/>
                      <w:szCs w:val="24"/>
                      <w:lang w:val="da-DK"/>
                    </w:rPr>
                  </w:rPrChange>
                </w:rPr>
                <w:delText>Residence</w:delText>
              </w:r>
            </w:del>
          </w:p>
        </w:tc>
        <w:tc>
          <w:tcPr>
            <w:tcW w:w="1626" w:type="dxa"/>
          </w:tcPr>
          <w:p w14:paraId="7BD10785" w14:textId="143D30E3"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483" w:author="NaYEeM" w:date="2019-06-28T02:34:00Z"/>
                <w:rFonts w:ascii="Times New Roman" w:hAnsi="Times New Roman" w:cs="Times New Roman"/>
                <w:sz w:val="24"/>
                <w:szCs w:val="24"/>
              </w:rPr>
              <w:pPrChange w:id="3484"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485" w:author="NaYEeM" w:date="2019-06-28T02:34:00Z">
              <w:r w:rsidRPr="00D468F0" w:rsidDel="00CC48F7">
                <w:rPr>
                  <w:rFonts w:ascii="Times New Roman" w:hAnsi="Times New Roman" w:cs="Times New Roman"/>
                  <w:sz w:val="24"/>
                  <w:szCs w:val="24"/>
                </w:rPr>
                <w:delText>0.04</w:delText>
              </w:r>
            </w:del>
          </w:p>
        </w:tc>
        <w:tc>
          <w:tcPr>
            <w:tcW w:w="1626" w:type="dxa"/>
          </w:tcPr>
          <w:p w14:paraId="1D1A661D" w14:textId="4AFEF806"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486" w:author="NaYEeM" w:date="2019-06-28T02:34:00Z"/>
                <w:rFonts w:ascii="Times New Roman" w:hAnsi="Times New Roman" w:cs="Times New Roman"/>
                <w:sz w:val="24"/>
                <w:szCs w:val="24"/>
              </w:rPr>
              <w:pPrChange w:id="3487"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488" w:author="NaYEeM" w:date="2019-06-28T02:34:00Z">
              <w:r w:rsidRPr="00D468F0" w:rsidDel="00CC48F7">
                <w:rPr>
                  <w:rFonts w:ascii="Times New Roman" w:hAnsi="Times New Roman" w:cs="Times New Roman"/>
                  <w:sz w:val="24"/>
                  <w:szCs w:val="24"/>
                </w:rPr>
                <w:delText>0.8364</w:delText>
              </w:r>
            </w:del>
          </w:p>
        </w:tc>
        <w:tc>
          <w:tcPr>
            <w:tcW w:w="1620" w:type="dxa"/>
          </w:tcPr>
          <w:p w14:paraId="1F25BED8" w14:textId="21C39EC2"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489" w:author="NaYEeM" w:date="2019-06-28T02:34:00Z"/>
                <w:rFonts w:ascii="Times New Roman" w:hAnsi="Times New Roman" w:cs="Times New Roman"/>
                <w:sz w:val="24"/>
                <w:szCs w:val="24"/>
              </w:rPr>
              <w:pPrChange w:id="349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491" w:author="NaYEeM" w:date="2019-06-28T02:34:00Z">
              <w:r w:rsidRPr="00D468F0" w:rsidDel="00CC48F7">
                <w:rPr>
                  <w:rFonts w:ascii="Times New Roman" w:hAnsi="Times New Roman" w:cs="Times New Roman"/>
                  <w:sz w:val="24"/>
                  <w:szCs w:val="24"/>
                </w:rPr>
                <w:delText>13.35</w:delText>
              </w:r>
            </w:del>
          </w:p>
        </w:tc>
        <w:tc>
          <w:tcPr>
            <w:tcW w:w="1615" w:type="dxa"/>
          </w:tcPr>
          <w:p w14:paraId="1AB252C1" w14:textId="7D435C86"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492" w:author="NaYEeM" w:date="2019-06-28T02:34:00Z"/>
                <w:rFonts w:ascii="Times New Roman" w:hAnsi="Times New Roman" w:cs="Times New Roman"/>
                <w:sz w:val="24"/>
                <w:szCs w:val="24"/>
              </w:rPr>
              <w:pPrChange w:id="3493"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494" w:author="NaYEeM" w:date="2019-06-28T02:34:00Z">
              <w:r w:rsidRPr="00D468F0" w:rsidDel="00CC48F7">
                <w:rPr>
                  <w:rFonts w:ascii="Times New Roman" w:hAnsi="Times New Roman" w:cs="Times New Roman"/>
                  <w:sz w:val="24"/>
                  <w:szCs w:val="24"/>
                </w:rPr>
                <w:delText>0.0379</w:delText>
              </w:r>
            </w:del>
          </w:p>
        </w:tc>
      </w:tr>
      <w:tr w:rsidR="001C04D5" w:rsidRPr="00D468F0" w:rsidDel="00CC48F7" w14:paraId="5E0F503C" w14:textId="261E722C" w:rsidTr="00515013">
        <w:trPr>
          <w:cnfStyle w:val="000000100000" w:firstRow="0" w:lastRow="0" w:firstColumn="0" w:lastColumn="0" w:oddVBand="0" w:evenVBand="0" w:oddHBand="1" w:evenHBand="0" w:firstRowFirstColumn="0" w:firstRowLastColumn="0" w:lastRowFirstColumn="0" w:lastRowLastColumn="0"/>
          <w:del w:id="3495"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6D53059E" w14:textId="77FA3D4B" w:rsidR="00E411E0" w:rsidRPr="00D468F0" w:rsidDel="00CC48F7" w:rsidRDefault="00E411E0" w:rsidP="00923FC4">
            <w:pPr>
              <w:jc w:val="both"/>
              <w:rPr>
                <w:del w:id="3496" w:author="NaYEeM" w:date="2019-06-28T02:34:00Z"/>
                <w:rFonts w:ascii="Times New Roman" w:hAnsi="Times New Roman" w:cs="Times New Roman"/>
                <w:sz w:val="24"/>
                <w:szCs w:val="24"/>
              </w:rPr>
            </w:pPr>
            <w:del w:id="3497" w:author="NaYEeM" w:date="2019-06-28T02:34:00Z">
              <w:r w:rsidRPr="00D468F0" w:rsidDel="00CC48F7">
                <w:rPr>
                  <w:rFonts w:ascii="Times New Roman" w:hAnsi="Times New Roman" w:cs="Times New Roman"/>
                  <w:kern w:val="24"/>
                  <w:sz w:val="24"/>
                  <w:szCs w:val="24"/>
                  <w:lang w:val="da-DK"/>
                  <w:rPrChange w:id="3498" w:author="NaYEeM" w:date="2019-07-10T01:42:00Z">
                    <w:rPr>
                      <w:rFonts w:ascii="Times New Roman" w:hAnsi="Times New Roman" w:cs="Times New Roman"/>
                      <w:color w:val="000000"/>
                      <w:kern w:val="24"/>
                      <w:sz w:val="24"/>
                      <w:szCs w:val="24"/>
                      <w:lang w:val="da-DK"/>
                    </w:rPr>
                  </w:rPrChange>
                </w:rPr>
                <w:delText>Mother’s Education</w:delText>
              </w:r>
            </w:del>
          </w:p>
        </w:tc>
        <w:tc>
          <w:tcPr>
            <w:tcW w:w="1626" w:type="dxa"/>
          </w:tcPr>
          <w:p w14:paraId="250B5EAF" w14:textId="7EE7F944"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499" w:author="NaYEeM" w:date="2019-06-28T02:34:00Z"/>
                <w:rFonts w:ascii="Times New Roman" w:hAnsi="Times New Roman" w:cs="Times New Roman"/>
                <w:sz w:val="24"/>
                <w:szCs w:val="24"/>
              </w:rPr>
              <w:pPrChange w:id="3500"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501" w:author="NaYEeM" w:date="2019-06-28T02:34:00Z">
              <w:r w:rsidRPr="00D468F0" w:rsidDel="00CC48F7">
                <w:rPr>
                  <w:rFonts w:ascii="Times New Roman" w:hAnsi="Times New Roman" w:cs="Times New Roman"/>
                  <w:sz w:val="24"/>
                  <w:szCs w:val="24"/>
                </w:rPr>
                <w:delText>12.83</w:delText>
              </w:r>
            </w:del>
          </w:p>
        </w:tc>
        <w:tc>
          <w:tcPr>
            <w:tcW w:w="1626" w:type="dxa"/>
          </w:tcPr>
          <w:p w14:paraId="403C22C9" w14:textId="10FE6F1B"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502" w:author="NaYEeM" w:date="2019-06-28T02:34:00Z"/>
                <w:rFonts w:ascii="Times New Roman" w:hAnsi="Times New Roman" w:cs="Times New Roman"/>
                <w:sz w:val="24"/>
                <w:szCs w:val="24"/>
              </w:rPr>
              <w:pPrChange w:id="3503"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504" w:author="NaYEeM" w:date="2019-06-28T02:34:00Z">
              <w:r w:rsidRPr="00D468F0" w:rsidDel="00CC48F7">
                <w:rPr>
                  <w:rFonts w:ascii="Times New Roman" w:hAnsi="Times New Roman" w:cs="Times New Roman"/>
                  <w:sz w:val="24"/>
                  <w:szCs w:val="24"/>
                </w:rPr>
                <w:delText>0.0050</w:delText>
              </w:r>
            </w:del>
          </w:p>
        </w:tc>
        <w:tc>
          <w:tcPr>
            <w:tcW w:w="1620" w:type="dxa"/>
          </w:tcPr>
          <w:p w14:paraId="41E6EF17" w14:textId="6BD7FC5B"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505" w:author="NaYEeM" w:date="2019-06-28T02:34:00Z"/>
                <w:rFonts w:ascii="Times New Roman" w:hAnsi="Times New Roman" w:cs="Times New Roman"/>
                <w:sz w:val="24"/>
                <w:szCs w:val="24"/>
              </w:rPr>
              <w:pPrChange w:id="350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507" w:author="NaYEeM" w:date="2019-06-28T02:34:00Z">
              <w:r w:rsidRPr="00D468F0" w:rsidDel="00CC48F7">
                <w:rPr>
                  <w:rFonts w:ascii="Times New Roman" w:hAnsi="Times New Roman" w:cs="Times New Roman"/>
                  <w:sz w:val="24"/>
                  <w:szCs w:val="24"/>
                </w:rPr>
                <w:delText>0.11</w:delText>
              </w:r>
            </w:del>
          </w:p>
        </w:tc>
        <w:tc>
          <w:tcPr>
            <w:tcW w:w="1615" w:type="dxa"/>
          </w:tcPr>
          <w:p w14:paraId="71B63F89" w14:textId="0A3B75AF"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508" w:author="NaYEeM" w:date="2019-06-28T02:34:00Z"/>
                <w:rFonts w:ascii="Times New Roman" w:hAnsi="Times New Roman" w:cs="Times New Roman"/>
                <w:sz w:val="24"/>
                <w:szCs w:val="24"/>
              </w:rPr>
              <w:pPrChange w:id="3509"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510" w:author="NaYEeM" w:date="2019-06-28T02:34:00Z">
              <w:r w:rsidRPr="00D468F0" w:rsidDel="00CC48F7">
                <w:rPr>
                  <w:rFonts w:ascii="Times New Roman" w:hAnsi="Times New Roman" w:cs="Times New Roman"/>
                  <w:sz w:val="24"/>
                  <w:szCs w:val="24"/>
                </w:rPr>
                <w:delText>0.7385</w:delText>
              </w:r>
            </w:del>
          </w:p>
        </w:tc>
      </w:tr>
      <w:tr w:rsidR="001C04D5" w:rsidRPr="00D468F0" w:rsidDel="00CC48F7" w14:paraId="16B00665" w14:textId="3B3F5BC1" w:rsidTr="00515013">
        <w:trPr>
          <w:del w:id="3511"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0C85F820" w14:textId="60DBC501" w:rsidR="00E411E0" w:rsidRPr="00D468F0" w:rsidDel="00CC48F7" w:rsidRDefault="00E411E0" w:rsidP="00923FC4">
            <w:pPr>
              <w:jc w:val="both"/>
              <w:rPr>
                <w:del w:id="3512" w:author="NaYEeM" w:date="2019-06-28T02:34:00Z"/>
                <w:rFonts w:ascii="Times New Roman" w:hAnsi="Times New Roman" w:cs="Times New Roman"/>
                <w:sz w:val="24"/>
                <w:szCs w:val="24"/>
              </w:rPr>
            </w:pPr>
            <w:del w:id="3513" w:author="NaYEeM" w:date="2019-06-28T02:34:00Z">
              <w:r w:rsidRPr="00D468F0" w:rsidDel="00CC48F7">
                <w:rPr>
                  <w:rFonts w:ascii="Times New Roman" w:hAnsi="Times New Roman" w:cs="Times New Roman"/>
                  <w:sz w:val="24"/>
                  <w:szCs w:val="24"/>
                </w:rPr>
                <w:delText>Mothers’ Working Before</w:delText>
              </w:r>
            </w:del>
          </w:p>
        </w:tc>
        <w:tc>
          <w:tcPr>
            <w:tcW w:w="1626" w:type="dxa"/>
          </w:tcPr>
          <w:p w14:paraId="0A8C8D70" w14:textId="2827C2E5"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514" w:author="NaYEeM" w:date="2019-06-28T02:34:00Z"/>
                <w:rFonts w:ascii="Times New Roman" w:hAnsi="Times New Roman" w:cs="Times New Roman"/>
                <w:sz w:val="24"/>
                <w:szCs w:val="24"/>
              </w:rPr>
              <w:pPrChange w:id="3515"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516" w:author="NaYEeM" w:date="2019-06-28T02:34:00Z">
              <w:r w:rsidRPr="00D468F0" w:rsidDel="00CC48F7">
                <w:rPr>
                  <w:rFonts w:ascii="Times New Roman" w:hAnsi="Times New Roman" w:cs="Times New Roman"/>
                  <w:sz w:val="24"/>
                  <w:szCs w:val="24"/>
                </w:rPr>
                <w:delText>0.97</w:delText>
              </w:r>
            </w:del>
          </w:p>
        </w:tc>
        <w:tc>
          <w:tcPr>
            <w:tcW w:w="1626" w:type="dxa"/>
          </w:tcPr>
          <w:p w14:paraId="4D1AC2CD" w14:textId="1A435E3F"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517" w:author="NaYEeM" w:date="2019-06-28T02:34:00Z"/>
                <w:rFonts w:ascii="Times New Roman" w:hAnsi="Times New Roman" w:cs="Times New Roman"/>
                <w:sz w:val="24"/>
                <w:szCs w:val="24"/>
              </w:rPr>
              <w:pPrChange w:id="3518"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519" w:author="NaYEeM" w:date="2019-06-28T02:34:00Z">
              <w:r w:rsidRPr="00D468F0" w:rsidDel="00CC48F7">
                <w:rPr>
                  <w:rFonts w:ascii="Times New Roman" w:hAnsi="Times New Roman" w:cs="Times New Roman"/>
                  <w:sz w:val="24"/>
                  <w:szCs w:val="24"/>
                </w:rPr>
                <w:delText>0.3235</w:delText>
              </w:r>
            </w:del>
          </w:p>
        </w:tc>
        <w:tc>
          <w:tcPr>
            <w:tcW w:w="1620" w:type="dxa"/>
          </w:tcPr>
          <w:p w14:paraId="6A00E7D7" w14:textId="39D9B72C"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520" w:author="NaYEeM" w:date="2019-06-28T02:34:00Z"/>
                <w:rFonts w:ascii="Times New Roman" w:hAnsi="Times New Roman" w:cs="Times New Roman"/>
                <w:sz w:val="24"/>
                <w:szCs w:val="24"/>
              </w:rPr>
              <w:pPrChange w:id="352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522" w:author="NaYEeM" w:date="2019-06-28T02:34:00Z">
              <w:r w:rsidRPr="00D468F0" w:rsidDel="00CC48F7">
                <w:rPr>
                  <w:rFonts w:ascii="Times New Roman" w:hAnsi="Times New Roman" w:cs="Times New Roman"/>
                  <w:sz w:val="24"/>
                  <w:szCs w:val="24"/>
                </w:rPr>
                <w:delText>8.79</w:delText>
              </w:r>
            </w:del>
          </w:p>
        </w:tc>
        <w:tc>
          <w:tcPr>
            <w:tcW w:w="1615" w:type="dxa"/>
          </w:tcPr>
          <w:p w14:paraId="42F9A72D" w14:textId="03CF1AAF"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523" w:author="NaYEeM" w:date="2019-06-28T02:34:00Z"/>
                <w:rFonts w:ascii="Times New Roman" w:hAnsi="Times New Roman" w:cs="Times New Roman"/>
                <w:sz w:val="24"/>
                <w:szCs w:val="24"/>
              </w:rPr>
              <w:pPrChange w:id="3524"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525" w:author="NaYEeM" w:date="2019-06-28T02:34:00Z">
              <w:r w:rsidRPr="00D468F0" w:rsidDel="00CC48F7">
                <w:rPr>
                  <w:rFonts w:ascii="Times New Roman" w:hAnsi="Times New Roman" w:cs="Times New Roman"/>
                  <w:sz w:val="24"/>
                  <w:szCs w:val="24"/>
                </w:rPr>
                <w:delText>0.0322</w:delText>
              </w:r>
            </w:del>
          </w:p>
        </w:tc>
      </w:tr>
      <w:tr w:rsidR="001C04D5" w:rsidRPr="00D468F0" w:rsidDel="00CC48F7" w14:paraId="2165D59A" w14:textId="6AE716B4" w:rsidTr="00515013">
        <w:trPr>
          <w:cnfStyle w:val="000000100000" w:firstRow="0" w:lastRow="0" w:firstColumn="0" w:lastColumn="0" w:oddVBand="0" w:evenVBand="0" w:oddHBand="1" w:evenHBand="0" w:firstRowFirstColumn="0" w:firstRowLastColumn="0" w:lastRowFirstColumn="0" w:lastRowLastColumn="0"/>
          <w:del w:id="3526"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79F214F3" w14:textId="634575EE" w:rsidR="00E411E0" w:rsidRPr="00D468F0" w:rsidDel="00CC48F7" w:rsidRDefault="00E411E0" w:rsidP="00923FC4">
            <w:pPr>
              <w:jc w:val="both"/>
              <w:rPr>
                <w:del w:id="3527" w:author="NaYEeM" w:date="2019-06-28T02:34:00Z"/>
                <w:rFonts w:ascii="Times New Roman" w:hAnsi="Times New Roman" w:cs="Times New Roman"/>
                <w:sz w:val="24"/>
                <w:szCs w:val="24"/>
              </w:rPr>
            </w:pPr>
            <w:del w:id="3528" w:author="NaYEeM" w:date="2019-06-28T02:34:00Z">
              <w:r w:rsidRPr="00D468F0" w:rsidDel="00CC48F7">
                <w:rPr>
                  <w:rFonts w:ascii="Times New Roman" w:hAnsi="Times New Roman" w:cs="Times New Roman"/>
                  <w:sz w:val="24"/>
                  <w:szCs w:val="24"/>
                </w:rPr>
                <w:delText>Fathers’ Occupation</w:delText>
              </w:r>
            </w:del>
          </w:p>
        </w:tc>
        <w:tc>
          <w:tcPr>
            <w:tcW w:w="1626" w:type="dxa"/>
          </w:tcPr>
          <w:p w14:paraId="571A9A53" w14:textId="37170028"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529" w:author="NaYEeM" w:date="2019-06-28T02:34:00Z"/>
                <w:rFonts w:ascii="Times New Roman" w:hAnsi="Times New Roman" w:cs="Times New Roman"/>
                <w:sz w:val="24"/>
                <w:szCs w:val="24"/>
              </w:rPr>
              <w:pPrChange w:id="3530"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531" w:author="NaYEeM" w:date="2019-06-28T02:34:00Z">
              <w:r w:rsidRPr="00D468F0" w:rsidDel="00CC48F7">
                <w:rPr>
                  <w:rFonts w:ascii="Times New Roman" w:hAnsi="Times New Roman" w:cs="Times New Roman"/>
                  <w:sz w:val="24"/>
                  <w:szCs w:val="24"/>
                </w:rPr>
                <w:delText>17.91</w:delText>
              </w:r>
            </w:del>
          </w:p>
        </w:tc>
        <w:tc>
          <w:tcPr>
            <w:tcW w:w="1626" w:type="dxa"/>
          </w:tcPr>
          <w:p w14:paraId="329F394C" w14:textId="794C0398"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532" w:author="NaYEeM" w:date="2019-06-28T02:34:00Z"/>
                <w:rFonts w:ascii="Times New Roman" w:hAnsi="Times New Roman" w:cs="Times New Roman"/>
                <w:sz w:val="24"/>
                <w:szCs w:val="24"/>
              </w:rPr>
              <w:pPrChange w:id="3533"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534" w:author="NaYEeM" w:date="2019-06-28T02:34:00Z">
              <w:r w:rsidRPr="00D468F0" w:rsidDel="00CC48F7">
                <w:rPr>
                  <w:rFonts w:ascii="Times New Roman" w:hAnsi="Times New Roman" w:cs="Times New Roman"/>
                  <w:sz w:val="24"/>
                  <w:szCs w:val="24"/>
                </w:rPr>
                <w:delText>0.0005</w:delText>
              </w:r>
            </w:del>
          </w:p>
        </w:tc>
        <w:tc>
          <w:tcPr>
            <w:tcW w:w="1620" w:type="dxa"/>
          </w:tcPr>
          <w:p w14:paraId="6E4488CF" w14:textId="5D9FF196"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535" w:author="NaYEeM" w:date="2019-06-28T02:34:00Z"/>
                <w:rFonts w:ascii="Times New Roman" w:hAnsi="Times New Roman" w:cs="Times New Roman"/>
                <w:sz w:val="24"/>
                <w:szCs w:val="24"/>
              </w:rPr>
              <w:pPrChange w:id="353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537" w:author="NaYEeM" w:date="2019-06-28T02:34:00Z">
              <w:r w:rsidRPr="00D468F0" w:rsidDel="00CC48F7">
                <w:rPr>
                  <w:rFonts w:ascii="Times New Roman" w:hAnsi="Times New Roman" w:cs="Times New Roman"/>
                  <w:sz w:val="24"/>
                  <w:szCs w:val="24"/>
                </w:rPr>
                <w:delText>0.99</w:delText>
              </w:r>
            </w:del>
          </w:p>
        </w:tc>
        <w:tc>
          <w:tcPr>
            <w:tcW w:w="1615" w:type="dxa"/>
          </w:tcPr>
          <w:p w14:paraId="59A6D362" w14:textId="1BCB8CD9"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538" w:author="NaYEeM" w:date="2019-06-28T02:34:00Z"/>
                <w:rFonts w:ascii="Times New Roman" w:hAnsi="Times New Roman" w:cs="Times New Roman"/>
                <w:sz w:val="24"/>
                <w:szCs w:val="24"/>
              </w:rPr>
              <w:pPrChange w:id="3539"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540" w:author="NaYEeM" w:date="2019-06-28T02:34:00Z">
              <w:r w:rsidRPr="00D468F0" w:rsidDel="00CC48F7">
                <w:rPr>
                  <w:rFonts w:ascii="Times New Roman" w:hAnsi="Times New Roman" w:cs="Times New Roman"/>
                  <w:sz w:val="24"/>
                  <w:szCs w:val="24"/>
                </w:rPr>
                <w:delText>0.3198</w:delText>
              </w:r>
            </w:del>
          </w:p>
        </w:tc>
      </w:tr>
      <w:tr w:rsidR="001C04D5" w:rsidRPr="00D468F0" w:rsidDel="00CC48F7" w14:paraId="41179E85" w14:textId="112AFB34" w:rsidTr="00515013">
        <w:trPr>
          <w:trHeight w:val="76"/>
          <w:del w:id="3541"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5AC0493D" w14:textId="4F3B1F5F" w:rsidR="00E411E0" w:rsidRPr="00D468F0" w:rsidDel="00CC48F7" w:rsidRDefault="00E411E0" w:rsidP="00923FC4">
            <w:pPr>
              <w:jc w:val="both"/>
              <w:rPr>
                <w:del w:id="3542" w:author="NaYEeM" w:date="2019-06-28T02:34:00Z"/>
                <w:rFonts w:ascii="Times New Roman" w:hAnsi="Times New Roman" w:cs="Times New Roman"/>
                <w:kern w:val="24"/>
                <w:sz w:val="24"/>
                <w:szCs w:val="24"/>
                <w:lang w:val="da-DK"/>
                <w:rPrChange w:id="3543" w:author="NaYEeM" w:date="2019-07-10T01:42:00Z">
                  <w:rPr>
                    <w:del w:id="3544" w:author="NaYEeM" w:date="2019-06-28T02:34:00Z"/>
                    <w:rFonts w:ascii="Times New Roman" w:hAnsi="Times New Roman" w:cs="Times New Roman"/>
                    <w:color w:val="000000"/>
                    <w:kern w:val="24"/>
                    <w:sz w:val="24"/>
                    <w:szCs w:val="24"/>
                    <w:lang w:val="da-DK"/>
                  </w:rPr>
                </w:rPrChange>
              </w:rPr>
            </w:pPr>
            <w:del w:id="3545" w:author="NaYEeM" w:date="2019-06-28T02:34:00Z">
              <w:r w:rsidRPr="00D468F0" w:rsidDel="00CC48F7">
                <w:rPr>
                  <w:rFonts w:ascii="Times New Roman" w:hAnsi="Times New Roman" w:cs="Times New Roman"/>
                  <w:kern w:val="24"/>
                  <w:sz w:val="24"/>
                  <w:szCs w:val="24"/>
                  <w:lang w:val="da-DK"/>
                  <w:rPrChange w:id="3546" w:author="NaYEeM" w:date="2019-07-10T01:42:00Z">
                    <w:rPr>
                      <w:rFonts w:ascii="Times New Roman" w:hAnsi="Times New Roman" w:cs="Times New Roman"/>
                      <w:color w:val="000000"/>
                      <w:kern w:val="24"/>
                      <w:sz w:val="24"/>
                      <w:szCs w:val="24"/>
                      <w:lang w:val="da-DK"/>
                    </w:rPr>
                  </w:rPrChange>
                </w:rPr>
                <w:delText xml:space="preserve">Mass Media </w:delText>
              </w:r>
              <w:r w:rsidRPr="00D468F0" w:rsidDel="00CC48F7">
                <w:rPr>
                  <w:rFonts w:ascii="Times New Roman" w:hAnsi="Times New Roman" w:cs="Times New Roman"/>
                  <w:sz w:val="24"/>
                  <w:szCs w:val="24"/>
                </w:rPr>
                <w:delText>(in week)</w:delText>
              </w:r>
            </w:del>
          </w:p>
        </w:tc>
        <w:tc>
          <w:tcPr>
            <w:tcW w:w="1626" w:type="dxa"/>
          </w:tcPr>
          <w:p w14:paraId="1DC69044" w14:textId="7846C38D"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547" w:author="NaYEeM" w:date="2019-06-28T02:34:00Z"/>
                <w:rFonts w:ascii="Times New Roman" w:hAnsi="Times New Roman" w:cs="Times New Roman"/>
                <w:sz w:val="24"/>
                <w:szCs w:val="24"/>
              </w:rPr>
              <w:pPrChange w:id="3548"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549" w:author="NaYEeM" w:date="2019-06-28T02:34:00Z">
              <w:r w:rsidRPr="00D468F0" w:rsidDel="00CC48F7">
                <w:rPr>
                  <w:rFonts w:ascii="Times New Roman" w:hAnsi="Times New Roman" w:cs="Times New Roman"/>
                  <w:sz w:val="24"/>
                  <w:szCs w:val="24"/>
                </w:rPr>
                <w:delText>0.88</w:delText>
              </w:r>
            </w:del>
          </w:p>
        </w:tc>
        <w:tc>
          <w:tcPr>
            <w:tcW w:w="1626" w:type="dxa"/>
          </w:tcPr>
          <w:p w14:paraId="659931C7" w14:textId="2F6B5C51"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550" w:author="NaYEeM" w:date="2019-06-28T02:34:00Z"/>
                <w:rFonts w:ascii="Times New Roman" w:hAnsi="Times New Roman" w:cs="Times New Roman"/>
                <w:sz w:val="24"/>
                <w:szCs w:val="24"/>
              </w:rPr>
              <w:pPrChange w:id="355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552" w:author="NaYEeM" w:date="2019-06-28T02:34:00Z">
              <w:r w:rsidRPr="00D468F0" w:rsidDel="00CC48F7">
                <w:rPr>
                  <w:rFonts w:ascii="Times New Roman" w:hAnsi="Times New Roman" w:cs="Times New Roman"/>
                  <w:sz w:val="24"/>
                  <w:szCs w:val="24"/>
                </w:rPr>
                <w:delText>0.3471</w:delText>
              </w:r>
            </w:del>
          </w:p>
        </w:tc>
        <w:tc>
          <w:tcPr>
            <w:tcW w:w="1620" w:type="dxa"/>
          </w:tcPr>
          <w:p w14:paraId="2614C558" w14:textId="46867A33"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553" w:author="NaYEeM" w:date="2019-06-28T02:34:00Z"/>
                <w:rFonts w:ascii="Times New Roman" w:hAnsi="Times New Roman" w:cs="Times New Roman"/>
                <w:sz w:val="24"/>
                <w:szCs w:val="24"/>
              </w:rPr>
              <w:pPrChange w:id="3554"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555" w:author="NaYEeM" w:date="2019-06-28T02:34:00Z">
              <w:r w:rsidRPr="00D468F0" w:rsidDel="00CC48F7">
                <w:rPr>
                  <w:rFonts w:ascii="Times New Roman" w:hAnsi="Times New Roman" w:cs="Times New Roman"/>
                  <w:sz w:val="24"/>
                  <w:szCs w:val="24"/>
                </w:rPr>
                <w:delText>7.57</w:delText>
              </w:r>
            </w:del>
          </w:p>
        </w:tc>
        <w:tc>
          <w:tcPr>
            <w:tcW w:w="1615" w:type="dxa"/>
          </w:tcPr>
          <w:p w14:paraId="078D15D4" w14:textId="2B164A3E"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556" w:author="NaYEeM" w:date="2019-06-28T02:34:00Z"/>
                <w:rFonts w:ascii="Times New Roman" w:hAnsi="Times New Roman" w:cs="Times New Roman"/>
                <w:sz w:val="24"/>
                <w:szCs w:val="24"/>
              </w:rPr>
              <w:pPrChange w:id="3557"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558" w:author="NaYEeM" w:date="2019-06-28T02:34:00Z">
              <w:r w:rsidRPr="00D468F0" w:rsidDel="00CC48F7">
                <w:rPr>
                  <w:rFonts w:ascii="Times New Roman" w:hAnsi="Times New Roman" w:cs="Times New Roman"/>
                  <w:sz w:val="24"/>
                  <w:szCs w:val="24"/>
                </w:rPr>
                <w:delText>0.0558</w:delText>
              </w:r>
            </w:del>
          </w:p>
        </w:tc>
      </w:tr>
      <w:tr w:rsidR="001C04D5" w:rsidRPr="00D468F0" w:rsidDel="00CC48F7" w14:paraId="06FEAE97" w14:textId="2F9EAE99" w:rsidTr="00515013">
        <w:trPr>
          <w:cnfStyle w:val="000000100000" w:firstRow="0" w:lastRow="0" w:firstColumn="0" w:lastColumn="0" w:oddVBand="0" w:evenVBand="0" w:oddHBand="1" w:evenHBand="0" w:firstRowFirstColumn="0" w:firstRowLastColumn="0" w:lastRowFirstColumn="0" w:lastRowLastColumn="0"/>
          <w:del w:id="3559"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42293E7D" w14:textId="75B6932E" w:rsidR="00E411E0" w:rsidRPr="00D468F0" w:rsidDel="00CC48F7" w:rsidRDefault="00E411E0" w:rsidP="00923FC4">
            <w:pPr>
              <w:jc w:val="both"/>
              <w:rPr>
                <w:del w:id="3560" w:author="NaYEeM" w:date="2019-06-28T02:34:00Z"/>
                <w:rFonts w:ascii="Times New Roman" w:hAnsi="Times New Roman" w:cs="Times New Roman"/>
                <w:kern w:val="24"/>
                <w:sz w:val="24"/>
                <w:szCs w:val="24"/>
                <w:lang w:val="da-DK"/>
                <w:rPrChange w:id="3561" w:author="NaYEeM" w:date="2019-07-10T01:42:00Z">
                  <w:rPr>
                    <w:del w:id="3562" w:author="NaYEeM" w:date="2019-06-28T02:34:00Z"/>
                    <w:rFonts w:ascii="Times New Roman" w:hAnsi="Times New Roman" w:cs="Times New Roman"/>
                    <w:color w:val="000000"/>
                    <w:kern w:val="24"/>
                    <w:sz w:val="24"/>
                    <w:szCs w:val="24"/>
                    <w:lang w:val="da-DK"/>
                  </w:rPr>
                </w:rPrChange>
              </w:rPr>
            </w:pPr>
            <w:del w:id="3563" w:author="NaYEeM" w:date="2019-06-28T02:34:00Z">
              <w:r w:rsidRPr="00D468F0" w:rsidDel="00CC48F7">
                <w:rPr>
                  <w:rFonts w:ascii="Times New Roman" w:hAnsi="Times New Roman" w:cs="Times New Roman"/>
                  <w:kern w:val="24"/>
                  <w:sz w:val="24"/>
                  <w:szCs w:val="24"/>
                  <w:lang w:val="da-DK"/>
                  <w:rPrChange w:id="3564" w:author="NaYEeM" w:date="2019-07-10T01:42:00Z">
                    <w:rPr>
                      <w:rFonts w:ascii="Times New Roman" w:hAnsi="Times New Roman" w:cs="Times New Roman"/>
                      <w:color w:val="000000"/>
                      <w:kern w:val="24"/>
                      <w:sz w:val="24"/>
                      <w:szCs w:val="24"/>
                      <w:lang w:val="da-DK"/>
                    </w:rPr>
                  </w:rPrChange>
                </w:rPr>
                <w:delText xml:space="preserve">Mother’s Age </w:delText>
              </w:r>
            </w:del>
          </w:p>
        </w:tc>
        <w:tc>
          <w:tcPr>
            <w:tcW w:w="1626" w:type="dxa"/>
          </w:tcPr>
          <w:p w14:paraId="434F2A03" w14:textId="4A8691B8"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565" w:author="NaYEeM" w:date="2019-06-28T02:34:00Z"/>
                <w:rFonts w:ascii="Times New Roman" w:hAnsi="Times New Roman" w:cs="Times New Roman"/>
                <w:sz w:val="24"/>
                <w:szCs w:val="24"/>
              </w:rPr>
              <w:pPrChange w:id="356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567" w:author="NaYEeM" w:date="2019-06-28T02:34:00Z">
              <w:r w:rsidRPr="00D468F0" w:rsidDel="00CC48F7">
                <w:rPr>
                  <w:rFonts w:ascii="Times New Roman" w:hAnsi="Times New Roman" w:cs="Times New Roman"/>
                  <w:sz w:val="24"/>
                  <w:szCs w:val="24"/>
                </w:rPr>
                <w:delText>10.06</w:delText>
              </w:r>
            </w:del>
          </w:p>
        </w:tc>
        <w:tc>
          <w:tcPr>
            <w:tcW w:w="1626" w:type="dxa"/>
          </w:tcPr>
          <w:p w14:paraId="4F0B7E72" w14:textId="03B8AA14"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568" w:author="NaYEeM" w:date="2019-06-28T02:34:00Z"/>
                <w:rFonts w:ascii="Times New Roman" w:hAnsi="Times New Roman" w:cs="Times New Roman"/>
                <w:sz w:val="24"/>
                <w:szCs w:val="24"/>
              </w:rPr>
              <w:pPrChange w:id="3569"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570" w:author="NaYEeM" w:date="2019-06-28T02:34:00Z">
              <w:r w:rsidRPr="00D468F0" w:rsidDel="00CC48F7">
                <w:rPr>
                  <w:rFonts w:ascii="Times New Roman" w:hAnsi="Times New Roman" w:cs="Times New Roman"/>
                  <w:sz w:val="24"/>
                  <w:szCs w:val="24"/>
                </w:rPr>
                <w:delText>0.0395</w:delText>
              </w:r>
            </w:del>
          </w:p>
        </w:tc>
        <w:tc>
          <w:tcPr>
            <w:tcW w:w="1620" w:type="dxa"/>
          </w:tcPr>
          <w:p w14:paraId="03E294FA" w14:textId="5CA8A49B"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571" w:author="NaYEeM" w:date="2019-06-28T02:34:00Z"/>
                <w:rFonts w:ascii="Times New Roman" w:hAnsi="Times New Roman" w:cs="Times New Roman"/>
                <w:sz w:val="24"/>
                <w:szCs w:val="24"/>
              </w:rPr>
              <w:pPrChange w:id="3572"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573" w:author="NaYEeM" w:date="2019-06-28T02:34:00Z">
              <w:r w:rsidRPr="00D468F0" w:rsidDel="00CC48F7">
                <w:rPr>
                  <w:rFonts w:ascii="Times New Roman" w:hAnsi="Times New Roman" w:cs="Times New Roman"/>
                  <w:sz w:val="24"/>
                  <w:szCs w:val="24"/>
                </w:rPr>
                <w:delText>1.04</w:delText>
              </w:r>
            </w:del>
          </w:p>
        </w:tc>
        <w:tc>
          <w:tcPr>
            <w:tcW w:w="1615" w:type="dxa"/>
          </w:tcPr>
          <w:p w14:paraId="53585FB9" w14:textId="73236320"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574" w:author="NaYEeM" w:date="2019-06-28T02:34:00Z"/>
                <w:rFonts w:ascii="Times New Roman" w:hAnsi="Times New Roman" w:cs="Times New Roman"/>
                <w:sz w:val="24"/>
                <w:szCs w:val="24"/>
              </w:rPr>
              <w:pPrChange w:id="3575"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576" w:author="NaYEeM" w:date="2019-06-28T02:34:00Z">
              <w:r w:rsidRPr="00D468F0" w:rsidDel="00CC48F7">
                <w:rPr>
                  <w:rFonts w:ascii="Times New Roman" w:hAnsi="Times New Roman" w:cs="Times New Roman"/>
                  <w:sz w:val="24"/>
                  <w:szCs w:val="24"/>
                </w:rPr>
                <w:delText>0.3078</w:delText>
              </w:r>
            </w:del>
          </w:p>
        </w:tc>
      </w:tr>
      <w:tr w:rsidR="001C04D5" w:rsidRPr="00D468F0" w:rsidDel="00CC48F7" w14:paraId="63E88FEC" w14:textId="5434476D" w:rsidTr="00515013">
        <w:trPr>
          <w:del w:id="3577"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737C7BCB" w14:textId="213D3AB9" w:rsidR="00E411E0" w:rsidRPr="00D468F0" w:rsidDel="00CC48F7" w:rsidRDefault="00E411E0" w:rsidP="00923FC4">
            <w:pPr>
              <w:jc w:val="both"/>
              <w:rPr>
                <w:del w:id="3578" w:author="NaYEeM" w:date="2019-06-28T02:34:00Z"/>
                <w:rFonts w:ascii="Times New Roman" w:hAnsi="Times New Roman" w:cs="Times New Roman"/>
                <w:kern w:val="24"/>
                <w:sz w:val="24"/>
                <w:szCs w:val="24"/>
                <w:lang w:val="da-DK"/>
                <w:rPrChange w:id="3579" w:author="NaYEeM" w:date="2019-07-10T01:42:00Z">
                  <w:rPr>
                    <w:del w:id="3580" w:author="NaYEeM" w:date="2019-06-28T02:34:00Z"/>
                    <w:rFonts w:ascii="Times New Roman" w:hAnsi="Times New Roman" w:cs="Times New Roman"/>
                    <w:color w:val="000000"/>
                    <w:kern w:val="24"/>
                    <w:sz w:val="24"/>
                    <w:szCs w:val="24"/>
                    <w:lang w:val="da-DK"/>
                  </w:rPr>
                </w:rPrChange>
              </w:rPr>
            </w:pPr>
            <w:del w:id="3581" w:author="NaYEeM" w:date="2019-06-28T02:34:00Z">
              <w:r w:rsidRPr="00D468F0" w:rsidDel="00CC48F7">
                <w:rPr>
                  <w:rFonts w:ascii="Times New Roman" w:hAnsi="Times New Roman" w:cs="Times New Roman"/>
                  <w:kern w:val="24"/>
                  <w:sz w:val="24"/>
                  <w:szCs w:val="24"/>
                  <w:lang w:val="da-DK"/>
                  <w:rPrChange w:id="3582" w:author="NaYEeM" w:date="2019-07-10T01:42:00Z">
                    <w:rPr>
                      <w:rFonts w:ascii="Times New Roman" w:hAnsi="Times New Roman" w:cs="Times New Roman"/>
                      <w:color w:val="000000"/>
                      <w:kern w:val="24"/>
                      <w:sz w:val="24"/>
                      <w:szCs w:val="24"/>
                      <w:lang w:val="da-DK"/>
                    </w:rPr>
                  </w:rPrChange>
                </w:rPr>
                <w:delText>Mother’s BMI</w:delText>
              </w:r>
            </w:del>
          </w:p>
        </w:tc>
        <w:tc>
          <w:tcPr>
            <w:tcW w:w="1626" w:type="dxa"/>
          </w:tcPr>
          <w:p w14:paraId="09A609A5" w14:textId="0B7DD45A"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583" w:author="NaYEeM" w:date="2019-06-28T02:34:00Z"/>
                <w:rFonts w:ascii="Times New Roman" w:hAnsi="Times New Roman" w:cs="Times New Roman"/>
                <w:sz w:val="24"/>
                <w:szCs w:val="24"/>
              </w:rPr>
              <w:pPrChange w:id="3584"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585" w:author="NaYEeM" w:date="2019-06-28T02:34:00Z">
              <w:r w:rsidRPr="00D468F0" w:rsidDel="00CC48F7">
                <w:rPr>
                  <w:rFonts w:ascii="Times New Roman" w:hAnsi="Times New Roman" w:cs="Times New Roman"/>
                  <w:sz w:val="24"/>
                  <w:szCs w:val="24"/>
                </w:rPr>
                <w:delText>9.25</w:delText>
              </w:r>
            </w:del>
          </w:p>
        </w:tc>
        <w:tc>
          <w:tcPr>
            <w:tcW w:w="1626" w:type="dxa"/>
          </w:tcPr>
          <w:p w14:paraId="41CCABD3" w14:textId="7147E826"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586" w:author="NaYEeM" w:date="2019-06-28T02:34:00Z"/>
                <w:rFonts w:ascii="Times New Roman" w:hAnsi="Times New Roman" w:cs="Times New Roman"/>
                <w:sz w:val="24"/>
                <w:szCs w:val="24"/>
              </w:rPr>
              <w:pPrChange w:id="3587"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588" w:author="NaYEeM" w:date="2019-06-28T02:34:00Z">
              <w:r w:rsidRPr="00D468F0" w:rsidDel="00CC48F7">
                <w:rPr>
                  <w:rFonts w:ascii="Times New Roman" w:hAnsi="Times New Roman" w:cs="Times New Roman"/>
                  <w:sz w:val="24"/>
                  <w:szCs w:val="24"/>
                </w:rPr>
                <w:delText>0.0098</w:delText>
              </w:r>
            </w:del>
          </w:p>
        </w:tc>
        <w:tc>
          <w:tcPr>
            <w:tcW w:w="1620" w:type="dxa"/>
          </w:tcPr>
          <w:p w14:paraId="2C872480" w14:textId="560F7B56"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589" w:author="NaYEeM" w:date="2019-06-28T02:34:00Z"/>
                <w:rFonts w:ascii="Times New Roman" w:hAnsi="Times New Roman" w:cs="Times New Roman"/>
                <w:sz w:val="24"/>
                <w:szCs w:val="24"/>
              </w:rPr>
              <w:pPrChange w:id="3590"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591" w:author="NaYEeM" w:date="2019-06-28T02:34:00Z">
              <w:r w:rsidRPr="00D468F0" w:rsidDel="00CC48F7">
                <w:rPr>
                  <w:rFonts w:ascii="Times New Roman" w:hAnsi="Times New Roman" w:cs="Times New Roman"/>
                  <w:sz w:val="24"/>
                  <w:szCs w:val="24"/>
                </w:rPr>
                <w:delText>11.22</w:delText>
              </w:r>
            </w:del>
          </w:p>
        </w:tc>
        <w:tc>
          <w:tcPr>
            <w:tcW w:w="1615" w:type="dxa"/>
          </w:tcPr>
          <w:p w14:paraId="1000C691" w14:textId="0B8DA65F"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592" w:author="NaYEeM" w:date="2019-06-28T02:34:00Z"/>
                <w:rFonts w:ascii="Times New Roman" w:hAnsi="Times New Roman" w:cs="Times New Roman"/>
                <w:sz w:val="24"/>
                <w:szCs w:val="24"/>
              </w:rPr>
              <w:pPrChange w:id="3593"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594" w:author="NaYEeM" w:date="2019-06-28T02:34:00Z">
              <w:r w:rsidRPr="00D468F0" w:rsidDel="00CC48F7">
                <w:rPr>
                  <w:rFonts w:ascii="Times New Roman" w:hAnsi="Times New Roman" w:cs="Times New Roman"/>
                  <w:sz w:val="24"/>
                  <w:szCs w:val="24"/>
                </w:rPr>
                <w:delText>0.0242</w:delText>
              </w:r>
            </w:del>
          </w:p>
        </w:tc>
      </w:tr>
      <w:tr w:rsidR="001C04D5" w:rsidRPr="00D468F0" w:rsidDel="00CC48F7" w14:paraId="2776B660" w14:textId="482B985B" w:rsidTr="00515013">
        <w:trPr>
          <w:cnfStyle w:val="000000100000" w:firstRow="0" w:lastRow="0" w:firstColumn="0" w:lastColumn="0" w:oddVBand="0" w:evenVBand="0" w:oddHBand="1" w:evenHBand="0" w:firstRowFirstColumn="0" w:firstRowLastColumn="0" w:lastRowFirstColumn="0" w:lastRowLastColumn="0"/>
          <w:del w:id="3595"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6BE63B81" w14:textId="7C081FBD" w:rsidR="00E411E0" w:rsidRPr="00D468F0" w:rsidDel="00CC48F7" w:rsidRDefault="00E411E0" w:rsidP="00923FC4">
            <w:pPr>
              <w:jc w:val="both"/>
              <w:rPr>
                <w:del w:id="3596" w:author="NaYEeM" w:date="2019-06-28T02:34:00Z"/>
                <w:rFonts w:ascii="Times New Roman" w:hAnsi="Times New Roman" w:cs="Times New Roman"/>
                <w:kern w:val="24"/>
                <w:sz w:val="24"/>
                <w:szCs w:val="24"/>
                <w:lang w:val="da-DK"/>
                <w:rPrChange w:id="3597" w:author="NaYEeM" w:date="2019-07-10T01:42:00Z">
                  <w:rPr>
                    <w:del w:id="3598" w:author="NaYEeM" w:date="2019-06-28T02:34:00Z"/>
                    <w:rFonts w:ascii="Times New Roman" w:hAnsi="Times New Roman" w:cs="Times New Roman"/>
                    <w:color w:val="000000"/>
                    <w:kern w:val="24"/>
                    <w:sz w:val="24"/>
                    <w:szCs w:val="24"/>
                    <w:lang w:val="da-DK"/>
                  </w:rPr>
                </w:rPrChange>
              </w:rPr>
            </w:pPr>
            <w:del w:id="3599" w:author="NaYEeM" w:date="2019-06-28T02:34:00Z">
              <w:r w:rsidRPr="00D468F0" w:rsidDel="00CC48F7">
                <w:rPr>
                  <w:rFonts w:ascii="Times New Roman" w:hAnsi="Times New Roman" w:cs="Times New Roman"/>
                  <w:sz w:val="24"/>
                  <w:szCs w:val="24"/>
                </w:rPr>
                <w:delText>Household members</w:delText>
              </w:r>
            </w:del>
          </w:p>
        </w:tc>
        <w:tc>
          <w:tcPr>
            <w:tcW w:w="1626" w:type="dxa"/>
          </w:tcPr>
          <w:p w14:paraId="7A85BDD8" w14:textId="1D3895B1"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600" w:author="NaYEeM" w:date="2019-06-28T02:34:00Z"/>
                <w:rFonts w:ascii="Times New Roman" w:hAnsi="Times New Roman" w:cs="Times New Roman"/>
                <w:sz w:val="24"/>
                <w:szCs w:val="24"/>
              </w:rPr>
              <w:pPrChange w:id="3601"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602" w:author="NaYEeM" w:date="2019-06-28T02:34:00Z">
              <w:r w:rsidRPr="00D468F0" w:rsidDel="00CC48F7">
                <w:rPr>
                  <w:rFonts w:ascii="Times New Roman" w:hAnsi="Times New Roman" w:cs="Times New Roman"/>
                  <w:sz w:val="24"/>
                  <w:szCs w:val="24"/>
                </w:rPr>
                <w:delText>2.85</w:delText>
              </w:r>
            </w:del>
          </w:p>
        </w:tc>
        <w:tc>
          <w:tcPr>
            <w:tcW w:w="1626" w:type="dxa"/>
          </w:tcPr>
          <w:p w14:paraId="77D0FC94" w14:textId="2D84F382"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603" w:author="NaYEeM" w:date="2019-06-28T02:34:00Z"/>
                <w:rFonts w:ascii="Times New Roman" w:hAnsi="Times New Roman" w:cs="Times New Roman"/>
                <w:sz w:val="24"/>
                <w:szCs w:val="24"/>
              </w:rPr>
              <w:pPrChange w:id="3604"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605" w:author="NaYEeM" w:date="2019-06-28T02:34:00Z">
              <w:r w:rsidRPr="00D468F0" w:rsidDel="00CC48F7">
                <w:rPr>
                  <w:rFonts w:ascii="Times New Roman" w:hAnsi="Times New Roman" w:cs="Times New Roman"/>
                  <w:sz w:val="24"/>
                  <w:szCs w:val="24"/>
                </w:rPr>
                <w:delText>0.0914</w:delText>
              </w:r>
            </w:del>
          </w:p>
        </w:tc>
        <w:tc>
          <w:tcPr>
            <w:tcW w:w="1620" w:type="dxa"/>
          </w:tcPr>
          <w:p w14:paraId="4E3D2B8B" w14:textId="73E86D56"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606" w:author="NaYEeM" w:date="2019-06-28T02:34:00Z"/>
                <w:rFonts w:ascii="Times New Roman" w:hAnsi="Times New Roman" w:cs="Times New Roman"/>
                <w:sz w:val="24"/>
                <w:szCs w:val="24"/>
              </w:rPr>
              <w:pPrChange w:id="3607"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608" w:author="NaYEeM" w:date="2019-06-28T02:34:00Z">
              <w:r w:rsidRPr="00D468F0" w:rsidDel="00CC48F7">
                <w:rPr>
                  <w:rFonts w:ascii="Times New Roman" w:hAnsi="Times New Roman" w:cs="Times New Roman"/>
                  <w:sz w:val="24"/>
                  <w:szCs w:val="24"/>
                </w:rPr>
                <w:delText>4.18</w:delText>
              </w:r>
            </w:del>
          </w:p>
        </w:tc>
        <w:tc>
          <w:tcPr>
            <w:tcW w:w="1615" w:type="dxa"/>
          </w:tcPr>
          <w:p w14:paraId="709819DC" w14:textId="378A1A9C"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609" w:author="NaYEeM" w:date="2019-06-28T02:34:00Z"/>
                <w:rFonts w:ascii="Times New Roman" w:hAnsi="Times New Roman" w:cs="Times New Roman"/>
                <w:sz w:val="24"/>
                <w:szCs w:val="24"/>
              </w:rPr>
              <w:pPrChange w:id="3610"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611" w:author="NaYEeM" w:date="2019-06-28T02:34:00Z">
              <w:r w:rsidRPr="00D468F0" w:rsidDel="00CC48F7">
                <w:rPr>
                  <w:rFonts w:ascii="Times New Roman" w:hAnsi="Times New Roman" w:cs="Times New Roman"/>
                  <w:sz w:val="24"/>
                  <w:szCs w:val="24"/>
                </w:rPr>
                <w:delText>0.1240</w:delText>
              </w:r>
            </w:del>
          </w:p>
        </w:tc>
      </w:tr>
      <w:tr w:rsidR="001C04D5" w:rsidRPr="00D468F0" w:rsidDel="00CC48F7" w14:paraId="5D38D8A8" w14:textId="011498F1" w:rsidTr="00515013">
        <w:trPr>
          <w:del w:id="3612"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103F370D" w14:textId="233B7225" w:rsidR="00E411E0" w:rsidRPr="00D468F0" w:rsidDel="00CC48F7" w:rsidRDefault="00E411E0" w:rsidP="00923FC4">
            <w:pPr>
              <w:jc w:val="both"/>
              <w:rPr>
                <w:del w:id="3613" w:author="NaYEeM" w:date="2019-06-28T02:34:00Z"/>
                <w:rFonts w:ascii="Times New Roman" w:hAnsi="Times New Roman" w:cs="Times New Roman"/>
                <w:kern w:val="24"/>
                <w:sz w:val="24"/>
                <w:szCs w:val="24"/>
                <w:lang w:val="da-DK"/>
                <w:rPrChange w:id="3614" w:author="NaYEeM" w:date="2019-07-10T01:42:00Z">
                  <w:rPr>
                    <w:del w:id="3615" w:author="NaYEeM" w:date="2019-06-28T02:34:00Z"/>
                    <w:rFonts w:ascii="Times New Roman" w:hAnsi="Times New Roman" w:cs="Times New Roman"/>
                    <w:color w:val="000000"/>
                    <w:kern w:val="24"/>
                    <w:sz w:val="24"/>
                    <w:szCs w:val="24"/>
                    <w:lang w:val="da-DK"/>
                  </w:rPr>
                </w:rPrChange>
              </w:rPr>
            </w:pPr>
            <w:del w:id="3616" w:author="NaYEeM" w:date="2019-06-28T02:34:00Z">
              <w:r w:rsidRPr="00D468F0" w:rsidDel="00CC48F7">
                <w:rPr>
                  <w:rFonts w:ascii="Times New Roman" w:hAnsi="Times New Roman" w:cs="Times New Roman"/>
                  <w:kern w:val="24"/>
                  <w:sz w:val="24"/>
                  <w:szCs w:val="24"/>
                  <w:lang w:val="da-DK"/>
                  <w:rPrChange w:id="3617" w:author="NaYEeM" w:date="2019-07-10T01:42:00Z">
                    <w:rPr>
                      <w:rFonts w:ascii="Times New Roman" w:hAnsi="Times New Roman" w:cs="Times New Roman"/>
                      <w:color w:val="000000"/>
                      <w:kern w:val="24"/>
                      <w:sz w:val="24"/>
                      <w:szCs w:val="24"/>
                      <w:lang w:val="da-DK"/>
                    </w:rPr>
                  </w:rPrChange>
                </w:rPr>
                <w:delText>C-Section</w:delText>
              </w:r>
            </w:del>
          </w:p>
        </w:tc>
        <w:tc>
          <w:tcPr>
            <w:tcW w:w="1626" w:type="dxa"/>
          </w:tcPr>
          <w:p w14:paraId="642FADB6" w14:textId="41428C63"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618" w:author="NaYEeM" w:date="2019-06-28T02:34:00Z"/>
                <w:rFonts w:ascii="Times New Roman" w:hAnsi="Times New Roman" w:cs="Times New Roman"/>
                <w:sz w:val="24"/>
                <w:szCs w:val="24"/>
              </w:rPr>
              <w:pPrChange w:id="3619"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620" w:author="NaYEeM" w:date="2019-06-28T02:34:00Z">
              <w:r w:rsidRPr="00D468F0" w:rsidDel="00CC48F7">
                <w:rPr>
                  <w:rFonts w:ascii="Times New Roman" w:hAnsi="Times New Roman" w:cs="Times New Roman"/>
                  <w:sz w:val="24"/>
                  <w:szCs w:val="24"/>
                </w:rPr>
                <w:delText>5.48</w:delText>
              </w:r>
            </w:del>
          </w:p>
        </w:tc>
        <w:tc>
          <w:tcPr>
            <w:tcW w:w="1626" w:type="dxa"/>
          </w:tcPr>
          <w:p w14:paraId="1427FD9B" w14:textId="6382677D"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621" w:author="NaYEeM" w:date="2019-06-28T02:34:00Z"/>
                <w:rFonts w:ascii="Times New Roman" w:hAnsi="Times New Roman" w:cs="Times New Roman"/>
                <w:sz w:val="24"/>
                <w:szCs w:val="24"/>
              </w:rPr>
              <w:pPrChange w:id="3622"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623" w:author="NaYEeM" w:date="2019-06-28T02:34:00Z">
              <w:r w:rsidRPr="00D468F0" w:rsidDel="00CC48F7">
                <w:rPr>
                  <w:rFonts w:ascii="Times New Roman" w:hAnsi="Times New Roman" w:cs="Times New Roman"/>
                  <w:sz w:val="24"/>
                  <w:szCs w:val="24"/>
                </w:rPr>
                <w:delText>0.0192</w:delText>
              </w:r>
            </w:del>
          </w:p>
        </w:tc>
        <w:tc>
          <w:tcPr>
            <w:tcW w:w="1620" w:type="dxa"/>
          </w:tcPr>
          <w:p w14:paraId="25006A9C" w14:textId="67FE5331"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624" w:author="NaYEeM" w:date="2019-06-28T02:34:00Z"/>
                <w:rFonts w:ascii="Times New Roman" w:hAnsi="Times New Roman" w:cs="Times New Roman"/>
                <w:sz w:val="24"/>
                <w:szCs w:val="24"/>
              </w:rPr>
              <w:pPrChange w:id="3625"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626" w:author="NaYEeM" w:date="2019-06-28T02:34:00Z">
              <w:r w:rsidRPr="00D468F0" w:rsidDel="00CC48F7">
                <w:rPr>
                  <w:rFonts w:ascii="Times New Roman" w:hAnsi="Times New Roman" w:cs="Times New Roman"/>
                  <w:sz w:val="24"/>
                  <w:szCs w:val="24"/>
                </w:rPr>
                <w:delText>0.02</w:delText>
              </w:r>
            </w:del>
          </w:p>
        </w:tc>
        <w:tc>
          <w:tcPr>
            <w:tcW w:w="1615" w:type="dxa"/>
          </w:tcPr>
          <w:p w14:paraId="236F6137" w14:textId="4D20DEEA"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627" w:author="NaYEeM" w:date="2019-06-28T02:34:00Z"/>
                <w:rFonts w:ascii="Times New Roman" w:hAnsi="Times New Roman" w:cs="Times New Roman"/>
                <w:sz w:val="24"/>
                <w:szCs w:val="24"/>
              </w:rPr>
              <w:pPrChange w:id="3628"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629" w:author="NaYEeM" w:date="2019-06-28T02:34:00Z">
              <w:r w:rsidRPr="00D468F0" w:rsidDel="00CC48F7">
                <w:rPr>
                  <w:rFonts w:ascii="Times New Roman" w:hAnsi="Times New Roman" w:cs="Times New Roman"/>
                  <w:sz w:val="24"/>
                  <w:szCs w:val="24"/>
                </w:rPr>
                <w:delText>0.8982</w:delText>
              </w:r>
            </w:del>
          </w:p>
        </w:tc>
      </w:tr>
      <w:tr w:rsidR="001C04D5" w:rsidRPr="00D468F0" w:rsidDel="00CC48F7" w14:paraId="557B9018" w14:textId="101CA87A" w:rsidTr="00515013">
        <w:trPr>
          <w:cnfStyle w:val="000000100000" w:firstRow="0" w:lastRow="0" w:firstColumn="0" w:lastColumn="0" w:oddVBand="0" w:evenVBand="0" w:oddHBand="1" w:evenHBand="0" w:firstRowFirstColumn="0" w:firstRowLastColumn="0" w:lastRowFirstColumn="0" w:lastRowLastColumn="0"/>
          <w:del w:id="3630"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68DC8B75" w14:textId="32862872" w:rsidR="00E411E0" w:rsidRPr="00D468F0" w:rsidDel="00CC48F7" w:rsidRDefault="00E411E0" w:rsidP="00923FC4">
            <w:pPr>
              <w:jc w:val="both"/>
              <w:rPr>
                <w:del w:id="3631" w:author="NaYEeM" w:date="2019-06-28T02:34:00Z"/>
                <w:rFonts w:ascii="Times New Roman" w:hAnsi="Times New Roman" w:cs="Times New Roman"/>
                <w:kern w:val="24"/>
                <w:sz w:val="24"/>
                <w:szCs w:val="24"/>
                <w:lang w:val="da-DK"/>
                <w:rPrChange w:id="3632" w:author="NaYEeM" w:date="2019-07-10T01:42:00Z">
                  <w:rPr>
                    <w:del w:id="3633" w:author="NaYEeM" w:date="2019-06-28T02:34:00Z"/>
                    <w:rFonts w:ascii="Times New Roman" w:hAnsi="Times New Roman" w:cs="Times New Roman"/>
                    <w:color w:val="000000"/>
                    <w:kern w:val="24"/>
                    <w:sz w:val="24"/>
                    <w:szCs w:val="24"/>
                    <w:lang w:val="da-DK"/>
                  </w:rPr>
                </w:rPrChange>
              </w:rPr>
            </w:pPr>
            <w:del w:id="3634" w:author="NaYEeM" w:date="2019-06-28T02:34:00Z">
              <w:r w:rsidRPr="00D468F0" w:rsidDel="00CC48F7">
                <w:rPr>
                  <w:rFonts w:ascii="Times New Roman" w:hAnsi="Times New Roman" w:cs="Times New Roman"/>
                  <w:kern w:val="24"/>
                  <w:sz w:val="24"/>
                  <w:szCs w:val="24"/>
                  <w:lang w:val="da-DK"/>
                  <w:rPrChange w:id="3635" w:author="NaYEeM" w:date="2019-07-10T01:42:00Z">
                    <w:rPr>
                      <w:rFonts w:ascii="Times New Roman" w:hAnsi="Times New Roman" w:cs="Times New Roman"/>
                      <w:color w:val="000000"/>
                      <w:kern w:val="24"/>
                      <w:sz w:val="24"/>
                      <w:szCs w:val="24"/>
                      <w:lang w:val="da-DK"/>
                    </w:rPr>
                  </w:rPrChange>
                </w:rPr>
                <w:delText>Child’s Sex</w:delText>
              </w:r>
            </w:del>
          </w:p>
        </w:tc>
        <w:tc>
          <w:tcPr>
            <w:tcW w:w="1626" w:type="dxa"/>
          </w:tcPr>
          <w:p w14:paraId="6FDEECF4" w14:textId="7599F6DB"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636" w:author="NaYEeM" w:date="2019-06-28T02:34:00Z"/>
                <w:rFonts w:ascii="Times New Roman" w:hAnsi="Times New Roman" w:cs="Times New Roman"/>
                <w:sz w:val="24"/>
                <w:szCs w:val="24"/>
              </w:rPr>
              <w:pPrChange w:id="3637"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638" w:author="NaYEeM" w:date="2019-06-28T02:34:00Z">
              <w:r w:rsidRPr="00D468F0" w:rsidDel="00CC48F7">
                <w:rPr>
                  <w:rFonts w:ascii="Times New Roman" w:hAnsi="Times New Roman" w:cs="Times New Roman"/>
                  <w:sz w:val="24"/>
                  <w:szCs w:val="24"/>
                </w:rPr>
                <w:delText>5.37</w:delText>
              </w:r>
            </w:del>
          </w:p>
        </w:tc>
        <w:tc>
          <w:tcPr>
            <w:tcW w:w="1626" w:type="dxa"/>
          </w:tcPr>
          <w:p w14:paraId="56354A98" w14:textId="520451FD"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639" w:author="NaYEeM" w:date="2019-06-28T02:34:00Z"/>
                <w:rFonts w:ascii="Times New Roman" w:hAnsi="Times New Roman" w:cs="Times New Roman"/>
                <w:sz w:val="24"/>
                <w:szCs w:val="24"/>
              </w:rPr>
              <w:pPrChange w:id="3640"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641" w:author="NaYEeM" w:date="2019-06-28T02:34:00Z">
              <w:r w:rsidRPr="00D468F0" w:rsidDel="00CC48F7">
                <w:rPr>
                  <w:rFonts w:ascii="Times New Roman" w:hAnsi="Times New Roman" w:cs="Times New Roman"/>
                  <w:sz w:val="24"/>
                  <w:szCs w:val="24"/>
                </w:rPr>
                <w:delText>0.0205</w:delText>
              </w:r>
            </w:del>
          </w:p>
        </w:tc>
        <w:tc>
          <w:tcPr>
            <w:tcW w:w="1620" w:type="dxa"/>
          </w:tcPr>
          <w:p w14:paraId="478975A3" w14:textId="0938CD60"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642" w:author="NaYEeM" w:date="2019-06-28T02:34:00Z"/>
                <w:rFonts w:ascii="Times New Roman" w:hAnsi="Times New Roman" w:cs="Times New Roman"/>
                <w:sz w:val="24"/>
                <w:szCs w:val="24"/>
              </w:rPr>
              <w:pPrChange w:id="3643"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644" w:author="NaYEeM" w:date="2019-06-28T02:34:00Z">
              <w:r w:rsidRPr="00D468F0" w:rsidDel="00CC48F7">
                <w:rPr>
                  <w:rFonts w:ascii="Times New Roman" w:hAnsi="Times New Roman" w:cs="Times New Roman"/>
                  <w:sz w:val="24"/>
                  <w:szCs w:val="24"/>
                </w:rPr>
                <w:delText>3.06</w:delText>
              </w:r>
            </w:del>
          </w:p>
        </w:tc>
        <w:tc>
          <w:tcPr>
            <w:tcW w:w="1615" w:type="dxa"/>
          </w:tcPr>
          <w:p w14:paraId="7A5C26FE" w14:textId="18BFC607"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645" w:author="NaYEeM" w:date="2019-06-28T02:34:00Z"/>
                <w:rFonts w:ascii="Times New Roman" w:hAnsi="Times New Roman" w:cs="Times New Roman"/>
                <w:sz w:val="24"/>
                <w:szCs w:val="24"/>
              </w:rPr>
              <w:pPrChange w:id="364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647" w:author="NaYEeM" w:date="2019-06-28T02:34:00Z">
              <w:r w:rsidRPr="00D468F0" w:rsidDel="00CC48F7">
                <w:rPr>
                  <w:rFonts w:ascii="Times New Roman" w:hAnsi="Times New Roman" w:cs="Times New Roman"/>
                  <w:sz w:val="24"/>
                  <w:szCs w:val="24"/>
                </w:rPr>
                <w:delText>0.0802</w:delText>
              </w:r>
            </w:del>
          </w:p>
        </w:tc>
      </w:tr>
      <w:tr w:rsidR="001C04D5" w:rsidRPr="00D468F0" w:rsidDel="00CC48F7" w14:paraId="6E97C788" w14:textId="55B8DEF7" w:rsidTr="00515013">
        <w:trPr>
          <w:del w:id="3648"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0053D19F" w14:textId="373343E4" w:rsidR="00E411E0" w:rsidRPr="00D468F0" w:rsidDel="00CC48F7" w:rsidRDefault="00E411E0" w:rsidP="00923FC4">
            <w:pPr>
              <w:jc w:val="both"/>
              <w:rPr>
                <w:del w:id="3649" w:author="NaYEeM" w:date="2019-06-28T02:34:00Z"/>
                <w:rFonts w:ascii="Times New Roman" w:hAnsi="Times New Roman" w:cs="Times New Roman"/>
                <w:kern w:val="24"/>
                <w:sz w:val="24"/>
                <w:szCs w:val="24"/>
                <w:lang w:val="da-DK"/>
                <w:rPrChange w:id="3650" w:author="NaYEeM" w:date="2019-07-10T01:42:00Z">
                  <w:rPr>
                    <w:del w:id="3651" w:author="NaYEeM" w:date="2019-06-28T02:34:00Z"/>
                    <w:rFonts w:ascii="Times New Roman" w:hAnsi="Times New Roman" w:cs="Times New Roman"/>
                    <w:color w:val="000000"/>
                    <w:kern w:val="24"/>
                    <w:sz w:val="24"/>
                    <w:szCs w:val="24"/>
                    <w:lang w:val="da-DK"/>
                  </w:rPr>
                </w:rPrChange>
              </w:rPr>
            </w:pPr>
            <w:del w:id="3652" w:author="NaYEeM" w:date="2019-06-28T02:34:00Z">
              <w:r w:rsidRPr="00D468F0" w:rsidDel="00CC48F7">
                <w:rPr>
                  <w:rFonts w:ascii="Times New Roman" w:hAnsi="Times New Roman" w:cs="Times New Roman"/>
                  <w:kern w:val="24"/>
                  <w:sz w:val="24"/>
                  <w:szCs w:val="24"/>
                  <w:lang w:val="da-DK"/>
                  <w:rPrChange w:id="3653" w:author="NaYEeM" w:date="2019-07-10T01:42:00Z">
                    <w:rPr>
                      <w:rFonts w:ascii="Times New Roman" w:hAnsi="Times New Roman" w:cs="Times New Roman"/>
                      <w:color w:val="000000"/>
                      <w:kern w:val="24"/>
                      <w:sz w:val="24"/>
                      <w:szCs w:val="24"/>
                      <w:lang w:val="da-DK"/>
                    </w:rPr>
                  </w:rPrChange>
                </w:rPr>
                <w:delText>Place of Delivery</w:delText>
              </w:r>
            </w:del>
          </w:p>
        </w:tc>
        <w:tc>
          <w:tcPr>
            <w:tcW w:w="1626" w:type="dxa"/>
          </w:tcPr>
          <w:p w14:paraId="2A9D7FA1" w14:textId="2264227A"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654" w:author="NaYEeM" w:date="2019-06-28T02:34:00Z"/>
                <w:rFonts w:ascii="Times New Roman" w:hAnsi="Times New Roman" w:cs="Times New Roman"/>
                <w:sz w:val="24"/>
                <w:szCs w:val="24"/>
              </w:rPr>
              <w:pPrChange w:id="3655"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656" w:author="NaYEeM" w:date="2019-06-28T02:34:00Z">
              <w:r w:rsidRPr="00D468F0" w:rsidDel="00CC48F7">
                <w:rPr>
                  <w:rFonts w:ascii="Times New Roman" w:hAnsi="Times New Roman" w:cs="Times New Roman"/>
                  <w:sz w:val="24"/>
                  <w:szCs w:val="24"/>
                </w:rPr>
                <w:delText>0.21</w:delText>
              </w:r>
            </w:del>
          </w:p>
        </w:tc>
        <w:tc>
          <w:tcPr>
            <w:tcW w:w="1626" w:type="dxa"/>
          </w:tcPr>
          <w:p w14:paraId="7736062C" w14:textId="5C9D8B4D"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657" w:author="NaYEeM" w:date="2019-06-28T02:34:00Z"/>
                <w:rFonts w:ascii="Times New Roman" w:hAnsi="Times New Roman" w:cs="Times New Roman"/>
                <w:sz w:val="24"/>
                <w:szCs w:val="24"/>
              </w:rPr>
              <w:pPrChange w:id="3658"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659" w:author="NaYEeM" w:date="2019-06-28T02:34:00Z">
              <w:r w:rsidRPr="00D468F0" w:rsidDel="00CC48F7">
                <w:rPr>
                  <w:rFonts w:ascii="Times New Roman" w:hAnsi="Times New Roman" w:cs="Times New Roman"/>
                  <w:sz w:val="24"/>
                  <w:szCs w:val="24"/>
                </w:rPr>
                <w:delText>0.6489</w:delText>
              </w:r>
            </w:del>
          </w:p>
        </w:tc>
        <w:tc>
          <w:tcPr>
            <w:tcW w:w="1620" w:type="dxa"/>
          </w:tcPr>
          <w:p w14:paraId="6EFC0F14" w14:textId="52CDE066"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660" w:author="NaYEeM" w:date="2019-06-28T02:34:00Z"/>
                <w:rFonts w:ascii="Times New Roman" w:hAnsi="Times New Roman" w:cs="Times New Roman"/>
                <w:sz w:val="24"/>
                <w:szCs w:val="24"/>
              </w:rPr>
              <w:pPrChange w:id="3661"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662" w:author="NaYEeM" w:date="2019-06-28T02:34:00Z">
              <w:r w:rsidRPr="00D468F0" w:rsidDel="00CC48F7">
                <w:rPr>
                  <w:rFonts w:ascii="Times New Roman" w:hAnsi="Times New Roman" w:cs="Times New Roman"/>
                  <w:sz w:val="24"/>
                  <w:szCs w:val="24"/>
                </w:rPr>
                <w:delText>0.14</w:delText>
              </w:r>
            </w:del>
          </w:p>
        </w:tc>
        <w:tc>
          <w:tcPr>
            <w:tcW w:w="1615" w:type="dxa"/>
          </w:tcPr>
          <w:p w14:paraId="01C7E15D" w14:textId="4601FFA3"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663" w:author="NaYEeM" w:date="2019-06-28T02:34:00Z"/>
                <w:rFonts w:ascii="Times New Roman" w:hAnsi="Times New Roman" w:cs="Times New Roman"/>
                <w:sz w:val="24"/>
                <w:szCs w:val="24"/>
              </w:rPr>
              <w:pPrChange w:id="3664"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665" w:author="NaYEeM" w:date="2019-06-28T02:34:00Z">
              <w:r w:rsidRPr="00D468F0" w:rsidDel="00CC48F7">
                <w:rPr>
                  <w:rFonts w:ascii="Times New Roman" w:hAnsi="Times New Roman" w:cs="Times New Roman"/>
                  <w:sz w:val="24"/>
                  <w:szCs w:val="24"/>
                </w:rPr>
                <w:delText>0.7081</w:delText>
              </w:r>
            </w:del>
          </w:p>
        </w:tc>
      </w:tr>
      <w:tr w:rsidR="001C04D5" w:rsidRPr="00D468F0" w:rsidDel="00CC48F7" w14:paraId="41DC4A9F" w14:textId="2F96CE6B" w:rsidTr="00515013">
        <w:trPr>
          <w:cnfStyle w:val="000000100000" w:firstRow="0" w:lastRow="0" w:firstColumn="0" w:lastColumn="0" w:oddVBand="0" w:evenVBand="0" w:oddHBand="1" w:evenHBand="0" w:firstRowFirstColumn="0" w:firstRowLastColumn="0" w:lastRowFirstColumn="0" w:lastRowLastColumn="0"/>
          <w:del w:id="3666"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4FCEAEDB" w14:textId="4E8D700C" w:rsidR="00E411E0" w:rsidRPr="00D468F0" w:rsidDel="00CC48F7" w:rsidRDefault="00E411E0" w:rsidP="00923FC4">
            <w:pPr>
              <w:jc w:val="both"/>
              <w:rPr>
                <w:del w:id="3667" w:author="NaYEeM" w:date="2019-06-28T02:34:00Z"/>
                <w:rFonts w:ascii="Times New Roman" w:hAnsi="Times New Roman" w:cs="Times New Roman"/>
                <w:kern w:val="24"/>
                <w:sz w:val="24"/>
                <w:szCs w:val="24"/>
                <w:lang w:val="en-GB"/>
                <w:rPrChange w:id="3668" w:author="NaYEeM" w:date="2019-07-10T01:42:00Z">
                  <w:rPr>
                    <w:del w:id="3669" w:author="NaYEeM" w:date="2019-06-28T02:34:00Z"/>
                    <w:rFonts w:ascii="Times New Roman" w:hAnsi="Times New Roman" w:cs="Times New Roman"/>
                    <w:color w:val="000000"/>
                    <w:kern w:val="24"/>
                    <w:sz w:val="24"/>
                    <w:szCs w:val="24"/>
                    <w:lang w:val="da-DK"/>
                  </w:rPr>
                </w:rPrChange>
              </w:rPr>
            </w:pPr>
            <w:del w:id="3670" w:author="NaYEeM" w:date="2019-06-28T02:34:00Z">
              <w:r w:rsidRPr="00D468F0" w:rsidDel="00CC48F7">
                <w:rPr>
                  <w:rFonts w:ascii="Times New Roman" w:hAnsi="Times New Roman" w:cs="Times New Roman"/>
                  <w:sz w:val="24"/>
                  <w:szCs w:val="24"/>
                </w:rPr>
                <w:delText>Size of child (at birth)</w:delText>
              </w:r>
            </w:del>
          </w:p>
        </w:tc>
        <w:tc>
          <w:tcPr>
            <w:tcW w:w="1626" w:type="dxa"/>
          </w:tcPr>
          <w:p w14:paraId="4716EA8A" w14:textId="463A8384"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671" w:author="NaYEeM" w:date="2019-06-28T02:34:00Z"/>
                <w:rFonts w:ascii="Times New Roman" w:hAnsi="Times New Roman" w:cs="Times New Roman"/>
                <w:sz w:val="24"/>
                <w:szCs w:val="24"/>
              </w:rPr>
              <w:pPrChange w:id="3672"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673" w:author="NaYEeM" w:date="2019-06-28T02:34:00Z">
              <w:r w:rsidRPr="00D468F0" w:rsidDel="00CC48F7">
                <w:rPr>
                  <w:rFonts w:ascii="Times New Roman" w:hAnsi="Times New Roman" w:cs="Times New Roman"/>
                  <w:sz w:val="24"/>
                  <w:szCs w:val="24"/>
                </w:rPr>
                <w:delText>2.65</w:delText>
              </w:r>
            </w:del>
          </w:p>
        </w:tc>
        <w:tc>
          <w:tcPr>
            <w:tcW w:w="1626" w:type="dxa"/>
          </w:tcPr>
          <w:p w14:paraId="553087F3" w14:textId="62542CC0"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674" w:author="NaYEeM" w:date="2019-06-28T02:34:00Z"/>
                <w:rFonts w:ascii="Times New Roman" w:hAnsi="Times New Roman" w:cs="Times New Roman"/>
                <w:sz w:val="24"/>
                <w:szCs w:val="24"/>
              </w:rPr>
              <w:pPrChange w:id="3675"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676" w:author="NaYEeM" w:date="2019-06-28T02:34:00Z">
              <w:r w:rsidRPr="00D468F0" w:rsidDel="00CC48F7">
                <w:rPr>
                  <w:rFonts w:ascii="Times New Roman" w:hAnsi="Times New Roman" w:cs="Times New Roman"/>
                  <w:sz w:val="24"/>
                  <w:szCs w:val="24"/>
                </w:rPr>
                <w:delText>0.2663</w:delText>
              </w:r>
            </w:del>
          </w:p>
        </w:tc>
        <w:tc>
          <w:tcPr>
            <w:tcW w:w="1620" w:type="dxa"/>
          </w:tcPr>
          <w:p w14:paraId="38FA576A" w14:textId="57FAED26"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677" w:author="NaYEeM" w:date="2019-06-28T02:34:00Z"/>
                <w:rFonts w:ascii="Times New Roman" w:hAnsi="Times New Roman" w:cs="Times New Roman"/>
                <w:sz w:val="24"/>
                <w:szCs w:val="24"/>
              </w:rPr>
              <w:pPrChange w:id="3678"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679" w:author="NaYEeM" w:date="2019-06-28T02:34:00Z">
              <w:r w:rsidRPr="00D468F0" w:rsidDel="00CC48F7">
                <w:rPr>
                  <w:rFonts w:ascii="Times New Roman" w:hAnsi="Times New Roman" w:cs="Times New Roman"/>
                  <w:sz w:val="24"/>
                  <w:szCs w:val="24"/>
                </w:rPr>
                <w:delText>0.04</w:delText>
              </w:r>
            </w:del>
          </w:p>
        </w:tc>
        <w:tc>
          <w:tcPr>
            <w:tcW w:w="1615" w:type="dxa"/>
          </w:tcPr>
          <w:p w14:paraId="3E5BD801" w14:textId="5C471FAB"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680" w:author="NaYEeM" w:date="2019-06-28T02:34:00Z"/>
                <w:rFonts w:ascii="Times New Roman" w:hAnsi="Times New Roman" w:cs="Times New Roman"/>
                <w:sz w:val="24"/>
                <w:szCs w:val="24"/>
              </w:rPr>
              <w:pPrChange w:id="3681"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682" w:author="NaYEeM" w:date="2019-06-28T02:34:00Z">
              <w:r w:rsidRPr="00D468F0" w:rsidDel="00CC48F7">
                <w:rPr>
                  <w:rFonts w:ascii="Times New Roman" w:hAnsi="Times New Roman" w:cs="Times New Roman"/>
                  <w:sz w:val="24"/>
                  <w:szCs w:val="24"/>
                </w:rPr>
                <w:delText>0.8373</w:delText>
              </w:r>
            </w:del>
          </w:p>
        </w:tc>
      </w:tr>
      <w:tr w:rsidR="001C04D5" w:rsidRPr="00D468F0" w:rsidDel="00CC48F7" w14:paraId="3E137E0D" w14:textId="113047D5" w:rsidTr="00515013">
        <w:trPr>
          <w:del w:id="3683"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3B278B55" w14:textId="2450E88C" w:rsidR="00E411E0" w:rsidRPr="00D468F0" w:rsidDel="00CC48F7" w:rsidRDefault="00E411E0" w:rsidP="00923FC4">
            <w:pPr>
              <w:jc w:val="both"/>
              <w:rPr>
                <w:del w:id="3684" w:author="NaYEeM" w:date="2019-06-28T02:34:00Z"/>
                <w:rFonts w:ascii="Times New Roman" w:hAnsi="Times New Roman" w:cs="Times New Roman"/>
                <w:kern w:val="24"/>
                <w:sz w:val="24"/>
                <w:szCs w:val="24"/>
                <w:lang w:val="da-DK"/>
                <w:rPrChange w:id="3685" w:author="NaYEeM" w:date="2019-07-10T01:42:00Z">
                  <w:rPr>
                    <w:del w:id="3686" w:author="NaYEeM" w:date="2019-06-28T02:34:00Z"/>
                    <w:rFonts w:ascii="Times New Roman" w:hAnsi="Times New Roman" w:cs="Times New Roman"/>
                    <w:color w:val="000000"/>
                    <w:kern w:val="24"/>
                    <w:sz w:val="24"/>
                    <w:szCs w:val="24"/>
                    <w:lang w:val="da-DK"/>
                  </w:rPr>
                </w:rPrChange>
              </w:rPr>
            </w:pPr>
            <w:del w:id="3687" w:author="NaYEeM" w:date="2019-06-28T02:34:00Z">
              <w:r w:rsidRPr="00D468F0" w:rsidDel="00CC48F7">
                <w:rPr>
                  <w:rFonts w:ascii="Times New Roman" w:hAnsi="Times New Roman" w:cs="Times New Roman"/>
                  <w:sz w:val="24"/>
                  <w:szCs w:val="24"/>
                </w:rPr>
                <w:delText>Age of child (months)</w:delText>
              </w:r>
            </w:del>
          </w:p>
        </w:tc>
        <w:tc>
          <w:tcPr>
            <w:tcW w:w="1626" w:type="dxa"/>
          </w:tcPr>
          <w:p w14:paraId="7718FFFC" w14:textId="528F9282"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688" w:author="NaYEeM" w:date="2019-06-28T02:34:00Z"/>
                <w:rFonts w:ascii="Times New Roman" w:hAnsi="Times New Roman" w:cs="Times New Roman"/>
                <w:sz w:val="24"/>
                <w:szCs w:val="24"/>
              </w:rPr>
              <w:pPrChange w:id="3689"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690" w:author="NaYEeM" w:date="2019-06-28T02:34:00Z">
              <w:r w:rsidRPr="00D468F0" w:rsidDel="00CC48F7">
                <w:rPr>
                  <w:rFonts w:ascii="Times New Roman" w:hAnsi="Times New Roman" w:cs="Times New Roman"/>
                  <w:sz w:val="24"/>
                  <w:szCs w:val="24"/>
                </w:rPr>
                <w:delText>35.51</w:delText>
              </w:r>
            </w:del>
          </w:p>
        </w:tc>
        <w:tc>
          <w:tcPr>
            <w:tcW w:w="1626" w:type="dxa"/>
          </w:tcPr>
          <w:p w14:paraId="15216B06" w14:textId="04C44043"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691" w:author="NaYEeM" w:date="2019-06-28T02:34:00Z"/>
                <w:rFonts w:ascii="Times New Roman" w:hAnsi="Times New Roman" w:cs="Times New Roman"/>
                <w:sz w:val="24"/>
                <w:szCs w:val="24"/>
              </w:rPr>
              <w:pPrChange w:id="3692"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693" w:author="NaYEeM" w:date="2019-06-28T02:34:00Z">
              <w:r w:rsidRPr="00D468F0" w:rsidDel="00CC48F7">
                <w:rPr>
                  <w:rFonts w:ascii="Times New Roman" w:hAnsi="Times New Roman" w:cs="Times New Roman"/>
                  <w:sz w:val="24"/>
                  <w:szCs w:val="24"/>
                </w:rPr>
                <w:delText>&lt;0.0001</w:delText>
              </w:r>
            </w:del>
          </w:p>
        </w:tc>
        <w:tc>
          <w:tcPr>
            <w:tcW w:w="1620" w:type="dxa"/>
          </w:tcPr>
          <w:p w14:paraId="2F24EF8D" w14:textId="335A5208"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694" w:author="NaYEeM" w:date="2019-06-28T02:34:00Z"/>
                <w:rFonts w:ascii="Times New Roman" w:hAnsi="Times New Roman" w:cs="Times New Roman"/>
                <w:sz w:val="24"/>
                <w:szCs w:val="24"/>
              </w:rPr>
              <w:pPrChange w:id="3695"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696" w:author="NaYEeM" w:date="2019-06-28T02:34:00Z">
              <w:r w:rsidRPr="00D468F0" w:rsidDel="00CC48F7">
                <w:rPr>
                  <w:rFonts w:ascii="Times New Roman" w:hAnsi="Times New Roman" w:cs="Times New Roman"/>
                  <w:sz w:val="24"/>
                  <w:szCs w:val="24"/>
                </w:rPr>
                <w:delText>1.09</w:delText>
              </w:r>
            </w:del>
          </w:p>
        </w:tc>
        <w:tc>
          <w:tcPr>
            <w:tcW w:w="1615" w:type="dxa"/>
          </w:tcPr>
          <w:p w14:paraId="4ADDA37E" w14:textId="30A0502B" w:rsidR="00E411E0" w:rsidRPr="00D468F0" w:rsidDel="00CC48F7" w:rsidRDefault="00E411E0">
            <w:pPr>
              <w:jc w:val="both"/>
              <w:cnfStyle w:val="000000000000" w:firstRow="0" w:lastRow="0" w:firstColumn="0" w:lastColumn="0" w:oddVBand="0" w:evenVBand="0" w:oddHBand="0" w:evenHBand="0" w:firstRowFirstColumn="0" w:firstRowLastColumn="0" w:lastRowFirstColumn="0" w:lastRowLastColumn="0"/>
              <w:rPr>
                <w:del w:id="3697" w:author="NaYEeM" w:date="2019-06-28T02:34:00Z"/>
                <w:rFonts w:ascii="Times New Roman" w:hAnsi="Times New Roman" w:cs="Times New Roman"/>
                <w:sz w:val="24"/>
                <w:szCs w:val="24"/>
              </w:rPr>
              <w:pPrChange w:id="3698" w:author="NaYEeM" w:date="2019-07-09T12:49:00Z">
                <w:pPr>
                  <w:jc w:val="center"/>
                  <w:cnfStyle w:val="000000000000" w:firstRow="0" w:lastRow="0" w:firstColumn="0" w:lastColumn="0" w:oddVBand="0" w:evenVBand="0" w:oddHBand="0" w:evenHBand="0" w:firstRowFirstColumn="0" w:firstRowLastColumn="0" w:lastRowFirstColumn="0" w:lastRowLastColumn="0"/>
                </w:pPr>
              </w:pPrChange>
            </w:pPr>
            <w:del w:id="3699" w:author="NaYEeM" w:date="2019-06-28T02:34:00Z">
              <w:r w:rsidRPr="00D468F0" w:rsidDel="00CC48F7">
                <w:rPr>
                  <w:rFonts w:ascii="Times New Roman" w:hAnsi="Times New Roman" w:cs="Times New Roman"/>
                  <w:sz w:val="24"/>
                  <w:szCs w:val="24"/>
                </w:rPr>
                <w:delText>0.5799</w:delText>
              </w:r>
            </w:del>
          </w:p>
        </w:tc>
      </w:tr>
      <w:tr w:rsidR="001C04D5" w:rsidRPr="00D468F0" w:rsidDel="00CC48F7" w14:paraId="2A01FA6C" w14:textId="75754837" w:rsidTr="00515013">
        <w:trPr>
          <w:cnfStyle w:val="000000100000" w:firstRow="0" w:lastRow="0" w:firstColumn="0" w:lastColumn="0" w:oddVBand="0" w:evenVBand="0" w:oddHBand="1" w:evenHBand="0" w:firstRowFirstColumn="0" w:firstRowLastColumn="0" w:lastRowFirstColumn="0" w:lastRowLastColumn="0"/>
          <w:del w:id="3700" w:author="NaYEeM" w:date="2019-06-28T02:34:00Z"/>
        </w:trPr>
        <w:tc>
          <w:tcPr>
            <w:cnfStyle w:val="001000000000" w:firstRow="0" w:lastRow="0" w:firstColumn="1" w:lastColumn="0" w:oddVBand="0" w:evenVBand="0" w:oddHBand="0" w:evenHBand="0" w:firstRowFirstColumn="0" w:firstRowLastColumn="0" w:lastRowFirstColumn="0" w:lastRowLastColumn="0"/>
            <w:tcW w:w="2863" w:type="dxa"/>
          </w:tcPr>
          <w:p w14:paraId="0CD78D65" w14:textId="374C1B2B" w:rsidR="00E411E0" w:rsidRPr="00D468F0" w:rsidDel="00CC48F7" w:rsidRDefault="00E411E0" w:rsidP="00923FC4">
            <w:pPr>
              <w:jc w:val="both"/>
              <w:rPr>
                <w:del w:id="3701" w:author="NaYEeM" w:date="2019-06-28T02:34:00Z"/>
                <w:rFonts w:ascii="Times New Roman" w:hAnsi="Times New Roman" w:cs="Times New Roman"/>
                <w:kern w:val="24"/>
                <w:sz w:val="24"/>
                <w:szCs w:val="24"/>
                <w:lang w:val="da-DK"/>
                <w:rPrChange w:id="3702" w:author="NaYEeM" w:date="2019-07-10T01:42:00Z">
                  <w:rPr>
                    <w:del w:id="3703" w:author="NaYEeM" w:date="2019-06-28T02:34:00Z"/>
                    <w:rFonts w:ascii="Times New Roman" w:hAnsi="Times New Roman" w:cs="Times New Roman"/>
                    <w:color w:val="000000"/>
                    <w:kern w:val="24"/>
                    <w:sz w:val="24"/>
                    <w:szCs w:val="24"/>
                    <w:lang w:val="da-DK"/>
                  </w:rPr>
                </w:rPrChange>
              </w:rPr>
            </w:pPr>
            <w:del w:id="3704" w:author="NaYEeM" w:date="2019-06-28T02:34:00Z">
              <w:r w:rsidRPr="00D468F0" w:rsidDel="00CC48F7">
                <w:rPr>
                  <w:rFonts w:ascii="Times New Roman" w:hAnsi="Times New Roman" w:cs="Times New Roman"/>
                  <w:sz w:val="24"/>
                  <w:szCs w:val="24"/>
                </w:rPr>
                <w:delText>Wealth Status</w:delText>
              </w:r>
            </w:del>
          </w:p>
        </w:tc>
        <w:tc>
          <w:tcPr>
            <w:tcW w:w="1626" w:type="dxa"/>
          </w:tcPr>
          <w:p w14:paraId="445818E8" w14:textId="0EBF095C"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705" w:author="NaYEeM" w:date="2019-06-28T02:34:00Z"/>
                <w:rFonts w:ascii="Times New Roman" w:hAnsi="Times New Roman" w:cs="Times New Roman"/>
                <w:sz w:val="24"/>
                <w:szCs w:val="24"/>
              </w:rPr>
              <w:pPrChange w:id="3706"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707" w:author="NaYEeM" w:date="2019-06-28T02:34:00Z">
              <w:r w:rsidRPr="00D468F0" w:rsidDel="00CC48F7">
                <w:rPr>
                  <w:rFonts w:ascii="Times New Roman" w:hAnsi="Times New Roman" w:cs="Times New Roman"/>
                  <w:sz w:val="24"/>
                  <w:szCs w:val="24"/>
                </w:rPr>
                <w:delText>7.14</w:delText>
              </w:r>
            </w:del>
          </w:p>
        </w:tc>
        <w:tc>
          <w:tcPr>
            <w:tcW w:w="1626" w:type="dxa"/>
          </w:tcPr>
          <w:p w14:paraId="02C0657C" w14:textId="38F00E2C"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708" w:author="NaYEeM" w:date="2019-06-28T02:34:00Z"/>
                <w:rFonts w:ascii="Times New Roman" w:hAnsi="Times New Roman" w:cs="Times New Roman"/>
                <w:sz w:val="24"/>
                <w:szCs w:val="24"/>
              </w:rPr>
              <w:pPrChange w:id="3709"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710" w:author="NaYEeM" w:date="2019-06-28T02:34:00Z">
              <w:r w:rsidRPr="00D468F0" w:rsidDel="00CC48F7">
                <w:rPr>
                  <w:rFonts w:ascii="Times New Roman" w:hAnsi="Times New Roman" w:cs="Times New Roman"/>
                  <w:sz w:val="24"/>
                  <w:szCs w:val="24"/>
                </w:rPr>
                <w:delText>0.1285</w:delText>
              </w:r>
            </w:del>
          </w:p>
        </w:tc>
        <w:tc>
          <w:tcPr>
            <w:tcW w:w="1620" w:type="dxa"/>
          </w:tcPr>
          <w:p w14:paraId="17B7F48B" w14:textId="34DEFACF"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711" w:author="NaYEeM" w:date="2019-06-28T02:34:00Z"/>
                <w:rFonts w:ascii="Times New Roman" w:hAnsi="Times New Roman" w:cs="Times New Roman"/>
                <w:sz w:val="24"/>
                <w:szCs w:val="24"/>
              </w:rPr>
              <w:pPrChange w:id="3712"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713" w:author="NaYEeM" w:date="2019-06-28T02:34:00Z">
              <w:r w:rsidRPr="00D468F0" w:rsidDel="00CC48F7">
                <w:rPr>
                  <w:rFonts w:ascii="Times New Roman" w:hAnsi="Times New Roman" w:cs="Times New Roman"/>
                  <w:sz w:val="24"/>
                  <w:szCs w:val="24"/>
                </w:rPr>
                <w:delText>9.92</w:delText>
              </w:r>
            </w:del>
          </w:p>
        </w:tc>
        <w:tc>
          <w:tcPr>
            <w:tcW w:w="1615" w:type="dxa"/>
          </w:tcPr>
          <w:p w14:paraId="30AF8F62" w14:textId="2238BB47" w:rsidR="00E411E0" w:rsidRPr="00D468F0" w:rsidDel="00CC48F7" w:rsidRDefault="00E411E0">
            <w:pPr>
              <w:jc w:val="both"/>
              <w:cnfStyle w:val="000000100000" w:firstRow="0" w:lastRow="0" w:firstColumn="0" w:lastColumn="0" w:oddVBand="0" w:evenVBand="0" w:oddHBand="1" w:evenHBand="0" w:firstRowFirstColumn="0" w:firstRowLastColumn="0" w:lastRowFirstColumn="0" w:lastRowLastColumn="0"/>
              <w:rPr>
                <w:del w:id="3714" w:author="NaYEeM" w:date="2019-06-28T02:34:00Z"/>
                <w:rFonts w:ascii="Times New Roman" w:hAnsi="Times New Roman" w:cs="Times New Roman"/>
                <w:sz w:val="24"/>
                <w:szCs w:val="24"/>
              </w:rPr>
              <w:pPrChange w:id="3715" w:author="NaYEeM" w:date="2019-07-09T12:49:00Z">
                <w:pPr>
                  <w:jc w:val="center"/>
                  <w:cnfStyle w:val="000000100000" w:firstRow="0" w:lastRow="0" w:firstColumn="0" w:lastColumn="0" w:oddVBand="0" w:evenVBand="0" w:oddHBand="1" w:evenHBand="0" w:firstRowFirstColumn="0" w:firstRowLastColumn="0" w:lastRowFirstColumn="0" w:lastRowLastColumn="0"/>
                </w:pPr>
              </w:pPrChange>
            </w:pPr>
            <w:del w:id="3716" w:author="NaYEeM" w:date="2019-06-28T02:34:00Z">
              <w:r w:rsidRPr="00D468F0" w:rsidDel="00CC48F7">
                <w:rPr>
                  <w:rFonts w:ascii="Times New Roman" w:hAnsi="Times New Roman" w:cs="Times New Roman"/>
                  <w:sz w:val="24"/>
                  <w:szCs w:val="24"/>
                </w:rPr>
                <w:delText>0.0016</w:delText>
              </w:r>
            </w:del>
          </w:p>
        </w:tc>
      </w:tr>
    </w:tbl>
    <w:p w14:paraId="6EE530A3" w14:textId="6AC45958" w:rsidR="004D2A5F" w:rsidDel="00772A37" w:rsidRDefault="004D2A5F" w:rsidP="00923FC4">
      <w:pPr>
        <w:spacing w:after="0" w:line="240" w:lineRule="auto"/>
        <w:jc w:val="both"/>
        <w:rPr>
          <w:del w:id="3717" w:author="NaYEeM" w:date="2019-06-28T03:04:00Z"/>
          <w:rFonts w:ascii="Times New Roman" w:hAnsi="Times New Roman" w:cs="Times New Roman"/>
          <w:sz w:val="24"/>
          <w:szCs w:val="24"/>
        </w:rPr>
      </w:pPr>
    </w:p>
    <w:p w14:paraId="13EBC8E7" w14:textId="6C2F2CAC" w:rsidR="008756C2" w:rsidDel="00411FB1" w:rsidRDefault="008756C2">
      <w:pPr>
        <w:tabs>
          <w:tab w:val="left" w:pos="2430"/>
        </w:tabs>
        <w:spacing w:after="0" w:line="240" w:lineRule="auto"/>
        <w:jc w:val="both"/>
        <w:rPr>
          <w:del w:id="3718" w:author="NaYEeM" w:date="2020-01-16T00:23:00Z"/>
          <w:rFonts w:ascii="Times New Roman" w:hAnsi="Times New Roman" w:cs="Times New Roman"/>
          <w:sz w:val="24"/>
          <w:szCs w:val="24"/>
        </w:rPr>
        <w:pPrChange w:id="3719" w:author="NaYEeM" w:date="2020-01-16T00:23:00Z">
          <w:pPr>
            <w:spacing w:after="0" w:line="240" w:lineRule="auto"/>
            <w:jc w:val="both"/>
          </w:pPr>
        </w:pPrChange>
      </w:pPr>
      <w:moveToRangeStart w:id="3720" w:author="Md Jamal Uddin" w:date="2019-05-24T12:42:00Z" w:name="move9594192"/>
      <w:moveTo w:id="3721" w:author="Md Jamal Uddin" w:date="2019-05-24T12:42:00Z">
        <w:del w:id="3722" w:author="NaYEeM" w:date="2020-01-16T00:23:00Z">
          <w:r w:rsidRPr="00D468F0" w:rsidDel="00411FB1">
            <w:rPr>
              <w:rFonts w:ascii="Times New Roman" w:hAnsi="Times New Roman" w:cs="Times New Roman"/>
              <w:sz w:val="24"/>
              <w:szCs w:val="24"/>
            </w:rPr>
            <w:delText xml:space="preserve">Table </w:delText>
          </w:r>
        </w:del>
        <w:del w:id="3723" w:author="NaYEeM" w:date="2019-06-28T16:13:00Z">
          <w:r w:rsidRPr="00D468F0" w:rsidDel="009206AD">
            <w:rPr>
              <w:rFonts w:ascii="Times New Roman" w:hAnsi="Times New Roman" w:cs="Times New Roman"/>
              <w:sz w:val="24"/>
              <w:szCs w:val="24"/>
            </w:rPr>
            <w:delText>4</w:delText>
          </w:r>
        </w:del>
        <w:del w:id="3724" w:author="NaYEeM" w:date="2020-01-16T00:23:00Z">
          <w:r w:rsidRPr="00D468F0" w:rsidDel="00411FB1">
            <w:rPr>
              <w:rFonts w:ascii="Times New Roman" w:hAnsi="Times New Roman" w:cs="Times New Roman"/>
              <w:sz w:val="24"/>
              <w:szCs w:val="24"/>
            </w:rPr>
            <w:delText xml:space="preserve"> </w:delText>
          </w:r>
        </w:del>
      </w:moveTo>
      <w:ins w:id="3725" w:author="Md Jamal Uddin" w:date="2019-05-24T12:43:00Z">
        <w:del w:id="3726" w:author="NaYEeM" w:date="2020-01-16T00:23:00Z">
          <w:r w:rsidRPr="00D468F0" w:rsidDel="00411FB1">
            <w:rPr>
              <w:rFonts w:ascii="Times New Roman" w:hAnsi="Times New Roman" w:cs="Times New Roman"/>
              <w:sz w:val="24"/>
              <w:szCs w:val="24"/>
            </w:rPr>
            <w:delText xml:space="preserve">shows the crude </w:delText>
          </w:r>
        </w:del>
      </w:ins>
      <w:moveTo w:id="3727" w:author="Md Jamal Uddin" w:date="2019-05-24T12:42:00Z">
        <w:del w:id="3728" w:author="NaYEeM" w:date="2020-01-16T00:23:00Z">
          <w:r w:rsidRPr="00D468F0" w:rsidDel="00411FB1">
            <w:rPr>
              <w:rFonts w:ascii="Times New Roman" w:hAnsi="Times New Roman" w:cs="Times New Roman"/>
              <w:sz w:val="24"/>
              <w:szCs w:val="24"/>
            </w:rPr>
            <w:delText>depicts that the risk ratio</w:delText>
          </w:r>
        </w:del>
      </w:moveTo>
      <w:ins w:id="3729" w:author="Md Jamal Uddin" w:date="2019-05-24T15:12:00Z">
        <w:del w:id="3730" w:author="NaYEeM" w:date="2020-01-16T00:23:00Z">
          <w:r w:rsidR="00D14B4C" w:rsidRPr="00D468F0" w:rsidDel="00411FB1">
            <w:rPr>
              <w:rFonts w:ascii="Times New Roman" w:hAnsi="Times New Roman" w:cs="Times New Roman"/>
              <w:sz w:val="24"/>
              <w:szCs w:val="24"/>
            </w:rPr>
            <w:delText xml:space="preserve"> (CRR)</w:delText>
          </w:r>
        </w:del>
      </w:ins>
      <w:moveTo w:id="3731" w:author="Md Jamal Uddin" w:date="2019-05-24T12:42:00Z">
        <w:del w:id="3732" w:author="NaYEeM" w:date="2020-01-16T00:23:00Z">
          <w:r w:rsidRPr="00D468F0" w:rsidDel="00411FB1">
            <w:rPr>
              <w:rFonts w:ascii="Times New Roman" w:hAnsi="Times New Roman" w:cs="Times New Roman"/>
              <w:sz w:val="24"/>
              <w:szCs w:val="24"/>
            </w:rPr>
            <w:delText xml:space="preserve"> of</w:delText>
          </w:r>
        </w:del>
      </w:moveTo>
      <w:ins w:id="3733" w:author="Md Jamal Uddin" w:date="2019-05-24T12:43:00Z">
        <w:del w:id="3734" w:author="NaYEeM" w:date="2020-01-16T00:23:00Z">
          <w:r w:rsidRPr="00D468F0" w:rsidDel="00411FB1">
            <w:rPr>
              <w:rFonts w:ascii="Times New Roman" w:hAnsi="Times New Roman" w:cs="Times New Roman"/>
              <w:sz w:val="24"/>
              <w:szCs w:val="24"/>
            </w:rPr>
            <w:delText>for</w:delText>
          </w:r>
        </w:del>
      </w:ins>
      <w:moveTo w:id="3735" w:author="Md Jamal Uddin" w:date="2019-05-24T12:42:00Z">
        <w:del w:id="3736" w:author="NaYEeM" w:date="2020-01-16T00:23:00Z">
          <w:r w:rsidRPr="00D468F0" w:rsidDel="00411FB1">
            <w:rPr>
              <w:rFonts w:ascii="Times New Roman" w:hAnsi="Times New Roman" w:cs="Times New Roman"/>
              <w:sz w:val="24"/>
              <w:szCs w:val="24"/>
            </w:rPr>
            <w:delText xml:space="preserve"> developing disease</w:delText>
          </w:r>
        </w:del>
      </w:moveTo>
      <w:ins w:id="3737" w:author="Md Jamal Uddin" w:date="2019-05-24T12:44:00Z">
        <w:del w:id="3738" w:author="NaYEeM" w:date="2020-01-16T00:23:00Z">
          <w:r w:rsidRPr="00D468F0" w:rsidDel="00411FB1">
            <w:rPr>
              <w:rFonts w:ascii="Times New Roman" w:hAnsi="Times New Roman" w:cs="Times New Roman"/>
              <w:sz w:val="24"/>
              <w:szCs w:val="24"/>
            </w:rPr>
            <w:delText>s</w:delText>
          </w:r>
        </w:del>
      </w:ins>
      <w:ins w:id="3739" w:author="Md Jamal Uddin" w:date="2019-05-24T15:13:00Z">
        <w:del w:id="3740" w:author="NaYEeM" w:date="2020-01-16T00:23:00Z">
          <w:r w:rsidR="00D14B4C" w:rsidRPr="00D468F0" w:rsidDel="00411FB1">
            <w:rPr>
              <w:rFonts w:ascii="Times New Roman" w:hAnsi="Times New Roman" w:cs="Times New Roman"/>
              <w:sz w:val="24"/>
              <w:szCs w:val="24"/>
            </w:rPr>
            <w:delText>.</w:delText>
          </w:r>
        </w:del>
      </w:ins>
      <w:ins w:id="3741" w:author="Md Jamal Uddin" w:date="2019-05-24T15:14:00Z">
        <w:del w:id="3742" w:author="NaYEeM" w:date="2020-01-16T00:23:00Z">
          <w:r w:rsidR="00D14B4C" w:rsidRPr="00D468F0" w:rsidDel="00411FB1">
            <w:rPr>
              <w:rFonts w:ascii="Times New Roman" w:hAnsi="Times New Roman" w:cs="Times New Roman"/>
              <w:sz w:val="24"/>
              <w:szCs w:val="24"/>
            </w:rPr>
            <w:delText xml:space="preserve"> Here we found the EBF </w:delText>
          </w:r>
        </w:del>
      </w:ins>
      <w:moveTo w:id="3743" w:author="Md Jamal Uddin" w:date="2019-05-24T12:42:00Z">
        <w:del w:id="3744" w:author="NaYEeM" w:date="2020-01-16T00:23:00Z">
          <w:r w:rsidRPr="00D468F0" w:rsidDel="00411FB1">
            <w:rPr>
              <w:rFonts w:ascii="Times New Roman" w:hAnsi="Times New Roman" w:cs="Times New Roman"/>
              <w:sz w:val="24"/>
              <w:szCs w:val="24"/>
            </w:rPr>
            <w:delText xml:space="preserve"> was significantly</w:delText>
          </w:r>
        </w:del>
      </w:moveTo>
      <w:ins w:id="3745" w:author="Md Jamal Uddin" w:date="2019-05-24T15:14:00Z">
        <w:del w:id="3746" w:author="NaYEeM" w:date="2020-01-16T00:23:00Z">
          <w:r w:rsidR="00D14B4C" w:rsidRPr="00D468F0" w:rsidDel="00411FB1">
            <w:rPr>
              <w:rFonts w:ascii="Times New Roman" w:hAnsi="Times New Roman" w:cs="Times New Roman"/>
              <w:sz w:val="24"/>
              <w:szCs w:val="24"/>
            </w:rPr>
            <w:delText xml:space="preserve"> associated the </w:delText>
          </w:r>
        </w:del>
      </w:ins>
      <w:ins w:id="3747" w:author="Md Jamal Uddin" w:date="2019-05-24T15:15:00Z">
        <w:del w:id="3748" w:author="NaYEeM" w:date="2020-01-16T00:23:00Z">
          <w:r w:rsidR="00D14B4C" w:rsidRPr="00D468F0" w:rsidDel="00411FB1">
            <w:rPr>
              <w:rFonts w:ascii="Times New Roman" w:hAnsi="Times New Roman" w:cs="Times New Roman"/>
              <w:sz w:val="24"/>
              <w:szCs w:val="24"/>
            </w:rPr>
            <w:delText>childhood diseases (</w:delText>
          </w:r>
        </w:del>
      </w:ins>
      <w:moveTo w:id="3749" w:author="Md Jamal Uddin" w:date="2019-05-24T12:42:00Z">
        <w:del w:id="3750" w:author="NaYEeM" w:date="2020-01-16T00:23:00Z">
          <w:r w:rsidRPr="00D468F0" w:rsidDel="00411FB1">
            <w:rPr>
              <w:rFonts w:ascii="Times New Roman" w:hAnsi="Times New Roman" w:cs="Times New Roman"/>
              <w:sz w:val="24"/>
              <w:szCs w:val="24"/>
            </w:rPr>
            <w:delText xml:space="preserve"> 1.50 times (CRR 1.50,</w:delText>
          </w:r>
        </w:del>
      </w:moveTo>
      <w:ins w:id="3751" w:author="Md Jamal Uddin" w:date="2019-05-24T15:15:00Z">
        <w:del w:id="3752" w:author="NaYEeM" w:date="2020-01-16T00:23:00Z">
          <w:r w:rsidR="00D14B4C" w:rsidRPr="00D468F0" w:rsidDel="00411FB1">
            <w:rPr>
              <w:rFonts w:ascii="Times New Roman" w:hAnsi="Times New Roman" w:cs="Times New Roman"/>
              <w:sz w:val="24"/>
              <w:szCs w:val="24"/>
            </w:rPr>
            <w:delText>;</w:delText>
          </w:r>
        </w:del>
      </w:ins>
      <w:moveTo w:id="3753" w:author="Md Jamal Uddin" w:date="2019-05-24T12:42:00Z">
        <w:del w:id="3754" w:author="NaYEeM" w:date="2020-01-16T00:23:00Z">
          <w:r w:rsidRPr="00D468F0" w:rsidDel="00411FB1">
            <w:rPr>
              <w:rFonts w:ascii="Times New Roman" w:hAnsi="Times New Roman" w:cs="Times New Roman"/>
              <w:sz w:val="24"/>
              <w:szCs w:val="24"/>
            </w:rPr>
            <w:delText xml:space="preserve"> 95% CI 1.31-1.71)</w:delText>
          </w:r>
        </w:del>
      </w:moveTo>
      <w:ins w:id="3755" w:author="Md Jamal Uddin" w:date="2019-05-24T15:15:00Z">
        <w:del w:id="3756" w:author="NaYEeM" w:date="2020-01-16T00:23:00Z">
          <w:r w:rsidR="00D14B4C" w:rsidRPr="00D468F0" w:rsidDel="00411FB1">
            <w:rPr>
              <w:rFonts w:ascii="Times New Roman" w:hAnsi="Times New Roman" w:cs="Times New Roman"/>
              <w:sz w:val="24"/>
              <w:szCs w:val="24"/>
            </w:rPr>
            <w:delText>)</w:delText>
          </w:r>
        </w:del>
      </w:ins>
      <w:ins w:id="3757" w:author="Md Jamal Uddin" w:date="2019-05-24T15:16:00Z">
        <w:del w:id="3758" w:author="NaYEeM" w:date="2020-01-16T00:23:00Z">
          <w:r w:rsidR="00BD3A27" w:rsidRPr="00D468F0" w:rsidDel="00411FB1">
            <w:rPr>
              <w:rFonts w:ascii="Times New Roman" w:hAnsi="Times New Roman" w:cs="Times New Roman"/>
              <w:sz w:val="24"/>
              <w:szCs w:val="24"/>
            </w:rPr>
            <w:delText xml:space="preserve">. </w:delText>
          </w:r>
        </w:del>
      </w:ins>
      <w:moveTo w:id="3759" w:author="Md Jamal Uddin" w:date="2019-05-24T12:42:00Z">
        <w:del w:id="3760" w:author="NaYEeM" w:date="2020-01-16T00:23:00Z">
          <w:r w:rsidRPr="00D468F0" w:rsidDel="00411FB1">
            <w:rPr>
              <w:rFonts w:ascii="Times New Roman" w:hAnsi="Times New Roman" w:cs="Times New Roman"/>
              <w:sz w:val="24"/>
              <w:szCs w:val="24"/>
            </w:rPr>
            <w:delText xml:space="preserve"> higher in those who were not exclusively breastfed as compared to those who were exclusively breastfed.</w:delText>
          </w:r>
        </w:del>
      </w:moveTo>
      <w:ins w:id="3761" w:author="Md Jamal Uddin" w:date="2019-05-24T15:17:00Z">
        <w:del w:id="3762" w:author="NaYEeM" w:date="2020-01-16T00:23:00Z">
          <w:r w:rsidR="00BD3A27" w:rsidRPr="00D468F0" w:rsidDel="00411FB1">
            <w:rPr>
              <w:rFonts w:ascii="Times New Roman" w:hAnsi="Times New Roman" w:cs="Times New Roman"/>
              <w:sz w:val="24"/>
              <w:szCs w:val="24"/>
            </w:rPr>
            <w:delText xml:space="preserve"> </w:delText>
          </w:r>
        </w:del>
      </w:ins>
    </w:p>
    <w:moveToRangeEnd w:id="3720"/>
    <w:p w14:paraId="1C52DD09" w14:textId="267918BF" w:rsidR="00971984" w:rsidRPr="00971984" w:rsidRDefault="00971984" w:rsidP="00971984">
      <w:pPr>
        <w:spacing w:after="0" w:line="240" w:lineRule="auto"/>
        <w:jc w:val="both"/>
        <w:rPr>
          <w:ins w:id="3763" w:author="NaYEeM" w:date="2020-01-17T18:32:00Z"/>
          <w:rFonts w:ascii="Times New Roman" w:hAnsi="Times New Roman" w:cs="Times New Roman"/>
          <w:sz w:val="24"/>
          <w:szCs w:val="24"/>
        </w:rPr>
      </w:pPr>
      <w:ins w:id="3764" w:author="NaYEeM" w:date="2020-01-17T18:32:00Z">
        <w:r w:rsidRPr="00971984">
          <w:rPr>
            <w:rFonts w:ascii="Times New Roman" w:hAnsi="Times New Roman" w:cs="Times New Roman"/>
            <w:sz w:val="24"/>
            <w:szCs w:val="24"/>
          </w:rPr>
          <w:t xml:space="preserve">Table </w:t>
        </w:r>
      </w:ins>
      <w:ins w:id="3765" w:author="NaYEeM" w:date="2020-01-18T21:28:00Z">
        <w:r w:rsidR="0054119C">
          <w:rPr>
            <w:rFonts w:ascii="Times New Roman" w:hAnsi="Times New Roman" w:cs="Times New Roman"/>
            <w:sz w:val="24"/>
            <w:szCs w:val="24"/>
          </w:rPr>
          <w:t>5</w:t>
        </w:r>
      </w:ins>
      <w:ins w:id="3766" w:author="NaYEeM" w:date="2020-01-17T18:32:00Z">
        <w:r w:rsidRPr="00971984">
          <w:rPr>
            <w:rFonts w:ascii="Times New Roman" w:hAnsi="Times New Roman" w:cs="Times New Roman"/>
            <w:sz w:val="24"/>
            <w:szCs w:val="24"/>
          </w:rPr>
          <w:t xml:space="preserve"> shows the association between EBF and early childhood diseases when models adjusted for possible confounding factors. For instance, after adjusting all other factors Non-EBF babies were 1.27 times (ARR 1.27, 95% CI 1.01–1.60) more likely to be affected by diseases. The risk of the children getting affected by diseases whose mothers aged between 15-19 years and 25-24 years were 1.10 (ARR 1.10, 95% CI: 0.85-1.42) more likely and 0.95 (ARR 0.95, 95% CI: 0.73-1.22) less likely than those aged above years. Mother’s education has also been found as an important factor for childhood diseases. It shows that children belonging to mothers who completed higher education was less risk of childhood diseases than the children of uneducated mothers. That is, they were 35% less likely to suffer from it with a risk ratio of 0.65 times (ARR 0.65, 95% CI: 0.41-1.03). It is worthwhile to mention that children of the mother with technologically advanced were 0.33% less likely (ARR 0.77, 95% CI 0.59-1.01) to having diseases compared to the children who raise in technologically lagging behind mothers. The results also show that the risk of diseases for the children of the poorest household was 1.38 times (ARR: 1.38, 95% CI: 0.88-2.16) more likely than those who have a family with richest wealth status. The results also show that the risk of diseases for the children of the overweight mother were 1.53 times (ARR: 1.53, 95% CI: 1.16-2.01) more likely than those who are normal weight.</w:t>
        </w:r>
      </w:ins>
    </w:p>
    <w:p w14:paraId="31F652E6" w14:textId="77777777" w:rsidR="00971984" w:rsidRPr="00971984" w:rsidRDefault="00971984" w:rsidP="00971984">
      <w:pPr>
        <w:spacing w:after="0" w:line="240" w:lineRule="auto"/>
        <w:jc w:val="both"/>
        <w:rPr>
          <w:ins w:id="3767" w:author="NaYEeM" w:date="2020-01-17T18:32:00Z"/>
          <w:rFonts w:ascii="Times New Roman" w:hAnsi="Times New Roman" w:cs="Times New Roman"/>
          <w:sz w:val="24"/>
          <w:szCs w:val="24"/>
        </w:rPr>
      </w:pPr>
    </w:p>
    <w:p w14:paraId="7DEAE718" w14:textId="43992AFE" w:rsidR="00826694" w:rsidDel="00971984" w:rsidRDefault="00971984">
      <w:pPr>
        <w:spacing w:after="0" w:line="240" w:lineRule="auto"/>
        <w:jc w:val="both"/>
        <w:rPr>
          <w:del w:id="3768" w:author="NaYEeM" w:date="2019-06-28T16:19:00Z"/>
          <w:rFonts w:ascii="Times New Roman" w:hAnsi="Times New Roman" w:cs="Times New Roman"/>
          <w:sz w:val="24"/>
          <w:szCs w:val="24"/>
        </w:rPr>
      </w:pPr>
      <w:ins w:id="3769" w:author="NaYEeM" w:date="2020-01-17T18:32:00Z">
        <w:r w:rsidRPr="00971984">
          <w:rPr>
            <w:rFonts w:ascii="Times New Roman" w:hAnsi="Times New Roman" w:cs="Times New Roman"/>
            <w:sz w:val="24"/>
            <w:szCs w:val="24"/>
          </w:rPr>
          <w:t>Children living in households where household members less equal five were 6% less likely to develop the disease with a Risk ratio of 0.94 (ARR 0.94, 95% CI: 0.76-1.17) as compared to those children living in the family whose household members were greater than five. The results also show that the risk of diseases for the children delivered by C-section was 1.03 times (ARR: 1.03, 95% CI: 0.80-1.32) more likely than those who not delivered by C-section. Female children have a 9% (ARR 0.91, 95% CI 0.74-1.12) lower chance to have diseases compared to the male children, similarly, the risk of having diseases is 1.97 times (ARR 1.97, 95% CI: 1.42-2.74) more likely for 4-5 months of the child compared to 0-1 months of the child.</w:t>
        </w:r>
      </w:ins>
      <w:commentRangeStart w:id="3770"/>
      <w:del w:id="3771" w:author="NaYEeM" w:date="2020-01-17T18:32:00Z">
        <w:r w:rsidR="00826694" w:rsidRPr="00D468F0" w:rsidDel="00971984">
          <w:rPr>
            <w:rFonts w:ascii="Times New Roman" w:hAnsi="Times New Roman" w:cs="Times New Roman"/>
            <w:sz w:val="24"/>
            <w:szCs w:val="24"/>
          </w:rPr>
          <w:delText xml:space="preserve">Table </w:delText>
        </w:r>
      </w:del>
      <w:del w:id="3772" w:author="NaYEeM" w:date="2019-06-28T16:12:00Z">
        <w:r w:rsidR="00826694" w:rsidRPr="00D468F0" w:rsidDel="009206AD">
          <w:rPr>
            <w:rFonts w:ascii="Times New Roman" w:hAnsi="Times New Roman" w:cs="Times New Roman"/>
            <w:sz w:val="24"/>
            <w:szCs w:val="24"/>
          </w:rPr>
          <w:delText>6</w:delText>
        </w:r>
      </w:del>
      <w:del w:id="3773" w:author="NaYEeM" w:date="2020-01-17T18:32:00Z">
        <w:r w:rsidR="00826694" w:rsidRPr="00D468F0" w:rsidDel="00971984">
          <w:rPr>
            <w:rFonts w:ascii="Times New Roman" w:hAnsi="Times New Roman" w:cs="Times New Roman"/>
            <w:sz w:val="24"/>
            <w:szCs w:val="24"/>
          </w:rPr>
          <w:delText xml:space="preserve"> shows the </w:delText>
        </w:r>
      </w:del>
      <w:ins w:id="3774" w:author="Md Jamal Uddin" w:date="2019-05-24T12:30:00Z">
        <w:del w:id="3775" w:author="NaYEeM" w:date="2020-01-17T18:32:00Z">
          <w:r w:rsidR="003D7B94" w:rsidRPr="00D468F0" w:rsidDel="00971984">
            <w:rPr>
              <w:rFonts w:ascii="Times New Roman" w:hAnsi="Times New Roman" w:cs="Times New Roman"/>
              <w:sz w:val="24"/>
              <w:szCs w:val="24"/>
            </w:rPr>
            <w:delText xml:space="preserve">association between EBF and </w:delText>
          </w:r>
          <w:r w:rsidR="00B1773D" w:rsidRPr="00D468F0" w:rsidDel="00971984">
            <w:rPr>
              <w:rFonts w:ascii="Times New Roman" w:hAnsi="Times New Roman" w:cs="Times New Roman"/>
              <w:sz w:val="24"/>
              <w:szCs w:val="24"/>
            </w:rPr>
            <w:delText xml:space="preserve">early </w:delText>
          </w:r>
          <w:r w:rsidR="003D7B94" w:rsidRPr="00D468F0" w:rsidDel="00971984">
            <w:rPr>
              <w:rFonts w:ascii="Times New Roman" w:hAnsi="Times New Roman" w:cs="Times New Roman"/>
              <w:sz w:val="24"/>
              <w:szCs w:val="24"/>
            </w:rPr>
            <w:delText>childhood diseases</w:delText>
          </w:r>
        </w:del>
      </w:ins>
      <w:del w:id="3776" w:author="NaYEeM" w:date="2020-01-17T18:32:00Z">
        <w:r w:rsidR="00826694" w:rsidRPr="00D468F0" w:rsidDel="00971984">
          <w:rPr>
            <w:rFonts w:ascii="Times New Roman" w:hAnsi="Times New Roman" w:cs="Times New Roman"/>
            <w:sz w:val="24"/>
            <w:szCs w:val="24"/>
          </w:rPr>
          <w:delText>risk of early childhood diseases in EBF infants versus non-EBF infants</w:delText>
        </w:r>
      </w:del>
      <w:ins w:id="3777" w:author="Md Jamal Uddin" w:date="2019-05-24T12:36:00Z">
        <w:del w:id="3778" w:author="NaYEeM" w:date="2020-01-17T18:32:00Z">
          <w:r w:rsidR="00CF737F" w:rsidRPr="00D468F0" w:rsidDel="00971984">
            <w:rPr>
              <w:rFonts w:ascii="Times New Roman" w:hAnsi="Times New Roman" w:cs="Times New Roman"/>
              <w:sz w:val="24"/>
              <w:szCs w:val="24"/>
            </w:rPr>
            <w:delText xml:space="preserve"> when </w:delText>
          </w:r>
        </w:del>
      </w:ins>
      <w:ins w:id="3779" w:author="Md Jamal Uddin" w:date="2019-05-24T12:37:00Z">
        <w:del w:id="3780" w:author="NaYEeM" w:date="2020-01-17T18:32:00Z">
          <w:r w:rsidR="00CF737F" w:rsidRPr="00D468F0" w:rsidDel="00971984">
            <w:rPr>
              <w:rFonts w:ascii="Times New Roman" w:hAnsi="Times New Roman" w:cs="Times New Roman"/>
              <w:sz w:val="24"/>
              <w:szCs w:val="24"/>
            </w:rPr>
            <w:delText xml:space="preserve">models adjusted for possible confounding </w:delText>
          </w:r>
        </w:del>
      </w:ins>
      <w:ins w:id="3781" w:author="Md Jamal Uddin" w:date="2019-05-24T15:10:00Z">
        <w:del w:id="3782" w:author="NaYEeM" w:date="2020-01-17T18:32:00Z">
          <w:r w:rsidR="001E6F51" w:rsidRPr="00D468F0" w:rsidDel="00971984">
            <w:rPr>
              <w:rFonts w:ascii="Times New Roman" w:hAnsi="Times New Roman" w:cs="Times New Roman"/>
              <w:sz w:val="24"/>
              <w:szCs w:val="24"/>
            </w:rPr>
            <w:delText>factors</w:delText>
          </w:r>
        </w:del>
      </w:ins>
      <w:del w:id="3783" w:author="NaYEeM" w:date="2020-01-17T18:32:00Z">
        <w:r w:rsidR="00826694" w:rsidRPr="00D468F0" w:rsidDel="00971984">
          <w:rPr>
            <w:rFonts w:ascii="Times New Roman" w:hAnsi="Times New Roman" w:cs="Times New Roman"/>
            <w:sz w:val="24"/>
            <w:szCs w:val="24"/>
          </w:rPr>
          <w:delText>. For instance, after adjusting all other factors non-EBF babies were 1.</w:delText>
        </w:r>
      </w:del>
      <w:del w:id="3784" w:author="NaYEeM" w:date="2019-07-05T00:21:00Z">
        <w:r w:rsidR="00826694" w:rsidRPr="00D468F0" w:rsidDel="00F56967">
          <w:rPr>
            <w:rFonts w:ascii="Times New Roman" w:hAnsi="Times New Roman" w:cs="Times New Roman"/>
            <w:sz w:val="24"/>
            <w:szCs w:val="24"/>
          </w:rPr>
          <w:delText>28</w:delText>
        </w:r>
      </w:del>
      <w:del w:id="3785" w:author="NaYEeM" w:date="2020-01-17T18:32:00Z">
        <w:r w:rsidR="00826694" w:rsidRPr="00D468F0" w:rsidDel="00971984">
          <w:rPr>
            <w:rFonts w:ascii="Times New Roman" w:hAnsi="Times New Roman" w:cs="Times New Roman"/>
            <w:sz w:val="24"/>
            <w:szCs w:val="24"/>
          </w:rPr>
          <w:delText xml:space="preserve"> (</w:delText>
        </w:r>
        <w:r w:rsidR="00027C60" w:rsidRPr="00D468F0" w:rsidDel="00971984">
          <w:rPr>
            <w:rFonts w:ascii="Times New Roman" w:hAnsi="Times New Roman" w:cs="Times New Roman"/>
            <w:sz w:val="24"/>
            <w:szCs w:val="24"/>
          </w:rPr>
          <w:delText>A</w:delText>
        </w:r>
        <w:r w:rsidR="00826694" w:rsidRPr="00D468F0" w:rsidDel="00971984">
          <w:rPr>
            <w:rFonts w:ascii="Times New Roman" w:hAnsi="Times New Roman" w:cs="Times New Roman"/>
            <w:sz w:val="24"/>
            <w:szCs w:val="24"/>
          </w:rPr>
          <w:delText>RR 1.</w:delText>
        </w:r>
      </w:del>
      <w:del w:id="3786" w:author="NaYEeM" w:date="2019-07-05T00:21:00Z">
        <w:r w:rsidR="00826694" w:rsidRPr="00D468F0" w:rsidDel="00F56967">
          <w:rPr>
            <w:rFonts w:ascii="Times New Roman" w:hAnsi="Times New Roman" w:cs="Times New Roman"/>
            <w:sz w:val="24"/>
            <w:szCs w:val="24"/>
          </w:rPr>
          <w:delText>28</w:delText>
        </w:r>
      </w:del>
      <w:del w:id="3787" w:author="NaYEeM" w:date="2020-01-17T18:32:00Z">
        <w:r w:rsidR="00826694" w:rsidRPr="00D468F0" w:rsidDel="00971984">
          <w:rPr>
            <w:rFonts w:ascii="Times New Roman" w:hAnsi="Times New Roman" w:cs="Times New Roman"/>
            <w:sz w:val="24"/>
            <w:szCs w:val="24"/>
          </w:rPr>
          <w:delText>, 95% CI 1.</w:delText>
        </w:r>
      </w:del>
      <w:del w:id="3788" w:author="NaYEeM" w:date="2020-01-16T22:56:00Z">
        <w:r w:rsidR="00826694" w:rsidRPr="00D468F0" w:rsidDel="00E10AF3">
          <w:rPr>
            <w:rFonts w:ascii="Times New Roman" w:hAnsi="Times New Roman" w:cs="Times New Roman"/>
            <w:sz w:val="24"/>
            <w:szCs w:val="24"/>
          </w:rPr>
          <w:delText>1</w:delText>
        </w:r>
      </w:del>
      <w:del w:id="3789" w:author="NaYEeM" w:date="2019-07-05T00:21:00Z">
        <w:r w:rsidR="00826694" w:rsidRPr="00D468F0" w:rsidDel="00F56967">
          <w:rPr>
            <w:rFonts w:ascii="Times New Roman" w:hAnsi="Times New Roman" w:cs="Times New Roman"/>
            <w:sz w:val="24"/>
            <w:szCs w:val="24"/>
          </w:rPr>
          <w:delText>0</w:delText>
        </w:r>
      </w:del>
      <w:del w:id="3790" w:author="NaYEeM" w:date="2020-01-17T18:32:00Z">
        <w:r w:rsidR="00826694" w:rsidRPr="00D468F0" w:rsidDel="00971984">
          <w:rPr>
            <w:rFonts w:ascii="Times New Roman" w:hAnsi="Times New Roman" w:cs="Times New Roman"/>
            <w:sz w:val="24"/>
            <w:szCs w:val="24"/>
          </w:rPr>
          <w:delText>–1.</w:delText>
        </w:r>
      </w:del>
      <w:del w:id="3791" w:author="NaYEeM" w:date="2019-07-05T00:21:00Z">
        <w:r w:rsidR="00826694" w:rsidRPr="00D468F0" w:rsidDel="00F56967">
          <w:rPr>
            <w:rFonts w:ascii="Times New Roman" w:hAnsi="Times New Roman" w:cs="Times New Roman"/>
            <w:sz w:val="24"/>
            <w:szCs w:val="24"/>
          </w:rPr>
          <w:delText>49</w:delText>
        </w:r>
      </w:del>
      <w:del w:id="3792" w:author="NaYEeM" w:date="2020-01-17T18:32:00Z">
        <w:r w:rsidR="00826694" w:rsidRPr="00D468F0" w:rsidDel="00971984">
          <w:rPr>
            <w:rFonts w:ascii="Times New Roman" w:hAnsi="Times New Roman" w:cs="Times New Roman"/>
            <w:sz w:val="24"/>
            <w:szCs w:val="24"/>
          </w:rPr>
          <w:delText>) more likely to be affected by diseases. The risk of the children getting affected by diseases whose mothers aged between 15-19 years and 25-2</w:delText>
        </w:r>
      </w:del>
      <w:del w:id="3793" w:author="NaYEeM" w:date="2020-01-16T22:56:00Z">
        <w:r w:rsidR="00826694" w:rsidRPr="00D468F0" w:rsidDel="00E10AF3">
          <w:rPr>
            <w:rFonts w:ascii="Times New Roman" w:hAnsi="Times New Roman" w:cs="Times New Roman"/>
            <w:sz w:val="24"/>
            <w:szCs w:val="24"/>
          </w:rPr>
          <w:delText>9</w:delText>
        </w:r>
      </w:del>
      <w:del w:id="3794" w:author="NaYEeM" w:date="2020-01-17T18:32:00Z">
        <w:r w:rsidR="00826694" w:rsidRPr="00D468F0" w:rsidDel="00971984">
          <w:rPr>
            <w:rFonts w:ascii="Times New Roman" w:hAnsi="Times New Roman" w:cs="Times New Roman"/>
            <w:sz w:val="24"/>
            <w:szCs w:val="24"/>
          </w:rPr>
          <w:delText xml:space="preserve"> years were 1.</w:delText>
        </w:r>
      </w:del>
      <w:del w:id="3795" w:author="NaYEeM" w:date="2019-07-11T03:32:00Z">
        <w:r w:rsidR="00826694" w:rsidRPr="00D468F0" w:rsidDel="00B86A04">
          <w:rPr>
            <w:rFonts w:ascii="Times New Roman" w:hAnsi="Times New Roman" w:cs="Times New Roman"/>
            <w:sz w:val="24"/>
            <w:szCs w:val="24"/>
          </w:rPr>
          <w:delText>0</w:delText>
        </w:r>
      </w:del>
      <w:del w:id="3796" w:author="NaYEeM" w:date="2019-07-05T00:22:00Z">
        <w:r w:rsidR="00826694" w:rsidRPr="00D468F0" w:rsidDel="00F56967">
          <w:rPr>
            <w:rFonts w:ascii="Times New Roman" w:hAnsi="Times New Roman" w:cs="Times New Roman"/>
            <w:sz w:val="24"/>
            <w:szCs w:val="24"/>
          </w:rPr>
          <w:delText>2</w:delText>
        </w:r>
      </w:del>
      <w:del w:id="3797" w:author="NaYEeM" w:date="2020-01-17T18:32:00Z">
        <w:r w:rsidR="00826694" w:rsidRPr="00D468F0" w:rsidDel="00971984">
          <w:rPr>
            <w:rFonts w:ascii="Times New Roman" w:hAnsi="Times New Roman" w:cs="Times New Roman"/>
            <w:sz w:val="24"/>
            <w:szCs w:val="24"/>
          </w:rPr>
          <w:delText xml:space="preserve"> (</w:delText>
        </w:r>
        <w:r w:rsidR="00027C60" w:rsidRPr="00D468F0" w:rsidDel="00971984">
          <w:rPr>
            <w:rFonts w:ascii="Times New Roman" w:hAnsi="Times New Roman" w:cs="Times New Roman"/>
            <w:sz w:val="24"/>
            <w:szCs w:val="24"/>
          </w:rPr>
          <w:delText>A</w:delText>
        </w:r>
        <w:r w:rsidR="00826694" w:rsidRPr="00D468F0" w:rsidDel="00971984">
          <w:rPr>
            <w:rFonts w:ascii="Times New Roman" w:hAnsi="Times New Roman" w:cs="Times New Roman"/>
            <w:sz w:val="24"/>
            <w:szCs w:val="24"/>
          </w:rPr>
          <w:delText>RR 1.</w:delText>
        </w:r>
      </w:del>
      <w:del w:id="3798" w:author="NaYEeM" w:date="2019-07-11T03:32:00Z">
        <w:r w:rsidR="00826694" w:rsidRPr="00D468F0" w:rsidDel="00B86A04">
          <w:rPr>
            <w:rFonts w:ascii="Times New Roman" w:hAnsi="Times New Roman" w:cs="Times New Roman"/>
            <w:sz w:val="24"/>
            <w:szCs w:val="24"/>
          </w:rPr>
          <w:delText>0</w:delText>
        </w:r>
      </w:del>
      <w:del w:id="3799" w:author="NaYEeM" w:date="2019-07-05T00:22:00Z">
        <w:r w:rsidR="00826694" w:rsidRPr="00D468F0" w:rsidDel="00F56967">
          <w:rPr>
            <w:rFonts w:ascii="Times New Roman" w:hAnsi="Times New Roman" w:cs="Times New Roman"/>
            <w:sz w:val="24"/>
            <w:szCs w:val="24"/>
          </w:rPr>
          <w:delText>2</w:delText>
        </w:r>
      </w:del>
      <w:del w:id="3800" w:author="NaYEeM" w:date="2020-01-17T18:32:00Z">
        <w:r w:rsidR="00826694" w:rsidRPr="00D468F0" w:rsidDel="00971984">
          <w:rPr>
            <w:rFonts w:ascii="Times New Roman" w:hAnsi="Times New Roman" w:cs="Times New Roman"/>
            <w:sz w:val="24"/>
            <w:szCs w:val="24"/>
          </w:rPr>
          <w:delText>, 95% CI: 0</w:delText>
        </w:r>
      </w:del>
      <w:del w:id="3801" w:author="NaYEeM" w:date="2019-07-05T00:22:00Z">
        <w:r w:rsidR="00826694" w:rsidRPr="00D468F0" w:rsidDel="00F56967">
          <w:rPr>
            <w:rFonts w:ascii="Times New Roman" w:hAnsi="Times New Roman" w:cs="Times New Roman"/>
            <w:sz w:val="24"/>
            <w:szCs w:val="24"/>
          </w:rPr>
          <w:delText>.68</w:delText>
        </w:r>
      </w:del>
      <w:del w:id="3802" w:author="NaYEeM" w:date="2020-01-17T18:32:00Z">
        <w:r w:rsidR="00826694" w:rsidRPr="00D468F0" w:rsidDel="00971984">
          <w:rPr>
            <w:rFonts w:ascii="Times New Roman" w:hAnsi="Times New Roman" w:cs="Times New Roman"/>
            <w:sz w:val="24"/>
            <w:szCs w:val="24"/>
          </w:rPr>
          <w:delText>-1.</w:delText>
        </w:r>
      </w:del>
      <w:del w:id="3803" w:author="NaYEeM" w:date="2019-07-11T03:32:00Z">
        <w:r w:rsidR="00826694" w:rsidRPr="00D468F0" w:rsidDel="00B86A04">
          <w:rPr>
            <w:rFonts w:ascii="Times New Roman" w:hAnsi="Times New Roman" w:cs="Times New Roman"/>
            <w:sz w:val="24"/>
            <w:szCs w:val="24"/>
          </w:rPr>
          <w:delText>5</w:delText>
        </w:r>
      </w:del>
      <w:del w:id="3804" w:author="NaYEeM" w:date="2020-01-16T22:57:00Z">
        <w:r w:rsidR="00826694" w:rsidRPr="00D468F0" w:rsidDel="00E10AF3">
          <w:rPr>
            <w:rFonts w:ascii="Times New Roman" w:hAnsi="Times New Roman" w:cs="Times New Roman"/>
            <w:sz w:val="24"/>
            <w:szCs w:val="24"/>
          </w:rPr>
          <w:delText>3</w:delText>
        </w:r>
      </w:del>
      <w:del w:id="3805" w:author="NaYEeM" w:date="2020-01-17T18:32:00Z">
        <w:r w:rsidR="00826694" w:rsidRPr="00D468F0" w:rsidDel="00971984">
          <w:rPr>
            <w:rFonts w:ascii="Times New Roman" w:hAnsi="Times New Roman" w:cs="Times New Roman"/>
            <w:sz w:val="24"/>
            <w:szCs w:val="24"/>
          </w:rPr>
          <w:delText xml:space="preserve">) and </w:delText>
        </w:r>
      </w:del>
      <w:del w:id="3806" w:author="NaYEeM" w:date="2020-01-16T22:57:00Z">
        <w:r w:rsidR="00826694" w:rsidRPr="00D468F0" w:rsidDel="00E10AF3">
          <w:rPr>
            <w:rFonts w:ascii="Times New Roman" w:hAnsi="Times New Roman" w:cs="Times New Roman"/>
            <w:sz w:val="24"/>
            <w:szCs w:val="24"/>
          </w:rPr>
          <w:delText>1.</w:delText>
        </w:r>
      </w:del>
      <w:del w:id="3807" w:author="NaYEeM" w:date="2019-07-05T00:26:00Z">
        <w:r w:rsidR="00826694" w:rsidRPr="00D468F0" w:rsidDel="00E721D8">
          <w:rPr>
            <w:rFonts w:ascii="Times New Roman" w:hAnsi="Times New Roman" w:cs="Times New Roman"/>
            <w:sz w:val="24"/>
            <w:szCs w:val="24"/>
          </w:rPr>
          <w:delText>12</w:delText>
        </w:r>
      </w:del>
      <w:del w:id="3808" w:author="NaYEeM" w:date="2020-01-17T18:32:00Z">
        <w:r w:rsidR="00826694" w:rsidRPr="00D468F0" w:rsidDel="00971984">
          <w:rPr>
            <w:rFonts w:ascii="Times New Roman" w:hAnsi="Times New Roman" w:cs="Times New Roman"/>
            <w:sz w:val="24"/>
            <w:szCs w:val="24"/>
          </w:rPr>
          <w:delText xml:space="preserve"> (</w:delText>
        </w:r>
        <w:r w:rsidR="00027C60" w:rsidRPr="00D468F0" w:rsidDel="00971984">
          <w:rPr>
            <w:rFonts w:ascii="Times New Roman" w:hAnsi="Times New Roman" w:cs="Times New Roman"/>
            <w:sz w:val="24"/>
            <w:szCs w:val="24"/>
          </w:rPr>
          <w:delText>A</w:delText>
        </w:r>
        <w:r w:rsidR="00826694" w:rsidRPr="00D468F0" w:rsidDel="00971984">
          <w:rPr>
            <w:rFonts w:ascii="Times New Roman" w:hAnsi="Times New Roman" w:cs="Times New Roman"/>
            <w:sz w:val="24"/>
            <w:szCs w:val="24"/>
          </w:rPr>
          <w:delText xml:space="preserve">RR </w:delText>
        </w:r>
      </w:del>
      <w:del w:id="3809" w:author="NaYEeM" w:date="2020-01-16T22:57:00Z">
        <w:r w:rsidR="00826694" w:rsidRPr="00D468F0" w:rsidDel="00E10AF3">
          <w:rPr>
            <w:rFonts w:ascii="Times New Roman" w:hAnsi="Times New Roman" w:cs="Times New Roman"/>
            <w:sz w:val="24"/>
            <w:szCs w:val="24"/>
          </w:rPr>
          <w:delText>1.</w:delText>
        </w:r>
      </w:del>
      <w:del w:id="3810" w:author="NaYEeM" w:date="2019-07-05T00:26:00Z">
        <w:r w:rsidR="00826694" w:rsidRPr="00D468F0" w:rsidDel="00E721D8">
          <w:rPr>
            <w:rFonts w:ascii="Times New Roman" w:hAnsi="Times New Roman" w:cs="Times New Roman"/>
            <w:sz w:val="24"/>
            <w:szCs w:val="24"/>
          </w:rPr>
          <w:delText>12</w:delText>
        </w:r>
      </w:del>
      <w:del w:id="3811" w:author="NaYEeM" w:date="2020-01-17T18:32:00Z">
        <w:r w:rsidR="00826694" w:rsidRPr="00D468F0" w:rsidDel="00971984">
          <w:rPr>
            <w:rFonts w:ascii="Times New Roman" w:hAnsi="Times New Roman" w:cs="Times New Roman"/>
            <w:sz w:val="24"/>
            <w:szCs w:val="24"/>
          </w:rPr>
          <w:delText>, 95% CI: 0.7</w:delText>
        </w:r>
      </w:del>
      <w:del w:id="3812" w:author="NaYEeM" w:date="2019-07-05T00:26:00Z">
        <w:r w:rsidR="00826694" w:rsidRPr="00D468F0" w:rsidDel="00E721D8">
          <w:rPr>
            <w:rFonts w:ascii="Times New Roman" w:hAnsi="Times New Roman" w:cs="Times New Roman"/>
            <w:sz w:val="24"/>
            <w:szCs w:val="24"/>
          </w:rPr>
          <w:delText>4</w:delText>
        </w:r>
      </w:del>
      <w:del w:id="3813" w:author="NaYEeM" w:date="2020-01-17T18:32:00Z">
        <w:r w:rsidR="00826694" w:rsidRPr="00D468F0" w:rsidDel="00971984">
          <w:rPr>
            <w:rFonts w:ascii="Times New Roman" w:hAnsi="Times New Roman" w:cs="Times New Roman"/>
            <w:sz w:val="24"/>
            <w:szCs w:val="24"/>
          </w:rPr>
          <w:delText>-1.</w:delText>
        </w:r>
      </w:del>
      <w:del w:id="3814" w:author="NaYEeM" w:date="2019-07-05T00:27:00Z">
        <w:r w:rsidR="00826694" w:rsidRPr="00D468F0" w:rsidDel="00E721D8">
          <w:rPr>
            <w:rFonts w:ascii="Times New Roman" w:hAnsi="Times New Roman" w:cs="Times New Roman"/>
            <w:sz w:val="24"/>
            <w:szCs w:val="24"/>
          </w:rPr>
          <w:delText>67</w:delText>
        </w:r>
      </w:del>
      <w:del w:id="3815" w:author="NaYEeM" w:date="2020-01-17T18:32:00Z">
        <w:r w:rsidR="00826694" w:rsidRPr="00D468F0" w:rsidDel="00971984">
          <w:rPr>
            <w:rFonts w:ascii="Times New Roman" w:hAnsi="Times New Roman" w:cs="Times New Roman"/>
            <w:sz w:val="24"/>
            <w:szCs w:val="24"/>
          </w:rPr>
          <w:delText xml:space="preserve">) </w:delText>
        </w:r>
      </w:del>
      <w:del w:id="3816" w:author="NaYEeM" w:date="2020-01-16T22:58:00Z">
        <w:r w:rsidR="00826694" w:rsidRPr="00D468F0" w:rsidDel="00F00B84">
          <w:rPr>
            <w:rFonts w:ascii="Times New Roman" w:hAnsi="Times New Roman" w:cs="Times New Roman"/>
            <w:sz w:val="24"/>
            <w:szCs w:val="24"/>
          </w:rPr>
          <w:delText>more</w:delText>
        </w:r>
      </w:del>
      <w:del w:id="3817" w:author="NaYEeM" w:date="2020-01-17T18:32:00Z">
        <w:r w:rsidR="00826694" w:rsidRPr="00D468F0" w:rsidDel="00971984">
          <w:rPr>
            <w:rFonts w:ascii="Times New Roman" w:hAnsi="Times New Roman" w:cs="Times New Roman"/>
            <w:sz w:val="24"/>
            <w:szCs w:val="24"/>
          </w:rPr>
          <w:delText xml:space="preserve"> likely than those aged above years.</w:delText>
        </w:r>
      </w:del>
      <w:del w:id="3818" w:author="NaYEeM" w:date="2020-01-16T22:58:00Z">
        <w:r w:rsidR="00826694" w:rsidRPr="00D468F0" w:rsidDel="007B388E">
          <w:rPr>
            <w:rFonts w:ascii="Times New Roman" w:hAnsi="Times New Roman" w:cs="Times New Roman"/>
            <w:sz w:val="24"/>
            <w:szCs w:val="24"/>
          </w:rPr>
          <w:delText xml:space="preserve"> It is worthwhile to mention that children of the rural area were 1.02 times more likely (</w:delText>
        </w:r>
        <w:r w:rsidR="00027C60" w:rsidRPr="00D468F0" w:rsidDel="007B388E">
          <w:rPr>
            <w:rFonts w:ascii="Times New Roman" w:hAnsi="Times New Roman" w:cs="Times New Roman"/>
            <w:sz w:val="24"/>
            <w:szCs w:val="24"/>
          </w:rPr>
          <w:delText>A</w:delText>
        </w:r>
        <w:r w:rsidR="00826694" w:rsidRPr="00D468F0" w:rsidDel="007B388E">
          <w:rPr>
            <w:rFonts w:ascii="Times New Roman" w:hAnsi="Times New Roman" w:cs="Times New Roman"/>
            <w:sz w:val="24"/>
            <w:szCs w:val="24"/>
          </w:rPr>
          <w:delText>RR 1.0</w:delText>
        </w:r>
      </w:del>
      <w:del w:id="3819" w:author="NaYEeM" w:date="2019-07-05T00:27:00Z">
        <w:r w:rsidR="00826694" w:rsidRPr="00D468F0" w:rsidDel="00E721D8">
          <w:rPr>
            <w:rFonts w:ascii="Times New Roman" w:hAnsi="Times New Roman" w:cs="Times New Roman"/>
            <w:sz w:val="24"/>
            <w:szCs w:val="24"/>
          </w:rPr>
          <w:delText>2</w:delText>
        </w:r>
      </w:del>
      <w:del w:id="3820" w:author="NaYEeM" w:date="2020-01-16T22:58:00Z">
        <w:r w:rsidR="00826694" w:rsidRPr="00D468F0" w:rsidDel="007B388E">
          <w:rPr>
            <w:rFonts w:ascii="Times New Roman" w:hAnsi="Times New Roman" w:cs="Times New Roman"/>
            <w:sz w:val="24"/>
            <w:szCs w:val="24"/>
          </w:rPr>
          <w:delText>, 95% CI 0.8</w:delText>
        </w:r>
      </w:del>
      <w:del w:id="3821" w:author="NaYEeM" w:date="2019-07-05T00:27:00Z">
        <w:r w:rsidR="00826694" w:rsidRPr="00D468F0" w:rsidDel="00E721D8">
          <w:rPr>
            <w:rFonts w:ascii="Times New Roman" w:hAnsi="Times New Roman" w:cs="Times New Roman"/>
            <w:sz w:val="24"/>
            <w:szCs w:val="24"/>
          </w:rPr>
          <w:delText>4</w:delText>
        </w:r>
      </w:del>
      <w:del w:id="3822" w:author="NaYEeM" w:date="2020-01-16T22:58:00Z">
        <w:r w:rsidR="00826694" w:rsidRPr="00D468F0" w:rsidDel="007B388E">
          <w:rPr>
            <w:rFonts w:ascii="Times New Roman" w:hAnsi="Times New Roman" w:cs="Times New Roman"/>
            <w:sz w:val="24"/>
            <w:szCs w:val="24"/>
          </w:rPr>
          <w:delText>-1.2</w:delText>
        </w:r>
      </w:del>
      <w:del w:id="3823" w:author="NaYEeM" w:date="2019-07-05T00:27:00Z">
        <w:r w:rsidR="00826694" w:rsidRPr="00D468F0" w:rsidDel="00E721D8">
          <w:rPr>
            <w:rFonts w:ascii="Times New Roman" w:hAnsi="Times New Roman" w:cs="Times New Roman"/>
            <w:sz w:val="24"/>
            <w:szCs w:val="24"/>
          </w:rPr>
          <w:delText>5</w:delText>
        </w:r>
      </w:del>
      <w:del w:id="3824" w:author="NaYEeM" w:date="2020-01-16T22:58:00Z">
        <w:r w:rsidR="00826694" w:rsidRPr="00D468F0" w:rsidDel="007B388E">
          <w:rPr>
            <w:rFonts w:ascii="Times New Roman" w:hAnsi="Times New Roman" w:cs="Times New Roman"/>
            <w:sz w:val="24"/>
            <w:szCs w:val="24"/>
          </w:rPr>
          <w:delText>) to having diseases compared to the children who live in the urban area.</w:delText>
        </w:r>
      </w:del>
    </w:p>
    <w:p w14:paraId="661338A0" w14:textId="77777777" w:rsidR="00971984" w:rsidRDefault="00971984" w:rsidP="00971984">
      <w:pPr>
        <w:spacing w:after="0" w:line="240" w:lineRule="auto"/>
        <w:jc w:val="both"/>
        <w:rPr>
          <w:ins w:id="3825" w:author="NaYEeM" w:date="2020-01-17T18:32:00Z"/>
          <w:rFonts w:ascii="Times New Roman" w:hAnsi="Times New Roman" w:cs="Times New Roman"/>
          <w:sz w:val="24"/>
          <w:szCs w:val="24"/>
        </w:rPr>
      </w:pPr>
    </w:p>
    <w:p w14:paraId="37B077C9" w14:textId="27D5DAEA" w:rsidR="00826694" w:rsidRPr="00D468F0" w:rsidDel="007B388E" w:rsidRDefault="00826694" w:rsidP="00923FC4">
      <w:pPr>
        <w:spacing w:after="0" w:line="240" w:lineRule="auto"/>
        <w:jc w:val="both"/>
        <w:rPr>
          <w:del w:id="3826" w:author="NaYEeM" w:date="2020-01-16T23:00:00Z"/>
          <w:rFonts w:ascii="Times New Roman" w:hAnsi="Times New Roman" w:cs="Times New Roman"/>
          <w:sz w:val="24"/>
          <w:szCs w:val="24"/>
        </w:rPr>
      </w:pPr>
    </w:p>
    <w:p w14:paraId="07F01B70" w14:textId="2CF8CB40" w:rsidR="00826694" w:rsidRPr="00D468F0" w:rsidDel="00180383" w:rsidRDefault="00826694" w:rsidP="00923FC4">
      <w:pPr>
        <w:spacing w:after="0" w:line="240" w:lineRule="auto"/>
        <w:jc w:val="both"/>
        <w:rPr>
          <w:del w:id="3827" w:author="NaYEeM" w:date="2019-06-28T16:19:00Z"/>
          <w:rFonts w:ascii="Times New Roman" w:hAnsi="Times New Roman" w:cs="Times New Roman"/>
          <w:sz w:val="24"/>
          <w:szCs w:val="24"/>
        </w:rPr>
      </w:pPr>
      <w:del w:id="3828" w:author="NaYEeM" w:date="2020-01-17T18:32:00Z">
        <w:r w:rsidRPr="00D468F0" w:rsidDel="00971984">
          <w:rPr>
            <w:rFonts w:ascii="Times New Roman" w:hAnsi="Times New Roman" w:cs="Times New Roman"/>
            <w:sz w:val="24"/>
            <w:szCs w:val="24"/>
          </w:rPr>
          <w:delText xml:space="preserve">Mother’s education has also been found as an important factor for childhood diseases. It shows that children belonging to mothers </w:delText>
        </w:r>
      </w:del>
      <w:del w:id="3829" w:author="NaYEeM" w:date="2019-06-28T16:18:00Z">
        <w:r w:rsidRPr="00D468F0" w:rsidDel="006D3FF4">
          <w:rPr>
            <w:rFonts w:ascii="Times New Roman" w:hAnsi="Times New Roman" w:cs="Times New Roman"/>
            <w:sz w:val="24"/>
            <w:szCs w:val="24"/>
          </w:rPr>
          <w:delText xml:space="preserve">having </w:delText>
        </w:r>
      </w:del>
      <w:del w:id="3830" w:author="NaYEeM" w:date="2019-07-05T01:16:00Z">
        <w:r w:rsidRPr="00D468F0" w:rsidDel="00180383">
          <w:rPr>
            <w:rFonts w:ascii="Times New Roman" w:hAnsi="Times New Roman" w:cs="Times New Roman"/>
            <w:sz w:val="24"/>
            <w:szCs w:val="24"/>
          </w:rPr>
          <w:delText xml:space="preserve">secondary </w:delText>
        </w:r>
      </w:del>
      <w:del w:id="3831" w:author="NaYEeM" w:date="2020-01-17T18:32:00Z">
        <w:r w:rsidRPr="00D468F0" w:rsidDel="00971984">
          <w:rPr>
            <w:rFonts w:ascii="Times New Roman" w:hAnsi="Times New Roman" w:cs="Times New Roman"/>
            <w:sz w:val="24"/>
            <w:szCs w:val="24"/>
          </w:rPr>
          <w:delText xml:space="preserve">education were </w:delText>
        </w:r>
      </w:del>
      <w:del w:id="3832" w:author="NaYEeM" w:date="2019-07-05T01:16:00Z">
        <w:r w:rsidRPr="00D468F0" w:rsidDel="00180383">
          <w:rPr>
            <w:rFonts w:ascii="Times New Roman" w:hAnsi="Times New Roman" w:cs="Times New Roman"/>
            <w:sz w:val="24"/>
            <w:szCs w:val="24"/>
          </w:rPr>
          <w:delText xml:space="preserve">more </w:delText>
        </w:r>
      </w:del>
      <w:del w:id="3833" w:author="NaYEeM" w:date="2020-01-17T18:32:00Z">
        <w:r w:rsidRPr="00D468F0" w:rsidDel="00971984">
          <w:rPr>
            <w:rFonts w:ascii="Times New Roman" w:hAnsi="Times New Roman" w:cs="Times New Roman"/>
            <w:sz w:val="24"/>
            <w:szCs w:val="24"/>
          </w:rPr>
          <w:delText xml:space="preserve">risk of childhood diseases than the children of uneducated mothers. That is, they were </w:delText>
        </w:r>
      </w:del>
      <w:del w:id="3834" w:author="NaYEeM" w:date="2019-07-05T01:16:00Z">
        <w:r w:rsidRPr="00D468F0" w:rsidDel="00180383">
          <w:rPr>
            <w:rFonts w:ascii="Times New Roman" w:hAnsi="Times New Roman" w:cs="Times New Roman"/>
            <w:sz w:val="24"/>
            <w:szCs w:val="24"/>
          </w:rPr>
          <w:delText>6</w:delText>
        </w:r>
      </w:del>
      <w:del w:id="3835" w:author="NaYEeM" w:date="2020-01-17T18:32:00Z">
        <w:r w:rsidRPr="00D468F0" w:rsidDel="00971984">
          <w:rPr>
            <w:rFonts w:ascii="Times New Roman" w:hAnsi="Times New Roman" w:cs="Times New Roman"/>
            <w:sz w:val="24"/>
            <w:szCs w:val="24"/>
          </w:rPr>
          <w:delText>%</w:delText>
        </w:r>
      </w:del>
      <w:del w:id="3836" w:author="NaYEeM" w:date="2019-07-05T01:16:00Z">
        <w:r w:rsidRPr="00D468F0" w:rsidDel="00180383">
          <w:rPr>
            <w:rFonts w:ascii="Times New Roman" w:hAnsi="Times New Roman" w:cs="Times New Roman"/>
            <w:sz w:val="24"/>
            <w:szCs w:val="24"/>
          </w:rPr>
          <w:delText xml:space="preserve"> more</w:delText>
        </w:r>
      </w:del>
      <w:del w:id="3837" w:author="NaYEeM" w:date="2020-01-17T18:32:00Z">
        <w:r w:rsidRPr="00D468F0" w:rsidDel="00971984">
          <w:rPr>
            <w:rFonts w:ascii="Times New Roman" w:hAnsi="Times New Roman" w:cs="Times New Roman"/>
            <w:sz w:val="24"/>
            <w:szCs w:val="24"/>
          </w:rPr>
          <w:delText xml:space="preserve"> likely to suffer from it with a risk ratio of </w:delText>
        </w:r>
      </w:del>
      <w:del w:id="3838" w:author="NaYEeM" w:date="2019-07-05T01:16:00Z">
        <w:r w:rsidRPr="00D468F0" w:rsidDel="00180383">
          <w:rPr>
            <w:rFonts w:ascii="Times New Roman" w:hAnsi="Times New Roman" w:cs="Times New Roman"/>
            <w:sz w:val="24"/>
            <w:szCs w:val="24"/>
          </w:rPr>
          <w:delText>1.06</w:delText>
        </w:r>
      </w:del>
      <w:del w:id="3839" w:author="NaYEeM" w:date="2020-01-17T18:32:00Z">
        <w:r w:rsidRPr="00D468F0" w:rsidDel="00971984">
          <w:rPr>
            <w:rFonts w:ascii="Times New Roman" w:hAnsi="Times New Roman" w:cs="Times New Roman"/>
            <w:sz w:val="24"/>
            <w:szCs w:val="24"/>
          </w:rPr>
          <w:delText xml:space="preserve"> times (</w:delText>
        </w:r>
        <w:r w:rsidR="00027C60" w:rsidRPr="00D468F0" w:rsidDel="00971984">
          <w:rPr>
            <w:rFonts w:ascii="Times New Roman" w:hAnsi="Times New Roman" w:cs="Times New Roman"/>
            <w:sz w:val="24"/>
            <w:szCs w:val="24"/>
          </w:rPr>
          <w:delText>A</w:delText>
        </w:r>
        <w:r w:rsidRPr="00D468F0" w:rsidDel="00971984">
          <w:rPr>
            <w:rFonts w:ascii="Times New Roman" w:hAnsi="Times New Roman" w:cs="Times New Roman"/>
            <w:sz w:val="24"/>
            <w:szCs w:val="24"/>
          </w:rPr>
          <w:delText xml:space="preserve">RR </w:delText>
        </w:r>
      </w:del>
      <w:del w:id="3840" w:author="NaYEeM" w:date="2019-07-05T01:16:00Z">
        <w:r w:rsidRPr="00D468F0" w:rsidDel="00180383">
          <w:rPr>
            <w:rFonts w:ascii="Times New Roman" w:hAnsi="Times New Roman" w:cs="Times New Roman"/>
            <w:sz w:val="24"/>
            <w:szCs w:val="24"/>
          </w:rPr>
          <w:delText>1.06</w:delText>
        </w:r>
      </w:del>
      <w:del w:id="3841" w:author="NaYEeM" w:date="2020-01-17T18:32:00Z">
        <w:r w:rsidRPr="00D468F0" w:rsidDel="00971984">
          <w:rPr>
            <w:rFonts w:ascii="Times New Roman" w:hAnsi="Times New Roman" w:cs="Times New Roman"/>
            <w:sz w:val="24"/>
            <w:szCs w:val="24"/>
          </w:rPr>
          <w:delText>, 95% CI: 0.</w:delText>
        </w:r>
      </w:del>
      <w:del w:id="3842" w:author="NaYEeM" w:date="2019-07-05T01:17:00Z">
        <w:r w:rsidRPr="00D468F0" w:rsidDel="00180383">
          <w:rPr>
            <w:rFonts w:ascii="Times New Roman" w:hAnsi="Times New Roman" w:cs="Times New Roman"/>
            <w:sz w:val="24"/>
            <w:szCs w:val="24"/>
          </w:rPr>
          <w:delText>8</w:delText>
        </w:r>
      </w:del>
      <w:del w:id="3843" w:author="NaYEeM" w:date="2019-07-11T03:34:00Z">
        <w:r w:rsidRPr="00D468F0" w:rsidDel="00ED13A2">
          <w:rPr>
            <w:rFonts w:ascii="Times New Roman" w:hAnsi="Times New Roman" w:cs="Times New Roman"/>
            <w:sz w:val="24"/>
            <w:szCs w:val="24"/>
          </w:rPr>
          <w:delText>5</w:delText>
        </w:r>
      </w:del>
      <w:del w:id="3844" w:author="NaYEeM" w:date="2020-01-17T18:32:00Z">
        <w:r w:rsidRPr="00D468F0" w:rsidDel="00971984">
          <w:rPr>
            <w:rFonts w:ascii="Times New Roman" w:hAnsi="Times New Roman" w:cs="Times New Roman"/>
            <w:sz w:val="24"/>
            <w:szCs w:val="24"/>
          </w:rPr>
          <w:delText>-</w:delText>
        </w:r>
      </w:del>
      <w:del w:id="3845" w:author="NaYEeM" w:date="2019-07-05T01:17:00Z">
        <w:r w:rsidRPr="00D468F0" w:rsidDel="00180383">
          <w:rPr>
            <w:rFonts w:ascii="Times New Roman" w:hAnsi="Times New Roman" w:cs="Times New Roman"/>
            <w:sz w:val="24"/>
            <w:szCs w:val="24"/>
          </w:rPr>
          <w:delText>1.31</w:delText>
        </w:r>
      </w:del>
      <w:del w:id="3846" w:author="NaYEeM" w:date="2020-01-17T18:32:00Z">
        <w:r w:rsidRPr="00D468F0" w:rsidDel="00971984">
          <w:rPr>
            <w:rFonts w:ascii="Times New Roman" w:hAnsi="Times New Roman" w:cs="Times New Roman"/>
            <w:sz w:val="24"/>
            <w:szCs w:val="24"/>
          </w:rPr>
          <w:delText xml:space="preserve">). </w:delText>
        </w:r>
      </w:del>
      <w:del w:id="3847" w:author="NaYEeM" w:date="2020-01-16T22:59:00Z">
        <w:r w:rsidRPr="00D468F0" w:rsidDel="007B388E">
          <w:rPr>
            <w:rFonts w:ascii="Times New Roman" w:hAnsi="Times New Roman" w:cs="Times New Roman"/>
            <w:sz w:val="24"/>
            <w:szCs w:val="24"/>
          </w:rPr>
          <w:delText xml:space="preserve">Children with </w:delText>
        </w:r>
      </w:del>
      <w:del w:id="3848" w:author="NaYEeM" w:date="2019-07-05T01:18:00Z">
        <w:r w:rsidRPr="00D468F0" w:rsidDel="00180383">
          <w:rPr>
            <w:rFonts w:ascii="Times New Roman" w:hAnsi="Times New Roman" w:cs="Times New Roman"/>
            <w:sz w:val="24"/>
            <w:szCs w:val="24"/>
          </w:rPr>
          <w:delText xml:space="preserve">higher and </w:delText>
        </w:r>
      </w:del>
      <w:del w:id="3849" w:author="NaYEeM" w:date="2020-01-16T22:59:00Z">
        <w:r w:rsidRPr="00D468F0" w:rsidDel="007B388E">
          <w:rPr>
            <w:rFonts w:ascii="Times New Roman" w:hAnsi="Times New Roman" w:cs="Times New Roman"/>
            <w:sz w:val="24"/>
            <w:szCs w:val="24"/>
          </w:rPr>
          <w:delText xml:space="preserve">primary educated mothers </w:delText>
        </w:r>
      </w:del>
      <w:del w:id="3850" w:author="NaYEeM" w:date="2019-06-28T02:48:00Z">
        <w:r w:rsidRPr="00D468F0" w:rsidDel="00267EC0">
          <w:rPr>
            <w:rFonts w:ascii="Times New Roman" w:hAnsi="Times New Roman" w:cs="Times New Roman"/>
            <w:sz w:val="24"/>
            <w:szCs w:val="24"/>
          </w:rPr>
          <w:delText>had</w:delText>
        </w:r>
      </w:del>
      <w:del w:id="3851" w:author="NaYEeM" w:date="2019-06-28T02:47:00Z">
        <w:r w:rsidRPr="00D468F0" w:rsidDel="00267EC0">
          <w:rPr>
            <w:rFonts w:ascii="Times New Roman" w:hAnsi="Times New Roman" w:cs="Times New Roman"/>
            <w:sz w:val="24"/>
            <w:szCs w:val="24"/>
          </w:rPr>
          <w:delText xml:space="preserve"> a</w:delText>
        </w:r>
      </w:del>
      <w:del w:id="3852" w:author="NaYEeM" w:date="2020-01-16T22:59:00Z">
        <w:r w:rsidRPr="00D468F0" w:rsidDel="007B388E">
          <w:rPr>
            <w:rFonts w:ascii="Times New Roman" w:hAnsi="Times New Roman" w:cs="Times New Roman"/>
            <w:sz w:val="24"/>
            <w:szCs w:val="24"/>
          </w:rPr>
          <w:delText xml:space="preserve"> </w:delText>
        </w:r>
      </w:del>
      <w:del w:id="3853" w:author="NaYEeM" w:date="2019-07-05T01:18:00Z">
        <w:r w:rsidRPr="00D468F0" w:rsidDel="00180383">
          <w:rPr>
            <w:rFonts w:ascii="Times New Roman" w:hAnsi="Times New Roman" w:cs="Times New Roman"/>
            <w:sz w:val="24"/>
            <w:szCs w:val="24"/>
          </w:rPr>
          <w:delText>33</w:delText>
        </w:r>
      </w:del>
      <w:del w:id="3854" w:author="NaYEeM" w:date="2020-01-16T22:59:00Z">
        <w:r w:rsidRPr="00D468F0" w:rsidDel="007B388E">
          <w:rPr>
            <w:rFonts w:ascii="Times New Roman" w:hAnsi="Times New Roman" w:cs="Times New Roman"/>
            <w:sz w:val="24"/>
            <w:szCs w:val="24"/>
          </w:rPr>
          <w:delText xml:space="preserve">% </w:delText>
        </w:r>
      </w:del>
      <w:del w:id="3855" w:author="NaYEeM" w:date="2019-06-28T02:45:00Z">
        <w:r w:rsidRPr="00D468F0" w:rsidDel="00267EC0">
          <w:rPr>
            <w:rFonts w:ascii="Times New Roman" w:hAnsi="Times New Roman" w:cs="Times New Roman"/>
            <w:sz w:val="24"/>
            <w:szCs w:val="24"/>
          </w:rPr>
          <w:delText>(</w:delText>
        </w:r>
        <w:r w:rsidR="00027C60" w:rsidRPr="00D468F0" w:rsidDel="00267EC0">
          <w:rPr>
            <w:rFonts w:ascii="Times New Roman" w:hAnsi="Times New Roman" w:cs="Times New Roman"/>
            <w:sz w:val="24"/>
            <w:szCs w:val="24"/>
          </w:rPr>
          <w:delText>A</w:delText>
        </w:r>
        <w:r w:rsidRPr="00D468F0" w:rsidDel="00267EC0">
          <w:rPr>
            <w:rFonts w:ascii="Times New Roman" w:hAnsi="Times New Roman" w:cs="Times New Roman"/>
            <w:sz w:val="24"/>
            <w:szCs w:val="24"/>
          </w:rPr>
          <w:delText xml:space="preserve">RR= 0.67, 95% CI: 0.49-0.93) </w:delText>
        </w:r>
      </w:del>
      <w:del w:id="3856" w:author="NaYEeM" w:date="2019-07-05T01:18:00Z">
        <w:r w:rsidRPr="00D468F0" w:rsidDel="00180383">
          <w:rPr>
            <w:rFonts w:ascii="Times New Roman" w:hAnsi="Times New Roman" w:cs="Times New Roman"/>
            <w:sz w:val="24"/>
            <w:szCs w:val="24"/>
          </w:rPr>
          <w:delText xml:space="preserve">and 16% </w:delText>
        </w:r>
      </w:del>
      <w:del w:id="3857" w:author="NaYEeM" w:date="2019-06-28T02:45:00Z">
        <w:r w:rsidRPr="00D468F0" w:rsidDel="00267EC0">
          <w:rPr>
            <w:rFonts w:ascii="Times New Roman" w:hAnsi="Times New Roman" w:cs="Times New Roman"/>
            <w:sz w:val="24"/>
            <w:szCs w:val="24"/>
          </w:rPr>
          <w:delText>(</w:delText>
        </w:r>
        <w:r w:rsidR="00027C60" w:rsidRPr="00D468F0" w:rsidDel="00267EC0">
          <w:rPr>
            <w:rFonts w:ascii="Times New Roman" w:hAnsi="Times New Roman" w:cs="Times New Roman"/>
            <w:sz w:val="24"/>
            <w:szCs w:val="24"/>
          </w:rPr>
          <w:delText>A</w:delText>
        </w:r>
        <w:r w:rsidRPr="00D468F0" w:rsidDel="00267EC0">
          <w:rPr>
            <w:rFonts w:ascii="Times New Roman" w:hAnsi="Times New Roman" w:cs="Times New Roman"/>
            <w:sz w:val="24"/>
            <w:szCs w:val="24"/>
          </w:rPr>
          <w:delText xml:space="preserve">RR= 0.84, 95% CI: 0.67-1.05) </w:delText>
        </w:r>
      </w:del>
      <w:del w:id="3858" w:author="NaYEeM" w:date="2019-07-05T01:18:00Z">
        <w:r w:rsidRPr="00D468F0" w:rsidDel="00180383">
          <w:rPr>
            <w:rFonts w:ascii="Times New Roman" w:hAnsi="Times New Roman" w:cs="Times New Roman"/>
            <w:sz w:val="24"/>
            <w:szCs w:val="24"/>
          </w:rPr>
          <w:delText>less</w:delText>
        </w:r>
      </w:del>
      <w:del w:id="3859" w:author="NaYEeM" w:date="2020-01-16T22:59:00Z">
        <w:r w:rsidRPr="00D468F0" w:rsidDel="007B388E">
          <w:rPr>
            <w:rFonts w:ascii="Times New Roman" w:hAnsi="Times New Roman" w:cs="Times New Roman"/>
            <w:sz w:val="24"/>
            <w:szCs w:val="24"/>
          </w:rPr>
          <w:delText xml:space="preserve"> risk of having diseases in comparison </w:delText>
        </w:r>
      </w:del>
      <w:del w:id="3860" w:author="NaYEeM" w:date="2019-06-28T02:48:00Z">
        <w:r w:rsidRPr="00D468F0" w:rsidDel="00267EC0">
          <w:rPr>
            <w:rFonts w:ascii="Times New Roman" w:hAnsi="Times New Roman" w:cs="Times New Roman"/>
            <w:sz w:val="24"/>
            <w:szCs w:val="24"/>
          </w:rPr>
          <w:delText xml:space="preserve">to the children with </w:delText>
        </w:r>
      </w:del>
      <w:del w:id="3861" w:author="NaYEeM" w:date="2019-06-28T02:46:00Z">
        <w:r w:rsidRPr="00D468F0" w:rsidDel="00267EC0">
          <w:rPr>
            <w:rFonts w:ascii="Times New Roman" w:hAnsi="Times New Roman" w:cs="Times New Roman"/>
            <w:sz w:val="24"/>
            <w:szCs w:val="24"/>
          </w:rPr>
          <w:delText>no education</w:delText>
        </w:r>
      </w:del>
      <w:del w:id="3862" w:author="NaYEeM" w:date="2020-01-16T22:59:00Z">
        <w:r w:rsidRPr="00D468F0" w:rsidDel="007B388E">
          <w:rPr>
            <w:rFonts w:ascii="Times New Roman" w:hAnsi="Times New Roman" w:cs="Times New Roman"/>
            <w:sz w:val="24"/>
            <w:szCs w:val="24"/>
          </w:rPr>
          <w:delText xml:space="preserve"> mothers.</w:delText>
        </w:r>
      </w:del>
    </w:p>
    <w:p w14:paraId="21593AC2" w14:textId="67FEC6E4" w:rsidR="00826694" w:rsidRPr="00D468F0" w:rsidDel="00C479C0" w:rsidRDefault="00826694" w:rsidP="00923FC4">
      <w:pPr>
        <w:spacing w:after="0" w:line="240" w:lineRule="auto"/>
        <w:jc w:val="both"/>
        <w:rPr>
          <w:del w:id="3863" w:author="NaYEeM" w:date="2019-06-28T23:22:00Z"/>
          <w:rFonts w:ascii="Times New Roman" w:hAnsi="Times New Roman" w:cs="Times New Roman"/>
          <w:sz w:val="24"/>
          <w:szCs w:val="24"/>
        </w:rPr>
      </w:pPr>
      <w:del w:id="3864" w:author="NaYEeM" w:date="2019-06-28T23:22:00Z">
        <w:r w:rsidRPr="00D468F0" w:rsidDel="00C479C0">
          <w:rPr>
            <w:rFonts w:ascii="Times New Roman" w:hAnsi="Times New Roman" w:cs="Times New Roman"/>
            <w:sz w:val="24"/>
            <w:szCs w:val="24"/>
          </w:rPr>
          <w:delText>Children with working mothers have a 9% (</w:delText>
        </w:r>
        <w:r w:rsidR="00027C60" w:rsidRPr="00D468F0" w:rsidDel="00C479C0">
          <w:rPr>
            <w:rFonts w:ascii="Times New Roman" w:hAnsi="Times New Roman" w:cs="Times New Roman"/>
            <w:sz w:val="24"/>
            <w:szCs w:val="24"/>
          </w:rPr>
          <w:delText>A</w:delText>
        </w:r>
        <w:r w:rsidRPr="00D468F0" w:rsidDel="00C479C0">
          <w:rPr>
            <w:rFonts w:ascii="Times New Roman" w:hAnsi="Times New Roman" w:cs="Times New Roman"/>
            <w:sz w:val="24"/>
            <w:szCs w:val="24"/>
          </w:rPr>
          <w:delText>RR 0.91, 95% CI 0.75-1.10) lower chance to have diseases compared to the mothers who were not working before pregnancy</w:delText>
        </w:r>
      </w:del>
      <w:del w:id="3865" w:author="NaYEeM" w:date="2019-06-28T02:51:00Z">
        <w:r w:rsidRPr="00D468F0" w:rsidDel="0054745A">
          <w:rPr>
            <w:rFonts w:ascii="Times New Roman" w:hAnsi="Times New Roman" w:cs="Times New Roman"/>
            <w:sz w:val="24"/>
            <w:szCs w:val="24"/>
          </w:rPr>
          <w:delText>. Children with working fathers who were farmer have 1.35 times (</w:delText>
        </w:r>
        <w:r w:rsidR="00027C60" w:rsidRPr="00D468F0" w:rsidDel="0054745A">
          <w:rPr>
            <w:rFonts w:ascii="Times New Roman" w:hAnsi="Times New Roman" w:cs="Times New Roman"/>
            <w:sz w:val="24"/>
            <w:szCs w:val="24"/>
          </w:rPr>
          <w:delText>A</w:delText>
        </w:r>
        <w:r w:rsidRPr="00D468F0" w:rsidDel="0054745A">
          <w:rPr>
            <w:rFonts w:ascii="Times New Roman" w:hAnsi="Times New Roman" w:cs="Times New Roman"/>
            <w:sz w:val="24"/>
            <w:szCs w:val="24"/>
          </w:rPr>
          <w:delText>RR 1.35, 95% CI 1.09-1.67) higher and children of the businessman have 23% (</w:delText>
        </w:r>
        <w:r w:rsidR="00027C60" w:rsidRPr="00D468F0" w:rsidDel="0054745A">
          <w:rPr>
            <w:rFonts w:ascii="Times New Roman" w:hAnsi="Times New Roman" w:cs="Times New Roman"/>
            <w:sz w:val="24"/>
            <w:szCs w:val="24"/>
          </w:rPr>
          <w:delText>A</w:delText>
        </w:r>
        <w:r w:rsidRPr="00D468F0" w:rsidDel="0054745A">
          <w:rPr>
            <w:rFonts w:ascii="Times New Roman" w:hAnsi="Times New Roman" w:cs="Times New Roman"/>
            <w:sz w:val="24"/>
            <w:szCs w:val="24"/>
          </w:rPr>
          <w:delText>RR 0.77, 95% CI 0.64-0.94) lower chance to have diseases compared to the fathers who have others occupation.</w:delText>
        </w:r>
      </w:del>
    </w:p>
    <w:p w14:paraId="772FD840" w14:textId="268E9737" w:rsidR="00826694" w:rsidRPr="00D468F0" w:rsidDel="00141B23" w:rsidRDefault="00826694" w:rsidP="004663D0">
      <w:pPr>
        <w:spacing w:after="0" w:line="240" w:lineRule="auto"/>
        <w:jc w:val="both"/>
        <w:rPr>
          <w:del w:id="3866" w:author="NaYEeM" w:date="2019-06-28T23:23:00Z"/>
          <w:rFonts w:ascii="Times New Roman" w:hAnsi="Times New Roman" w:cs="Times New Roman"/>
          <w:sz w:val="24"/>
          <w:szCs w:val="24"/>
        </w:rPr>
      </w:pPr>
      <w:del w:id="3867" w:author="NaYEeM" w:date="2020-01-17T18:32:00Z">
        <w:r w:rsidRPr="00D468F0" w:rsidDel="00971984">
          <w:rPr>
            <w:rFonts w:ascii="Times New Roman" w:hAnsi="Times New Roman" w:cs="Times New Roman"/>
            <w:sz w:val="24"/>
            <w:szCs w:val="24"/>
          </w:rPr>
          <w:delText xml:space="preserve">Children living in the households where household members less equal five were </w:delText>
        </w:r>
      </w:del>
      <w:del w:id="3868" w:author="NaYEeM" w:date="2019-07-11T03:35:00Z">
        <w:r w:rsidRPr="00D468F0" w:rsidDel="00ED13A2">
          <w:rPr>
            <w:rFonts w:ascii="Times New Roman" w:hAnsi="Times New Roman" w:cs="Times New Roman"/>
            <w:sz w:val="24"/>
            <w:szCs w:val="24"/>
          </w:rPr>
          <w:delText>12</w:delText>
        </w:r>
      </w:del>
      <w:del w:id="3869" w:author="NaYEeM" w:date="2020-01-17T18:32:00Z">
        <w:r w:rsidRPr="00D468F0" w:rsidDel="00971984">
          <w:rPr>
            <w:rFonts w:ascii="Times New Roman" w:hAnsi="Times New Roman" w:cs="Times New Roman"/>
            <w:sz w:val="24"/>
            <w:szCs w:val="24"/>
          </w:rPr>
          <w:delText>% less likely to develop disease with Risk ratio of 0.</w:delText>
        </w:r>
      </w:del>
      <w:del w:id="3870" w:author="NaYEeM" w:date="2020-01-16T23:04:00Z">
        <w:r w:rsidRPr="00D468F0" w:rsidDel="004B368F">
          <w:rPr>
            <w:rFonts w:ascii="Times New Roman" w:hAnsi="Times New Roman" w:cs="Times New Roman"/>
            <w:sz w:val="24"/>
            <w:szCs w:val="24"/>
          </w:rPr>
          <w:delText>8</w:delText>
        </w:r>
      </w:del>
      <w:del w:id="3871" w:author="NaYEeM" w:date="2019-07-11T03:35:00Z">
        <w:r w:rsidRPr="00D468F0" w:rsidDel="00ED13A2">
          <w:rPr>
            <w:rFonts w:ascii="Times New Roman" w:hAnsi="Times New Roman" w:cs="Times New Roman"/>
            <w:sz w:val="24"/>
            <w:szCs w:val="24"/>
          </w:rPr>
          <w:delText>8</w:delText>
        </w:r>
      </w:del>
      <w:del w:id="3872" w:author="NaYEeM" w:date="2020-01-17T18:32:00Z">
        <w:r w:rsidRPr="00D468F0" w:rsidDel="00971984">
          <w:rPr>
            <w:rFonts w:ascii="Times New Roman" w:hAnsi="Times New Roman" w:cs="Times New Roman"/>
            <w:sz w:val="24"/>
            <w:szCs w:val="24"/>
          </w:rPr>
          <w:delText xml:space="preserve"> as compared to those children living in the family whose household members were greater than five</w:delText>
        </w:r>
      </w:del>
      <w:del w:id="3873" w:author="NaYEeM" w:date="2019-06-28T23:23:00Z">
        <w:r w:rsidRPr="00D468F0" w:rsidDel="00141B23">
          <w:rPr>
            <w:rFonts w:ascii="Times New Roman" w:hAnsi="Times New Roman" w:cs="Times New Roman"/>
            <w:sz w:val="24"/>
            <w:szCs w:val="24"/>
          </w:rPr>
          <w:delText>, similarly the risk of having diseases is 8% (</w:delText>
        </w:r>
        <w:r w:rsidR="00027C60" w:rsidRPr="00D468F0" w:rsidDel="00141B23">
          <w:rPr>
            <w:rFonts w:ascii="Times New Roman" w:hAnsi="Times New Roman" w:cs="Times New Roman"/>
            <w:sz w:val="24"/>
            <w:szCs w:val="24"/>
          </w:rPr>
          <w:delText>A</w:delText>
        </w:r>
        <w:r w:rsidRPr="00D468F0" w:rsidDel="00141B23">
          <w:rPr>
            <w:rFonts w:ascii="Times New Roman" w:hAnsi="Times New Roman" w:cs="Times New Roman"/>
            <w:sz w:val="24"/>
            <w:szCs w:val="24"/>
          </w:rPr>
          <w:delText>RR= 0.92, 95% CI: 0.77-1.10) less likely for Children living in a household where access to media is available.</w:delText>
        </w:r>
      </w:del>
    </w:p>
    <w:p w14:paraId="0187FCCD" w14:textId="36B3251E" w:rsidR="00826694" w:rsidRPr="00D468F0" w:rsidDel="00E811D0" w:rsidRDefault="00826694" w:rsidP="004663D0">
      <w:pPr>
        <w:spacing w:after="0" w:line="240" w:lineRule="auto"/>
        <w:jc w:val="both"/>
        <w:rPr>
          <w:del w:id="3874" w:author="NaYEeM" w:date="2019-06-28T23:16:00Z"/>
          <w:rFonts w:ascii="Times New Roman" w:hAnsi="Times New Roman" w:cs="Times New Roman"/>
          <w:sz w:val="24"/>
          <w:szCs w:val="24"/>
        </w:rPr>
      </w:pPr>
      <w:del w:id="3875" w:author="NaYEeM" w:date="2019-06-28T23:16:00Z">
        <w:r w:rsidRPr="00D468F0" w:rsidDel="00E811D0">
          <w:rPr>
            <w:rFonts w:ascii="Times New Roman" w:hAnsi="Times New Roman" w:cs="Times New Roman"/>
            <w:sz w:val="24"/>
            <w:szCs w:val="24"/>
          </w:rPr>
          <w:delText xml:space="preserve">The wealth status of the children’s family had also played a significant role in the prevalence of diseases. </w:delText>
        </w:r>
      </w:del>
      <w:del w:id="3876" w:author="NaYEeM" w:date="2019-06-28T23:15:00Z">
        <w:r w:rsidRPr="00D468F0" w:rsidDel="00E811D0">
          <w:rPr>
            <w:rFonts w:ascii="Times New Roman" w:hAnsi="Times New Roman" w:cs="Times New Roman"/>
            <w:sz w:val="24"/>
            <w:szCs w:val="24"/>
          </w:rPr>
          <w:delText>The results show that the risk of middle, poorer, poorest and richer families have 1.33 times (</w:delText>
        </w:r>
        <w:r w:rsidR="00027C60" w:rsidRPr="00D468F0" w:rsidDel="00E811D0">
          <w:rPr>
            <w:rFonts w:ascii="Times New Roman" w:hAnsi="Times New Roman" w:cs="Times New Roman"/>
            <w:sz w:val="24"/>
            <w:szCs w:val="24"/>
          </w:rPr>
          <w:delText>A</w:delText>
        </w:r>
        <w:r w:rsidRPr="00D468F0" w:rsidDel="00E811D0">
          <w:rPr>
            <w:rFonts w:ascii="Times New Roman" w:hAnsi="Times New Roman" w:cs="Times New Roman"/>
            <w:sz w:val="24"/>
            <w:szCs w:val="24"/>
          </w:rPr>
          <w:delText>RR= 1.33, 95% CI: 1.04 -1.71), 33% (</w:delText>
        </w:r>
        <w:r w:rsidR="00027C60" w:rsidRPr="00D468F0" w:rsidDel="00E811D0">
          <w:rPr>
            <w:rFonts w:ascii="Times New Roman" w:hAnsi="Times New Roman" w:cs="Times New Roman"/>
            <w:sz w:val="24"/>
            <w:szCs w:val="24"/>
          </w:rPr>
          <w:delText>A</w:delText>
        </w:r>
        <w:r w:rsidRPr="00D468F0" w:rsidDel="00E811D0">
          <w:rPr>
            <w:rFonts w:ascii="Times New Roman" w:hAnsi="Times New Roman" w:cs="Times New Roman"/>
            <w:sz w:val="24"/>
            <w:szCs w:val="24"/>
          </w:rPr>
          <w:delText>RR 1.33, 95% CI: 0.99-1.77), 39% (</w:delText>
        </w:r>
        <w:r w:rsidR="00027C60" w:rsidRPr="00D468F0" w:rsidDel="00E811D0">
          <w:rPr>
            <w:rFonts w:ascii="Times New Roman" w:hAnsi="Times New Roman" w:cs="Times New Roman"/>
            <w:sz w:val="24"/>
            <w:szCs w:val="24"/>
          </w:rPr>
          <w:delText>AR</w:delText>
        </w:r>
        <w:r w:rsidRPr="00D468F0" w:rsidDel="00E811D0">
          <w:rPr>
            <w:rFonts w:ascii="Times New Roman" w:hAnsi="Times New Roman" w:cs="Times New Roman"/>
            <w:sz w:val="24"/>
            <w:szCs w:val="24"/>
          </w:rPr>
          <w:delText>R= 1.39, 95% CI: 1.04-1.88) and 1.10 times   (</w:delText>
        </w:r>
        <w:r w:rsidR="00027C60" w:rsidRPr="00D468F0" w:rsidDel="00E811D0">
          <w:rPr>
            <w:rFonts w:ascii="Times New Roman" w:hAnsi="Times New Roman" w:cs="Times New Roman"/>
            <w:sz w:val="24"/>
            <w:szCs w:val="24"/>
          </w:rPr>
          <w:delText>A</w:delText>
        </w:r>
        <w:r w:rsidRPr="00D468F0" w:rsidDel="00E811D0">
          <w:rPr>
            <w:rFonts w:ascii="Times New Roman" w:hAnsi="Times New Roman" w:cs="Times New Roman"/>
            <w:sz w:val="24"/>
            <w:szCs w:val="24"/>
          </w:rPr>
          <w:delText xml:space="preserve">RR 1.10, 95% CI: 0.86-1.41) more risk of suffering from childhood diseases in comparison to the children belonging to the richest family. </w:delText>
        </w:r>
      </w:del>
    </w:p>
    <w:p w14:paraId="58F9E72A" w14:textId="04EC244A" w:rsidR="00826694" w:rsidRPr="00D468F0" w:rsidDel="00E811D0" w:rsidRDefault="00826694" w:rsidP="004663D0">
      <w:pPr>
        <w:spacing w:after="0" w:line="240" w:lineRule="auto"/>
        <w:jc w:val="both"/>
        <w:rPr>
          <w:del w:id="3877" w:author="NaYEeM" w:date="2019-06-28T23:16:00Z"/>
          <w:rFonts w:ascii="Times New Roman" w:hAnsi="Times New Roman" w:cs="Times New Roman"/>
          <w:sz w:val="24"/>
          <w:szCs w:val="24"/>
        </w:rPr>
      </w:pPr>
      <w:del w:id="3878" w:author="NaYEeM" w:date="2019-06-28T23:16:00Z">
        <w:r w:rsidRPr="00D468F0" w:rsidDel="00E811D0">
          <w:rPr>
            <w:rFonts w:ascii="Times New Roman" w:hAnsi="Times New Roman" w:cs="Times New Roman"/>
            <w:sz w:val="24"/>
            <w:szCs w:val="24"/>
          </w:rPr>
          <w:delText>Children of overweight mothers have a 32% (</w:delText>
        </w:r>
        <w:r w:rsidR="00027C60" w:rsidRPr="00D468F0" w:rsidDel="00E811D0">
          <w:rPr>
            <w:rFonts w:ascii="Times New Roman" w:hAnsi="Times New Roman" w:cs="Times New Roman"/>
            <w:sz w:val="24"/>
            <w:szCs w:val="24"/>
          </w:rPr>
          <w:delText>A</w:delText>
        </w:r>
        <w:r w:rsidRPr="00D468F0" w:rsidDel="00E811D0">
          <w:rPr>
            <w:rFonts w:ascii="Times New Roman" w:hAnsi="Times New Roman" w:cs="Times New Roman"/>
            <w:sz w:val="24"/>
            <w:szCs w:val="24"/>
          </w:rPr>
          <w:delText>RR 1.32, 95% CI: 0.82-2.11) more risk of suffering from various childhood diseases in comparison to the children belonging to underweight mothers. In contrast, children of normal weight mothers have a 6% (</w:delText>
        </w:r>
        <w:r w:rsidR="00027C60" w:rsidRPr="00D468F0" w:rsidDel="00E811D0">
          <w:rPr>
            <w:rFonts w:ascii="Times New Roman" w:hAnsi="Times New Roman" w:cs="Times New Roman"/>
            <w:sz w:val="24"/>
            <w:szCs w:val="24"/>
          </w:rPr>
          <w:delText>A</w:delText>
        </w:r>
        <w:r w:rsidRPr="00D468F0" w:rsidDel="00E811D0">
          <w:rPr>
            <w:rFonts w:ascii="Times New Roman" w:hAnsi="Times New Roman" w:cs="Times New Roman"/>
            <w:sz w:val="24"/>
            <w:szCs w:val="24"/>
          </w:rPr>
          <w:delText>RR= 0.94, 95% CI: 0.57-1.56) less risk of suffering from various childhood diseases in comparison to the children belonging to the underweight mothers.</w:delText>
        </w:r>
      </w:del>
    </w:p>
    <w:p w14:paraId="56B8EE53" w14:textId="774B3C3D" w:rsidR="00A451B4" w:rsidRPr="00D468F0" w:rsidDel="00141B23" w:rsidRDefault="00826694">
      <w:pPr>
        <w:spacing w:after="0" w:line="240" w:lineRule="auto"/>
        <w:jc w:val="both"/>
        <w:rPr>
          <w:ins w:id="3879" w:author="Md Jamal Uddin" w:date="2019-05-24T12:39:00Z"/>
          <w:del w:id="3880" w:author="NaYEeM" w:date="2019-06-28T23:23:00Z"/>
          <w:rFonts w:ascii="Times New Roman" w:hAnsi="Times New Roman" w:cs="Times New Roman"/>
          <w:sz w:val="24"/>
          <w:szCs w:val="24"/>
        </w:rPr>
      </w:pPr>
      <w:del w:id="3881" w:author="NaYEeM" w:date="2020-01-17T18:32:00Z">
        <w:r w:rsidRPr="00D468F0" w:rsidDel="00971984">
          <w:rPr>
            <w:rFonts w:ascii="Times New Roman" w:hAnsi="Times New Roman" w:cs="Times New Roman"/>
            <w:sz w:val="24"/>
            <w:szCs w:val="24"/>
          </w:rPr>
          <w:delText xml:space="preserve">The results also show that the risk of diseases for the children of </w:delText>
        </w:r>
      </w:del>
      <w:del w:id="3882" w:author="NaYEeM" w:date="2020-01-16T23:29:00Z">
        <w:r w:rsidRPr="00D468F0" w:rsidDel="00070CC2">
          <w:rPr>
            <w:rFonts w:ascii="Times New Roman" w:hAnsi="Times New Roman" w:cs="Times New Roman"/>
            <w:sz w:val="24"/>
            <w:szCs w:val="24"/>
          </w:rPr>
          <w:delText xml:space="preserve">not </w:delText>
        </w:r>
      </w:del>
      <w:del w:id="3883" w:author="NaYEeM" w:date="2020-01-17T18:32:00Z">
        <w:r w:rsidRPr="00D468F0" w:rsidDel="00971984">
          <w:rPr>
            <w:rFonts w:ascii="Times New Roman" w:hAnsi="Times New Roman" w:cs="Times New Roman"/>
            <w:sz w:val="24"/>
            <w:szCs w:val="24"/>
          </w:rPr>
          <w:delText xml:space="preserve">delivered by C-section were </w:delText>
        </w:r>
      </w:del>
      <w:del w:id="3884" w:author="NaYEeM" w:date="2019-07-11T03:35:00Z">
        <w:r w:rsidRPr="00D468F0" w:rsidDel="00ED13A2">
          <w:rPr>
            <w:rFonts w:ascii="Times New Roman" w:hAnsi="Times New Roman" w:cs="Times New Roman"/>
            <w:sz w:val="24"/>
            <w:szCs w:val="24"/>
          </w:rPr>
          <w:delText>2</w:delText>
        </w:r>
      </w:del>
      <w:del w:id="3885" w:author="NaYEeM" w:date="2019-07-05T01:19:00Z">
        <w:r w:rsidRPr="00D468F0" w:rsidDel="00175726">
          <w:rPr>
            <w:rFonts w:ascii="Times New Roman" w:hAnsi="Times New Roman" w:cs="Times New Roman"/>
            <w:sz w:val="24"/>
            <w:szCs w:val="24"/>
          </w:rPr>
          <w:delText>4</w:delText>
        </w:r>
      </w:del>
      <w:del w:id="3886" w:author="NaYEeM" w:date="2020-01-16T23:05:00Z">
        <w:r w:rsidRPr="00D468F0" w:rsidDel="004B1D69">
          <w:rPr>
            <w:rFonts w:ascii="Times New Roman" w:hAnsi="Times New Roman" w:cs="Times New Roman"/>
            <w:sz w:val="24"/>
            <w:szCs w:val="24"/>
          </w:rPr>
          <w:delText>%</w:delText>
        </w:r>
      </w:del>
      <w:del w:id="3887" w:author="NaYEeM" w:date="2020-01-17T18:32:00Z">
        <w:r w:rsidRPr="00D468F0" w:rsidDel="00971984">
          <w:rPr>
            <w:rFonts w:ascii="Times New Roman" w:hAnsi="Times New Roman" w:cs="Times New Roman"/>
            <w:sz w:val="24"/>
            <w:szCs w:val="24"/>
          </w:rPr>
          <w:delText xml:space="preserve"> (</w:delText>
        </w:r>
        <w:r w:rsidR="00027C60" w:rsidRPr="00D468F0" w:rsidDel="00971984">
          <w:rPr>
            <w:rFonts w:ascii="Times New Roman" w:hAnsi="Times New Roman" w:cs="Times New Roman"/>
            <w:sz w:val="24"/>
            <w:szCs w:val="24"/>
          </w:rPr>
          <w:delText>A</w:delText>
        </w:r>
        <w:r w:rsidRPr="00D468F0" w:rsidDel="00971984">
          <w:rPr>
            <w:rFonts w:ascii="Times New Roman" w:hAnsi="Times New Roman" w:cs="Times New Roman"/>
            <w:sz w:val="24"/>
            <w:szCs w:val="24"/>
          </w:rPr>
          <w:delText xml:space="preserve">RR: </w:delText>
        </w:r>
      </w:del>
      <w:del w:id="3888" w:author="NaYEeM" w:date="2020-01-16T23:05:00Z">
        <w:r w:rsidRPr="00D468F0" w:rsidDel="004B1D69">
          <w:rPr>
            <w:rFonts w:ascii="Times New Roman" w:hAnsi="Times New Roman" w:cs="Times New Roman"/>
            <w:sz w:val="24"/>
            <w:szCs w:val="24"/>
          </w:rPr>
          <w:delText>0.</w:delText>
        </w:r>
      </w:del>
      <w:del w:id="3889" w:author="NaYEeM" w:date="2019-07-11T03:35:00Z">
        <w:r w:rsidRPr="00D468F0" w:rsidDel="00ED13A2">
          <w:rPr>
            <w:rFonts w:ascii="Times New Roman" w:hAnsi="Times New Roman" w:cs="Times New Roman"/>
            <w:sz w:val="24"/>
            <w:szCs w:val="24"/>
          </w:rPr>
          <w:delText>7</w:delText>
        </w:r>
      </w:del>
      <w:del w:id="3890" w:author="NaYEeM" w:date="2019-07-05T01:20:00Z">
        <w:r w:rsidRPr="00D468F0" w:rsidDel="00175726">
          <w:rPr>
            <w:rFonts w:ascii="Times New Roman" w:hAnsi="Times New Roman" w:cs="Times New Roman"/>
            <w:sz w:val="24"/>
            <w:szCs w:val="24"/>
          </w:rPr>
          <w:delText>6</w:delText>
        </w:r>
      </w:del>
      <w:del w:id="3891" w:author="NaYEeM" w:date="2020-01-17T18:32:00Z">
        <w:r w:rsidRPr="00D468F0" w:rsidDel="00971984">
          <w:rPr>
            <w:rFonts w:ascii="Times New Roman" w:hAnsi="Times New Roman" w:cs="Times New Roman"/>
            <w:sz w:val="24"/>
            <w:szCs w:val="24"/>
          </w:rPr>
          <w:delText>, 95% CI</w:delText>
        </w:r>
      </w:del>
      <w:del w:id="3892" w:author="NaYEeM" w:date="2019-07-11T03:35:00Z">
        <w:r w:rsidRPr="00D468F0" w:rsidDel="00ED13A2">
          <w:rPr>
            <w:rFonts w:ascii="Times New Roman" w:hAnsi="Times New Roman" w:cs="Times New Roman"/>
            <w:sz w:val="24"/>
            <w:szCs w:val="24"/>
          </w:rPr>
          <w:delText xml:space="preserve">= </w:delText>
        </w:r>
      </w:del>
      <w:del w:id="3893" w:author="NaYEeM" w:date="2020-01-17T18:32:00Z">
        <w:r w:rsidRPr="00D468F0" w:rsidDel="00971984">
          <w:rPr>
            <w:rFonts w:ascii="Times New Roman" w:hAnsi="Times New Roman" w:cs="Times New Roman"/>
            <w:sz w:val="24"/>
            <w:szCs w:val="24"/>
          </w:rPr>
          <w:delText>0.</w:delText>
        </w:r>
      </w:del>
      <w:del w:id="3894" w:author="NaYEeM" w:date="2019-07-11T03:36:00Z">
        <w:r w:rsidRPr="00D468F0" w:rsidDel="00ED13A2">
          <w:rPr>
            <w:rFonts w:ascii="Times New Roman" w:hAnsi="Times New Roman" w:cs="Times New Roman"/>
            <w:sz w:val="24"/>
            <w:szCs w:val="24"/>
          </w:rPr>
          <w:delText>6</w:delText>
        </w:r>
      </w:del>
      <w:del w:id="3895" w:author="NaYEeM" w:date="2019-07-05T01:20:00Z">
        <w:r w:rsidRPr="00D468F0" w:rsidDel="00175726">
          <w:rPr>
            <w:rFonts w:ascii="Times New Roman" w:hAnsi="Times New Roman" w:cs="Times New Roman"/>
            <w:sz w:val="24"/>
            <w:szCs w:val="24"/>
          </w:rPr>
          <w:delText>1</w:delText>
        </w:r>
      </w:del>
      <w:del w:id="3896" w:author="NaYEeM" w:date="2020-01-17T18:32:00Z">
        <w:r w:rsidRPr="00D468F0" w:rsidDel="00971984">
          <w:rPr>
            <w:rFonts w:ascii="Times New Roman" w:hAnsi="Times New Roman" w:cs="Times New Roman"/>
            <w:sz w:val="24"/>
            <w:szCs w:val="24"/>
          </w:rPr>
          <w:delText>-</w:delText>
        </w:r>
      </w:del>
      <w:del w:id="3897" w:author="NaYEeM" w:date="2019-07-11T03:36:00Z">
        <w:r w:rsidRPr="00D468F0" w:rsidDel="00ED13A2">
          <w:rPr>
            <w:rFonts w:ascii="Times New Roman" w:hAnsi="Times New Roman" w:cs="Times New Roman"/>
            <w:sz w:val="24"/>
            <w:szCs w:val="24"/>
          </w:rPr>
          <w:delText>0.9</w:delText>
        </w:r>
      </w:del>
      <w:del w:id="3898" w:author="NaYEeM" w:date="2019-07-05T01:20:00Z">
        <w:r w:rsidRPr="00D468F0" w:rsidDel="00175726">
          <w:rPr>
            <w:rFonts w:ascii="Times New Roman" w:hAnsi="Times New Roman" w:cs="Times New Roman"/>
            <w:sz w:val="24"/>
            <w:szCs w:val="24"/>
          </w:rPr>
          <w:delText>6</w:delText>
        </w:r>
      </w:del>
      <w:del w:id="3899" w:author="NaYEeM" w:date="2020-01-17T18:32:00Z">
        <w:r w:rsidRPr="00D468F0" w:rsidDel="00971984">
          <w:rPr>
            <w:rFonts w:ascii="Times New Roman" w:hAnsi="Times New Roman" w:cs="Times New Roman"/>
            <w:sz w:val="24"/>
            <w:szCs w:val="24"/>
          </w:rPr>
          <w:delText xml:space="preserve">) </w:delText>
        </w:r>
      </w:del>
      <w:del w:id="3900" w:author="NaYEeM" w:date="2020-01-16T23:28:00Z">
        <w:r w:rsidRPr="00D468F0" w:rsidDel="00070CC2">
          <w:rPr>
            <w:rFonts w:ascii="Times New Roman" w:hAnsi="Times New Roman" w:cs="Times New Roman"/>
            <w:sz w:val="24"/>
            <w:szCs w:val="24"/>
          </w:rPr>
          <w:delText xml:space="preserve">less </w:delText>
        </w:r>
      </w:del>
      <w:del w:id="3901" w:author="NaYEeM" w:date="2020-01-17T18:32:00Z">
        <w:r w:rsidRPr="00D468F0" w:rsidDel="00971984">
          <w:rPr>
            <w:rFonts w:ascii="Times New Roman" w:hAnsi="Times New Roman" w:cs="Times New Roman"/>
            <w:sz w:val="24"/>
            <w:szCs w:val="24"/>
          </w:rPr>
          <w:delText xml:space="preserve">likely than those who delivered by C-section. Female children have a </w:delText>
        </w:r>
      </w:del>
      <w:del w:id="3902" w:author="NaYEeM" w:date="2020-01-16T23:05:00Z">
        <w:r w:rsidRPr="00D468F0" w:rsidDel="00D14BAF">
          <w:rPr>
            <w:rFonts w:ascii="Times New Roman" w:hAnsi="Times New Roman" w:cs="Times New Roman"/>
            <w:sz w:val="24"/>
            <w:szCs w:val="24"/>
          </w:rPr>
          <w:delText>1</w:delText>
        </w:r>
      </w:del>
      <w:del w:id="3903" w:author="NaYEeM" w:date="2019-07-05T01:20:00Z">
        <w:r w:rsidRPr="00D468F0" w:rsidDel="00175726">
          <w:rPr>
            <w:rFonts w:ascii="Times New Roman" w:hAnsi="Times New Roman" w:cs="Times New Roman"/>
            <w:sz w:val="24"/>
            <w:szCs w:val="24"/>
          </w:rPr>
          <w:delText>5</w:delText>
        </w:r>
      </w:del>
      <w:del w:id="3904" w:author="NaYEeM" w:date="2020-01-17T18:32:00Z">
        <w:r w:rsidRPr="00D468F0" w:rsidDel="00971984">
          <w:rPr>
            <w:rFonts w:ascii="Times New Roman" w:hAnsi="Times New Roman" w:cs="Times New Roman"/>
            <w:sz w:val="24"/>
            <w:szCs w:val="24"/>
          </w:rPr>
          <w:delText>% (</w:delText>
        </w:r>
        <w:r w:rsidR="00027C60" w:rsidRPr="00D468F0" w:rsidDel="00971984">
          <w:rPr>
            <w:rFonts w:ascii="Times New Roman" w:hAnsi="Times New Roman" w:cs="Times New Roman"/>
            <w:sz w:val="24"/>
            <w:szCs w:val="24"/>
          </w:rPr>
          <w:delText>A</w:delText>
        </w:r>
        <w:r w:rsidRPr="00D468F0" w:rsidDel="00971984">
          <w:rPr>
            <w:rFonts w:ascii="Times New Roman" w:hAnsi="Times New Roman" w:cs="Times New Roman"/>
            <w:sz w:val="24"/>
            <w:szCs w:val="24"/>
          </w:rPr>
          <w:delText>RR 0.</w:delText>
        </w:r>
      </w:del>
      <w:del w:id="3905" w:author="NaYEeM" w:date="2020-01-16T23:06:00Z">
        <w:r w:rsidRPr="00D468F0" w:rsidDel="00D14BAF">
          <w:rPr>
            <w:rFonts w:ascii="Times New Roman" w:hAnsi="Times New Roman" w:cs="Times New Roman"/>
            <w:sz w:val="24"/>
            <w:szCs w:val="24"/>
          </w:rPr>
          <w:delText>8</w:delText>
        </w:r>
      </w:del>
      <w:del w:id="3906" w:author="NaYEeM" w:date="2019-07-05T01:21:00Z">
        <w:r w:rsidRPr="00D468F0" w:rsidDel="00175726">
          <w:rPr>
            <w:rFonts w:ascii="Times New Roman" w:hAnsi="Times New Roman" w:cs="Times New Roman"/>
            <w:sz w:val="24"/>
            <w:szCs w:val="24"/>
          </w:rPr>
          <w:delText>5</w:delText>
        </w:r>
      </w:del>
      <w:del w:id="3907" w:author="NaYEeM" w:date="2020-01-17T18:32:00Z">
        <w:r w:rsidRPr="00D468F0" w:rsidDel="00971984">
          <w:rPr>
            <w:rFonts w:ascii="Times New Roman" w:hAnsi="Times New Roman" w:cs="Times New Roman"/>
            <w:sz w:val="24"/>
            <w:szCs w:val="24"/>
          </w:rPr>
          <w:delText>, 95% CI 0.</w:delText>
        </w:r>
      </w:del>
      <w:del w:id="3908" w:author="NaYEeM" w:date="2020-01-16T23:06:00Z">
        <w:r w:rsidRPr="00D468F0" w:rsidDel="00D14BAF">
          <w:rPr>
            <w:rFonts w:ascii="Times New Roman" w:hAnsi="Times New Roman" w:cs="Times New Roman"/>
            <w:sz w:val="24"/>
            <w:szCs w:val="24"/>
          </w:rPr>
          <w:delText>7</w:delText>
        </w:r>
      </w:del>
      <w:del w:id="3909" w:author="NaYEeM" w:date="2019-07-05T01:21:00Z">
        <w:r w:rsidRPr="00D468F0" w:rsidDel="00175726">
          <w:rPr>
            <w:rFonts w:ascii="Times New Roman" w:hAnsi="Times New Roman" w:cs="Times New Roman"/>
            <w:sz w:val="24"/>
            <w:szCs w:val="24"/>
          </w:rPr>
          <w:delText>4</w:delText>
        </w:r>
      </w:del>
      <w:del w:id="3910" w:author="NaYEeM" w:date="2020-01-17T18:32:00Z">
        <w:r w:rsidRPr="00D468F0" w:rsidDel="00971984">
          <w:rPr>
            <w:rFonts w:ascii="Times New Roman" w:hAnsi="Times New Roman" w:cs="Times New Roman"/>
            <w:sz w:val="24"/>
            <w:szCs w:val="24"/>
          </w:rPr>
          <w:delText>-</w:delText>
        </w:r>
      </w:del>
      <w:del w:id="3911" w:author="NaYEeM" w:date="2019-07-05T01:21:00Z">
        <w:r w:rsidRPr="00D468F0" w:rsidDel="00175726">
          <w:rPr>
            <w:rFonts w:ascii="Times New Roman" w:hAnsi="Times New Roman" w:cs="Times New Roman"/>
            <w:sz w:val="24"/>
            <w:szCs w:val="24"/>
          </w:rPr>
          <w:delText>0.98</w:delText>
        </w:r>
      </w:del>
      <w:del w:id="3912" w:author="NaYEeM" w:date="2020-01-17T18:32:00Z">
        <w:r w:rsidRPr="00D468F0" w:rsidDel="00971984">
          <w:rPr>
            <w:rFonts w:ascii="Times New Roman" w:hAnsi="Times New Roman" w:cs="Times New Roman"/>
            <w:sz w:val="24"/>
            <w:szCs w:val="24"/>
          </w:rPr>
          <w:delText xml:space="preserve">) lower chance to have diseases compared to the male children, similarly, the risk of having diseases is </w:delText>
        </w:r>
      </w:del>
      <w:del w:id="3913" w:author="NaYEeM" w:date="2019-07-11T03:37:00Z">
        <w:r w:rsidRPr="00D468F0" w:rsidDel="00ED13A2">
          <w:rPr>
            <w:rFonts w:ascii="Times New Roman" w:hAnsi="Times New Roman" w:cs="Times New Roman"/>
            <w:sz w:val="24"/>
            <w:szCs w:val="24"/>
          </w:rPr>
          <w:delText>39</w:delText>
        </w:r>
      </w:del>
      <w:del w:id="3914" w:author="NaYEeM" w:date="2020-01-16T23:06:00Z">
        <w:r w:rsidRPr="00D468F0" w:rsidDel="00D14BAF">
          <w:rPr>
            <w:rFonts w:ascii="Times New Roman" w:hAnsi="Times New Roman" w:cs="Times New Roman"/>
            <w:sz w:val="24"/>
            <w:szCs w:val="24"/>
          </w:rPr>
          <w:delText>%</w:delText>
        </w:r>
      </w:del>
      <w:del w:id="3915" w:author="NaYEeM" w:date="2020-01-17T18:32:00Z">
        <w:r w:rsidRPr="00D468F0" w:rsidDel="00971984">
          <w:rPr>
            <w:rFonts w:ascii="Times New Roman" w:hAnsi="Times New Roman" w:cs="Times New Roman"/>
            <w:sz w:val="24"/>
            <w:szCs w:val="24"/>
          </w:rPr>
          <w:delText xml:space="preserve"> (</w:delText>
        </w:r>
        <w:r w:rsidR="00027C60" w:rsidRPr="00D468F0" w:rsidDel="00971984">
          <w:rPr>
            <w:rFonts w:ascii="Times New Roman" w:hAnsi="Times New Roman" w:cs="Times New Roman"/>
            <w:sz w:val="24"/>
            <w:szCs w:val="24"/>
          </w:rPr>
          <w:delText>A</w:delText>
        </w:r>
        <w:r w:rsidRPr="00D468F0" w:rsidDel="00971984">
          <w:rPr>
            <w:rFonts w:ascii="Times New Roman" w:hAnsi="Times New Roman" w:cs="Times New Roman"/>
            <w:sz w:val="24"/>
            <w:szCs w:val="24"/>
          </w:rPr>
          <w:delText xml:space="preserve">RR </w:delText>
        </w:r>
      </w:del>
      <w:del w:id="3916" w:author="NaYEeM" w:date="2019-07-11T03:37:00Z">
        <w:r w:rsidRPr="00D468F0" w:rsidDel="00ED13A2">
          <w:rPr>
            <w:rFonts w:ascii="Times New Roman" w:hAnsi="Times New Roman" w:cs="Times New Roman"/>
            <w:sz w:val="24"/>
            <w:szCs w:val="24"/>
          </w:rPr>
          <w:delText>0.61</w:delText>
        </w:r>
      </w:del>
      <w:del w:id="3917" w:author="NaYEeM" w:date="2020-01-17T18:32:00Z">
        <w:r w:rsidRPr="00D468F0" w:rsidDel="00971984">
          <w:rPr>
            <w:rFonts w:ascii="Times New Roman" w:hAnsi="Times New Roman" w:cs="Times New Roman"/>
            <w:sz w:val="24"/>
            <w:szCs w:val="24"/>
          </w:rPr>
          <w:delText xml:space="preserve">, 95% CI: </w:delText>
        </w:r>
      </w:del>
      <w:del w:id="3918" w:author="NaYEeM" w:date="2019-07-11T03:37:00Z">
        <w:r w:rsidRPr="00D468F0" w:rsidDel="00ED13A2">
          <w:rPr>
            <w:rFonts w:ascii="Times New Roman" w:hAnsi="Times New Roman" w:cs="Times New Roman"/>
            <w:sz w:val="24"/>
            <w:szCs w:val="24"/>
          </w:rPr>
          <w:delText>0.52</w:delText>
        </w:r>
      </w:del>
      <w:del w:id="3919" w:author="NaYEeM" w:date="2020-01-17T18:32:00Z">
        <w:r w:rsidRPr="00D468F0" w:rsidDel="00971984">
          <w:rPr>
            <w:rFonts w:ascii="Times New Roman" w:hAnsi="Times New Roman" w:cs="Times New Roman"/>
            <w:sz w:val="24"/>
            <w:szCs w:val="24"/>
          </w:rPr>
          <w:delText>-</w:delText>
        </w:r>
      </w:del>
      <w:del w:id="3920" w:author="NaYEeM" w:date="2019-07-11T03:37:00Z">
        <w:r w:rsidRPr="00D468F0" w:rsidDel="00ED13A2">
          <w:rPr>
            <w:rFonts w:ascii="Times New Roman" w:hAnsi="Times New Roman" w:cs="Times New Roman"/>
            <w:sz w:val="24"/>
            <w:szCs w:val="24"/>
          </w:rPr>
          <w:delText>0.72</w:delText>
        </w:r>
      </w:del>
      <w:del w:id="3921" w:author="NaYEeM" w:date="2020-01-17T18:32:00Z">
        <w:r w:rsidRPr="00D468F0" w:rsidDel="00971984">
          <w:rPr>
            <w:rFonts w:ascii="Times New Roman" w:hAnsi="Times New Roman" w:cs="Times New Roman"/>
            <w:sz w:val="24"/>
            <w:szCs w:val="24"/>
          </w:rPr>
          <w:delText xml:space="preserve">) </w:delText>
        </w:r>
      </w:del>
      <w:del w:id="3922" w:author="NaYEeM" w:date="2020-01-16T23:07:00Z">
        <w:r w:rsidRPr="00D468F0" w:rsidDel="00D14BAF">
          <w:rPr>
            <w:rFonts w:ascii="Times New Roman" w:hAnsi="Times New Roman" w:cs="Times New Roman"/>
            <w:sz w:val="24"/>
            <w:szCs w:val="24"/>
          </w:rPr>
          <w:delText>less</w:delText>
        </w:r>
      </w:del>
      <w:del w:id="3923" w:author="NaYEeM" w:date="2020-01-17T18:32:00Z">
        <w:r w:rsidRPr="00D468F0" w:rsidDel="00971984">
          <w:rPr>
            <w:rFonts w:ascii="Times New Roman" w:hAnsi="Times New Roman" w:cs="Times New Roman"/>
            <w:sz w:val="24"/>
            <w:szCs w:val="24"/>
          </w:rPr>
          <w:delText xml:space="preserve"> likely for </w:delText>
        </w:r>
      </w:del>
      <w:del w:id="3924" w:author="NaYEeM" w:date="2020-01-16T23:07:00Z">
        <w:r w:rsidRPr="00D468F0" w:rsidDel="00D14BAF">
          <w:rPr>
            <w:rFonts w:ascii="Times New Roman" w:hAnsi="Times New Roman" w:cs="Times New Roman"/>
            <w:sz w:val="24"/>
            <w:szCs w:val="24"/>
          </w:rPr>
          <w:delText>3-6</w:delText>
        </w:r>
      </w:del>
      <w:del w:id="3925" w:author="NaYEeM" w:date="2020-01-17T18:32:00Z">
        <w:r w:rsidRPr="00D468F0" w:rsidDel="00971984">
          <w:rPr>
            <w:rFonts w:ascii="Times New Roman" w:hAnsi="Times New Roman" w:cs="Times New Roman"/>
            <w:sz w:val="24"/>
            <w:szCs w:val="24"/>
          </w:rPr>
          <w:delText xml:space="preserve"> months of the child compared to 0-</w:delText>
        </w:r>
      </w:del>
      <w:del w:id="3926" w:author="NaYEeM" w:date="2020-01-16T23:07:00Z">
        <w:r w:rsidRPr="00D468F0" w:rsidDel="00D14BAF">
          <w:rPr>
            <w:rFonts w:ascii="Times New Roman" w:hAnsi="Times New Roman" w:cs="Times New Roman"/>
            <w:sz w:val="24"/>
            <w:szCs w:val="24"/>
          </w:rPr>
          <w:delText>2</w:delText>
        </w:r>
      </w:del>
      <w:del w:id="3927" w:author="NaYEeM" w:date="2020-01-17T18:32:00Z">
        <w:r w:rsidRPr="00D468F0" w:rsidDel="00971984">
          <w:rPr>
            <w:rFonts w:ascii="Times New Roman" w:hAnsi="Times New Roman" w:cs="Times New Roman"/>
            <w:sz w:val="24"/>
            <w:szCs w:val="24"/>
          </w:rPr>
          <w:delText xml:space="preserve"> months of the child.</w:delText>
        </w:r>
        <w:commentRangeEnd w:id="3770"/>
        <w:r w:rsidR="00BD3A27" w:rsidRPr="00D468F0" w:rsidDel="00971984">
          <w:rPr>
            <w:rStyle w:val="CommentReference"/>
            <w:rFonts w:ascii="Times New Roman" w:hAnsi="Times New Roman" w:cs="Times New Roman"/>
            <w:noProof/>
            <w:sz w:val="24"/>
            <w:szCs w:val="24"/>
            <w:lang w:val="en-GB"/>
            <w:rPrChange w:id="3928" w:author="NaYEeM" w:date="2019-07-10T01:42:00Z">
              <w:rPr>
                <w:rStyle w:val="CommentReference"/>
                <w:noProof/>
                <w:lang w:val="en-GB"/>
              </w:rPr>
            </w:rPrChange>
          </w:rPr>
          <w:commentReference w:id="3770"/>
        </w:r>
      </w:del>
    </w:p>
    <w:p w14:paraId="0E2301D4" w14:textId="77777777" w:rsidR="00CF737F" w:rsidRPr="00D468F0" w:rsidDel="00141B23" w:rsidRDefault="00CF737F">
      <w:pPr>
        <w:spacing w:after="0" w:line="240" w:lineRule="auto"/>
        <w:jc w:val="both"/>
        <w:rPr>
          <w:ins w:id="3929" w:author="Md Jamal Uddin" w:date="2019-05-24T12:39:00Z"/>
          <w:del w:id="3930" w:author="NaYEeM" w:date="2019-06-28T23:23:00Z"/>
          <w:rFonts w:ascii="Times New Roman" w:hAnsi="Times New Roman" w:cs="Times New Roman"/>
          <w:sz w:val="24"/>
          <w:szCs w:val="24"/>
        </w:rPr>
      </w:pPr>
    </w:p>
    <w:p w14:paraId="1D38B88B" w14:textId="7C497581" w:rsidR="00141B23" w:rsidRPr="00D468F0" w:rsidDel="00070CC2" w:rsidRDefault="00CF737F">
      <w:pPr>
        <w:spacing w:after="0" w:line="240" w:lineRule="auto"/>
        <w:jc w:val="both"/>
        <w:rPr>
          <w:del w:id="3931" w:author="NaYEeM" w:date="2020-01-16T23:28:00Z"/>
          <w:rFonts w:ascii="Times New Roman" w:hAnsi="Times New Roman" w:cs="Times New Roman"/>
          <w:sz w:val="24"/>
          <w:szCs w:val="24"/>
        </w:rPr>
      </w:pPr>
      <w:moveToRangeStart w:id="3932" w:author="Md Jamal Uddin" w:date="2019-05-24T12:39:00Z" w:name="move9593991"/>
      <w:moveTo w:id="3933" w:author="Md Jamal Uddin" w:date="2019-05-24T12:39:00Z">
        <w:del w:id="3934" w:author="NaYEeM" w:date="2020-01-16T23:28:00Z">
          <w:r w:rsidRPr="00D468F0" w:rsidDel="00070CC2">
            <w:rPr>
              <w:rFonts w:ascii="Times New Roman" w:hAnsi="Times New Roman" w:cs="Times New Roman"/>
              <w:sz w:val="24"/>
              <w:szCs w:val="24"/>
            </w:rPr>
            <w:delText>Table 5 reveals that EBF,</w:delText>
          </w:r>
        </w:del>
      </w:moveTo>
      <w:ins w:id="3935" w:author="Md Jamal Uddin" w:date="2019-05-24T12:40:00Z">
        <w:del w:id="3936" w:author="NaYEeM" w:date="2020-01-16T23:28:00Z">
          <w:r w:rsidR="008756C2" w:rsidRPr="00D468F0" w:rsidDel="00070CC2">
            <w:rPr>
              <w:rFonts w:ascii="Times New Roman" w:hAnsi="Times New Roman" w:cs="Times New Roman"/>
              <w:sz w:val="24"/>
              <w:szCs w:val="24"/>
            </w:rPr>
            <w:delText>We also found</w:delText>
          </w:r>
        </w:del>
      </w:ins>
      <w:moveTo w:id="3937" w:author="Md Jamal Uddin" w:date="2019-05-24T12:39:00Z">
        <w:del w:id="3938" w:author="NaYEeM" w:date="2020-01-16T23:28:00Z">
          <w:r w:rsidRPr="00D468F0" w:rsidDel="00070CC2">
            <w:rPr>
              <w:rFonts w:ascii="Times New Roman" w:hAnsi="Times New Roman" w:cs="Times New Roman"/>
              <w:sz w:val="24"/>
              <w:szCs w:val="24"/>
            </w:rPr>
            <w:delText xml:space="preserve"> Division, Mother’s Education, Father’s Occupation, Mother’s BMI, C-Section and Child’s sex were a statistically significant</w:delText>
          </w:r>
        </w:del>
      </w:moveTo>
      <w:ins w:id="3939" w:author="Md Jamal Uddin" w:date="2019-05-24T12:40:00Z">
        <w:del w:id="3940" w:author="NaYEeM" w:date="2020-01-16T23:28:00Z">
          <w:r w:rsidR="008756C2" w:rsidRPr="00D468F0" w:rsidDel="00070CC2">
            <w:rPr>
              <w:rFonts w:ascii="Times New Roman" w:hAnsi="Times New Roman" w:cs="Times New Roman"/>
              <w:sz w:val="24"/>
              <w:szCs w:val="24"/>
            </w:rPr>
            <w:delText>ly associated with the</w:delText>
          </w:r>
        </w:del>
      </w:ins>
      <w:moveTo w:id="3941" w:author="Md Jamal Uddin" w:date="2019-05-24T12:39:00Z">
        <w:del w:id="3942" w:author="NaYEeM" w:date="2020-01-16T23:28:00Z">
          <w:r w:rsidRPr="00D468F0" w:rsidDel="00070CC2">
            <w:rPr>
              <w:rFonts w:ascii="Times New Roman" w:hAnsi="Times New Roman" w:cs="Times New Roman"/>
              <w:sz w:val="24"/>
              <w:szCs w:val="24"/>
            </w:rPr>
            <w:delText xml:space="preserve"> predictor</w:delText>
          </w:r>
        </w:del>
      </w:moveTo>
      <w:ins w:id="3943" w:author="Md Jamal Uddin" w:date="2019-05-24T12:40:00Z">
        <w:del w:id="3944" w:author="NaYEeM" w:date="2020-01-16T23:28:00Z">
          <w:r w:rsidR="008756C2" w:rsidRPr="00D468F0" w:rsidDel="00070CC2">
            <w:rPr>
              <w:rFonts w:ascii="Times New Roman" w:hAnsi="Times New Roman" w:cs="Times New Roman"/>
              <w:sz w:val="24"/>
              <w:szCs w:val="24"/>
            </w:rPr>
            <w:delText>childhood diseases</w:delText>
          </w:r>
        </w:del>
      </w:ins>
      <w:moveTo w:id="3945" w:author="Md Jamal Uddin" w:date="2019-05-24T12:39:00Z">
        <w:del w:id="3946" w:author="NaYEeM" w:date="2020-01-16T23:28:00Z">
          <w:r w:rsidRPr="00D468F0" w:rsidDel="00070CC2">
            <w:rPr>
              <w:rFonts w:ascii="Times New Roman" w:hAnsi="Times New Roman" w:cs="Times New Roman"/>
              <w:sz w:val="24"/>
              <w:szCs w:val="24"/>
            </w:rPr>
            <w:delText>. The values of the Type 3 likelihood ratio statistics for all of these variables indicate that all of these factors are highly significant in determining the development of disease among infant.</w:delText>
          </w:r>
        </w:del>
      </w:moveTo>
      <w:moveToRangeEnd w:id="3932"/>
      <w:ins w:id="3947" w:author="Md Jamal Uddin" w:date="2019-05-24T12:41:00Z">
        <w:del w:id="3948" w:author="NaYEeM" w:date="2020-01-16T23:28:00Z">
          <w:r w:rsidR="008756C2" w:rsidRPr="00D468F0" w:rsidDel="00070CC2">
            <w:rPr>
              <w:rFonts w:ascii="Times New Roman" w:hAnsi="Times New Roman" w:cs="Times New Roman"/>
              <w:sz w:val="24"/>
              <w:szCs w:val="24"/>
            </w:rPr>
            <w:delText xml:space="preserve"> (</w:delText>
          </w:r>
        </w:del>
        <w:del w:id="3949" w:author="NaYEeM" w:date="2019-06-28T16:10:00Z">
          <w:r w:rsidR="008756C2" w:rsidRPr="00D468F0" w:rsidDel="009206AD">
            <w:rPr>
              <w:rFonts w:ascii="Times New Roman" w:hAnsi="Times New Roman" w:cs="Times New Roman"/>
              <w:sz w:val="24"/>
              <w:szCs w:val="24"/>
            </w:rPr>
            <w:delText xml:space="preserve">Table 5 </w:delText>
          </w:r>
        </w:del>
        <w:del w:id="3950" w:author="NaYEeM" w:date="2019-06-28T23:30:00Z">
          <w:r w:rsidR="008756C2" w:rsidRPr="00D468F0" w:rsidDel="00141B23">
            <w:rPr>
              <w:rFonts w:ascii="Times New Roman" w:hAnsi="Times New Roman" w:cs="Times New Roman"/>
              <w:sz w:val="24"/>
              <w:szCs w:val="24"/>
            </w:rPr>
            <w:delText>Appendix</w:delText>
          </w:r>
        </w:del>
        <w:del w:id="3951" w:author="NaYEeM" w:date="2020-01-16T23:28:00Z">
          <w:r w:rsidR="008756C2" w:rsidRPr="00D468F0" w:rsidDel="00070CC2">
            <w:rPr>
              <w:rFonts w:ascii="Times New Roman" w:hAnsi="Times New Roman" w:cs="Times New Roman"/>
              <w:sz w:val="24"/>
              <w:szCs w:val="24"/>
            </w:rPr>
            <w:delText>).</w:delText>
          </w:r>
        </w:del>
      </w:ins>
    </w:p>
    <w:p w14:paraId="3CFF8A24" w14:textId="77777777" w:rsidR="00826694" w:rsidRPr="00D468F0" w:rsidRDefault="00826694">
      <w:pPr>
        <w:spacing w:after="0" w:line="240" w:lineRule="auto"/>
        <w:jc w:val="both"/>
        <w:rPr>
          <w:rFonts w:ascii="Times New Roman" w:hAnsi="Times New Roman" w:cs="Times New Roman"/>
          <w:b/>
          <w:sz w:val="24"/>
          <w:szCs w:val="24"/>
        </w:rPr>
      </w:pPr>
    </w:p>
    <w:p w14:paraId="4FA005F2" w14:textId="22788BCF" w:rsidR="005F7198" w:rsidRPr="00D468F0" w:rsidRDefault="005F7198">
      <w:pPr>
        <w:spacing w:after="0" w:line="240" w:lineRule="auto"/>
        <w:jc w:val="both"/>
        <w:rPr>
          <w:rFonts w:ascii="Times New Roman" w:hAnsi="Times New Roman" w:cs="Times New Roman"/>
          <w:b/>
          <w:sz w:val="24"/>
          <w:szCs w:val="24"/>
        </w:rPr>
      </w:pPr>
      <w:r w:rsidRPr="00D468F0">
        <w:rPr>
          <w:rFonts w:ascii="Times New Roman" w:hAnsi="Times New Roman" w:cs="Times New Roman"/>
          <w:b/>
          <w:sz w:val="24"/>
          <w:szCs w:val="24"/>
        </w:rPr>
        <w:t xml:space="preserve">Table </w:t>
      </w:r>
      <w:ins w:id="3952" w:author="NaYEeM" w:date="2020-01-18T21:28:00Z">
        <w:r w:rsidR="0054119C">
          <w:rPr>
            <w:rFonts w:ascii="Times New Roman" w:hAnsi="Times New Roman" w:cs="Times New Roman"/>
            <w:b/>
            <w:sz w:val="24"/>
            <w:szCs w:val="24"/>
          </w:rPr>
          <w:t>5</w:t>
        </w:r>
      </w:ins>
      <w:del w:id="3953" w:author="NaYEeM" w:date="2019-06-28T16:13:00Z">
        <w:r w:rsidRPr="00D468F0" w:rsidDel="009206AD">
          <w:rPr>
            <w:rFonts w:ascii="Times New Roman" w:hAnsi="Times New Roman" w:cs="Times New Roman"/>
            <w:b/>
            <w:sz w:val="24"/>
            <w:szCs w:val="24"/>
          </w:rPr>
          <w:delText>6</w:delText>
        </w:r>
      </w:del>
      <w:r w:rsidRPr="00D468F0">
        <w:rPr>
          <w:rFonts w:ascii="Times New Roman" w:hAnsi="Times New Roman" w:cs="Times New Roman"/>
          <w:b/>
          <w:sz w:val="24"/>
          <w:szCs w:val="24"/>
        </w:rPr>
        <w:t xml:space="preserve">: </w:t>
      </w:r>
      <w:del w:id="3954" w:author="Md Jamal Uddin" w:date="2019-05-23T10:07:00Z">
        <w:r w:rsidR="00E71660" w:rsidRPr="00D468F0" w:rsidDel="00882641">
          <w:rPr>
            <w:rFonts w:ascii="Times New Roman" w:hAnsi="Times New Roman" w:cs="Times New Roman"/>
            <w:b/>
            <w:bCs/>
            <w:sz w:val="24"/>
            <w:szCs w:val="24"/>
          </w:rPr>
          <w:delText>Factors a</w:delText>
        </w:r>
      </w:del>
      <w:ins w:id="3955" w:author="Md Jamal Uddin" w:date="2019-05-23T10:07:00Z">
        <w:r w:rsidR="00882641" w:rsidRPr="00D468F0">
          <w:rPr>
            <w:rFonts w:ascii="Times New Roman" w:hAnsi="Times New Roman" w:cs="Times New Roman"/>
            <w:b/>
            <w:bCs/>
            <w:sz w:val="24"/>
            <w:szCs w:val="24"/>
          </w:rPr>
          <w:t>A</w:t>
        </w:r>
      </w:ins>
      <w:r w:rsidR="00E71660" w:rsidRPr="00D468F0">
        <w:rPr>
          <w:rFonts w:ascii="Times New Roman" w:hAnsi="Times New Roman" w:cs="Times New Roman"/>
          <w:b/>
          <w:bCs/>
          <w:sz w:val="24"/>
          <w:szCs w:val="24"/>
        </w:rPr>
        <w:t>ssociat</w:t>
      </w:r>
      <w:ins w:id="3956" w:author="Md Jamal Uddin" w:date="2019-05-23T10:07:00Z">
        <w:r w:rsidR="00882641" w:rsidRPr="00D468F0">
          <w:rPr>
            <w:rFonts w:ascii="Times New Roman" w:hAnsi="Times New Roman" w:cs="Times New Roman"/>
            <w:b/>
            <w:bCs/>
            <w:sz w:val="24"/>
            <w:szCs w:val="24"/>
          </w:rPr>
          <w:t>ion between EB</w:t>
        </w:r>
      </w:ins>
      <w:ins w:id="3957" w:author="Md Jamal Uddin" w:date="2019-05-23T10:08:00Z">
        <w:r w:rsidR="00882641" w:rsidRPr="00D468F0">
          <w:rPr>
            <w:rFonts w:ascii="Times New Roman" w:hAnsi="Times New Roman" w:cs="Times New Roman"/>
            <w:b/>
            <w:bCs/>
            <w:sz w:val="24"/>
            <w:szCs w:val="24"/>
          </w:rPr>
          <w:t>F and</w:t>
        </w:r>
      </w:ins>
      <w:del w:id="3958" w:author="Md Jamal Uddin" w:date="2019-05-23T10:07:00Z">
        <w:r w:rsidR="00E71660" w:rsidRPr="00D468F0" w:rsidDel="00882641">
          <w:rPr>
            <w:rFonts w:ascii="Times New Roman" w:hAnsi="Times New Roman" w:cs="Times New Roman"/>
            <w:b/>
            <w:bCs/>
            <w:sz w:val="24"/>
            <w:szCs w:val="24"/>
          </w:rPr>
          <w:delText>ed</w:delText>
        </w:r>
      </w:del>
      <w:del w:id="3959" w:author="Md Jamal Uddin" w:date="2019-05-23T10:08:00Z">
        <w:r w:rsidR="00E71660" w:rsidRPr="00D468F0" w:rsidDel="00882641">
          <w:rPr>
            <w:rFonts w:ascii="Times New Roman" w:hAnsi="Times New Roman" w:cs="Times New Roman"/>
            <w:b/>
            <w:bCs/>
            <w:sz w:val="24"/>
            <w:szCs w:val="24"/>
          </w:rPr>
          <w:delText xml:space="preserve"> with</w:delText>
        </w:r>
      </w:del>
      <w:r w:rsidR="00E71660" w:rsidRPr="00D468F0">
        <w:rPr>
          <w:rFonts w:ascii="Times New Roman" w:hAnsi="Times New Roman" w:cs="Times New Roman"/>
          <w:b/>
          <w:bCs/>
          <w:sz w:val="24"/>
          <w:szCs w:val="24"/>
        </w:rPr>
        <w:t xml:space="preserve"> childhood diseases </w:t>
      </w:r>
      <w:r w:rsidR="005D2C8C" w:rsidRPr="00D468F0">
        <w:rPr>
          <w:rFonts w:ascii="Times New Roman" w:hAnsi="Times New Roman" w:cs="Times New Roman"/>
          <w:b/>
          <w:bCs/>
          <w:sz w:val="24"/>
          <w:szCs w:val="24"/>
        </w:rPr>
        <w:t>0-6</w:t>
      </w:r>
      <w:r w:rsidR="00E71660" w:rsidRPr="00D468F0">
        <w:rPr>
          <w:rFonts w:ascii="Times New Roman" w:hAnsi="Times New Roman" w:cs="Times New Roman"/>
          <w:b/>
          <w:bCs/>
          <w:sz w:val="24"/>
          <w:szCs w:val="24"/>
        </w:rPr>
        <w:t xml:space="preserve"> months aged children in Bangladesh</w:t>
      </w:r>
      <w:ins w:id="3960" w:author="Md Jamal Uddin" w:date="2019-05-23T10:17:00Z">
        <w:r w:rsidR="00D66557" w:rsidRPr="00D468F0">
          <w:rPr>
            <w:rFonts w:ascii="Times New Roman" w:hAnsi="Times New Roman" w:cs="Times New Roman"/>
            <w:b/>
            <w:bCs/>
            <w:sz w:val="24"/>
            <w:szCs w:val="24"/>
          </w:rPr>
          <w:t xml:space="preserve"> when possible confounding variables adj</w:t>
        </w:r>
      </w:ins>
      <w:ins w:id="3961" w:author="Md Jamal Uddin" w:date="2019-05-23T10:18:00Z">
        <w:r w:rsidR="00D66557" w:rsidRPr="00D468F0">
          <w:rPr>
            <w:rFonts w:ascii="Times New Roman" w:hAnsi="Times New Roman" w:cs="Times New Roman"/>
            <w:b/>
            <w:bCs/>
            <w:sz w:val="24"/>
            <w:szCs w:val="24"/>
          </w:rPr>
          <w:t>usted to the models</w:t>
        </w:r>
      </w:ins>
    </w:p>
    <w:tbl>
      <w:tblPr>
        <w:tblStyle w:val="PlainTable2"/>
        <w:tblW w:w="5000" w:type="pct"/>
        <w:tblLayout w:type="fixed"/>
        <w:tblLook w:val="04A0" w:firstRow="1" w:lastRow="0" w:firstColumn="1" w:lastColumn="0" w:noHBand="0" w:noVBand="1"/>
        <w:tblPrChange w:id="3962" w:author="NaYEeM" w:date="2020-01-18T22:39:00Z">
          <w:tblPr>
            <w:tblStyle w:val="PlainTable1"/>
            <w:tblW w:w="9445" w:type="dxa"/>
            <w:tblInd w:w="0" w:type="dxa"/>
            <w:tblLayout w:type="fixed"/>
            <w:tblLook w:val="04A0" w:firstRow="1" w:lastRow="0" w:firstColumn="1" w:lastColumn="0" w:noHBand="0" w:noVBand="1"/>
          </w:tblPr>
        </w:tblPrChange>
      </w:tblPr>
      <w:tblGrid>
        <w:gridCol w:w="3074"/>
        <w:gridCol w:w="2303"/>
        <w:gridCol w:w="2338"/>
        <w:gridCol w:w="1645"/>
        <w:tblGridChange w:id="3963">
          <w:tblGrid>
            <w:gridCol w:w="2685"/>
            <w:gridCol w:w="385"/>
            <w:gridCol w:w="511"/>
            <w:gridCol w:w="1529"/>
            <w:gridCol w:w="260"/>
            <w:gridCol w:w="720"/>
            <w:gridCol w:w="27"/>
            <w:gridCol w:w="1589"/>
            <w:gridCol w:w="1644"/>
          </w:tblGrid>
        </w:tblGridChange>
      </w:tblGrid>
      <w:tr w:rsidR="002D2CE8" w:rsidRPr="00EA780B" w14:paraId="4FE104B9" w14:textId="77777777" w:rsidTr="00EA780B">
        <w:trPr>
          <w:cnfStyle w:val="100000000000" w:firstRow="1" w:lastRow="0" w:firstColumn="0" w:lastColumn="0" w:oddVBand="0" w:evenVBand="0" w:oddHBand="0" w:evenHBand="0" w:firstRowFirstColumn="0" w:firstRowLastColumn="0" w:lastRowFirstColumn="0" w:lastRowLastColumn="0"/>
          <w:trPrChange w:id="3964"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3965" w:author="NaYEeM" w:date="2020-01-18T22:39:00Z">
              <w:tcPr>
                <w:tcW w:w="2685" w:type="dxa"/>
              </w:tcPr>
            </w:tcPrChange>
          </w:tcPr>
          <w:p w14:paraId="2EA05D3E" w14:textId="77777777" w:rsidR="002D2CE8" w:rsidRPr="00EA780B" w:rsidRDefault="002D2CE8">
            <w:pPr>
              <w:jc w:val="center"/>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8" w:type="pct"/>
            <w:gridSpan w:val="3"/>
            <w:tcPrChange w:id="3966" w:author="NaYEeM" w:date="2020-01-18T22:39:00Z">
              <w:tcPr>
                <w:tcW w:w="3432" w:type="dxa"/>
                <w:gridSpan w:val="6"/>
                <w:tcBorders>
                  <w:right w:val="single" w:sz="4" w:space="0" w:color="auto"/>
                </w:tcBorders>
              </w:tcPr>
            </w:tcPrChange>
          </w:tcPr>
          <w:p w14:paraId="40531F81" w14:textId="712F16A7" w:rsidR="002D2CE8" w:rsidRPr="00EA780B" w:rsidRDefault="002D2C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24"/>
                <w:sz w:val="24"/>
                <w:szCs w:val="24"/>
                <w:lang w:val="da-DK"/>
                <w:rPrChange w:id="3967" w:author="NaYEeM" w:date="2020-01-18T22:40:00Z">
                  <w:rPr>
                    <w:rFonts w:ascii="Times New Roman" w:hAnsi="Times New Roman" w:cs="Times New Roman"/>
                    <w:color w:val="000000"/>
                    <w:kern w:val="24"/>
                    <w:sz w:val="24"/>
                    <w:szCs w:val="24"/>
                    <w:lang w:val="da-DK"/>
                  </w:rPr>
                </w:rPrChange>
              </w:rPr>
            </w:pPr>
            <w:ins w:id="3968" w:author="NaYEeM" w:date="2020-01-14T21:48:00Z">
              <w:r w:rsidRPr="00EA780B">
                <w:rPr>
                  <w:rFonts w:ascii="Times New Roman" w:hAnsi="Times New Roman" w:cs="Times New Roman"/>
                  <w:sz w:val="24"/>
                  <w:szCs w:val="24"/>
                </w:rPr>
                <w:t>Zero-inflated Negative Binomial Regression</w:t>
              </w:r>
            </w:ins>
            <w:del w:id="3969" w:author="NaYEeM" w:date="2020-01-14T21:48:00Z">
              <w:r w:rsidRPr="00EA780B" w:rsidDel="00321A4F">
                <w:rPr>
                  <w:rFonts w:ascii="Times New Roman" w:hAnsi="Times New Roman" w:cs="Times New Roman"/>
                  <w:sz w:val="24"/>
                  <w:szCs w:val="24"/>
                </w:rPr>
                <w:delText>Poisson regression</w:delText>
              </w:r>
            </w:del>
          </w:p>
        </w:tc>
      </w:tr>
      <w:tr w:rsidR="002D2CE8" w:rsidRPr="00EA780B" w14:paraId="4298C748" w14:textId="50BB9404" w:rsidTr="00EA780B">
        <w:trPr>
          <w:cnfStyle w:val="000000100000" w:firstRow="0" w:lastRow="0" w:firstColumn="0" w:lastColumn="0" w:oddVBand="0" w:evenVBand="0" w:oddHBand="1" w:evenHBand="0" w:firstRowFirstColumn="0" w:firstRowLastColumn="0" w:lastRowFirstColumn="0" w:lastRowLastColumn="0"/>
          <w:trPrChange w:id="3970"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3971" w:author="NaYEeM" w:date="2020-01-18T22:39:00Z">
              <w:tcPr>
                <w:tcW w:w="2685" w:type="dxa"/>
              </w:tcPr>
            </w:tcPrChange>
          </w:tcPr>
          <w:p w14:paraId="491103F5" w14:textId="77777777" w:rsidR="002D2CE8" w:rsidRPr="00EA780B" w:rsidRDefault="002D2CE8">
            <w:pPr>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30" w:type="pct"/>
            <w:tcPrChange w:id="3972" w:author="NaYEeM" w:date="2020-01-18T22:39:00Z">
              <w:tcPr>
                <w:tcW w:w="896" w:type="dxa"/>
                <w:gridSpan w:val="2"/>
              </w:tcPr>
            </w:tcPrChange>
          </w:tcPr>
          <w:p w14:paraId="033A8E78" w14:textId="1004CF36"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A780B">
              <w:rPr>
                <w:rFonts w:ascii="Times New Roman" w:hAnsi="Times New Roman" w:cs="Times New Roman"/>
                <w:b/>
                <w:sz w:val="24"/>
                <w:szCs w:val="24"/>
              </w:rPr>
              <w:t>ARR</w:t>
            </w:r>
          </w:p>
        </w:tc>
        <w:tc>
          <w:tcPr>
            <w:tcW w:w="1249" w:type="pct"/>
            <w:tcPrChange w:id="3973" w:author="NaYEeM" w:date="2020-01-18T22:39:00Z">
              <w:tcPr>
                <w:tcW w:w="1529" w:type="dxa"/>
              </w:tcPr>
            </w:tcPrChange>
          </w:tcPr>
          <w:p w14:paraId="787856C0" w14:textId="77777777"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A780B">
              <w:rPr>
                <w:rFonts w:ascii="Times New Roman" w:hAnsi="Times New Roman" w:cs="Times New Roman"/>
                <w:b/>
                <w:sz w:val="24"/>
                <w:szCs w:val="24"/>
              </w:rPr>
              <w:t>95% CI</w:t>
            </w:r>
          </w:p>
        </w:tc>
        <w:tc>
          <w:tcPr>
            <w:tcW w:w="879" w:type="pct"/>
            <w:tcPrChange w:id="3974" w:author="NaYEeM" w:date="2020-01-18T22:39:00Z">
              <w:tcPr>
                <w:tcW w:w="1007" w:type="dxa"/>
                <w:gridSpan w:val="3"/>
                <w:tcBorders>
                  <w:right w:val="single" w:sz="4" w:space="0" w:color="auto"/>
                </w:tcBorders>
              </w:tcPr>
            </w:tcPrChange>
          </w:tcPr>
          <w:p w14:paraId="3BA4F6B1" w14:textId="07755A1B"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commentRangeStart w:id="3975"/>
            <w:r w:rsidRPr="00EA780B">
              <w:rPr>
                <w:rFonts w:ascii="Times New Roman" w:hAnsi="Times New Roman" w:cs="Times New Roman"/>
                <w:b/>
                <w:kern w:val="24"/>
                <w:sz w:val="24"/>
                <w:szCs w:val="24"/>
                <w:lang w:val="da-DK"/>
                <w:rPrChange w:id="3976" w:author="NaYEeM" w:date="2020-01-18T22:40:00Z">
                  <w:rPr>
                    <w:rFonts w:ascii="Times New Roman" w:hAnsi="Times New Roman" w:cs="Times New Roman"/>
                    <w:b/>
                    <w:color w:val="000000"/>
                    <w:kern w:val="24"/>
                    <w:sz w:val="24"/>
                    <w:szCs w:val="24"/>
                    <w:lang w:val="da-DK"/>
                  </w:rPr>
                </w:rPrChange>
              </w:rPr>
              <w:t>P-value</w:t>
            </w:r>
            <w:commentRangeEnd w:id="3975"/>
            <w:r w:rsidRPr="00EA780B">
              <w:rPr>
                <w:rStyle w:val="CommentReference"/>
                <w:rFonts w:ascii="Times New Roman" w:hAnsi="Times New Roman" w:cs="Times New Roman"/>
                <w:noProof/>
                <w:sz w:val="24"/>
                <w:szCs w:val="24"/>
                <w:lang w:val="en-GB"/>
                <w:rPrChange w:id="3977" w:author="NaYEeM" w:date="2020-01-18T22:40:00Z">
                  <w:rPr>
                    <w:rStyle w:val="CommentReference"/>
                    <w:noProof/>
                    <w:lang w:val="en-GB"/>
                  </w:rPr>
                </w:rPrChange>
              </w:rPr>
              <w:commentReference w:id="3975"/>
            </w:r>
          </w:p>
        </w:tc>
      </w:tr>
      <w:tr w:rsidR="002D2CE8" w:rsidRPr="00EA780B" w14:paraId="6E9414F9" w14:textId="0E6C64C0" w:rsidTr="00EA780B">
        <w:trPr>
          <w:trPrChange w:id="3978"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5000" w:type="pct"/>
            <w:gridSpan w:val="4"/>
            <w:tcPrChange w:id="3979" w:author="NaYEeM" w:date="2020-01-18T22:39:00Z">
              <w:tcPr>
                <w:tcW w:w="6090" w:type="dxa"/>
                <w:gridSpan w:val="6"/>
                <w:tcBorders>
                  <w:right w:val="single" w:sz="4" w:space="0" w:color="auto"/>
                </w:tcBorders>
              </w:tcPr>
            </w:tcPrChange>
          </w:tcPr>
          <w:p w14:paraId="7AC49B84" w14:textId="180B69A3" w:rsidR="002D2CE8" w:rsidRPr="00EA780B" w:rsidRDefault="002D2CE8">
            <w:pPr>
              <w:rPr>
                <w:rFonts w:ascii="Times New Roman" w:hAnsi="Times New Roman" w:cs="Times New Roman"/>
                <w:sz w:val="24"/>
                <w:szCs w:val="24"/>
              </w:rPr>
              <w:pPrChange w:id="3980" w:author="NaYEeM" w:date="2020-01-14T21:51:00Z">
                <w:pPr>
                  <w:jc w:val="both"/>
                </w:pPr>
              </w:pPrChange>
            </w:pPr>
            <w:r w:rsidRPr="00EA780B">
              <w:rPr>
                <w:rFonts w:ascii="Times New Roman" w:hAnsi="Times New Roman" w:cs="Times New Roman"/>
                <w:sz w:val="24"/>
                <w:szCs w:val="24"/>
              </w:rPr>
              <w:t>EBF</w:t>
            </w:r>
          </w:p>
        </w:tc>
      </w:tr>
      <w:tr w:rsidR="002D2CE8" w:rsidRPr="00EA780B" w14:paraId="0177B7CE" w14:textId="638F18BA" w:rsidTr="00EA780B">
        <w:trPr>
          <w:cnfStyle w:val="000000100000" w:firstRow="0" w:lastRow="0" w:firstColumn="0" w:lastColumn="0" w:oddVBand="0" w:evenVBand="0" w:oddHBand="1" w:evenHBand="0" w:firstRowFirstColumn="0" w:firstRowLastColumn="0" w:lastRowFirstColumn="0" w:lastRowLastColumn="0"/>
          <w:trPrChange w:id="3981"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3982" w:author="NaYEeM" w:date="2020-01-18T22:39:00Z">
              <w:tcPr>
                <w:tcW w:w="2685" w:type="dxa"/>
              </w:tcPr>
            </w:tcPrChange>
          </w:tcPr>
          <w:p w14:paraId="41F588AC" w14:textId="63A18FAF" w:rsidR="002D2CE8" w:rsidRPr="00FC5C5F" w:rsidRDefault="002D2CE8">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3983" w:author="NaYEeM" w:date="2020-01-18T22:45:00Z">
                  <w:rPr>
                    <w:rFonts w:ascii="Times New Roman" w:hAnsi="Times New Roman" w:cs="Times New Roman"/>
                    <w:b w:val="0"/>
                    <w:sz w:val="24"/>
                    <w:szCs w:val="24"/>
                  </w:rPr>
                </w:rPrChange>
              </w:rPr>
              <w:pPrChange w:id="3984" w:author="NaYEeM" w:date="2020-01-18T21:38: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3985" w:author="NaYEeM" w:date="2020-01-18T22:45:00Z">
                  <w:rPr>
                    <w:rFonts w:ascii="Times New Roman" w:hAnsi="Times New Roman" w:cs="Times New Roman"/>
                    <w:sz w:val="24"/>
                    <w:szCs w:val="24"/>
                  </w:rPr>
                </w:rPrChange>
              </w:rPr>
              <w:t>No</w:t>
            </w:r>
          </w:p>
        </w:tc>
        <w:tc>
          <w:tcPr>
            <w:tcW w:w="1230" w:type="pct"/>
            <w:tcPrChange w:id="3986" w:author="NaYEeM" w:date="2020-01-18T22:39:00Z">
              <w:tcPr>
                <w:tcW w:w="896" w:type="dxa"/>
                <w:gridSpan w:val="2"/>
              </w:tcPr>
            </w:tcPrChange>
          </w:tcPr>
          <w:p w14:paraId="397EBBEE" w14:textId="4E4A660F"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del w:id="3987" w:author="NaYEeM" w:date="2019-11-20T23:54:00Z">
              <w:r w:rsidRPr="00EA780B" w:rsidDel="005A781D">
                <w:rPr>
                  <w:rFonts w:ascii="Times New Roman" w:hAnsi="Times New Roman" w:cs="Times New Roman"/>
                  <w:sz w:val="24"/>
                  <w:szCs w:val="24"/>
                </w:rPr>
                <w:delText>1.</w:delText>
              </w:r>
            </w:del>
            <w:ins w:id="3988" w:author="NaYEeM" w:date="2019-11-20T23:54:00Z">
              <w:r w:rsidRPr="00EA780B">
                <w:rPr>
                  <w:rFonts w:ascii="Times New Roman" w:hAnsi="Times New Roman" w:cs="Times New Roman"/>
                  <w:sz w:val="24"/>
                  <w:szCs w:val="24"/>
                </w:rPr>
                <w:t>1.</w:t>
              </w:r>
            </w:ins>
            <w:ins w:id="3989" w:author="NaYEeM" w:date="2020-01-14T23:08:00Z">
              <w:r w:rsidR="00A13D13" w:rsidRPr="00EA780B">
                <w:rPr>
                  <w:rFonts w:ascii="Times New Roman" w:hAnsi="Times New Roman" w:cs="Times New Roman"/>
                  <w:sz w:val="24"/>
                  <w:szCs w:val="24"/>
                </w:rPr>
                <w:t>2</w:t>
              </w:r>
            </w:ins>
            <w:ins w:id="3990" w:author="NaYEeM" w:date="2020-01-14T23:29:00Z">
              <w:r w:rsidR="00321F51" w:rsidRPr="00EA780B">
                <w:rPr>
                  <w:rFonts w:ascii="Times New Roman" w:hAnsi="Times New Roman" w:cs="Times New Roman"/>
                  <w:sz w:val="24"/>
                  <w:szCs w:val="24"/>
                  <w:rPrChange w:id="3991" w:author="NaYEeM" w:date="2020-01-18T22:40:00Z">
                    <w:rPr>
                      <w:rFonts w:ascii="Times New Roman" w:hAnsi="Times New Roman" w:cs="Times New Roman"/>
                      <w:sz w:val="24"/>
                      <w:szCs w:val="24"/>
                      <w:highlight w:val="yellow"/>
                    </w:rPr>
                  </w:rPrChange>
                </w:rPr>
                <w:t>7</w:t>
              </w:r>
            </w:ins>
            <w:del w:id="3992" w:author="NaYEeM" w:date="2019-07-02T22:41:00Z">
              <w:r w:rsidRPr="00EA780B" w:rsidDel="00AF6F06">
                <w:rPr>
                  <w:rFonts w:ascii="Times New Roman" w:hAnsi="Times New Roman" w:cs="Times New Roman"/>
                  <w:sz w:val="24"/>
                  <w:szCs w:val="24"/>
                </w:rPr>
                <w:delText>28</w:delText>
              </w:r>
            </w:del>
          </w:p>
        </w:tc>
        <w:tc>
          <w:tcPr>
            <w:tcW w:w="1249" w:type="pct"/>
            <w:tcPrChange w:id="3993" w:author="NaYEeM" w:date="2020-01-18T22:39:00Z">
              <w:tcPr>
                <w:tcW w:w="1529" w:type="dxa"/>
              </w:tcPr>
            </w:tcPrChange>
          </w:tcPr>
          <w:p w14:paraId="4DFC7459" w14:textId="4E269556"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[1.</w:t>
            </w:r>
            <w:ins w:id="3994" w:author="NaYEeM" w:date="2019-11-11T01:25:00Z">
              <w:r w:rsidRPr="00EA780B">
                <w:rPr>
                  <w:rFonts w:ascii="Times New Roman" w:hAnsi="Times New Roman" w:cs="Times New Roman"/>
                  <w:sz w:val="24"/>
                  <w:szCs w:val="24"/>
                </w:rPr>
                <w:t>0</w:t>
              </w:r>
            </w:ins>
            <w:ins w:id="3995" w:author="NaYEeM" w:date="2020-01-14T23:29:00Z">
              <w:r w:rsidR="00321F51" w:rsidRPr="00EA780B">
                <w:rPr>
                  <w:rFonts w:ascii="Times New Roman" w:hAnsi="Times New Roman" w:cs="Times New Roman"/>
                  <w:sz w:val="24"/>
                  <w:szCs w:val="24"/>
                  <w:rPrChange w:id="3996" w:author="NaYEeM" w:date="2020-01-18T22:40:00Z">
                    <w:rPr>
                      <w:rFonts w:ascii="Times New Roman" w:hAnsi="Times New Roman" w:cs="Times New Roman"/>
                      <w:sz w:val="24"/>
                      <w:szCs w:val="24"/>
                      <w:highlight w:val="yellow"/>
                    </w:rPr>
                  </w:rPrChange>
                </w:rPr>
                <w:t>1</w:t>
              </w:r>
            </w:ins>
            <w:del w:id="3997" w:author="NaYEeM" w:date="2019-11-11T01:25:00Z">
              <w:r w:rsidRPr="00EA780B" w:rsidDel="00975382">
                <w:rPr>
                  <w:rFonts w:ascii="Times New Roman" w:hAnsi="Times New Roman" w:cs="Times New Roman"/>
                  <w:sz w:val="24"/>
                  <w:szCs w:val="24"/>
                </w:rPr>
                <w:delText>1</w:delText>
              </w:r>
            </w:del>
            <w:del w:id="3998" w:author="NaYEeM" w:date="2019-07-03T01:30:00Z">
              <w:r w:rsidRPr="00EA780B" w:rsidDel="00697BAC">
                <w:rPr>
                  <w:rFonts w:ascii="Times New Roman" w:hAnsi="Times New Roman" w:cs="Times New Roman"/>
                  <w:sz w:val="24"/>
                  <w:szCs w:val="24"/>
                </w:rPr>
                <w:delText>0</w:delText>
              </w:r>
            </w:del>
            <w:r w:rsidRPr="00EA780B">
              <w:rPr>
                <w:rFonts w:ascii="Times New Roman" w:hAnsi="Times New Roman" w:cs="Times New Roman"/>
                <w:sz w:val="24"/>
                <w:szCs w:val="24"/>
              </w:rPr>
              <w:t>,1.</w:t>
            </w:r>
            <w:ins w:id="3999" w:author="NaYEeM" w:date="2020-01-14T23:30:00Z">
              <w:r w:rsidR="00321F51" w:rsidRPr="00EA780B">
                <w:rPr>
                  <w:rFonts w:ascii="Times New Roman" w:hAnsi="Times New Roman" w:cs="Times New Roman"/>
                  <w:sz w:val="24"/>
                  <w:szCs w:val="24"/>
                  <w:rPrChange w:id="4000" w:author="NaYEeM" w:date="2020-01-18T22:40:00Z">
                    <w:rPr>
                      <w:rFonts w:ascii="Times New Roman" w:hAnsi="Times New Roman" w:cs="Times New Roman"/>
                      <w:sz w:val="24"/>
                      <w:szCs w:val="24"/>
                      <w:highlight w:val="yellow"/>
                    </w:rPr>
                  </w:rPrChange>
                </w:rPr>
                <w:t>60</w:t>
              </w:r>
            </w:ins>
            <w:del w:id="4001" w:author="NaYEeM" w:date="2019-07-03T01:30:00Z">
              <w:r w:rsidRPr="00EA780B" w:rsidDel="00697BAC">
                <w:rPr>
                  <w:rFonts w:ascii="Times New Roman" w:hAnsi="Times New Roman" w:cs="Times New Roman"/>
                  <w:sz w:val="24"/>
                  <w:szCs w:val="24"/>
                </w:rPr>
                <w:delText>49</w:delText>
              </w:r>
            </w:del>
            <w:r w:rsidRPr="00EA780B">
              <w:rPr>
                <w:rFonts w:ascii="Times New Roman" w:hAnsi="Times New Roman" w:cs="Times New Roman"/>
                <w:sz w:val="24"/>
                <w:szCs w:val="24"/>
              </w:rPr>
              <w:t>]</w:t>
            </w:r>
          </w:p>
        </w:tc>
        <w:tc>
          <w:tcPr>
            <w:tcW w:w="879" w:type="pct"/>
            <w:tcPrChange w:id="4002" w:author="NaYEeM" w:date="2020-01-18T22:39:00Z">
              <w:tcPr>
                <w:tcW w:w="1007" w:type="dxa"/>
                <w:gridSpan w:val="3"/>
                <w:tcBorders>
                  <w:right w:val="single" w:sz="4" w:space="0" w:color="auto"/>
                </w:tcBorders>
              </w:tcPr>
            </w:tcPrChange>
          </w:tcPr>
          <w:p w14:paraId="690860D5" w14:textId="170F4C2D"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4003" w:author="NaYEeM" w:date="2020-01-18T22:40:00Z">
                  <w:rPr>
                    <w:rFonts w:ascii="Times New Roman" w:hAnsi="Times New Roman" w:cs="Times New Roman"/>
                    <w:color w:val="000000"/>
                    <w:sz w:val="24"/>
                    <w:szCs w:val="24"/>
                  </w:rPr>
                </w:rPrChange>
              </w:rPr>
            </w:pPr>
            <w:del w:id="4004" w:author="NaYEeM" w:date="2019-11-11T01:38:00Z">
              <w:r w:rsidRPr="00EA780B" w:rsidDel="00975382">
                <w:rPr>
                  <w:rFonts w:ascii="Times New Roman" w:hAnsi="Times New Roman" w:cs="Times New Roman"/>
                  <w:sz w:val="24"/>
                  <w:szCs w:val="24"/>
                </w:rPr>
                <w:delText>0.</w:delText>
              </w:r>
            </w:del>
            <w:ins w:id="4005" w:author="NaYEeM" w:date="2019-12-09T01:28:00Z">
              <w:r w:rsidRPr="00EA780B">
                <w:rPr>
                  <w:rFonts w:ascii="Times New Roman" w:hAnsi="Times New Roman" w:cs="Times New Roman"/>
                  <w:sz w:val="24"/>
                  <w:szCs w:val="24"/>
                </w:rPr>
                <w:t>0.0</w:t>
              </w:r>
            </w:ins>
            <w:ins w:id="4006" w:author="NaYEeM" w:date="2020-01-15T00:15:00Z">
              <w:r w:rsidR="00DF7C32" w:rsidRPr="00EA780B">
                <w:rPr>
                  <w:rFonts w:ascii="Times New Roman" w:hAnsi="Times New Roman" w:cs="Times New Roman"/>
                  <w:sz w:val="24"/>
                  <w:szCs w:val="24"/>
                </w:rPr>
                <w:t>37</w:t>
              </w:r>
            </w:ins>
            <w:del w:id="4007" w:author="NaYEeM" w:date="2019-11-11T01:25:00Z">
              <w:r w:rsidRPr="00EA780B" w:rsidDel="00975382">
                <w:rPr>
                  <w:rFonts w:ascii="Times New Roman" w:hAnsi="Times New Roman" w:cs="Times New Roman"/>
                  <w:sz w:val="24"/>
                  <w:szCs w:val="24"/>
                </w:rPr>
                <w:delText>00</w:delText>
              </w:r>
            </w:del>
            <w:del w:id="4008" w:author="NaYEeM" w:date="2019-06-28T02:55:00Z">
              <w:r w:rsidRPr="00EA780B" w:rsidDel="0054745A">
                <w:rPr>
                  <w:rFonts w:ascii="Times New Roman" w:hAnsi="Times New Roman" w:cs="Times New Roman"/>
                  <w:sz w:val="24"/>
                  <w:szCs w:val="24"/>
                </w:rPr>
                <w:delText>16</w:delText>
              </w:r>
            </w:del>
          </w:p>
        </w:tc>
      </w:tr>
      <w:tr w:rsidR="002D2CE8" w:rsidRPr="00EA780B" w14:paraId="35003857" w14:textId="3FE4F2FC" w:rsidTr="00EA780B">
        <w:trPr>
          <w:trPrChange w:id="4009"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010" w:author="NaYEeM" w:date="2020-01-18T22:39:00Z">
              <w:tcPr>
                <w:tcW w:w="2685" w:type="dxa"/>
              </w:tcPr>
            </w:tcPrChange>
          </w:tcPr>
          <w:p w14:paraId="68D306F1" w14:textId="48121865" w:rsidR="002D2CE8" w:rsidRPr="00FC5C5F" w:rsidRDefault="002D2CE8">
            <w:pPr>
              <w:rPr>
                <w:rFonts w:ascii="Times New Roman" w:hAnsi="Times New Roman" w:cs="Times New Roman"/>
                <w:b w:val="0"/>
                <w:bCs w:val="0"/>
                <w:sz w:val="24"/>
                <w:szCs w:val="24"/>
                <w:rPrChange w:id="4011" w:author="NaYEeM" w:date="2020-01-18T22:45:00Z">
                  <w:rPr>
                    <w:rFonts w:ascii="Times New Roman" w:hAnsi="Times New Roman" w:cs="Times New Roman"/>
                    <w:b w:val="0"/>
                    <w:bCs w:val="0"/>
                    <w:sz w:val="24"/>
                    <w:szCs w:val="24"/>
                  </w:rPr>
                </w:rPrChange>
              </w:rPr>
              <w:pPrChange w:id="4012" w:author="NaYEeM" w:date="2020-01-18T21:38:00Z">
                <w:pPr>
                  <w:jc w:val="center"/>
                </w:pPr>
              </w:pPrChange>
            </w:pPr>
            <w:r w:rsidRPr="00FC5C5F">
              <w:rPr>
                <w:rFonts w:ascii="Times New Roman" w:hAnsi="Times New Roman" w:cs="Times New Roman"/>
                <w:b w:val="0"/>
                <w:bCs w:val="0"/>
                <w:sz w:val="24"/>
                <w:szCs w:val="24"/>
                <w:rPrChange w:id="4013" w:author="NaYEeM" w:date="2020-01-18T22:45:00Z">
                  <w:rPr>
                    <w:rFonts w:ascii="Times New Roman" w:hAnsi="Times New Roman" w:cs="Times New Roman"/>
                    <w:sz w:val="24"/>
                    <w:szCs w:val="24"/>
                  </w:rPr>
                </w:rPrChange>
              </w:rPr>
              <w:t>Yes</w:t>
            </w:r>
          </w:p>
        </w:tc>
        <w:tc>
          <w:tcPr>
            <w:tcW w:w="1230" w:type="pct"/>
            <w:tcPrChange w:id="4014" w:author="NaYEeM" w:date="2020-01-18T22:39:00Z">
              <w:tcPr>
                <w:tcW w:w="896" w:type="dxa"/>
                <w:gridSpan w:val="2"/>
              </w:tcPr>
            </w:tcPrChange>
          </w:tcPr>
          <w:p w14:paraId="55ACF371" w14:textId="77777777"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Ref.</w:t>
            </w:r>
          </w:p>
        </w:tc>
        <w:tc>
          <w:tcPr>
            <w:tcW w:w="1249" w:type="pct"/>
            <w:tcPrChange w:id="4015" w:author="NaYEeM" w:date="2020-01-18T22:39:00Z">
              <w:tcPr>
                <w:tcW w:w="1529" w:type="dxa"/>
              </w:tcPr>
            </w:tcPrChange>
          </w:tcPr>
          <w:p w14:paraId="67042924" w14:textId="77777777"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c>
          <w:tcPr>
            <w:tcW w:w="879" w:type="pct"/>
            <w:tcPrChange w:id="4016" w:author="NaYEeM" w:date="2020-01-18T22:39:00Z">
              <w:tcPr>
                <w:tcW w:w="1007" w:type="dxa"/>
                <w:gridSpan w:val="3"/>
                <w:tcBorders>
                  <w:right w:val="single" w:sz="4" w:space="0" w:color="auto"/>
                </w:tcBorders>
              </w:tcPr>
            </w:tcPrChange>
          </w:tcPr>
          <w:p w14:paraId="25AB3AEC" w14:textId="3E864884"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r>
      <w:tr w:rsidR="002D2CE8" w:rsidRPr="00EA780B" w14:paraId="5D5C0413" w14:textId="3D4BDAF5" w:rsidTr="00EA780B">
        <w:trPr>
          <w:cnfStyle w:val="000000100000" w:firstRow="0" w:lastRow="0" w:firstColumn="0" w:lastColumn="0" w:oddVBand="0" w:evenVBand="0" w:oddHBand="1" w:evenHBand="0" w:firstRowFirstColumn="0" w:firstRowLastColumn="0" w:lastRowFirstColumn="0" w:lastRowLastColumn="0"/>
          <w:trPrChange w:id="4017"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5000" w:type="pct"/>
            <w:gridSpan w:val="4"/>
            <w:tcPrChange w:id="4018" w:author="NaYEeM" w:date="2020-01-18T22:39:00Z">
              <w:tcPr>
                <w:tcW w:w="6090" w:type="dxa"/>
                <w:gridSpan w:val="6"/>
                <w:tcBorders>
                  <w:right w:val="single" w:sz="4" w:space="0" w:color="auto"/>
                </w:tcBorders>
              </w:tcPr>
            </w:tcPrChange>
          </w:tcPr>
          <w:p w14:paraId="73694211" w14:textId="1069E516" w:rsidR="002D2CE8" w:rsidRPr="00EA780B" w:rsidRDefault="002D2CE8">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Change w:id="4019" w:author="NaYEeM" w:date="2020-01-14T21:51:00Z">
                <w:pPr>
                  <w:jc w:val="both"/>
                  <w:cnfStyle w:val="001000100000" w:firstRow="0" w:lastRow="0" w:firstColumn="1" w:lastColumn="0" w:oddVBand="0" w:evenVBand="0" w:oddHBand="1" w:evenHBand="0" w:firstRowFirstColumn="0" w:firstRowLastColumn="0" w:lastRowFirstColumn="0" w:lastRowLastColumn="0"/>
                </w:pPr>
              </w:pPrChange>
            </w:pPr>
            <w:ins w:id="4020" w:author="NaYEeM" w:date="2019-07-10T01:37:00Z">
              <w:r w:rsidRPr="00EA780B">
                <w:rPr>
                  <w:rFonts w:ascii="Times New Roman" w:hAnsi="Times New Roman" w:cs="Times New Roman"/>
                  <w:sz w:val="24"/>
                  <w:szCs w:val="24"/>
                </w:rPr>
                <w:t>Maternal</w:t>
              </w:r>
            </w:ins>
            <w:ins w:id="4021" w:author="NaYEeM" w:date="2019-07-10T01:38:00Z">
              <w:r w:rsidRPr="00EA780B">
                <w:rPr>
                  <w:rFonts w:ascii="Times New Roman" w:hAnsi="Times New Roman" w:cs="Times New Roman"/>
                  <w:sz w:val="24"/>
                  <w:szCs w:val="24"/>
                </w:rPr>
                <w:t xml:space="preserve"> </w:t>
              </w:r>
            </w:ins>
            <w:ins w:id="4022" w:author="Md Jamal Uddin" w:date="2019-05-23T10:05:00Z">
              <w:del w:id="4023" w:author="NaYEeM" w:date="2019-07-10T01:37:00Z">
                <w:r w:rsidRPr="00EA780B" w:rsidDel="00D468F0">
                  <w:rPr>
                    <w:rFonts w:ascii="Times New Roman" w:hAnsi="Times New Roman" w:cs="Times New Roman"/>
                    <w:sz w:val="24"/>
                    <w:szCs w:val="24"/>
                  </w:rPr>
                  <w:delText xml:space="preserve">Mother </w:delText>
                </w:r>
              </w:del>
            </w:ins>
            <w:ins w:id="4024" w:author="NaYEeM" w:date="2019-07-10T01:38:00Z">
              <w:r w:rsidRPr="00EA780B">
                <w:rPr>
                  <w:rFonts w:ascii="Times New Roman" w:hAnsi="Times New Roman" w:cs="Times New Roman"/>
                  <w:sz w:val="24"/>
                  <w:szCs w:val="24"/>
                </w:rPr>
                <w:t>a</w:t>
              </w:r>
            </w:ins>
            <w:del w:id="4025" w:author="NaYEeM" w:date="2019-07-10T01:38:00Z">
              <w:r w:rsidRPr="00EA780B" w:rsidDel="00D468F0">
                <w:rPr>
                  <w:rFonts w:ascii="Times New Roman" w:hAnsi="Times New Roman" w:cs="Times New Roman"/>
                  <w:sz w:val="24"/>
                  <w:szCs w:val="24"/>
                </w:rPr>
                <w:delText>A</w:delText>
              </w:r>
            </w:del>
            <w:r w:rsidRPr="00EA780B">
              <w:rPr>
                <w:rFonts w:ascii="Times New Roman" w:hAnsi="Times New Roman" w:cs="Times New Roman"/>
                <w:sz w:val="24"/>
                <w:szCs w:val="24"/>
              </w:rPr>
              <w:t>ge</w:t>
            </w:r>
          </w:p>
        </w:tc>
      </w:tr>
      <w:tr w:rsidR="002D2CE8" w:rsidRPr="00EA780B" w14:paraId="48B04436" w14:textId="28188E66" w:rsidTr="00EA780B">
        <w:trPr>
          <w:trPrChange w:id="4026"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027" w:author="NaYEeM" w:date="2020-01-18T22:39:00Z">
              <w:tcPr>
                <w:tcW w:w="2685" w:type="dxa"/>
              </w:tcPr>
            </w:tcPrChange>
          </w:tcPr>
          <w:p w14:paraId="2E15373A" w14:textId="09D86663" w:rsidR="002D2CE8" w:rsidRPr="00FC5C5F" w:rsidRDefault="002D2CE8">
            <w:pPr>
              <w:rPr>
                <w:rFonts w:ascii="Times New Roman" w:hAnsi="Times New Roman" w:cs="Times New Roman"/>
                <w:b w:val="0"/>
                <w:bCs w:val="0"/>
                <w:sz w:val="24"/>
                <w:szCs w:val="24"/>
                <w:rPrChange w:id="4028" w:author="NaYEeM" w:date="2020-01-18T22:45:00Z">
                  <w:rPr>
                    <w:rFonts w:ascii="Times New Roman" w:hAnsi="Times New Roman" w:cs="Times New Roman"/>
                    <w:b w:val="0"/>
                    <w:sz w:val="24"/>
                    <w:szCs w:val="24"/>
                  </w:rPr>
                </w:rPrChange>
              </w:rPr>
              <w:pPrChange w:id="4029" w:author="NaYEeM" w:date="2020-01-18T21:38:00Z">
                <w:pPr>
                  <w:jc w:val="center"/>
                </w:pPr>
              </w:pPrChange>
            </w:pPr>
            <w:r w:rsidRPr="00FC5C5F">
              <w:rPr>
                <w:rFonts w:ascii="Times New Roman" w:hAnsi="Times New Roman" w:cs="Times New Roman"/>
                <w:b w:val="0"/>
                <w:bCs w:val="0"/>
                <w:sz w:val="24"/>
                <w:szCs w:val="24"/>
                <w:rPrChange w:id="4030" w:author="NaYEeM" w:date="2020-01-18T22:45:00Z">
                  <w:rPr>
                    <w:rFonts w:ascii="Times New Roman" w:hAnsi="Times New Roman" w:cs="Times New Roman"/>
                    <w:sz w:val="24"/>
                    <w:szCs w:val="24"/>
                  </w:rPr>
                </w:rPrChange>
              </w:rPr>
              <w:t>15-19</w:t>
            </w:r>
          </w:p>
        </w:tc>
        <w:tc>
          <w:tcPr>
            <w:tcW w:w="1230" w:type="pct"/>
            <w:tcPrChange w:id="4031" w:author="NaYEeM" w:date="2020-01-18T22:39:00Z">
              <w:tcPr>
                <w:tcW w:w="896" w:type="dxa"/>
                <w:gridSpan w:val="2"/>
              </w:tcPr>
            </w:tcPrChange>
          </w:tcPr>
          <w:p w14:paraId="044F3E01" w14:textId="20626868"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1</w:t>
            </w:r>
            <w:ins w:id="4032" w:author="NaYEeM" w:date="2020-01-14T23:32:00Z">
              <w:r w:rsidR="00321F51" w:rsidRPr="00EA780B">
                <w:rPr>
                  <w:rFonts w:ascii="Times New Roman" w:hAnsi="Times New Roman" w:cs="Times New Roman"/>
                  <w:sz w:val="24"/>
                  <w:szCs w:val="24"/>
                  <w:rPrChange w:id="4033" w:author="NaYEeM" w:date="2020-01-18T22:40:00Z">
                    <w:rPr>
                      <w:rFonts w:ascii="Times New Roman" w:hAnsi="Times New Roman" w:cs="Times New Roman"/>
                      <w:sz w:val="24"/>
                      <w:szCs w:val="24"/>
                      <w:highlight w:val="yellow"/>
                    </w:rPr>
                  </w:rPrChange>
                </w:rPr>
                <w:t>.10</w:t>
              </w:r>
            </w:ins>
            <w:del w:id="4034" w:author="NaYEeM" w:date="2020-01-14T23:32:00Z">
              <w:r w:rsidRPr="00EA780B" w:rsidDel="00321F51">
                <w:rPr>
                  <w:rFonts w:ascii="Times New Roman" w:hAnsi="Times New Roman" w:cs="Times New Roman"/>
                  <w:sz w:val="24"/>
                  <w:szCs w:val="24"/>
                </w:rPr>
                <w:delText>.</w:delText>
              </w:r>
            </w:del>
            <w:del w:id="4035" w:author="NaYEeM" w:date="2019-07-06T23:37:00Z">
              <w:r w:rsidRPr="00EA780B" w:rsidDel="007C72C0">
                <w:rPr>
                  <w:rFonts w:ascii="Times New Roman" w:hAnsi="Times New Roman" w:cs="Times New Roman"/>
                  <w:sz w:val="24"/>
                  <w:szCs w:val="24"/>
                </w:rPr>
                <w:delText>0</w:delText>
              </w:r>
            </w:del>
            <w:del w:id="4036" w:author="NaYEeM" w:date="2019-07-03T00:01:00Z">
              <w:r w:rsidRPr="00EA780B" w:rsidDel="00534BFC">
                <w:rPr>
                  <w:rFonts w:ascii="Times New Roman" w:hAnsi="Times New Roman" w:cs="Times New Roman"/>
                  <w:sz w:val="24"/>
                  <w:szCs w:val="24"/>
                </w:rPr>
                <w:delText>2</w:delText>
              </w:r>
            </w:del>
          </w:p>
        </w:tc>
        <w:tc>
          <w:tcPr>
            <w:tcW w:w="1249" w:type="pct"/>
            <w:tcPrChange w:id="4037" w:author="NaYEeM" w:date="2020-01-18T22:39:00Z">
              <w:tcPr>
                <w:tcW w:w="1529" w:type="dxa"/>
              </w:tcPr>
            </w:tcPrChange>
          </w:tcPr>
          <w:p w14:paraId="6F0A59FE" w14:textId="312A278E"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038" w:author="NaYEeM" w:date="2019-11-21T00:06:00Z">
              <w:r w:rsidRPr="00EA780B">
                <w:rPr>
                  <w:rFonts w:ascii="Times New Roman" w:hAnsi="Times New Roman" w:cs="Times New Roman"/>
                  <w:sz w:val="24"/>
                  <w:szCs w:val="24"/>
                </w:rPr>
                <w:t>8</w:t>
              </w:r>
            </w:ins>
            <w:ins w:id="4039" w:author="NaYEeM" w:date="2020-01-14T23:32:00Z">
              <w:r w:rsidR="00321F51" w:rsidRPr="00EA780B">
                <w:rPr>
                  <w:rFonts w:ascii="Times New Roman" w:hAnsi="Times New Roman" w:cs="Times New Roman"/>
                  <w:sz w:val="24"/>
                  <w:szCs w:val="24"/>
                  <w:rPrChange w:id="4040" w:author="NaYEeM" w:date="2020-01-18T22:40:00Z">
                    <w:rPr>
                      <w:rFonts w:ascii="Times New Roman" w:hAnsi="Times New Roman" w:cs="Times New Roman"/>
                      <w:sz w:val="24"/>
                      <w:szCs w:val="24"/>
                      <w:highlight w:val="yellow"/>
                    </w:rPr>
                  </w:rPrChange>
                </w:rPr>
                <w:t>5</w:t>
              </w:r>
            </w:ins>
            <w:del w:id="4041" w:author="NaYEeM" w:date="2019-07-03T01:30:00Z">
              <w:r w:rsidRPr="00EA780B" w:rsidDel="00697BAC">
                <w:rPr>
                  <w:rFonts w:ascii="Times New Roman" w:hAnsi="Times New Roman" w:cs="Times New Roman"/>
                  <w:sz w:val="24"/>
                  <w:szCs w:val="24"/>
                </w:rPr>
                <w:delText>68</w:delText>
              </w:r>
            </w:del>
            <w:r w:rsidRPr="00EA780B">
              <w:rPr>
                <w:rFonts w:ascii="Times New Roman" w:hAnsi="Times New Roman" w:cs="Times New Roman"/>
                <w:sz w:val="24"/>
                <w:szCs w:val="24"/>
              </w:rPr>
              <w:t>,</w:t>
            </w:r>
            <w:ins w:id="4042" w:author="NaYEeM" w:date="2019-11-21T00:06:00Z">
              <w:r w:rsidRPr="00EA780B">
                <w:rPr>
                  <w:rFonts w:ascii="Times New Roman" w:hAnsi="Times New Roman" w:cs="Times New Roman"/>
                  <w:sz w:val="24"/>
                  <w:szCs w:val="24"/>
                </w:rPr>
                <w:t>1.</w:t>
              </w:r>
            </w:ins>
            <w:ins w:id="4043" w:author="NaYEeM" w:date="2020-01-14T23:32:00Z">
              <w:r w:rsidR="00321F51" w:rsidRPr="00EA780B">
                <w:rPr>
                  <w:rFonts w:ascii="Times New Roman" w:hAnsi="Times New Roman" w:cs="Times New Roman"/>
                  <w:sz w:val="24"/>
                  <w:szCs w:val="24"/>
                  <w:rPrChange w:id="4044" w:author="NaYEeM" w:date="2020-01-18T22:40:00Z">
                    <w:rPr>
                      <w:rFonts w:ascii="Times New Roman" w:hAnsi="Times New Roman" w:cs="Times New Roman"/>
                      <w:sz w:val="24"/>
                      <w:szCs w:val="24"/>
                      <w:highlight w:val="yellow"/>
                    </w:rPr>
                  </w:rPrChange>
                </w:rPr>
                <w:t>42</w:t>
              </w:r>
            </w:ins>
            <w:del w:id="4045" w:author="NaYEeM" w:date="2019-11-21T00:06:00Z">
              <w:r w:rsidRPr="00EA780B" w:rsidDel="000329BB">
                <w:rPr>
                  <w:rFonts w:ascii="Times New Roman" w:hAnsi="Times New Roman" w:cs="Times New Roman"/>
                  <w:sz w:val="24"/>
                  <w:szCs w:val="24"/>
                </w:rPr>
                <w:delText>1.</w:delText>
              </w:r>
            </w:del>
            <w:del w:id="4046" w:author="NaYEeM" w:date="2019-07-06T23:40:00Z">
              <w:r w:rsidRPr="00EA780B" w:rsidDel="007C72C0">
                <w:rPr>
                  <w:rFonts w:ascii="Times New Roman" w:hAnsi="Times New Roman" w:cs="Times New Roman"/>
                  <w:sz w:val="24"/>
                  <w:szCs w:val="24"/>
                </w:rPr>
                <w:delText>53</w:delText>
              </w:r>
            </w:del>
            <w:r w:rsidRPr="00EA780B">
              <w:rPr>
                <w:rFonts w:ascii="Times New Roman" w:hAnsi="Times New Roman" w:cs="Times New Roman"/>
                <w:sz w:val="24"/>
                <w:szCs w:val="24"/>
              </w:rPr>
              <w:t>]</w:t>
            </w:r>
          </w:p>
        </w:tc>
        <w:tc>
          <w:tcPr>
            <w:tcW w:w="879" w:type="pct"/>
            <w:tcPrChange w:id="4047" w:author="NaYEeM" w:date="2020-01-18T22:39:00Z">
              <w:tcPr>
                <w:tcW w:w="1007" w:type="dxa"/>
                <w:gridSpan w:val="3"/>
                <w:tcBorders>
                  <w:right w:val="single" w:sz="4" w:space="0" w:color="auto"/>
                </w:tcBorders>
                <w:vAlign w:val="bottom"/>
              </w:tcPr>
            </w:tcPrChange>
          </w:tcPr>
          <w:p w14:paraId="7B2B56DD" w14:textId="2BCF0836"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4048" w:author="NaYEeM" w:date="2020-01-18T22:40:00Z">
                  <w:rPr>
                    <w:rFonts w:ascii="Times New Roman" w:hAnsi="Times New Roman" w:cs="Times New Roman"/>
                    <w:color w:val="000000"/>
                    <w:sz w:val="24"/>
                    <w:szCs w:val="24"/>
                  </w:rPr>
                </w:rPrChange>
              </w:rPr>
            </w:pPr>
            <w:ins w:id="4049" w:author="NaYEeM" w:date="2019-11-22T01:01:00Z">
              <w:r w:rsidRPr="00EA780B">
                <w:rPr>
                  <w:rFonts w:ascii="Times New Roman" w:hAnsi="Times New Roman" w:cs="Times New Roman"/>
                  <w:color w:val="000000"/>
                  <w:sz w:val="24"/>
                  <w:szCs w:val="24"/>
                  <w:rPrChange w:id="4050" w:author="NaYEeM" w:date="2020-01-18T22:40:00Z">
                    <w:rPr>
                      <w:rFonts w:ascii="Calibri" w:hAnsi="Calibri" w:cs="Calibri"/>
                      <w:color w:val="000000"/>
                    </w:rPr>
                  </w:rPrChange>
                </w:rPr>
                <w:t>0.</w:t>
              </w:r>
            </w:ins>
            <w:ins w:id="4051" w:author="NaYEeM" w:date="2020-01-15T00:16:00Z">
              <w:r w:rsidR="00DF7C32" w:rsidRPr="00EA780B">
                <w:rPr>
                  <w:rFonts w:ascii="Times New Roman" w:hAnsi="Times New Roman" w:cs="Times New Roman"/>
                  <w:color w:val="000000"/>
                  <w:sz w:val="24"/>
                  <w:szCs w:val="24"/>
                  <w:rPrChange w:id="4052" w:author="NaYEeM" w:date="2020-01-18T22:40:00Z">
                    <w:rPr>
                      <w:rFonts w:ascii="Calibri" w:hAnsi="Calibri" w:cs="Calibri"/>
                      <w:color w:val="000000"/>
                    </w:rPr>
                  </w:rPrChange>
                </w:rPr>
                <w:t>483</w:t>
              </w:r>
            </w:ins>
            <w:del w:id="4053" w:author="NaYEeM" w:date="2019-07-07T01:37:00Z">
              <w:r w:rsidRPr="00EA780B" w:rsidDel="0057074E">
                <w:rPr>
                  <w:rFonts w:ascii="Times New Roman" w:hAnsi="Times New Roman" w:cs="Times New Roman"/>
                  <w:sz w:val="24"/>
                  <w:szCs w:val="24"/>
                </w:rPr>
                <w:delText>0</w:delText>
              </w:r>
            </w:del>
            <w:del w:id="4054" w:author="NaYEeM" w:date="2019-07-03T01:50:00Z">
              <w:r w:rsidRPr="00EA780B" w:rsidDel="003A5D28">
                <w:rPr>
                  <w:rFonts w:ascii="Times New Roman" w:hAnsi="Times New Roman" w:cs="Times New Roman"/>
                  <w:sz w:val="24"/>
                  <w:szCs w:val="24"/>
                </w:rPr>
                <w:delText>.93</w:delText>
              </w:r>
            </w:del>
            <w:del w:id="4055" w:author="NaYEeM" w:date="2019-06-28T02:55:00Z">
              <w:r w:rsidRPr="00EA780B" w:rsidDel="0054745A">
                <w:rPr>
                  <w:rFonts w:ascii="Times New Roman" w:hAnsi="Times New Roman" w:cs="Times New Roman"/>
                  <w:sz w:val="24"/>
                  <w:szCs w:val="24"/>
                </w:rPr>
                <w:delText>88</w:delText>
              </w:r>
            </w:del>
          </w:p>
        </w:tc>
      </w:tr>
      <w:tr w:rsidR="002D2CE8" w:rsidRPr="00EA780B" w14:paraId="298C1B35" w14:textId="2B1EAE14" w:rsidTr="00EA780B">
        <w:trPr>
          <w:cnfStyle w:val="000000100000" w:firstRow="0" w:lastRow="0" w:firstColumn="0" w:lastColumn="0" w:oddVBand="0" w:evenVBand="0" w:oddHBand="1" w:evenHBand="0" w:firstRowFirstColumn="0" w:firstRowLastColumn="0" w:lastRowFirstColumn="0" w:lastRowLastColumn="0"/>
          <w:trHeight w:val="70"/>
          <w:trPrChange w:id="4056"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057" w:author="NaYEeM" w:date="2020-01-18T22:39:00Z">
              <w:tcPr>
                <w:tcW w:w="2685" w:type="dxa"/>
              </w:tcPr>
            </w:tcPrChange>
          </w:tcPr>
          <w:p w14:paraId="2D35A30F" w14:textId="668F7CC3" w:rsidR="002D2CE8" w:rsidRPr="00FC5C5F" w:rsidRDefault="002D2CE8">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4058" w:author="NaYEeM" w:date="2020-01-18T22:45:00Z">
                  <w:rPr>
                    <w:rFonts w:ascii="Times New Roman" w:hAnsi="Times New Roman" w:cs="Times New Roman"/>
                    <w:b w:val="0"/>
                    <w:sz w:val="24"/>
                    <w:szCs w:val="24"/>
                  </w:rPr>
                </w:rPrChange>
              </w:rPr>
              <w:pPrChange w:id="4059" w:author="NaYEeM" w:date="2020-01-18T21:38: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4060" w:author="NaYEeM" w:date="2020-01-18T22:45:00Z">
                  <w:rPr>
                    <w:rFonts w:ascii="Times New Roman" w:hAnsi="Times New Roman" w:cs="Times New Roman"/>
                    <w:sz w:val="24"/>
                    <w:szCs w:val="24"/>
                  </w:rPr>
                </w:rPrChange>
              </w:rPr>
              <w:t>20-</w:t>
            </w:r>
            <w:ins w:id="4061" w:author="NaYEeM" w:date="2019-11-21T00:05:00Z">
              <w:r w:rsidRPr="00FC5C5F">
                <w:rPr>
                  <w:rFonts w:ascii="Times New Roman" w:hAnsi="Times New Roman" w:cs="Times New Roman"/>
                  <w:b w:val="0"/>
                  <w:bCs w:val="0"/>
                  <w:sz w:val="24"/>
                  <w:szCs w:val="24"/>
                  <w:rPrChange w:id="4062" w:author="NaYEeM" w:date="2020-01-18T22:45:00Z">
                    <w:rPr>
                      <w:rFonts w:ascii="Times New Roman" w:hAnsi="Times New Roman" w:cs="Times New Roman"/>
                      <w:sz w:val="24"/>
                      <w:szCs w:val="24"/>
                    </w:rPr>
                  </w:rPrChange>
                </w:rPr>
                <w:t>24</w:t>
              </w:r>
            </w:ins>
            <w:del w:id="4063" w:author="NaYEeM" w:date="2019-11-11T01:58:00Z">
              <w:r w:rsidRPr="00FC5C5F" w:rsidDel="006E148D">
                <w:rPr>
                  <w:rFonts w:ascii="Times New Roman" w:hAnsi="Times New Roman" w:cs="Times New Roman"/>
                  <w:b w:val="0"/>
                  <w:bCs w:val="0"/>
                  <w:sz w:val="24"/>
                  <w:szCs w:val="24"/>
                  <w:rPrChange w:id="4064" w:author="NaYEeM" w:date="2020-01-18T22:45:00Z">
                    <w:rPr>
                      <w:rFonts w:ascii="Times New Roman" w:hAnsi="Times New Roman" w:cs="Times New Roman"/>
                      <w:sz w:val="24"/>
                      <w:szCs w:val="24"/>
                    </w:rPr>
                  </w:rPrChange>
                </w:rPr>
                <w:delText>2</w:delText>
              </w:r>
            </w:del>
            <w:del w:id="4065" w:author="NaYEeM" w:date="2019-11-21T00:05:00Z">
              <w:r w:rsidRPr="00FC5C5F" w:rsidDel="005A781D">
                <w:rPr>
                  <w:rFonts w:ascii="Times New Roman" w:hAnsi="Times New Roman" w:cs="Times New Roman"/>
                  <w:b w:val="0"/>
                  <w:bCs w:val="0"/>
                  <w:sz w:val="24"/>
                  <w:szCs w:val="24"/>
                  <w:rPrChange w:id="4066" w:author="NaYEeM" w:date="2020-01-18T22:45:00Z">
                    <w:rPr>
                      <w:rFonts w:ascii="Times New Roman" w:hAnsi="Times New Roman" w:cs="Times New Roman"/>
                      <w:sz w:val="24"/>
                      <w:szCs w:val="24"/>
                    </w:rPr>
                  </w:rPrChange>
                </w:rPr>
                <w:delText>4</w:delText>
              </w:r>
            </w:del>
          </w:p>
        </w:tc>
        <w:tc>
          <w:tcPr>
            <w:tcW w:w="1230" w:type="pct"/>
            <w:tcPrChange w:id="4067" w:author="NaYEeM" w:date="2020-01-18T22:39:00Z">
              <w:tcPr>
                <w:tcW w:w="896" w:type="dxa"/>
                <w:gridSpan w:val="2"/>
              </w:tcPr>
            </w:tcPrChange>
          </w:tcPr>
          <w:p w14:paraId="62989A3C" w14:textId="305ABCBA"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068" w:author="NaYEeM" w:date="2019-12-09T02:02:00Z">
              <w:r w:rsidRPr="00EA780B">
                <w:rPr>
                  <w:rFonts w:ascii="Times New Roman" w:hAnsi="Times New Roman" w:cs="Times New Roman"/>
                  <w:sz w:val="24"/>
                  <w:szCs w:val="24"/>
                </w:rPr>
                <w:t>9</w:t>
              </w:r>
            </w:ins>
            <w:ins w:id="4069" w:author="NaYEeM" w:date="2020-01-14T23:32:00Z">
              <w:r w:rsidR="006E47F4" w:rsidRPr="00EA780B">
                <w:rPr>
                  <w:rFonts w:ascii="Times New Roman" w:hAnsi="Times New Roman" w:cs="Times New Roman"/>
                  <w:sz w:val="24"/>
                  <w:szCs w:val="24"/>
                  <w:rPrChange w:id="4070" w:author="NaYEeM" w:date="2020-01-18T22:40:00Z">
                    <w:rPr>
                      <w:rFonts w:ascii="Times New Roman" w:hAnsi="Times New Roman" w:cs="Times New Roman"/>
                      <w:sz w:val="24"/>
                      <w:szCs w:val="24"/>
                      <w:highlight w:val="yellow"/>
                    </w:rPr>
                  </w:rPrChange>
                </w:rPr>
                <w:t>5</w:t>
              </w:r>
            </w:ins>
            <w:del w:id="4071" w:author="NaYEeM" w:date="2019-07-03T00:02:00Z">
              <w:r w:rsidRPr="00EA780B" w:rsidDel="00534BFC">
                <w:rPr>
                  <w:rFonts w:ascii="Times New Roman" w:hAnsi="Times New Roman" w:cs="Times New Roman"/>
                  <w:sz w:val="24"/>
                  <w:szCs w:val="24"/>
                </w:rPr>
                <w:delText>90</w:delText>
              </w:r>
            </w:del>
          </w:p>
        </w:tc>
        <w:tc>
          <w:tcPr>
            <w:tcW w:w="1249" w:type="pct"/>
            <w:tcPrChange w:id="4072" w:author="NaYEeM" w:date="2020-01-18T22:39:00Z">
              <w:tcPr>
                <w:tcW w:w="1529" w:type="dxa"/>
              </w:tcPr>
            </w:tcPrChange>
          </w:tcPr>
          <w:p w14:paraId="1361D87A" w14:textId="4B46A7E5"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073" w:author="NaYEeM" w:date="2020-01-14T23:32:00Z">
              <w:r w:rsidR="006E47F4" w:rsidRPr="00EA780B">
                <w:rPr>
                  <w:rFonts w:ascii="Times New Roman" w:hAnsi="Times New Roman" w:cs="Times New Roman"/>
                  <w:sz w:val="24"/>
                  <w:szCs w:val="24"/>
                  <w:rPrChange w:id="4074" w:author="NaYEeM" w:date="2020-01-18T22:40:00Z">
                    <w:rPr>
                      <w:rFonts w:ascii="Times New Roman" w:hAnsi="Times New Roman" w:cs="Times New Roman"/>
                      <w:sz w:val="24"/>
                      <w:szCs w:val="24"/>
                      <w:highlight w:val="yellow"/>
                    </w:rPr>
                  </w:rPrChange>
                </w:rPr>
                <w:t>73</w:t>
              </w:r>
            </w:ins>
            <w:del w:id="4075" w:author="NaYEeM" w:date="2020-01-14T23:32:00Z">
              <w:r w:rsidRPr="00EA780B" w:rsidDel="006E47F4">
                <w:rPr>
                  <w:rFonts w:ascii="Times New Roman" w:hAnsi="Times New Roman" w:cs="Times New Roman"/>
                  <w:sz w:val="24"/>
                  <w:szCs w:val="24"/>
                </w:rPr>
                <w:delText>6</w:delText>
              </w:r>
            </w:del>
            <w:del w:id="4076" w:author="NaYEeM" w:date="2019-07-03T01:30:00Z">
              <w:r w:rsidRPr="00EA780B" w:rsidDel="00697BAC">
                <w:rPr>
                  <w:rFonts w:ascii="Times New Roman" w:hAnsi="Times New Roman" w:cs="Times New Roman"/>
                  <w:sz w:val="24"/>
                  <w:szCs w:val="24"/>
                </w:rPr>
                <w:delText>0</w:delText>
              </w:r>
            </w:del>
            <w:r w:rsidRPr="00EA780B">
              <w:rPr>
                <w:rFonts w:ascii="Times New Roman" w:hAnsi="Times New Roman" w:cs="Times New Roman"/>
                <w:sz w:val="24"/>
                <w:szCs w:val="24"/>
              </w:rPr>
              <w:t>,</w:t>
            </w:r>
            <w:del w:id="4077" w:author="NaYEeM" w:date="2019-07-06T23:41:00Z">
              <w:r w:rsidRPr="00EA780B" w:rsidDel="007C72C0">
                <w:rPr>
                  <w:rFonts w:ascii="Times New Roman" w:hAnsi="Times New Roman" w:cs="Times New Roman"/>
                  <w:sz w:val="24"/>
                  <w:szCs w:val="24"/>
                </w:rPr>
                <w:delText xml:space="preserve"> </w:delText>
              </w:r>
            </w:del>
            <w:r w:rsidRPr="00EA780B">
              <w:rPr>
                <w:rFonts w:ascii="Times New Roman" w:hAnsi="Times New Roman" w:cs="Times New Roman"/>
                <w:sz w:val="24"/>
                <w:szCs w:val="24"/>
              </w:rPr>
              <w:t>1.</w:t>
            </w:r>
            <w:ins w:id="4078" w:author="NaYEeM" w:date="2020-01-14T23:32:00Z">
              <w:r w:rsidR="006E47F4" w:rsidRPr="00EA780B">
                <w:rPr>
                  <w:rFonts w:ascii="Times New Roman" w:hAnsi="Times New Roman" w:cs="Times New Roman"/>
                  <w:sz w:val="24"/>
                  <w:szCs w:val="24"/>
                  <w:rPrChange w:id="4079" w:author="NaYEeM" w:date="2020-01-18T22:40:00Z">
                    <w:rPr>
                      <w:rFonts w:ascii="Times New Roman" w:hAnsi="Times New Roman" w:cs="Times New Roman"/>
                      <w:sz w:val="24"/>
                      <w:szCs w:val="24"/>
                      <w:highlight w:val="yellow"/>
                    </w:rPr>
                  </w:rPrChange>
                </w:rPr>
                <w:t>22</w:t>
              </w:r>
            </w:ins>
            <w:del w:id="4080" w:author="NaYEeM" w:date="2019-07-03T01:30:00Z">
              <w:r w:rsidRPr="00EA780B" w:rsidDel="00697BAC">
                <w:rPr>
                  <w:rFonts w:ascii="Times New Roman" w:hAnsi="Times New Roman" w:cs="Times New Roman"/>
                  <w:sz w:val="24"/>
                  <w:szCs w:val="24"/>
                </w:rPr>
                <w:delText>35</w:delText>
              </w:r>
            </w:del>
            <w:r w:rsidRPr="00EA780B">
              <w:rPr>
                <w:rFonts w:ascii="Times New Roman" w:hAnsi="Times New Roman" w:cs="Times New Roman"/>
                <w:sz w:val="24"/>
                <w:szCs w:val="24"/>
              </w:rPr>
              <w:t>]</w:t>
            </w:r>
          </w:p>
        </w:tc>
        <w:tc>
          <w:tcPr>
            <w:tcW w:w="879" w:type="pct"/>
            <w:tcPrChange w:id="4081" w:author="NaYEeM" w:date="2020-01-18T22:39:00Z">
              <w:tcPr>
                <w:tcW w:w="1007" w:type="dxa"/>
                <w:gridSpan w:val="3"/>
                <w:tcBorders>
                  <w:right w:val="single" w:sz="4" w:space="0" w:color="auto"/>
                </w:tcBorders>
                <w:vAlign w:val="bottom"/>
              </w:tcPr>
            </w:tcPrChange>
          </w:tcPr>
          <w:p w14:paraId="2BBA6A48" w14:textId="227D591E"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4082" w:author="NaYEeM" w:date="2020-01-18T22:40:00Z">
                  <w:rPr>
                    <w:rFonts w:ascii="Times New Roman" w:hAnsi="Times New Roman" w:cs="Times New Roman"/>
                    <w:color w:val="000000"/>
                    <w:sz w:val="24"/>
                    <w:szCs w:val="24"/>
                  </w:rPr>
                </w:rPrChange>
              </w:rPr>
            </w:pPr>
            <w:ins w:id="4083" w:author="NaYEeM" w:date="2019-11-22T01:01:00Z">
              <w:r w:rsidRPr="00EA780B">
                <w:rPr>
                  <w:rFonts w:ascii="Times New Roman" w:hAnsi="Times New Roman" w:cs="Times New Roman"/>
                  <w:color w:val="000000"/>
                  <w:sz w:val="24"/>
                  <w:szCs w:val="24"/>
                  <w:rPrChange w:id="4084" w:author="NaYEeM" w:date="2020-01-18T22:40:00Z">
                    <w:rPr>
                      <w:rFonts w:ascii="Calibri" w:hAnsi="Calibri" w:cs="Calibri"/>
                      <w:color w:val="000000"/>
                    </w:rPr>
                  </w:rPrChange>
                </w:rPr>
                <w:t>0.6</w:t>
              </w:r>
            </w:ins>
            <w:ins w:id="4085" w:author="NaYEeM" w:date="2020-01-15T00:16:00Z">
              <w:r w:rsidR="00DF7C32" w:rsidRPr="00EA780B">
                <w:rPr>
                  <w:rFonts w:ascii="Times New Roman" w:hAnsi="Times New Roman" w:cs="Times New Roman"/>
                  <w:color w:val="000000"/>
                  <w:sz w:val="24"/>
                  <w:szCs w:val="24"/>
                  <w:rPrChange w:id="4086" w:author="NaYEeM" w:date="2020-01-18T22:40:00Z">
                    <w:rPr>
                      <w:rFonts w:ascii="Calibri" w:hAnsi="Calibri" w:cs="Calibri"/>
                      <w:color w:val="000000"/>
                    </w:rPr>
                  </w:rPrChange>
                </w:rPr>
                <w:t>71</w:t>
              </w:r>
            </w:ins>
            <w:del w:id="4087" w:author="NaYEeM" w:date="2019-11-22T01:01:00Z">
              <w:r w:rsidRPr="00EA780B" w:rsidDel="00FF748F">
                <w:rPr>
                  <w:rFonts w:ascii="Times New Roman" w:hAnsi="Times New Roman" w:cs="Times New Roman"/>
                  <w:sz w:val="24"/>
                  <w:szCs w:val="24"/>
                  <w:rPrChange w:id="4088" w:author="NaYEeM" w:date="2020-01-18T22:40:00Z">
                    <w:rPr>
                      <w:rFonts w:ascii="Times New Roman" w:hAnsi="Times New Roman" w:cs="Times New Roman"/>
                      <w:color w:val="000000"/>
                      <w:sz w:val="24"/>
                      <w:szCs w:val="24"/>
                    </w:rPr>
                  </w:rPrChange>
                </w:rPr>
                <w:delText>0.</w:delText>
              </w:r>
            </w:del>
            <w:del w:id="4089" w:author="NaYEeM" w:date="2019-07-03T01:50:00Z">
              <w:r w:rsidRPr="00EA780B" w:rsidDel="003A5D28">
                <w:rPr>
                  <w:rFonts w:ascii="Times New Roman" w:hAnsi="Times New Roman" w:cs="Times New Roman"/>
                  <w:sz w:val="24"/>
                  <w:szCs w:val="24"/>
                  <w:rPrChange w:id="4090" w:author="NaYEeM" w:date="2020-01-18T22:40:00Z">
                    <w:rPr>
                      <w:rFonts w:ascii="Times New Roman" w:hAnsi="Times New Roman" w:cs="Times New Roman"/>
                      <w:color w:val="000000"/>
                      <w:sz w:val="24"/>
                      <w:szCs w:val="24"/>
                    </w:rPr>
                  </w:rPrChange>
                </w:rPr>
                <w:delText>61</w:delText>
              </w:r>
            </w:del>
            <w:del w:id="4091" w:author="NaYEeM" w:date="2019-06-28T02:55:00Z">
              <w:r w:rsidRPr="00EA780B" w:rsidDel="0054745A">
                <w:rPr>
                  <w:rFonts w:ascii="Times New Roman" w:hAnsi="Times New Roman" w:cs="Times New Roman"/>
                  <w:sz w:val="24"/>
                  <w:szCs w:val="24"/>
                  <w:rPrChange w:id="4092" w:author="NaYEeM" w:date="2020-01-18T22:40:00Z">
                    <w:rPr>
                      <w:rFonts w:ascii="Times New Roman" w:hAnsi="Times New Roman" w:cs="Times New Roman"/>
                      <w:color w:val="000000"/>
                      <w:sz w:val="24"/>
                      <w:szCs w:val="24"/>
                    </w:rPr>
                  </w:rPrChange>
                </w:rPr>
                <w:delText>37</w:delText>
              </w:r>
            </w:del>
          </w:p>
        </w:tc>
      </w:tr>
      <w:tr w:rsidR="002D2CE8" w:rsidRPr="00EA780B" w:rsidDel="006E148D" w14:paraId="798A8ACB" w14:textId="77777777" w:rsidTr="00EA780B">
        <w:trPr>
          <w:del w:id="4093" w:author="NaYEeM" w:date="2019-11-11T01:59:00Z"/>
          <w:trPrChange w:id="4094"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095" w:author="NaYEeM" w:date="2020-01-18T22:39:00Z">
              <w:tcPr>
                <w:tcW w:w="2685" w:type="dxa"/>
              </w:tcPr>
            </w:tcPrChange>
          </w:tcPr>
          <w:p w14:paraId="7EFC8BEE" w14:textId="7D908789" w:rsidR="002D2CE8" w:rsidRPr="00FC5C5F" w:rsidDel="006E148D" w:rsidRDefault="002D2CE8">
            <w:pPr>
              <w:rPr>
                <w:del w:id="4096" w:author="NaYEeM" w:date="2019-11-11T01:59:00Z"/>
                <w:rFonts w:ascii="Times New Roman" w:hAnsi="Times New Roman" w:cs="Times New Roman"/>
                <w:b w:val="0"/>
                <w:bCs w:val="0"/>
                <w:sz w:val="24"/>
                <w:szCs w:val="24"/>
                <w:rPrChange w:id="4097" w:author="NaYEeM" w:date="2020-01-18T22:45:00Z">
                  <w:rPr>
                    <w:del w:id="4098" w:author="NaYEeM" w:date="2019-11-11T01:59:00Z"/>
                    <w:rFonts w:ascii="Times New Roman" w:hAnsi="Times New Roman" w:cs="Times New Roman"/>
                    <w:b w:val="0"/>
                    <w:sz w:val="24"/>
                    <w:szCs w:val="24"/>
                  </w:rPr>
                </w:rPrChange>
              </w:rPr>
              <w:pPrChange w:id="4099" w:author="NaYEeM" w:date="2020-01-18T21:38:00Z">
                <w:pPr>
                  <w:jc w:val="center"/>
                </w:pPr>
              </w:pPrChange>
            </w:pPr>
            <w:del w:id="4100" w:author="NaYEeM" w:date="2019-11-11T01:59:00Z">
              <w:r w:rsidRPr="00FC5C5F" w:rsidDel="006E148D">
                <w:rPr>
                  <w:rFonts w:ascii="Times New Roman" w:hAnsi="Times New Roman" w:cs="Times New Roman"/>
                  <w:b w:val="0"/>
                  <w:bCs w:val="0"/>
                  <w:sz w:val="24"/>
                  <w:szCs w:val="24"/>
                  <w:rPrChange w:id="4101" w:author="NaYEeM" w:date="2020-01-18T22:45:00Z">
                    <w:rPr>
                      <w:rFonts w:ascii="Times New Roman" w:hAnsi="Times New Roman" w:cs="Times New Roman"/>
                      <w:sz w:val="24"/>
                      <w:szCs w:val="24"/>
                    </w:rPr>
                  </w:rPrChange>
                </w:rPr>
                <w:delText>25-29</w:delText>
              </w:r>
            </w:del>
          </w:p>
        </w:tc>
        <w:tc>
          <w:tcPr>
            <w:tcW w:w="1230" w:type="pct"/>
            <w:tcPrChange w:id="4102" w:author="NaYEeM" w:date="2020-01-18T22:39:00Z">
              <w:tcPr>
                <w:tcW w:w="896" w:type="dxa"/>
                <w:gridSpan w:val="2"/>
              </w:tcPr>
            </w:tcPrChange>
          </w:tcPr>
          <w:p w14:paraId="0DD91476" w14:textId="077F4D27" w:rsidR="002D2CE8" w:rsidRPr="00EA780B" w:rsidDel="006E148D" w:rsidRDefault="002D2CE8">
            <w:pPr>
              <w:cnfStyle w:val="000000000000" w:firstRow="0" w:lastRow="0" w:firstColumn="0" w:lastColumn="0" w:oddVBand="0" w:evenVBand="0" w:oddHBand="0" w:evenHBand="0" w:firstRowFirstColumn="0" w:firstRowLastColumn="0" w:lastRowFirstColumn="0" w:lastRowLastColumn="0"/>
              <w:rPr>
                <w:del w:id="4103" w:author="NaYEeM" w:date="2019-11-11T01:59:00Z"/>
                <w:rFonts w:ascii="Times New Roman" w:hAnsi="Times New Roman" w:cs="Times New Roman"/>
                <w:sz w:val="24"/>
                <w:szCs w:val="24"/>
              </w:rPr>
              <w:pPrChange w:id="4104" w:author="NaYEeM" w:date="2020-01-18T21:38:00Z">
                <w:pPr>
                  <w:jc w:val="center"/>
                  <w:cnfStyle w:val="000000000000" w:firstRow="0" w:lastRow="0" w:firstColumn="0" w:lastColumn="0" w:oddVBand="0" w:evenVBand="0" w:oddHBand="0" w:evenHBand="0" w:firstRowFirstColumn="0" w:firstRowLastColumn="0" w:lastRowFirstColumn="0" w:lastRowLastColumn="0"/>
                </w:pPr>
              </w:pPrChange>
            </w:pPr>
            <w:del w:id="4105" w:author="NaYEeM" w:date="2019-11-11T01:59:00Z">
              <w:r w:rsidRPr="00EA780B" w:rsidDel="006E148D">
                <w:rPr>
                  <w:rFonts w:ascii="Times New Roman" w:hAnsi="Times New Roman" w:cs="Times New Roman"/>
                  <w:sz w:val="24"/>
                  <w:szCs w:val="24"/>
                </w:rPr>
                <w:delText>1.</w:delText>
              </w:r>
            </w:del>
            <w:del w:id="4106" w:author="NaYEeM" w:date="2019-07-03T00:02:00Z">
              <w:r w:rsidRPr="00EA780B" w:rsidDel="00534BFC">
                <w:rPr>
                  <w:rFonts w:ascii="Times New Roman" w:hAnsi="Times New Roman" w:cs="Times New Roman"/>
                  <w:sz w:val="24"/>
                  <w:szCs w:val="24"/>
                </w:rPr>
                <w:delText>12</w:delText>
              </w:r>
            </w:del>
          </w:p>
        </w:tc>
        <w:tc>
          <w:tcPr>
            <w:tcW w:w="1249" w:type="pct"/>
            <w:tcPrChange w:id="4107" w:author="NaYEeM" w:date="2020-01-18T22:39:00Z">
              <w:tcPr>
                <w:tcW w:w="1529" w:type="dxa"/>
              </w:tcPr>
            </w:tcPrChange>
          </w:tcPr>
          <w:p w14:paraId="5BF2A79E" w14:textId="0E14E170" w:rsidR="002D2CE8" w:rsidRPr="00EA780B" w:rsidDel="006E148D" w:rsidRDefault="002D2CE8">
            <w:pPr>
              <w:cnfStyle w:val="000000000000" w:firstRow="0" w:lastRow="0" w:firstColumn="0" w:lastColumn="0" w:oddVBand="0" w:evenVBand="0" w:oddHBand="0" w:evenHBand="0" w:firstRowFirstColumn="0" w:firstRowLastColumn="0" w:lastRowFirstColumn="0" w:lastRowLastColumn="0"/>
              <w:rPr>
                <w:del w:id="4108" w:author="NaYEeM" w:date="2019-11-11T01:59:00Z"/>
                <w:rFonts w:ascii="Times New Roman" w:hAnsi="Times New Roman" w:cs="Times New Roman"/>
                <w:sz w:val="24"/>
                <w:szCs w:val="24"/>
              </w:rPr>
              <w:pPrChange w:id="4109" w:author="NaYEeM" w:date="2020-01-18T21:38:00Z">
                <w:pPr>
                  <w:jc w:val="center"/>
                  <w:cnfStyle w:val="000000000000" w:firstRow="0" w:lastRow="0" w:firstColumn="0" w:lastColumn="0" w:oddVBand="0" w:evenVBand="0" w:oddHBand="0" w:evenHBand="0" w:firstRowFirstColumn="0" w:firstRowLastColumn="0" w:lastRowFirstColumn="0" w:lastRowLastColumn="0"/>
                </w:pPr>
              </w:pPrChange>
            </w:pPr>
            <w:del w:id="4110" w:author="NaYEeM" w:date="2019-11-11T01:59:00Z">
              <w:r w:rsidRPr="00EA780B" w:rsidDel="006E148D">
                <w:rPr>
                  <w:rFonts w:ascii="Times New Roman" w:hAnsi="Times New Roman" w:cs="Times New Roman"/>
                  <w:sz w:val="24"/>
                  <w:szCs w:val="24"/>
                </w:rPr>
                <w:delText>[0.7</w:delText>
              </w:r>
            </w:del>
            <w:del w:id="4111" w:author="NaYEeM" w:date="2019-07-03T01:31:00Z">
              <w:r w:rsidRPr="00EA780B" w:rsidDel="00697BAC">
                <w:rPr>
                  <w:rFonts w:ascii="Times New Roman" w:hAnsi="Times New Roman" w:cs="Times New Roman"/>
                  <w:sz w:val="24"/>
                  <w:szCs w:val="24"/>
                </w:rPr>
                <w:delText>4</w:delText>
              </w:r>
            </w:del>
            <w:del w:id="4112" w:author="NaYEeM" w:date="2019-11-11T01:59:00Z">
              <w:r w:rsidRPr="00EA780B" w:rsidDel="006E148D">
                <w:rPr>
                  <w:rFonts w:ascii="Times New Roman" w:hAnsi="Times New Roman" w:cs="Times New Roman"/>
                  <w:sz w:val="24"/>
                  <w:szCs w:val="24"/>
                </w:rPr>
                <w:delText>,1.</w:delText>
              </w:r>
            </w:del>
            <w:del w:id="4113" w:author="NaYEeM" w:date="2019-07-03T01:31:00Z">
              <w:r w:rsidRPr="00EA780B" w:rsidDel="00697BAC">
                <w:rPr>
                  <w:rFonts w:ascii="Times New Roman" w:hAnsi="Times New Roman" w:cs="Times New Roman"/>
                  <w:sz w:val="24"/>
                  <w:szCs w:val="24"/>
                </w:rPr>
                <w:delText>67</w:delText>
              </w:r>
            </w:del>
            <w:del w:id="4114" w:author="NaYEeM" w:date="2019-11-11T01:59:00Z">
              <w:r w:rsidRPr="00EA780B" w:rsidDel="006E148D">
                <w:rPr>
                  <w:rFonts w:ascii="Times New Roman" w:hAnsi="Times New Roman" w:cs="Times New Roman"/>
                  <w:sz w:val="24"/>
                  <w:szCs w:val="24"/>
                </w:rPr>
                <w:delText>]</w:delText>
              </w:r>
            </w:del>
          </w:p>
        </w:tc>
        <w:tc>
          <w:tcPr>
            <w:tcW w:w="879" w:type="pct"/>
            <w:tcPrChange w:id="4115" w:author="NaYEeM" w:date="2020-01-18T22:39:00Z">
              <w:tcPr>
                <w:tcW w:w="1007" w:type="dxa"/>
                <w:gridSpan w:val="3"/>
              </w:tcPr>
            </w:tcPrChange>
          </w:tcPr>
          <w:p w14:paraId="07152D72" w14:textId="70BAE782" w:rsidR="002D2CE8" w:rsidRPr="00EA780B" w:rsidDel="006E148D" w:rsidRDefault="002D2CE8">
            <w:pPr>
              <w:cnfStyle w:val="000000000000" w:firstRow="0" w:lastRow="0" w:firstColumn="0" w:lastColumn="0" w:oddVBand="0" w:evenVBand="0" w:oddHBand="0" w:evenHBand="0" w:firstRowFirstColumn="0" w:firstRowLastColumn="0" w:lastRowFirstColumn="0" w:lastRowLastColumn="0"/>
              <w:rPr>
                <w:del w:id="4116" w:author="NaYEeM" w:date="2019-11-11T01:59:00Z"/>
                <w:rFonts w:ascii="Times New Roman" w:hAnsi="Times New Roman" w:cs="Times New Roman"/>
                <w:sz w:val="24"/>
                <w:szCs w:val="24"/>
                <w:rPrChange w:id="4117" w:author="NaYEeM" w:date="2020-01-18T22:40:00Z">
                  <w:rPr>
                    <w:del w:id="4118" w:author="NaYEeM" w:date="2019-11-11T01:59:00Z"/>
                    <w:rFonts w:ascii="Times New Roman" w:hAnsi="Times New Roman" w:cs="Times New Roman"/>
                    <w:color w:val="000000"/>
                    <w:sz w:val="24"/>
                    <w:szCs w:val="24"/>
                  </w:rPr>
                </w:rPrChange>
              </w:rPr>
              <w:pPrChange w:id="4119" w:author="NaYEeM" w:date="2020-01-18T21:38:00Z">
                <w:pPr>
                  <w:jc w:val="center"/>
                  <w:cnfStyle w:val="000000000000" w:firstRow="0" w:lastRow="0" w:firstColumn="0" w:lastColumn="0" w:oddVBand="0" w:evenVBand="0" w:oddHBand="0" w:evenHBand="0" w:firstRowFirstColumn="0" w:firstRowLastColumn="0" w:lastRowFirstColumn="0" w:lastRowLastColumn="0"/>
                </w:pPr>
              </w:pPrChange>
            </w:pPr>
            <w:del w:id="4120" w:author="NaYEeM" w:date="2019-11-11T01:59:00Z">
              <w:r w:rsidRPr="00EA780B" w:rsidDel="006E148D">
                <w:rPr>
                  <w:rFonts w:ascii="Times New Roman" w:hAnsi="Times New Roman" w:cs="Times New Roman"/>
                  <w:sz w:val="24"/>
                  <w:szCs w:val="24"/>
                  <w:rPrChange w:id="4121" w:author="NaYEeM" w:date="2020-01-18T22:40:00Z">
                    <w:rPr>
                      <w:rFonts w:ascii="Times New Roman" w:hAnsi="Times New Roman" w:cs="Times New Roman"/>
                      <w:color w:val="000000"/>
                      <w:sz w:val="24"/>
                      <w:szCs w:val="24"/>
                    </w:rPr>
                  </w:rPrChange>
                </w:rPr>
                <w:delText>0.</w:delText>
              </w:r>
            </w:del>
            <w:del w:id="4122" w:author="NaYEeM" w:date="2019-07-03T01:50:00Z">
              <w:r w:rsidRPr="00EA780B" w:rsidDel="003A5D28">
                <w:rPr>
                  <w:rFonts w:ascii="Times New Roman" w:hAnsi="Times New Roman" w:cs="Times New Roman"/>
                  <w:sz w:val="24"/>
                  <w:szCs w:val="24"/>
                  <w:rPrChange w:id="4123" w:author="NaYEeM" w:date="2020-01-18T22:40:00Z">
                    <w:rPr>
                      <w:rFonts w:ascii="Times New Roman" w:hAnsi="Times New Roman" w:cs="Times New Roman"/>
                      <w:color w:val="000000"/>
                      <w:sz w:val="24"/>
                      <w:szCs w:val="24"/>
                    </w:rPr>
                  </w:rPrChange>
                </w:rPr>
                <w:delText>59</w:delText>
              </w:r>
            </w:del>
            <w:del w:id="4124" w:author="NaYEeM" w:date="2019-06-28T02:55:00Z">
              <w:r w:rsidRPr="00EA780B" w:rsidDel="0054745A">
                <w:rPr>
                  <w:rFonts w:ascii="Times New Roman" w:hAnsi="Times New Roman" w:cs="Times New Roman"/>
                  <w:sz w:val="24"/>
                  <w:szCs w:val="24"/>
                  <w:rPrChange w:id="4125" w:author="NaYEeM" w:date="2020-01-18T22:40:00Z">
                    <w:rPr>
                      <w:rFonts w:ascii="Times New Roman" w:hAnsi="Times New Roman" w:cs="Times New Roman"/>
                      <w:color w:val="000000"/>
                      <w:sz w:val="24"/>
                      <w:szCs w:val="24"/>
                    </w:rPr>
                  </w:rPrChange>
                </w:rPr>
                <w:delText>86</w:delText>
              </w:r>
            </w:del>
          </w:p>
        </w:tc>
      </w:tr>
      <w:tr w:rsidR="002D2CE8" w:rsidRPr="00EA780B" w:rsidDel="006E148D" w14:paraId="52FB89C0" w14:textId="77777777" w:rsidTr="00EA780B">
        <w:trPr>
          <w:cnfStyle w:val="000000100000" w:firstRow="0" w:lastRow="0" w:firstColumn="0" w:lastColumn="0" w:oddVBand="0" w:evenVBand="0" w:oddHBand="1" w:evenHBand="0" w:firstRowFirstColumn="0" w:firstRowLastColumn="0" w:lastRowFirstColumn="0" w:lastRowLastColumn="0"/>
          <w:del w:id="4126" w:author="NaYEeM" w:date="2019-11-11T01:59:00Z"/>
          <w:trPrChange w:id="4127"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128" w:author="NaYEeM" w:date="2020-01-18T22:39:00Z">
              <w:tcPr>
                <w:tcW w:w="2685" w:type="dxa"/>
              </w:tcPr>
            </w:tcPrChange>
          </w:tcPr>
          <w:p w14:paraId="26788EC5" w14:textId="5504535A" w:rsidR="002D2CE8" w:rsidRPr="00FC5C5F" w:rsidDel="006E148D" w:rsidRDefault="002D2CE8">
            <w:pPr>
              <w:cnfStyle w:val="001000100000" w:firstRow="0" w:lastRow="0" w:firstColumn="1" w:lastColumn="0" w:oddVBand="0" w:evenVBand="0" w:oddHBand="1" w:evenHBand="0" w:firstRowFirstColumn="0" w:firstRowLastColumn="0" w:lastRowFirstColumn="0" w:lastRowLastColumn="0"/>
              <w:rPr>
                <w:del w:id="4129" w:author="NaYEeM" w:date="2019-11-11T01:59:00Z"/>
                <w:rFonts w:ascii="Times New Roman" w:hAnsi="Times New Roman" w:cs="Times New Roman"/>
                <w:b w:val="0"/>
                <w:bCs w:val="0"/>
                <w:sz w:val="24"/>
                <w:szCs w:val="24"/>
                <w:rPrChange w:id="4130" w:author="NaYEeM" w:date="2020-01-18T22:45:00Z">
                  <w:rPr>
                    <w:del w:id="4131" w:author="NaYEeM" w:date="2019-11-11T01:59:00Z"/>
                    <w:rFonts w:ascii="Times New Roman" w:hAnsi="Times New Roman" w:cs="Times New Roman"/>
                    <w:b w:val="0"/>
                    <w:sz w:val="24"/>
                    <w:szCs w:val="24"/>
                  </w:rPr>
                </w:rPrChange>
              </w:rPr>
              <w:pPrChange w:id="4132" w:author="NaYEeM" w:date="2020-01-18T21:38:00Z">
                <w:pPr>
                  <w:jc w:val="center"/>
                  <w:cnfStyle w:val="001000100000" w:firstRow="0" w:lastRow="0" w:firstColumn="1" w:lastColumn="0" w:oddVBand="0" w:evenVBand="0" w:oddHBand="1" w:evenHBand="0" w:firstRowFirstColumn="0" w:firstRowLastColumn="0" w:lastRowFirstColumn="0" w:lastRowLastColumn="0"/>
                </w:pPr>
              </w:pPrChange>
            </w:pPr>
            <w:del w:id="4133" w:author="NaYEeM" w:date="2019-11-11T01:59:00Z">
              <w:r w:rsidRPr="00FC5C5F" w:rsidDel="006E148D">
                <w:rPr>
                  <w:rFonts w:ascii="Times New Roman" w:hAnsi="Times New Roman" w:cs="Times New Roman"/>
                  <w:b w:val="0"/>
                  <w:bCs w:val="0"/>
                  <w:sz w:val="24"/>
                  <w:szCs w:val="24"/>
                  <w:rPrChange w:id="4134" w:author="NaYEeM" w:date="2020-01-18T22:45:00Z">
                    <w:rPr>
                      <w:rFonts w:ascii="Times New Roman" w:hAnsi="Times New Roman" w:cs="Times New Roman"/>
                      <w:sz w:val="24"/>
                      <w:szCs w:val="24"/>
                    </w:rPr>
                  </w:rPrChange>
                </w:rPr>
                <w:delText>30-34</w:delText>
              </w:r>
            </w:del>
          </w:p>
        </w:tc>
        <w:tc>
          <w:tcPr>
            <w:tcW w:w="1230" w:type="pct"/>
            <w:tcPrChange w:id="4135" w:author="NaYEeM" w:date="2020-01-18T22:39:00Z">
              <w:tcPr>
                <w:tcW w:w="896" w:type="dxa"/>
                <w:gridSpan w:val="2"/>
              </w:tcPr>
            </w:tcPrChange>
          </w:tcPr>
          <w:p w14:paraId="65C305E2" w14:textId="1C9D7564" w:rsidR="002D2CE8" w:rsidRPr="00EA780B" w:rsidDel="006E148D" w:rsidRDefault="002D2CE8">
            <w:pPr>
              <w:cnfStyle w:val="000000100000" w:firstRow="0" w:lastRow="0" w:firstColumn="0" w:lastColumn="0" w:oddVBand="0" w:evenVBand="0" w:oddHBand="1" w:evenHBand="0" w:firstRowFirstColumn="0" w:firstRowLastColumn="0" w:lastRowFirstColumn="0" w:lastRowLastColumn="0"/>
              <w:rPr>
                <w:del w:id="4136" w:author="NaYEeM" w:date="2019-11-11T01:59:00Z"/>
                <w:rFonts w:ascii="Times New Roman" w:hAnsi="Times New Roman" w:cs="Times New Roman"/>
                <w:sz w:val="24"/>
                <w:szCs w:val="24"/>
              </w:rPr>
              <w:pPrChange w:id="4137" w:author="NaYEeM" w:date="2020-01-18T21:38:00Z">
                <w:pPr>
                  <w:jc w:val="center"/>
                  <w:cnfStyle w:val="000000100000" w:firstRow="0" w:lastRow="0" w:firstColumn="0" w:lastColumn="0" w:oddVBand="0" w:evenVBand="0" w:oddHBand="1" w:evenHBand="0" w:firstRowFirstColumn="0" w:firstRowLastColumn="0" w:lastRowFirstColumn="0" w:lastRowLastColumn="0"/>
                </w:pPr>
              </w:pPrChange>
            </w:pPr>
            <w:del w:id="4138" w:author="NaYEeM" w:date="2019-11-11T01:59:00Z">
              <w:r w:rsidRPr="00EA780B" w:rsidDel="006E148D">
                <w:rPr>
                  <w:rFonts w:ascii="Times New Roman" w:hAnsi="Times New Roman" w:cs="Times New Roman"/>
                  <w:sz w:val="24"/>
                  <w:szCs w:val="24"/>
                </w:rPr>
                <w:delText>0.</w:delText>
              </w:r>
            </w:del>
            <w:del w:id="4139" w:author="NaYEeM" w:date="2019-07-03T00:02:00Z">
              <w:r w:rsidRPr="00EA780B" w:rsidDel="00534BFC">
                <w:rPr>
                  <w:rFonts w:ascii="Times New Roman" w:hAnsi="Times New Roman" w:cs="Times New Roman"/>
                  <w:sz w:val="24"/>
                  <w:szCs w:val="24"/>
                </w:rPr>
                <w:delText>75</w:delText>
              </w:r>
            </w:del>
          </w:p>
        </w:tc>
        <w:tc>
          <w:tcPr>
            <w:tcW w:w="1249" w:type="pct"/>
            <w:tcPrChange w:id="4140" w:author="NaYEeM" w:date="2020-01-18T22:39:00Z">
              <w:tcPr>
                <w:tcW w:w="1529" w:type="dxa"/>
              </w:tcPr>
            </w:tcPrChange>
          </w:tcPr>
          <w:p w14:paraId="05C5898B" w14:textId="5C40377B" w:rsidR="002D2CE8" w:rsidRPr="00EA780B" w:rsidDel="006E148D" w:rsidRDefault="002D2CE8">
            <w:pPr>
              <w:cnfStyle w:val="000000100000" w:firstRow="0" w:lastRow="0" w:firstColumn="0" w:lastColumn="0" w:oddVBand="0" w:evenVBand="0" w:oddHBand="1" w:evenHBand="0" w:firstRowFirstColumn="0" w:firstRowLastColumn="0" w:lastRowFirstColumn="0" w:lastRowLastColumn="0"/>
              <w:rPr>
                <w:del w:id="4141" w:author="NaYEeM" w:date="2019-11-11T01:59:00Z"/>
                <w:rFonts w:ascii="Times New Roman" w:hAnsi="Times New Roman" w:cs="Times New Roman"/>
                <w:sz w:val="24"/>
                <w:szCs w:val="24"/>
              </w:rPr>
              <w:pPrChange w:id="4142" w:author="NaYEeM" w:date="2020-01-18T21:38:00Z">
                <w:pPr>
                  <w:jc w:val="center"/>
                  <w:cnfStyle w:val="000000100000" w:firstRow="0" w:lastRow="0" w:firstColumn="0" w:lastColumn="0" w:oddVBand="0" w:evenVBand="0" w:oddHBand="1" w:evenHBand="0" w:firstRowFirstColumn="0" w:firstRowLastColumn="0" w:lastRowFirstColumn="0" w:lastRowLastColumn="0"/>
                </w:pPr>
              </w:pPrChange>
            </w:pPr>
            <w:del w:id="4143" w:author="NaYEeM" w:date="2019-11-11T01:59:00Z">
              <w:r w:rsidRPr="00EA780B" w:rsidDel="006E148D">
                <w:rPr>
                  <w:rFonts w:ascii="Times New Roman" w:hAnsi="Times New Roman" w:cs="Times New Roman"/>
                  <w:sz w:val="24"/>
                  <w:szCs w:val="24"/>
                </w:rPr>
                <w:delText>[0.</w:delText>
              </w:r>
            </w:del>
            <w:del w:id="4144" w:author="NaYEeM" w:date="2019-07-03T01:31:00Z">
              <w:r w:rsidRPr="00EA780B" w:rsidDel="00697BAC">
                <w:rPr>
                  <w:rFonts w:ascii="Times New Roman" w:hAnsi="Times New Roman" w:cs="Times New Roman"/>
                  <w:sz w:val="24"/>
                  <w:szCs w:val="24"/>
                </w:rPr>
                <w:delText>48</w:delText>
              </w:r>
            </w:del>
            <w:del w:id="4145" w:author="NaYEeM" w:date="2019-11-11T01:59:00Z">
              <w:r w:rsidRPr="00EA780B" w:rsidDel="006E148D">
                <w:rPr>
                  <w:rFonts w:ascii="Times New Roman" w:hAnsi="Times New Roman" w:cs="Times New Roman"/>
                  <w:sz w:val="24"/>
                  <w:szCs w:val="24"/>
                </w:rPr>
                <w:delText>,1.1</w:delText>
              </w:r>
            </w:del>
            <w:del w:id="4146" w:author="NaYEeM" w:date="2019-07-03T01:31:00Z">
              <w:r w:rsidRPr="00EA780B" w:rsidDel="00697BAC">
                <w:rPr>
                  <w:rFonts w:ascii="Times New Roman" w:hAnsi="Times New Roman" w:cs="Times New Roman"/>
                  <w:sz w:val="24"/>
                  <w:szCs w:val="24"/>
                </w:rPr>
                <w:delText>8</w:delText>
              </w:r>
            </w:del>
            <w:del w:id="4147" w:author="NaYEeM" w:date="2019-11-11T01:59:00Z">
              <w:r w:rsidRPr="00EA780B" w:rsidDel="006E148D">
                <w:rPr>
                  <w:rFonts w:ascii="Times New Roman" w:hAnsi="Times New Roman" w:cs="Times New Roman"/>
                  <w:sz w:val="24"/>
                  <w:szCs w:val="24"/>
                </w:rPr>
                <w:delText>]</w:delText>
              </w:r>
            </w:del>
          </w:p>
        </w:tc>
        <w:tc>
          <w:tcPr>
            <w:tcW w:w="879" w:type="pct"/>
            <w:tcPrChange w:id="4148" w:author="NaYEeM" w:date="2020-01-18T22:39:00Z">
              <w:tcPr>
                <w:tcW w:w="1007" w:type="dxa"/>
                <w:gridSpan w:val="3"/>
              </w:tcPr>
            </w:tcPrChange>
          </w:tcPr>
          <w:p w14:paraId="063A5631" w14:textId="501B6562" w:rsidR="002D2CE8" w:rsidRPr="00EA780B" w:rsidDel="006E148D" w:rsidRDefault="002D2CE8">
            <w:pPr>
              <w:cnfStyle w:val="000000100000" w:firstRow="0" w:lastRow="0" w:firstColumn="0" w:lastColumn="0" w:oddVBand="0" w:evenVBand="0" w:oddHBand="1" w:evenHBand="0" w:firstRowFirstColumn="0" w:firstRowLastColumn="0" w:lastRowFirstColumn="0" w:lastRowLastColumn="0"/>
              <w:rPr>
                <w:del w:id="4149" w:author="NaYEeM" w:date="2019-11-11T01:59:00Z"/>
                <w:rFonts w:ascii="Times New Roman" w:hAnsi="Times New Roman" w:cs="Times New Roman"/>
                <w:sz w:val="24"/>
                <w:szCs w:val="24"/>
                <w:rPrChange w:id="4150" w:author="NaYEeM" w:date="2020-01-18T22:40:00Z">
                  <w:rPr>
                    <w:del w:id="4151" w:author="NaYEeM" w:date="2019-11-11T01:59:00Z"/>
                    <w:rFonts w:ascii="Times New Roman" w:hAnsi="Times New Roman" w:cs="Times New Roman"/>
                    <w:color w:val="000000"/>
                    <w:sz w:val="24"/>
                    <w:szCs w:val="24"/>
                  </w:rPr>
                </w:rPrChange>
              </w:rPr>
              <w:pPrChange w:id="4152" w:author="NaYEeM" w:date="2020-01-18T21:38:00Z">
                <w:pPr>
                  <w:jc w:val="center"/>
                  <w:cnfStyle w:val="000000100000" w:firstRow="0" w:lastRow="0" w:firstColumn="0" w:lastColumn="0" w:oddVBand="0" w:evenVBand="0" w:oddHBand="1" w:evenHBand="0" w:firstRowFirstColumn="0" w:firstRowLastColumn="0" w:lastRowFirstColumn="0" w:lastRowLastColumn="0"/>
                </w:pPr>
              </w:pPrChange>
            </w:pPr>
            <w:del w:id="4153" w:author="NaYEeM" w:date="2019-11-11T01:59:00Z">
              <w:r w:rsidRPr="00EA780B" w:rsidDel="006E148D">
                <w:rPr>
                  <w:rFonts w:ascii="Times New Roman" w:hAnsi="Times New Roman" w:cs="Times New Roman"/>
                  <w:sz w:val="24"/>
                  <w:szCs w:val="24"/>
                  <w:rPrChange w:id="4154" w:author="NaYEeM" w:date="2020-01-18T22:40:00Z">
                    <w:rPr>
                      <w:rFonts w:ascii="Times New Roman" w:hAnsi="Times New Roman" w:cs="Times New Roman"/>
                      <w:color w:val="000000"/>
                      <w:sz w:val="24"/>
                      <w:szCs w:val="24"/>
                    </w:rPr>
                  </w:rPrChange>
                </w:rPr>
                <w:delText>0.</w:delText>
              </w:r>
            </w:del>
            <w:del w:id="4155" w:author="NaYEeM" w:date="2019-07-07T01:38:00Z">
              <w:r w:rsidRPr="00EA780B" w:rsidDel="0057074E">
                <w:rPr>
                  <w:rFonts w:ascii="Times New Roman" w:hAnsi="Times New Roman" w:cs="Times New Roman"/>
                  <w:sz w:val="24"/>
                  <w:szCs w:val="24"/>
                  <w:rPrChange w:id="4156" w:author="NaYEeM" w:date="2020-01-18T22:40:00Z">
                    <w:rPr>
                      <w:rFonts w:ascii="Times New Roman" w:hAnsi="Times New Roman" w:cs="Times New Roman"/>
                      <w:color w:val="000000"/>
                      <w:sz w:val="24"/>
                      <w:szCs w:val="24"/>
                    </w:rPr>
                  </w:rPrChange>
                </w:rPr>
                <w:delText>2</w:delText>
              </w:r>
            </w:del>
            <w:del w:id="4157" w:author="NaYEeM" w:date="2019-07-03T01:50:00Z">
              <w:r w:rsidRPr="00EA780B" w:rsidDel="003A5D28">
                <w:rPr>
                  <w:rFonts w:ascii="Times New Roman" w:hAnsi="Times New Roman" w:cs="Times New Roman"/>
                  <w:sz w:val="24"/>
                  <w:szCs w:val="24"/>
                  <w:rPrChange w:id="4158" w:author="NaYEeM" w:date="2020-01-18T22:40:00Z">
                    <w:rPr>
                      <w:rFonts w:ascii="Times New Roman" w:hAnsi="Times New Roman" w:cs="Times New Roman"/>
                      <w:color w:val="000000"/>
                      <w:sz w:val="24"/>
                      <w:szCs w:val="24"/>
                    </w:rPr>
                  </w:rPrChange>
                </w:rPr>
                <w:delText>19</w:delText>
              </w:r>
            </w:del>
            <w:del w:id="4159" w:author="NaYEeM" w:date="2019-06-28T02:55:00Z">
              <w:r w:rsidRPr="00EA780B" w:rsidDel="0054745A">
                <w:rPr>
                  <w:rFonts w:ascii="Times New Roman" w:hAnsi="Times New Roman" w:cs="Times New Roman"/>
                  <w:sz w:val="24"/>
                  <w:szCs w:val="24"/>
                  <w:rPrChange w:id="4160" w:author="NaYEeM" w:date="2020-01-18T22:40:00Z">
                    <w:rPr>
                      <w:rFonts w:ascii="Times New Roman" w:hAnsi="Times New Roman" w:cs="Times New Roman"/>
                      <w:color w:val="000000"/>
                      <w:sz w:val="24"/>
                      <w:szCs w:val="24"/>
                    </w:rPr>
                  </w:rPrChange>
                </w:rPr>
                <w:delText>4</w:delText>
              </w:r>
            </w:del>
          </w:p>
        </w:tc>
      </w:tr>
      <w:tr w:rsidR="002D2CE8" w:rsidRPr="00EA780B" w14:paraId="48816A60" w14:textId="128585A5" w:rsidTr="00EA780B">
        <w:trPr>
          <w:trPrChange w:id="4161"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162" w:author="NaYEeM" w:date="2020-01-18T22:39:00Z">
              <w:tcPr>
                <w:tcW w:w="2685" w:type="dxa"/>
              </w:tcPr>
            </w:tcPrChange>
          </w:tcPr>
          <w:p w14:paraId="0B0AB1EF" w14:textId="326C5E15" w:rsidR="002D2CE8" w:rsidRPr="00FC5C5F" w:rsidRDefault="002D2CE8">
            <w:pPr>
              <w:rPr>
                <w:rFonts w:ascii="Times New Roman" w:hAnsi="Times New Roman" w:cs="Times New Roman"/>
                <w:b w:val="0"/>
                <w:bCs w:val="0"/>
                <w:sz w:val="24"/>
                <w:szCs w:val="24"/>
                <w:rPrChange w:id="4163" w:author="NaYEeM" w:date="2020-01-18T22:45:00Z">
                  <w:rPr>
                    <w:rFonts w:ascii="Times New Roman" w:hAnsi="Times New Roman" w:cs="Times New Roman"/>
                    <w:b w:val="0"/>
                    <w:sz w:val="24"/>
                    <w:szCs w:val="24"/>
                  </w:rPr>
                </w:rPrChange>
              </w:rPr>
              <w:pPrChange w:id="4164" w:author="NaYEeM" w:date="2020-01-18T21:38:00Z">
                <w:pPr>
                  <w:jc w:val="center"/>
                </w:pPr>
              </w:pPrChange>
            </w:pPr>
            <w:ins w:id="4165" w:author="NaYEeM" w:date="2019-11-21T00:05:00Z">
              <w:r w:rsidRPr="00FC5C5F">
                <w:rPr>
                  <w:rFonts w:ascii="Times New Roman" w:hAnsi="Times New Roman" w:cs="Times New Roman"/>
                  <w:b w:val="0"/>
                  <w:bCs w:val="0"/>
                  <w:sz w:val="24"/>
                  <w:szCs w:val="24"/>
                  <w:rPrChange w:id="4166" w:author="NaYEeM" w:date="2020-01-18T22:45:00Z">
                    <w:rPr>
                      <w:rFonts w:ascii="Times New Roman" w:hAnsi="Times New Roman" w:cs="Times New Roman"/>
                      <w:sz w:val="24"/>
                      <w:szCs w:val="24"/>
                    </w:rPr>
                  </w:rPrChange>
                </w:rPr>
                <w:t>25</w:t>
              </w:r>
            </w:ins>
            <w:del w:id="4167" w:author="NaYEeM" w:date="2019-11-21T00:05:00Z">
              <w:r w:rsidRPr="00FC5C5F" w:rsidDel="005A781D">
                <w:rPr>
                  <w:rFonts w:ascii="Times New Roman" w:hAnsi="Times New Roman" w:cs="Times New Roman"/>
                  <w:b w:val="0"/>
                  <w:bCs w:val="0"/>
                  <w:sz w:val="24"/>
                  <w:szCs w:val="24"/>
                  <w:rPrChange w:id="4168" w:author="NaYEeM" w:date="2020-01-18T22:45:00Z">
                    <w:rPr>
                      <w:rFonts w:ascii="Times New Roman" w:hAnsi="Times New Roman" w:cs="Times New Roman"/>
                      <w:sz w:val="24"/>
                      <w:szCs w:val="24"/>
                    </w:rPr>
                  </w:rPrChange>
                </w:rPr>
                <w:delText>35</w:delText>
              </w:r>
            </w:del>
            <w:r w:rsidRPr="00FC5C5F">
              <w:rPr>
                <w:rFonts w:ascii="Times New Roman" w:hAnsi="Times New Roman" w:cs="Times New Roman"/>
                <w:b w:val="0"/>
                <w:bCs w:val="0"/>
                <w:sz w:val="24"/>
                <w:szCs w:val="24"/>
                <w:rPrChange w:id="4169" w:author="NaYEeM" w:date="2020-01-18T22:45:00Z">
                  <w:rPr>
                    <w:rFonts w:ascii="Times New Roman" w:hAnsi="Times New Roman" w:cs="Times New Roman"/>
                    <w:sz w:val="24"/>
                    <w:szCs w:val="24"/>
                  </w:rPr>
                </w:rPrChange>
              </w:rPr>
              <w:t>+</w:t>
            </w:r>
          </w:p>
        </w:tc>
        <w:tc>
          <w:tcPr>
            <w:tcW w:w="1230" w:type="pct"/>
            <w:tcPrChange w:id="4170" w:author="NaYEeM" w:date="2020-01-18T22:39:00Z">
              <w:tcPr>
                <w:tcW w:w="896" w:type="dxa"/>
                <w:gridSpan w:val="2"/>
              </w:tcPr>
            </w:tcPrChange>
          </w:tcPr>
          <w:p w14:paraId="4DCCCF5E" w14:textId="77777777"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Ref.</w:t>
            </w:r>
          </w:p>
        </w:tc>
        <w:tc>
          <w:tcPr>
            <w:tcW w:w="1249" w:type="pct"/>
            <w:tcPrChange w:id="4171" w:author="NaYEeM" w:date="2020-01-18T22:39:00Z">
              <w:tcPr>
                <w:tcW w:w="1529" w:type="dxa"/>
              </w:tcPr>
            </w:tcPrChange>
          </w:tcPr>
          <w:p w14:paraId="453C3904" w14:textId="77777777"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c>
          <w:tcPr>
            <w:tcW w:w="879" w:type="pct"/>
            <w:tcPrChange w:id="4172" w:author="NaYEeM" w:date="2020-01-18T22:39:00Z">
              <w:tcPr>
                <w:tcW w:w="1007" w:type="dxa"/>
                <w:gridSpan w:val="3"/>
                <w:tcBorders>
                  <w:right w:val="single" w:sz="4" w:space="0" w:color="auto"/>
                </w:tcBorders>
              </w:tcPr>
            </w:tcPrChange>
          </w:tcPr>
          <w:p w14:paraId="32642F90" w14:textId="216CF142"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r>
      <w:tr w:rsidR="002D2CE8" w:rsidRPr="00EA780B" w14:paraId="7E07263F" w14:textId="3FAAEAE2" w:rsidTr="00EA780B">
        <w:trPr>
          <w:cnfStyle w:val="000000100000" w:firstRow="0" w:lastRow="0" w:firstColumn="0" w:lastColumn="0" w:oddVBand="0" w:evenVBand="0" w:oddHBand="1" w:evenHBand="0" w:firstRowFirstColumn="0" w:firstRowLastColumn="0" w:lastRowFirstColumn="0" w:lastRowLastColumn="0"/>
          <w:trPrChange w:id="4173"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5000" w:type="pct"/>
            <w:gridSpan w:val="4"/>
            <w:tcPrChange w:id="4174" w:author="NaYEeM" w:date="2020-01-18T22:39:00Z">
              <w:tcPr>
                <w:tcW w:w="6090" w:type="dxa"/>
                <w:gridSpan w:val="6"/>
                <w:tcBorders>
                  <w:right w:val="single" w:sz="4" w:space="0" w:color="auto"/>
                </w:tcBorders>
              </w:tcPr>
            </w:tcPrChange>
          </w:tcPr>
          <w:p w14:paraId="490DD154" w14:textId="3F5B7139" w:rsidR="002D2CE8" w:rsidRPr="00EA780B" w:rsidRDefault="002D2CE8">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Change w:id="4175" w:author="NaYEeM" w:date="2020-01-14T21:51:00Z">
                <w:pPr>
                  <w:jc w:val="both"/>
                  <w:cnfStyle w:val="001000100000" w:firstRow="0" w:lastRow="0" w:firstColumn="1" w:lastColumn="0" w:oddVBand="0" w:evenVBand="0" w:oddHBand="1" w:evenHBand="0" w:firstRowFirstColumn="0" w:firstRowLastColumn="0" w:lastRowFirstColumn="0" w:lastRowLastColumn="0"/>
                </w:pPr>
              </w:pPrChange>
            </w:pPr>
            <w:r w:rsidRPr="00EA780B">
              <w:rPr>
                <w:rFonts w:ascii="Times New Roman" w:hAnsi="Times New Roman" w:cs="Times New Roman"/>
                <w:sz w:val="24"/>
                <w:szCs w:val="24"/>
              </w:rPr>
              <w:t>Division</w:t>
            </w:r>
          </w:p>
        </w:tc>
      </w:tr>
      <w:tr w:rsidR="002D2CE8" w:rsidRPr="00EA780B" w14:paraId="33039502" w14:textId="322471D0" w:rsidTr="00EA780B">
        <w:trPr>
          <w:trPrChange w:id="4176"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177" w:author="NaYEeM" w:date="2020-01-18T22:39:00Z">
              <w:tcPr>
                <w:tcW w:w="2685" w:type="dxa"/>
              </w:tcPr>
            </w:tcPrChange>
          </w:tcPr>
          <w:p w14:paraId="735335B8" w14:textId="1FADE55B" w:rsidR="002D2CE8" w:rsidRPr="00FC5C5F" w:rsidRDefault="002D2CE8">
            <w:pPr>
              <w:rPr>
                <w:rFonts w:ascii="Times New Roman" w:hAnsi="Times New Roman" w:cs="Times New Roman"/>
                <w:b w:val="0"/>
                <w:bCs w:val="0"/>
                <w:sz w:val="24"/>
                <w:szCs w:val="24"/>
                <w:rPrChange w:id="4178" w:author="NaYEeM" w:date="2020-01-18T22:45:00Z">
                  <w:rPr>
                    <w:rFonts w:ascii="Times New Roman" w:hAnsi="Times New Roman" w:cs="Times New Roman"/>
                    <w:b w:val="0"/>
                    <w:sz w:val="24"/>
                    <w:szCs w:val="24"/>
                  </w:rPr>
                </w:rPrChange>
              </w:rPr>
              <w:pPrChange w:id="4179" w:author="NaYEeM" w:date="2020-01-18T21:38:00Z">
                <w:pPr>
                  <w:jc w:val="center"/>
                </w:pPr>
              </w:pPrChange>
            </w:pPr>
            <w:r w:rsidRPr="00FC5C5F">
              <w:rPr>
                <w:rFonts w:ascii="Times New Roman" w:hAnsi="Times New Roman" w:cs="Times New Roman"/>
                <w:b w:val="0"/>
                <w:bCs w:val="0"/>
                <w:sz w:val="24"/>
                <w:szCs w:val="24"/>
                <w:rPrChange w:id="4180" w:author="NaYEeM" w:date="2020-01-18T22:45:00Z">
                  <w:rPr>
                    <w:rFonts w:ascii="Times New Roman" w:hAnsi="Times New Roman" w:cs="Times New Roman"/>
                    <w:sz w:val="24"/>
                    <w:szCs w:val="24"/>
                  </w:rPr>
                </w:rPrChange>
              </w:rPr>
              <w:t>Barisal</w:t>
            </w:r>
          </w:p>
        </w:tc>
        <w:tc>
          <w:tcPr>
            <w:tcW w:w="1230" w:type="pct"/>
            <w:tcPrChange w:id="4181" w:author="NaYEeM" w:date="2020-01-18T22:39:00Z">
              <w:tcPr>
                <w:tcW w:w="896" w:type="dxa"/>
                <w:gridSpan w:val="2"/>
              </w:tcPr>
            </w:tcPrChange>
          </w:tcPr>
          <w:p w14:paraId="04921C6B" w14:textId="6C638C81"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182" w:author="NaYEeM" w:date="2019-11-21T00:07:00Z">
              <w:r w:rsidRPr="00EA780B">
                <w:rPr>
                  <w:rFonts w:ascii="Times New Roman" w:hAnsi="Times New Roman" w:cs="Times New Roman"/>
                  <w:sz w:val="24"/>
                  <w:szCs w:val="24"/>
                </w:rPr>
                <w:t>5</w:t>
              </w:r>
            </w:ins>
            <w:ins w:id="4183" w:author="NaYEeM" w:date="2020-01-14T23:11:00Z">
              <w:r w:rsidR="008D58DC" w:rsidRPr="00EA780B">
                <w:rPr>
                  <w:rFonts w:ascii="Times New Roman" w:hAnsi="Times New Roman" w:cs="Times New Roman"/>
                  <w:sz w:val="24"/>
                  <w:szCs w:val="24"/>
                </w:rPr>
                <w:t>8</w:t>
              </w:r>
            </w:ins>
            <w:del w:id="4184" w:author="NaYEeM" w:date="2019-07-03T00:02:00Z">
              <w:r w:rsidRPr="00EA780B" w:rsidDel="00534BFC">
                <w:rPr>
                  <w:rFonts w:ascii="Times New Roman" w:hAnsi="Times New Roman" w:cs="Times New Roman"/>
                  <w:sz w:val="24"/>
                  <w:szCs w:val="24"/>
                </w:rPr>
                <w:delText>75</w:delText>
              </w:r>
            </w:del>
          </w:p>
        </w:tc>
        <w:tc>
          <w:tcPr>
            <w:tcW w:w="1249" w:type="pct"/>
            <w:tcPrChange w:id="4185" w:author="NaYEeM" w:date="2020-01-18T22:39:00Z">
              <w:tcPr>
                <w:tcW w:w="1529" w:type="dxa"/>
              </w:tcPr>
            </w:tcPrChange>
          </w:tcPr>
          <w:p w14:paraId="7458F95A" w14:textId="5C25611A"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186" w:author="NaYEeM" w:date="2020-01-14T23:12:00Z">
              <w:r w:rsidR="008D58DC" w:rsidRPr="00EA780B">
                <w:rPr>
                  <w:rFonts w:ascii="Times New Roman" w:hAnsi="Times New Roman" w:cs="Times New Roman"/>
                  <w:sz w:val="24"/>
                  <w:szCs w:val="24"/>
                </w:rPr>
                <w:t>37</w:t>
              </w:r>
            </w:ins>
            <w:del w:id="4187" w:author="NaYEeM" w:date="2019-07-03T01:32:00Z">
              <w:r w:rsidRPr="00EA780B" w:rsidDel="00697BAC">
                <w:rPr>
                  <w:rFonts w:ascii="Times New Roman" w:hAnsi="Times New Roman" w:cs="Times New Roman"/>
                  <w:sz w:val="24"/>
                  <w:szCs w:val="24"/>
                </w:rPr>
                <w:delText>52</w:delText>
              </w:r>
            </w:del>
            <w:r w:rsidRPr="00EA780B">
              <w:rPr>
                <w:rFonts w:ascii="Times New Roman" w:hAnsi="Times New Roman" w:cs="Times New Roman"/>
                <w:sz w:val="24"/>
                <w:szCs w:val="24"/>
              </w:rPr>
              <w:t>,</w:t>
            </w:r>
            <w:ins w:id="4188" w:author="NaYEeM" w:date="2020-01-14T23:12:00Z">
              <w:r w:rsidR="008D58DC" w:rsidRPr="00EA780B">
                <w:rPr>
                  <w:rFonts w:ascii="Times New Roman" w:hAnsi="Times New Roman" w:cs="Times New Roman"/>
                  <w:sz w:val="24"/>
                  <w:szCs w:val="24"/>
                </w:rPr>
                <w:t>0.9</w:t>
              </w:r>
            </w:ins>
            <w:ins w:id="4189" w:author="NaYEeM" w:date="2020-01-14T23:13:00Z">
              <w:r w:rsidR="008D58DC" w:rsidRPr="00EA780B">
                <w:rPr>
                  <w:rFonts w:ascii="Times New Roman" w:hAnsi="Times New Roman" w:cs="Times New Roman"/>
                  <w:sz w:val="24"/>
                  <w:szCs w:val="24"/>
                </w:rPr>
                <w:t>0</w:t>
              </w:r>
            </w:ins>
            <w:del w:id="4190" w:author="NaYEeM" w:date="2019-07-03T01:32:00Z">
              <w:r w:rsidRPr="00EA780B" w:rsidDel="00697BAC">
                <w:rPr>
                  <w:rFonts w:ascii="Times New Roman" w:hAnsi="Times New Roman" w:cs="Times New Roman"/>
                  <w:sz w:val="24"/>
                  <w:szCs w:val="24"/>
                </w:rPr>
                <w:delText>1.09</w:delText>
              </w:r>
            </w:del>
            <w:r w:rsidRPr="00EA780B">
              <w:rPr>
                <w:rFonts w:ascii="Times New Roman" w:hAnsi="Times New Roman" w:cs="Times New Roman"/>
                <w:sz w:val="24"/>
                <w:szCs w:val="24"/>
              </w:rPr>
              <w:t>]</w:t>
            </w:r>
          </w:p>
        </w:tc>
        <w:tc>
          <w:tcPr>
            <w:tcW w:w="879" w:type="pct"/>
            <w:tcPrChange w:id="4191" w:author="NaYEeM" w:date="2020-01-18T22:39:00Z">
              <w:tcPr>
                <w:tcW w:w="1007" w:type="dxa"/>
                <w:gridSpan w:val="3"/>
                <w:tcBorders>
                  <w:right w:val="single" w:sz="4" w:space="0" w:color="auto"/>
                </w:tcBorders>
                <w:vAlign w:val="bottom"/>
              </w:tcPr>
            </w:tcPrChange>
          </w:tcPr>
          <w:p w14:paraId="1462F2A6" w14:textId="249A9940"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4192" w:author="NaYEeM" w:date="2020-01-18T22:40:00Z">
                  <w:rPr>
                    <w:rFonts w:ascii="Times New Roman" w:hAnsi="Times New Roman" w:cs="Times New Roman"/>
                    <w:color w:val="000000"/>
                    <w:sz w:val="24"/>
                    <w:szCs w:val="24"/>
                  </w:rPr>
                </w:rPrChange>
              </w:rPr>
            </w:pPr>
            <w:ins w:id="4193" w:author="NaYEeM" w:date="2019-11-22T01:01:00Z">
              <w:r w:rsidRPr="00EA780B">
                <w:rPr>
                  <w:rFonts w:ascii="Times New Roman" w:hAnsi="Times New Roman" w:cs="Times New Roman"/>
                  <w:color w:val="000000"/>
                  <w:sz w:val="24"/>
                  <w:szCs w:val="24"/>
                  <w:rPrChange w:id="4194" w:author="NaYEeM" w:date="2020-01-18T22:40:00Z">
                    <w:rPr>
                      <w:rFonts w:ascii="Calibri" w:hAnsi="Calibri" w:cs="Calibri"/>
                      <w:color w:val="000000"/>
                    </w:rPr>
                  </w:rPrChange>
                </w:rPr>
                <w:t>0.0</w:t>
              </w:r>
            </w:ins>
            <w:ins w:id="4195" w:author="NaYEeM" w:date="2020-01-15T00:17:00Z">
              <w:r w:rsidR="00DF7C32" w:rsidRPr="00EA780B">
                <w:rPr>
                  <w:rFonts w:ascii="Times New Roman" w:hAnsi="Times New Roman" w:cs="Times New Roman"/>
                  <w:color w:val="000000"/>
                  <w:sz w:val="24"/>
                  <w:szCs w:val="24"/>
                  <w:rPrChange w:id="4196" w:author="NaYEeM" w:date="2020-01-18T22:40:00Z">
                    <w:rPr>
                      <w:rFonts w:ascii="Calibri" w:hAnsi="Calibri" w:cs="Calibri"/>
                      <w:color w:val="000000"/>
                    </w:rPr>
                  </w:rPrChange>
                </w:rPr>
                <w:t>16</w:t>
              </w:r>
            </w:ins>
            <w:del w:id="4197" w:author="NaYEeM" w:date="2019-11-22T01:01:00Z">
              <w:r w:rsidRPr="00EA780B" w:rsidDel="0000009F">
                <w:rPr>
                  <w:rFonts w:ascii="Times New Roman" w:hAnsi="Times New Roman" w:cs="Times New Roman"/>
                  <w:sz w:val="24"/>
                  <w:szCs w:val="24"/>
                  <w:rPrChange w:id="4198" w:author="NaYEeM" w:date="2020-01-18T22:40:00Z">
                    <w:rPr>
                      <w:rFonts w:ascii="Times New Roman" w:hAnsi="Times New Roman" w:cs="Times New Roman"/>
                      <w:color w:val="000000"/>
                      <w:sz w:val="24"/>
                      <w:szCs w:val="24"/>
                    </w:rPr>
                  </w:rPrChange>
                </w:rPr>
                <w:delText>0.</w:delText>
              </w:r>
            </w:del>
            <w:del w:id="4199" w:author="NaYEeM" w:date="2019-07-03T01:51:00Z">
              <w:r w:rsidRPr="00EA780B" w:rsidDel="003A5D28">
                <w:rPr>
                  <w:rFonts w:ascii="Times New Roman" w:hAnsi="Times New Roman" w:cs="Times New Roman"/>
                  <w:sz w:val="24"/>
                  <w:szCs w:val="24"/>
                  <w:rPrChange w:id="4200" w:author="NaYEeM" w:date="2020-01-18T22:40:00Z">
                    <w:rPr>
                      <w:rFonts w:ascii="Times New Roman" w:hAnsi="Times New Roman" w:cs="Times New Roman"/>
                      <w:color w:val="000000"/>
                      <w:sz w:val="24"/>
                      <w:szCs w:val="24"/>
                    </w:rPr>
                  </w:rPrChange>
                </w:rPr>
                <w:delText>137</w:delText>
              </w:r>
            </w:del>
            <w:del w:id="4201" w:author="NaYEeM" w:date="2019-06-28T02:55:00Z">
              <w:r w:rsidRPr="00EA780B" w:rsidDel="0054745A">
                <w:rPr>
                  <w:rFonts w:ascii="Times New Roman" w:hAnsi="Times New Roman" w:cs="Times New Roman"/>
                  <w:sz w:val="24"/>
                  <w:szCs w:val="24"/>
                  <w:rPrChange w:id="4202" w:author="NaYEeM" w:date="2020-01-18T22:40:00Z">
                    <w:rPr>
                      <w:rFonts w:ascii="Times New Roman" w:hAnsi="Times New Roman" w:cs="Times New Roman"/>
                      <w:color w:val="000000"/>
                      <w:sz w:val="24"/>
                      <w:szCs w:val="24"/>
                    </w:rPr>
                  </w:rPrChange>
                </w:rPr>
                <w:delText>1</w:delText>
              </w:r>
            </w:del>
          </w:p>
        </w:tc>
      </w:tr>
      <w:tr w:rsidR="002D2CE8" w:rsidRPr="00EA780B" w14:paraId="416580A9" w14:textId="1449F47A" w:rsidTr="00EA780B">
        <w:trPr>
          <w:cnfStyle w:val="000000100000" w:firstRow="0" w:lastRow="0" w:firstColumn="0" w:lastColumn="0" w:oddVBand="0" w:evenVBand="0" w:oddHBand="1" w:evenHBand="0" w:firstRowFirstColumn="0" w:firstRowLastColumn="0" w:lastRowFirstColumn="0" w:lastRowLastColumn="0"/>
          <w:trPrChange w:id="4203"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204" w:author="NaYEeM" w:date="2020-01-18T22:39:00Z">
              <w:tcPr>
                <w:tcW w:w="2685" w:type="dxa"/>
              </w:tcPr>
            </w:tcPrChange>
          </w:tcPr>
          <w:p w14:paraId="2B784B3D" w14:textId="6D44A61A" w:rsidR="002D2CE8" w:rsidRPr="00FC5C5F" w:rsidRDefault="002D2CE8">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4205" w:author="NaYEeM" w:date="2020-01-18T22:45:00Z">
                  <w:rPr>
                    <w:rFonts w:ascii="Times New Roman" w:hAnsi="Times New Roman" w:cs="Times New Roman"/>
                    <w:b w:val="0"/>
                    <w:sz w:val="24"/>
                    <w:szCs w:val="24"/>
                  </w:rPr>
                </w:rPrChange>
              </w:rPr>
              <w:pPrChange w:id="4206" w:author="NaYEeM" w:date="2020-01-18T21:38: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4207" w:author="NaYEeM" w:date="2020-01-18T22:45:00Z">
                  <w:rPr>
                    <w:rFonts w:ascii="Times New Roman" w:hAnsi="Times New Roman" w:cs="Times New Roman"/>
                    <w:sz w:val="24"/>
                    <w:szCs w:val="24"/>
                  </w:rPr>
                </w:rPrChange>
              </w:rPr>
              <w:lastRenderedPageBreak/>
              <w:t>Chittagong</w:t>
            </w:r>
          </w:p>
        </w:tc>
        <w:tc>
          <w:tcPr>
            <w:tcW w:w="1230" w:type="pct"/>
            <w:tcPrChange w:id="4208" w:author="NaYEeM" w:date="2020-01-18T22:39:00Z">
              <w:tcPr>
                <w:tcW w:w="896" w:type="dxa"/>
                <w:gridSpan w:val="2"/>
              </w:tcPr>
            </w:tcPrChange>
          </w:tcPr>
          <w:p w14:paraId="19C40F5E" w14:textId="39BECC4E"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del w:id="4209" w:author="NaYEeM" w:date="2019-11-21T00:50:00Z">
              <w:r w:rsidRPr="00EA780B" w:rsidDel="000936C0">
                <w:rPr>
                  <w:rFonts w:ascii="Times New Roman" w:hAnsi="Times New Roman" w:cs="Times New Roman"/>
                  <w:sz w:val="24"/>
                  <w:szCs w:val="24"/>
                </w:rPr>
                <w:delText>1.</w:delText>
              </w:r>
            </w:del>
            <w:ins w:id="4210" w:author="NaYEeM" w:date="2019-11-21T00:50:00Z">
              <w:r w:rsidRPr="00EA780B">
                <w:rPr>
                  <w:rFonts w:ascii="Times New Roman" w:hAnsi="Times New Roman" w:cs="Times New Roman"/>
                  <w:sz w:val="24"/>
                  <w:szCs w:val="24"/>
                </w:rPr>
                <w:t>0.</w:t>
              </w:r>
            </w:ins>
            <w:ins w:id="4211" w:author="NaYEeM" w:date="2020-01-14T23:12:00Z">
              <w:r w:rsidR="008D58DC" w:rsidRPr="00EA780B">
                <w:rPr>
                  <w:rFonts w:ascii="Times New Roman" w:hAnsi="Times New Roman" w:cs="Times New Roman"/>
                  <w:sz w:val="24"/>
                  <w:szCs w:val="24"/>
                </w:rPr>
                <w:t>99</w:t>
              </w:r>
            </w:ins>
            <w:del w:id="4212" w:author="NaYEeM" w:date="2019-07-03T00:02:00Z">
              <w:r w:rsidRPr="00EA780B" w:rsidDel="00534BFC">
                <w:rPr>
                  <w:rFonts w:ascii="Times New Roman" w:hAnsi="Times New Roman" w:cs="Times New Roman"/>
                  <w:sz w:val="24"/>
                  <w:szCs w:val="24"/>
                </w:rPr>
                <w:delText>16</w:delText>
              </w:r>
            </w:del>
          </w:p>
        </w:tc>
        <w:tc>
          <w:tcPr>
            <w:tcW w:w="1249" w:type="pct"/>
            <w:tcPrChange w:id="4213" w:author="NaYEeM" w:date="2020-01-18T22:39:00Z">
              <w:tcPr>
                <w:tcW w:w="1529" w:type="dxa"/>
              </w:tcPr>
            </w:tcPrChange>
          </w:tcPr>
          <w:p w14:paraId="118E435F" w14:textId="0719FA18"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214" w:author="NaYEeM" w:date="2020-01-14T23:13:00Z">
              <w:r w:rsidR="008D58DC" w:rsidRPr="00EA780B">
                <w:rPr>
                  <w:rFonts w:ascii="Times New Roman" w:hAnsi="Times New Roman" w:cs="Times New Roman"/>
                  <w:sz w:val="24"/>
                  <w:szCs w:val="24"/>
                </w:rPr>
                <w:t>7</w:t>
              </w:r>
            </w:ins>
            <w:ins w:id="4215" w:author="NaYEeM" w:date="2020-01-14T23:33:00Z">
              <w:r w:rsidR="006E47F4" w:rsidRPr="00EA780B">
                <w:rPr>
                  <w:rFonts w:ascii="Times New Roman" w:hAnsi="Times New Roman" w:cs="Times New Roman"/>
                  <w:sz w:val="24"/>
                  <w:szCs w:val="24"/>
                </w:rPr>
                <w:t>1</w:t>
              </w:r>
            </w:ins>
            <w:del w:id="4216" w:author="NaYEeM" w:date="2019-07-03T01:32:00Z">
              <w:r w:rsidRPr="00EA780B" w:rsidDel="00697BAC">
                <w:rPr>
                  <w:rFonts w:ascii="Times New Roman" w:hAnsi="Times New Roman" w:cs="Times New Roman"/>
                  <w:sz w:val="24"/>
                  <w:szCs w:val="24"/>
                </w:rPr>
                <w:delText>90</w:delText>
              </w:r>
            </w:del>
            <w:r w:rsidRPr="00EA780B">
              <w:rPr>
                <w:rFonts w:ascii="Times New Roman" w:hAnsi="Times New Roman" w:cs="Times New Roman"/>
                <w:sz w:val="24"/>
                <w:szCs w:val="24"/>
              </w:rPr>
              <w:t>,1.</w:t>
            </w:r>
            <w:ins w:id="4217" w:author="NaYEeM" w:date="2020-01-14T23:33:00Z">
              <w:r w:rsidR="006E47F4" w:rsidRPr="00EA780B">
                <w:rPr>
                  <w:rFonts w:ascii="Times New Roman" w:hAnsi="Times New Roman" w:cs="Times New Roman"/>
                  <w:sz w:val="24"/>
                  <w:szCs w:val="24"/>
                </w:rPr>
                <w:t>40</w:t>
              </w:r>
            </w:ins>
            <w:del w:id="4218" w:author="NaYEeM" w:date="2019-07-03T01:32:00Z">
              <w:r w:rsidRPr="00EA780B" w:rsidDel="00697BAC">
                <w:rPr>
                  <w:rFonts w:ascii="Times New Roman" w:hAnsi="Times New Roman" w:cs="Times New Roman"/>
                  <w:sz w:val="24"/>
                  <w:szCs w:val="24"/>
                </w:rPr>
                <w:delText>51</w:delText>
              </w:r>
            </w:del>
            <w:r w:rsidRPr="00EA780B">
              <w:rPr>
                <w:rFonts w:ascii="Times New Roman" w:hAnsi="Times New Roman" w:cs="Times New Roman"/>
                <w:sz w:val="24"/>
                <w:szCs w:val="24"/>
              </w:rPr>
              <w:t>]</w:t>
            </w:r>
          </w:p>
        </w:tc>
        <w:tc>
          <w:tcPr>
            <w:tcW w:w="879" w:type="pct"/>
            <w:tcPrChange w:id="4219" w:author="NaYEeM" w:date="2020-01-18T22:39:00Z">
              <w:tcPr>
                <w:tcW w:w="1007" w:type="dxa"/>
                <w:gridSpan w:val="3"/>
                <w:tcBorders>
                  <w:right w:val="single" w:sz="4" w:space="0" w:color="auto"/>
                </w:tcBorders>
                <w:vAlign w:val="bottom"/>
              </w:tcPr>
            </w:tcPrChange>
          </w:tcPr>
          <w:p w14:paraId="19BB4C29" w14:textId="1ED913BE"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4220" w:author="NaYEeM" w:date="2020-01-18T22:40:00Z">
                  <w:rPr>
                    <w:rFonts w:ascii="Times New Roman" w:hAnsi="Times New Roman" w:cs="Times New Roman"/>
                    <w:color w:val="000000"/>
                    <w:sz w:val="24"/>
                    <w:szCs w:val="24"/>
                  </w:rPr>
                </w:rPrChange>
              </w:rPr>
            </w:pPr>
            <w:ins w:id="4221" w:author="NaYEeM" w:date="2019-11-22T01:01:00Z">
              <w:r w:rsidRPr="00EA780B">
                <w:rPr>
                  <w:rFonts w:ascii="Times New Roman" w:hAnsi="Times New Roman" w:cs="Times New Roman"/>
                  <w:color w:val="000000"/>
                  <w:sz w:val="24"/>
                  <w:szCs w:val="24"/>
                  <w:rPrChange w:id="4222" w:author="NaYEeM" w:date="2020-01-18T22:40:00Z">
                    <w:rPr>
                      <w:rFonts w:ascii="Calibri" w:hAnsi="Calibri" w:cs="Calibri"/>
                      <w:color w:val="000000"/>
                    </w:rPr>
                  </w:rPrChange>
                </w:rPr>
                <w:t>0.</w:t>
              </w:r>
            </w:ins>
            <w:ins w:id="4223" w:author="NaYEeM" w:date="2020-01-15T00:17:00Z">
              <w:r w:rsidR="00DF7C32" w:rsidRPr="00EA780B">
                <w:rPr>
                  <w:rFonts w:ascii="Times New Roman" w:hAnsi="Times New Roman" w:cs="Times New Roman"/>
                  <w:color w:val="000000"/>
                  <w:sz w:val="24"/>
                  <w:szCs w:val="24"/>
                  <w:rPrChange w:id="4224" w:author="NaYEeM" w:date="2020-01-18T22:40:00Z">
                    <w:rPr>
                      <w:rFonts w:ascii="Calibri" w:hAnsi="Calibri" w:cs="Calibri"/>
                      <w:color w:val="000000"/>
                    </w:rPr>
                  </w:rPrChange>
                </w:rPr>
                <w:t>971</w:t>
              </w:r>
            </w:ins>
            <w:del w:id="4225" w:author="NaYEeM" w:date="2019-11-22T01:01:00Z">
              <w:r w:rsidRPr="00EA780B" w:rsidDel="0000009F">
                <w:rPr>
                  <w:rFonts w:ascii="Times New Roman" w:hAnsi="Times New Roman" w:cs="Times New Roman"/>
                  <w:sz w:val="24"/>
                  <w:szCs w:val="24"/>
                  <w:rPrChange w:id="4226" w:author="NaYEeM" w:date="2020-01-18T22:40:00Z">
                    <w:rPr>
                      <w:rFonts w:ascii="Times New Roman" w:hAnsi="Times New Roman" w:cs="Times New Roman"/>
                      <w:color w:val="000000"/>
                      <w:sz w:val="24"/>
                      <w:szCs w:val="24"/>
                    </w:rPr>
                  </w:rPrChange>
                </w:rPr>
                <w:delText>0.</w:delText>
              </w:r>
            </w:del>
            <w:del w:id="4227" w:author="NaYEeM" w:date="2019-07-03T01:51:00Z">
              <w:r w:rsidRPr="00EA780B" w:rsidDel="003A5D28">
                <w:rPr>
                  <w:rFonts w:ascii="Times New Roman" w:hAnsi="Times New Roman" w:cs="Times New Roman"/>
                  <w:sz w:val="24"/>
                  <w:szCs w:val="24"/>
                  <w:rPrChange w:id="4228" w:author="NaYEeM" w:date="2020-01-18T22:40:00Z">
                    <w:rPr>
                      <w:rFonts w:ascii="Times New Roman" w:hAnsi="Times New Roman" w:cs="Times New Roman"/>
                      <w:color w:val="000000"/>
                      <w:sz w:val="24"/>
                      <w:szCs w:val="24"/>
                    </w:rPr>
                  </w:rPrChange>
                </w:rPr>
                <w:delText>24</w:delText>
              </w:r>
            </w:del>
            <w:del w:id="4229" w:author="NaYEeM" w:date="2019-06-28T02:55:00Z">
              <w:r w:rsidRPr="00EA780B" w:rsidDel="0054745A">
                <w:rPr>
                  <w:rFonts w:ascii="Times New Roman" w:hAnsi="Times New Roman" w:cs="Times New Roman"/>
                  <w:sz w:val="24"/>
                  <w:szCs w:val="24"/>
                  <w:rPrChange w:id="4230" w:author="NaYEeM" w:date="2020-01-18T22:40:00Z">
                    <w:rPr>
                      <w:rFonts w:ascii="Times New Roman" w:hAnsi="Times New Roman" w:cs="Times New Roman"/>
                      <w:color w:val="000000"/>
                      <w:sz w:val="24"/>
                      <w:szCs w:val="24"/>
                    </w:rPr>
                  </w:rPrChange>
                </w:rPr>
                <w:delText>59</w:delText>
              </w:r>
            </w:del>
          </w:p>
        </w:tc>
      </w:tr>
      <w:tr w:rsidR="002D2CE8" w:rsidRPr="00EA780B" w14:paraId="033AFF10" w14:textId="23F9CEBB" w:rsidTr="00EA780B">
        <w:trPr>
          <w:trPrChange w:id="4231"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232" w:author="NaYEeM" w:date="2020-01-18T22:39:00Z">
              <w:tcPr>
                <w:tcW w:w="2685" w:type="dxa"/>
              </w:tcPr>
            </w:tcPrChange>
          </w:tcPr>
          <w:p w14:paraId="6E059CF9" w14:textId="7DA52FAC" w:rsidR="002D2CE8" w:rsidRPr="00FC5C5F" w:rsidRDefault="002D2CE8">
            <w:pPr>
              <w:rPr>
                <w:rFonts w:ascii="Times New Roman" w:hAnsi="Times New Roman" w:cs="Times New Roman"/>
                <w:b w:val="0"/>
                <w:bCs w:val="0"/>
                <w:sz w:val="24"/>
                <w:szCs w:val="24"/>
                <w:rPrChange w:id="4233" w:author="NaYEeM" w:date="2020-01-18T22:45:00Z">
                  <w:rPr>
                    <w:rFonts w:ascii="Times New Roman" w:hAnsi="Times New Roman" w:cs="Times New Roman"/>
                    <w:b w:val="0"/>
                    <w:sz w:val="24"/>
                    <w:szCs w:val="24"/>
                  </w:rPr>
                </w:rPrChange>
              </w:rPr>
              <w:pPrChange w:id="4234" w:author="NaYEeM" w:date="2020-01-18T21:38:00Z">
                <w:pPr>
                  <w:jc w:val="center"/>
                </w:pPr>
              </w:pPrChange>
            </w:pPr>
            <w:r w:rsidRPr="00FC5C5F">
              <w:rPr>
                <w:rFonts w:ascii="Times New Roman" w:hAnsi="Times New Roman" w:cs="Times New Roman"/>
                <w:b w:val="0"/>
                <w:bCs w:val="0"/>
                <w:sz w:val="24"/>
                <w:szCs w:val="24"/>
                <w:rPrChange w:id="4235" w:author="NaYEeM" w:date="2020-01-18T22:45:00Z">
                  <w:rPr>
                    <w:rFonts w:ascii="Times New Roman" w:hAnsi="Times New Roman" w:cs="Times New Roman"/>
                    <w:sz w:val="24"/>
                    <w:szCs w:val="24"/>
                  </w:rPr>
                </w:rPrChange>
              </w:rPr>
              <w:t>Dhaka</w:t>
            </w:r>
          </w:p>
        </w:tc>
        <w:tc>
          <w:tcPr>
            <w:tcW w:w="1230" w:type="pct"/>
            <w:tcPrChange w:id="4236" w:author="NaYEeM" w:date="2020-01-18T22:39:00Z">
              <w:tcPr>
                <w:tcW w:w="896" w:type="dxa"/>
                <w:gridSpan w:val="2"/>
              </w:tcPr>
            </w:tcPrChange>
          </w:tcPr>
          <w:p w14:paraId="5B431AC8" w14:textId="78C37AF0"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237" w:author="NaYEeM" w:date="2020-01-14T23:12:00Z">
              <w:r w:rsidR="008D58DC" w:rsidRPr="00EA780B">
                <w:rPr>
                  <w:rFonts w:ascii="Times New Roman" w:hAnsi="Times New Roman" w:cs="Times New Roman"/>
                  <w:sz w:val="24"/>
                  <w:szCs w:val="24"/>
                </w:rPr>
                <w:t>79</w:t>
              </w:r>
            </w:ins>
            <w:del w:id="4238" w:author="NaYEeM" w:date="2019-07-06T23:42:00Z">
              <w:r w:rsidRPr="00EA780B" w:rsidDel="00D136F4">
                <w:rPr>
                  <w:rFonts w:ascii="Times New Roman" w:hAnsi="Times New Roman" w:cs="Times New Roman"/>
                  <w:sz w:val="24"/>
                  <w:szCs w:val="24"/>
                </w:rPr>
                <w:delText>9</w:delText>
              </w:r>
            </w:del>
            <w:del w:id="4239" w:author="NaYEeM" w:date="2019-07-03T00:02:00Z">
              <w:r w:rsidRPr="00EA780B" w:rsidDel="00534BFC">
                <w:rPr>
                  <w:rFonts w:ascii="Times New Roman" w:hAnsi="Times New Roman" w:cs="Times New Roman"/>
                  <w:sz w:val="24"/>
                  <w:szCs w:val="24"/>
                </w:rPr>
                <w:delText>9</w:delText>
              </w:r>
            </w:del>
          </w:p>
        </w:tc>
        <w:tc>
          <w:tcPr>
            <w:tcW w:w="1249" w:type="pct"/>
            <w:tcPrChange w:id="4240" w:author="NaYEeM" w:date="2020-01-18T22:39:00Z">
              <w:tcPr>
                <w:tcW w:w="1529" w:type="dxa"/>
              </w:tcPr>
            </w:tcPrChange>
          </w:tcPr>
          <w:p w14:paraId="386761A5" w14:textId="27706AB9"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241" w:author="NaYEeM" w:date="2020-01-14T23:13:00Z">
              <w:r w:rsidR="008D58DC" w:rsidRPr="00EA780B">
                <w:rPr>
                  <w:rFonts w:ascii="Times New Roman" w:hAnsi="Times New Roman" w:cs="Times New Roman"/>
                  <w:sz w:val="24"/>
                  <w:szCs w:val="24"/>
                </w:rPr>
                <w:t>54</w:t>
              </w:r>
            </w:ins>
            <w:del w:id="4242" w:author="NaYEeM" w:date="2019-07-06T23:43:00Z">
              <w:r w:rsidRPr="00EA780B" w:rsidDel="00D136F4">
                <w:rPr>
                  <w:rFonts w:ascii="Times New Roman" w:hAnsi="Times New Roman" w:cs="Times New Roman"/>
                  <w:sz w:val="24"/>
                  <w:szCs w:val="24"/>
                </w:rPr>
                <w:delText>7</w:delText>
              </w:r>
            </w:del>
            <w:del w:id="4243" w:author="NaYEeM" w:date="2019-07-03T01:32:00Z">
              <w:r w:rsidRPr="00EA780B" w:rsidDel="00697BAC">
                <w:rPr>
                  <w:rFonts w:ascii="Times New Roman" w:hAnsi="Times New Roman" w:cs="Times New Roman"/>
                  <w:sz w:val="24"/>
                  <w:szCs w:val="24"/>
                </w:rPr>
                <w:delText>7</w:delText>
              </w:r>
            </w:del>
            <w:r w:rsidRPr="00EA780B">
              <w:rPr>
                <w:rFonts w:ascii="Times New Roman" w:hAnsi="Times New Roman" w:cs="Times New Roman"/>
                <w:sz w:val="24"/>
                <w:szCs w:val="24"/>
              </w:rPr>
              <w:t>,1.</w:t>
            </w:r>
            <w:ins w:id="4244" w:author="NaYEeM" w:date="2019-12-09T02:03:00Z">
              <w:r w:rsidRPr="00EA780B">
                <w:rPr>
                  <w:rFonts w:ascii="Times New Roman" w:hAnsi="Times New Roman" w:cs="Times New Roman"/>
                  <w:sz w:val="24"/>
                  <w:szCs w:val="24"/>
                </w:rPr>
                <w:t>1</w:t>
              </w:r>
            </w:ins>
            <w:ins w:id="4245" w:author="NaYEeM" w:date="2020-01-14T23:13:00Z">
              <w:r w:rsidR="008D58DC" w:rsidRPr="00EA780B">
                <w:rPr>
                  <w:rFonts w:ascii="Times New Roman" w:hAnsi="Times New Roman" w:cs="Times New Roman"/>
                  <w:sz w:val="24"/>
                  <w:szCs w:val="24"/>
                </w:rPr>
                <w:t>5</w:t>
              </w:r>
            </w:ins>
            <w:del w:id="4246" w:author="NaYEeM" w:date="2019-07-03T01:33:00Z">
              <w:r w:rsidRPr="00EA780B" w:rsidDel="00697BAC">
                <w:rPr>
                  <w:rFonts w:ascii="Times New Roman" w:hAnsi="Times New Roman" w:cs="Times New Roman"/>
                  <w:sz w:val="24"/>
                  <w:szCs w:val="24"/>
                </w:rPr>
                <w:delText>27</w:delText>
              </w:r>
            </w:del>
            <w:r w:rsidRPr="00EA780B">
              <w:rPr>
                <w:rFonts w:ascii="Times New Roman" w:hAnsi="Times New Roman" w:cs="Times New Roman"/>
                <w:sz w:val="24"/>
                <w:szCs w:val="24"/>
              </w:rPr>
              <w:t>]</w:t>
            </w:r>
          </w:p>
        </w:tc>
        <w:tc>
          <w:tcPr>
            <w:tcW w:w="879" w:type="pct"/>
            <w:tcPrChange w:id="4247" w:author="NaYEeM" w:date="2020-01-18T22:39:00Z">
              <w:tcPr>
                <w:tcW w:w="1007" w:type="dxa"/>
                <w:gridSpan w:val="3"/>
                <w:tcBorders>
                  <w:right w:val="single" w:sz="4" w:space="0" w:color="auto"/>
                </w:tcBorders>
                <w:vAlign w:val="bottom"/>
              </w:tcPr>
            </w:tcPrChange>
          </w:tcPr>
          <w:p w14:paraId="7119BB80" w14:textId="34064A69"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4248" w:author="NaYEeM" w:date="2020-01-18T22:40:00Z">
                  <w:rPr>
                    <w:rFonts w:ascii="Times New Roman" w:hAnsi="Times New Roman" w:cs="Times New Roman"/>
                    <w:color w:val="000000"/>
                    <w:sz w:val="24"/>
                    <w:szCs w:val="24"/>
                  </w:rPr>
                </w:rPrChange>
              </w:rPr>
            </w:pPr>
            <w:ins w:id="4249" w:author="NaYEeM" w:date="2019-11-22T01:01:00Z">
              <w:r w:rsidRPr="00EA780B">
                <w:rPr>
                  <w:rFonts w:ascii="Times New Roman" w:hAnsi="Times New Roman" w:cs="Times New Roman"/>
                  <w:color w:val="000000"/>
                  <w:sz w:val="24"/>
                  <w:szCs w:val="24"/>
                  <w:rPrChange w:id="4250" w:author="NaYEeM" w:date="2020-01-18T22:40:00Z">
                    <w:rPr>
                      <w:rFonts w:ascii="Calibri" w:hAnsi="Calibri" w:cs="Calibri"/>
                      <w:color w:val="000000"/>
                    </w:rPr>
                  </w:rPrChange>
                </w:rPr>
                <w:t>0.</w:t>
              </w:r>
            </w:ins>
            <w:ins w:id="4251" w:author="NaYEeM" w:date="2020-01-15T00:17:00Z">
              <w:r w:rsidR="00DF7C32" w:rsidRPr="00EA780B">
                <w:rPr>
                  <w:rFonts w:ascii="Times New Roman" w:hAnsi="Times New Roman" w:cs="Times New Roman"/>
                  <w:color w:val="000000"/>
                  <w:sz w:val="24"/>
                  <w:szCs w:val="24"/>
                  <w:rPrChange w:id="4252" w:author="NaYEeM" w:date="2020-01-18T22:40:00Z">
                    <w:rPr>
                      <w:rFonts w:ascii="Calibri" w:hAnsi="Calibri" w:cs="Calibri"/>
                      <w:color w:val="000000"/>
                    </w:rPr>
                  </w:rPrChange>
                </w:rPr>
                <w:t>219</w:t>
              </w:r>
            </w:ins>
            <w:del w:id="4253" w:author="NaYEeM" w:date="2019-07-07T01:39:00Z">
              <w:r w:rsidRPr="00EA780B" w:rsidDel="0057074E">
                <w:rPr>
                  <w:rFonts w:ascii="Times New Roman" w:hAnsi="Times New Roman" w:cs="Times New Roman"/>
                  <w:sz w:val="24"/>
                  <w:szCs w:val="24"/>
                  <w:rPrChange w:id="4254" w:author="NaYEeM" w:date="2020-01-18T22:40:00Z">
                    <w:rPr>
                      <w:rFonts w:ascii="Times New Roman" w:hAnsi="Times New Roman" w:cs="Times New Roman"/>
                      <w:color w:val="000000"/>
                      <w:sz w:val="24"/>
                      <w:szCs w:val="24"/>
                    </w:rPr>
                  </w:rPrChange>
                </w:rPr>
                <w:delText>0.</w:delText>
              </w:r>
            </w:del>
            <w:del w:id="4255" w:author="NaYEeM" w:date="2019-07-03T01:51:00Z">
              <w:r w:rsidRPr="00EA780B" w:rsidDel="003A5D28">
                <w:rPr>
                  <w:rFonts w:ascii="Times New Roman" w:hAnsi="Times New Roman" w:cs="Times New Roman"/>
                  <w:sz w:val="24"/>
                  <w:szCs w:val="24"/>
                  <w:rPrChange w:id="4256" w:author="NaYEeM" w:date="2020-01-18T22:40:00Z">
                    <w:rPr>
                      <w:rFonts w:ascii="Times New Roman" w:hAnsi="Times New Roman" w:cs="Times New Roman"/>
                      <w:color w:val="000000"/>
                      <w:sz w:val="24"/>
                      <w:szCs w:val="24"/>
                    </w:rPr>
                  </w:rPrChange>
                </w:rPr>
                <w:delText>92</w:delText>
              </w:r>
            </w:del>
            <w:del w:id="4257" w:author="NaYEeM" w:date="2019-06-28T02:55:00Z">
              <w:r w:rsidRPr="00EA780B" w:rsidDel="0054745A">
                <w:rPr>
                  <w:rFonts w:ascii="Times New Roman" w:hAnsi="Times New Roman" w:cs="Times New Roman"/>
                  <w:sz w:val="24"/>
                  <w:szCs w:val="24"/>
                  <w:rPrChange w:id="4258" w:author="NaYEeM" w:date="2020-01-18T22:40:00Z">
                    <w:rPr>
                      <w:rFonts w:ascii="Times New Roman" w:hAnsi="Times New Roman" w:cs="Times New Roman"/>
                      <w:color w:val="000000"/>
                      <w:sz w:val="24"/>
                      <w:szCs w:val="24"/>
                    </w:rPr>
                  </w:rPrChange>
                </w:rPr>
                <w:delText>54</w:delText>
              </w:r>
            </w:del>
          </w:p>
        </w:tc>
      </w:tr>
      <w:tr w:rsidR="002D2CE8" w:rsidRPr="00EA780B" w14:paraId="77717617" w14:textId="62A2004C" w:rsidTr="00EA780B">
        <w:trPr>
          <w:cnfStyle w:val="000000100000" w:firstRow="0" w:lastRow="0" w:firstColumn="0" w:lastColumn="0" w:oddVBand="0" w:evenVBand="0" w:oddHBand="1" w:evenHBand="0" w:firstRowFirstColumn="0" w:firstRowLastColumn="0" w:lastRowFirstColumn="0" w:lastRowLastColumn="0"/>
          <w:trPrChange w:id="4259"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260" w:author="NaYEeM" w:date="2020-01-18T22:39:00Z">
              <w:tcPr>
                <w:tcW w:w="2685" w:type="dxa"/>
              </w:tcPr>
            </w:tcPrChange>
          </w:tcPr>
          <w:p w14:paraId="0957A91C" w14:textId="4522DFFB" w:rsidR="002D2CE8" w:rsidRPr="00FC5C5F" w:rsidRDefault="002D2CE8">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4261" w:author="NaYEeM" w:date="2020-01-18T22:45:00Z">
                  <w:rPr>
                    <w:rFonts w:ascii="Times New Roman" w:hAnsi="Times New Roman" w:cs="Times New Roman"/>
                    <w:b w:val="0"/>
                    <w:sz w:val="24"/>
                    <w:szCs w:val="24"/>
                  </w:rPr>
                </w:rPrChange>
              </w:rPr>
              <w:pPrChange w:id="4262" w:author="NaYEeM" w:date="2020-01-18T21:38: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4263" w:author="NaYEeM" w:date="2020-01-18T22:45:00Z">
                  <w:rPr>
                    <w:rFonts w:ascii="Times New Roman" w:hAnsi="Times New Roman" w:cs="Times New Roman"/>
                    <w:sz w:val="24"/>
                    <w:szCs w:val="24"/>
                  </w:rPr>
                </w:rPrChange>
              </w:rPr>
              <w:t>Khulna</w:t>
            </w:r>
          </w:p>
        </w:tc>
        <w:tc>
          <w:tcPr>
            <w:tcW w:w="1230" w:type="pct"/>
            <w:tcPrChange w:id="4264" w:author="NaYEeM" w:date="2020-01-18T22:39:00Z">
              <w:tcPr>
                <w:tcW w:w="896" w:type="dxa"/>
                <w:gridSpan w:val="2"/>
              </w:tcPr>
            </w:tcPrChange>
          </w:tcPr>
          <w:p w14:paraId="188637F6" w14:textId="58E39C3D"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265" w:author="NaYEeM" w:date="2020-01-14T23:12:00Z">
              <w:r w:rsidR="008D58DC" w:rsidRPr="00EA780B">
                <w:rPr>
                  <w:rFonts w:ascii="Times New Roman" w:hAnsi="Times New Roman" w:cs="Times New Roman"/>
                  <w:sz w:val="24"/>
                  <w:szCs w:val="24"/>
                </w:rPr>
                <w:t>7</w:t>
              </w:r>
            </w:ins>
            <w:ins w:id="4266" w:author="NaYEeM" w:date="2020-01-14T23:33:00Z">
              <w:r w:rsidR="006E47F4" w:rsidRPr="00EA780B">
                <w:rPr>
                  <w:rFonts w:ascii="Times New Roman" w:hAnsi="Times New Roman" w:cs="Times New Roman"/>
                  <w:sz w:val="24"/>
                  <w:szCs w:val="24"/>
                </w:rPr>
                <w:t>1</w:t>
              </w:r>
            </w:ins>
            <w:del w:id="4267" w:author="NaYEeM" w:date="2019-07-03T00:03:00Z">
              <w:r w:rsidRPr="00EA780B" w:rsidDel="00534BFC">
                <w:rPr>
                  <w:rFonts w:ascii="Times New Roman" w:hAnsi="Times New Roman" w:cs="Times New Roman"/>
                  <w:sz w:val="24"/>
                  <w:szCs w:val="24"/>
                </w:rPr>
                <w:delText>72</w:delText>
              </w:r>
            </w:del>
          </w:p>
        </w:tc>
        <w:tc>
          <w:tcPr>
            <w:tcW w:w="1249" w:type="pct"/>
            <w:tcPrChange w:id="4268" w:author="NaYEeM" w:date="2020-01-18T22:39:00Z">
              <w:tcPr>
                <w:tcW w:w="1529" w:type="dxa"/>
              </w:tcPr>
            </w:tcPrChange>
          </w:tcPr>
          <w:p w14:paraId="701DA173" w14:textId="745A1F19"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269" w:author="NaYEeM" w:date="2020-01-14T23:33:00Z">
              <w:r w:rsidR="006E47F4" w:rsidRPr="00EA780B">
                <w:rPr>
                  <w:rFonts w:ascii="Times New Roman" w:hAnsi="Times New Roman" w:cs="Times New Roman"/>
                  <w:sz w:val="24"/>
                  <w:szCs w:val="24"/>
                </w:rPr>
                <w:t>46</w:t>
              </w:r>
            </w:ins>
            <w:del w:id="4270" w:author="NaYEeM" w:date="2019-07-03T01:33:00Z">
              <w:r w:rsidRPr="00EA780B" w:rsidDel="00697BAC">
                <w:rPr>
                  <w:rFonts w:ascii="Times New Roman" w:hAnsi="Times New Roman" w:cs="Times New Roman"/>
                  <w:sz w:val="24"/>
                  <w:szCs w:val="24"/>
                </w:rPr>
                <w:delText>50</w:delText>
              </w:r>
            </w:del>
            <w:r w:rsidRPr="00EA780B">
              <w:rPr>
                <w:rFonts w:ascii="Times New Roman" w:hAnsi="Times New Roman" w:cs="Times New Roman"/>
                <w:sz w:val="24"/>
                <w:szCs w:val="24"/>
              </w:rPr>
              <w:t>,</w:t>
            </w:r>
            <w:ins w:id="4271" w:author="NaYEeM" w:date="2019-11-21T00:52:00Z">
              <w:r w:rsidRPr="00EA780B">
                <w:rPr>
                  <w:rFonts w:ascii="Times New Roman" w:hAnsi="Times New Roman" w:cs="Times New Roman"/>
                  <w:sz w:val="24"/>
                  <w:szCs w:val="24"/>
                </w:rPr>
                <w:t>1.</w:t>
              </w:r>
            </w:ins>
            <w:ins w:id="4272" w:author="NaYEeM" w:date="2020-01-14T23:33:00Z">
              <w:r w:rsidR="006E47F4" w:rsidRPr="00EA780B">
                <w:rPr>
                  <w:rFonts w:ascii="Times New Roman" w:hAnsi="Times New Roman" w:cs="Times New Roman"/>
                  <w:sz w:val="24"/>
                  <w:szCs w:val="24"/>
                </w:rPr>
                <w:t>10</w:t>
              </w:r>
            </w:ins>
            <w:del w:id="4273" w:author="NaYEeM" w:date="2019-07-03T01:33:00Z">
              <w:r w:rsidRPr="00EA780B" w:rsidDel="00697BAC">
                <w:rPr>
                  <w:rFonts w:ascii="Times New Roman" w:hAnsi="Times New Roman" w:cs="Times New Roman"/>
                  <w:sz w:val="24"/>
                  <w:szCs w:val="24"/>
                </w:rPr>
                <w:delText>1.04</w:delText>
              </w:r>
            </w:del>
            <w:r w:rsidRPr="00EA780B">
              <w:rPr>
                <w:rFonts w:ascii="Times New Roman" w:hAnsi="Times New Roman" w:cs="Times New Roman"/>
                <w:sz w:val="24"/>
                <w:szCs w:val="24"/>
              </w:rPr>
              <w:t>]</w:t>
            </w:r>
          </w:p>
        </w:tc>
        <w:tc>
          <w:tcPr>
            <w:tcW w:w="879" w:type="pct"/>
            <w:tcPrChange w:id="4274" w:author="NaYEeM" w:date="2020-01-18T22:39:00Z">
              <w:tcPr>
                <w:tcW w:w="1007" w:type="dxa"/>
                <w:gridSpan w:val="3"/>
                <w:tcBorders>
                  <w:right w:val="single" w:sz="4" w:space="0" w:color="auto"/>
                </w:tcBorders>
                <w:vAlign w:val="bottom"/>
              </w:tcPr>
            </w:tcPrChange>
          </w:tcPr>
          <w:p w14:paraId="3BC7B4D7" w14:textId="393F21E6"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4275" w:author="NaYEeM" w:date="2020-01-18T22:40:00Z">
                  <w:rPr>
                    <w:rFonts w:ascii="Times New Roman" w:hAnsi="Times New Roman" w:cs="Times New Roman"/>
                    <w:color w:val="000000"/>
                    <w:sz w:val="24"/>
                    <w:szCs w:val="24"/>
                  </w:rPr>
                </w:rPrChange>
              </w:rPr>
            </w:pPr>
            <w:ins w:id="4276" w:author="NaYEeM" w:date="2019-11-22T01:01:00Z">
              <w:r w:rsidRPr="00EA780B">
                <w:rPr>
                  <w:rFonts w:ascii="Times New Roman" w:hAnsi="Times New Roman" w:cs="Times New Roman"/>
                  <w:color w:val="000000"/>
                  <w:sz w:val="24"/>
                  <w:szCs w:val="24"/>
                  <w:rPrChange w:id="4277" w:author="NaYEeM" w:date="2020-01-18T22:40:00Z">
                    <w:rPr>
                      <w:rFonts w:ascii="Calibri" w:hAnsi="Calibri" w:cs="Calibri"/>
                      <w:color w:val="000000"/>
                    </w:rPr>
                  </w:rPrChange>
                </w:rPr>
                <w:t>0.</w:t>
              </w:r>
            </w:ins>
            <w:ins w:id="4278" w:author="NaYEeM" w:date="2019-12-09T01:30:00Z">
              <w:r w:rsidRPr="00EA780B">
                <w:rPr>
                  <w:rFonts w:ascii="Times New Roman" w:hAnsi="Times New Roman" w:cs="Times New Roman"/>
                  <w:color w:val="000000"/>
                  <w:sz w:val="24"/>
                  <w:szCs w:val="24"/>
                  <w:rPrChange w:id="4279" w:author="NaYEeM" w:date="2020-01-18T22:40:00Z">
                    <w:rPr>
                      <w:rFonts w:ascii="Calibri" w:hAnsi="Calibri" w:cs="Calibri"/>
                      <w:color w:val="000000"/>
                    </w:rPr>
                  </w:rPrChange>
                </w:rPr>
                <w:t>1</w:t>
              </w:r>
            </w:ins>
            <w:ins w:id="4280" w:author="NaYEeM" w:date="2020-01-15T00:17:00Z">
              <w:r w:rsidR="00DF7C32" w:rsidRPr="00EA780B">
                <w:rPr>
                  <w:rFonts w:ascii="Times New Roman" w:hAnsi="Times New Roman" w:cs="Times New Roman"/>
                  <w:color w:val="000000"/>
                  <w:sz w:val="24"/>
                  <w:szCs w:val="24"/>
                  <w:rPrChange w:id="4281" w:author="NaYEeM" w:date="2020-01-18T22:40:00Z">
                    <w:rPr>
                      <w:rFonts w:ascii="Calibri" w:hAnsi="Calibri" w:cs="Calibri"/>
                      <w:color w:val="000000"/>
                    </w:rPr>
                  </w:rPrChange>
                </w:rPr>
                <w:t>22</w:t>
              </w:r>
            </w:ins>
            <w:del w:id="4282" w:author="NaYEeM" w:date="2019-11-22T01:01:00Z">
              <w:r w:rsidRPr="00EA780B" w:rsidDel="0000009F">
                <w:rPr>
                  <w:rFonts w:ascii="Times New Roman" w:hAnsi="Times New Roman" w:cs="Times New Roman"/>
                  <w:sz w:val="24"/>
                  <w:szCs w:val="24"/>
                  <w:rPrChange w:id="4283" w:author="NaYEeM" w:date="2020-01-18T22:40:00Z">
                    <w:rPr>
                      <w:rFonts w:ascii="Times New Roman" w:hAnsi="Times New Roman" w:cs="Times New Roman"/>
                      <w:color w:val="000000"/>
                      <w:sz w:val="24"/>
                      <w:szCs w:val="24"/>
                    </w:rPr>
                  </w:rPrChange>
                </w:rPr>
                <w:delText>0.</w:delText>
              </w:r>
            </w:del>
            <w:del w:id="4284" w:author="NaYEeM" w:date="2019-07-03T01:51:00Z">
              <w:r w:rsidRPr="00EA780B" w:rsidDel="003A5D28">
                <w:rPr>
                  <w:rFonts w:ascii="Times New Roman" w:hAnsi="Times New Roman" w:cs="Times New Roman"/>
                  <w:sz w:val="24"/>
                  <w:szCs w:val="24"/>
                  <w:rPrChange w:id="4285" w:author="NaYEeM" w:date="2020-01-18T22:40:00Z">
                    <w:rPr>
                      <w:rFonts w:ascii="Times New Roman" w:hAnsi="Times New Roman" w:cs="Times New Roman"/>
                      <w:color w:val="000000"/>
                      <w:sz w:val="24"/>
                      <w:szCs w:val="24"/>
                    </w:rPr>
                  </w:rPrChange>
                </w:rPr>
                <w:delText>08</w:delText>
              </w:r>
            </w:del>
            <w:del w:id="4286" w:author="NaYEeM" w:date="2019-06-28T02:55:00Z">
              <w:r w:rsidRPr="00EA780B" w:rsidDel="0054745A">
                <w:rPr>
                  <w:rFonts w:ascii="Times New Roman" w:hAnsi="Times New Roman" w:cs="Times New Roman"/>
                  <w:sz w:val="24"/>
                  <w:szCs w:val="24"/>
                  <w:rPrChange w:id="4287" w:author="NaYEeM" w:date="2020-01-18T22:40:00Z">
                    <w:rPr>
                      <w:rFonts w:ascii="Times New Roman" w:hAnsi="Times New Roman" w:cs="Times New Roman"/>
                      <w:color w:val="000000"/>
                      <w:sz w:val="24"/>
                      <w:szCs w:val="24"/>
                    </w:rPr>
                  </w:rPrChange>
                </w:rPr>
                <w:delText>26</w:delText>
              </w:r>
            </w:del>
          </w:p>
        </w:tc>
      </w:tr>
      <w:tr w:rsidR="002D2CE8" w:rsidRPr="00EA780B" w14:paraId="772C80F7" w14:textId="1A625177" w:rsidTr="00EA780B">
        <w:trPr>
          <w:trPrChange w:id="4288"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289" w:author="NaYEeM" w:date="2020-01-18T22:39:00Z">
              <w:tcPr>
                <w:tcW w:w="2685" w:type="dxa"/>
              </w:tcPr>
            </w:tcPrChange>
          </w:tcPr>
          <w:p w14:paraId="56CC5654" w14:textId="65F77BD2" w:rsidR="002D2CE8" w:rsidRPr="00FC5C5F" w:rsidRDefault="002D2CE8">
            <w:pPr>
              <w:rPr>
                <w:rFonts w:ascii="Times New Roman" w:hAnsi="Times New Roman" w:cs="Times New Roman"/>
                <w:b w:val="0"/>
                <w:bCs w:val="0"/>
                <w:sz w:val="24"/>
                <w:szCs w:val="24"/>
                <w:rPrChange w:id="4290" w:author="NaYEeM" w:date="2020-01-18T22:45:00Z">
                  <w:rPr>
                    <w:rFonts w:ascii="Times New Roman" w:hAnsi="Times New Roman" w:cs="Times New Roman"/>
                    <w:b w:val="0"/>
                    <w:sz w:val="24"/>
                    <w:szCs w:val="24"/>
                  </w:rPr>
                </w:rPrChange>
              </w:rPr>
              <w:pPrChange w:id="4291" w:author="NaYEeM" w:date="2020-01-18T21:38:00Z">
                <w:pPr>
                  <w:jc w:val="center"/>
                </w:pPr>
              </w:pPrChange>
            </w:pPr>
            <w:proofErr w:type="spellStart"/>
            <w:r w:rsidRPr="00FC5C5F">
              <w:rPr>
                <w:rFonts w:ascii="Times New Roman" w:hAnsi="Times New Roman" w:cs="Times New Roman"/>
                <w:b w:val="0"/>
                <w:bCs w:val="0"/>
                <w:sz w:val="24"/>
                <w:szCs w:val="24"/>
                <w:rPrChange w:id="4292" w:author="NaYEeM" w:date="2020-01-18T22:45:00Z">
                  <w:rPr>
                    <w:rFonts w:ascii="Times New Roman" w:hAnsi="Times New Roman" w:cs="Times New Roman"/>
                    <w:sz w:val="24"/>
                    <w:szCs w:val="24"/>
                  </w:rPr>
                </w:rPrChange>
              </w:rPr>
              <w:t>Rajshahi</w:t>
            </w:r>
            <w:proofErr w:type="spellEnd"/>
          </w:p>
        </w:tc>
        <w:tc>
          <w:tcPr>
            <w:tcW w:w="1230" w:type="pct"/>
            <w:tcPrChange w:id="4293" w:author="NaYEeM" w:date="2020-01-18T22:39:00Z">
              <w:tcPr>
                <w:tcW w:w="896" w:type="dxa"/>
                <w:gridSpan w:val="2"/>
              </w:tcPr>
            </w:tcPrChange>
          </w:tcPr>
          <w:p w14:paraId="649839BB" w14:textId="560533AC"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294" w:author="NaYEeM" w:date="2020-01-14T23:12:00Z">
              <w:r w:rsidR="008D58DC" w:rsidRPr="00EA780B">
                <w:rPr>
                  <w:rFonts w:ascii="Times New Roman" w:hAnsi="Times New Roman" w:cs="Times New Roman"/>
                  <w:sz w:val="24"/>
                  <w:szCs w:val="24"/>
                </w:rPr>
                <w:t>69</w:t>
              </w:r>
            </w:ins>
            <w:del w:id="4295" w:author="NaYEeM" w:date="2019-07-03T00:03:00Z">
              <w:r w:rsidRPr="00EA780B" w:rsidDel="00534BFC">
                <w:rPr>
                  <w:rFonts w:ascii="Times New Roman" w:hAnsi="Times New Roman" w:cs="Times New Roman"/>
                  <w:sz w:val="24"/>
                  <w:szCs w:val="24"/>
                </w:rPr>
                <w:delText>75</w:delText>
              </w:r>
            </w:del>
          </w:p>
        </w:tc>
        <w:tc>
          <w:tcPr>
            <w:tcW w:w="1249" w:type="pct"/>
            <w:tcPrChange w:id="4296" w:author="NaYEeM" w:date="2020-01-18T22:39:00Z">
              <w:tcPr>
                <w:tcW w:w="1529" w:type="dxa"/>
              </w:tcPr>
            </w:tcPrChange>
          </w:tcPr>
          <w:p w14:paraId="3EEBA628" w14:textId="04852246"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297" w:author="NaYEeM" w:date="2020-01-14T23:34:00Z">
              <w:r w:rsidR="006E47F4" w:rsidRPr="00EA780B">
                <w:rPr>
                  <w:rFonts w:ascii="Times New Roman" w:hAnsi="Times New Roman" w:cs="Times New Roman"/>
                  <w:sz w:val="24"/>
                  <w:szCs w:val="24"/>
                </w:rPr>
                <w:t>44</w:t>
              </w:r>
            </w:ins>
            <w:del w:id="4298" w:author="NaYEeM" w:date="2019-07-03T01:33:00Z">
              <w:r w:rsidRPr="00EA780B" w:rsidDel="00697BAC">
                <w:rPr>
                  <w:rFonts w:ascii="Times New Roman" w:hAnsi="Times New Roman" w:cs="Times New Roman"/>
                  <w:sz w:val="24"/>
                  <w:szCs w:val="24"/>
                </w:rPr>
                <w:delText>54</w:delText>
              </w:r>
            </w:del>
            <w:r w:rsidRPr="00EA780B">
              <w:rPr>
                <w:rFonts w:ascii="Times New Roman" w:hAnsi="Times New Roman" w:cs="Times New Roman"/>
                <w:sz w:val="24"/>
                <w:szCs w:val="24"/>
              </w:rPr>
              <w:t>,</w:t>
            </w:r>
            <w:ins w:id="4299" w:author="NaYEeM" w:date="2020-01-14T23:34:00Z">
              <w:r w:rsidR="006E47F4" w:rsidRPr="00EA780B">
                <w:rPr>
                  <w:rFonts w:ascii="Times New Roman" w:hAnsi="Times New Roman" w:cs="Times New Roman"/>
                  <w:sz w:val="24"/>
                  <w:szCs w:val="24"/>
                </w:rPr>
                <w:t>1.09</w:t>
              </w:r>
            </w:ins>
            <w:del w:id="4300" w:author="NaYEeM" w:date="2019-07-03T01:34:00Z">
              <w:r w:rsidRPr="00EA780B" w:rsidDel="00697BAC">
                <w:rPr>
                  <w:rFonts w:ascii="Times New Roman" w:hAnsi="Times New Roman" w:cs="Times New Roman"/>
                  <w:sz w:val="24"/>
                  <w:szCs w:val="24"/>
                </w:rPr>
                <w:delText>1.04</w:delText>
              </w:r>
            </w:del>
            <w:r w:rsidRPr="00EA780B">
              <w:rPr>
                <w:rFonts w:ascii="Times New Roman" w:hAnsi="Times New Roman" w:cs="Times New Roman"/>
                <w:sz w:val="24"/>
                <w:szCs w:val="24"/>
              </w:rPr>
              <w:t>]</w:t>
            </w:r>
          </w:p>
        </w:tc>
        <w:tc>
          <w:tcPr>
            <w:tcW w:w="879" w:type="pct"/>
            <w:tcPrChange w:id="4301" w:author="NaYEeM" w:date="2020-01-18T22:39:00Z">
              <w:tcPr>
                <w:tcW w:w="1007" w:type="dxa"/>
                <w:gridSpan w:val="3"/>
                <w:tcBorders>
                  <w:right w:val="single" w:sz="4" w:space="0" w:color="auto"/>
                </w:tcBorders>
                <w:vAlign w:val="bottom"/>
              </w:tcPr>
            </w:tcPrChange>
          </w:tcPr>
          <w:p w14:paraId="71522398" w14:textId="3A843A17"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4302" w:author="NaYEeM" w:date="2020-01-18T22:40:00Z">
                  <w:rPr>
                    <w:rFonts w:ascii="Times New Roman" w:hAnsi="Times New Roman" w:cs="Times New Roman"/>
                    <w:color w:val="000000"/>
                    <w:sz w:val="24"/>
                    <w:szCs w:val="24"/>
                  </w:rPr>
                </w:rPrChange>
              </w:rPr>
            </w:pPr>
            <w:ins w:id="4303" w:author="NaYEeM" w:date="2019-11-22T01:01:00Z">
              <w:r w:rsidRPr="00EA780B">
                <w:rPr>
                  <w:rFonts w:ascii="Times New Roman" w:hAnsi="Times New Roman" w:cs="Times New Roman"/>
                  <w:color w:val="000000"/>
                  <w:sz w:val="24"/>
                  <w:szCs w:val="24"/>
                  <w:rPrChange w:id="4304" w:author="NaYEeM" w:date="2020-01-18T22:40:00Z">
                    <w:rPr>
                      <w:rFonts w:ascii="Calibri" w:hAnsi="Calibri" w:cs="Calibri"/>
                      <w:color w:val="000000"/>
                    </w:rPr>
                  </w:rPrChange>
                </w:rPr>
                <w:t>0.</w:t>
              </w:r>
            </w:ins>
            <w:ins w:id="4305" w:author="NaYEeM" w:date="2020-01-15T00:17:00Z">
              <w:r w:rsidR="00DF7C32" w:rsidRPr="00EA780B">
                <w:rPr>
                  <w:rFonts w:ascii="Times New Roman" w:hAnsi="Times New Roman" w:cs="Times New Roman"/>
                  <w:color w:val="000000"/>
                  <w:sz w:val="24"/>
                  <w:szCs w:val="24"/>
                  <w:rPrChange w:id="4306" w:author="NaYEeM" w:date="2020-01-18T22:40:00Z">
                    <w:rPr>
                      <w:rFonts w:ascii="Calibri" w:hAnsi="Calibri" w:cs="Calibri"/>
                      <w:color w:val="000000"/>
                    </w:rPr>
                  </w:rPrChange>
                </w:rPr>
                <w:t>112</w:t>
              </w:r>
            </w:ins>
            <w:del w:id="4307" w:author="NaYEeM" w:date="2019-11-22T01:01:00Z">
              <w:r w:rsidRPr="00EA780B" w:rsidDel="0000009F">
                <w:rPr>
                  <w:rFonts w:ascii="Times New Roman" w:hAnsi="Times New Roman" w:cs="Times New Roman"/>
                  <w:sz w:val="24"/>
                  <w:szCs w:val="24"/>
                  <w:rPrChange w:id="4308" w:author="NaYEeM" w:date="2020-01-18T22:40:00Z">
                    <w:rPr>
                      <w:rFonts w:ascii="Times New Roman" w:hAnsi="Times New Roman" w:cs="Times New Roman"/>
                      <w:color w:val="000000"/>
                      <w:sz w:val="24"/>
                      <w:szCs w:val="24"/>
                    </w:rPr>
                  </w:rPrChange>
                </w:rPr>
                <w:delText>0.0</w:delText>
              </w:r>
            </w:del>
            <w:del w:id="4309" w:author="NaYEeM" w:date="2019-07-03T01:52:00Z">
              <w:r w:rsidRPr="00EA780B" w:rsidDel="003A5D28">
                <w:rPr>
                  <w:rFonts w:ascii="Times New Roman" w:hAnsi="Times New Roman" w:cs="Times New Roman"/>
                  <w:sz w:val="24"/>
                  <w:szCs w:val="24"/>
                  <w:rPrChange w:id="4310" w:author="NaYEeM" w:date="2020-01-18T22:40:00Z">
                    <w:rPr>
                      <w:rFonts w:ascii="Times New Roman" w:hAnsi="Times New Roman" w:cs="Times New Roman"/>
                      <w:color w:val="000000"/>
                      <w:sz w:val="24"/>
                      <w:szCs w:val="24"/>
                    </w:rPr>
                  </w:rPrChange>
                </w:rPr>
                <w:delText>85</w:delText>
              </w:r>
            </w:del>
            <w:del w:id="4311" w:author="NaYEeM" w:date="2019-06-28T02:55:00Z">
              <w:r w:rsidRPr="00EA780B" w:rsidDel="0054745A">
                <w:rPr>
                  <w:rFonts w:ascii="Times New Roman" w:hAnsi="Times New Roman" w:cs="Times New Roman"/>
                  <w:sz w:val="24"/>
                  <w:szCs w:val="24"/>
                  <w:rPrChange w:id="4312" w:author="NaYEeM" w:date="2020-01-18T22:40:00Z">
                    <w:rPr>
                      <w:rFonts w:ascii="Times New Roman" w:hAnsi="Times New Roman" w:cs="Times New Roman"/>
                      <w:color w:val="000000"/>
                      <w:sz w:val="24"/>
                      <w:szCs w:val="24"/>
                    </w:rPr>
                  </w:rPrChange>
                </w:rPr>
                <w:delText>1</w:delText>
              </w:r>
            </w:del>
          </w:p>
        </w:tc>
      </w:tr>
      <w:tr w:rsidR="002D2CE8" w:rsidRPr="00EA780B" w14:paraId="43DD0997" w14:textId="3AF4E0D7" w:rsidTr="00EA780B">
        <w:trPr>
          <w:cnfStyle w:val="000000100000" w:firstRow="0" w:lastRow="0" w:firstColumn="0" w:lastColumn="0" w:oddVBand="0" w:evenVBand="0" w:oddHBand="1" w:evenHBand="0" w:firstRowFirstColumn="0" w:firstRowLastColumn="0" w:lastRowFirstColumn="0" w:lastRowLastColumn="0"/>
          <w:trPrChange w:id="4313"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314" w:author="NaYEeM" w:date="2020-01-18T22:39:00Z">
              <w:tcPr>
                <w:tcW w:w="2685" w:type="dxa"/>
              </w:tcPr>
            </w:tcPrChange>
          </w:tcPr>
          <w:p w14:paraId="015C8297" w14:textId="625606BF" w:rsidR="002D2CE8" w:rsidRPr="00FC5C5F" w:rsidRDefault="002D2CE8">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4315" w:author="NaYEeM" w:date="2020-01-18T22:45:00Z">
                  <w:rPr>
                    <w:rFonts w:ascii="Times New Roman" w:hAnsi="Times New Roman" w:cs="Times New Roman"/>
                    <w:b w:val="0"/>
                    <w:sz w:val="24"/>
                    <w:szCs w:val="24"/>
                  </w:rPr>
                </w:rPrChange>
              </w:rPr>
              <w:pPrChange w:id="4316" w:author="NaYEeM" w:date="2020-01-18T21:38: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4317" w:author="NaYEeM" w:date="2020-01-18T22:45:00Z">
                  <w:rPr>
                    <w:rFonts w:ascii="Times New Roman" w:hAnsi="Times New Roman" w:cs="Times New Roman"/>
                    <w:sz w:val="24"/>
                    <w:szCs w:val="24"/>
                  </w:rPr>
                </w:rPrChange>
              </w:rPr>
              <w:t>Rangpur</w:t>
            </w:r>
          </w:p>
        </w:tc>
        <w:tc>
          <w:tcPr>
            <w:tcW w:w="1230" w:type="pct"/>
            <w:tcPrChange w:id="4318" w:author="NaYEeM" w:date="2020-01-18T22:39:00Z">
              <w:tcPr>
                <w:tcW w:w="896" w:type="dxa"/>
                <w:gridSpan w:val="2"/>
              </w:tcPr>
            </w:tcPrChange>
          </w:tcPr>
          <w:p w14:paraId="0E40045F" w14:textId="2EBAA60C"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4319" w:author="NaYEeM" w:date="2019-07-03T00:03:00Z">
              <w:r w:rsidRPr="00EA780B">
                <w:rPr>
                  <w:rFonts w:ascii="Times New Roman" w:hAnsi="Times New Roman" w:cs="Times New Roman"/>
                  <w:sz w:val="24"/>
                  <w:szCs w:val="24"/>
                </w:rPr>
                <w:t>0.</w:t>
              </w:r>
            </w:ins>
            <w:ins w:id="4320" w:author="NaYEeM" w:date="2020-01-14T23:12:00Z">
              <w:r w:rsidR="008D58DC" w:rsidRPr="00EA780B">
                <w:rPr>
                  <w:rFonts w:ascii="Times New Roman" w:hAnsi="Times New Roman" w:cs="Times New Roman"/>
                  <w:sz w:val="24"/>
                  <w:szCs w:val="24"/>
                </w:rPr>
                <w:t>80</w:t>
              </w:r>
            </w:ins>
            <w:del w:id="4321" w:author="NaYEeM" w:date="2019-07-03T00:03:00Z">
              <w:r w:rsidRPr="00EA780B" w:rsidDel="00534BFC">
                <w:rPr>
                  <w:rFonts w:ascii="Times New Roman" w:hAnsi="Times New Roman" w:cs="Times New Roman"/>
                  <w:sz w:val="24"/>
                  <w:szCs w:val="24"/>
                </w:rPr>
                <w:delText>1.08</w:delText>
              </w:r>
            </w:del>
          </w:p>
        </w:tc>
        <w:tc>
          <w:tcPr>
            <w:tcW w:w="1249" w:type="pct"/>
            <w:tcPrChange w:id="4322" w:author="NaYEeM" w:date="2020-01-18T22:39:00Z">
              <w:tcPr>
                <w:tcW w:w="1529" w:type="dxa"/>
              </w:tcPr>
            </w:tcPrChange>
          </w:tcPr>
          <w:p w14:paraId="48F458F9" w14:textId="632B7819"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323" w:author="NaYEeM" w:date="2020-01-14T23:34:00Z">
              <w:r w:rsidR="006E47F4" w:rsidRPr="00EA780B">
                <w:rPr>
                  <w:rFonts w:ascii="Times New Roman" w:hAnsi="Times New Roman" w:cs="Times New Roman"/>
                  <w:sz w:val="24"/>
                  <w:szCs w:val="24"/>
                </w:rPr>
                <w:t>54</w:t>
              </w:r>
            </w:ins>
            <w:del w:id="4324" w:author="NaYEeM" w:date="2019-07-03T01:34:00Z">
              <w:r w:rsidRPr="00EA780B" w:rsidDel="00697BAC">
                <w:rPr>
                  <w:rFonts w:ascii="Times New Roman" w:hAnsi="Times New Roman" w:cs="Times New Roman"/>
                  <w:sz w:val="24"/>
                  <w:szCs w:val="24"/>
                </w:rPr>
                <w:delText>80</w:delText>
              </w:r>
            </w:del>
            <w:r w:rsidRPr="00EA780B">
              <w:rPr>
                <w:rFonts w:ascii="Times New Roman" w:hAnsi="Times New Roman" w:cs="Times New Roman"/>
                <w:sz w:val="24"/>
                <w:szCs w:val="24"/>
              </w:rPr>
              <w:t>,1.</w:t>
            </w:r>
            <w:ins w:id="4325" w:author="NaYEeM" w:date="2020-01-14T23:34:00Z">
              <w:r w:rsidR="006E47F4" w:rsidRPr="00EA780B">
                <w:rPr>
                  <w:rFonts w:ascii="Times New Roman" w:hAnsi="Times New Roman" w:cs="Times New Roman"/>
                  <w:sz w:val="24"/>
                  <w:szCs w:val="24"/>
                </w:rPr>
                <w:t>19</w:t>
              </w:r>
            </w:ins>
            <w:del w:id="4326" w:author="NaYEeM" w:date="2019-07-03T01:34:00Z">
              <w:r w:rsidRPr="00EA780B" w:rsidDel="00697BAC">
                <w:rPr>
                  <w:rFonts w:ascii="Times New Roman" w:hAnsi="Times New Roman" w:cs="Times New Roman"/>
                  <w:sz w:val="24"/>
                  <w:szCs w:val="24"/>
                </w:rPr>
                <w:delText>45</w:delText>
              </w:r>
            </w:del>
            <w:r w:rsidRPr="00EA780B">
              <w:rPr>
                <w:rFonts w:ascii="Times New Roman" w:hAnsi="Times New Roman" w:cs="Times New Roman"/>
                <w:sz w:val="24"/>
                <w:szCs w:val="24"/>
              </w:rPr>
              <w:t>]</w:t>
            </w:r>
          </w:p>
        </w:tc>
        <w:tc>
          <w:tcPr>
            <w:tcW w:w="879" w:type="pct"/>
            <w:tcPrChange w:id="4327" w:author="NaYEeM" w:date="2020-01-18T22:39:00Z">
              <w:tcPr>
                <w:tcW w:w="1007" w:type="dxa"/>
                <w:gridSpan w:val="3"/>
                <w:tcBorders>
                  <w:right w:val="single" w:sz="4" w:space="0" w:color="auto"/>
                </w:tcBorders>
                <w:vAlign w:val="bottom"/>
              </w:tcPr>
            </w:tcPrChange>
          </w:tcPr>
          <w:p w14:paraId="61062597" w14:textId="17BD0DE9"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4328" w:author="NaYEeM" w:date="2020-01-18T22:40:00Z">
                  <w:rPr>
                    <w:rFonts w:ascii="Times New Roman" w:hAnsi="Times New Roman" w:cs="Times New Roman"/>
                    <w:color w:val="000000"/>
                    <w:sz w:val="24"/>
                    <w:szCs w:val="24"/>
                  </w:rPr>
                </w:rPrChange>
              </w:rPr>
            </w:pPr>
            <w:ins w:id="4329" w:author="NaYEeM" w:date="2019-11-22T01:01:00Z">
              <w:r w:rsidRPr="00EA780B">
                <w:rPr>
                  <w:rFonts w:ascii="Times New Roman" w:hAnsi="Times New Roman" w:cs="Times New Roman"/>
                  <w:color w:val="000000"/>
                  <w:sz w:val="24"/>
                  <w:szCs w:val="24"/>
                  <w:rPrChange w:id="4330" w:author="NaYEeM" w:date="2020-01-18T22:40:00Z">
                    <w:rPr>
                      <w:rFonts w:ascii="Calibri" w:hAnsi="Calibri" w:cs="Calibri"/>
                      <w:color w:val="000000"/>
                    </w:rPr>
                  </w:rPrChange>
                </w:rPr>
                <w:t>0.</w:t>
              </w:r>
            </w:ins>
            <w:ins w:id="4331" w:author="NaYEeM" w:date="2020-01-15T00:17:00Z">
              <w:r w:rsidR="00DF7C32" w:rsidRPr="00EA780B">
                <w:rPr>
                  <w:rFonts w:ascii="Times New Roman" w:hAnsi="Times New Roman" w:cs="Times New Roman"/>
                  <w:color w:val="000000"/>
                  <w:sz w:val="24"/>
                  <w:szCs w:val="24"/>
                  <w:rPrChange w:id="4332" w:author="NaYEeM" w:date="2020-01-18T22:40:00Z">
                    <w:rPr>
                      <w:rFonts w:ascii="Calibri" w:hAnsi="Calibri" w:cs="Calibri"/>
                      <w:color w:val="000000"/>
                    </w:rPr>
                  </w:rPrChange>
                </w:rPr>
                <w:t>274</w:t>
              </w:r>
            </w:ins>
            <w:del w:id="4333" w:author="NaYEeM" w:date="2019-11-22T01:01:00Z">
              <w:r w:rsidRPr="00EA780B" w:rsidDel="0000009F">
                <w:rPr>
                  <w:rFonts w:ascii="Times New Roman" w:hAnsi="Times New Roman" w:cs="Times New Roman"/>
                  <w:sz w:val="24"/>
                  <w:szCs w:val="24"/>
                  <w:rPrChange w:id="4334" w:author="NaYEeM" w:date="2020-01-18T22:40:00Z">
                    <w:rPr>
                      <w:rFonts w:ascii="Times New Roman" w:hAnsi="Times New Roman" w:cs="Times New Roman"/>
                      <w:color w:val="000000"/>
                      <w:sz w:val="24"/>
                      <w:szCs w:val="24"/>
                    </w:rPr>
                  </w:rPrChange>
                </w:rPr>
                <w:delText>0.</w:delText>
              </w:r>
            </w:del>
            <w:del w:id="4335" w:author="NaYEeM" w:date="2019-07-03T01:52:00Z">
              <w:r w:rsidRPr="00EA780B" w:rsidDel="003A5D28">
                <w:rPr>
                  <w:rFonts w:ascii="Times New Roman" w:hAnsi="Times New Roman" w:cs="Times New Roman"/>
                  <w:sz w:val="24"/>
                  <w:szCs w:val="24"/>
                  <w:rPrChange w:id="4336" w:author="NaYEeM" w:date="2020-01-18T22:40:00Z">
                    <w:rPr>
                      <w:rFonts w:ascii="Times New Roman" w:hAnsi="Times New Roman" w:cs="Times New Roman"/>
                      <w:color w:val="000000"/>
                      <w:sz w:val="24"/>
                      <w:szCs w:val="24"/>
                    </w:rPr>
                  </w:rPrChange>
                </w:rPr>
                <w:delText>629</w:delText>
              </w:r>
            </w:del>
            <w:del w:id="4337" w:author="NaYEeM" w:date="2019-06-28T02:55:00Z">
              <w:r w:rsidRPr="00EA780B" w:rsidDel="0054745A">
                <w:rPr>
                  <w:rFonts w:ascii="Times New Roman" w:hAnsi="Times New Roman" w:cs="Times New Roman"/>
                  <w:sz w:val="24"/>
                  <w:szCs w:val="24"/>
                  <w:rPrChange w:id="4338" w:author="NaYEeM" w:date="2020-01-18T22:40:00Z">
                    <w:rPr>
                      <w:rFonts w:ascii="Times New Roman" w:hAnsi="Times New Roman" w:cs="Times New Roman"/>
                      <w:color w:val="000000"/>
                      <w:sz w:val="24"/>
                      <w:szCs w:val="24"/>
                    </w:rPr>
                  </w:rPrChange>
                </w:rPr>
                <w:delText>3</w:delText>
              </w:r>
            </w:del>
          </w:p>
        </w:tc>
      </w:tr>
      <w:tr w:rsidR="002D2CE8" w:rsidRPr="00EA780B" w14:paraId="5AFE9F9C" w14:textId="5B280BB6" w:rsidTr="00EA780B">
        <w:trPr>
          <w:trPrChange w:id="4339"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340" w:author="NaYEeM" w:date="2020-01-18T22:39:00Z">
              <w:tcPr>
                <w:tcW w:w="2685" w:type="dxa"/>
              </w:tcPr>
            </w:tcPrChange>
          </w:tcPr>
          <w:p w14:paraId="11C5C9BD" w14:textId="194DB6F7" w:rsidR="002D2CE8" w:rsidRPr="00FC5C5F" w:rsidRDefault="002D2CE8">
            <w:pPr>
              <w:rPr>
                <w:rFonts w:ascii="Times New Roman" w:hAnsi="Times New Roman" w:cs="Times New Roman"/>
                <w:b w:val="0"/>
                <w:bCs w:val="0"/>
                <w:sz w:val="24"/>
                <w:szCs w:val="24"/>
                <w:rPrChange w:id="4341" w:author="NaYEeM" w:date="2020-01-18T22:45:00Z">
                  <w:rPr>
                    <w:rFonts w:ascii="Times New Roman" w:hAnsi="Times New Roman" w:cs="Times New Roman"/>
                    <w:b w:val="0"/>
                    <w:sz w:val="24"/>
                    <w:szCs w:val="24"/>
                  </w:rPr>
                </w:rPrChange>
              </w:rPr>
              <w:pPrChange w:id="4342" w:author="NaYEeM" w:date="2020-01-18T21:38:00Z">
                <w:pPr>
                  <w:jc w:val="center"/>
                </w:pPr>
              </w:pPrChange>
            </w:pPr>
            <w:r w:rsidRPr="00FC5C5F">
              <w:rPr>
                <w:rFonts w:ascii="Times New Roman" w:hAnsi="Times New Roman" w:cs="Times New Roman"/>
                <w:b w:val="0"/>
                <w:bCs w:val="0"/>
                <w:sz w:val="24"/>
                <w:szCs w:val="24"/>
                <w:rPrChange w:id="4343" w:author="NaYEeM" w:date="2020-01-18T22:45:00Z">
                  <w:rPr>
                    <w:rFonts w:ascii="Times New Roman" w:hAnsi="Times New Roman" w:cs="Times New Roman"/>
                    <w:sz w:val="24"/>
                    <w:szCs w:val="24"/>
                  </w:rPr>
                </w:rPrChange>
              </w:rPr>
              <w:t>Sylhet</w:t>
            </w:r>
          </w:p>
        </w:tc>
        <w:tc>
          <w:tcPr>
            <w:tcW w:w="1230" w:type="pct"/>
            <w:tcPrChange w:id="4344" w:author="NaYEeM" w:date="2020-01-18T22:39:00Z">
              <w:tcPr>
                <w:tcW w:w="896" w:type="dxa"/>
                <w:gridSpan w:val="2"/>
              </w:tcPr>
            </w:tcPrChange>
          </w:tcPr>
          <w:p w14:paraId="0147E6FC" w14:textId="77777777"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Ref.</w:t>
            </w:r>
          </w:p>
        </w:tc>
        <w:tc>
          <w:tcPr>
            <w:tcW w:w="1249" w:type="pct"/>
            <w:tcPrChange w:id="4345" w:author="NaYEeM" w:date="2020-01-18T22:39:00Z">
              <w:tcPr>
                <w:tcW w:w="1529" w:type="dxa"/>
              </w:tcPr>
            </w:tcPrChange>
          </w:tcPr>
          <w:p w14:paraId="3E750553" w14:textId="77777777"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c>
          <w:tcPr>
            <w:tcW w:w="879" w:type="pct"/>
            <w:tcPrChange w:id="4346" w:author="NaYEeM" w:date="2020-01-18T22:39:00Z">
              <w:tcPr>
                <w:tcW w:w="1007" w:type="dxa"/>
                <w:gridSpan w:val="3"/>
                <w:tcBorders>
                  <w:right w:val="single" w:sz="4" w:space="0" w:color="auto"/>
                </w:tcBorders>
              </w:tcPr>
            </w:tcPrChange>
          </w:tcPr>
          <w:p w14:paraId="2A5A0856" w14:textId="16447194"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r>
      <w:tr w:rsidR="002D2CE8" w:rsidRPr="00EA780B" w14:paraId="5BD06C05" w14:textId="2FD42725" w:rsidTr="00EA780B">
        <w:trPr>
          <w:cnfStyle w:val="000000100000" w:firstRow="0" w:lastRow="0" w:firstColumn="0" w:lastColumn="0" w:oddVBand="0" w:evenVBand="0" w:oddHBand="1" w:evenHBand="0" w:firstRowFirstColumn="0" w:firstRowLastColumn="0" w:lastRowFirstColumn="0" w:lastRowLastColumn="0"/>
          <w:trPrChange w:id="4347"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5000" w:type="pct"/>
            <w:gridSpan w:val="4"/>
            <w:tcPrChange w:id="4348" w:author="NaYEeM" w:date="2020-01-18T22:39:00Z">
              <w:tcPr>
                <w:tcW w:w="6090" w:type="dxa"/>
                <w:gridSpan w:val="6"/>
                <w:tcBorders>
                  <w:right w:val="single" w:sz="4" w:space="0" w:color="auto"/>
                </w:tcBorders>
              </w:tcPr>
            </w:tcPrChange>
          </w:tcPr>
          <w:p w14:paraId="47002BED" w14:textId="360A38D7" w:rsidR="002D2CE8" w:rsidRPr="00EA780B" w:rsidRDefault="002D2CE8">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Change w:id="4349" w:author="NaYEeM" w:date="2020-01-14T21:51:00Z">
                <w:pPr>
                  <w:jc w:val="both"/>
                  <w:cnfStyle w:val="001000100000" w:firstRow="0" w:lastRow="0" w:firstColumn="1" w:lastColumn="0" w:oddVBand="0" w:evenVBand="0" w:oddHBand="1" w:evenHBand="0" w:firstRowFirstColumn="0" w:firstRowLastColumn="0" w:lastRowFirstColumn="0" w:lastRowLastColumn="0"/>
                </w:pPr>
              </w:pPrChange>
            </w:pPr>
            <w:r w:rsidRPr="00EA780B">
              <w:rPr>
                <w:rFonts w:ascii="Times New Roman" w:hAnsi="Times New Roman" w:cs="Times New Roman"/>
                <w:sz w:val="24"/>
                <w:szCs w:val="24"/>
              </w:rPr>
              <w:t>Residence</w:t>
            </w:r>
          </w:p>
        </w:tc>
      </w:tr>
      <w:tr w:rsidR="002D2CE8" w:rsidRPr="00EA780B" w14:paraId="0C76E293" w14:textId="6CA20DCB" w:rsidTr="00EA780B">
        <w:trPr>
          <w:trPrChange w:id="4350"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351" w:author="NaYEeM" w:date="2020-01-18T22:39:00Z">
              <w:tcPr>
                <w:tcW w:w="2685" w:type="dxa"/>
              </w:tcPr>
            </w:tcPrChange>
          </w:tcPr>
          <w:p w14:paraId="65CCE3BE" w14:textId="2814F06E" w:rsidR="002D2CE8" w:rsidRPr="00FC5C5F" w:rsidRDefault="002D2CE8">
            <w:pPr>
              <w:rPr>
                <w:rFonts w:ascii="Times New Roman" w:hAnsi="Times New Roman" w:cs="Times New Roman"/>
                <w:b w:val="0"/>
                <w:bCs w:val="0"/>
                <w:sz w:val="24"/>
                <w:szCs w:val="24"/>
                <w:rPrChange w:id="4352" w:author="NaYEeM" w:date="2020-01-18T22:45:00Z">
                  <w:rPr>
                    <w:rFonts w:ascii="Times New Roman" w:hAnsi="Times New Roman" w:cs="Times New Roman"/>
                    <w:b w:val="0"/>
                    <w:sz w:val="24"/>
                    <w:szCs w:val="24"/>
                  </w:rPr>
                </w:rPrChange>
              </w:rPr>
              <w:pPrChange w:id="4353" w:author="NaYEeM" w:date="2020-01-18T21:38:00Z">
                <w:pPr>
                  <w:jc w:val="center"/>
                </w:pPr>
              </w:pPrChange>
            </w:pPr>
            <w:r w:rsidRPr="00FC5C5F">
              <w:rPr>
                <w:rFonts w:ascii="Times New Roman" w:hAnsi="Times New Roman" w:cs="Times New Roman"/>
                <w:b w:val="0"/>
                <w:bCs w:val="0"/>
                <w:sz w:val="24"/>
                <w:szCs w:val="24"/>
                <w:rPrChange w:id="4354" w:author="NaYEeM" w:date="2020-01-18T22:45:00Z">
                  <w:rPr>
                    <w:rFonts w:ascii="Times New Roman" w:hAnsi="Times New Roman" w:cs="Times New Roman"/>
                    <w:sz w:val="24"/>
                    <w:szCs w:val="24"/>
                  </w:rPr>
                </w:rPrChange>
              </w:rPr>
              <w:t>Rural</w:t>
            </w:r>
          </w:p>
        </w:tc>
        <w:tc>
          <w:tcPr>
            <w:tcW w:w="1230" w:type="pct"/>
            <w:tcPrChange w:id="4355" w:author="NaYEeM" w:date="2020-01-18T22:39:00Z">
              <w:tcPr>
                <w:tcW w:w="896" w:type="dxa"/>
                <w:gridSpan w:val="2"/>
              </w:tcPr>
            </w:tcPrChange>
          </w:tcPr>
          <w:p w14:paraId="2B2AE571" w14:textId="6A4F2FDB"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del w:id="4356" w:author="NaYEeM" w:date="2019-11-21T00:54:00Z">
              <w:r w:rsidRPr="00EA780B" w:rsidDel="001A20FF">
                <w:rPr>
                  <w:rFonts w:ascii="Times New Roman" w:hAnsi="Times New Roman" w:cs="Times New Roman"/>
                  <w:sz w:val="24"/>
                  <w:szCs w:val="24"/>
                </w:rPr>
                <w:delText>1.0</w:delText>
              </w:r>
            </w:del>
            <w:ins w:id="4357" w:author="NaYEeM" w:date="2019-11-21T00:54:00Z">
              <w:r w:rsidRPr="00EA780B">
                <w:rPr>
                  <w:rFonts w:ascii="Times New Roman" w:hAnsi="Times New Roman" w:cs="Times New Roman"/>
                  <w:sz w:val="24"/>
                  <w:szCs w:val="24"/>
                </w:rPr>
                <w:t>0.</w:t>
              </w:r>
            </w:ins>
            <w:ins w:id="4358" w:author="NaYEeM" w:date="2020-01-14T23:34:00Z">
              <w:r w:rsidR="006E47F4" w:rsidRPr="00EA780B">
                <w:rPr>
                  <w:rFonts w:ascii="Times New Roman" w:hAnsi="Times New Roman" w:cs="Times New Roman"/>
                  <w:sz w:val="24"/>
                  <w:szCs w:val="24"/>
                </w:rPr>
                <w:t>99</w:t>
              </w:r>
            </w:ins>
            <w:del w:id="4359" w:author="NaYEeM" w:date="2019-07-03T00:03:00Z">
              <w:r w:rsidRPr="00EA780B" w:rsidDel="00B11198">
                <w:rPr>
                  <w:rFonts w:ascii="Times New Roman" w:hAnsi="Times New Roman" w:cs="Times New Roman"/>
                  <w:sz w:val="24"/>
                  <w:szCs w:val="24"/>
                </w:rPr>
                <w:delText>2</w:delText>
              </w:r>
            </w:del>
          </w:p>
        </w:tc>
        <w:tc>
          <w:tcPr>
            <w:tcW w:w="1249" w:type="pct"/>
            <w:tcPrChange w:id="4360" w:author="NaYEeM" w:date="2020-01-18T22:39:00Z">
              <w:tcPr>
                <w:tcW w:w="1529" w:type="dxa"/>
              </w:tcPr>
            </w:tcPrChange>
          </w:tcPr>
          <w:p w14:paraId="27B0D747" w14:textId="2CF65BD6"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361" w:author="NaYEeM" w:date="2020-01-14T23:35:00Z">
              <w:r w:rsidR="006E47F4" w:rsidRPr="00EA780B">
                <w:rPr>
                  <w:rFonts w:ascii="Times New Roman" w:hAnsi="Times New Roman" w:cs="Times New Roman"/>
                  <w:sz w:val="24"/>
                  <w:szCs w:val="24"/>
                </w:rPr>
                <w:t>77</w:t>
              </w:r>
            </w:ins>
            <w:del w:id="4362" w:author="NaYEeM" w:date="2019-11-21T00:54:00Z">
              <w:r w:rsidRPr="00EA780B" w:rsidDel="001A20FF">
                <w:rPr>
                  <w:rFonts w:ascii="Times New Roman" w:hAnsi="Times New Roman" w:cs="Times New Roman"/>
                  <w:sz w:val="24"/>
                  <w:szCs w:val="24"/>
                </w:rPr>
                <w:delText>8</w:delText>
              </w:r>
            </w:del>
            <w:del w:id="4363" w:author="NaYEeM" w:date="2019-07-03T01:34:00Z">
              <w:r w:rsidRPr="00EA780B" w:rsidDel="00697BAC">
                <w:rPr>
                  <w:rFonts w:ascii="Times New Roman" w:hAnsi="Times New Roman" w:cs="Times New Roman"/>
                  <w:sz w:val="24"/>
                  <w:szCs w:val="24"/>
                </w:rPr>
                <w:delText>4</w:delText>
              </w:r>
            </w:del>
            <w:r w:rsidRPr="00EA780B">
              <w:rPr>
                <w:rFonts w:ascii="Times New Roman" w:hAnsi="Times New Roman" w:cs="Times New Roman"/>
                <w:sz w:val="24"/>
                <w:szCs w:val="24"/>
              </w:rPr>
              <w:t>,1.2</w:t>
            </w:r>
            <w:ins w:id="4364" w:author="NaYEeM" w:date="2020-01-14T23:35:00Z">
              <w:r w:rsidR="006E47F4" w:rsidRPr="00EA780B">
                <w:rPr>
                  <w:rFonts w:ascii="Times New Roman" w:hAnsi="Times New Roman" w:cs="Times New Roman"/>
                  <w:sz w:val="24"/>
                  <w:szCs w:val="24"/>
                </w:rPr>
                <w:t>7</w:t>
              </w:r>
            </w:ins>
            <w:del w:id="4365" w:author="NaYEeM" w:date="2019-07-03T01:35:00Z">
              <w:r w:rsidRPr="00EA780B" w:rsidDel="00697BAC">
                <w:rPr>
                  <w:rFonts w:ascii="Times New Roman" w:hAnsi="Times New Roman" w:cs="Times New Roman"/>
                  <w:sz w:val="24"/>
                  <w:szCs w:val="24"/>
                </w:rPr>
                <w:delText>5</w:delText>
              </w:r>
            </w:del>
            <w:r w:rsidRPr="00EA780B">
              <w:rPr>
                <w:rFonts w:ascii="Times New Roman" w:hAnsi="Times New Roman" w:cs="Times New Roman"/>
                <w:sz w:val="24"/>
                <w:szCs w:val="24"/>
              </w:rPr>
              <w:t>]</w:t>
            </w:r>
          </w:p>
        </w:tc>
        <w:tc>
          <w:tcPr>
            <w:tcW w:w="879" w:type="pct"/>
            <w:tcPrChange w:id="4366" w:author="NaYEeM" w:date="2020-01-18T22:39:00Z">
              <w:tcPr>
                <w:tcW w:w="1007" w:type="dxa"/>
                <w:gridSpan w:val="3"/>
                <w:tcBorders>
                  <w:right w:val="single" w:sz="4" w:space="0" w:color="auto"/>
                </w:tcBorders>
              </w:tcPr>
            </w:tcPrChange>
          </w:tcPr>
          <w:p w14:paraId="463F7BA2" w14:textId="109B6CE4"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4367" w:author="NaYEeM" w:date="2020-01-18T22:40:00Z">
                  <w:rPr>
                    <w:rFonts w:ascii="Times New Roman" w:hAnsi="Times New Roman" w:cs="Times New Roman"/>
                    <w:color w:val="000000"/>
                    <w:sz w:val="24"/>
                    <w:szCs w:val="24"/>
                  </w:rPr>
                </w:rPrChange>
              </w:rPr>
            </w:pPr>
            <w:del w:id="4368" w:author="NaYEeM" w:date="2019-11-11T02:02:00Z">
              <w:r w:rsidRPr="00EA780B" w:rsidDel="008C0711">
                <w:rPr>
                  <w:rFonts w:ascii="Times New Roman" w:hAnsi="Times New Roman" w:cs="Times New Roman"/>
                  <w:sz w:val="24"/>
                  <w:szCs w:val="24"/>
                  <w:rPrChange w:id="4369" w:author="NaYEeM" w:date="2020-01-18T22:40:00Z">
                    <w:rPr>
                      <w:rFonts w:ascii="Times New Roman" w:hAnsi="Times New Roman" w:cs="Times New Roman"/>
                      <w:color w:val="000000"/>
                      <w:sz w:val="24"/>
                      <w:szCs w:val="24"/>
                    </w:rPr>
                  </w:rPrChange>
                </w:rPr>
                <w:delText>0.</w:delText>
              </w:r>
            </w:del>
            <w:ins w:id="4370" w:author="NaYEeM" w:date="2019-11-22T01:02:00Z">
              <w:r w:rsidRPr="00EA780B">
                <w:rPr>
                  <w:rFonts w:ascii="Times New Roman" w:hAnsi="Times New Roman" w:cs="Times New Roman"/>
                  <w:sz w:val="24"/>
                  <w:szCs w:val="24"/>
                </w:rPr>
                <w:t>0.</w:t>
              </w:r>
            </w:ins>
            <w:ins w:id="4371" w:author="NaYEeM" w:date="2020-01-15T00:18:00Z">
              <w:r w:rsidR="00DF7C32" w:rsidRPr="00EA780B">
                <w:rPr>
                  <w:rFonts w:ascii="Times New Roman" w:hAnsi="Times New Roman" w:cs="Times New Roman"/>
                  <w:sz w:val="24"/>
                  <w:szCs w:val="24"/>
                </w:rPr>
                <w:t>949</w:t>
              </w:r>
            </w:ins>
            <w:del w:id="4372" w:author="NaYEeM" w:date="2019-07-03T01:52:00Z">
              <w:r w:rsidRPr="00EA780B" w:rsidDel="003A5D28">
                <w:rPr>
                  <w:rFonts w:ascii="Times New Roman" w:hAnsi="Times New Roman" w:cs="Times New Roman"/>
                  <w:sz w:val="24"/>
                  <w:szCs w:val="24"/>
                  <w:rPrChange w:id="4373" w:author="NaYEeM" w:date="2020-01-18T22:40:00Z">
                    <w:rPr>
                      <w:rFonts w:ascii="Times New Roman" w:hAnsi="Times New Roman" w:cs="Times New Roman"/>
                      <w:color w:val="000000"/>
                      <w:sz w:val="24"/>
                      <w:szCs w:val="24"/>
                    </w:rPr>
                  </w:rPrChange>
                </w:rPr>
                <w:delText>83</w:delText>
              </w:r>
            </w:del>
            <w:del w:id="4374" w:author="NaYEeM" w:date="2019-06-28T02:55:00Z">
              <w:r w:rsidRPr="00EA780B" w:rsidDel="0054745A">
                <w:rPr>
                  <w:rFonts w:ascii="Times New Roman" w:hAnsi="Times New Roman" w:cs="Times New Roman"/>
                  <w:sz w:val="24"/>
                  <w:szCs w:val="24"/>
                  <w:rPrChange w:id="4375" w:author="NaYEeM" w:date="2020-01-18T22:40:00Z">
                    <w:rPr>
                      <w:rFonts w:ascii="Times New Roman" w:hAnsi="Times New Roman" w:cs="Times New Roman"/>
                      <w:color w:val="000000"/>
                      <w:sz w:val="24"/>
                      <w:szCs w:val="24"/>
                    </w:rPr>
                  </w:rPrChange>
                </w:rPr>
                <w:delText>66</w:delText>
              </w:r>
            </w:del>
          </w:p>
        </w:tc>
      </w:tr>
      <w:tr w:rsidR="002D2CE8" w:rsidRPr="00EA780B" w14:paraId="078F4775" w14:textId="0BB466CA" w:rsidTr="00EA780B">
        <w:trPr>
          <w:cnfStyle w:val="000000100000" w:firstRow="0" w:lastRow="0" w:firstColumn="0" w:lastColumn="0" w:oddVBand="0" w:evenVBand="0" w:oddHBand="1" w:evenHBand="0" w:firstRowFirstColumn="0" w:firstRowLastColumn="0" w:lastRowFirstColumn="0" w:lastRowLastColumn="0"/>
          <w:trPrChange w:id="4376"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377" w:author="NaYEeM" w:date="2020-01-18T22:39:00Z">
              <w:tcPr>
                <w:tcW w:w="2685" w:type="dxa"/>
              </w:tcPr>
            </w:tcPrChange>
          </w:tcPr>
          <w:p w14:paraId="47DEEA62" w14:textId="46586BF3" w:rsidR="002D2CE8" w:rsidRPr="00FC5C5F" w:rsidRDefault="002D2CE8">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4378" w:author="NaYEeM" w:date="2020-01-18T22:45:00Z">
                  <w:rPr>
                    <w:rFonts w:ascii="Times New Roman" w:hAnsi="Times New Roman" w:cs="Times New Roman"/>
                    <w:b w:val="0"/>
                    <w:sz w:val="24"/>
                    <w:szCs w:val="24"/>
                  </w:rPr>
                </w:rPrChange>
              </w:rPr>
              <w:pPrChange w:id="4379" w:author="NaYEeM" w:date="2020-01-18T21:38: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4380" w:author="NaYEeM" w:date="2020-01-18T22:45:00Z">
                  <w:rPr>
                    <w:rFonts w:ascii="Times New Roman" w:hAnsi="Times New Roman" w:cs="Times New Roman"/>
                    <w:sz w:val="24"/>
                    <w:szCs w:val="24"/>
                  </w:rPr>
                </w:rPrChange>
              </w:rPr>
              <w:t>Urban</w:t>
            </w:r>
          </w:p>
        </w:tc>
        <w:tc>
          <w:tcPr>
            <w:tcW w:w="1230" w:type="pct"/>
            <w:tcPrChange w:id="4381" w:author="NaYEeM" w:date="2020-01-18T22:39:00Z">
              <w:tcPr>
                <w:tcW w:w="896" w:type="dxa"/>
                <w:gridSpan w:val="2"/>
              </w:tcPr>
            </w:tcPrChange>
          </w:tcPr>
          <w:p w14:paraId="20C38528" w14:textId="77777777"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Ref.</w:t>
            </w:r>
          </w:p>
        </w:tc>
        <w:tc>
          <w:tcPr>
            <w:tcW w:w="1249" w:type="pct"/>
            <w:tcPrChange w:id="4382" w:author="NaYEeM" w:date="2020-01-18T22:39:00Z">
              <w:tcPr>
                <w:tcW w:w="1529" w:type="dxa"/>
              </w:tcPr>
            </w:tcPrChange>
          </w:tcPr>
          <w:p w14:paraId="07D81631" w14:textId="77777777"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c>
          <w:tcPr>
            <w:tcW w:w="879" w:type="pct"/>
            <w:tcPrChange w:id="4383" w:author="NaYEeM" w:date="2020-01-18T22:39:00Z">
              <w:tcPr>
                <w:tcW w:w="1007" w:type="dxa"/>
                <w:gridSpan w:val="3"/>
                <w:tcBorders>
                  <w:right w:val="single" w:sz="4" w:space="0" w:color="auto"/>
                </w:tcBorders>
              </w:tcPr>
            </w:tcPrChange>
          </w:tcPr>
          <w:p w14:paraId="07D8144B" w14:textId="56DE96FB"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r>
      <w:tr w:rsidR="002D2CE8" w:rsidRPr="00EA780B" w14:paraId="460624ED" w14:textId="5E7802A8" w:rsidTr="00EA780B">
        <w:trPr>
          <w:trPrChange w:id="4384"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5000" w:type="pct"/>
            <w:gridSpan w:val="4"/>
            <w:tcPrChange w:id="4385" w:author="NaYEeM" w:date="2020-01-18T22:39:00Z">
              <w:tcPr>
                <w:tcW w:w="6090" w:type="dxa"/>
                <w:gridSpan w:val="6"/>
                <w:tcBorders>
                  <w:right w:val="single" w:sz="4" w:space="0" w:color="auto"/>
                </w:tcBorders>
              </w:tcPr>
            </w:tcPrChange>
          </w:tcPr>
          <w:p w14:paraId="65607D58" w14:textId="296DB136" w:rsidR="002D2CE8" w:rsidRPr="00EA780B" w:rsidRDefault="002D2CE8">
            <w:pPr>
              <w:rPr>
                <w:rFonts w:ascii="Times New Roman" w:hAnsi="Times New Roman" w:cs="Times New Roman"/>
                <w:sz w:val="24"/>
                <w:szCs w:val="24"/>
              </w:rPr>
              <w:pPrChange w:id="4386" w:author="NaYEeM" w:date="2020-01-14T21:51:00Z">
                <w:pPr>
                  <w:jc w:val="both"/>
                </w:pPr>
              </w:pPrChange>
            </w:pPr>
            <w:del w:id="4387" w:author="NaYEeM" w:date="2019-07-10T01:38:00Z">
              <w:r w:rsidRPr="00EA780B" w:rsidDel="00D468F0">
                <w:rPr>
                  <w:rFonts w:ascii="Times New Roman" w:hAnsi="Times New Roman" w:cs="Times New Roman"/>
                  <w:sz w:val="24"/>
                  <w:szCs w:val="24"/>
                </w:rPr>
                <w:delText>Mothers’</w:delText>
              </w:r>
            </w:del>
            <w:ins w:id="4388" w:author="NaYEeM" w:date="2020-01-18T21:38:00Z">
              <w:r w:rsidR="005D76E9" w:rsidRPr="00EA780B">
                <w:rPr>
                  <w:rFonts w:ascii="Times New Roman" w:hAnsi="Times New Roman" w:cs="Times New Roman"/>
                  <w:sz w:val="24"/>
                  <w:szCs w:val="24"/>
                </w:rPr>
                <w:t>E</w:t>
              </w:r>
            </w:ins>
            <w:del w:id="4389" w:author="NaYEeM" w:date="2019-07-10T01:38:00Z">
              <w:r w:rsidRPr="00EA780B" w:rsidDel="00D468F0">
                <w:rPr>
                  <w:rFonts w:ascii="Times New Roman" w:hAnsi="Times New Roman" w:cs="Times New Roman"/>
                  <w:sz w:val="24"/>
                  <w:szCs w:val="24"/>
                </w:rPr>
                <w:delText xml:space="preserve"> </w:delText>
              </w:r>
            </w:del>
            <w:del w:id="4390" w:author="NaYEeM" w:date="2019-07-10T01:39:00Z">
              <w:r w:rsidRPr="00EA780B" w:rsidDel="00D468F0">
                <w:rPr>
                  <w:rFonts w:ascii="Times New Roman" w:hAnsi="Times New Roman" w:cs="Times New Roman"/>
                  <w:sz w:val="24"/>
                  <w:szCs w:val="24"/>
                </w:rPr>
                <w:delText>E</w:delText>
              </w:r>
            </w:del>
            <w:r w:rsidRPr="00EA780B">
              <w:rPr>
                <w:rFonts w:ascii="Times New Roman" w:hAnsi="Times New Roman" w:cs="Times New Roman"/>
                <w:sz w:val="24"/>
                <w:szCs w:val="24"/>
              </w:rPr>
              <w:t>ducational level</w:t>
            </w:r>
          </w:p>
        </w:tc>
      </w:tr>
      <w:tr w:rsidR="002D2CE8" w:rsidRPr="00EA780B" w14:paraId="11F66BE1" w14:textId="41B575CE" w:rsidTr="00EA780B">
        <w:trPr>
          <w:cnfStyle w:val="000000100000" w:firstRow="0" w:lastRow="0" w:firstColumn="0" w:lastColumn="0" w:oddVBand="0" w:evenVBand="0" w:oddHBand="1" w:evenHBand="0" w:firstRowFirstColumn="0" w:firstRowLastColumn="0" w:lastRowFirstColumn="0" w:lastRowLastColumn="0"/>
          <w:trPrChange w:id="4391"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392" w:author="NaYEeM" w:date="2020-01-18T22:39:00Z">
              <w:tcPr>
                <w:tcW w:w="2685" w:type="dxa"/>
              </w:tcPr>
            </w:tcPrChange>
          </w:tcPr>
          <w:p w14:paraId="74C3765B" w14:textId="086F04DA" w:rsidR="002D2CE8" w:rsidRPr="00FC5C5F" w:rsidRDefault="002D2CE8">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4393" w:author="NaYEeM" w:date="2020-01-18T22:45:00Z">
                  <w:rPr>
                    <w:rFonts w:ascii="Times New Roman" w:hAnsi="Times New Roman" w:cs="Times New Roman"/>
                    <w:b w:val="0"/>
                    <w:sz w:val="24"/>
                    <w:szCs w:val="24"/>
                  </w:rPr>
                </w:rPrChange>
              </w:rPr>
              <w:pPrChange w:id="4394" w:author="NaYEeM" w:date="2020-01-18T21:39: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4395" w:author="NaYEeM" w:date="2020-01-18T22:45:00Z">
                  <w:rPr>
                    <w:rFonts w:ascii="Times New Roman" w:hAnsi="Times New Roman" w:cs="Times New Roman"/>
                    <w:sz w:val="24"/>
                    <w:szCs w:val="24"/>
                  </w:rPr>
                </w:rPrChange>
              </w:rPr>
              <w:t>Higher</w:t>
            </w:r>
          </w:p>
        </w:tc>
        <w:tc>
          <w:tcPr>
            <w:tcW w:w="1230" w:type="pct"/>
            <w:tcPrChange w:id="4396" w:author="NaYEeM" w:date="2020-01-18T22:39:00Z">
              <w:tcPr>
                <w:tcW w:w="896" w:type="dxa"/>
                <w:gridSpan w:val="2"/>
              </w:tcPr>
            </w:tcPrChange>
          </w:tcPr>
          <w:p w14:paraId="6AB199EF" w14:textId="36AE51ED"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397" w:author="NaYEeM" w:date="2019-07-06T23:44:00Z">
              <w:r w:rsidRPr="00EA780B">
                <w:rPr>
                  <w:rFonts w:ascii="Times New Roman" w:hAnsi="Times New Roman" w:cs="Times New Roman"/>
                  <w:sz w:val="24"/>
                  <w:szCs w:val="24"/>
                </w:rPr>
                <w:t>6</w:t>
              </w:r>
            </w:ins>
            <w:ins w:id="4398" w:author="NaYEeM" w:date="2020-01-14T23:35:00Z">
              <w:r w:rsidR="006E47F4" w:rsidRPr="00EA780B">
                <w:rPr>
                  <w:rFonts w:ascii="Times New Roman" w:hAnsi="Times New Roman" w:cs="Times New Roman"/>
                  <w:sz w:val="24"/>
                  <w:szCs w:val="24"/>
                </w:rPr>
                <w:t>5</w:t>
              </w:r>
            </w:ins>
            <w:del w:id="4399" w:author="NaYEeM" w:date="2019-07-03T00:03:00Z">
              <w:r w:rsidRPr="00EA780B" w:rsidDel="00B11198">
                <w:rPr>
                  <w:rFonts w:ascii="Times New Roman" w:hAnsi="Times New Roman" w:cs="Times New Roman"/>
                  <w:sz w:val="24"/>
                  <w:szCs w:val="24"/>
                </w:rPr>
                <w:delText>67</w:delText>
              </w:r>
            </w:del>
          </w:p>
        </w:tc>
        <w:tc>
          <w:tcPr>
            <w:tcW w:w="1249" w:type="pct"/>
            <w:tcPrChange w:id="4400" w:author="NaYEeM" w:date="2020-01-18T22:39:00Z">
              <w:tcPr>
                <w:tcW w:w="1529" w:type="dxa"/>
              </w:tcPr>
            </w:tcPrChange>
          </w:tcPr>
          <w:p w14:paraId="3A6B511F" w14:textId="3AF71EB0"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401" w:author="NaYEeM" w:date="2020-01-14T23:36:00Z">
              <w:r w:rsidR="006E47F4" w:rsidRPr="00EA780B">
                <w:rPr>
                  <w:rFonts w:ascii="Times New Roman" w:hAnsi="Times New Roman" w:cs="Times New Roman"/>
                  <w:sz w:val="24"/>
                  <w:szCs w:val="24"/>
                </w:rPr>
                <w:t>41</w:t>
              </w:r>
            </w:ins>
            <w:del w:id="4402" w:author="NaYEeM" w:date="2019-07-03T01:35:00Z">
              <w:r w:rsidRPr="00EA780B" w:rsidDel="00697BAC">
                <w:rPr>
                  <w:rFonts w:ascii="Times New Roman" w:hAnsi="Times New Roman" w:cs="Times New Roman"/>
                  <w:sz w:val="24"/>
                  <w:szCs w:val="24"/>
                </w:rPr>
                <w:delText>49</w:delText>
              </w:r>
            </w:del>
            <w:r w:rsidRPr="00EA780B">
              <w:rPr>
                <w:rFonts w:ascii="Times New Roman" w:hAnsi="Times New Roman" w:cs="Times New Roman"/>
                <w:sz w:val="24"/>
                <w:szCs w:val="24"/>
              </w:rPr>
              <w:t>,</w:t>
            </w:r>
            <w:ins w:id="4403" w:author="NaYEeM" w:date="2019-11-21T01:17:00Z">
              <w:r w:rsidRPr="00EA780B">
                <w:rPr>
                  <w:rFonts w:ascii="Times New Roman" w:hAnsi="Times New Roman" w:cs="Times New Roman"/>
                  <w:sz w:val="24"/>
                  <w:szCs w:val="24"/>
                </w:rPr>
                <w:t>1.</w:t>
              </w:r>
            </w:ins>
            <w:ins w:id="4404" w:author="NaYEeM" w:date="2020-01-14T23:36:00Z">
              <w:r w:rsidR="006E47F4" w:rsidRPr="00EA780B">
                <w:rPr>
                  <w:rFonts w:ascii="Times New Roman" w:hAnsi="Times New Roman" w:cs="Times New Roman"/>
                  <w:sz w:val="24"/>
                  <w:szCs w:val="24"/>
                </w:rPr>
                <w:t>03</w:t>
              </w:r>
            </w:ins>
            <w:del w:id="4405" w:author="NaYEeM" w:date="2019-11-21T01:17:00Z">
              <w:r w:rsidRPr="00EA780B" w:rsidDel="00252535">
                <w:rPr>
                  <w:rFonts w:ascii="Times New Roman" w:hAnsi="Times New Roman" w:cs="Times New Roman"/>
                  <w:sz w:val="24"/>
                  <w:szCs w:val="24"/>
                </w:rPr>
                <w:delText>0.</w:delText>
              </w:r>
            </w:del>
            <w:del w:id="4406" w:author="NaYEeM" w:date="2019-07-03T01:35:00Z">
              <w:r w:rsidRPr="00EA780B" w:rsidDel="00697BAC">
                <w:rPr>
                  <w:rFonts w:ascii="Times New Roman" w:hAnsi="Times New Roman" w:cs="Times New Roman"/>
                  <w:sz w:val="24"/>
                  <w:szCs w:val="24"/>
                </w:rPr>
                <w:delText>93</w:delText>
              </w:r>
            </w:del>
            <w:r w:rsidRPr="00EA780B">
              <w:rPr>
                <w:rFonts w:ascii="Times New Roman" w:hAnsi="Times New Roman" w:cs="Times New Roman"/>
                <w:sz w:val="24"/>
                <w:szCs w:val="24"/>
              </w:rPr>
              <w:t>]</w:t>
            </w:r>
          </w:p>
        </w:tc>
        <w:tc>
          <w:tcPr>
            <w:tcW w:w="879" w:type="pct"/>
            <w:tcPrChange w:id="4407" w:author="NaYEeM" w:date="2020-01-18T22:39:00Z">
              <w:tcPr>
                <w:tcW w:w="1007" w:type="dxa"/>
                <w:gridSpan w:val="3"/>
                <w:tcBorders>
                  <w:right w:val="single" w:sz="4" w:space="0" w:color="auto"/>
                </w:tcBorders>
              </w:tcPr>
            </w:tcPrChange>
          </w:tcPr>
          <w:p w14:paraId="4213F04C" w14:textId="5F9D3F1B"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ins w:id="4408" w:author="NaYEeM" w:date="2019-11-22T01:02:00Z">
              <w:r w:rsidRPr="00EA780B">
                <w:rPr>
                  <w:rFonts w:ascii="Times New Roman" w:hAnsi="Times New Roman" w:cs="Times New Roman"/>
                  <w:color w:val="000000"/>
                  <w:sz w:val="24"/>
                  <w:szCs w:val="24"/>
                  <w:rPrChange w:id="4409" w:author="NaYEeM" w:date="2020-01-18T22:40:00Z">
                    <w:rPr>
                      <w:rFonts w:ascii="Calibri" w:hAnsi="Calibri" w:cs="Calibri"/>
                      <w:color w:val="000000"/>
                    </w:rPr>
                  </w:rPrChange>
                </w:rPr>
                <w:t>0</w:t>
              </w:r>
            </w:ins>
            <w:ins w:id="4410" w:author="NaYEeM" w:date="2019-12-09T01:31:00Z">
              <w:r w:rsidRPr="00EA780B">
                <w:rPr>
                  <w:rFonts w:ascii="Times New Roman" w:hAnsi="Times New Roman" w:cs="Times New Roman"/>
                  <w:color w:val="000000"/>
                  <w:sz w:val="24"/>
                  <w:szCs w:val="24"/>
                  <w:rPrChange w:id="4411" w:author="NaYEeM" w:date="2020-01-18T22:40:00Z">
                    <w:rPr>
                      <w:rFonts w:ascii="Calibri" w:hAnsi="Calibri" w:cs="Calibri"/>
                      <w:color w:val="000000"/>
                    </w:rPr>
                  </w:rPrChange>
                </w:rPr>
                <w:t>.</w:t>
              </w:r>
            </w:ins>
            <w:ins w:id="4412" w:author="NaYEeM" w:date="2020-01-15T00:19:00Z">
              <w:r w:rsidR="00DF7C32" w:rsidRPr="00EA780B">
                <w:rPr>
                  <w:rFonts w:ascii="Times New Roman" w:hAnsi="Times New Roman" w:cs="Times New Roman"/>
                  <w:color w:val="000000"/>
                  <w:sz w:val="24"/>
                  <w:szCs w:val="24"/>
                  <w:rPrChange w:id="4413" w:author="NaYEeM" w:date="2020-01-18T22:40:00Z">
                    <w:rPr>
                      <w:rFonts w:ascii="Calibri" w:hAnsi="Calibri" w:cs="Calibri"/>
                      <w:color w:val="000000"/>
                    </w:rPr>
                  </w:rPrChange>
                </w:rPr>
                <w:t>069</w:t>
              </w:r>
            </w:ins>
            <w:del w:id="4414" w:author="NaYEeM" w:date="2019-11-22T01:02:00Z">
              <w:r w:rsidRPr="00EA780B" w:rsidDel="00FF1C20">
                <w:rPr>
                  <w:rFonts w:ascii="Times New Roman" w:hAnsi="Times New Roman" w:cs="Times New Roman"/>
                  <w:sz w:val="24"/>
                  <w:szCs w:val="24"/>
                  <w:rPrChange w:id="4415" w:author="NaYEeM" w:date="2020-01-18T22:40:00Z">
                    <w:rPr>
                      <w:rFonts w:ascii="Times New Roman" w:hAnsi="Times New Roman" w:cs="Times New Roman"/>
                      <w:color w:val="000000"/>
                      <w:sz w:val="24"/>
                      <w:szCs w:val="24"/>
                    </w:rPr>
                  </w:rPrChange>
                </w:rPr>
                <w:delText>0.</w:delText>
              </w:r>
            </w:del>
            <w:del w:id="4416" w:author="NaYEeM" w:date="2019-11-11T02:02:00Z">
              <w:r w:rsidRPr="00EA780B" w:rsidDel="008C0711">
                <w:rPr>
                  <w:rFonts w:ascii="Times New Roman" w:hAnsi="Times New Roman" w:cs="Times New Roman"/>
                  <w:sz w:val="24"/>
                  <w:szCs w:val="24"/>
                  <w:rPrChange w:id="4417" w:author="NaYEeM" w:date="2020-01-18T22:40:00Z">
                    <w:rPr>
                      <w:rFonts w:ascii="Times New Roman" w:hAnsi="Times New Roman" w:cs="Times New Roman"/>
                      <w:color w:val="000000"/>
                      <w:sz w:val="24"/>
                      <w:szCs w:val="24"/>
                    </w:rPr>
                  </w:rPrChange>
                </w:rPr>
                <w:delText>0</w:delText>
              </w:r>
            </w:del>
            <w:del w:id="4418" w:author="NaYEeM" w:date="2019-07-03T01:53:00Z">
              <w:r w:rsidRPr="00EA780B" w:rsidDel="003A5D28">
                <w:rPr>
                  <w:rFonts w:ascii="Times New Roman" w:hAnsi="Times New Roman" w:cs="Times New Roman"/>
                  <w:sz w:val="24"/>
                  <w:szCs w:val="24"/>
                  <w:rPrChange w:id="4419" w:author="NaYEeM" w:date="2020-01-18T22:40:00Z">
                    <w:rPr>
                      <w:rFonts w:ascii="Times New Roman" w:hAnsi="Times New Roman" w:cs="Times New Roman"/>
                      <w:color w:val="000000"/>
                      <w:sz w:val="24"/>
                      <w:szCs w:val="24"/>
                    </w:rPr>
                  </w:rPrChange>
                </w:rPr>
                <w:delText>15</w:delText>
              </w:r>
            </w:del>
            <w:del w:id="4420" w:author="NaYEeM" w:date="2019-06-28T02:56:00Z">
              <w:r w:rsidRPr="00EA780B" w:rsidDel="0054745A">
                <w:rPr>
                  <w:rFonts w:ascii="Times New Roman" w:hAnsi="Times New Roman" w:cs="Times New Roman"/>
                  <w:sz w:val="24"/>
                  <w:szCs w:val="24"/>
                  <w:rPrChange w:id="4421" w:author="NaYEeM" w:date="2020-01-18T22:40:00Z">
                    <w:rPr>
                      <w:rFonts w:ascii="Times New Roman" w:hAnsi="Times New Roman" w:cs="Times New Roman"/>
                      <w:color w:val="000000"/>
                      <w:sz w:val="24"/>
                      <w:szCs w:val="24"/>
                    </w:rPr>
                  </w:rPrChange>
                </w:rPr>
                <w:delText>2</w:delText>
              </w:r>
            </w:del>
          </w:p>
        </w:tc>
      </w:tr>
      <w:tr w:rsidR="002D2CE8" w:rsidRPr="00EA780B" w14:paraId="0DDC653C" w14:textId="51801007" w:rsidTr="00EA780B">
        <w:trPr>
          <w:trPrChange w:id="4422"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423" w:author="NaYEeM" w:date="2020-01-18T22:39:00Z">
              <w:tcPr>
                <w:tcW w:w="2685" w:type="dxa"/>
              </w:tcPr>
            </w:tcPrChange>
          </w:tcPr>
          <w:p w14:paraId="3595492A" w14:textId="2619E328" w:rsidR="002D2CE8" w:rsidRPr="00FC5C5F" w:rsidRDefault="002D2CE8">
            <w:pPr>
              <w:rPr>
                <w:rFonts w:ascii="Times New Roman" w:hAnsi="Times New Roman" w:cs="Times New Roman"/>
                <w:b w:val="0"/>
                <w:bCs w:val="0"/>
                <w:sz w:val="24"/>
                <w:szCs w:val="24"/>
                <w:rPrChange w:id="4424" w:author="NaYEeM" w:date="2020-01-18T22:45:00Z">
                  <w:rPr>
                    <w:rFonts w:ascii="Times New Roman" w:hAnsi="Times New Roman" w:cs="Times New Roman"/>
                    <w:b w:val="0"/>
                    <w:sz w:val="24"/>
                    <w:szCs w:val="24"/>
                  </w:rPr>
                </w:rPrChange>
              </w:rPr>
              <w:pPrChange w:id="4425" w:author="NaYEeM" w:date="2020-01-18T21:39:00Z">
                <w:pPr>
                  <w:jc w:val="center"/>
                </w:pPr>
              </w:pPrChange>
            </w:pPr>
            <w:r w:rsidRPr="00FC5C5F">
              <w:rPr>
                <w:rFonts w:ascii="Times New Roman" w:hAnsi="Times New Roman" w:cs="Times New Roman"/>
                <w:b w:val="0"/>
                <w:bCs w:val="0"/>
                <w:sz w:val="24"/>
                <w:szCs w:val="24"/>
                <w:rPrChange w:id="4426" w:author="NaYEeM" w:date="2020-01-18T22:45:00Z">
                  <w:rPr>
                    <w:rFonts w:ascii="Times New Roman" w:hAnsi="Times New Roman" w:cs="Times New Roman"/>
                    <w:sz w:val="24"/>
                    <w:szCs w:val="24"/>
                  </w:rPr>
                </w:rPrChange>
              </w:rPr>
              <w:t>Secondary</w:t>
            </w:r>
          </w:p>
        </w:tc>
        <w:tc>
          <w:tcPr>
            <w:tcW w:w="1230" w:type="pct"/>
            <w:tcPrChange w:id="4427" w:author="NaYEeM" w:date="2020-01-18T22:39:00Z">
              <w:tcPr>
                <w:tcW w:w="896" w:type="dxa"/>
                <w:gridSpan w:val="2"/>
              </w:tcPr>
            </w:tcPrChange>
          </w:tcPr>
          <w:p w14:paraId="0A05A297" w14:textId="64252511"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4428" w:author="NaYEeM" w:date="2019-11-21T01:17:00Z">
              <w:r w:rsidRPr="00EA780B">
                <w:rPr>
                  <w:rFonts w:ascii="Times New Roman" w:hAnsi="Times New Roman" w:cs="Times New Roman"/>
                  <w:sz w:val="24"/>
                  <w:szCs w:val="24"/>
                </w:rPr>
                <w:t>0.</w:t>
              </w:r>
            </w:ins>
            <w:ins w:id="4429" w:author="NaYEeM" w:date="2020-01-14T23:36:00Z">
              <w:r w:rsidR="006E47F4" w:rsidRPr="00EA780B">
                <w:rPr>
                  <w:rFonts w:ascii="Times New Roman" w:hAnsi="Times New Roman" w:cs="Times New Roman"/>
                  <w:sz w:val="24"/>
                  <w:szCs w:val="24"/>
                </w:rPr>
                <w:t>88</w:t>
              </w:r>
            </w:ins>
            <w:del w:id="4430" w:author="NaYEeM" w:date="2019-07-03T00:04:00Z">
              <w:r w:rsidRPr="00EA780B" w:rsidDel="00B11198">
                <w:rPr>
                  <w:rFonts w:ascii="Times New Roman" w:hAnsi="Times New Roman" w:cs="Times New Roman"/>
                  <w:sz w:val="24"/>
                  <w:szCs w:val="24"/>
                </w:rPr>
                <w:delText>1.0</w:delText>
              </w:r>
            </w:del>
            <w:del w:id="4431" w:author="NaYEeM" w:date="2019-07-03T00:03:00Z">
              <w:r w:rsidRPr="00EA780B" w:rsidDel="00B11198">
                <w:rPr>
                  <w:rFonts w:ascii="Times New Roman" w:hAnsi="Times New Roman" w:cs="Times New Roman"/>
                  <w:sz w:val="24"/>
                  <w:szCs w:val="24"/>
                </w:rPr>
                <w:delText>6</w:delText>
              </w:r>
            </w:del>
          </w:p>
        </w:tc>
        <w:tc>
          <w:tcPr>
            <w:tcW w:w="1249" w:type="pct"/>
            <w:tcPrChange w:id="4432" w:author="NaYEeM" w:date="2020-01-18T22:39:00Z">
              <w:tcPr>
                <w:tcW w:w="1529" w:type="dxa"/>
              </w:tcPr>
            </w:tcPrChange>
          </w:tcPr>
          <w:p w14:paraId="153B43D7" w14:textId="30BBB647"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433" w:author="NaYEeM" w:date="2020-01-14T23:36:00Z">
              <w:r w:rsidR="006E47F4" w:rsidRPr="00EA780B">
                <w:rPr>
                  <w:rFonts w:ascii="Times New Roman" w:hAnsi="Times New Roman" w:cs="Times New Roman"/>
                  <w:sz w:val="24"/>
                  <w:szCs w:val="24"/>
                </w:rPr>
                <w:t>61</w:t>
              </w:r>
            </w:ins>
            <w:del w:id="4434" w:author="NaYEeM" w:date="2019-07-03T01:35:00Z">
              <w:r w:rsidRPr="00EA780B" w:rsidDel="00697BAC">
                <w:rPr>
                  <w:rFonts w:ascii="Times New Roman" w:hAnsi="Times New Roman" w:cs="Times New Roman"/>
                  <w:sz w:val="24"/>
                  <w:szCs w:val="24"/>
                </w:rPr>
                <w:delText>85</w:delText>
              </w:r>
            </w:del>
            <w:r w:rsidRPr="00EA780B">
              <w:rPr>
                <w:rFonts w:ascii="Times New Roman" w:hAnsi="Times New Roman" w:cs="Times New Roman"/>
                <w:sz w:val="24"/>
                <w:szCs w:val="24"/>
              </w:rPr>
              <w:t>,1.</w:t>
            </w:r>
            <w:ins w:id="4435" w:author="NaYEeM" w:date="2020-01-14T23:36:00Z">
              <w:r w:rsidR="006E47F4" w:rsidRPr="00EA780B">
                <w:rPr>
                  <w:rFonts w:ascii="Times New Roman" w:hAnsi="Times New Roman" w:cs="Times New Roman"/>
                  <w:sz w:val="24"/>
                  <w:szCs w:val="24"/>
                </w:rPr>
                <w:t>26</w:t>
              </w:r>
            </w:ins>
            <w:del w:id="4436" w:author="NaYEeM" w:date="2019-07-03T01:35:00Z">
              <w:r w:rsidRPr="00EA780B" w:rsidDel="00697BAC">
                <w:rPr>
                  <w:rFonts w:ascii="Times New Roman" w:hAnsi="Times New Roman" w:cs="Times New Roman"/>
                  <w:sz w:val="24"/>
                  <w:szCs w:val="24"/>
                </w:rPr>
                <w:delText>31</w:delText>
              </w:r>
            </w:del>
            <w:r w:rsidRPr="00EA780B">
              <w:rPr>
                <w:rFonts w:ascii="Times New Roman" w:hAnsi="Times New Roman" w:cs="Times New Roman"/>
                <w:sz w:val="24"/>
                <w:szCs w:val="24"/>
              </w:rPr>
              <w:t>]</w:t>
            </w:r>
          </w:p>
        </w:tc>
        <w:tc>
          <w:tcPr>
            <w:tcW w:w="879" w:type="pct"/>
            <w:tcPrChange w:id="4437" w:author="NaYEeM" w:date="2020-01-18T22:39:00Z">
              <w:tcPr>
                <w:tcW w:w="1007" w:type="dxa"/>
                <w:gridSpan w:val="3"/>
                <w:tcBorders>
                  <w:right w:val="single" w:sz="4" w:space="0" w:color="auto"/>
                </w:tcBorders>
              </w:tcPr>
            </w:tcPrChange>
          </w:tcPr>
          <w:p w14:paraId="1DA63F70" w14:textId="4D30C742"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4438" w:author="NaYEeM" w:date="2020-01-18T22:40:00Z">
                  <w:rPr>
                    <w:rFonts w:ascii="Times New Roman" w:hAnsi="Times New Roman" w:cs="Times New Roman"/>
                    <w:color w:val="000000"/>
                    <w:sz w:val="24"/>
                    <w:szCs w:val="24"/>
                  </w:rPr>
                </w:rPrChange>
              </w:rPr>
            </w:pPr>
            <w:del w:id="4439" w:author="NaYEeM" w:date="2019-11-22T01:02:00Z">
              <w:r w:rsidRPr="00EA780B" w:rsidDel="00FF1C20">
                <w:rPr>
                  <w:rFonts w:ascii="Times New Roman" w:hAnsi="Times New Roman" w:cs="Times New Roman"/>
                  <w:sz w:val="24"/>
                  <w:szCs w:val="24"/>
                  <w:rPrChange w:id="4440" w:author="NaYEeM" w:date="2020-01-18T22:40:00Z">
                    <w:rPr>
                      <w:rFonts w:ascii="Times New Roman" w:hAnsi="Times New Roman" w:cs="Times New Roman"/>
                      <w:color w:val="000000"/>
                      <w:sz w:val="24"/>
                      <w:szCs w:val="24"/>
                    </w:rPr>
                  </w:rPrChange>
                </w:rPr>
                <w:delText>0.</w:delText>
              </w:r>
            </w:del>
            <w:ins w:id="4441" w:author="NaYEeM" w:date="2019-11-22T01:02:00Z">
              <w:r w:rsidRPr="00EA780B">
                <w:rPr>
                  <w:rFonts w:ascii="Times New Roman" w:hAnsi="Times New Roman" w:cs="Times New Roman"/>
                  <w:sz w:val="24"/>
                  <w:szCs w:val="24"/>
                </w:rPr>
                <w:t>0.</w:t>
              </w:r>
            </w:ins>
            <w:ins w:id="4442" w:author="NaYEeM" w:date="2020-01-15T00:20:00Z">
              <w:r w:rsidR="00DF7C32" w:rsidRPr="00EA780B">
                <w:rPr>
                  <w:rFonts w:ascii="Times New Roman" w:hAnsi="Times New Roman" w:cs="Times New Roman"/>
                  <w:sz w:val="24"/>
                  <w:szCs w:val="24"/>
                </w:rPr>
                <w:t>489</w:t>
              </w:r>
            </w:ins>
            <w:del w:id="4443" w:author="NaYEeM" w:date="2019-07-03T01:53:00Z">
              <w:r w:rsidRPr="00EA780B" w:rsidDel="003A5D28">
                <w:rPr>
                  <w:rFonts w:ascii="Times New Roman" w:hAnsi="Times New Roman" w:cs="Times New Roman"/>
                  <w:sz w:val="24"/>
                  <w:szCs w:val="24"/>
                  <w:rPrChange w:id="4444" w:author="NaYEeM" w:date="2020-01-18T22:40:00Z">
                    <w:rPr>
                      <w:rFonts w:ascii="Times New Roman" w:hAnsi="Times New Roman" w:cs="Times New Roman"/>
                      <w:color w:val="000000"/>
                      <w:sz w:val="24"/>
                      <w:szCs w:val="24"/>
                    </w:rPr>
                  </w:rPrChange>
                </w:rPr>
                <w:delText>620</w:delText>
              </w:r>
            </w:del>
            <w:del w:id="4445" w:author="NaYEeM" w:date="2019-06-28T02:56:00Z">
              <w:r w:rsidRPr="00EA780B" w:rsidDel="0054745A">
                <w:rPr>
                  <w:rFonts w:ascii="Times New Roman" w:hAnsi="Times New Roman" w:cs="Times New Roman"/>
                  <w:sz w:val="24"/>
                  <w:szCs w:val="24"/>
                  <w:rPrChange w:id="4446" w:author="NaYEeM" w:date="2020-01-18T22:40:00Z">
                    <w:rPr>
                      <w:rFonts w:ascii="Times New Roman" w:hAnsi="Times New Roman" w:cs="Times New Roman"/>
                      <w:color w:val="000000"/>
                      <w:sz w:val="24"/>
                      <w:szCs w:val="24"/>
                    </w:rPr>
                  </w:rPrChange>
                </w:rPr>
                <w:delText>0</w:delText>
              </w:r>
            </w:del>
          </w:p>
        </w:tc>
      </w:tr>
      <w:tr w:rsidR="002D2CE8" w:rsidRPr="00EA780B" w14:paraId="6E0D3FDB" w14:textId="7929F973" w:rsidTr="00EA780B">
        <w:trPr>
          <w:cnfStyle w:val="000000100000" w:firstRow="0" w:lastRow="0" w:firstColumn="0" w:lastColumn="0" w:oddVBand="0" w:evenVBand="0" w:oddHBand="1" w:evenHBand="0" w:firstRowFirstColumn="0" w:firstRowLastColumn="0" w:lastRowFirstColumn="0" w:lastRowLastColumn="0"/>
          <w:trPrChange w:id="4447"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448" w:author="NaYEeM" w:date="2020-01-18T22:39:00Z">
              <w:tcPr>
                <w:tcW w:w="2685" w:type="dxa"/>
              </w:tcPr>
            </w:tcPrChange>
          </w:tcPr>
          <w:p w14:paraId="5B247574" w14:textId="4A2C45B4" w:rsidR="002D2CE8" w:rsidRPr="00FC5C5F" w:rsidRDefault="002D2CE8">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4449" w:author="NaYEeM" w:date="2020-01-18T22:45:00Z">
                  <w:rPr>
                    <w:rFonts w:ascii="Times New Roman" w:hAnsi="Times New Roman" w:cs="Times New Roman"/>
                    <w:b w:val="0"/>
                    <w:sz w:val="24"/>
                    <w:szCs w:val="24"/>
                  </w:rPr>
                </w:rPrChange>
              </w:rPr>
              <w:pPrChange w:id="4450" w:author="NaYEeM" w:date="2020-01-18T21:39: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4451" w:author="NaYEeM" w:date="2020-01-18T22:45:00Z">
                  <w:rPr>
                    <w:rFonts w:ascii="Times New Roman" w:hAnsi="Times New Roman" w:cs="Times New Roman"/>
                    <w:sz w:val="24"/>
                    <w:szCs w:val="24"/>
                  </w:rPr>
                </w:rPrChange>
              </w:rPr>
              <w:t>Primary</w:t>
            </w:r>
          </w:p>
        </w:tc>
        <w:tc>
          <w:tcPr>
            <w:tcW w:w="1230" w:type="pct"/>
            <w:tcPrChange w:id="4452" w:author="NaYEeM" w:date="2020-01-18T22:39:00Z">
              <w:tcPr>
                <w:tcW w:w="896" w:type="dxa"/>
                <w:gridSpan w:val="2"/>
              </w:tcPr>
            </w:tcPrChange>
          </w:tcPr>
          <w:p w14:paraId="389747D8" w14:textId="0373677F" w:rsidR="002D2CE8" w:rsidRPr="00EA780B" w:rsidRDefault="006E47F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4453" w:author="NaYEeM" w:date="2020-01-14T23:36:00Z">
              <w:r w:rsidRPr="00EA780B">
                <w:rPr>
                  <w:rFonts w:ascii="Times New Roman" w:hAnsi="Times New Roman" w:cs="Times New Roman"/>
                  <w:sz w:val="24"/>
                  <w:szCs w:val="24"/>
                </w:rPr>
                <w:t>0.9</w:t>
              </w:r>
            </w:ins>
            <w:ins w:id="4454" w:author="NaYEeM" w:date="2020-01-14T23:37:00Z">
              <w:r w:rsidRPr="00EA780B">
                <w:rPr>
                  <w:rFonts w:ascii="Times New Roman" w:hAnsi="Times New Roman" w:cs="Times New Roman"/>
                  <w:sz w:val="24"/>
                  <w:szCs w:val="24"/>
                </w:rPr>
                <w:t>3</w:t>
              </w:r>
            </w:ins>
            <w:del w:id="4455" w:author="NaYEeM" w:date="2019-07-03T00:04:00Z">
              <w:r w:rsidR="002D2CE8" w:rsidRPr="00EA780B" w:rsidDel="00B11198">
                <w:rPr>
                  <w:rFonts w:ascii="Times New Roman" w:hAnsi="Times New Roman" w:cs="Times New Roman"/>
                  <w:sz w:val="24"/>
                  <w:szCs w:val="24"/>
                </w:rPr>
                <w:delText>0.84</w:delText>
              </w:r>
            </w:del>
          </w:p>
        </w:tc>
        <w:tc>
          <w:tcPr>
            <w:tcW w:w="1249" w:type="pct"/>
            <w:tcPrChange w:id="4456" w:author="NaYEeM" w:date="2020-01-18T22:39:00Z">
              <w:tcPr>
                <w:tcW w:w="1529" w:type="dxa"/>
              </w:tcPr>
            </w:tcPrChange>
          </w:tcPr>
          <w:p w14:paraId="1EAC0AE1" w14:textId="7B24399D"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457" w:author="NaYEeM" w:date="2019-11-21T01:18:00Z">
              <w:r w:rsidRPr="00EA780B">
                <w:rPr>
                  <w:rFonts w:ascii="Times New Roman" w:hAnsi="Times New Roman" w:cs="Times New Roman"/>
                  <w:sz w:val="24"/>
                  <w:szCs w:val="24"/>
                </w:rPr>
                <w:t>6</w:t>
              </w:r>
            </w:ins>
            <w:ins w:id="4458" w:author="NaYEeM" w:date="2020-01-14T23:37:00Z">
              <w:r w:rsidR="006E47F4" w:rsidRPr="00EA780B">
                <w:rPr>
                  <w:rFonts w:ascii="Times New Roman" w:hAnsi="Times New Roman" w:cs="Times New Roman"/>
                  <w:sz w:val="24"/>
                  <w:szCs w:val="24"/>
                </w:rPr>
                <w:t>5</w:t>
              </w:r>
            </w:ins>
            <w:del w:id="4459" w:author="NaYEeM" w:date="2019-07-03T01:36:00Z">
              <w:r w:rsidRPr="00EA780B" w:rsidDel="00697BAC">
                <w:rPr>
                  <w:rFonts w:ascii="Times New Roman" w:hAnsi="Times New Roman" w:cs="Times New Roman"/>
                  <w:sz w:val="24"/>
                  <w:szCs w:val="24"/>
                </w:rPr>
                <w:delText>67</w:delText>
              </w:r>
            </w:del>
            <w:r w:rsidRPr="00EA780B">
              <w:rPr>
                <w:rFonts w:ascii="Times New Roman" w:hAnsi="Times New Roman" w:cs="Times New Roman"/>
                <w:sz w:val="24"/>
                <w:szCs w:val="24"/>
              </w:rPr>
              <w:t>,1.</w:t>
            </w:r>
            <w:ins w:id="4460" w:author="NaYEeM" w:date="2020-01-14T23:37:00Z">
              <w:r w:rsidR="006E47F4" w:rsidRPr="00EA780B">
                <w:rPr>
                  <w:rFonts w:ascii="Times New Roman" w:hAnsi="Times New Roman" w:cs="Times New Roman"/>
                  <w:sz w:val="24"/>
                  <w:szCs w:val="24"/>
                </w:rPr>
                <w:t>34</w:t>
              </w:r>
            </w:ins>
            <w:del w:id="4461" w:author="NaYEeM" w:date="2019-07-03T01:36:00Z">
              <w:r w:rsidRPr="00EA780B" w:rsidDel="00697BAC">
                <w:rPr>
                  <w:rFonts w:ascii="Times New Roman" w:hAnsi="Times New Roman" w:cs="Times New Roman"/>
                  <w:sz w:val="24"/>
                  <w:szCs w:val="24"/>
                </w:rPr>
                <w:delText>05</w:delText>
              </w:r>
            </w:del>
            <w:r w:rsidRPr="00EA780B">
              <w:rPr>
                <w:rFonts w:ascii="Times New Roman" w:hAnsi="Times New Roman" w:cs="Times New Roman"/>
                <w:sz w:val="24"/>
                <w:szCs w:val="24"/>
              </w:rPr>
              <w:t>]</w:t>
            </w:r>
          </w:p>
        </w:tc>
        <w:tc>
          <w:tcPr>
            <w:tcW w:w="879" w:type="pct"/>
            <w:tcPrChange w:id="4462" w:author="NaYEeM" w:date="2020-01-18T22:39:00Z">
              <w:tcPr>
                <w:tcW w:w="1007" w:type="dxa"/>
                <w:gridSpan w:val="3"/>
                <w:tcBorders>
                  <w:right w:val="single" w:sz="4" w:space="0" w:color="auto"/>
                </w:tcBorders>
              </w:tcPr>
            </w:tcPrChange>
          </w:tcPr>
          <w:p w14:paraId="492A124F" w14:textId="0B82B1C0"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4463" w:author="NaYEeM" w:date="2020-01-18T22:40:00Z">
                  <w:rPr>
                    <w:rFonts w:ascii="Times New Roman" w:hAnsi="Times New Roman" w:cs="Times New Roman"/>
                    <w:color w:val="000000"/>
                    <w:sz w:val="24"/>
                    <w:szCs w:val="24"/>
                  </w:rPr>
                </w:rPrChange>
              </w:rPr>
            </w:pPr>
            <w:del w:id="4464" w:author="NaYEeM" w:date="2019-11-22T01:02:00Z">
              <w:r w:rsidRPr="00EA780B" w:rsidDel="00FF1C20">
                <w:rPr>
                  <w:rFonts w:ascii="Times New Roman" w:hAnsi="Times New Roman" w:cs="Times New Roman"/>
                  <w:sz w:val="24"/>
                  <w:szCs w:val="24"/>
                  <w:rPrChange w:id="4465" w:author="NaYEeM" w:date="2020-01-18T22:40:00Z">
                    <w:rPr>
                      <w:rFonts w:ascii="Times New Roman" w:hAnsi="Times New Roman" w:cs="Times New Roman"/>
                      <w:color w:val="000000"/>
                      <w:sz w:val="24"/>
                      <w:szCs w:val="24"/>
                    </w:rPr>
                  </w:rPrChange>
                </w:rPr>
                <w:delText>0.</w:delText>
              </w:r>
            </w:del>
            <w:ins w:id="4466" w:author="NaYEeM" w:date="2019-11-22T01:02:00Z">
              <w:r w:rsidRPr="00EA780B">
                <w:rPr>
                  <w:rFonts w:ascii="Times New Roman" w:hAnsi="Times New Roman" w:cs="Times New Roman"/>
                  <w:sz w:val="24"/>
                  <w:szCs w:val="24"/>
                </w:rPr>
                <w:t>0.</w:t>
              </w:r>
            </w:ins>
            <w:ins w:id="4467" w:author="NaYEeM" w:date="2020-01-15T00:20:00Z">
              <w:r w:rsidR="00DF7C32" w:rsidRPr="00EA780B">
                <w:rPr>
                  <w:rFonts w:ascii="Times New Roman" w:hAnsi="Times New Roman" w:cs="Times New Roman"/>
                  <w:sz w:val="24"/>
                  <w:szCs w:val="24"/>
                </w:rPr>
                <w:t>714</w:t>
              </w:r>
            </w:ins>
            <w:del w:id="4468" w:author="NaYEeM" w:date="2019-07-03T01:53:00Z">
              <w:r w:rsidRPr="00EA780B" w:rsidDel="003A5D28">
                <w:rPr>
                  <w:rFonts w:ascii="Times New Roman" w:hAnsi="Times New Roman" w:cs="Times New Roman"/>
                  <w:sz w:val="24"/>
                  <w:szCs w:val="24"/>
                  <w:rPrChange w:id="4469" w:author="NaYEeM" w:date="2020-01-18T22:40:00Z">
                    <w:rPr>
                      <w:rFonts w:ascii="Times New Roman" w:hAnsi="Times New Roman" w:cs="Times New Roman"/>
                      <w:color w:val="000000"/>
                      <w:sz w:val="24"/>
                      <w:szCs w:val="24"/>
                    </w:rPr>
                  </w:rPrChange>
                </w:rPr>
                <w:delText>125</w:delText>
              </w:r>
            </w:del>
            <w:del w:id="4470" w:author="NaYEeM" w:date="2019-06-28T02:56:00Z">
              <w:r w:rsidRPr="00EA780B" w:rsidDel="0054745A">
                <w:rPr>
                  <w:rFonts w:ascii="Times New Roman" w:hAnsi="Times New Roman" w:cs="Times New Roman"/>
                  <w:sz w:val="24"/>
                  <w:szCs w:val="24"/>
                  <w:rPrChange w:id="4471" w:author="NaYEeM" w:date="2020-01-18T22:40:00Z">
                    <w:rPr>
                      <w:rFonts w:ascii="Times New Roman" w:hAnsi="Times New Roman" w:cs="Times New Roman"/>
                      <w:color w:val="000000"/>
                      <w:sz w:val="24"/>
                      <w:szCs w:val="24"/>
                    </w:rPr>
                  </w:rPrChange>
                </w:rPr>
                <w:delText>1</w:delText>
              </w:r>
            </w:del>
          </w:p>
        </w:tc>
      </w:tr>
      <w:tr w:rsidR="002D2CE8" w:rsidRPr="00EA780B" w14:paraId="35C4E1EE" w14:textId="589C74CA" w:rsidTr="00EA780B">
        <w:trPr>
          <w:trPrChange w:id="4472"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473" w:author="NaYEeM" w:date="2020-01-18T22:39:00Z">
              <w:tcPr>
                <w:tcW w:w="2685" w:type="dxa"/>
              </w:tcPr>
            </w:tcPrChange>
          </w:tcPr>
          <w:p w14:paraId="0D57A8A0" w14:textId="1F7AF1DE" w:rsidR="002D2CE8" w:rsidRPr="00FC5C5F" w:rsidRDefault="002D2CE8">
            <w:pPr>
              <w:rPr>
                <w:rFonts w:ascii="Times New Roman" w:hAnsi="Times New Roman" w:cs="Times New Roman"/>
                <w:b w:val="0"/>
                <w:bCs w:val="0"/>
                <w:sz w:val="24"/>
                <w:szCs w:val="24"/>
                <w:rPrChange w:id="4474" w:author="NaYEeM" w:date="2020-01-18T22:45:00Z">
                  <w:rPr>
                    <w:rFonts w:ascii="Times New Roman" w:hAnsi="Times New Roman" w:cs="Times New Roman"/>
                    <w:b w:val="0"/>
                    <w:sz w:val="24"/>
                    <w:szCs w:val="24"/>
                  </w:rPr>
                </w:rPrChange>
              </w:rPr>
              <w:pPrChange w:id="4475" w:author="NaYEeM" w:date="2020-01-18T21:39:00Z">
                <w:pPr>
                  <w:jc w:val="center"/>
                </w:pPr>
              </w:pPrChange>
            </w:pPr>
            <w:r w:rsidRPr="00FC5C5F">
              <w:rPr>
                <w:rFonts w:ascii="Times New Roman" w:hAnsi="Times New Roman" w:cs="Times New Roman"/>
                <w:b w:val="0"/>
                <w:bCs w:val="0"/>
                <w:sz w:val="24"/>
                <w:szCs w:val="24"/>
                <w:rPrChange w:id="4476" w:author="NaYEeM" w:date="2020-01-18T22:45:00Z">
                  <w:rPr>
                    <w:rFonts w:ascii="Times New Roman" w:hAnsi="Times New Roman" w:cs="Times New Roman"/>
                    <w:sz w:val="24"/>
                    <w:szCs w:val="24"/>
                  </w:rPr>
                </w:rPrChange>
              </w:rPr>
              <w:t>No education</w:t>
            </w:r>
          </w:p>
        </w:tc>
        <w:tc>
          <w:tcPr>
            <w:tcW w:w="1230" w:type="pct"/>
            <w:tcPrChange w:id="4477" w:author="NaYEeM" w:date="2020-01-18T22:39:00Z">
              <w:tcPr>
                <w:tcW w:w="896" w:type="dxa"/>
                <w:gridSpan w:val="2"/>
              </w:tcPr>
            </w:tcPrChange>
          </w:tcPr>
          <w:p w14:paraId="74164E8F" w14:textId="77777777"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Ref.</w:t>
            </w:r>
          </w:p>
        </w:tc>
        <w:tc>
          <w:tcPr>
            <w:tcW w:w="1249" w:type="pct"/>
            <w:tcPrChange w:id="4478" w:author="NaYEeM" w:date="2020-01-18T22:39:00Z">
              <w:tcPr>
                <w:tcW w:w="1529" w:type="dxa"/>
              </w:tcPr>
            </w:tcPrChange>
          </w:tcPr>
          <w:p w14:paraId="16D0C474" w14:textId="40BB4A94"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4479" w:author="NaYEeM" w:date="2019-11-22T02:45:00Z">
              <w:r w:rsidRPr="00EA780B">
                <w:rPr>
                  <w:rFonts w:ascii="Times New Roman" w:hAnsi="Times New Roman" w:cs="Times New Roman"/>
                  <w:sz w:val="24"/>
                  <w:szCs w:val="24"/>
                  <w:rPrChange w:id="4480" w:author="NaYEeM" w:date="2020-01-18T22:40:00Z">
                    <w:rPr>
                      <w:rFonts w:ascii="Times New Roman" w:hAnsi="Times New Roman" w:cs="Times New Roman"/>
                      <w:sz w:val="24"/>
                      <w:szCs w:val="24"/>
                      <w:highlight w:val="yellow"/>
                    </w:rPr>
                  </w:rPrChange>
                </w:rPr>
                <w:t>-</w:t>
              </w:r>
            </w:ins>
            <w:del w:id="4481" w:author="NaYEeM" w:date="2019-11-22T02:45:00Z">
              <w:r w:rsidRPr="00EA780B" w:rsidDel="00DF1725">
                <w:rPr>
                  <w:rFonts w:ascii="Times New Roman" w:hAnsi="Times New Roman" w:cs="Times New Roman"/>
                  <w:sz w:val="24"/>
                  <w:szCs w:val="24"/>
                </w:rPr>
                <w:delText>-</w:delText>
              </w:r>
            </w:del>
          </w:p>
        </w:tc>
        <w:tc>
          <w:tcPr>
            <w:tcW w:w="879" w:type="pct"/>
            <w:tcPrChange w:id="4482" w:author="NaYEeM" w:date="2020-01-18T22:39:00Z">
              <w:tcPr>
                <w:tcW w:w="1007" w:type="dxa"/>
                <w:gridSpan w:val="3"/>
                <w:tcBorders>
                  <w:right w:val="single" w:sz="4" w:space="0" w:color="auto"/>
                </w:tcBorders>
              </w:tcPr>
            </w:tcPrChange>
          </w:tcPr>
          <w:p w14:paraId="620D5D65" w14:textId="6C28DCD4"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4483" w:author="NaYEeM" w:date="2019-11-22T02:45:00Z">
              <w:r w:rsidRPr="00EA780B">
                <w:rPr>
                  <w:rFonts w:ascii="Times New Roman" w:hAnsi="Times New Roman" w:cs="Times New Roman"/>
                  <w:sz w:val="24"/>
                  <w:szCs w:val="24"/>
                </w:rPr>
                <w:t>-</w:t>
              </w:r>
            </w:ins>
            <w:del w:id="4484" w:author="NaYEeM" w:date="2019-11-22T02:45:00Z">
              <w:r w:rsidRPr="00EA780B" w:rsidDel="00DF1725">
                <w:rPr>
                  <w:rFonts w:ascii="Times New Roman" w:hAnsi="Times New Roman" w:cs="Times New Roman"/>
                  <w:sz w:val="24"/>
                  <w:szCs w:val="24"/>
                </w:rPr>
                <w:delText>-</w:delText>
              </w:r>
            </w:del>
          </w:p>
        </w:tc>
      </w:tr>
      <w:tr w:rsidR="002D2CE8" w:rsidRPr="00EA780B" w14:paraId="03E94D12" w14:textId="50CF86B6" w:rsidTr="00EA780B">
        <w:trPr>
          <w:cnfStyle w:val="000000100000" w:firstRow="0" w:lastRow="0" w:firstColumn="0" w:lastColumn="0" w:oddVBand="0" w:evenVBand="0" w:oddHBand="1" w:evenHBand="0" w:firstRowFirstColumn="0" w:firstRowLastColumn="0" w:lastRowFirstColumn="0" w:lastRowLastColumn="0"/>
          <w:trPrChange w:id="4485"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5000" w:type="pct"/>
            <w:gridSpan w:val="4"/>
            <w:tcPrChange w:id="4486" w:author="NaYEeM" w:date="2020-01-18T22:39:00Z">
              <w:tcPr>
                <w:tcW w:w="6090" w:type="dxa"/>
                <w:gridSpan w:val="6"/>
                <w:tcBorders>
                  <w:right w:val="single" w:sz="4" w:space="0" w:color="auto"/>
                </w:tcBorders>
              </w:tcPr>
            </w:tcPrChange>
          </w:tcPr>
          <w:p w14:paraId="41F7DF2C" w14:textId="15A2BBBE" w:rsidR="002D2CE8" w:rsidRPr="00EA780B" w:rsidRDefault="00E90BBD">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Change w:id="4487" w:author="NaYEeM" w:date="2020-01-14T21:51:00Z">
                <w:pPr>
                  <w:jc w:val="both"/>
                  <w:cnfStyle w:val="001000100000" w:firstRow="0" w:lastRow="0" w:firstColumn="1" w:lastColumn="0" w:oddVBand="0" w:evenVBand="0" w:oddHBand="1" w:evenHBand="0" w:firstRowFirstColumn="0" w:firstRowLastColumn="0" w:lastRowFirstColumn="0" w:lastRowLastColumn="0"/>
                </w:pPr>
              </w:pPrChange>
            </w:pPr>
            <w:ins w:id="4488" w:author="NaYEeM" w:date="2020-01-18T21:42:00Z">
              <w:r w:rsidRPr="00EA780B">
                <w:rPr>
                  <w:rFonts w:ascii="Times New Roman" w:hAnsi="Times New Roman" w:cs="Times New Roman"/>
                  <w:sz w:val="24"/>
                  <w:szCs w:val="24"/>
                </w:rPr>
                <w:t xml:space="preserve">Current </w:t>
              </w:r>
              <w:r w:rsidR="00902237" w:rsidRPr="00EA780B">
                <w:rPr>
                  <w:rFonts w:ascii="Times New Roman" w:hAnsi="Times New Roman" w:cs="Times New Roman"/>
                  <w:sz w:val="24"/>
                  <w:szCs w:val="24"/>
                </w:rPr>
                <w:t>e</w:t>
              </w:r>
            </w:ins>
            <w:ins w:id="4489" w:author="NaYEeM" w:date="2019-07-10T01:38:00Z">
              <w:r w:rsidR="002D2CE8" w:rsidRPr="00EA780B">
                <w:rPr>
                  <w:rFonts w:ascii="Times New Roman" w:hAnsi="Times New Roman" w:cs="Times New Roman"/>
                  <w:sz w:val="24"/>
                  <w:szCs w:val="24"/>
                </w:rPr>
                <w:t>mployment status</w:t>
              </w:r>
            </w:ins>
            <w:del w:id="4490" w:author="NaYEeM" w:date="2019-07-10T01:38:00Z">
              <w:r w:rsidR="002D2CE8" w:rsidRPr="00EA780B" w:rsidDel="00D468F0">
                <w:rPr>
                  <w:rFonts w:ascii="Times New Roman" w:hAnsi="Times New Roman" w:cs="Times New Roman"/>
                  <w:sz w:val="24"/>
                  <w:szCs w:val="24"/>
                </w:rPr>
                <w:delText xml:space="preserve">Mothers’ </w:delText>
              </w:r>
            </w:del>
            <w:del w:id="4491" w:author="NaYEeM" w:date="2019-06-30T00:45:00Z">
              <w:r w:rsidR="002D2CE8" w:rsidRPr="00EA780B" w:rsidDel="0040494D">
                <w:rPr>
                  <w:rFonts w:ascii="Times New Roman" w:hAnsi="Times New Roman" w:cs="Times New Roman"/>
                  <w:sz w:val="24"/>
                  <w:szCs w:val="24"/>
                </w:rPr>
                <w:delText xml:space="preserve">Currently </w:delText>
              </w:r>
            </w:del>
            <w:del w:id="4492" w:author="NaYEeM" w:date="2019-07-10T01:38:00Z">
              <w:r w:rsidR="002D2CE8" w:rsidRPr="00EA780B" w:rsidDel="00D468F0">
                <w:rPr>
                  <w:rFonts w:ascii="Times New Roman" w:hAnsi="Times New Roman" w:cs="Times New Roman"/>
                  <w:sz w:val="24"/>
                  <w:szCs w:val="24"/>
                </w:rPr>
                <w:delText>Working</w:delText>
              </w:r>
            </w:del>
          </w:p>
        </w:tc>
      </w:tr>
      <w:tr w:rsidR="002D2CE8" w:rsidRPr="00EA780B" w14:paraId="60B2BA16" w14:textId="5D3975B9" w:rsidTr="00EA780B">
        <w:trPr>
          <w:trPrChange w:id="4493"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494" w:author="NaYEeM" w:date="2020-01-18T22:39:00Z">
              <w:tcPr>
                <w:tcW w:w="2685" w:type="dxa"/>
              </w:tcPr>
            </w:tcPrChange>
          </w:tcPr>
          <w:p w14:paraId="283E5B6C" w14:textId="5DA4EE2E" w:rsidR="002D2CE8" w:rsidRPr="00FC5C5F" w:rsidRDefault="002D2CE8">
            <w:pPr>
              <w:rPr>
                <w:rFonts w:ascii="Times New Roman" w:hAnsi="Times New Roman" w:cs="Times New Roman"/>
                <w:b w:val="0"/>
                <w:bCs w:val="0"/>
                <w:sz w:val="24"/>
                <w:szCs w:val="24"/>
                <w:rPrChange w:id="4495" w:author="NaYEeM" w:date="2020-01-18T22:45:00Z">
                  <w:rPr>
                    <w:rFonts w:ascii="Times New Roman" w:hAnsi="Times New Roman" w:cs="Times New Roman"/>
                    <w:b w:val="0"/>
                    <w:sz w:val="24"/>
                    <w:szCs w:val="24"/>
                  </w:rPr>
                </w:rPrChange>
              </w:rPr>
              <w:pPrChange w:id="4496" w:author="NaYEeM" w:date="2020-01-18T21:42:00Z">
                <w:pPr>
                  <w:jc w:val="center"/>
                </w:pPr>
              </w:pPrChange>
            </w:pPr>
            <w:r w:rsidRPr="00FC5C5F">
              <w:rPr>
                <w:rFonts w:ascii="Times New Roman" w:hAnsi="Times New Roman" w:cs="Times New Roman"/>
                <w:b w:val="0"/>
                <w:bCs w:val="0"/>
                <w:sz w:val="24"/>
                <w:szCs w:val="24"/>
                <w:rPrChange w:id="4497" w:author="NaYEeM" w:date="2020-01-18T22:45:00Z">
                  <w:rPr>
                    <w:rFonts w:ascii="Times New Roman" w:hAnsi="Times New Roman" w:cs="Times New Roman"/>
                    <w:sz w:val="24"/>
                    <w:szCs w:val="24"/>
                  </w:rPr>
                </w:rPrChange>
              </w:rPr>
              <w:t>Yes</w:t>
            </w:r>
          </w:p>
        </w:tc>
        <w:tc>
          <w:tcPr>
            <w:tcW w:w="1230" w:type="pct"/>
            <w:tcPrChange w:id="4498" w:author="NaYEeM" w:date="2020-01-18T22:39:00Z">
              <w:tcPr>
                <w:tcW w:w="896" w:type="dxa"/>
                <w:gridSpan w:val="2"/>
              </w:tcPr>
            </w:tcPrChange>
          </w:tcPr>
          <w:p w14:paraId="45BB4043" w14:textId="2C3B9436"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4499" w:author="NaYEeM" w:date="2019-12-09T02:11:00Z">
              <w:r w:rsidRPr="00EA780B">
                <w:rPr>
                  <w:rFonts w:ascii="Times New Roman" w:hAnsi="Times New Roman" w:cs="Times New Roman"/>
                  <w:sz w:val="24"/>
                  <w:szCs w:val="24"/>
                </w:rPr>
                <w:t>1.0</w:t>
              </w:r>
            </w:ins>
            <w:ins w:id="4500" w:author="NaYEeM" w:date="2020-01-14T23:38:00Z">
              <w:r w:rsidR="0082534C" w:rsidRPr="00EA780B">
                <w:rPr>
                  <w:rFonts w:ascii="Times New Roman" w:hAnsi="Times New Roman" w:cs="Times New Roman"/>
                  <w:sz w:val="24"/>
                  <w:szCs w:val="24"/>
                </w:rPr>
                <w:t>2</w:t>
              </w:r>
            </w:ins>
            <w:del w:id="4501" w:author="NaYEeM" w:date="2019-07-03T00:05:00Z">
              <w:r w:rsidRPr="00EA780B" w:rsidDel="001D1403">
                <w:rPr>
                  <w:rFonts w:ascii="Times New Roman" w:hAnsi="Times New Roman" w:cs="Times New Roman"/>
                  <w:sz w:val="24"/>
                  <w:szCs w:val="24"/>
                </w:rPr>
                <w:delText>0.91</w:delText>
              </w:r>
            </w:del>
          </w:p>
        </w:tc>
        <w:tc>
          <w:tcPr>
            <w:tcW w:w="1249" w:type="pct"/>
            <w:tcPrChange w:id="4502" w:author="NaYEeM" w:date="2020-01-18T22:39:00Z">
              <w:tcPr>
                <w:tcW w:w="1529" w:type="dxa"/>
              </w:tcPr>
            </w:tcPrChange>
          </w:tcPr>
          <w:p w14:paraId="3B9D2D05" w14:textId="16D77E3D"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503" w:author="NaYEeM" w:date="2019-12-09T02:11:00Z">
              <w:r w:rsidRPr="00EA780B">
                <w:rPr>
                  <w:rFonts w:ascii="Times New Roman" w:hAnsi="Times New Roman" w:cs="Times New Roman"/>
                  <w:sz w:val="24"/>
                  <w:szCs w:val="24"/>
                </w:rPr>
                <w:t>7</w:t>
              </w:r>
            </w:ins>
            <w:ins w:id="4504" w:author="NaYEeM" w:date="2020-01-14T23:38:00Z">
              <w:r w:rsidR="0082534C" w:rsidRPr="00EA780B">
                <w:rPr>
                  <w:rFonts w:ascii="Times New Roman" w:hAnsi="Times New Roman" w:cs="Times New Roman"/>
                  <w:sz w:val="24"/>
                  <w:szCs w:val="24"/>
                </w:rPr>
                <w:t>5</w:t>
              </w:r>
            </w:ins>
            <w:del w:id="4505" w:author="NaYEeM" w:date="2019-07-03T01:36:00Z">
              <w:r w:rsidRPr="00EA780B" w:rsidDel="00B46FED">
                <w:rPr>
                  <w:rFonts w:ascii="Times New Roman" w:hAnsi="Times New Roman" w:cs="Times New Roman"/>
                  <w:sz w:val="24"/>
                  <w:szCs w:val="24"/>
                </w:rPr>
                <w:delText>75</w:delText>
              </w:r>
            </w:del>
            <w:r w:rsidRPr="00EA780B">
              <w:rPr>
                <w:rFonts w:ascii="Times New Roman" w:hAnsi="Times New Roman" w:cs="Times New Roman"/>
                <w:sz w:val="24"/>
                <w:szCs w:val="24"/>
              </w:rPr>
              <w:t>,1.</w:t>
            </w:r>
            <w:ins w:id="4506" w:author="NaYEeM" w:date="2020-01-14T23:38:00Z">
              <w:r w:rsidR="0082534C" w:rsidRPr="00EA780B">
                <w:rPr>
                  <w:rFonts w:ascii="Times New Roman" w:hAnsi="Times New Roman" w:cs="Times New Roman"/>
                  <w:sz w:val="24"/>
                  <w:szCs w:val="24"/>
                </w:rPr>
                <w:t>38</w:t>
              </w:r>
            </w:ins>
            <w:del w:id="4507" w:author="NaYEeM" w:date="2019-07-03T01:36:00Z">
              <w:r w:rsidRPr="00EA780B" w:rsidDel="00B46FED">
                <w:rPr>
                  <w:rFonts w:ascii="Times New Roman" w:hAnsi="Times New Roman" w:cs="Times New Roman"/>
                  <w:sz w:val="24"/>
                  <w:szCs w:val="24"/>
                </w:rPr>
                <w:delText>10</w:delText>
              </w:r>
            </w:del>
            <w:r w:rsidRPr="00EA780B">
              <w:rPr>
                <w:rFonts w:ascii="Times New Roman" w:hAnsi="Times New Roman" w:cs="Times New Roman"/>
                <w:sz w:val="24"/>
                <w:szCs w:val="24"/>
              </w:rPr>
              <w:t>]</w:t>
            </w:r>
          </w:p>
        </w:tc>
        <w:tc>
          <w:tcPr>
            <w:tcW w:w="879" w:type="pct"/>
            <w:tcPrChange w:id="4508" w:author="NaYEeM" w:date="2020-01-18T22:39:00Z">
              <w:tcPr>
                <w:tcW w:w="1007" w:type="dxa"/>
                <w:gridSpan w:val="3"/>
                <w:tcBorders>
                  <w:right w:val="single" w:sz="4" w:space="0" w:color="auto"/>
                </w:tcBorders>
              </w:tcPr>
            </w:tcPrChange>
          </w:tcPr>
          <w:p w14:paraId="17D4FB20" w14:textId="79D013C7"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4509" w:author="NaYEeM" w:date="2020-01-18T22:40:00Z">
                  <w:rPr>
                    <w:rFonts w:ascii="Times New Roman" w:hAnsi="Times New Roman" w:cs="Times New Roman"/>
                    <w:color w:val="000000"/>
                    <w:sz w:val="24"/>
                    <w:szCs w:val="24"/>
                  </w:rPr>
                </w:rPrChange>
              </w:rPr>
            </w:pPr>
            <w:del w:id="4510" w:author="NaYEeM" w:date="2019-11-11T02:04:00Z">
              <w:r w:rsidRPr="00EA780B" w:rsidDel="00063F50">
                <w:rPr>
                  <w:rFonts w:ascii="Times New Roman" w:hAnsi="Times New Roman" w:cs="Times New Roman"/>
                  <w:sz w:val="24"/>
                  <w:szCs w:val="24"/>
                  <w:rPrChange w:id="4511" w:author="NaYEeM" w:date="2020-01-18T22:40:00Z">
                    <w:rPr>
                      <w:rFonts w:ascii="Times New Roman" w:hAnsi="Times New Roman" w:cs="Times New Roman"/>
                      <w:color w:val="000000"/>
                      <w:sz w:val="24"/>
                      <w:szCs w:val="24"/>
                    </w:rPr>
                  </w:rPrChange>
                </w:rPr>
                <w:delText>0.</w:delText>
              </w:r>
            </w:del>
            <w:ins w:id="4512" w:author="NaYEeM" w:date="2019-12-09T01:33:00Z">
              <w:r w:rsidRPr="00EA780B">
                <w:rPr>
                  <w:rFonts w:ascii="Times New Roman" w:hAnsi="Times New Roman" w:cs="Times New Roman"/>
                  <w:sz w:val="24"/>
                  <w:szCs w:val="24"/>
                </w:rPr>
                <w:t>0.</w:t>
              </w:r>
            </w:ins>
            <w:ins w:id="4513" w:author="NaYEeM" w:date="2020-01-15T00:20:00Z">
              <w:r w:rsidR="00DF7C32" w:rsidRPr="00EA780B">
                <w:rPr>
                  <w:rFonts w:ascii="Times New Roman" w:hAnsi="Times New Roman" w:cs="Times New Roman"/>
                  <w:sz w:val="24"/>
                  <w:szCs w:val="24"/>
                </w:rPr>
                <w:t>906</w:t>
              </w:r>
            </w:ins>
            <w:del w:id="4514" w:author="NaYEeM" w:date="2019-07-07T01:41:00Z">
              <w:r w:rsidRPr="00EA780B" w:rsidDel="0057074E">
                <w:rPr>
                  <w:rFonts w:ascii="Times New Roman" w:hAnsi="Times New Roman" w:cs="Times New Roman"/>
                  <w:sz w:val="24"/>
                  <w:szCs w:val="24"/>
                  <w:rPrChange w:id="4515" w:author="NaYEeM" w:date="2020-01-18T22:40:00Z">
                    <w:rPr>
                      <w:rFonts w:ascii="Times New Roman" w:hAnsi="Times New Roman" w:cs="Times New Roman"/>
                      <w:color w:val="000000"/>
                      <w:sz w:val="24"/>
                      <w:szCs w:val="24"/>
                    </w:rPr>
                  </w:rPrChange>
                </w:rPr>
                <w:delText>3</w:delText>
              </w:r>
            </w:del>
            <w:del w:id="4516" w:author="NaYEeM" w:date="2019-06-28T02:56:00Z">
              <w:r w:rsidRPr="00EA780B" w:rsidDel="0054745A">
                <w:rPr>
                  <w:rFonts w:ascii="Times New Roman" w:hAnsi="Times New Roman" w:cs="Times New Roman"/>
                  <w:sz w:val="24"/>
                  <w:szCs w:val="24"/>
                  <w:rPrChange w:id="4517" w:author="NaYEeM" w:date="2020-01-18T22:40:00Z">
                    <w:rPr>
                      <w:rFonts w:ascii="Times New Roman" w:hAnsi="Times New Roman" w:cs="Times New Roman"/>
                      <w:color w:val="000000"/>
                      <w:sz w:val="24"/>
                      <w:szCs w:val="24"/>
                    </w:rPr>
                  </w:rPrChange>
                </w:rPr>
                <w:delText>196</w:delText>
              </w:r>
            </w:del>
          </w:p>
        </w:tc>
      </w:tr>
      <w:tr w:rsidR="002D2CE8" w:rsidRPr="00EA780B" w14:paraId="654121E8" w14:textId="68F62CB1" w:rsidTr="00EA780B">
        <w:trPr>
          <w:cnfStyle w:val="000000100000" w:firstRow="0" w:lastRow="0" w:firstColumn="0" w:lastColumn="0" w:oddVBand="0" w:evenVBand="0" w:oddHBand="1" w:evenHBand="0" w:firstRowFirstColumn="0" w:firstRowLastColumn="0" w:lastRowFirstColumn="0" w:lastRowLastColumn="0"/>
          <w:trPrChange w:id="4518"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519" w:author="NaYEeM" w:date="2020-01-18T22:39:00Z">
              <w:tcPr>
                <w:tcW w:w="2685" w:type="dxa"/>
              </w:tcPr>
            </w:tcPrChange>
          </w:tcPr>
          <w:p w14:paraId="4399D86D" w14:textId="1B524DCE" w:rsidR="002D2CE8" w:rsidRPr="00FC5C5F" w:rsidRDefault="002D2CE8">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4520" w:author="NaYEeM" w:date="2020-01-18T22:45:00Z">
                  <w:rPr>
                    <w:rFonts w:ascii="Times New Roman" w:hAnsi="Times New Roman" w:cs="Times New Roman"/>
                    <w:b w:val="0"/>
                    <w:sz w:val="24"/>
                    <w:szCs w:val="24"/>
                  </w:rPr>
                </w:rPrChange>
              </w:rPr>
              <w:pPrChange w:id="4521" w:author="NaYEeM" w:date="2020-01-18T21:42: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4522" w:author="NaYEeM" w:date="2020-01-18T22:45:00Z">
                  <w:rPr>
                    <w:rFonts w:ascii="Times New Roman" w:hAnsi="Times New Roman" w:cs="Times New Roman"/>
                    <w:sz w:val="24"/>
                    <w:szCs w:val="24"/>
                  </w:rPr>
                </w:rPrChange>
              </w:rPr>
              <w:t>No</w:t>
            </w:r>
          </w:p>
        </w:tc>
        <w:tc>
          <w:tcPr>
            <w:tcW w:w="1230" w:type="pct"/>
            <w:tcPrChange w:id="4523" w:author="NaYEeM" w:date="2020-01-18T22:39:00Z">
              <w:tcPr>
                <w:tcW w:w="896" w:type="dxa"/>
                <w:gridSpan w:val="2"/>
              </w:tcPr>
            </w:tcPrChange>
          </w:tcPr>
          <w:p w14:paraId="18CF128E" w14:textId="77777777"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Ref.</w:t>
            </w:r>
          </w:p>
        </w:tc>
        <w:tc>
          <w:tcPr>
            <w:tcW w:w="1249" w:type="pct"/>
            <w:tcPrChange w:id="4524" w:author="NaYEeM" w:date="2020-01-18T22:39:00Z">
              <w:tcPr>
                <w:tcW w:w="1529" w:type="dxa"/>
              </w:tcPr>
            </w:tcPrChange>
          </w:tcPr>
          <w:p w14:paraId="5B0782F7" w14:textId="77777777"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c>
          <w:tcPr>
            <w:tcW w:w="879" w:type="pct"/>
            <w:tcPrChange w:id="4525" w:author="NaYEeM" w:date="2020-01-18T22:39:00Z">
              <w:tcPr>
                <w:tcW w:w="1007" w:type="dxa"/>
                <w:gridSpan w:val="3"/>
                <w:tcBorders>
                  <w:right w:val="single" w:sz="4" w:space="0" w:color="auto"/>
                </w:tcBorders>
              </w:tcPr>
            </w:tcPrChange>
          </w:tcPr>
          <w:p w14:paraId="4A3819C3" w14:textId="2CEF4AC4"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r>
      <w:tr w:rsidR="002D2CE8" w:rsidRPr="00EA780B" w14:paraId="3F957C58" w14:textId="7E5CDD88" w:rsidTr="00EA780B">
        <w:trPr>
          <w:trPrChange w:id="4526"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5000" w:type="pct"/>
            <w:gridSpan w:val="4"/>
            <w:tcPrChange w:id="4527" w:author="NaYEeM" w:date="2020-01-18T22:39:00Z">
              <w:tcPr>
                <w:tcW w:w="6090" w:type="dxa"/>
                <w:gridSpan w:val="6"/>
                <w:tcBorders>
                  <w:right w:val="single" w:sz="4" w:space="0" w:color="auto"/>
                </w:tcBorders>
              </w:tcPr>
            </w:tcPrChange>
          </w:tcPr>
          <w:p w14:paraId="750E378C" w14:textId="4CA07C75" w:rsidR="002D2CE8" w:rsidRPr="00EA780B" w:rsidRDefault="002D2CE8">
            <w:pPr>
              <w:rPr>
                <w:rFonts w:ascii="Times New Roman" w:hAnsi="Times New Roman" w:cs="Times New Roman"/>
                <w:sz w:val="24"/>
                <w:szCs w:val="24"/>
              </w:rPr>
              <w:pPrChange w:id="4528" w:author="NaYEeM" w:date="2020-01-14T21:51:00Z">
                <w:pPr>
                  <w:jc w:val="both"/>
                </w:pPr>
              </w:pPrChange>
            </w:pPr>
            <w:r w:rsidRPr="00EA780B">
              <w:rPr>
                <w:rFonts w:ascii="Times New Roman" w:hAnsi="Times New Roman" w:cs="Times New Roman"/>
                <w:sz w:val="24"/>
                <w:szCs w:val="24"/>
              </w:rPr>
              <w:t>Fathers</w:t>
            </w:r>
            <w:ins w:id="4529" w:author="NaYEeM" w:date="2020-01-18T21:42:00Z">
              <w:r w:rsidR="002D4776" w:rsidRPr="00EA780B">
                <w:rPr>
                  <w:rFonts w:ascii="Times New Roman" w:hAnsi="Times New Roman" w:cs="Times New Roman"/>
                  <w:sz w:val="24"/>
                  <w:szCs w:val="24"/>
                </w:rPr>
                <w:t>’</w:t>
              </w:r>
            </w:ins>
            <w:del w:id="4530" w:author="NaYEeM" w:date="2020-01-18T21:42:00Z">
              <w:r w:rsidRPr="00EA780B" w:rsidDel="002D4776">
                <w:rPr>
                  <w:rFonts w:ascii="Times New Roman" w:hAnsi="Times New Roman" w:cs="Times New Roman"/>
                  <w:sz w:val="24"/>
                  <w:szCs w:val="24"/>
                </w:rPr>
                <w:delText>’</w:delText>
              </w:r>
            </w:del>
            <w:r w:rsidRPr="00EA780B">
              <w:rPr>
                <w:rFonts w:ascii="Times New Roman" w:hAnsi="Times New Roman" w:cs="Times New Roman"/>
                <w:sz w:val="24"/>
                <w:szCs w:val="24"/>
              </w:rPr>
              <w:t xml:space="preserve"> </w:t>
            </w:r>
            <w:ins w:id="4531" w:author="NaYEeM" w:date="2019-07-10T01:39:00Z">
              <w:r w:rsidRPr="00EA780B">
                <w:rPr>
                  <w:rFonts w:ascii="Times New Roman" w:hAnsi="Times New Roman" w:cs="Times New Roman"/>
                  <w:sz w:val="24"/>
                  <w:szCs w:val="24"/>
                </w:rPr>
                <w:t>o</w:t>
              </w:r>
            </w:ins>
            <w:del w:id="4532" w:author="NaYEeM" w:date="2019-07-10T01:39:00Z">
              <w:r w:rsidRPr="00EA780B" w:rsidDel="00D468F0">
                <w:rPr>
                  <w:rFonts w:ascii="Times New Roman" w:hAnsi="Times New Roman" w:cs="Times New Roman"/>
                  <w:sz w:val="24"/>
                  <w:szCs w:val="24"/>
                </w:rPr>
                <w:delText>O</w:delText>
              </w:r>
            </w:del>
            <w:r w:rsidRPr="00EA780B">
              <w:rPr>
                <w:rFonts w:ascii="Times New Roman" w:hAnsi="Times New Roman" w:cs="Times New Roman"/>
                <w:sz w:val="24"/>
                <w:szCs w:val="24"/>
              </w:rPr>
              <w:t>ccupation</w:t>
            </w:r>
          </w:p>
        </w:tc>
      </w:tr>
      <w:tr w:rsidR="002D2CE8" w:rsidRPr="00EA780B" w14:paraId="4D4157E9" w14:textId="3D75DEAF" w:rsidTr="00EA780B">
        <w:trPr>
          <w:cnfStyle w:val="000000100000" w:firstRow="0" w:lastRow="0" w:firstColumn="0" w:lastColumn="0" w:oddVBand="0" w:evenVBand="0" w:oddHBand="1" w:evenHBand="0" w:firstRowFirstColumn="0" w:firstRowLastColumn="0" w:lastRowFirstColumn="0" w:lastRowLastColumn="0"/>
          <w:trPrChange w:id="4533"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534" w:author="NaYEeM" w:date="2020-01-18T22:39:00Z">
              <w:tcPr>
                <w:tcW w:w="2685" w:type="dxa"/>
              </w:tcPr>
            </w:tcPrChange>
          </w:tcPr>
          <w:p w14:paraId="64D01D99" w14:textId="03D0786D" w:rsidR="002D2CE8" w:rsidRPr="00FC5C5F" w:rsidRDefault="002D2CE8">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4535" w:author="NaYEeM" w:date="2020-01-18T22:45:00Z">
                  <w:rPr>
                    <w:rFonts w:ascii="Times New Roman" w:hAnsi="Times New Roman" w:cs="Times New Roman"/>
                    <w:b w:val="0"/>
                    <w:sz w:val="24"/>
                    <w:szCs w:val="24"/>
                  </w:rPr>
                </w:rPrChange>
              </w:rPr>
              <w:pPrChange w:id="4536" w:author="NaYEeM" w:date="2020-01-18T21:42: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4537" w:author="NaYEeM" w:date="2020-01-18T22:45:00Z">
                  <w:rPr>
                    <w:rFonts w:ascii="Times New Roman" w:hAnsi="Times New Roman" w:cs="Times New Roman"/>
                    <w:sz w:val="24"/>
                    <w:szCs w:val="24"/>
                  </w:rPr>
                </w:rPrChange>
              </w:rPr>
              <w:t>Farmer</w:t>
            </w:r>
          </w:p>
        </w:tc>
        <w:tc>
          <w:tcPr>
            <w:tcW w:w="1230" w:type="pct"/>
            <w:tcPrChange w:id="4538" w:author="NaYEeM" w:date="2020-01-18T22:39:00Z">
              <w:tcPr>
                <w:tcW w:w="896" w:type="dxa"/>
                <w:gridSpan w:val="2"/>
              </w:tcPr>
            </w:tcPrChange>
          </w:tcPr>
          <w:p w14:paraId="3A5B8408" w14:textId="0CBDC27F"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1.</w:t>
            </w:r>
            <w:ins w:id="4539" w:author="NaYEeM" w:date="2020-01-14T23:38:00Z">
              <w:r w:rsidR="0082534C" w:rsidRPr="00EA780B">
                <w:rPr>
                  <w:rFonts w:ascii="Times New Roman" w:hAnsi="Times New Roman" w:cs="Times New Roman"/>
                  <w:sz w:val="24"/>
                  <w:szCs w:val="24"/>
                </w:rPr>
                <w:t>00</w:t>
              </w:r>
            </w:ins>
            <w:del w:id="4540" w:author="NaYEeM" w:date="2019-07-03T00:07:00Z">
              <w:r w:rsidRPr="00EA780B" w:rsidDel="001D1403">
                <w:rPr>
                  <w:rFonts w:ascii="Times New Roman" w:hAnsi="Times New Roman" w:cs="Times New Roman"/>
                  <w:sz w:val="24"/>
                  <w:szCs w:val="24"/>
                </w:rPr>
                <w:delText>35</w:delText>
              </w:r>
            </w:del>
          </w:p>
        </w:tc>
        <w:tc>
          <w:tcPr>
            <w:tcW w:w="1249" w:type="pct"/>
            <w:tcPrChange w:id="4541" w:author="NaYEeM" w:date="2020-01-18T22:39:00Z">
              <w:tcPr>
                <w:tcW w:w="1529" w:type="dxa"/>
              </w:tcPr>
            </w:tcPrChange>
          </w:tcPr>
          <w:p w14:paraId="63E4F5BB" w14:textId="2EE83780"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ins w:id="4542" w:author="NaYEeM" w:date="2019-11-21T01:23:00Z">
              <w:r w:rsidRPr="00EA780B">
                <w:rPr>
                  <w:rFonts w:ascii="Times New Roman" w:hAnsi="Times New Roman" w:cs="Times New Roman"/>
                  <w:sz w:val="24"/>
                  <w:szCs w:val="24"/>
                </w:rPr>
                <w:t>0.</w:t>
              </w:r>
            </w:ins>
            <w:ins w:id="4543" w:author="NaYEeM" w:date="2019-12-09T02:11:00Z">
              <w:r w:rsidRPr="00EA780B">
                <w:rPr>
                  <w:rFonts w:ascii="Times New Roman" w:hAnsi="Times New Roman" w:cs="Times New Roman"/>
                  <w:sz w:val="24"/>
                  <w:szCs w:val="24"/>
                </w:rPr>
                <w:t>7</w:t>
              </w:r>
            </w:ins>
            <w:ins w:id="4544" w:author="NaYEeM" w:date="2020-01-14T23:39:00Z">
              <w:r w:rsidR="0082534C" w:rsidRPr="00EA780B">
                <w:rPr>
                  <w:rFonts w:ascii="Times New Roman" w:hAnsi="Times New Roman" w:cs="Times New Roman"/>
                  <w:sz w:val="24"/>
                  <w:szCs w:val="24"/>
                </w:rPr>
                <w:t>2</w:t>
              </w:r>
            </w:ins>
            <w:del w:id="4545" w:author="NaYEeM" w:date="2019-11-21T01:23:00Z">
              <w:r w:rsidRPr="00EA780B" w:rsidDel="00252535">
                <w:rPr>
                  <w:rFonts w:ascii="Times New Roman" w:hAnsi="Times New Roman" w:cs="Times New Roman"/>
                  <w:sz w:val="24"/>
                  <w:szCs w:val="24"/>
                </w:rPr>
                <w:delText>1.0</w:delText>
              </w:r>
            </w:del>
            <w:del w:id="4546" w:author="NaYEeM" w:date="2019-07-03T01:37:00Z">
              <w:r w:rsidRPr="00EA780B" w:rsidDel="00B46FED">
                <w:rPr>
                  <w:rFonts w:ascii="Times New Roman" w:hAnsi="Times New Roman" w:cs="Times New Roman"/>
                  <w:sz w:val="24"/>
                  <w:szCs w:val="24"/>
                </w:rPr>
                <w:delText>9</w:delText>
              </w:r>
            </w:del>
            <w:r w:rsidRPr="00EA780B">
              <w:rPr>
                <w:rFonts w:ascii="Times New Roman" w:hAnsi="Times New Roman" w:cs="Times New Roman"/>
                <w:sz w:val="24"/>
                <w:szCs w:val="24"/>
              </w:rPr>
              <w:t>,1.</w:t>
            </w:r>
            <w:ins w:id="4547" w:author="NaYEeM" w:date="2020-01-14T23:39:00Z">
              <w:r w:rsidR="0082534C" w:rsidRPr="00EA780B">
                <w:rPr>
                  <w:rFonts w:ascii="Times New Roman" w:hAnsi="Times New Roman" w:cs="Times New Roman"/>
                  <w:sz w:val="24"/>
                  <w:szCs w:val="24"/>
                </w:rPr>
                <w:t>41</w:t>
              </w:r>
            </w:ins>
            <w:del w:id="4548" w:author="NaYEeM" w:date="2019-07-03T01:37:00Z">
              <w:r w:rsidRPr="00EA780B" w:rsidDel="00B46FED">
                <w:rPr>
                  <w:rFonts w:ascii="Times New Roman" w:hAnsi="Times New Roman" w:cs="Times New Roman"/>
                  <w:sz w:val="24"/>
                  <w:szCs w:val="24"/>
                </w:rPr>
                <w:delText>67</w:delText>
              </w:r>
            </w:del>
            <w:r w:rsidRPr="00EA780B">
              <w:rPr>
                <w:rFonts w:ascii="Times New Roman" w:hAnsi="Times New Roman" w:cs="Times New Roman"/>
                <w:sz w:val="24"/>
                <w:szCs w:val="24"/>
              </w:rPr>
              <w:t>]</w:t>
            </w:r>
          </w:p>
        </w:tc>
        <w:tc>
          <w:tcPr>
            <w:tcW w:w="879" w:type="pct"/>
            <w:tcPrChange w:id="4549" w:author="NaYEeM" w:date="2020-01-18T22:39:00Z">
              <w:tcPr>
                <w:tcW w:w="1007" w:type="dxa"/>
                <w:gridSpan w:val="3"/>
                <w:tcBorders>
                  <w:right w:val="single" w:sz="4" w:space="0" w:color="auto"/>
                </w:tcBorders>
                <w:vAlign w:val="bottom"/>
              </w:tcPr>
            </w:tcPrChange>
          </w:tcPr>
          <w:p w14:paraId="61B3E411" w14:textId="54B33C42"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4550" w:author="NaYEeM" w:date="2020-01-18T22:40:00Z">
                  <w:rPr>
                    <w:rFonts w:ascii="Times New Roman" w:hAnsi="Times New Roman" w:cs="Times New Roman"/>
                    <w:color w:val="000000"/>
                    <w:sz w:val="24"/>
                    <w:szCs w:val="24"/>
                  </w:rPr>
                </w:rPrChange>
              </w:rPr>
            </w:pPr>
            <w:ins w:id="4551" w:author="NaYEeM" w:date="2019-11-22T01:03:00Z">
              <w:r w:rsidRPr="00EA780B">
                <w:rPr>
                  <w:rFonts w:ascii="Times New Roman" w:hAnsi="Times New Roman" w:cs="Times New Roman"/>
                  <w:color w:val="000000"/>
                  <w:sz w:val="24"/>
                  <w:szCs w:val="24"/>
                  <w:rPrChange w:id="4552" w:author="NaYEeM" w:date="2020-01-18T22:40:00Z">
                    <w:rPr>
                      <w:rFonts w:ascii="Calibri" w:hAnsi="Calibri" w:cs="Calibri"/>
                      <w:color w:val="000000"/>
                    </w:rPr>
                  </w:rPrChange>
                </w:rPr>
                <w:t>0.</w:t>
              </w:r>
            </w:ins>
            <w:ins w:id="4553" w:author="NaYEeM" w:date="2020-01-15T00:21:00Z">
              <w:r w:rsidR="00DF7C32" w:rsidRPr="00EA780B">
                <w:rPr>
                  <w:rFonts w:ascii="Times New Roman" w:hAnsi="Times New Roman" w:cs="Times New Roman"/>
                  <w:color w:val="000000"/>
                  <w:sz w:val="24"/>
                  <w:szCs w:val="24"/>
                  <w:rPrChange w:id="4554" w:author="NaYEeM" w:date="2020-01-18T22:40:00Z">
                    <w:rPr>
                      <w:rFonts w:ascii="Calibri" w:hAnsi="Calibri" w:cs="Calibri"/>
                      <w:color w:val="000000"/>
                    </w:rPr>
                  </w:rPrChange>
                </w:rPr>
                <w:t>981</w:t>
              </w:r>
            </w:ins>
            <w:del w:id="4555" w:author="NaYEeM" w:date="2019-11-22T01:03:00Z">
              <w:r w:rsidRPr="00EA780B" w:rsidDel="00AA4B03">
                <w:rPr>
                  <w:rFonts w:ascii="Times New Roman" w:hAnsi="Times New Roman" w:cs="Times New Roman"/>
                  <w:sz w:val="24"/>
                  <w:szCs w:val="24"/>
                  <w:rPrChange w:id="4556" w:author="NaYEeM" w:date="2020-01-18T22:40:00Z">
                    <w:rPr>
                      <w:rFonts w:ascii="Times New Roman" w:hAnsi="Times New Roman" w:cs="Times New Roman"/>
                      <w:color w:val="000000"/>
                      <w:sz w:val="24"/>
                      <w:szCs w:val="24"/>
                    </w:rPr>
                  </w:rPrChange>
                </w:rPr>
                <w:delText>0.</w:delText>
              </w:r>
            </w:del>
            <w:del w:id="4557" w:author="NaYEeM" w:date="2019-11-11T02:05:00Z">
              <w:r w:rsidRPr="00EA780B" w:rsidDel="00063F50">
                <w:rPr>
                  <w:rFonts w:ascii="Times New Roman" w:hAnsi="Times New Roman" w:cs="Times New Roman"/>
                  <w:sz w:val="24"/>
                  <w:szCs w:val="24"/>
                  <w:rPrChange w:id="4558" w:author="NaYEeM" w:date="2020-01-18T22:40:00Z">
                    <w:rPr>
                      <w:rFonts w:ascii="Times New Roman" w:hAnsi="Times New Roman" w:cs="Times New Roman"/>
                      <w:color w:val="000000"/>
                      <w:sz w:val="24"/>
                      <w:szCs w:val="24"/>
                    </w:rPr>
                  </w:rPrChange>
                </w:rPr>
                <w:delText>0</w:delText>
              </w:r>
            </w:del>
            <w:del w:id="4559" w:author="NaYEeM" w:date="2019-07-03T01:53:00Z">
              <w:r w:rsidRPr="00EA780B" w:rsidDel="003A5D28">
                <w:rPr>
                  <w:rFonts w:ascii="Times New Roman" w:hAnsi="Times New Roman" w:cs="Times New Roman"/>
                  <w:sz w:val="24"/>
                  <w:szCs w:val="24"/>
                  <w:rPrChange w:id="4560" w:author="NaYEeM" w:date="2020-01-18T22:40:00Z">
                    <w:rPr>
                      <w:rFonts w:ascii="Times New Roman" w:hAnsi="Times New Roman" w:cs="Times New Roman"/>
                      <w:color w:val="000000"/>
                      <w:sz w:val="24"/>
                      <w:szCs w:val="24"/>
                    </w:rPr>
                  </w:rPrChange>
                </w:rPr>
                <w:delText>0</w:delText>
              </w:r>
            </w:del>
            <w:del w:id="4561" w:author="NaYEeM" w:date="2019-06-28T02:56:00Z">
              <w:r w:rsidRPr="00EA780B" w:rsidDel="0054745A">
                <w:rPr>
                  <w:rFonts w:ascii="Times New Roman" w:hAnsi="Times New Roman" w:cs="Times New Roman"/>
                  <w:sz w:val="24"/>
                  <w:szCs w:val="24"/>
                  <w:rPrChange w:id="4562" w:author="NaYEeM" w:date="2020-01-18T22:40:00Z">
                    <w:rPr>
                      <w:rFonts w:ascii="Times New Roman" w:hAnsi="Times New Roman" w:cs="Times New Roman"/>
                      <w:color w:val="000000"/>
                      <w:sz w:val="24"/>
                      <w:szCs w:val="24"/>
                    </w:rPr>
                  </w:rPrChange>
                </w:rPr>
                <w:delText>56</w:delText>
              </w:r>
            </w:del>
          </w:p>
        </w:tc>
      </w:tr>
      <w:tr w:rsidR="002D2CE8" w:rsidRPr="00EA780B" w14:paraId="5FC63001" w14:textId="2E3E616C" w:rsidTr="00EA780B">
        <w:trPr>
          <w:trHeight w:val="70"/>
          <w:trPrChange w:id="4563" w:author="NaYEeM" w:date="2020-01-18T22:39:00Z">
            <w:trPr>
              <w:gridAfter w:val="0"/>
              <w:trHeight w:val="332"/>
            </w:trPr>
          </w:trPrChange>
        </w:trPr>
        <w:tc>
          <w:tcPr>
            <w:cnfStyle w:val="001000000000" w:firstRow="0" w:lastRow="0" w:firstColumn="1" w:lastColumn="0" w:oddVBand="0" w:evenVBand="0" w:oddHBand="0" w:evenHBand="0" w:firstRowFirstColumn="0" w:firstRowLastColumn="0" w:lastRowFirstColumn="0" w:lastRowLastColumn="0"/>
            <w:tcW w:w="1642" w:type="pct"/>
            <w:tcPrChange w:id="4564" w:author="NaYEeM" w:date="2020-01-18T22:39:00Z">
              <w:tcPr>
                <w:tcW w:w="2685" w:type="dxa"/>
              </w:tcPr>
            </w:tcPrChange>
          </w:tcPr>
          <w:p w14:paraId="5ED66986" w14:textId="6FA89FA6" w:rsidR="002D2CE8" w:rsidRPr="00FC5C5F" w:rsidRDefault="002D2CE8">
            <w:pPr>
              <w:rPr>
                <w:rFonts w:ascii="Times New Roman" w:hAnsi="Times New Roman" w:cs="Times New Roman"/>
                <w:b w:val="0"/>
                <w:bCs w:val="0"/>
                <w:sz w:val="24"/>
                <w:szCs w:val="24"/>
                <w:rPrChange w:id="4565" w:author="NaYEeM" w:date="2020-01-18T22:45:00Z">
                  <w:rPr>
                    <w:rFonts w:ascii="Times New Roman" w:hAnsi="Times New Roman" w:cs="Times New Roman"/>
                    <w:b w:val="0"/>
                    <w:sz w:val="24"/>
                    <w:szCs w:val="24"/>
                  </w:rPr>
                </w:rPrChange>
              </w:rPr>
              <w:pPrChange w:id="4566" w:author="NaYEeM" w:date="2020-01-18T21:42:00Z">
                <w:pPr>
                  <w:jc w:val="center"/>
                </w:pPr>
              </w:pPrChange>
            </w:pPr>
            <w:r w:rsidRPr="00FC5C5F">
              <w:rPr>
                <w:rFonts w:ascii="Times New Roman" w:hAnsi="Times New Roman" w:cs="Times New Roman"/>
                <w:b w:val="0"/>
                <w:bCs w:val="0"/>
                <w:sz w:val="24"/>
                <w:szCs w:val="24"/>
                <w:rPrChange w:id="4567" w:author="NaYEeM" w:date="2020-01-18T22:45:00Z">
                  <w:rPr>
                    <w:rFonts w:ascii="Times New Roman" w:hAnsi="Times New Roman" w:cs="Times New Roman"/>
                    <w:sz w:val="24"/>
                    <w:szCs w:val="24"/>
                  </w:rPr>
                </w:rPrChange>
              </w:rPr>
              <w:t>Agriculture Worker</w:t>
            </w:r>
          </w:p>
        </w:tc>
        <w:tc>
          <w:tcPr>
            <w:tcW w:w="1230" w:type="pct"/>
            <w:tcPrChange w:id="4568" w:author="NaYEeM" w:date="2020-01-18T22:39:00Z">
              <w:tcPr>
                <w:tcW w:w="896" w:type="dxa"/>
                <w:gridSpan w:val="2"/>
              </w:tcPr>
            </w:tcPrChange>
          </w:tcPr>
          <w:p w14:paraId="73037E94" w14:textId="0106BE62"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4569" w:author="NaYEeM" w:date="2019-07-07T00:44:00Z">
              <w:r w:rsidRPr="00EA780B">
                <w:rPr>
                  <w:rFonts w:ascii="Times New Roman" w:hAnsi="Times New Roman" w:cs="Times New Roman"/>
                  <w:sz w:val="24"/>
                  <w:szCs w:val="24"/>
                </w:rPr>
                <w:t>0.</w:t>
              </w:r>
            </w:ins>
            <w:ins w:id="4570" w:author="NaYEeM" w:date="2019-11-21T01:23:00Z">
              <w:r w:rsidRPr="00EA780B">
                <w:rPr>
                  <w:rFonts w:ascii="Times New Roman" w:hAnsi="Times New Roman" w:cs="Times New Roman"/>
                  <w:sz w:val="24"/>
                  <w:szCs w:val="24"/>
                </w:rPr>
                <w:t>8</w:t>
              </w:r>
            </w:ins>
            <w:ins w:id="4571" w:author="NaYEeM" w:date="2020-01-14T23:39:00Z">
              <w:r w:rsidR="0082534C" w:rsidRPr="00EA780B">
                <w:rPr>
                  <w:rFonts w:ascii="Times New Roman" w:hAnsi="Times New Roman" w:cs="Times New Roman"/>
                  <w:sz w:val="24"/>
                  <w:szCs w:val="24"/>
                </w:rPr>
                <w:t>8</w:t>
              </w:r>
            </w:ins>
            <w:del w:id="4572" w:author="NaYEeM" w:date="2019-07-07T00:44:00Z">
              <w:r w:rsidRPr="00EA780B" w:rsidDel="00A553FD">
                <w:rPr>
                  <w:rFonts w:ascii="Times New Roman" w:hAnsi="Times New Roman" w:cs="Times New Roman"/>
                  <w:sz w:val="24"/>
                  <w:szCs w:val="24"/>
                </w:rPr>
                <w:delText>1.0</w:delText>
              </w:r>
            </w:del>
            <w:del w:id="4573" w:author="NaYEeM" w:date="2019-07-03T00:08:00Z">
              <w:r w:rsidRPr="00EA780B" w:rsidDel="001D1403">
                <w:rPr>
                  <w:rFonts w:ascii="Times New Roman" w:hAnsi="Times New Roman" w:cs="Times New Roman"/>
                  <w:sz w:val="24"/>
                  <w:szCs w:val="24"/>
                </w:rPr>
                <w:delText>2</w:delText>
              </w:r>
            </w:del>
          </w:p>
        </w:tc>
        <w:tc>
          <w:tcPr>
            <w:tcW w:w="1249" w:type="pct"/>
            <w:tcPrChange w:id="4574" w:author="NaYEeM" w:date="2020-01-18T22:39:00Z">
              <w:tcPr>
                <w:tcW w:w="1529" w:type="dxa"/>
              </w:tcPr>
            </w:tcPrChange>
          </w:tcPr>
          <w:p w14:paraId="681BF431" w14:textId="5149C28A"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575" w:author="NaYEeM" w:date="2020-01-14T23:39:00Z">
              <w:r w:rsidR="0082534C" w:rsidRPr="00EA780B">
                <w:rPr>
                  <w:rFonts w:ascii="Times New Roman" w:hAnsi="Times New Roman" w:cs="Times New Roman"/>
                  <w:sz w:val="24"/>
                  <w:szCs w:val="24"/>
                </w:rPr>
                <w:t>59</w:t>
              </w:r>
            </w:ins>
            <w:del w:id="4576" w:author="NaYEeM" w:date="2019-07-07T00:44:00Z">
              <w:r w:rsidRPr="00EA780B" w:rsidDel="00A553FD">
                <w:rPr>
                  <w:rFonts w:ascii="Times New Roman" w:hAnsi="Times New Roman" w:cs="Times New Roman"/>
                  <w:sz w:val="24"/>
                  <w:szCs w:val="24"/>
                </w:rPr>
                <w:delText>7</w:delText>
              </w:r>
            </w:del>
            <w:del w:id="4577" w:author="NaYEeM" w:date="2019-07-03T01:37:00Z">
              <w:r w:rsidRPr="00EA780B" w:rsidDel="00B46FED">
                <w:rPr>
                  <w:rFonts w:ascii="Times New Roman" w:hAnsi="Times New Roman" w:cs="Times New Roman"/>
                  <w:sz w:val="24"/>
                  <w:szCs w:val="24"/>
                </w:rPr>
                <w:delText>8</w:delText>
              </w:r>
            </w:del>
            <w:r w:rsidRPr="00EA780B">
              <w:rPr>
                <w:rFonts w:ascii="Times New Roman" w:hAnsi="Times New Roman" w:cs="Times New Roman"/>
                <w:sz w:val="24"/>
                <w:szCs w:val="24"/>
              </w:rPr>
              <w:t>,1.</w:t>
            </w:r>
            <w:ins w:id="4578" w:author="NaYEeM" w:date="2020-01-14T23:39:00Z">
              <w:r w:rsidR="0082534C" w:rsidRPr="00EA780B">
                <w:rPr>
                  <w:rFonts w:ascii="Times New Roman" w:hAnsi="Times New Roman" w:cs="Times New Roman"/>
                  <w:sz w:val="24"/>
                  <w:szCs w:val="24"/>
                </w:rPr>
                <w:t>31</w:t>
              </w:r>
            </w:ins>
            <w:del w:id="4579" w:author="NaYEeM" w:date="2019-07-07T00:44:00Z">
              <w:r w:rsidRPr="00EA780B" w:rsidDel="00A553FD">
                <w:rPr>
                  <w:rFonts w:ascii="Times New Roman" w:hAnsi="Times New Roman" w:cs="Times New Roman"/>
                  <w:sz w:val="24"/>
                  <w:szCs w:val="24"/>
                </w:rPr>
                <w:delText>3</w:delText>
              </w:r>
            </w:del>
            <w:del w:id="4580" w:author="NaYEeM" w:date="2019-07-03T01:37:00Z">
              <w:r w:rsidRPr="00EA780B" w:rsidDel="00B46FED">
                <w:rPr>
                  <w:rFonts w:ascii="Times New Roman" w:hAnsi="Times New Roman" w:cs="Times New Roman"/>
                  <w:sz w:val="24"/>
                  <w:szCs w:val="24"/>
                </w:rPr>
                <w:delText>3</w:delText>
              </w:r>
            </w:del>
            <w:r w:rsidRPr="00EA780B">
              <w:rPr>
                <w:rFonts w:ascii="Times New Roman" w:hAnsi="Times New Roman" w:cs="Times New Roman"/>
                <w:sz w:val="24"/>
                <w:szCs w:val="24"/>
              </w:rPr>
              <w:t>]</w:t>
            </w:r>
          </w:p>
        </w:tc>
        <w:tc>
          <w:tcPr>
            <w:tcW w:w="879" w:type="pct"/>
            <w:tcPrChange w:id="4581" w:author="NaYEeM" w:date="2020-01-18T22:39:00Z">
              <w:tcPr>
                <w:tcW w:w="1007" w:type="dxa"/>
                <w:gridSpan w:val="3"/>
                <w:tcBorders>
                  <w:right w:val="single" w:sz="4" w:space="0" w:color="auto"/>
                </w:tcBorders>
                <w:vAlign w:val="bottom"/>
              </w:tcPr>
            </w:tcPrChange>
          </w:tcPr>
          <w:p w14:paraId="1373E288" w14:textId="79C38D89"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4582" w:author="NaYEeM" w:date="2020-01-18T22:40:00Z">
                  <w:rPr>
                    <w:rFonts w:ascii="Times New Roman" w:hAnsi="Times New Roman" w:cs="Times New Roman"/>
                    <w:color w:val="000000"/>
                    <w:sz w:val="24"/>
                    <w:szCs w:val="24"/>
                  </w:rPr>
                </w:rPrChange>
              </w:rPr>
            </w:pPr>
            <w:ins w:id="4583" w:author="NaYEeM" w:date="2019-11-22T01:03:00Z">
              <w:r w:rsidRPr="00EA780B">
                <w:rPr>
                  <w:rFonts w:ascii="Times New Roman" w:hAnsi="Times New Roman" w:cs="Times New Roman"/>
                  <w:color w:val="000000"/>
                  <w:sz w:val="24"/>
                  <w:szCs w:val="24"/>
                  <w:rPrChange w:id="4584" w:author="NaYEeM" w:date="2020-01-18T22:40:00Z">
                    <w:rPr>
                      <w:rFonts w:ascii="Calibri" w:hAnsi="Calibri" w:cs="Calibri"/>
                      <w:color w:val="000000"/>
                    </w:rPr>
                  </w:rPrChange>
                </w:rPr>
                <w:t>0.</w:t>
              </w:r>
            </w:ins>
            <w:ins w:id="4585" w:author="NaYEeM" w:date="2020-01-15T00:21:00Z">
              <w:r w:rsidR="00DF7C32" w:rsidRPr="00EA780B">
                <w:rPr>
                  <w:rFonts w:ascii="Times New Roman" w:hAnsi="Times New Roman" w:cs="Times New Roman"/>
                  <w:color w:val="000000"/>
                  <w:sz w:val="24"/>
                  <w:szCs w:val="24"/>
                  <w:rPrChange w:id="4586" w:author="NaYEeM" w:date="2020-01-18T22:40:00Z">
                    <w:rPr>
                      <w:rFonts w:ascii="Calibri" w:hAnsi="Calibri" w:cs="Calibri"/>
                      <w:color w:val="000000"/>
                    </w:rPr>
                  </w:rPrChange>
                </w:rPr>
                <w:t>530</w:t>
              </w:r>
            </w:ins>
            <w:del w:id="4587" w:author="NaYEeM" w:date="2019-11-22T01:03:00Z">
              <w:r w:rsidRPr="00EA780B" w:rsidDel="00AA4B03">
                <w:rPr>
                  <w:rFonts w:ascii="Times New Roman" w:hAnsi="Times New Roman" w:cs="Times New Roman"/>
                  <w:sz w:val="24"/>
                  <w:szCs w:val="24"/>
                  <w:rPrChange w:id="4588" w:author="NaYEeM" w:date="2020-01-18T22:40:00Z">
                    <w:rPr>
                      <w:rFonts w:ascii="Times New Roman" w:hAnsi="Times New Roman" w:cs="Times New Roman"/>
                      <w:color w:val="000000"/>
                      <w:sz w:val="24"/>
                      <w:szCs w:val="24"/>
                    </w:rPr>
                  </w:rPrChange>
                </w:rPr>
                <w:delText>0.</w:delText>
              </w:r>
            </w:del>
            <w:del w:id="4589" w:author="NaYEeM" w:date="2019-07-03T01:54:00Z">
              <w:r w:rsidRPr="00EA780B" w:rsidDel="003A5D28">
                <w:rPr>
                  <w:rFonts w:ascii="Times New Roman" w:hAnsi="Times New Roman" w:cs="Times New Roman"/>
                  <w:sz w:val="24"/>
                  <w:szCs w:val="24"/>
                  <w:rPrChange w:id="4590" w:author="NaYEeM" w:date="2020-01-18T22:40:00Z">
                    <w:rPr>
                      <w:rFonts w:ascii="Times New Roman" w:hAnsi="Times New Roman" w:cs="Times New Roman"/>
                      <w:color w:val="000000"/>
                      <w:sz w:val="24"/>
                      <w:szCs w:val="24"/>
                    </w:rPr>
                  </w:rPrChange>
                </w:rPr>
                <w:delText>89</w:delText>
              </w:r>
            </w:del>
            <w:del w:id="4591" w:author="NaYEeM" w:date="2019-06-28T02:56:00Z">
              <w:r w:rsidRPr="00EA780B" w:rsidDel="0054745A">
                <w:rPr>
                  <w:rFonts w:ascii="Times New Roman" w:hAnsi="Times New Roman" w:cs="Times New Roman"/>
                  <w:sz w:val="24"/>
                  <w:szCs w:val="24"/>
                  <w:rPrChange w:id="4592" w:author="NaYEeM" w:date="2020-01-18T22:40:00Z">
                    <w:rPr>
                      <w:rFonts w:ascii="Times New Roman" w:hAnsi="Times New Roman" w:cs="Times New Roman"/>
                      <w:color w:val="000000"/>
                      <w:sz w:val="24"/>
                      <w:szCs w:val="24"/>
                    </w:rPr>
                  </w:rPrChange>
                </w:rPr>
                <w:delText>58</w:delText>
              </w:r>
            </w:del>
          </w:p>
        </w:tc>
      </w:tr>
      <w:tr w:rsidR="002D2CE8" w:rsidRPr="00EA780B" w14:paraId="35EC3E73" w14:textId="7CEE3693" w:rsidTr="00EA780B">
        <w:trPr>
          <w:cnfStyle w:val="000000100000" w:firstRow="0" w:lastRow="0" w:firstColumn="0" w:lastColumn="0" w:oddVBand="0" w:evenVBand="0" w:oddHBand="1" w:evenHBand="0" w:firstRowFirstColumn="0" w:firstRowLastColumn="0" w:lastRowFirstColumn="0" w:lastRowLastColumn="0"/>
          <w:trPrChange w:id="4593"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594" w:author="NaYEeM" w:date="2020-01-18T22:39:00Z">
              <w:tcPr>
                <w:tcW w:w="2685" w:type="dxa"/>
              </w:tcPr>
            </w:tcPrChange>
          </w:tcPr>
          <w:p w14:paraId="512C83D5" w14:textId="2A5124FE" w:rsidR="002D2CE8" w:rsidRPr="00FC5C5F" w:rsidRDefault="002D2CE8">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4595" w:author="NaYEeM" w:date="2020-01-18T22:45:00Z">
                  <w:rPr>
                    <w:rFonts w:ascii="Times New Roman" w:hAnsi="Times New Roman" w:cs="Times New Roman"/>
                    <w:b w:val="0"/>
                    <w:sz w:val="24"/>
                    <w:szCs w:val="24"/>
                  </w:rPr>
                </w:rPrChange>
              </w:rPr>
              <w:pPrChange w:id="4596" w:author="NaYEeM" w:date="2020-01-18T21:42: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4597" w:author="NaYEeM" w:date="2020-01-18T22:45:00Z">
                  <w:rPr>
                    <w:rFonts w:ascii="Times New Roman" w:hAnsi="Times New Roman" w:cs="Times New Roman"/>
                    <w:sz w:val="24"/>
                    <w:szCs w:val="24"/>
                  </w:rPr>
                </w:rPrChange>
              </w:rPr>
              <w:t>Businessman</w:t>
            </w:r>
          </w:p>
        </w:tc>
        <w:tc>
          <w:tcPr>
            <w:tcW w:w="1230" w:type="pct"/>
            <w:tcPrChange w:id="4598" w:author="NaYEeM" w:date="2020-01-18T22:39:00Z">
              <w:tcPr>
                <w:tcW w:w="896" w:type="dxa"/>
                <w:gridSpan w:val="2"/>
              </w:tcPr>
            </w:tcPrChange>
          </w:tcPr>
          <w:p w14:paraId="776B690D" w14:textId="765C75D0"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599" w:author="NaYEeM" w:date="2019-11-21T01:23:00Z">
              <w:r w:rsidRPr="00EA780B">
                <w:rPr>
                  <w:rFonts w:ascii="Times New Roman" w:hAnsi="Times New Roman" w:cs="Times New Roman"/>
                  <w:sz w:val="24"/>
                  <w:szCs w:val="24"/>
                </w:rPr>
                <w:t>8</w:t>
              </w:r>
            </w:ins>
            <w:ins w:id="4600" w:author="NaYEeM" w:date="2020-01-14T23:39:00Z">
              <w:r w:rsidR="0082534C" w:rsidRPr="00EA780B">
                <w:rPr>
                  <w:rFonts w:ascii="Times New Roman" w:hAnsi="Times New Roman" w:cs="Times New Roman"/>
                  <w:sz w:val="24"/>
                  <w:szCs w:val="24"/>
                </w:rPr>
                <w:t>1</w:t>
              </w:r>
            </w:ins>
            <w:del w:id="4601" w:author="NaYEeM" w:date="2019-11-21T01:23:00Z">
              <w:r w:rsidRPr="00EA780B" w:rsidDel="00252535">
                <w:rPr>
                  <w:rFonts w:ascii="Times New Roman" w:hAnsi="Times New Roman" w:cs="Times New Roman"/>
                  <w:sz w:val="24"/>
                  <w:szCs w:val="24"/>
                </w:rPr>
                <w:delText>77</w:delText>
              </w:r>
            </w:del>
          </w:p>
        </w:tc>
        <w:tc>
          <w:tcPr>
            <w:tcW w:w="1249" w:type="pct"/>
            <w:tcPrChange w:id="4602" w:author="NaYEeM" w:date="2020-01-18T22:39:00Z">
              <w:tcPr>
                <w:tcW w:w="1529" w:type="dxa"/>
              </w:tcPr>
            </w:tcPrChange>
          </w:tcPr>
          <w:p w14:paraId="6EAA21BD" w14:textId="34F965A5"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603" w:author="NaYEeM" w:date="2020-01-14T23:39:00Z">
              <w:r w:rsidR="0082534C" w:rsidRPr="00EA780B">
                <w:rPr>
                  <w:rFonts w:ascii="Times New Roman" w:hAnsi="Times New Roman" w:cs="Times New Roman"/>
                  <w:sz w:val="24"/>
                  <w:szCs w:val="24"/>
                </w:rPr>
                <w:t>62</w:t>
              </w:r>
            </w:ins>
            <w:del w:id="4604" w:author="NaYEeM" w:date="2019-11-21T01:23:00Z">
              <w:r w:rsidRPr="00EA780B" w:rsidDel="00252535">
                <w:rPr>
                  <w:rFonts w:ascii="Times New Roman" w:hAnsi="Times New Roman" w:cs="Times New Roman"/>
                  <w:sz w:val="24"/>
                  <w:szCs w:val="24"/>
                </w:rPr>
                <w:delText>6</w:delText>
              </w:r>
            </w:del>
            <w:del w:id="4605" w:author="NaYEeM" w:date="2019-07-03T01:37:00Z">
              <w:r w:rsidRPr="00EA780B" w:rsidDel="00B46FED">
                <w:rPr>
                  <w:rFonts w:ascii="Times New Roman" w:hAnsi="Times New Roman" w:cs="Times New Roman"/>
                  <w:sz w:val="24"/>
                  <w:szCs w:val="24"/>
                </w:rPr>
                <w:delText>4</w:delText>
              </w:r>
            </w:del>
            <w:r w:rsidRPr="00EA780B">
              <w:rPr>
                <w:rFonts w:ascii="Times New Roman" w:hAnsi="Times New Roman" w:cs="Times New Roman"/>
                <w:sz w:val="24"/>
                <w:szCs w:val="24"/>
              </w:rPr>
              <w:t>,</w:t>
            </w:r>
            <w:ins w:id="4606" w:author="NaYEeM" w:date="2019-11-21T01:23:00Z">
              <w:r w:rsidRPr="00EA780B">
                <w:rPr>
                  <w:rFonts w:ascii="Times New Roman" w:hAnsi="Times New Roman" w:cs="Times New Roman"/>
                  <w:sz w:val="24"/>
                  <w:szCs w:val="24"/>
                </w:rPr>
                <w:t>1.</w:t>
              </w:r>
            </w:ins>
            <w:ins w:id="4607" w:author="NaYEeM" w:date="2020-01-14T23:39:00Z">
              <w:r w:rsidR="0082534C" w:rsidRPr="00EA780B">
                <w:rPr>
                  <w:rFonts w:ascii="Times New Roman" w:hAnsi="Times New Roman" w:cs="Times New Roman"/>
                  <w:sz w:val="24"/>
                  <w:szCs w:val="24"/>
                </w:rPr>
                <w:t>07</w:t>
              </w:r>
            </w:ins>
            <w:del w:id="4608" w:author="NaYEeM" w:date="2019-11-21T01:23:00Z">
              <w:r w:rsidRPr="00EA780B" w:rsidDel="00252535">
                <w:rPr>
                  <w:rFonts w:ascii="Times New Roman" w:hAnsi="Times New Roman" w:cs="Times New Roman"/>
                  <w:sz w:val="24"/>
                  <w:szCs w:val="24"/>
                </w:rPr>
                <w:delText>0.9</w:delText>
              </w:r>
            </w:del>
            <w:del w:id="4609" w:author="NaYEeM" w:date="2019-07-03T01:37:00Z">
              <w:r w:rsidRPr="00EA780B" w:rsidDel="00B46FED">
                <w:rPr>
                  <w:rFonts w:ascii="Times New Roman" w:hAnsi="Times New Roman" w:cs="Times New Roman"/>
                  <w:sz w:val="24"/>
                  <w:szCs w:val="24"/>
                </w:rPr>
                <w:delText>4</w:delText>
              </w:r>
            </w:del>
            <w:r w:rsidRPr="00EA780B">
              <w:rPr>
                <w:rFonts w:ascii="Times New Roman" w:hAnsi="Times New Roman" w:cs="Times New Roman"/>
                <w:sz w:val="24"/>
                <w:szCs w:val="24"/>
              </w:rPr>
              <w:t>]</w:t>
            </w:r>
          </w:p>
        </w:tc>
        <w:tc>
          <w:tcPr>
            <w:tcW w:w="879" w:type="pct"/>
            <w:tcPrChange w:id="4610" w:author="NaYEeM" w:date="2020-01-18T22:39:00Z">
              <w:tcPr>
                <w:tcW w:w="1007" w:type="dxa"/>
                <w:gridSpan w:val="3"/>
                <w:tcBorders>
                  <w:right w:val="single" w:sz="4" w:space="0" w:color="auto"/>
                </w:tcBorders>
                <w:vAlign w:val="bottom"/>
              </w:tcPr>
            </w:tcPrChange>
          </w:tcPr>
          <w:p w14:paraId="0FDD3FFB" w14:textId="0A9737A5" w:rsidR="002D2CE8" w:rsidRPr="00EA780B" w:rsidRDefault="002D2C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4611" w:author="NaYEeM" w:date="2020-01-18T22:40:00Z">
                  <w:rPr>
                    <w:rFonts w:ascii="Times New Roman" w:hAnsi="Times New Roman" w:cs="Times New Roman"/>
                    <w:color w:val="000000"/>
                    <w:sz w:val="24"/>
                    <w:szCs w:val="24"/>
                  </w:rPr>
                </w:rPrChange>
              </w:rPr>
            </w:pPr>
            <w:ins w:id="4612" w:author="NaYEeM" w:date="2019-11-22T01:03:00Z">
              <w:r w:rsidRPr="00EA780B">
                <w:rPr>
                  <w:rFonts w:ascii="Times New Roman" w:hAnsi="Times New Roman" w:cs="Times New Roman"/>
                  <w:color w:val="000000"/>
                  <w:sz w:val="24"/>
                  <w:szCs w:val="24"/>
                  <w:rPrChange w:id="4613" w:author="NaYEeM" w:date="2020-01-18T22:40:00Z">
                    <w:rPr>
                      <w:rFonts w:ascii="Calibri" w:hAnsi="Calibri" w:cs="Calibri"/>
                      <w:color w:val="000000"/>
                    </w:rPr>
                  </w:rPrChange>
                </w:rPr>
                <w:t>0.</w:t>
              </w:r>
            </w:ins>
            <w:ins w:id="4614" w:author="NaYEeM" w:date="2020-01-15T00:21:00Z">
              <w:r w:rsidR="00DF7C32" w:rsidRPr="00EA780B">
                <w:rPr>
                  <w:rFonts w:ascii="Times New Roman" w:hAnsi="Times New Roman" w:cs="Times New Roman"/>
                  <w:color w:val="000000"/>
                  <w:sz w:val="24"/>
                  <w:szCs w:val="24"/>
                  <w:rPrChange w:id="4615" w:author="NaYEeM" w:date="2020-01-18T22:40:00Z">
                    <w:rPr>
                      <w:rFonts w:ascii="Calibri" w:hAnsi="Calibri" w:cs="Calibri"/>
                      <w:color w:val="000000"/>
                    </w:rPr>
                  </w:rPrChange>
                </w:rPr>
                <w:t>137</w:t>
              </w:r>
            </w:ins>
            <w:del w:id="4616" w:author="NaYEeM" w:date="2019-11-22T01:03:00Z">
              <w:r w:rsidRPr="00EA780B" w:rsidDel="00AA4B03">
                <w:rPr>
                  <w:rFonts w:ascii="Times New Roman" w:hAnsi="Times New Roman" w:cs="Times New Roman"/>
                  <w:sz w:val="24"/>
                  <w:szCs w:val="24"/>
                  <w:rPrChange w:id="4617" w:author="NaYEeM" w:date="2020-01-18T22:40:00Z">
                    <w:rPr>
                      <w:rFonts w:ascii="Times New Roman" w:hAnsi="Times New Roman" w:cs="Times New Roman"/>
                      <w:color w:val="000000"/>
                      <w:sz w:val="24"/>
                      <w:szCs w:val="24"/>
                    </w:rPr>
                  </w:rPrChange>
                </w:rPr>
                <w:delText>0.</w:delText>
              </w:r>
            </w:del>
            <w:del w:id="4618" w:author="NaYEeM" w:date="2019-11-11T02:06:00Z">
              <w:r w:rsidRPr="00EA780B" w:rsidDel="00063F50">
                <w:rPr>
                  <w:rFonts w:ascii="Times New Roman" w:hAnsi="Times New Roman" w:cs="Times New Roman"/>
                  <w:sz w:val="24"/>
                  <w:szCs w:val="24"/>
                  <w:rPrChange w:id="4619" w:author="NaYEeM" w:date="2020-01-18T22:40:00Z">
                    <w:rPr>
                      <w:rFonts w:ascii="Times New Roman" w:hAnsi="Times New Roman" w:cs="Times New Roman"/>
                      <w:color w:val="000000"/>
                      <w:sz w:val="24"/>
                      <w:szCs w:val="24"/>
                    </w:rPr>
                  </w:rPrChange>
                </w:rPr>
                <w:delText>0</w:delText>
              </w:r>
            </w:del>
            <w:del w:id="4620" w:author="NaYEeM" w:date="2019-07-03T01:54:00Z">
              <w:r w:rsidRPr="00EA780B" w:rsidDel="003A5D28">
                <w:rPr>
                  <w:rFonts w:ascii="Times New Roman" w:hAnsi="Times New Roman" w:cs="Times New Roman"/>
                  <w:sz w:val="24"/>
                  <w:szCs w:val="24"/>
                  <w:rPrChange w:id="4621" w:author="NaYEeM" w:date="2020-01-18T22:40:00Z">
                    <w:rPr>
                      <w:rFonts w:ascii="Times New Roman" w:hAnsi="Times New Roman" w:cs="Times New Roman"/>
                      <w:color w:val="000000"/>
                      <w:sz w:val="24"/>
                      <w:szCs w:val="24"/>
                    </w:rPr>
                  </w:rPrChange>
                </w:rPr>
                <w:delText>08</w:delText>
              </w:r>
            </w:del>
            <w:del w:id="4622" w:author="NaYEeM" w:date="2019-06-28T02:56:00Z">
              <w:r w:rsidRPr="00EA780B" w:rsidDel="0054745A">
                <w:rPr>
                  <w:rFonts w:ascii="Times New Roman" w:hAnsi="Times New Roman" w:cs="Times New Roman"/>
                  <w:sz w:val="24"/>
                  <w:szCs w:val="24"/>
                  <w:rPrChange w:id="4623" w:author="NaYEeM" w:date="2020-01-18T22:40:00Z">
                    <w:rPr>
                      <w:rFonts w:ascii="Times New Roman" w:hAnsi="Times New Roman" w:cs="Times New Roman"/>
                      <w:color w:val="000000"/>
                      <w:sz w:val="24"/>
                      <w:szCs w:val="24"/>
                    </w:rPr>
                  </w:rPrChange>
                </w:rPr>
                <w:delText>2</w:delText>
              </w:r>
            </w:del>
          </w:p>
        </w:tc>
      </w:tr>
      <w:tr w:rsidR="002D2CE8" w:rsidRPr="00EA780B" w14:paraId="185679FE" w14:textId="6849C301" w:rsidTr="00EA780B">
        <w:trPr>
          <w:trPrChange w:id="4624"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625" w:author="NaYEeM" w:date="2020-01-18T22:39:00Z">
              <w:tcPr>
                <w:tcW w:w="2685" w:type="dxa"/>
              </w:tcPr>
            </w:tcPrChange>
          </w:tcPr>
          <w:p w14:paraId="43249972" w14:textId="747787DF" w:rsidR="002D2CE8" w:rsidRPr="00FC5C5F" w:rsidRDefault="002D2CE8">
            <w:pPr>
              <w:rPr>
                <w:rFonts w:ascii="Times New Roman" w:hAnsi="Times New Roman" w:cs="Times New Roman"/>
                <w:b w:val="0"/>
                <w:bCs w:val="0"/>
                <w:sz w:val="24"/>
                <w:szCs w:val="24"/>
                <w:rPrChange w:id="4626" w:author="NaYEeM" w:date="2020-01-18T22:45:00Z">
                  <w:rPr>
                    <w:rFonts w:ascii="Times New Roman" w:hAnsi="Times New Roman" w:cs="Times New Roman"/>
                    <w:b w:val="0"/>
                    <w:sz w:val="24"/>
                    <w:szCs w:val="24"/>
                  </w:rPr>
                </w:rPrChange>
              </w:rPr>
              <w:pPrChange w:id="4627" w:author="NaYEeM" w:date="2020-01-18T21:42:00Z">
                <w:pPr>
                  <w:jc w:val="center"/>
                </w:pPr>
              </w:pPrChange>
            </w:pPr>
            <w:commentRangeStart w:id="4628"/>
            <w:ins w:id="4629" w:author="NaYEeM" w:date="2019-11-21T01:24:00Z">
              <w:r w:rsidRPr="00FC5C5F">
                <w:rPr>
                  <w:rFonts w:ascii="Times New Roman" w:hAnsi="Times New Roman" w:cs="Times New Roman"/>
                  <w:b w:val="0"/>
                  <w:bCs w:val="0"/>
                  <w:sz w:val="24"/>
                  <w:szCs w:val="24"/>
                  <w:rPrChange w:id="4630" w:author="NaYEeM" w:date="2020-01-18T22:45:00Z">
                    <w:rPr>
                      <w:rFonts w:ascii="Times New Roman" w:hAnsi="Times New Roman" w:cs="Times New Roman"/>
                      <w:sz w:val="24"/>
                      <w:szCs w:val="24"/>
                    </w:rPr>
                  </w:rPrChange>
                </w:rPr>
                <w:t>Others</w:t>
              </w:r>
              <w:commentRangeEnd w:id="4628"/>
              <w:r w:rsidRPr="00FC5C5F">
                <w:rPr>
                  <w:rStyle w:val="CommentReference"/>
                  <w:rFonts w:ascii="Times New Roman" w:hAnsi="Times New Roman" w:cs="Times New Roman"/>
                  <w:b w:val="0"/>
                  <w:bCs w:val="0"/>
                  <w:noProof/>
                  <w:sz w:val="24"/>
                  <w:szCs w:val="24"/>
                  <w:lang w:val="en-GB"/>
                  <w:rPrChange w:id="4631" w:author="NaYEeM" w:date="2020-01-18T22:45:00Z">
                    <w:rPr>
                      <w:rStyle w:val="CommentReference"/>
                      <w:rFonts w:ascii="Times New Roman" w:hAnsi="Times New Roman" w:cs="Times New Roman"/>
                      <w:noProof/>
                      <w:sz w:val="24"/>
                      <w:szCs w:val="24"/>
                      <w:lang w:val="en-GB"/>
                    </w:rPr>
                  </w:rPrChange>
                </w:rPr>
                <w:commentReference w:id="4628"/>
              </w:r>
              <w:r w:rsidRPr="00FC5C5F">
                <w:rPr>
                  <w:rFonts w:ascii="Times New Roman" w:hAnsi="Times New Roman" w:cs="Times New Roman"/>
                  <w:b w:val="0"/>
                  <w:bCs w:val="0"/>
                  <w:sz w:val="24"/>
                  <w:szCs w:val="24"/>
                  <w:rPrChange w:id="4632" w:author="NaYEeM" w:date="2020-01-18T22:45:00Z">
                    <w:rPr>
                      <w:rFonts w:ascii="Times New Roman" w:hAnsi="Times New Roman" w:cs="Times New Roman"/>
                      <w:sz w:val="24"/>
                      <w:szCs w:val="24"/>
                    </w:rPr>
                  </w:rPrChange>
                </w:rPr>
                <w:t xml:space="preserve"> (Labor,</w:t>
              </w:r>
            </w:ins>
            <w:ins w:id="4633" w:author="NaYEeM" w:date="2019-11-21T01:25:00Z">
              <w:r w:rsidRPr="00FC5C5F">
                <w:rPr>
                  <w:rFonts w:ascii="Times New Roman" w:hAnsi="Times New Roman" w:cs="Times New Roman"/>
                  <w:b w:val="0"/>
                  <w:bCs w:val="0"/>
                  <w:sz w:val="24"/>
                  <w:szCs w:val="24"/>
                  <w:rPrChange w:id="4634" w:author="NaYEeM" w:date="2020-01-18T22:45:00Z">
                    <w:rPr>
                      <w:rFonts w:ascii="Times New Roman" w:hAnsi="Times New Roman" w:cs="Times New Roman"/>
                      <w:sz w:val="24"/>
                      <w:szCs w:val="24"/>
                    </w:rPr>
                  </w:rPrChange>
                </w:rPr>
                <w:t xml:space="preserve"> Driver, </w:t>
              </w:r>
            </w:ins>
            <w:ins w:id="4635" w:author="NaYEeM" w:date="2019-11-21T01:44:00Z">
              <w:r w:rsidRPr="00FC5C5F">
                <w:rPr>
                  <w:rFonts w:ascii="Times New Roman" w:hAnsi="Times New Roman" w:cs="Times New Roman"/>
                  <w:b w:val="0"/>
                  <w:bCs w:val="0"/>
                  <w:sz w:val="24"/>
                  <w:szCs w:val="24"/>
                  <w:rPrChange w:id="4636" w:author="NaYEeM" w:date="2020-01-18T22:45:00Z">
                    <w:rPr>
                      <w:rFonts w:ascii="Times New Roman" w:hAnsi="Times New Roman" w:cs="Times New Roman"/>
                      <w:sz w:val="24"/>
                      <w:szCs w:val="24"/>
                    </w:rPr>
                  </w:rPrChange>
                </w:rPr>
                <w:t>Entrepreneur,</w:t>
              </w:r>
            </w:ins>
            <w:ins w:id="4637" w:author="NaYEeM" w:date="2019-11-21T01:24:00Z">
              <w:r w:rsidRPr="00FC5C5F">
                <w:rPr>
                  <w:rFonts w:ascii="Times New Roman" w:hAnsi="Times New Roman" w:cs="Times New Roman"/>
                  <w:b w:val="0"/>
                  <w:bCs w:val="0"/>
                  <w:sz w:val="24"/>
                  <w:szCs w:val="24"/>
                  <w:rPrChange w:id="4638" w:author="NaYEeM" w:date="2020-01-18T22:45:00Z">
                    <w:rPr>
                      <w:rFonts w:ascii="Times New Roman" w:hAnsi="Times New Roman" w:cs="Times New Roman"/>
                      <w:sz w:val="24"/>
                      <w:szCs w:val="24"/>
                    </w:rPr>
                  </w:rPrChange>
                </w:rPr>
                <w:t xml:space="preserve"> etc.)</w:t>
              </w:r>
            </w:ins>
            <w:del w:id="4639" w:author="NaYEeM" w:date="2019-11-21T01:24:00Z">
              <w:r w:rsidRPr="00FC5C5F" w:rsidDel="00252535">
                <w:rPr>
                  <w:rFonts w:ascii="Times New Roman" w:hAnsi="Times New Roman" w:cs="Times New Roman"/>
                  <w:b w:val="0"/>
                  <w:bCs w:val="0"/>
                  <w:sz w:val="24"/>
                  <w:szCs w:val="24"/>
                  <w:rPrChange w:id="4640" w:author="NaYEeM" w:date="2020-01-18T22:45:00Z">
                    <w:rPr>
                      <w:rFonts w:ascii="Times New Roman" w:hAnsi="Times New Roman" w:cs="Times New Roman"/>
                      <w:sz w:val="24"/>
                      <w:szCs w:val="24"/>
                    </w:rPr>
                  </w:rPrChange>
                </w:rPr>
                <w:delText>Others</w:delText>
              </w:r>
            </w:del>
          </w:p>
        </w:tc>
        <w:tc>
          <w:tcPr>
            <w:tcW w:w="1230" w:type="pct"/>
            <w:tcPrChange w:id="4641" w:author="NaYEeM" w:date="2020-01-18T22:39:00Z">
              <w:tcPr>
                <w:tcW w:w="896" w:type="dxa"/>
                <w:gridSpan w:val="2"/>
              </w:tcPr>
            </w:tcPrChange>
          </w:tcPr>
          <w:p w14:paraId="475E6319" w14:textId="77777777"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Ref.</w:t>
            </w:r>
          </w:p>
        </w:tc>
        <w:tc>
          <w:tcPr>
            <w:tcW w:w="1249" w:type="pct"/>
            <w:tcPrChange w:id="4642" w:author="NaYEeM" w:date="2020-01-18T22:39:00Z">
              <w:tcPr>
                <w:tcW w:w="1529" w:type="dxa"/>
              </w:tcPr>
            </w:tcPrChange>
          </w:tcPr>
          <w:p w14:paraId="0B0C9FCF" w14:textId="77777777"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c>
          <w:tcPr>
            <w:tcW w:w="879" w:type="pct"/>
            <w:tcPrChange w:id="4643" w:author="NaYEeM" w:date="2020-01-18T22:39:00Z">
              <w:tcPr>
                <w:tcW w:w="1007" w:type="dxa"/>
                <w:gridSpan w:val="3"/>
                <w:tcBorders>
                  <w:right w:val="single" w:sz="4" w:space="0" w:color="auto"/>
                </w:tcBorders>
              </w:tcPr>
            </w:tcPrChange>
          </w:tcPr>
          <w:p w14:paraId="7E5B86FC" w14:textId="143413FB" w:rsidR="002D2CE8" w:rsidRPr="00EA780B" w:rsidRDefault="002D2C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r>
      <w:tr w:rsidR="0055681C" w:rsidRPr="00EA780B" w14:paraId="4914E0BE" w14:textId="77777777" w:rsidTr="009A4149">
        <w:tblPrEx>
          <w:tblPrExChange w:id="4644" w:author="NaYEeM" w:date="2020-01-18T22:39:00Z">
            <w:tblPrEx>
              <w:tblW w:w="5000" w:type="pct"/>
            </w:tblPrEx>
          </w:tblPrExChange>
        </w:tblPrEx>
        <w:trPr>
          <w:cnfStyle w:val="000000100000" w:firstRow="0" w:lastRow="0" w:firstColumn="0" w:lastColumn="0" w:oddVBand="0" w:evenVBand="0" w:oddHBand="1" w:evenHBand="0" w:firstRowFirstColumn="0" w:firstRowLastColumn="0" w:lastRowFirstColumn="0" w:lastRowLastColumn="0"/>
          <w:ins w:id="4645" w:author="NaYEeM" w:date="2020-01-18T22:32:00Z"/>
        </w:trPr>
        <w:tc>
          <w:tcPr>
            <w:cnfStyle w:val="001000000000" w:firstRow="0" w:lastRow="0" w:firstColumn="1" w:lastColumn="0" w:oddVBand="0" w:evenVBand="0" w:oddHBand="0" w:evenHBand="0" w:firstRowFirstColumn="0" w:firstRowLastColumn="0" w:lastRowFirstColumn="0" w:lastRowLastColumn="0"/>
            <w:tcW w:w="1642" w:type="pct"/>
            <w:tcPrChange w:id="4646" w:author="NaYEeM" w:date="2020-01-18T22:39:00Z">
              <w:tcPr>
                <w:tcW w:w="1642" w:type="pct"/>
                <w:gridSpan w:val="2"/>
              </w:tcPr>
            </w:tcPrChange>
          </w:tcPr>
          <w:p w14:paraId="1F8E9CF8" w14:textId="03158E94" w:rsidR="0055681C" w:rsidRPr="00EA780B" w:rsidRDefault="0055681C" w:rsidP="0055681C">
            <w:pPr>
              <w:cnfStyle w:val="001000100000" w:firstRow="0" w:lastRow="0" w:firstColumn="1" w:lastColumn="0" w:oddVBand="0" w:evenVBand="0" w:oddHBand="1" w:evenHBand="0" w:firstRowFirstColumn="0" w:firstRowLastColumn="0" w:lastRowFirstColumn="0" w:lastRowLastColumn="0"/>
              <w:rPr>
                <w:ins w:id="4647" w:author="NaYEeM" w:date="2020-01-18T22:32:00Z"/>
                <w:rFonts w:ascii="Times New Roman" w:hAnsi="Times New Roman" w:cs="Times New Roman"/>
                <w:sz w:val="24"/>
                <w:szCs w:val="24"/>
              </w:rPr>
            </w:pPr>
            <w:ins w:id="4648" w:author="NaYEeM" w:date="2020-01-18T22:32:00Z">
              <w:r w:rsidRPr="00EA780B">
                <w:rPr>
                  <w:rFonts w:ascii="Times New Roman" w:hAnsi="Times New Roman" w:cs="Times New Roman"/>
                  <w:sz w:val="24"/>
                  <w:szCs w:val="24"/>
                </w:rPr>
                <w:t>Religion</w:t>
              </w:r>
            </w:ins>
          </w:p>
        </w:tc>
        <w:tc>
          <w:tcPr>
            <w:tcW w:w="1230" w:type="pct"/>
            <w:tcPrChange w:id="4649" w:author="NaYEeM" w:date="2020-01-18T22:39:00Z">
              <w:tcPr>
                <w:tcW w:w="1230" w:type="pct"/>
                <w:gridSpan w:val="3"/>
              </w:tcPr>
            </w:tcPrChange>
          </w:tcPr>
          <w:p w14:paraId="3D289170" w14:textId="77777777"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ins w:id="4650" w:author="NaYEeM" w:date="2020-01-18T22:32:00Z"/>
                <w:rFonts w:ascii="Times New Roman" w:hAnsi="Times New Roman" w:cs="Times New Roman"/>
                <w:sz w:val="24"/>
                <w:szCs w:val="24"/>
                <w:rPrChange w:id="4651" w:author="NaYEeM" w:date="2020-01-18T22:40:00Z">
                  <w:rPr>
                    <w:ins w:id="4652" w:author="NaYEeM" w:date="2020-01-18T22:32:00Z"/>
                    <w:rFonts w:ascii="Times New Roman" w:hAnsi="Times New Roman" w:cs="Times New Roman"/>
                    <w:sz w:val="24"/>
                    <w:szCs w:val="24"/>
                    <w:highlight w:val="yellow"/>
                  </w:rPr>
                </w:rPrChange>
              </w:rPr>
            </w:pPr>
          </w:p>
        </w:tc>
        <w:tc>
          <w:tcPr>
            <w:tcW w:w="1249" w:type="pct"/>
            <w:tcPrChange w:id="4653" w:author="NaYEeM" w:date="2020-01-18T22:39:00Z">
              <w:tcPr>
                <w:tcW w:w="1249" w:type="pct"/>
                <w:gridSpan w:val="3"/>
              </w:tcPr>
            </w:tcPrChange>
          </w:tcPr>
          <w:p w14:paraId="58604A21" w14:textId="77777777"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ins w:id="4654" w:author="NaYEeM" w:date="2020-01-18T22:32:00Z"/>
                <w:rFonts w:ascii="Times New Roman" w:hAnsi="Times New Roman" w:cs="Times New Roman"/>
                <w:sz w:val="24"/>
                <w:szCs w:val="24"/>
                <w:rPrChange w:id="4655" w:author="NaYEeM" w:date="2020-01-18T22:40:00Z">
                  <w:rPr>
                    <w:ins w:id="4656" w:author="NaYEeM" w:date="2020-01-18T22:32:00Z"/>
                    <w:rFonts w:ascii="Times New Roman" w:hAnsi="Times New Roman" w:cs="Times New Roman"/>
                    <w:sz w:val="24"/>
                    <w:szCs w:val="24"/>
                    <w:highlight w:val="yellow"/>
                  </w:rPr>
                </w:rPrChange>
              </w:rPr>
            </w:pPr>
          </w:p>
        </w:tc>
        <w:tc>
          <w:tcPr>
            <w:tcW w:w="879" w:type="pct"/>
            <w:tcPrChange w:id="4657" w:author="NaYEeM" w:date="2020-01-18T22:39:00Z">
              <w:tcPr>
                <w:tcW w:w="879" w:type="pct"/>
              </w:tcPr>
            </w:tcPrChange>
          </w:tcPr>
          <w:p w14:paraId="0108C908" w14:textId="77777777"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ins w:id="4658" w:author="NaYEeM" w:date="2020-01-18T22:32:00Z"/>
                <w:rFonts w:ascii="Times New Roman" w:hAnsi="Times New Roman" w:cs="Times New Roman"/>
                <w:sz w:val="24"/>
                <w:szCs w:val="24"/>
                <w:rPrChange w:id="4659" w:author="NaYEeM" w:date="2020-01-18T22:40:00Z">
                  <w:rPr>
                    <w:ins w:id="4660" w:author="NaYEeM" w:date="2020-01-18T22:32:00Z"/>
                    <w:rFonts w:ascii="Times New Roman" w:hAnsi="Times New Roman" w:cs="Times New Roman"/>
                    <w:sz w:val="24"/>
                    <w:szCs w:val="24"/>
                    <w:highlight w:val="yellow"/>
                  </w:rPr>
                </w:rPrChange>
              </w:rPr>
            </w:pPr>
          </w:p>
        </w:tc>
      </w:tr>
      <w:tr w:rsidR="0055681C" w:rsidRPr="00EA780B" w14:paraId="3A406141" w14:textId="77777777" w:rsidTr="009A4149">
        <w:tblPrEx>
          <w:tblPrExChange w:id="4661" w:author="NaYEeM" w:date="2020-01-18T22:39:00Z">
            <w:tblPrEx>
              <w:tblW w:w="5000" w:type="pct"/>
            </w:tblPrEx>
          </w:tblPrExChange>
        </w:tblPrEx>
        <w:trPr>
          <w:ins w:id="4662" w:author="NaYEeM" w:date="2020-01-18T22:32:00Z"/>
        </w:trPr>
        <w:tc>
          <w:tcPr>
            <w:cnfStyle w:val="001000000000" w:firstRow="0" w:lastRow="0" w:firstColumn="1" w:lastColumn="0" w:oddVBand="0" w:evenVBand="0" w:oddHBand="0" w:evenHBand="0" w:firstRowFirstColumn="0" w:firstRowLastColumn="0" w:lastRowFirstColumn="0" w:lastRowLastColumn="0"/>
            <w:tcW w:w="1642" w:type="pct"/>
            <w:tcPrChange w:id="4663" w:author="NaYEeM" w:date="2020-01-18T22:39:00Z">
              <w:tcPr>
                <w:tcW w:w="1642" w:type="pct"/>
                <w:gridSpan w:val="2"/>
              </w:tcPr>
            </w:tcPrChange>
          </w:tcPr>
          <w:p w14:paraId="1114A90B" w14:textId="6D0B70CC" w:rsidR="0055681C" w:rsidRPr="00FC5C5F" w:rsidRDefault="0055681C" w:rsidP="0055681C">
            <w:pPr>
              <w:rPr>
                <w:ins w:id="4664" w:author="NaYEeM" w:date="2020-01-18T22:32:00Z"/>
                <w:rFonts w:ascii="Times New Roman" w:hAnsi="Times New Roman" w:cs="Times New Roman"/>
                <w:b w:val="0"/>
                <w:bCs w:val="0"/>
                <w:sz w:val="24"/>
                <w:szCs w:val="24"/>
                <w:rPrChange w:id="4665" w:author="NaYEeM" w:date="2020-01-18T22:45:00Z">
                  <w:rPr>
                    <w:ins w:id="4666" w:author="NaYEeM" w:date="2020-01-18T22:32:00Z"/>
                    <w:rFonts w:ascii="Times New Roman" w:hAnsi="Times New Roman" w:cs="Times New Roman"/>
                    <w:sz w:val="24"/>
                    <w:szCs w:val="24"/>
                  </w:rPr>
                </w:rPrChange>
              </w:rPr>
            </w:pPr>
            <w:ins w:id="4667" w:author="NaYEeM" w:date="2020-01-18T22:32:00Z">
              <w:r w:rsidRPr="00FC5C5F">
                <w:rPr>
                  <w:rFonts w:ascii="Times New Roman" w:hAnsi="Times New Roman" w:cs="Times New Roman"/>
                  <w:b w:val="0"/>
                  <w:bCs w:val="0"/>
                  <w:sz w:val="24"/>
                  <w:szCs w:val="24"/>
                  <w:rPrChange w:id="4668" w:author="NaYEeM" w:date="2020-01-18T22:45:00Z">
                    <w:rPr>
                      <w:rFonts w:ascii="Times New Roman" w:hAnsi="Times New Roman" w:cs="Times New Roman"/>
                      <w:sz w:val="24"/>
                      <w:szCs w:val="24"/>
                    </w:rPr>
                  </w:rPrChange>
                </w:rPr>
                <w:t>Islam</w:t>
              </w:r>
            </w:ins>
          </w:p>
        </w:tc>
        <w:tc>
          <w:tcPr>
            <w:tcW w:w="1230" w:type="pct"/>
            <w:tcPrChange w:id="4669" w:author="NaYEeM" w:date="2020-01-18T22:39:00Z">
              <w:tcPr>
                <w:tcW w:w="1230" w:type="pct"/>
                <w:gridSpan w:val="3"/>
              </w:tcPr>
            </w:tcPrChange>
          </w:tcPr>
          <w:p w14:paraId="60A5C656" w14:textId="6AF32251"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ins w:id="4670" w:author="NaYEeM" w:date="2020-01-18T22:32:00Z"/>
                <w:rFonts w:ascii="Times New Roman" w:hAnsi="Times New Roman" w:cs="Times New Roman"/>
                <w:sz w:val="24"/>
                <w:szCs w:val="24"/>
                <w:rPrChange w:id="4671" w:author="NaYEeM" w:date="2020-01-18T22:40:00Z">
                  <w:rPr>
                    <w:ins w:id="4672" w:author="NaYEeM" w:date="2020-01-18T22:32:00Z"/>
                    <w:rFonts w:ascii="Times New Roman" w:hAnsi="Times New Roman" w:cs="Times New Roman"/>
                    <w:sz w:val="24"/>
                    <w:szCs w:val="24"/>
                    <w:highlight w:val="yellow"/>
                  </w:rPr>
                </w:rPrChange>
              </w:rPr>
            </w:pPr>
            <w:ins w:id="4673" w:author="NaYEeM" w:date="2020-01-18T22:32:00Z">
              <w:r w:rsidRPr="00EA780B">
                <w:rPr>
                  <w:rFonts w:ascii="Times New Roman" w:hAnsi="Times New Roman" w:cs="Times New Roman"/>
                  <w:sz w:val="24"/>
                  <w:szCs w:val="24"/>
                  <w:rPrChange w:id="4674" w:author="NaYEeM" w:date="2020-01-18T22:40:00Z">
                    <w:rPr>
                      <w:rFonts w:ascii="Times New Roman" w:hAnsi="Times New Roman" w:cs="Times New Roman"/>
                      <w:sz w:val="24"/>
                      <w:szCs w:val="24"/>
                      <w:highlight w:val="yellow"/>
                    </w:rPr>
                  </w:rPrChange>
                </w:rPr>
                <w:t>1.39</w:t>
              </w:r>
            </w:ins>
          </w:p>
        </w:tc>
        <w:tc>
          <w:tcPr>
            <w:tcW w:w="1249" w:type="pct"/>
            <w:tcPrChange w:id="4675" w:author="NaYEeM" w:date="2020-01-18T22:39:00Z">
              <w:tcPr>
                <w:tcW w:w="1249" w:type="pct"/>
                <w:gridSpan w:val="3"/>
              </w:tcPr>
            </w:tcPrChange>
          </w:tcPr>
          <w:p w14:paraId="52B6CC0D" w14:textId="0C78770A"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ins w:id="4676" w:author="NaYEeM" w:date="2020-01-18T22:32:00Z"/>
                <w:rFonts w:ascii="Times New Roman" w:hAnsi="Times New Roman" w:cs="Times New Roman"/>
                <w:sz w:val="24"/>
                <w:szCs w:val="24"/>
                <w:rPrChange w:id="4677" w:author="NaYEeM" w:date="2020-01-18T22:40:00Z">
                  <w:rPr>
                    <w:ins w:id="4678" w:author="NaYEeM" w:date="2020-01-18T22:32:00Z"/>
                    <w:rFonts w:ascii="Times New Roman" w:hAnsi="Times New Roman" w:cs="Times New Roman"/>
                    <w:sz w:val="24"/>
                    <w:szCs w:val="24"/>
                    <w:highlight w:val="yellow"/>
                  </w:rPr>
                </w:rPrChange>
              </w:rPr>
            </w:pPr>
            <w:ins w:id="4679" w:author="NaYEeM" w:date="2020-01-18T22:32:00Z">
              <w:r w:rsidRPr="00EA780B">
                <w:rPr>
                  <w:rFonts w:ascii="Times New Roman" w:hAnsi="Times New Roman" w:cs="Times New Roman"/>
                  <w:sz w:val="24"/>
                  <w:szCs w:val="24"/>
                  <w:rPrChange w:id="4680" w:author="NaYEeM" w:date="2020-01-18T22:40:00Z">
                    <w:rPr>
                      <w:rFonts w:ascii="Times New Roman" w:hAnsi="Times New Roman" w:cs="Times New Roman"/>
                      <w:sz w:val="24"/>
                      <w:szCs w:val="24"/>
                      <w:highlight w:val="yellow"/>
                    </w:rPr>
                  </w:rPrChange>
                </w:rPr>
                <w:t>[0.86-2.18]</w:t>
              </w:r>
            </w:ins>
          </w:p>
        </w:tc>
        <w:tc>
          <w:tcPr>
            <w:tcW w:w="879" w:type="pct"/>
            <w:tcPrChange w:id="4681" w:author="NaYEeM" w:date="2020-01-18T22:39:00Z">
              <w:tcPr>
                <w:tcW w:w="879" w:type="pct"/>
              </w:tcPr>
            </w:tcPrChange>
          </w:tcPr>
          <w:p w14:paraId="49BEDD66" w14:textId="047B669F"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ins w:id="4682" w:author="NaYEeM" w:date="2020-01-18T22:32:00Z"/>
                <w:rFonts w:ascii="Times New Roman" w:hAnsi="Times New Roman" w:cs="Times New Roman"/>
                <w:sz w:val="24"/>
                <w:szCs w:val="24"/>
                <w:rPrChange w:id="4683" w:author="NaYEeM" w:date="2020-01-18T22:40:00Z">
                  <w:rPr>
                    <w:ins w:id="4684" w:author="NaYEeM" w:date="2020-01-18T22:32:00Z"/>
                    <w:rFonts w:ascii="Times New Roman" w:hAnsi="Times New Roman" w:cs="Times New Roman"/>
                    <w:sz w:val="24"/>
                    <w:szCs w:val="24"/>
                    <w:highlight w:val="yellow"/>
                  </w:rPr>
                </w:rPrChange>
              </w:rPr>
            </w:pPr>
            <w:ins w:id="4685" w:author="NaYEeM" w:date="2020-01-18T22:32:00Z">
              <w:r w:rsidRPr="00EA780B">
                <w:rPr>
                  <w:rFonts w:ascii="Times New Roman" w:hAnsi="Times New Roman" w:cs="Times New Roman"/>
                  <w:sz w:val="24"/>
                  <w:szCs w:val="24"/>
                  <w:rPrChange w:id="4686" w:author="NaYEeM" w:date="2020-01-18T22:40:00Z">
                    <w:rPr>
                      <w:rFonts w:ascii="Times New Roman" w:hAnsi="Times New Roman" w:cs="Times New Roman"/>
                      <w:sz w:val="24"/>
                      <w:szCs w:val="24"/>
                      <w:highlight w:val="yellow"/>
                    </w:rPr>
                  </w:rPrChange>
                </w:rPr>
                <w:t>0.145</w:t>
              </w:r>
            </w:ins>
          </w:p>
        </w:tc>
      </w:tr>
      <w:tr w:rsidR="0055681C" w:rsidRPr="00EA780B" w14:paraId="06617FB1" w14:textId="77777777" w:rsidTr="009A4149">
        <w:tblPrEx>
          <w:tblPrExChange w:id="4687" w:author="NaYEeM" w:date="2020-01-18T22:39:00Z">
            <w:tblPrEx>
              <w:tblW w:w="5000" w:type="pct"/>
            </w:tblPrEx>
          </w:tblPrExChange>
        </w:tblPrEx>
        <w:trPr>
          <w:cnfStyle w:val="000000100000" w:firstRow="0" w:lastRow="0" w:firstColumn="0" w:lastColumn="0" w:oddVBand="0" w:evenVBand="0" w:oddHBand="1" w:evenHBand="0" w:firstRowFirstColumn="0" w:firstRowLastColumn="0" w:lastRowFirstColumn="0" w:lastRowLastColumn="0"/>
          <w:ins w:id="4688" w:author="NaYEeM" w:date="2020-01-18T22:32:00Z"/>
        </w:trPr>
        <w:tc>
          <w:tcPr>
            <w:cnfStyle w:val="001000000000" w:firstRow="0" w:lastRow="0" w:firstColumn="1" w:lastColumn="0" w:oddVBand="0" w:evenVBand="0" w:oddHBand="0" w:evenHBand="0" w:firstRowFirstColumn="0" w:firstRowLastColumn="0" w:lastRowFirstColumn="0" w:lastRowLastColumn="0"/>
            <w:tcW w:w="1642" w:type="pct"/>
            <w:tcPrChange w:id="4689" w:author="NaYEeM" w:date="2020-01-18T22:39:00Z">
              <w:tcPr>
                <w:tcW w:w="1642" w:type="pct"/>
                <w:gridSpan w:val="2"/>
              </w:tcPr>
            </w:tcPrChange>
          </w:tcPr>
          <w:p w14:paraId="6C2EA708" w14:textId="0D1C86C8" w:rsidR="0055681C" w:rsidRPr="00FC5C5F" w:rsidRDefault="0055681C" w:rsidP="0055681C">
            <w:pPr>
              <w:cnfStyle w:val="001000100000" w:firstRow="0" w:lastRow="0" w:firstColumn="1" w:lastColumn="0" w:oddVBand="0" w:evenVBand="0" w:oddHBand="1" w:evenHBand="0" w:firstRowFirstColumn="0" w:firstRowLastColumn="0" w:lastRowFirstColumn="0" w:lastRowLastColumn="0"/>
              <w:rPr>
                <w:ins w:id="4690" w:author="NaYEeM" w:date="2020-01-18T22:32:00Z"/>
                <w:rFonts w:ascii="Times New Roman" w:hAnsi="Times New Roman" w:cs="Times New Roman"/>
                <w:b w:val="0"/>
                <w:bCs w:val="0"/>
                <w:sz w:val="24"/>
                <w:szCs w:val="24"/>
                <w:rPrChange w:id="4691" w:author="NaYEeM" w:date="2020-01-18T22:45:00Z">
                  <w:rPr>
                    <w:ins w:id="4692" w:author="NaYEeM" w:date="2020-01-18T22:32:00Z"/>
                    <w:rFonts w:ascii="Times New Roman" w:hAnsi="Times New Roman" w:cs="Times New Roman"/>
                    <w:sz w:val="24"/>
                    <w:szCs w:val="24"/>
                  </w:rPr>
                </w:rPrChange>
              </w:rPr>
            </w:pPr>
            <w:ins w:id="4693" w:author="NaYEeM" w:date="2020-01-18T22:32:00Z">
              <w:r w:rsidRPr="00FC5C5F">
                <w:rPr>
                  <w:rFonts w:ascii="Times New Roman" w:hAnsi="Times New Roman" w:cs="Times New Roman"/>
                  <w:b w:val="0"/>
                  <w:bCs w:val="0"/>
                  <w:sz w:val="24"/>
                  <w:szCs w:val="24"/>
                  <w:rPrChange w:id="4694" w:author="NaYEeM" w:date="2020-01-18T22:45:00Z">
                    <w:rPr>
                      <w:rFonts w:ascii="Times New Roman" w:hAnsi="Times New Roman" w:cs="Times New Roman"/>
                      <w:sz w:val="24"/>
                      <w:szCs w:val="24"/>
                    </w:rPr>
                  </w:rPrChange>
                </w:rPr>
                <w:t>Others</w:t>
              </w:r>
            </w:ins>
          </w:p>
        </w:tc>
        <w:tc>
          <w:tcPr>
            <w:tcW w:w="1230" w:type="pct"/>
            <w:tcPrChange w:id="4695" w:author="NaYEeM" w:date="2020-01-18T22:39:00Z">
              <w:tcPr>
                <w:tcW w:w="1230" w:type="pct"/>
                <w:gridSpan w:val="3"/>
              </w:tcPr>
            </w:tcPrChange>
          </w:tcPr>
          <w:p w14:paraId="54CADF75" w14:textId="1A6B4FCB"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ins w:id="4696" w:author="NaYEeM" w:date="2020-01-18T22:32:00Z"/>
                <w:rFonts w:ascii="Times New Roman" w:hAnsi="Times New Roman" w:cs="Times New Roman"/>
                <w:sz w:val="24"/>
                <w:szCs w:val="24"/>
                <w:rPrChange w:id="4697" w:author="NaYEeM" w:date="2020-01-18T22:40:00Z">
                  <w:rPr>
                    <w:ins w:id="4698" w:author="NaYEeM" w:date="2020-01-18T22:32:00Z"/>
                    <w:rFonts w:ascii="Times New Roman" w:hAnsi="Times New Roman" w:cs="Times New Roman"/>
                    <w:sz w:val="24"/>
                    <w:szCs w:val="24"/>
                    <w:highlight w:val="yellow"/>
                  </w:rPr>
                </w:rPrChange>
              </w:rPr>
            </w:pPr>
            <w:ins w:id="4699" w:author="NaYEeM" w:date="2020-01-18T22:32:00Z">
              <w:r w:rsidRPr="00EA780B">
                <w:rPr>
                  <w:rFonts w:ascii="Times New Roman" w:hAnsi="Times New Roman" w:cs="Times New Roman"/>
                  <w:sz w:val="24"/>
                  <w:szCs w:val="24"/>
                  <w:rPrChange w:id="4700" w:author="NaYEeM" w:date="2020-01-18T22:40:00Z">
                    <w:rPr>
                      <w:rFonts w:ascii="Times New Roman" w:hAnsi="Times New Roman" w:cs="Times New Roman"/>
                      <w:sz w:val="24"/>
                      <w:szCs w:val="24"/>
                      <w:highlight w:val="yellow"/>
                    </w:rPr>
                  </w:rPrChange>
                </w:rPr>
                <w:t>Ref.</w:t>
              </w:r>
            </w:ins>
          </w:p>
        </w:tc>
        <w:tc>
          <w:tcPr>
            <w:tcW w:w="1249" w:type="pct"/>
            <w:tcPrChange w:id="4701" w:author="NaYEeM" w:date="2020-01-18T22:39:00Z">
              <w:tcPr>
                <w:tcW w:w="1249" w:type="pct"/>
                <w:gridSpan w:val="3"/>
              </w:tcPr>
            </w:tcPrChange>
          </w:tcPr>
          <w:p w14:paraId="05EB6798" w14:textId="21E0EDDF"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ins w:id="4702" w:author="NaYEeM" w:date="2020-01-18T22:32:00Z"/>
                <w:rFonts w:ascii="Times New Roman" w:hAnsi="Times New Roman" w:cs="Times New Roman"/>
                <w:sz w:val="24"/>
                <w:szCs w:val="24"/>
                <w:rPrChange w:id="4703" w:author="NaYEeM" w:date="2020-01-18T22:40:00Z">
                  <w:rPr>
                    <w:ins w:id="4704" w:author="NaYEeM" w:date="2020-01-18T22:32:00Z"/>
                    <w:rFonts w:ascii="Times New Roman" w:hAnsi="Times New Roman" w:cs="Times New Roman"/>
                    <w:sz w:val="24"/>
                    <w:szCs w:val="24"/>
                    <w:highlight w:val="yellow"/>
                  </w:rPr>
                </w:rPrChange>
              </w:rPr>
            </w:pPr>
            <w:ins w:id="4705" w:author="NaYEeM" w:date="2020-01-18T22:32:00Z">
              <w:r w:rsidRPr="00EA780B">
                <w:rPr>
                  <w:rFonts w:ascii="Times New Roman" w:hAnsi="Times New Roman" w:cs="Times New Roman"/>
                  <w:sz w:val="24"/>
                  <w:szCs w:val="24"/>
                  <w:rPrChange w:id="4706" w:author="NaYEeM" w:date="2020-01-18T22:40:00Z">
                    <w:rPr>
                      <w:rFonts w:ascii="Times New Roman" w:hAnsi="Times New Roman" w:cs="Times New Roman"/>
                      <w:sz w:val="24"/>
                      <w:szCs w:val="24"/>
                      <w:highlight w:val="yellow"/>
                    </w:rPr>
                  </w:rPrChange>
                </w:rPr>
                <w:t>-</w:t>
              </w:r>
            </w:ins>
          </w:p>
        </w:tc>
        <w:tc>
          <w:tcPr>
            <w:tcW w:w="879" w:type="pct"/>
            <w:tcPrChange w:id="4707" w:author="NaYEeM" w:date="2020-01-18T22:39:00Z">
              <w:tcPr>
                <w:tcW w:w="879" w:type="pct"/>
              </w:tcPr>
            </w:tcPrChange>
          </w:tcPr>
          <w:p w14:paraId="32F1EEC3" w14:textId="77777777"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ins w:id="4708" w:author="NaYEeM" w:date="2020-01-18T22:32:00Z"/>
                <w:rFonts w:ascii="Times New Roman" w:hAnsi="Times New Roman" w:cs="Times New Roman"/>
                <w:sz w:val="24"/>
                <w:szCs w:val="24"/>
                <w:rPrChange w:id="4709" w:author="NaYEeM" w:date="2020-01-18T22:40:00Z">
                  <w:rPr>
                    <w:ins w:id="4710" w:author="NaYEeM" w:date="2020-01-18T22:32:00Z"/>
                    <w:rFonts w:ascii="Times New Roman" w:hAnsi="Times New Roman" w:cs="Times New Roman"/>
                    <w:sz w:val="24"/>
                    <w:szCs w:val="24"/>
                    <w:highlight w:val="yellow"/>
                  </w:rPr>
                </w:rPrChange>
              </w:rPr>
            </w:pPr>
          </w:p>
        </w:tc>
      </w:tr>
      <w:tr w:rsidR="0055681C" w:rsidRPr="00EA780B" w14:paraId="0CC6B7A3" w14:textId="27AFD797" w:rsidTr="00EA780B">
        <w:trPr>
          <w:trPrChange w:id="4711"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5000" w:type="pct"/>
            <w:gridSpan w:val="4"/>
            <w:tcPrChange w:id="4712" w:author="NaYEeM" w:date="2020-01-18T22:39:00Z">
              <w:tcPr>
                <w:tcW w:w="6090" w:type="dxa"/>
                <w:gridSpan w:val="6"/>
                <w:tcBorders>
                  <w:right w:val="single" w:sz="4" w:space="0" w:color="auto"/>
                </w:tcBorders>
              </w:tcPr>
            </w:tcPrChange>
          </w:tcPr>
          <w:p w14:paraId="47727C8B" w14:textId="7CF64BCF" w:rsidR="0055681C" w:rsidRPr="00EA780B" w:rsidRDefault="0055681C">
            <w:pPr>
              <w:rPr>
                <w:rFonts w:ascii="Times New Roman" w:hAnsi="Times New Roman" w:cs="Times New Roman"/>
                <w:sz w:val="24"/>
                <w:szCs w:val="24"/>
              </w:rPr>
              <w:pPrChange w:id="4713" w:author="NaYEeM" w:date="2020-01-14T21:51:00Z">
                <w:pPr>
                  <w:jc w:val="both"/>
                </w:pPr>
              </w:pPrChange>
            </w:pPr>
            <w:ins w:id="4714" w:author="NaYEeM" w:date="2019-07-10T01:39:00Z">
              <w:r w:rsidRPr="00EA780B">
                <w:rPr>
                  <w:rFonts w:ascii="Times New Roman" w:hAnsi="Times New Roman" w:cs="Times New Roman"/>
                  <w:sz w:val="24"/>
                  <w:szCs w:val="24"/>
                </w:rPr>
                <w:t xml:space="preserve">Mass </w:t>
              </w:r>
            </w:ins>
            <w:ins w:id="4715" w:author="NaYEeM" w:date="2019-07-10T01:40:00Z">
              <w:r w:rsidRPr="00EA780B">
                <w:rPr>
                  <w:rFonts w:ascii="Times New Roman" w:hAnsi="Times New Roman" w:cs="Times New Roman"/>
                  <w:sz w:val="24"/>
                  <w:szCs w:val="24"/>
                </w:rPr>
                <w:t>m</w:t>
              </w:r>
            </w:ins>
            <w:ins w:id="4716" w:author="NaYEeM" w:date="2019-07-10T01:39:00Z">
              <w:r w:rsidRPr="00EA780B">
                <w:rPr>
                  <w:rFonts w:ascii="Times New Roman" w:hAnsi="Times New Roman" w:cs="Times New Roman"/>
                  <w:sz w:val="24"/>
                  <w:szCs w:val="24"/>
                </w:rPr>
                <w:t>edia (at least once in a week)</w:t>
              </w:r>
            </w:ins>
            <w:del w:id="4717" w:author="NaYEeM" w:date="2019-07-10T01:39:00Z">
              <w:r w:rsidRPr="00EA780B" w:rsidDel="00D468F0">
                <w:rPr>
                  <w:rFonts w:ascii="Times New Roman" w:hAnsi="Times New Roman" w:cs="Times New Roman"/>
                  <w:sz w:val="24"/>
                  <w:szCs w:val="24"/>
                </w:rPr>
                <w:delText>Mass Media</w:delText>
              </w:r>
            </w:del>
          </w:p>
        </w:tc>
      </w:tr>
      <w:tr w:rsidR="0055681C" w:rsidRPr="00EA780B" w14:paraId="2D7AC7F4" w14:textId="0E20CB0C" w:rsidTr="00EA780B">
        <w:trPr>
          <w:cnfStyle w:val="000000100000" w:firstRow="0" w:lastRow="0" w:firstColumn="0" w:lastColumn="0" w:oddVBand="0" w:evenVBand="0" w:oddHBand="1" w:evenHBand="0" w:firstRowFirstColumn="0" w:firstRowLastColumn="0" w:lastRowFirstColumn="0" w:lastRowLastColumn="0"/>
          <w:trPrChange w:id="4718"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719" w:author="NaYEeM" w:date="2020-01-18T22:39:00Z">
              <w:tcPr>
                <w:tcW w:w="2685" w:type="dxa"/>
              </w:tcPr>
            </w:tcPrChange>
          </w:tcPr>
          <w:p w14:paraId="3E7FA3A2" w14:textId="46ECAA3B" w:rsidR="0055681C" w:rsidRPr="00FC5C5F" w:rsidRDefault="0055681C">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4720" w:author="NaYEeM" w:date="2020-01-18T22:45:00Z">
                  <w:rPr>
                    <w:rFonts w:ascii="Times New Roman" w:hAnsi="Times New Roman" w:cs="Times New Roman"/>
                    <w:b w:val="0"/>
                    <w:sz w:val="24"/>
                    <w:szCs w:val="24"/>
                  </w:rPr>
                </w:rPrChange>
              </w:rPr>
              <w:pPrChange w:id="4721" w:author="NaYEeM" w:date="2020-01-18T21:43:00Z">
                <w:pPr>
                  <w:jc w:val="center"/>
                  <w:cnfStyle w:val="001000100000" w:firstRow="0" w:lastRow="0" w:firstColumn="1" w:lastColumn="0" w:oddVBand="0" w:evenVBand="0" w:oddHBand="1" w:evenHBand="0" w:firstRowFirstColumn="0" w:firstRowLastColumn="0" w:lastRowFirstColumn="0" w:lastRowLastColumn="0"/>
                </w:pPr>
              </w:pPrChange>
            </w:pPr>
            <w:del w:id="4722" w:author="NaYEeM" w:date="2020-01-14T23:51:00Z">
              <w:r w:rsidRPr="00FC5C5F" w:rsidDel="0004187C">
                <w:rPr>
                  <w:rFonts w:ascii="Times New Roman" w:hAnsi="Times New Roman" w:cs="Times New Roman"/>
                  <w:b w:val="0"/>
                  <w:bCs w:val="0"/>
                  <w:sz w:val="24"/>
                  <w:szCs w:val="24"/>
                  <w:rPrChange w:id="4723" w:author="NaYEeM" w:date="2020-01-18T22:45:00Z">
                    <w:rPr>
                      <w:rFonts w:ascii="Times New Roman" w:hAnsi="Times New Roman" w:cs="Times New Roman"/>
                      <w:sz w:val="24"/>
                      <w:szCs w:val="24"/>
                    </w:rPr>
                  </w:rPrChange>
                </w:rPr>
                <w:delText>No</w:delText>
              </w:r>
            </w:del>
            <w:ins w:id="4724" w:author="NaYEeM" w:date="2020-01-14T23:51:00Z">
              <w:r w:rsidRPr="00FC5C5F">
                <w:rPr>
                  <w:rFonts w:ascii="Times New Roman" w:hAnsi="Times New Roman" w:cs="Times New Roman"/>
                  <w:b w:val="0"/>
                  <w:bCs w:val="0"/>
                  <w:sz w:val="24"/>
                  <w:szCs w:val="24"/>
                  <w:rPrChange w:id="4725" w:author="NaYEeM" w:date="2020-01-18T22:45:00Z">
                    <w:rPr>
                      <w:rFonts w:ascii="Times New Roman" w:hAnsi="Times New Roman" w:cs="Times New Roman"/>
                      <w:sz w:val="24"/>
                      <w:szCs w:val="24"/>
                    </w:rPr>
                  </w:rPrChange>
                </w:rPr>
                <w:t>Yes</w:t>
              </w:r>
            </w:ins>
          </w:p>
        </w:tc>
        <w:tc>
          <w:tcPr>
            <w:tcW w:w="1230" w:type="pct"/>
            <w:tcPrChange w:id="4726" w:author="NaYEeM" w:date="2020-01-18T22:39:00Z">
              <w:tcPr>
                <w:tcW w:w="896" w:type="dxa"/>
                <w:gridSpan w:val="2"/>
              </w:tcPr>
            </w:tcPrChange>
          </w:tcPr>
          <w:p w14:paraId="652E5041" w14:textId="1DF0CCD4"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4727" w:author="NaYEeM" w:date="2020-01-14T23:52:00Z">
              <w:r w:rsidRPr="00EA780B">
                <w:rPr>
                  <w:rFonts w:ascii="Times New Roman" w:hAnsi="Times New Roman" w:cs="Times New Roman"/>
                  <w:sz w:val="24"/>
                  <w:szCs w:val="24"/>
                  <w:rPrChange w:id="4728" w:author="NaYEeM" w:date="2020-01-18T22:40:00Z">
                    <w:rPr>
                      <w:rFonts w:ascii="Times New Roman" w:hAnsi="Times New Roman" w:cs="Times New Roman"/>
                      <w:sz w:val="24"/>
                      <w:szCs w:val="24"/>
                      <w:highlight w:val="yellow"/>
                    </w:rPr>
                  </w:rPrChange>
                </w:rPr>
                <w:t>0.77</w:t>
              </w:r>
            </w:ins>
            <w:commentRangeStart w:id="4729"/>
            <w:commentRangeStart w:id="4730"/>
            <w:del w:id="4731" w:author="NaYEeM" w:date="2020-01-14T23:43:00Z">
              <w:r w:rsidRPr="00EA780B" w:rsidDel="0004187C">
                <w:rPr>
                  <w:rFonts w:ascii="Times New Roman" w:hAnsi="Times New Roman" w:cs="Times New Roman"/>
                  <w:sz w:val="24"/>
                  <w:szCs w:val="24"/>
                </w:rPr>
                <w:delText>0.</w:delText>
              </w:r>
            </w:del>
            <w:del w:id="4732" w:author="NaYEeM" w:date="2019-07-03T00:13:00Z">
              <w:r w:rsidRPr="00EA780B" w:rsidDel="001D1403">
                <w:rPr>
                  <w:rFonts w:ascii="Times New Roman" w:hAnsi="Times New Roman" w:cs="Times New Roman"/>
                  <w:sz w:val="24"/>
                  <w:szCs w:val="24"/>
                </w:rPr>
                <w:delText>92</w:delText>
              </w:r>
              <w:commentRangeEnd w:id="4729"/>
              <w:r w:rsidRPr="00EA780B" w:rsidDel="001D1403">
                <w:rPr>
                  <w:rStyle w:val="CommentReference"/>
                  <w:rFonts w:ascii="Times New Roman" w:hAnsi="Times New Roman" w:cs="Times New Roman"/>
                  <w:noProof/>
                  <w:sz w:val="24"/>
                  <w:szCs w:val="24"/>
                  <w:lang w:val="en-GB"/>
                  <w:rPrChange w:id="4733" w:author="NaYEeM" w:date="2020-01-18T22:40:00Z">
                    <w:rPr>
                      <w:rStyle w:val="CommentReference"/>
                      <w:noProof/>
                      <w:lang w:val="en-GB"/>
                    </w:rPr>
                  </w:rPrChange>
                </w:rPr>
                <w:commentReference w:id="4729"/>
              </w:r>
            </w:del>
            <w:commentRangeEnd w:id="4730"/>
            <w:r w:rsidRPr="00EA780B">
              <w:rPr>
                <w:rStyle w:val="CommentReference"/>
                <w:rFonts w:ascii="Times New Roman" w:hAnsi="Times New Roman" w:cs="Times New Roman"/>
                <w:noProof/>
                <w:sz w:val="24"/>
                <w:szCs w:val="24"/>
                <w:lang w:val="en-GB"/>
                <w:rPrChange w:id="4734" w:author="NaYEeM" w:date="2020-01-18T22:40:00Z">
                  <w:rPr>
                    <w:rStyle w:val="CommentReference"/>
                    <w:noProof/>
                    <w:lang w:val="en-GB"/>
                  </w:rPr>
                </w:rPrChange>
              </w:rPr>
              <w:commentReference w:id="4730"/>
            </w:r>
          </w:p>
        </w:tc>
        <w:tc>
          <w:tcPr>
            <w:tcW w:w="1249" w:type="pct"/>
            <w:tcPrChange w:id="4735" w:author="NaYEeM" w:date="2020-01-18T22:39:00Z">
              <w:tcPr>
                <w:tcW w:w="1529" w:type="dxa"/>
              </w:tcPr>
            </w:tcPrChange>
          </w:tcPr>
          <w:p w14:paraId="3CC9C38D" w14:textId="044D524C"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4736" w:author="NaYEeM" w:date="2020-01-14T23:52:00Z">
              <w:r w:rsidRPr="00EA780B">
                <w:rPr>
                  <w:rFonts w:ascii="Times New Roman" w:hAnsi="Times New Roman" w:cs="Times New Roman"/>
                  <w:sz w:val="24"/>
                  <w:szCs w:val="24"/>
                  <w:rPrChange w:id="4737" w:author="NaYEeM" w:date="2020-01-18T22:40:00Z">
                    <w:rPr>
                      <w:rFonts w:ascii="Times New Roman" w:hAnsi="Times New Roman" w:cs="Times New Roman"/>
                      <w:sz w:val="24"/>
                      <w:szCs w:val="24"/>
                      <w:highlight w:val="yellow"/>
                    </w:rPr>
                  </w:rPrChange>
                </w:rPr>
                <w:t>59</w:t>
              </w:r>
            </w:ins>
            <w:del w:id="4738" w:author="NaYEeM" w:date="2019-11-21T01:44:00Z">
              <w:r w:rsidRPr="00EA780B" w:rsidDel="00200C23">
                <w:rPr>
                  <w:rFonts w:ascii="Times New Roman" w:hAnsi="Times New Roman" w:cs="Times New Roman"/>
                  <w:sz w:val="24"/>
                  <w:szCs w:val="24"/>
                </w:rPr>
                <w:delText>7</w:delText>
              </w:r>
            </w:del>
            <w:del w:id="4739" w:author="NaYEeM" w:date="2019-07-03T01:39:00Z">
              <w:r w:rsidRPr="00EA780B" w:rsidDel="00B46FED">
                <w:rPr>
                  <w:rFonts w:ascii="Times New Roman" w:hAnsi="Times New Roman" w:cs="Times New Roman"/>
                  <w:sz w:val="24"/>
                  <w:szCs w:val="24"/>
                </w:rPr>
                <w:delText>7</w:delText>
              </w:r>
            </w:del>
            <w:r w:rsidRPr="00EA780B">
              <w:rPr>
                <w:rFonts w:ascii="Times New Roman" w:hAnsi="Times New Roman" w:cs="Times New Roman"/>
                <w:sz w:val="24"/>
                <w:szCs w:val="24"/>
              </w:rPr>
              <w:t>,1.</w:t>
            </w:r>
            <w:ins w:id="4740" w:author="NaYEeM" w:date="2020-01-14T23:52:00Z">
              <w:r w:rsidRPr="00EA780B">
                <w:rPr>
                  <w:rFonts w:ascii="Times New Roman" w:hAnsi="Times New Roman" w:cs="Times New Roman"/>
                  <w:sz w:val="24"/>
                  <w:szCs w:val="24"/>
                  <w:rPrChange w:id="4741" w:author="NaYEeM" w:date="2020-01-18T22:40:00Z">
                    <w:rPr>
                      <w:rFonts w:ascii="Times New Roman" w:hAnsi="Times New Roman" w:cs="Times New Roman"/>
                      <w:sz w:val="24"/>
                      <w:szCs w:val="24"/>
                      <w:highlight w:val="yellow"/>
                    </w:rPr>
                  </w:rPrChange>
                </w:rPr>
                <w:t>01</w:t>
              </w:r>
            </w:ins>
            <w:del w:id="4742" w:author="NaYEeM" w:date="2019-07-03T01:39:00Z">
              <w:r w:rsidRPr="00EA780B" w:rsidDel="00B46FED">
                <w:rPr>
                  <w:rFonts w:ascii="Times New Roman" w:hAnsi="Times New Roman" w:cs="Times New Roman"/>
                  <w:sz w:val="24"/>
                  <w:szCs w:val="24"/>
                </w:rPr>
                <w:delText>10</w:delText>
              </w:r>
            </w:del>
            <w:r w:rsidRPr="00EA780B">
              <w:rPr>
                <w:rFonts w:ascii="Times New Roman" w:hAnsi="Times New Roman" w:cs="Times New Roman"/>
                <w:sz w:val="24"/>
                <w:szCs w:val="24"/>
              </w:rPr>
              <w:t>]</w:t>
            </w:r>
          </w:p>
        </w:tc>
        <w:tc>
          <w:tcPr>
            <w:tcW w:w="879" w:type="pct"/>
            <w:tcPrChange w:id="4743" w:author="NaYEeM" w:date="2020-01-18T22:39:00Z">
              <w:tcPr>
                <w:tcW w:w="1007" w:type="dxa"/>
                <w:gridSpan w:val="3"/>
                <w:tcBorders>
                  <w:right w:val="single" w:sz="4" w:space="0" w:color="auto"/>
                </w:tcBorders>
              </w:tcPr>
            </w:tcPrChange>
          </w:tcPr>
          <w:p w14:paraId="235FCE51" w14:textId="21E97B34"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4744" w:author="NaYEeM" w:date="2020-01-18T22:40:00Z">
                  <w:rPr>
                    <w:rFonts w:ascii="Times New Roman" w:hAnsi="Times New Roman" w:cs="Times New Roman"/>
                    <w:color w:val="000000"/>
                    <w:sz w:val="24"/>
                    <w:szCs w:val="24"/>
                  </w:rPr>
                </w:rPrChange>
              </w:rPr>
            </w:pPr>
            <w:del w:id="4745" w:author="NaYEeM" w:date="2019-11-22T01:03:00Z">
              <w:r w:rsidRPr="00EA780B" w:rsidDel="00FF1C20">
                <w:rPr>
                  <w:rFonts w:ascii="Times New Roman" w:hAnsi="Times New Roman" w:cs="Times New Roman"/>
                  <w:sz w:val="24"/>
                  <w:szCs w:val="24"/>
                  <w:rPrChange w:id="4746" w:author="NaYEeM" w:date="2020-01-18T22:40:00Z">
                    <w:rPr>
                      <w:rFonts w:ascii="Times New Roman" w:hAnsi="Times New Roman" w:cs="Times New Roman"/>
                      <w:color w:val="000000"/>
                      <w:sz w:val="24"/>
                      <w:szCs w:val="24"/>
                    </w:rPr>
                  </w:rPrChange>
                </w:rPr>
                <w:delText>0.</w:delText>
              </w:r>
            </w:del>
            <w:ins w:id="4747" w:author="NaYEeM" w:date="2019-11-22T01:03:00Z">
              <w:r w:rsidRPr="00EA780B">
                <w:rPr>
                  <w:rFonts w:ascii="Times New Roman" w:hAnsi="Times New Roman" w:cs="Times New Roman"/>
                  <w:sz w:val="24"/>
                  <w:szCs w:val="24"/>
                </w:rPr>
                <w:t>0</w:t>
              </w:r>
            </w:ins>
            <w:ins w:id="4748" w:author="NaYEeM" w:date="2020-01-15T00:21:00Z">
              <w:r w:rsidRPr="00EA780B">
                <w:rPr>
                  <w:rFonts w:ascii="Times New Roman" w:hAnsi="Times New Roman" w:cs="Times New Roman"/>
                  <w:sz w:val="24"/>
                  <w:szCs w:val="24"/>
                </w:rPr>
                <w:t>.062</w:t>
              </w:r>
            </w:ins>
            <w:del w:id="4749" w:author="NaYEeM" w:date="2019-07-03T01:54:00Z">
              <w:r w:rsidRPr="00EA780B" w:rsidDel="003A5D28">
                <w:rPr>
                  <w:rFonts w:ascii="Times New Roman" w:hAnsi="Times New Roman" w:cs="Times New Roman"/>
                  <w:sz w:val="24"/>
                  <w:szCs w:val="24"/>
                  <w:rPrChange w:id="4750" w:author="NaYEeM" w:date="2020-01-18T22:40:00Z">
                    <w:rPr>
                      <w:rFonts w:ascii="Times New Roman" w:hAnsi="Times New Roman" w:cs="Times New Roman"/>
                      <w:color w:val="000000"/>
                      <w:sz w:val="24"/>
                      <w:szCs w:val="24"/>
                    </w:rPr>
                  </w:rPrChange>
                </w:rPr>
                <w:delText>347</w:delText>
              </w:r>
            </w:del>
            <w:del w:id="4751" w:author="NaYEeM" w:date="2019-06-28T02:56:00Z">
              <w:r w:rsidRPr="00EA780B" w:rsidDel="0054745A">
                <w:rPr>
                  <w:rFonts w:ascii="Times New Roman" w:hAnsi="Times New Roman" w:cs="Times New Roman"/>
                  <w:sz w:val="24"/>
                  <w:szCs w:val="24"/>
                  <w:rPrChange w:id="4752" w:author="NaYEeM" w:date="2020-01-18T22:40:00Z">
                    <w:rPr>
                      <w:rFonts w:ascii="Times New Roman" w:hAnsi="Times New Roman" w:cs="Times New Roman"/>
                      <w:color w:val="000000"/>
                      <w:sz w:val="24"/>
                      <w:szCs w:val="24"/>
                    </w:rPr>
                  </w:rPrChange>
                </w:rPr>
                <w:delText>1</w:delText>
              </w:r>
            </w:del>
          </w:p>
        </w:tc>
      </w:tr>
      <w:tr w:rsidR="0055681C" w:rsidRPr="00EA780B" w14:paraId="418F9290" w14:textId="5A989604" w:rsidTr="00EA780B">
        <w:trPr>
          <w:trPrChange w:id="4753"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754" w:author="NaYEeM" w:date="2020-01-18T22:39:00Z">
              <w:tcPr>
                <w:tcW w:w="2685" w:type="dxa"/>
              </w:tcPr>
            </w:tcPrChange>
          </w:tcPr>
          <w:p w14:paraId="5A559CE7" w14:textId="55143C1A" w:rsidR="0055681C" w:rsidRPr="00FC5C5F" w:rsidRDefault="0055681C">
            <w:pPr>
              <w:rPr>
                <w:rFonts w:ascii="Times New Roman" w:hAnsi="Times New Roman" w:cs="Times New Roman"/>
                <w:b w:val="0"/>
                <w:bCs w:val="0"/>
                <w:sz w:val="24"/>
                <w:szCs w:val="24"/>
                <w:rPrChange w:id="4755" w:author="NaYEeM" w:date="2020-01-18T22:45:00Z">
                  <w:rPr>
                    <w:rFonts w:ascii="Times New Roman" w:hAnsi="Times New Roman" w:cs="Times New Roman"/>
                    <w:b w:val="0"/>
                    <w:sz w:val="24"/>
                    <w:szCs w:val="24"/>
                  </w:rPr>
                </w:rPrChange>
              </w:rPr>
              <w:pPrChange w:id="4756" w:author="NaYEeM" w:date="2020-01-18T21:43:00Z">
                <w:pPr>
                  <w:jc w:val="center"/>
                </w:pPr>
              </w:pPrChange>
            </w:pPr>
            <w:ins w:id="4757" w:author="NaYEeM" w:date="2020-01-14T23:51:00Z">
              <w:r w:rsidRPr="00FC5C5F">
                <w:rPr>
                  <w:rFonts w:ascii="Times New Roman" w:hAnsi="Times New Roman" w:cs="Times New Roman"/>
                  <w:b w:val="0"/>
                  <w:bCs w:val="0"/>
                  <w:sz w:val="24"/>
                  <w:szCs w:val="24"/>
                  <w:rPrChange w:id="4758" w:author="NaYEeM" w:date="2020-01-18T22:45:00Z">
                    <w:rPr>
                      <w:rFonts w:ascii="Times New Roman" w:hAnsi="Times New Roman" w:cs="Times New Roman"/>
                      <w:sz w:val="24"/>
                      <w:szCs w:val="24"/>
                    </w:rPr>
                  </w:rPrChange>
                </w:rPr>
                <w:t>No</w:t>
              </w:r>
            </w:ins>
            <w:del w:id="4759" w:author="NaYEeM" w:date="2020-01-14T23:51:00Z">
              <w:r w:rsidRPr="00FC5C5F" w:rsidDel="0004187C">
                <w:rPr>
                  <w:rFonts w:ascii="Times New Roman" w:hAnsi="Times New Roman" w:cs="Times New Roman"/>
                  <w:b w:val="0"/>
                  <w:bCs w:val="0"/>
                  <w:sz w:val="24"/>
                  <w:szCs w:val="24"/>
                  <w:rPrChange w:id="4760" w:author="NaYEeM" w:date="2020-01-18T22:45:00Z">
                    <w:rPr>
                      <w:rFonts w:ascii="Times New Roman" w:hAnsi="Times New Roman" w:cs="Times New Roman"/>
                      <w:sz w:val="24"/>
                      <w:szCs w:val="24"/>
                    </w:rPr>
                  </w:rPrChange>
                </w:rPr>
                <w:delText>Yes</w:delText>
              </w:r>
            </w:del>
          </w:p>
        </w:tc>
        <w:tc>
          <w:tcPr>
            <w:tcW w:w="1230" w:type="pct"/>
            <w:tcPrChange w:id="4761" w:author="NaYEeM" w:date="2020-01-18T22:39:00Z">
              <w:tcPr>
                <w:tcW w:w="896" w:type="dxa"/>
                <w:gridSpan w:val="2"/>
              </w:tcPr>
            </w:tcPrChange>
          </w:tcPr>
          <w:p w14:paraId="0DA92D50" w14:textId="77777777"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Ref.</w:t>
            </w:r>
          </w:p>
        </w:tc>
        <w:tc>
          <w:tcPr>
            <w:tcW w:w="1249" w:type="pct"/>
            <w:tcPrChange w:id="4762" w:author="NaYEeM" w:date="2020-01-18T22:39:00Z">
              <w:tcPr>
                <w:tcW w:w="1529" w:type="dxa"/>
              </w:tcPr>
            </w:tcPrChange>
          </w:tcPr>
          <w:p w14:paraId="2E3C1C7F" w14:textId="77777777"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c>
          <w:tcPr>
            <w:tcW w:w="879" w:type="pct"/>
            <w:tcPrChange w:id="4763" w:author="NaYEeM" w:date="2020-01-18T22:39:00Z">
              <w:tcPr>
                <w:tcW w:w="1007" w:type="dxa"/>
                <w:gridSpan w:val="3"/>
                <w:tcBorders>
                  <w:right w:val="single" w:sz="4" w:space="0" w:color="auto"/>
                </w:tcBorders>
              </w:tcPr>
            </w:tcPrChange>
          </w:tcPr>
          <w:p w14:paraId="531E0416" w14:textId="41206E4B"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r>
      <w:tr w:rsidR="0055681C" w:rsidRPr="00EA780B" w14:paraId="32E8B8F5" w14:textId="54F95459" w:rsidTr="00EA780B">
        <w:trPr>
          <w:cnfStyle w:val="000000100000" w:firstRow="0" w:lastRow="0" w:firstColumn="0" w:lastColumn="0" w:oddVBand="0" w:evenVBand="0" w:oddHBand="1" w:evenHBand="0" w:firstRowFirstColumn="0" w:firstRowLastColumn="0" w:lastRowFirstColumn="0" w:lastRowLastColumn="0"/>
          <w:trPrChange w:id="4764"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5000" w:type="pct"/>
            <w:gridSpan w:val="4"/>
            <w:tcPrChange w:id="4765" w:author="NaYEeM" w:date="2020-01-18T22:39:00Z">
              <w:tcPr>
                <w:tcW w:w="6090" w:type="dxa"/>
                <w:gridSpan w:val="6"/>
                <w:tcBorders>
                  <w:right w:val="single" w:sz="4" w:space="0" w:color="auto"/>
                </w:tcBorders>
              </w:tcPr>
            </w:tcPrChange>
          </w:tcPr>
          <w:p w14:paraId="0807E6C3" w14:textId="0FC74800" w:rsidR="0055681C" w:rsidRPr="00EA780B" w:rsidRDefault="0055681C">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Cs w:val="0"/>
                <w:sz w:val="24"/>
                <w:szCs w:val="24"/>
              </w:rPr>
              <w:pPrChange w:id="4766" w:author="NaYEeM" w:date="2020-01-14T21:51:00Z">
                <w:pPr>
                  <w:jc w:val="both"/>
                  <w:cnfStyle w:val="001000100000" w:firstRow="0" w:lastRow="0" w:firstColumn="1" w:lastColumn="0" w:oddVBand="0" w:evenVBand="0" w:oddHBand="1" w:evenHBand="0" w:firstRowFirstColumn="0" w:firstRowLastColumn="0" w:lastRowFirstColumn="0" w:lastRowLastColumn="0"/>
                </w:pPr>
              </w:pPrChange>
            </w:pPr>
            <w:r w:rsidRPr="00EA780B">
              <w:rPr>
                <w:rFonts w:ascii="Times New Roman" w:hAnsi="Times New Roman" w:cs="Times New Roman"/>
                <w:sz w:val="24"/>
                <w:szCs w:val="24"/>
              </w:rPr>
              <w:t xml:space="preserve">Wealth </w:t>
            </w:r>
            <w:ins w:id="4767" w:author="NaYEeM" w:date="2019-07-10T01:40:00Z">
              <w:r w:rsidRPr="00EA780B">
                <w:rPr>
                  <w:rFonts w:ascii="Times New Roman" w:hAnsi="Times New Roman" w:cs="Times New Roman"/>
                  <w:sz w:val="24"/>
                  <w:szCs w:val="24"/>
                </w:rPr>
                <w:t>s</w:t>
              </w:r>
            </w:ins>
            <w:del w:id="4768" w:author="NaYEeM" w:date="2019-07-10T01:40:00Z">
              <w:r w:rsidRPr="00EA780B" w:rsidDel="00D468F0">
                <w:rPr>
                  <w:rFonts w:ascii="Times New Roman" w:hAnsi="Times New Roman" w:cs="Times New Roman"/>
                  <w:sz w:val="24"/>
                  <w:szCs w:val="24"/>
                </w:rPr>
                <w:delText>S</w:delText>
              </w:r>
            </w:del>
            <w:r w:rsidRPr="00EA780B">
              <w:rPr>
                <w:rFonts w:ascii="Times New Roman" w:hAnsi="Times New Roman" w:cs="Times New Roman"/>
                <w:sz w:val="24"/>
                <w:szCs w:val="24"/>
              </w:rPr>
              <w:t>tatus</w:t>
            </w:r>
          </w:p>
        </w:tc>
      </w:tr>
      <w:tr w:rsidR="0055681C" w:rsidRPr="00EA780B" w14:paraId="50DAD7D9" w14:textId="77777777" w:rsidTr="00EA780B">
        <w:trPr>
          <w:ins w:id="4769" w:author="NaYEeM" w:date="2019-06-29T16:23:00Z"/>
          <w:trPrChange w:id="4770"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771" w:author="NaYEeM" w:date="2020-01-18T22:39:00Z">
              <w:tcPr>
                <w:tcW w:w="2685" w:type="dxa"/>
              </w:tcPr>
            </w:tcPrChange>
          </w:tcPr>
          <w:p w14:paraId="41D80B9A" w14:textId="7D5A1D23" w:rsidR="0055681C" w:rsidRPr="00FC5C5F" w:rsidRDefault="0055681C">
            <w:pPr>
              <w:rPr>
                <w:ins w:id="4772" w:author="NaYEeM" w:date="2019-06-29T16:23:00Z"/>
                <w:rFonts w:ascii="Times New Roman" w:hAnsi="Times New Roman" w:cs="Times New Roman"/>
                <w:b w:val="0"/>
                <w:bCs w:val="0"/>
                <w:sz w:val="24"/>
                <w:szCs w:val="24"/>
                <w:rPrChange w:id="4773" w:author="NaYEeM" w:date="2020-01-18T22:45:00Z">
                  <w:rPr>
                    <w:ins w:id="4774" w:author="NaYEeM" w:date="2019-06-29T16:23:00Z"/>
                    <w:rFonts w:ascii="Times New Roman" w:hAnsi="Times New Roman" w:cs="Times New Roman"/>
                    <w:b w:val="0"/>
                    <w:sz w:val="24"/>
                    <w:szCs w:val="24"/>
                  </w:rPr>
                </w:rPrChange>
              </w:rPr>
              <w:pPrChange w:id="4775" w:author="NaYEeM" w:date="2020-01-18T21:43:00Z">
                <w:pPr>
                  <w:jc w:val="both"/>
                </w:pPr>
              </w:pPrChange>
            </w:pPr>
            <w:ins w:id="4776" w:author="NaYEeM" w:date="2019-06-30T00:22:00Z">
              <w:r w:rsidRPr="00FC5C5F">
                <w:rPr>
                  <w:rFonts w:ascii="Times New Roman" w:hAnsi="Times New Roman" w:cs="Times New Roman"/>
                  <w:b w:val="0"/>
                  <w:bCs w:val="0"/>
                  <w:sz w:val="24"/>
                  <w:szCs w:val="24"/>
                  <w:rPrChange w:id="4777" w:author="NaYEeM" w:date="2020-01-18T22:45:00Z">
                    <w:rPr>
                      <w:rFonts w:ascii="Times New Roman" w:hAnsi="Times New Roman" w:cs="Times New Roman"/>
                      <w:sz w:val="24"/>
                      <w:szCs w:val="24"/>
                    </w:rPr>
                  </w:rPrChange>
                </w:rPr>
                <w:t>Poorest</w:t>
              </w:r>
            </w:ins>
          </w:p>
        </w:tc>
        <w:tc>
          <w:tcPr>
            <w:tcW w:w="1230" w:type="pct"/>
            <w:tcPrChange w:id="4778" w:author="NaYEeM" w:date="2020-01-18T22:39:00Z">
              <w:tcPr>
                <w:tcW w:w="896" w:type="dxa"/>
                <w:gridSpan w:val="2"/>
              </w:tcPr>
            </w:tcPrChange>
          </w:tcPr>
          <w:p w14:paraId="1841FC4C" w14:textId="7D272F92" w:rsidR="0055681C" w:rsidRPr="00EA780B" w:rsidRDefault="0055681C">
            <w:pPr>
              <w:jc w:val="center"/>
              <w:cnfStyle w:val="000000000000" w:firstRow="0" w:lastRow="0" w:firstColumn="0" w:lastColumn="0" w:oddVBand="0" w:evenVBand="0" w:oddHBand="0" w:evenHBand="0" w:firstRowFirstColumn="0" w:firstRowLastColumn="0" w:lastRowFirstColumn="0" w:lastRowLastColumn="0"/>
              <w:rPr>
                <w:ins w:id="4779" w:author="NaYEeM" w:date="2019-06-29T16:23:00Z"/>
                <w:rFonts w:ascii="Times New Roman" w:hAnsi="Times New Roman" w:cs="Times New Roman"/>
                <w:sz w:val="24"/>
                <w:szCs w:val="24"/>
              </w:rPr>
              <w:pPrChange w:id="4780" w:author="NaYEeM" w:date="2020-01-14T21:50:00Z">
                <w:pPr>
                  <w:jc w:val="both"/>
                  <w:cnfStyle w:val="000000000000" w:firstRow="0" w:lastRow="0" w:firstColumn="0" w:lastColumn="0" w:oddVBand="0" w:evenVBand="0" w:oddHBand="0" w:evenHBand="0" w:firstRowFirstColumn="0" w:firstRowLastColumn="0" w:lastRowFirstColumn="0" w:lastRowLastColumn="0"/>
                </w:pPr>
              </w:pPrChange>
            </w:pPr>
            <w:ins w:id="4781" w:author="NaYEeM" w:date="2020-01-14T23:44:00Z">
              <w:r w:rsidRPr="00EA780B">
                <w:rPr>
                  <w:rFonts w:ascii="Times New Roman" w:hAnsi="Times New Roman" w:cs="Times New Roman"/>
                  <w:sz w:val="24"/>
                  <w:szCs w:val="24"/>
                </w:rPr>
                <w:t>1.38</w:t>
              </w:r>
            </w:ins>
          </w:p>
        </w:tc>
        <w:tc>
          <w:tcPr>
            <w:tcW w:w="1249" w:type="pct"/>
            <w:tcPrChange w:id="4782" w:author="NaYEeM" w:date="2020-01-18T22:39:00Z">
              <w:tcPr>
                <w:tcW w:w="1529" w:type="dxa"/>
              </w:tcPr>
            </w:tcPrChange>
          </w:tcPr>
          <w:p w14:paraId="3678B1EC" w14:textId="5F7967E4" w:rsidR="0055681C" w:rsidRPr="00EA780B" w:rsidRDefault="0055681C">
            <w:pPr>
              <w:jc w:val="center"/>
              <w:cnfStyle w:val="000000000000" w:firstRow="0" w:lastRow="0" w:firstColumn="0" w:lastColumn="0" w:oddVBand="0" w:evenVBand="0" w:oddHBand="0" w:evenHBand="0" w:firstRowFirstColumn="0" w:firstRowLastColumn="0" w:lastRowFirstColumn="0" w:lastRowLastColumn="0"/>
              <w:rPr>
                <w:ins w:id="4783" w:author="NaYEeM" w:date="2019-06-29T16:23:00Z"/>
                <w:rFonts w:ascii="Times New Roman" w:hAnsi="Times New Roman" w:cs="Times New Roman"/>
                <w:sz w:val="24"/>
                <w:szCs w:val="24"/>
              </w:rPr>
              <w:pPrChange w:id="4784" w:author="NaYEeM" w:date="2020-01-14T21:50:00Z">
                <w:pPr>
                  <w:jc w:val="both"/>
                  <w:cnfStyle w:val="000000000000" w:firstRow="0" w:lastRow="0" w:firstColumn="0" w:lastColumn="0" w:oddVBand="0" w:evenVBand="0" w:oddHBand="0" w:evenHBand="0" w:firstRowFirstColumn="0" w:firstRowLastColumn="0" w:lastRowFirstColumn="0" w:lastRowLastColumn="0"/>
                </w:pPr>
              </w:pPrChange>
            </w:pPr>
            <w:ins w:id="4785" w:author="NaYEeM" w:date="2019-06-30T00:22:00Z">
              <w:r w:rsidRPr="00EA780B">
                <w:rPr>
                  <w:rFonts w:ascii="Times New Roman" w:hAnsi="Times New Roman" w:cs="Times New Roman"/>
                  <w:sz w:val="24"/>
                  <w:szCs w:val="24"/>
                </w:rPr>
                <w:t>[</w:t>
              </w:r>
            </w:ins>
            <w:ins w:id="4786" w:author="NaYEeM" w:date="2020-01-14T23:44:00Z">
              <w:r w:rsidRPr="00EA780B">
                <w:rPr>
                  <w:rFonts w:ascii="Times New Roman" w:hAnsi="Times New Roman" w:cs="Times New Roman"/>
                  <w:sz w:val="24"/>
                  <w:szCs w:val="24"/>
                </w:rPr>
                <w:t>0.88</w:t>
              </w:r>
            </w:ins>
            <w:ins w:id="4787" w:author="NaYEeM" w:date="2019-06-30T00:22:00Z">
              <w:r w:rsidRPr="00EA780B">
                <w:rPr>
                  <w:rFonts w:ascii="Times New Roman" w:hAnsi="Times New Roman" w:cs="Times New Roman"/>
                  <w:sz w:val="24"/>
                  <w:szCs w:val="24"/>
                </w:rPr>
                <w:t>,</w:t>
              </w:r>
            </w:ins>
            <w:ins w:id="4788" w:author="NaYEeM" w:date="2020-01-14T23:44:00Z">
              <w:r w:rsidRPr="00EA780B">
                <w:rPr>
                  <w:rFonts w:ascii="Times New Roman" w:hAnsi="Times New Roman" w:cs="Times New Roman"/>
                  <w:sz w:val="24"/>
                  <w:szCs w:val="24"/>
                </w:rPr>
                <w:t>2.16</w:t>
              </w:r>
            </w:ins>
            <w:ins w:id="4789" w:author="NaYEeM" w:date="2019-06-30T00:22:00Z">
              <w:r w:rsidRPr="00EA780B">
                <w:rPr>
                  <w:rFonts w:ascii="Times New Roman" w:hAnsi="Times New Roman" w:cs="Times New Roman"/>
                  <w:sz w:val="24"/>
                  <w:szCs w:val="24"/>
                </w:rPr>
                <w:t>]</w:t>
              </w:r>
            </w:ins>
          </w:p>
        </w:tc>
        <w:tc>
          <w:tcPr>
            <w:tcW w:w="879" w:type="pct"/>
            <w:tcPrChange w:id="4790" w:author="NaYEeM" w:date="2020-01-18T22:39:00Z">
              <w:tcPr>
                <w:tcW w:w="1007" w:type="dxa"/>
                <w:gridSpan w:val="3"/>
                <w:tcBorders>
                  <w:right w:val="single" w:sz="4" w:space="0" w:color="auto"/>
                </w:tcBorders>
              </w:tcPr>
            </w:tcPrChange>
          </w:tcPr>
          <w:p w14:paraId="4F4E7B0F" w14:textId="1C426259" w:rsidR="0055681C" w:rsidRPr="00EA780B" w:rsidRDefault="0055681C">
            <w:pPr>
              <w:jc w:val="center"/>
              <w:cnfStyle w:val="000000000000" w:firstRow="0" w:lastRow="0" w:firstColumn="0" w:lastColumn="0" w:oddVBand="0" w:evenVBand="0" w:oddHBand="0" w:evenHBand="0" w:firstRowFirstColumn="0" w:firstRowLastColumn="0" w:lastRowFirstColumn="0" w:lastRowLastColumn="0"/>
              <w:rPr>
                <w:ins w:id="4791" w:author="NaYEeM" w:date="2019-06-29T16:23:00Z"/>
                <w:rFonts w:ascii="Times New Roman" w:hAnsi="Times New Roman" w:cs="Times New Roman"/>
                <w:sz w:val="24"/>
                <w:szCs w:val="24"/>
              </w:rPr>
              <w:pPrChange w:id="4792" w:author="NaYEeM" w:date="2020-01-14T21:50:00Z">
                <w:pPr>
                  <w:jc w:val="both"/>
                  <w:cnfStyle w:val="000000000000" w:firstRow="0" w:lastRow="0" w:firstColumn="0" w:lastColumn="0" w:oddVBand="0" w:evenVBand="0" w:oddHBand="0" w:evenHBand="0" w:firstRowFirstColumn="0" w:firstRowLastColumn="0" w:lastRowFirstColumn="0" w:lastRowLastColumn="0"/>
                </w:pPr>
              </w:pPrChange>
            </w:pPr>
            <w:ins w:id="4793" w:author="NaYEeM" w:date="2019-11-22T01:03:00Z">
              <w:r w:rsidRPr="00EA780B">
                <w:rPr>
                  <w:rFonts w:ascii="Times New Roman" w:hAnsi="Times New Roman" w:cs="Times New Roman"/>
                  <w:sz w:val="24"/>
                  <w:szCs w:val="24"/>
                </w:rPr>
                <w:t>0.</w:t>
              </w:r>
            </w:ins>
            <w:ins w:id="4794" w:author="NaYEeM" w:date="2020-01-15T00:22:00Z">
              <w:r w:rsidRPr="00EA780B">
                <w:rPr>
                  <w:rFonts w:ascii="Times New Roman" w:hAnsi="Times New Roman" w:cs="Times New Roman"/>
                  <w:sz w:val="24"/>
                  <w:szCs w:val="24"/>
                </w:rPr>
                <w:t>164</w:t>
              </w:r>
            </w:ins>
          </w:p>
        </w:tc>
      </w:tr>
      <w:tr w:rsidR="0055681C" w:rsidRPr="00EA780B" w14:paraId="60789622" w14:textId="77777777" w:rsidTr="00EA780B">
        <w:trPr>
          <w:cnfStyle w:val="000000100000" w:firstRow="0" w:lastRow="0" w:firstColumn="0" w:lastColumn="0" w:oddVBand="0" w:evenVBand="0" w:oddHBand="1" w:evenHBand="0" w:firstRowFirstColumn="0" w:firstRowLastColumn="0" w:lastRowFirstColumn="0" w:lastRowLastColumn="0"/>
          <w:trHeight w:val="170"/>
          <w:ins w:id="4795" w:author="NaYEeM" w:date="2019-06-30T00:22:00Z"/>
          <w:trPrChange w:id="4796"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797" w:author="NaYEeM" w:date="2020-01-18T22:39:00Z">
              <w:tcPr>
                <w:tcW w:w="2685" w:type="dxa"/>
              </w:tcPr>
            </w:tcPrChange>
          </w:tcPr>
          <w:p w14:paraId="4FA89572" w14:textId="32C272E8" w:rsidR="0055681C" w:rsidRPr="00FC5C5F" w:rsidRDefault="0055681C">
            <w:pPr>
              <w:cnfStyle w:val="001000100000" w:firstRow="0" w:lastRow="0" w:firstColumn="1" w:lastColumn="0" w:oddVBand="0" w:evenVBand="0" w:oddHBand="1" w:evenHBand="0" w:firstRowFirstColumn="0" w:firstRowLastColumn="0" w:lastRowFirstColumn="0" w:lastRowLastColumn="0"/>
              <w:rPr>
                <w:ins w:id="4798" w:author="NaYEeM" w:date="2019-06-30T00:22:00Z"/>
                <w:rFonts w:ascii="Times New Roman" w:hAnsi="Times New Roman" w:cs="Times New Roman"/>
                <w:b w:val="0"/>
                <w:bCs w:val="0"/>
                <w:sz w:val="24"/>
                <w:szCs w:val="24"/>
                <w:rPrChange w:id="4799" w:author="NaYEeM" w:date="2020-01-18T22:45:00Z">
                  <w:rPr>
                    <w:ins w:id="4800" w:author="NaYEeM" w:date="2019-06-30T00:22:00Z"/>
                    <w:rFonts w:ascii="Times New Roman" w:hAnsi="Times New Roman" w:cs="Times New Roman"/>
                    <w:b w:val="0"/>
                    <w:sz w:val="24"/>
                    <w:szCs w:val="24"/>
                  </w:rPr>
                </w:rPrChange>
              </w:rPr>
              <w:pPrChange w:id="4801" w:author="NaYEeM" w:date="2020-01-18T21:43:00Z">
                <w:pPr>
                  <w:jc w:val="both"/>
                  <w:cnfStyle w:val="001000100000" w:firstRow="0" w:lastRow="0" w:firstColumn="1" w:lastColumn="0" w:oddVBand="0" w:evenVBand="0" w:oddHBand="1" w:evenHBand="0" w:firstRowFirstColumn="0" w:firstRowLastColumn="0" w:lastRowFirstColumn="0" w:lastRowLastColumn="0"/>
                </w:pPr>
              </w:pPrChange>
            </w:pPr>
            <w:ins w:id="4802" w:author="NaYEeM" w:date="2019-06-30T00:22:00Z">
              <w:r w:rsidRPr="00FC5C5F">
                <w:rPr>
                  <w:rFonts w:ascii="Times New Roman" w:hAnsi="Times New Roman" w:cs="Times New Roman"/>
                  <w:b w:val="0"/>
                  <w:bCs w:val="0"/>
                  <w:sz w:val="24"/>
                  <w:szCs w:val="24"/>
                  <w:rPrChange w:id="4803" w:author="NaYEeM" w:date="2020-01-18T22:45:00Z">
                    <w:rPr>
                      <w:rFonts w:ascii="Times New Roman" w:hAnsi="Times New Roman" w:cs="Times New Roman"/>
                      <w:sz w:val="24"/>
                      <w:szCs w:val="24"/>
                    </w:rPr>
                  </w:rPrChange>
                </w:rPr>
                <w:t>Poorer</w:t>
              </w:r>
            </w:ins>
          </w:p>
        </w:tc>
        <w:tc>
          <w:tcPr>
            <w:tcW w:w="1230" w:type="pct"/>
            <w:tcPrChange w:id="4804" w:author="NaYEeM" w:date="2020-01-18T22:39:00Z">
              <w:tcPr>
                <w:tcW w:w="896" w:type="dxa"/>
                <w:gridSpan w:val="2"/>
              </w:tcPr>
            </w:tcPrChange>
          </w:tcPr>
          <w:p w14:paraId="117A2370" w14:textId="47DA1B23" w:rsidR="0055681C" w:rsidRPr="00EA780B" w:rsidRDefault="0055681C">
            <w:pPr>
              <w:jc w:val="center"/>
              <w:cnfStyle w:val="000000100000" w:firstRow="0" w:lastRow="0" w:firstColumn="0" w:lastColumn="0" w:oddVBand="0" w:evenVBand="0" w:oddHBand="1" w:evenHBand="0" w:firstRowFirstColumn="0" w:firstRowLastColumn="0" w:lastRowFirstColumn="0" w:lastRowLastColumn="0"/>
              <w:rPr>
                <w:ins w:id="4805" w:author="NaYEeM" w:date="2019-06-30T00:22:00Z"/>
                <w:rFonts w:ascii="Times New Roman" w:hAnsi="Times New Roman" w:cs="Times New Roman"/>
                <w:sz w:val="24"/>
                <w:szCs w:val="24"/>
              </w:rPr>
              <w:pPrChange w:id="4806" w:author="NaYEeM" w:date="2020-01-14T21:50:00Z">
                <w:pPr>
                  <w:jc w:val="both"/>
                  <w:cnfStyle w:val="000000100000" w:firstRow="0" w:lastRow="0" w:firstColumn="0" w:lastColumn="0" w:oddVBand="0" w:evenVBand="0" w:oddHBand="1" w:evenHBand="0" w:firstRowFirstColumn="0" w:firstRowLastColumn="0" w:lastRowFirstColumn="0" w:lastRowLastColumn="0"/>
                </w:pPr>
              </w:pPrChange>
            </w:pPr>
            <w:ins w:id="4807" w:author="NaYEeM" w:date="2019-06-30T00:22:00Z">
              <w:r w:rsidRPr="00EA780B">
                <w:rPr>
                  <w:rFonts w:ascii="Times New Roman" w:hAnsi="Times New Roman" w:cs="Times New Roman"/>
                  <w:sz w:val="24"/>
                  <w:szCs w:val="24"/>
                </w:rPr>
                <w:t>1.</w:t>
              </w:r>
            </w:ins>
            <w:ins w:id="4808" w:author="NaYEeM" w:date="2020-01-14T23:44:00Z">
              <w:r w:rsidRPr="00EA780B">
                <w:rPr>
                  <w:rFonts w:ascii="Times New Roman" w:hAnsi="Times New Roman" w:cs="Times New Roman"/>
                  <w:sz w:val="24"/>
                  <w:szCs w:val="24"/>
                </w:rPr>
                <w:t>26</w:t>
              </w:r>
            </w:ins>
          </w:p>
        </w:tc>
        <w:tc>
          <w:tcPr>
            <w:tcW w:w="1249" w:type="pct"/>
            <w:tcPrChange w:id="4809" w:author="NaYEeM" w:date="2020-01-18T22:39:00Z">
              <w:tcPr>
                <w:tcW w:w="1529" w:type="dxa"/>
              </w:tcPr>
            </w:tcPrChange>
          </w:tcPr>
          <w:p w14:paraId="15AE3E2E" w14:textId="4BF64FA8" w:rsidR="0055681C" w:rsidRPr="00EA780B" w:rsidRDefault="0055681C">
            <w:pPr>
              <w:jc w:val="center"/>
              <w:cnfStyle w:val="000000100000" w:firstRow="0" w:lastRow="0" w:firstColumn="0" w:lastColumn="0" w:oddVBand="0" w:evenVBand="0" w:oddHBand="1" w:evenHBand="0" w:firstRowFirstColumn="0" w:firstRowLastColumn="0" w:lastRowFirstColumn="0" w:lastRowLastColumn="0"/>
              <w:rPr>
                <w:ins w:id="4810" w:author="NaYEeM" w:date="2019-06-30T00:22:00Z"/>
                <w:rFonts w:ascii="Times New Roman" w:hAnsi="Times New Roman" w:cs="Times New Roman"/>
                <w:sz w:val="24"/>
                <w:szCs w:val="24"/>
              </w:rPr>
              <w:pPrChange w:id="4811" w:author="NaYEeM" w:date="2020-01-14T21:50:00Z">
                <w:pPr>
                  <w:jc w:val="both"/>
                  <w:cnfStyle w:val="000000100000" w:firstRow="0" w:lastRow="0" w:firstColumn="0" w:lastColumn="0" w:oddVBand="0" w:evenVBand="0" w:oddHBand="1" w:evenHBand="0" w:firstRowFirstColumn="0" w:firstRowLastColumn="0" w:lastRowFirstColumn="0" w:lastRowLastColumn="0"/>
                </w:pPr>
              </w:pPrChange>
            </w:pPr>
            <w:ins w:id="4812" w:author="NaYEeM" w:date="2019-06-30T00:22:00Z">
              <w:r w:rsidRPr="00EA780B">
                <w:rPr>
                  <w:rFonts w:ascii="Times New Roman" w:hAnsi="Times New Roman" w:cs="Times New Roman"/>
                  <w:sz w:val="24"/>
                  <w:szCs w:val="24"/>
                </w:rPr>
                <w:t>[</w:t>
              </w:r>
            </w:ins>
            <w:ins w:id="4813" w:author="NaYEeM" w:date="2020-01-14T23:45:00Z">
              <w:r w:rsidRPr="00EA780B">
                <w:rPr>
                  <w:rFonts w:ascii="Times New Roman" w:hAnsi="Times New Roman" w:cs="Times New Roman"/>
                  <w:sz w:val="24"/>
                  <w:szCs w:val="24"/>
                </w:rPr>
                <w:t>0.83</w:t>
              </w:r>
            </w:ins>
            <w:ins w:id="4814" w:author="NaYEeM" w:date="2019-06-30T00:22:00Z">
              <w:r w:rsidRPr="00EA780B">
                <w:rPr>
                  <w:rFonts w:ascii="Times New Roman" w:hAnsi="Times New Roman" w:cs="Times New Roman"/>
                  <w:sz w:val="24"/>
                  <w:szCs w:val="24"/>
                </w:rPr>
                <w:t>,</w:t>
              </w:r>
            </w:ins>
            <w:ins w:id="4815" w:author="NaYEeM" w:date="2020-01-14T23:45:00Z">
              <w:r w:rsidRPr="00EA780B">
                <w:rPr>
                  <w:rFonts w:ascii="Times New Roman" w:hAnsi="Times New Roman" w:cs="Times New Roman"/>
                  <w:sz w:val="24"/>
                  <w:szCs w:val="24"/>
                </w:rPr>
                <w:t>1.90</w:t>
              </w:r>
            </w:ins>
            <w:ins w:id="4816" w:author="NaYEeM" w:date="2019-06-30T00:22:00Z">
              <w:r w:rsidRPr="00EA780B">
                <w:rPr>
                  <w:rFonts w:ascii="Times New Roman" w:hAnsi="Times New Roman" w:cs="Times New Roman"/>
                  <w:sz w:val="24"/>
                  <w:szCs w:val="24"/>
                </w:rPr>
                <w:t>]</w:t>
              </w:r>
            </w:ins>
          </w:p>
        </w:tc>
        <w:tc>
          <w:tcPr>
            <w:tcW w:w="879" w:type="pct"/>
            <w:tcPrChange w:id="4817" w:author="NaYEeM" w:date="2020-01-18T22:39:00Z">
              <w:tcPr>
                <w:tcW w:w="1007" w:type="dxa"/>
                <w:gridSpan w:val="3"/>
                <w:tcBorders>
                  <w:right w:val="single" w:sz="4" w:space="0" w:color="auto"/>
                </w:tcBorders>
              </w:tcPr>
            </w:tcPrChange>
          </w:tcPr>
          <w:p w14:paraId="589430EB" w14:textId="15C1C4E7" w:rsidR="0055681C" w:rsidRPr="00EA780B" w:rsidRDefault="0055681C">
            <w:pPr>
              <w:jc w:val="center"/>
              <w:cnfStyle w:val="000000100000" w:firstRow="0" w:lastRow="0" w:firstColumn="0" w:lastColumn="0" w:oddVBand="0" w:evenVBand="0" w:oddHBand="1" w:evenHBand="0" w:firstRowFirstColumn="0" w:firstRowLastColumn="0" w:lastRowFirstColumn="0" w:lastRowLastColumn="0"/>
              <w:rPr>
                <w:ins w:id="4818" w:author="NaYEeM" w:date="2019-06-30T00:22:00Z"/>
                <w:rFonts w:ascii="Times New Roman" w:hAnsi="Times New Roman" w:cs="Times New Roman"/>
                <w:sz w:val="24"/>
                <w:szCs w:val="24"/>
              </w:rPr>
              <w:pPrChange w:id="4819" w:author="NaYEeM" w:date="2020-01-14T21:50:00Z">
                <w:pPr>
                  <w:jc w:val="both"/>
                  <w:cnfStyle w:val="000000100000" w:firstRow="0" w:lastRow="0" w:firstColumn="0" w:lastColumn="0" w:oddVBand="0" w:evenVBand="0" w:oddHBand="1" w:evenHBand="0" w:firstRowFirstColumn="0" w:firstRowLastColumn="0" w:lastRowFirstColumn="0" w:lastRowLastColumn="0"/>
                </w:pPr>
              </w:pPrChange>
            </w:pPr>
            <w:ins w:id="4820" w:author="NaYEeM" w:date="2019-06-30T00:22:00Z">
              <w:r w:rsidRPr="00EA780B">
                <w:rPr>
                  <w:rFonts w:ascii="Times New Roman" w:hAnsi="Times New Roman" w:cs="Times New Roman"/>
                  <w:sz w:val="24"/>
                  <w:szCs w:val="24"/>
                </w:rPr>
                <w:t>0.</w:t>
              </w:r>
            </w:ins>
            <w:ins w:id="4821" w:author="NaYEeM" w:date="2020-01-15T00:22:00Z">
              <w:r w:rsidRPr="00EA780B">
                <w:rPr>
                  <w:rFonts w:ascii="Times New Roman" w:hAnsi="Times New Roman" w:cs="Times New Roman"/>
                  <w:sz w:val="24"/>
                  <w:szCs w:val="24"/>
                </w:rPr>
                <w:t>273</w:t>
              </w:r>
            </w:ins>
          </w:p>
        </w:tc>
      </w:tr>
      <w:tr w:rsidR="0055681C" w:rsidRPr="00EA780B" w14:paraId="6D6C5D11" w14:textId="322C7D17" w:rsidTr="00EA780B">
        <w:trPr>
          <w:trPrChange w:id="4822"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823" w:author="NaYEeM" w:date="2020-01-18T22:39:00Z">
              <w:tcPr>
                <w:tcW w:w="2685" w:type="dxa"/>
              </w:tcPr>
            </w:tcPrChange>
          </w:tcPr>
          <w:p w14:paraId="250C518B" w14:textId="189D026C" w:rsidR="0055681C" w:rsidRPr="00FC5C5F" w:rsidRDefault="0055681C">
            <w:pPr>
              <w:rPr>
                <w:rFonts w:ascii="Times New Roman" w:hAnsi="Times New Roman" w:cs="Times New Roman"/>
                <w:b w:val="0"/>
                <w:bCs w:val="0"/>
                <w:sz w:val="24"/>
                <w:szCs w:val="24"/>
                <w:rPrChange w:id="4824" w:author="NaYEeM" w:date="2020-01-18T22:45:00Z">
                  <w:rPr>
                    <w:rFonts w:ascii="Times New Roman" w:hAnsi="Times New Roman" w:cs="Times New Roman"/>
                    <w:b w:val="0"/>
                    <w:sz w:val="24"/>
                    <w:szCs w:val="24"/>
                  </w:rPr>
                </w:rPrChange>
              </w:rPr>
              <w:pPrChange w:id="4825" w:author="NaYEeM" w:date="2020-01-18T21:43:00Z">
                <w:pPr>
                  <w:jc w:val="center"/>
                </w:pPr>
              </w:pPrChange>
            </w:pPr>
            <w:r w:rsidRPr="00FC5C5F">
              <w:rPr>
                <w:rFonts w:ascii="Times New Roman" w:hAnsi="Times New Roman" w:cs="Times New Roman"/>
                <w:b w:val="0"/>
                <w:bCs w:val="0"/>
                <w:sz w:val="24"/>
                <w:szCs w:val="24"/>
                <w:rPrChange w:id="4826" w:author="NaYEeM" w:date="2020-01-18T22:45:00Z">
                  <w:rPr>
                    <w:rFonts w:ascii="Times New Roman" w:hAnsi="Times New Roman" w:cs="Times New Roman"/>
                    <w:sz w:val="24"/>
                    <w:szCs w:val="24"/>
                  </w:rPr>
                </w:rPrChange>
              </w:rPr>
              <w:t>Middle</w:t>
            </w:r>
          </w:p>
        </w:tc>
        <w:tc>
          <w:tcPr>
            <w:tcW w:w="1230" w:type="pct"/>
            <w:tcPrChange w:id="4827" w:author="NaYEeM" w:date="2020-01-18T22:39:00Z">
              <w:tcPr>
                <w:tcW w:w="896" w:type="dxa"/>
                <w:gridSpan w:val="2"/>
              </w:tcPr>
            </w:tcPrChange>
          </w:tcPr>
          <w:p w14:paraId="0F97B27A" w14:textId="121DCAA0"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1.</w:t>
            </w:r>
            <w:ins w:id="4828" w:author="NaYEeM" w:date="2020-01-14T23:45:00Z">
              <w:r w:rsidRPr="00EA780B">
                <w:rPr>
                  <w:rFonts w:ascii="Times New Roman" w:hAnsi="Times New Roman" w:cs="Times New Roman"/>
                  <w:sz w:val="24"/>
                  <w:szCs w:val="24"/>
                </w:rPr>
                <w:t>26</w:t>
              </w:r>
            </w:ins>
            <w:del w:id="4829" w:author="NaYEeM" w:date="2019-07-07T00:45:00Z">
              <w:r w:rsidRPr="00EA780B" w:rsidDel="00251D89">
                <w:rPr>
                  <w:rFonts w:ascii="Times New Roman" w:hAnsi="Times New Roman" w:cs="Times New Roman"/>
                  <w:sz w:val="24"/>
                  <w:szCs w:val="24"/>
                </w:rPr>
                <w:delText>3</w:delText>
              </w:r>
            </w:del>
            <w:del w:id="4830" w:author="NaYEeM" w:date="2019-07-03T00:14:00Z">
              <w:r w:rsidRPr="00EA780B" w:rsidDel="007C4FE2">
                <w:rPr>
                  <w:rFonts w:ascii="Times New Roman" w:hAnsi="Times New Roman" w:cs="Times New Roman"/>
                  <w:sz w:val="24"/>
                  <w:szCs w:val="24"/>
                </w:rPr>
                <w:delText>3</w:delText>
              </w:r>
            </w:del>
          </w:p>
        </w:tc>
        <w:tc>
          <w:tcPr>
            <w:tcW w:w="1249" w:type="pct"/>
            <w:tcPrChange w:id="4831" w:author="NaYEeM" w:date="2020-01-18T22:39:00Z">
              <w:tcPr>
                <w:tcW w:w="1529" w:type="dxa"/>
              </w:tcPr>
            </w:tcPrChange>
          </w:tcPr>
          <w:p w14:paraId="49A698C2" w14:textId="2B5B92B9"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ins w:id="4832" w:author="NaYEeM" w:date="2020-01-14T23:45:00Z">
              <w:r w:rsidRPr="00EA780B">
                <w:rPr>
                  <w:rFonts w:ascii="Times New Roman" w:hAnsi="Times New Roman" w:cs="Times New Roman"/>
                  <w:sz w:val="24"/>
                  <w:szCs w:val="24"/>
                </w:rPr>
                <w:t>0.87</w:t>
              </w:r>
            </w:ins>
            <w:del w:id="4833" w:author="NaYEeM" w:date="2019-12-09T02:15:00Z">
              <w:r w:rsidRPr="00EA780B" w:rsidDel="00F51E05">
                <w:rPr>
                  <w:rFonts w:ascii="Times New Roman" w:hAnsi="Times New Roman" w:cs="Times New Roman"/>
                  <w:sz w:val="24"/>
                  <w:szCs w:val="24"/>
                </w:rPr>
                <w:delText>1.0</w:delText>
              </w:r>
            </w:del>
            <w:del w:id="4834" w:author="NaYEeM" w:date="2019-07-03T01:42:00Z">
              <w:r w:rsidRPr="00EA780B" w:rsidDel="00B46FED">
                <w:rPr>
                  <w:rFonts w:ascii="Times New Roman" w:hAnsi="Times New Roman" w:cs="Times New Roman"/>
                  <w:sz w:val="24"/>
                  <w:szCs w:val="24"/>
                </w:rPr>
                <w:delText>4</w:delText>
              </w:r>
            </w:del>
            <w:r w:rsidRPr="00EA780B">
              <w:rPr>
                <w:rFonts w:ascii="Times New Roman" w:hAnsi="Times New Roman" w:cs="Times New Roman"/>
                <w:sz w:val="24"/>
                <w:szCs w:val="24"/>
              </w:rPr>
              <w:t>,</w:t>
            </w:r>
            <w:ins w:id="4835" w:author="NaYEeM" w:date="2020-01-14T23:45:00Z">
              <w:r w:rsidRPr="00EA780B">
                <w:rPr>
                  <w:rFonts w:ascii="Times New Roman" w:hAnsi="Times New Roman" w:cs="Times New Roman"/>
                  <w:sz w:val="24"/>
                  <w:szCs w:val="24"/>
                </w:rPr>
                <w:t>1.83</w:t>
              </w:r>
            </w:ins>
            <w:del w:id="4836" w:author="NaYEeM" w:date="2019-11-21T23:48:00Z">
              <w:r w:rsidRPr="00EA780B" w:rsidDel="00EE6F97">
                <w:rPr>
                  <w:rFonts w:ascii="Times New Roman" w:hAnsi="Times New Roman" w:cs="Times New Roman"/>
                  <w:sz w:val="24"/>
                  <w:szCs w:val="24"/>
                </w:rPr>
                <w:delText>1.7</w:delText>
              </w:r>
            </w:del>
            <w:del w:id="4837" w:author="NaYEeM" w:date="2019-07-03T01:42:00Z">
              <w:r w:rsidRPr="00EA780B" w:rsidDel="00B46FED">
                <w:rPr>
                  <w:rFonts w:ascii="Times New Roman" w:hAnsi="Times New Roman" w:cs="Times New Roman"/>
                  <w:sz w:val="24"/>
                  <w:szCs w:val="24"/>
                </w:rPr>
                <w:delText>1</w:delText>
              </w:r>
            </w:del>
            <w:r w:rsidRPr="00EA780B">
              <w:rPr>
                <w:rFonts w:ascii="Times New Roman" w:hAnsi="Times New Roman" w:cs="Times New Roman"/>
                <w:sz w:val="24"/>
                <w:szCs w:val="24"/>
              </w:rPr>
              <w:t>]</w:t>
            </w:r>
          </w:p>
        </w:tc>
        <w:tc>
          <w:tcPr>
            <w:tcW w:w="879" w:type="pct"/>
            <w:tcPrChange w:id="4838" w:author="NaYEeM" w:date="2020-01-18T22:39:00Z">
              <w:tcPr>
                <w:tcW w:w="1007" w:type="dxa"/>
                <w:gridSpan w:val="3"/>
                <w:tcBorders>
                  <w:right w:val="single" w:sz="4" w:space="0" w:color="auto"/>
                </w:tcBorders>
              </w:tcPr>
            </w:tcPrChange>
          </w:tcPr>
          <w:p w14:paraId="173F2B49" w14:textId="0E3C9316"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4839" w:author="NaYEeM" w:date="2020-01-18T22:40:00Z">
                  <w:rPr>
                    <w:rFonts w:ascii="Times New Roman" w:hAnsi="Times New Roman" w:cs="Times New Roman"/>
                    <w:color w:val="000000"/>
                    <w:sz w:val="24"/>
                    <w:szCs w:val="24"/>
                  </w:rPr>
                </w:rPrChange>
              </w:rPr>
            </w:pPr>
            <w:r w:rsidRPr="00EA780B">
              <w:rPr>
                <w:rFonts w:ascii="Times New Roman" w:hAnsi="Times New Roman" w:cs="Times New Roman"/>
                <w:sz w:val="24"/>
                <w:szCs w:val="24"/>
                <w:rPrChange w:id="4840" w:author="NaYEeM" w:date="2020-01-18T22:40:00Z">
                  <w:rPr>
                    <w:rFonts w:ascii="Times New Roman" w:hAnsi="Times New Roman" w:cs="Times New Roman"/>
                    <w:color w:val="000000"/>
                    <w:sz w:val="24"/>
                    <w:szCs w:val="24"/>
                  </w:rPr>
                </w:rPrChange>
              </w:rPr>
              <w:t>0.</w:t>
            </w:r>
            <w:ins w:id="4841" w:author="NaYEeM" w:date="2020-01-15T00:22:00Z">
              <w:r w:rsidRPr="00EA780B">
                <w:rPr>
                  <w:rFonts w:ascii="Times New Roman" w:hAnsi="Times New Roman" w:cs="Times New Roman"/>
                  <w:sz w:val="24"/>
                  <w:szCs w:val="24"/>
                </w:rPr>
                <w:t>216</w:t>
              </w:r>
            </w:ins>
            <w:del w:id="4842" w:author="NaYEeM" w:date="2019-11-11T02:13:00Z">
              <w:r w:rsidRPr="00EA780B" w:rsidDel="00FB3D6E">
                <w:rPr>
                  <w:rFonts w:ascii="Times New Roman" w:hAnsi="Times New Roman" w:cs="Times New Roman"/>
                  <w:sz w:val="24"/>
                  <w:szCs w:val="24"/>
                  <w:rPrChange w:id="4843" w:author="NaYEeM" w:date="2020-01-18T22:40:00Z">
                    <w:rPr>
                      <w:rFonts w:ascii="Times New Roman" w:hAnsi="Times New Roman" w:cs="Times New Roman"/>
                      <w:color w:val="000000"/>
                      <w:sz w:val="24"/>
                      <w:szCs w:val="24"/>
                    </w:rPr>
                  </w:rPrChange>
                </w:rPr>
                <w:delText>0</w:delText>
              </w:r>
            </w:del>
            <w:del w:id="4844" w:author="NaYEeM" w:date="2019-07-03T01:54:00Z">
              <w:r w:rsidRPr="00EA780B" w:rsidDel="003A5D28">
                <w:rPr>
                  <w:rFonts w:ascii="Times New Roman" w:hAnsi="Times New Roman" w:cs="Times New Roman"/>
                  <w:sz w:val="24"/>
                  <w:szCs w:val="24"/>
                  <w:rPrChange w:id="4845" w:author="NaYEeM" w:date="2020-01-18T22:40:00Z">
                    <w:rPr>
                      <w:rFonts w:ascii="Times New Roman" w:hAnsi="Times New Roman" w:cs="Times New Roman"/>
                      <w:color w:val="000000"/>
                      <w:sz w:val="24"/>
                      <w:szCs w:val="24"/>
                    </w:rPr>
                  </w:rPrChange>
                </w:rPr>
                <w:delText>2</w:delText>
              </w:r>
            </w:del>
            <w:del w:id="4846" w:author="NaYEeM" w:date="2019-06-28T02:56:00Z">
              <w:r w:rsidRPr="00EA780B" w:rsidDel="0054745A">
                <w:rPr>
                  <w:rFonts w:ascii="Times New Roman" w:hAnsi="Times New Roman" w:cs="Times New Roman"/>
                  <w:sz w:val="24"/>
                  <w:szCs w:val="24"/>
                  <w:rPrChange w:id="4847" w:author="NaYEeM" w:date="2020-01-18T22:40:00Z">
                    <w:rPr>
                      <w:rFonts w:ascii="Times New Roman" w:hAnsi="Times New Roman" w:cs="Times New Roman"/>
                      <w:color w:val="000000"/>
                      <w:sz w:val="24"/>
                      <w:szCs w:val="24"/>
                    </w:rPr>
                  </w:rPrChange>
                </w:rPr>
                <w:delText>45</w:delText>
              </w:r>
            </w:del>
          </w:p>
        </w:tc>
      </w:tr>
      <w:tr w:rsidR="0055681C" w:rsidRPr="00EA780B" w14:paraId="3512F7D7" w14:textId="58AAB16D" w:rsidTr="00EA780B">
        <w:trPr>
          <w:cnfStyle w:val="000000100000" w:firstRow="0" w:lastRow="0" w:firstColumn="0" w:lastColumn="0" w:oddVBand="0" w:evenVBand="0" w:oddHBand="1" w:evenHBand="0" w:firstRowFirstColumn="0" w:firstRowLastColumn="0" w:lastRowFirstColumn="0" w:lastRowLastColumn="0"/>
          <w:trPrChange w:id="4848"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849" w:author="NaYEeM" w:date="2020-01-18T22:39:00Z">
              <w:tcPr>
                <w:tcW w:w="2685" w:type="dxa"/>
              </w:tcPr>
            </w:tcPrChange>
          </w:tcPr>
          <w:p w14:paraId="713B554D" w14:textId="4E0C1B83" w:rsidR="0055681C" w:rsidRPr="00FC5C5F" w:rsidRDefault="0055681C">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4850" w:author="NaYEeM" w:date="2020-01-18T22:45:00Z">
                  <w:rPr>
                    <w:rFonts w:ascii="Times New Roman" w:hAnsi="Times New Roman" w:cs="Times New Roman"/>
                    <w:b w:val="0"/>
                    <w:sz w:val="24"/>
                    <w:szCs w:val="24"/>
                  </w:rPr>
                </w:rPrChange>
              </w:rPr>
              <w:pPrChange w:id="4851" w:author="NaYEeM" w:date="2020-01-18T21:43:00Z">
                <w:pPr>
                  <w:jc w:val="center"/>
                  <w:cnfStyle w:val="001000100000" w:firstRow="0" w:lastRow="0" w:firstColumn="1" w:lastColumn="0" w:oddVBand="0" w:evenVBand="0" w:oddHBand="1" w:evenHBand="0" w:firstRowFirstColumn="0" w:firstRowLastColumn="0" w:lastRowFirstColumn="0" w:lastRowLastColumn="0"/>
                </w:pPr>
              </w:pPrChange>
            </w:pPr>
            <w:ins w:id="4852" w:author="NaYEeM" w:date="2019-06-30T00:23:00Z">
              <w:r w:rsidRPr="00FC5C5F">
                <w:rPr>
                  <w:rFonts w:ascii="Times New Roman" w:hAnsi="Times New Roman" w:cs="Times New Roman"/>
                  <w:b w:val="0"/>
                  <w:bCs w:val="0"/>
                  <w:sz w:val="24"/>
                  <w:szCs w:val="24"/>
                  <w:rPrChange w:id="4853" w:author="NaYEeM" w:date="2020-01-18T22:45:00Z">
                    <w:rPr>
                      <w:rFonts w:ascii="Times New Roman" w:hAnsi="Times New Roman" w:cs="Times New Roman"/>
                      <w:sz w:val="24"/>
                      <w:szCs w:val="24"/>
                    </w:rPr>
                  </w:rPrChange>
                </w:rPr>
                <w:t>Richer</w:t>
              </w:r>
              <w:r w:rsidRPr="00FC5C5F" w:rsidDel="00DF1523">
                <w:rPr>
                  <w:rFonts w:ascii="Times New Roman" w:hAnsi="Times New Roman" w:cs="Times New Roman"/>
                  <w:b w:val="0"/>
                  <w:bCs w:val="0"/>
                  <w:sz w:val="24"/>
                  <w:szCs w:val="24"/>
                  <w:rPrChange w:id="4854" w:author="NaYEeM" w:date="2020-01-18T22:45:00Z">
                    <w:rPr>
                      <w:rFonts w:ascii="Times New Roman" w:hAnsi="Times New Roman" w:cs="Times New Roman"/>
                      <w:sz w:val="24"/>
                      <w:szCs w:val="24"/>
                    </w:rPr>
                  </w:rPrChange>
                </w:rPr>
                <w:t xml:space="preserve"> </w:t>
              </w:r>
            </w:ins>
            <w:del w:id="4855" w:author="NaYEeM" w:date="2019-06-30T00:21:00Z">
              <w:r w:rsidRPr="00FC5C5F" w:rsidDel="00DF1523">
                <w:rPr>
                  <w:rFonts w:ascii="Times New Roman" w:hAnsi="Times New Roman" w:cs="Times New Roman"/>
                  <w:b w:val="0"/>
                  <w:bCs w:val="0"/>
                  <w:sz w:val="24"/>
                  <w:szCs w:val="24"/>
                  <w:rPrChange w:id="4856" w:author="NaYEeM" w:date="2020-01-18T22:45:00Z">
                    <w:rPr>
                      <w:rFonts w:ascii="Times New Roman" w:hAnsi="Times New Roman" w:cs="Times New Roman"/>
                      <w:sz w:val="24"/>
                      <w:szCs w:val="24"/>
                    </w:rPr>
                  </w:rPrChange>
                </w:rPr>
                <w:delText>Poorer</w:delText>
              </w:r>
            </w:del>
          </w:p>
        </w:tc>
        <w:tc>
          <w:tcPr>
            <w:tcW w:w="1230" w:type="pct"/>
            <w:tcPrChange w:id="4857" w:author="NaYEeM" w:date="2020-01-18T22:39:00Z">
              <w:tcPr>
                <w:tcW w:w="896" w:type="dxa"/>
                <w:gridSpan w:val="2"/>
              </w:tcPr>
            </w:tcPrChange>
          </w:tcPr>
          <w:p w14:paraId="359188F6" w14:textId="29E7B64A" w:rsidR="0055681C" w:rsidRPr="00EA780B" w:rsidRDefault="00DF325A"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4858" w:author="NaYEeM" w:date="2020-01-18T22:49:00Z">
              <w:r>
                <w:rPr>
                  <w:rFonts w:ascii="Times New Roman" w:hAnsi="Times New Roman" w:cs="Times New Roman"/>
                  <w:sz w:val="24"/>
                  <w:szCs w:val="24"/>
                </w:rPr>
                <w:t>1</w:t>
              </w:r>
            </w:ins>
            <w:ins w:id="4859" w:author="NaYEeM" w:date="2020-01-14T23:46:00Z">
              <w:r w:rsidR="0055681C" w:rsidRPr="00EA780B">
                <w:rPr>
                  <w:rFonts w:ascii="Times New Roman" w:hAnsi="Times New Roman" w:cs="Times New Roman"/>
                  <w:sz w:val="24"/>
                  <w:szCs w:val="24"/>
                </w:rPr>
                <w:t>.</w:t>
              </w:r>
            </w:ins>
            <w:ins w:id="4860" w:author="NaYEeM" w:date="2020-01-18T22:49:00Z">
              <w:r>
                <w:rPr>
                  <w:rFonts w:ascii="Times New Roman" w:hAnsi="Times New Roman" w:cs="Times New Roman"/>
                  <w:sz w:val="24"/>
                  <w:szCs w:val="24"/>
                </w:rPr>
                <w:t>1</w:t>
              </w:r>
            </w:ins>
            <w:ins w:id="4861" w:author="NaYEeM" w:date="2020-01-14T23:46:00Z">
              <w:r w:rsidR="0055681C" w:rsidRPr="00EA780B">
                <w:rPr>
                  <w:rFonts w:ascii="Times New Roman" w:hAnsi="Times New Roman" w:cs="Times New Roman"/>
                  <w:sz w:val="24"/>
                  <w:szCs w:val="24"/>
                </w:rPr>
                <w:t>0</w:t>
              </w:r>
            </w:ins>
            <w:del w:id="4862" w:author="NaYEeM" w:date="2019-06-30T00:21:00Z">
              <w:r w:rsidR="0055681C" w:rsidRPr="00EA780B" w:rsidDel="00DF1523">
                <w:rPr>
                  <w:rFonts w:ascii="Times New Roman" w:hAnsi="Times New Roman" w:cs="Times New Roman"/>
                  <w:sz w:val="24"/>
                  <w:szCs w:val="24"/>
                </w:rPr>
                <w:delText>1.33</w:delText>
              </w:r>
            </w:del>
          </w:p>
        </w:tc>
        <w:tc>
          <w:tcPr>
            <w:tcW w:w="1249" w:type="pct"/>
            <w:tcPrChange w:id="4863" w:author="NaYEeM" w:date="2020-01-18T22:39:00Z">
              <w:tcPr>
                <w:tcW w:w="1529" w:type="dxa"/>
              </w:tcPr>
            </w:tcPrChange>
          </w:tcPr>
          <w:p w14:paraId="2B4011F2" w14:textId="4139F2BA"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4864" w:author="NaYEeM" w:date="2019-06-30T00:23:00Z">
              <w:r w:rsidRPr="00EA780B">
                <w:rPr>
                  <w:rFonts w:ascii="Times New Roman" w:hAnsi="Times New Roman" w:cs="Times New Roman"/>
                  <w:sz w:val="24"/>
                  <w:szCs w:val="24"/>
                </w:rPr>
                <w:t>[</w:t>
              </w:r>
            </w:ins>
            <w:ins w:id="4865" w:author="NaYEeM" w:date="2019-11-21T23:48:00Z">
              <w:r w:rsidRPr="00EA780B">
                <w:rPr>
                  <w:rFonts w:ascii="Times New Roman" w:hAnsi="Times New Roman" w:cs="Times New Roman"/>
                  <w:sz w:val="24"/>
                  <w:szCs w:val="24"/>
                </w:rPr>
                <w:t>0.</w:t>
              </w:r>
            </w:ins>
            <w:ins w:id="4866" w:author="NaYEeM" w:date="2020-01-14T23:46:00Z">
              <w:r w:rsidRPr="00EA780B">
                <w:rPr>
                  <w:rFonts w:ascii="Times New Roman" w:hAnsi="Times New Roman" w:cs="Times New Roman"/>
                  <w:sz w:val="24"/>
                  <w:szCs w:val="24"/>
                </w:rPr>
                <w:t>64</w:t>
              </w:r>
            </w:ins>
            <w:ins w:id="4867" w:author="NaYEeM" w:date="2019-06-30T00:23:00Z">
              <w:r w:rsidRPr="00EA780B">
                <w:rPr>
                  <w:rFonts w:ascii="Times New Roman" w:hAnsi="Times New Roman" w:cs="Times New Roman"/>
                  <w:sz w:val="24"/>
                  <w:szCs w:val="24"/>
                </w:rPr>
                <w:t>,1.</w:t>
              </w:r>
            </w:ins>
            <w:ins w:id="4868" w:author="NaYEeM" w:date="2020-01-18T22:49:00Z">
              <w:r w:rsidR="00DF325A">
                <w:rPr>
                  <w:rFonts w:ascii="Times New Roman" w:hAnsi="Times New Roman" w:cs="Times New Roman"/>
                  <w:sz w:val="24"/>
                  <w:szCs w:val="24"/>
                </w:rPr>
                <w:t>3</w:t>
              </w:r>
            </w:ins>
            <w:ins w:id="4869" w:author="NaYEeM" w:date="2020-01-14T23:46:00Z">
              <w:r w:rsidRPr="00EA780B">
                <w:rPr>
                  <w:rFonts w:ascii="Times New Roman" w:hAnsi="Times New Roman" w:cs="Times New Roman"/>
                  <w:sz w:val="24"/>
                  <w:szCs w:val="24"/>
                </w:rPr>
                <w:t>7</w:t>
              </w:r>
            </w:ins>
            <w:ins w:id="4870" w:author="NaYEeM" w:date="2019-06-30T00:23:00Z">
              <w:r w:rsidRPr="00EA780B">
                <w:rPr>
                  <w:rFonts w:ascii="Times New Roman" w:hAnsi="Times New Roman" w:cs="Times New Roman"/>
                  <w:sz w:val="24"/>
                  <w:szCs w:val="24"/>
                </w:rPr>
                <w:t>]</w:t>
              </w:r>
              <w:r w:rsidRPr="00EA780B" w:rsidDel="00DF1523">
                <w:rPr>
                  <w:rFonts w:ascii="Times New Roman" w:hAnsi="Times New Roman" w:cs="Times New Roman"/>
                  <w:sz w:val="24"/>
                  <w:szCs w:val="24"/>
                </w:rPr>
                <w:t xml:space="preserve"> </w:t>
              </w:r>
            </w:ins>
            <w:del w:id="4871" w:author="NaYEeM" w:date="2019-06-30T00:21:00Z">
              <w:r w:rsidRPr="00EA780B" w:rsidDel="00DF1523">
                <w:rPr>
                  <w:rFonts w:ascii="Times New Roman" w:hAnsi="Times New Roman" w:cs="Times New Roman"/>
                  <w:sz w:val="24"/>
                  <w:szCs w:val="24"/>
                </w:rPr>
                <w:delText>[0.99,1.77]</w:delText>
              </w:r>
            </w:del>
          </w:p>
        </w:tc>
        <w:tc>
          <w:tcPr>
            <w:tcW w:w="879" w:type="pct"/>
            <w:tcPrChange w:id="4872" w:author="NaYEeM" w:date="2020-01-18T22:39:00Z">
              <w:tcPr>
                <w:tcW w:w="1007" w:type="dxa"/>
                <w:gridSpan w:val="3"/>
                <w:tcBorders>
                  <w:right w:val="single" w:sz="4" w:space="0" w:color="auto"/>
                </w:tcBorders>
              </w:tcPr>
            </w:tcPrChange>
          </w:tcPr>
          <w:p w14:paraId="53FD3CD1" w14:textId="30A14EF3"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4873" w:author="NaYEeM" w:date="2020-01-18T22:40:00Z">
                  <w:rPr>
                    <w:rFonts w:ascii="Times New Roman" w:hAnsi="Times New Roman" w:cs="Times New Roman"/>
                    <w:color w:val="000000"/>
                    <w:sz w:val="24"/>
                    <w:szCs w:val="24"/>
                  </w:rPr>
                </w:rPrChange>
              </w:rPr>
            </w:pPr>
            <w:ins w:id="4874" w:author="NaYEeM" w:date="2019-06-30T00:23:00Z">
              <w:r w:rsidRPr="00EA780B">
                <w:rPr>
                  <w:rFonts w:ascii="Times New Roman" w:hAnsi="Times New Roman" w:cs="Times New Roman"/>
                  <w:sz w:val="24"/>
                  <w:szCs w:val="24"/>
                </w:rPr>
                <w:t>0.</w:t>
              </w:r>
            </w:ins>
            <w:ins w:id="4875" w:author="NaYEeM" w:date="2020-01-15T00:22:00Z">
              <w:r w:rsidRPr="00EA780B">
                <w:rPr>
                  <w:rFonts w:ascii="Times New Roman" w:hAnsi="Times New Roman" w:cs="Times New Roman"/>
                  <w:sz w:val="24"/>
                  <w:szCs w:val="24"/>
                </w:rPr>
                <w:t>542</w:t>
              </w:r>
            </w:ins>
            <w:del w:id="4876" w:author="NaYEeM" w:date="2019-06-30T00:21:00Z">
              <w:r w:rsidRPr="00EA780B" w:rsidDel="00DF1523">
                <w:rPr>
                  <w:rFonts w:ascii="Times New Roman" w:hAnsi="Times New Roman" w:cs="Times New Roman"/>
                  <w:sz w:val="24"/>
                  <w:szCs w:val="24"/>
                  <w:rPrChange w:id="4877" w:author="NaYEeM" w:date="2020-01-18T22:40:00Z">
                    <w:rPr>
                      <w:rFonts w:ascii="Times New Roman" w:hAnsi="Times New Roman" w:cs="Times New Roman"/>
                      <w:color w:val="000000"/>
                      <w:sz w:val="24"/>
                      <w:szCs w:val="24"/>
                    </w:rPr>
                  </w:rPrChange>
                </w:rPr>
                <w:delText>0.051</w:delText>
              </w:r>
            </w:del>
            <w:del w:id="4878" w:author="NaYEeM" w:date="2019-06-28T02:56:00Z">
              <w:r w:rsidRPr="00EA780B" w:rsidDel="0054745A">
                <w:rPr>
                  <w:rFonts w:ascii="Times New Roman" w:hAnsi="Times New Roman" w:cs="Times New Roman"/>
                  <w:sz w:val="24"/>
                  <w:szCs w:val="24"/>
                  <w:rPrChange w:id="4879" w:author="NaYEeM" w:date="2020-01-18T22:40:00Z">
                    <w:rPr>
                      <w:rFonts w:ascii="Times New Roman" w:hAnsi="Times New Roman" w:cs="Times New Roman"/>
                      <w:color w:val="000000"/>
                      <w:sz w:val="24"/>
                      <w:szCs w:val="24"/>
                    </w:rPr>
                  </w:rPrChange>
                </w:rPr>
                <w:delText>3</w:delText>
              </w:r>
            </w:del>
          </w:p>
        </w:tc>
      </w:tr>
      <w:tr w:rsidR="0055681C" w:rsidRPr="00EA780B" w14:paraId="27E53A8B" w14:textId="7BBFA238" w:rsidTr="00EA780B">
        <w:trPr>
          <w:trHeight w:val="70"/>
          <w:trPrChange w:id="4880" w:author="NaYEeM" w:date="2020-01-18T22:39:00Z">
            <w:trPr>
              <w:gridAfter w:val="0"/>
              <w:trHeight w:val="70"/>
            </w:trPr>
          </w:trPrChange>
        </w:trPr>
        <w:tc>
          <w:tcPr>
            <w:cnfStyle w:val="001000000000" w:firstRow="0" w:lastRow="0" w:firstColumn="1" w:lastColumn="0" w:oddVBand="0" w:evenVBand="0" w:oddHBand="0" w:evenHBand="0" w:firstRowFirstColumn="0" w:firstRowLastColumn="0" w:lastRowFirstColumn="0" w:lastRowLastColumn="0"/>
            <w:tcW w:w="1642" w:type="pct"/>
            <w:tcPrChange w:id="4881" w:author="NaYEeM" w:date="2020-01-18T22:39:00Z">
              <w:tcPr>
                <w:tcW w:w="2685" w:type="dxa"/>
              </w:tcPr>
            </w:tcPrChange>
          </w:tcPr>
          <w:p w14:paraId="33BACBBF" w14:textId="361A1211" w:rsidR="0055681C" w:rsidRPr="00FC5C5F" w:rsidRDefault="0055681C">
            <w:pPr>
              <w:rPr>
                <w:rFonts w:ascii="Times New Roman" w:hAnsi="Times New Roman" w:cs="Times New Roman"/>
                <w:b w:val="0"/>
                <w:bCs w:val="0"/>
                <w:sz w:val="24"/>
                <w:szCs w:val="24"/>
                <w:rPrChange w:id="4882" w:author="NaYEeM" w:date="2020-01-18T22:45:00Z">
                  <w:rPr>
                    <w:rFonts w:ascii="Times New Roman" w:hAnsi="Times New Roman" w:cs="Times New Roman"/>
                    <w:b w:val="0"/>
                    <w:sz w:val="24"/>
                    <w:szCs w:val="24"/>
                  </w:rPr>
                </w:rPrChange>
              </w:rPr>
              <w:pPrChange w:id="4883" w:author="NaYEeM" w:date="2020-01-18T21:43:00Z">
                <w:pPr>
                  <w:jc w:val="center"/>
                </w:pPr>
              </w:pPrChange>
            </w:pPr>
            <w:ins w:id="4884" w:author="NaYEeM" w:date="2019-06-30T00:24:00Z">
              <w:r w:rsidRPr="00FC5C5F">
                <w:rPr>
                  <w:rFonts w:ascii="Times New Roman" w:hAnsi="Times New Roman" w:cs="Times New Roman"/>
                  <w:b w:val="0"/>
                  <w:bCs w:val="0"/>
                  <w:sz w:val="24"/>
                  <w:szCs w:val="24"/>
                  <w:rPrChange w:id="4885" w:author="NaYEeM" w:date="2020-01-18T22:45:00Z">
                    <w:rPr>
                      <w:rFonts w:ascii="Times New Roman" w:hAnsi="Times New Roman" w:cs="Times New Roman"/>
                      <w:sz w:val="24"/>
                      <w:szCs w:val="24"/>
                    </w:rPr>
                  </w:rPrChange>
                </w:rPr>
                <w:t>Richest</w:t>
              </w:r>
            </w:ins>
            <w:del w:id="4886" w:author="NaYEeM" w:date="2019-06-30T00:22:00Z">
              <w:r w:rsidRPr="00FC5C5F" w:rsidDel="00DF1523">
                <w:rPr>
                  <w:rFonts w:ascii="Times New Roman" w:hAnsi="Times New Roman" w:cs="Times New Roman"/>
                  <w:b w:val="0"/>
                  <w:bCs w:val="0"/>
                  <w:sz w:val="24"/>
                  <w:szCs w:val="24"/>
                  <w:rPrChange w:id="4887" w:author="NaYEeM" w:date="2020-01-18T22:45:00Z">
                    <w:rPr>
                      <w:rFonts w:ascii="Times New Roman" w:hAnsi="Times New Roman" w:cs="Times New Roman"/>
                      <w:sz w:val="24"/>
                      <w:szCs w:val="24"/>
                    </w:rPr>
                  </w:rPrChange>
                </w:rPr>
                <w:delText>Poorest</w:delText>
              </w:r>
            </w:del>
          </w:p>
        </w:tc>
        <w:tc>
          <w:tcPr>
            <w:tcW w:w="1230" w:type="pct"/>
            <w:tcPrChange w:id="4888" w:author="NaYEeM" w:date="2020-01-18T22:39:00Z">
              <w:tcPr>
                <w:tcW w:w="896" w:type="dxa"/>
                <w:gridSpan w:val="2"/>
              </w:tcPr>
            </w:tcPrChange>
          </w:tcPr>
          <w:p w14:paraId="1AF582A2" w14:textId="2133D4AB"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4889" w:author="NaYEeM" w:date="2019-06-30T00:24:00Z">
              <w:r w:rsidRPr="00EA780B">
                <w:rPr>
                  <w:rFonts w:ascii="Times New Roman" w:hAnsi="Times New Roman" w:cs="Times New Roman"/>
                  <w:sz w:val="24"/>
                  <w:szCs w:val="24"/>
                </w:rPr>
                <w:t>Ref.</w:t>
              </w:r>
            </w:ins>
            <w:del w:id="4890" w:author="NaYEeM" w:date="2019-06-30T00:22:00Z">
              <w:r w:rsidRPr="00EA780B" w:rsidDel="00DF1523">
                <w:rPr>
                  <w:rFonts w:ascii="Times New Roman" w:hAnsi="Times New Roman" w:cs="Times New Roman"/>
                  <w:sz w:val="24"/>
                  <w:szCs w:val="24"/>
                </w:rPr>
                <w:delText>1.39</w:delText>
              </w:r>
            </w:del>
          </w:p>
        </w:tc>
        <w:tc>
          <w:tcPr>
            <w:tcW w:w="1249" w:type="pct"/>
            <w:tcPrChange w:id="4891" w:author="NaYEeM" w:date="2020-01-18T22:39:00Z">
              <w:tcPr>
                <w:tcW w:w="1529" w:type="dxa"/>
              </w:tcPr>
            </w:tcPrChange>
          </w:tcPr>
          <w:p w14:paraId="57A14915" w14:textId="5C726A54"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4892" w:author="NaYEeM" w:date="2019-06-30T00:24:00Z">
              <w:r w:rsidRPr="00EA780B">
                <w:rPr>
                  <w:rFonts w:ascii="Times New Roman" w:hAnsi="Times New Roman" w:cs="Times New Roman"/>
                  <w:sz w:val="24"/>
                  <w:szCs w:val="24"/>
                </w:rPr>
                <w:t>-</w:t>
              </w:r>
            </w:ins>
            <w:del w:id="4893" w:author="NaYEeM" w:date="2019-06-30T00:22:00Z">
              <w:r w:rsidRPr="00EA780B" w:rsidDel="00DF1523">
                <w:rPr>
                  <w:rFonts w:ascii="Times New Roman" w:hAnsi="Times New Roman" w:cs="Times New Roman"/>
                  <w:sz w:val="24"/>
                  <w:szCs w:val="24"/>
                </w:rPr>
                <w:delText>[1.04,1.88]</w:delText>
              </w:r>
            </w:del>
          </w:p>
        </w:tc>
        <w:tc>
          <w:tcPr>
            <w:tcW w:w="879" w:type="pct"/>
            <w:tcPrChange w:id="4894" w:author="NaYEeM" w:date="2020-01-18T22:39:00Z">
              <w:tcPr>
                <w:tcW w:w="1007" w:type="dxa"/>
                <w:gridSpan w:val="3"/>
                <w:tcBorders>
                  <w:right w:val="single" w:sz="4" w:space="0" w:color="auto"/>
                </w:tcBorders>
              </w:tcPr>
            </w:tcPrChange>
          </w:tcPr>
          <w:p w14:paraId="617D885D" w14:textId="74849342"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4895" w:author="NaYEeM" w:date="2020-01-18T22:40:00Z">
                  <w:rPr>
                    <w:rFonts w:ascii="Times New Roman" w:hAnsi="Times New Roman" w:cs="Times New Roman"/>
                    <w:color w:val="000000"/>
                    <w:sz w:val="24"/>
                    <w:szCs w:val="24"/>
                  </w:rPr>
                </w:rPrChange>
              </w:rPr>
            </w:pPr>
            <w:del w:id="4896" w:author="NaYEeM" w:date="2019-06-30T00:22:00Z">
              <w:r w:rsidRPr="00EA780B" w:rsidDel="00DF1523">
                <w:rPr>
                  <w:rFonts w:ascii="Times New Roman" w:hAnsi="Times New Roman" w:cs="Times New Roman"/>
                  <w:sz w:val="24"/>
                  <w:szCs w:val="24"/>
                  <w:rPrChange w:id="4897" w:author="NaYEeM" w:date="2020-01-18T22:40:00Z">
                    <w:rPr>
                      <w:rFonts w:ascii="Times New Roman" w:hAnsi="Times New Roman" w:cs="Times New Roman"/>
                      <w:color w:val="000000"/>
                      <w:sz w:val="24"/>
                      <w:szCs w:val="24"/>
                    </w:rPr>
                  </w:rPrChange>
                </w:rPr>
                <w:delText>0.02</w:delText>
              </w:r>
            </w:del>
            <w:del w:id="4898" w:author="NaYEeM" w:date="2019-06-28T02:56:00Z">
              <w:r w:rsidRPr="00EA780B" w:rsidDel="0054745A">
                <w:rPr>
                  <w:rFonts w:ascii="Times New Roman" w:hAnsi="Times New Roman" w:cs="Times New Roman"/>
                  <w:sz w:val="24"/>
                  <w:szCs w:val="24"/>
                  <w:rPrChange w:id="4899" w:author="NaYEeM" w:date="2020-01-18T22:40:00Z">
                    <w:rPr>
                      <w:rFonts w:ascii="Times New Roman" w:hAnsi="Times New Roman" w:cs="Times New Roman"/>
                      <w:color w:val="000000"/>
                      <w:sz w:val="24"/>
                      <w:szCs w:val="24"/>
                    </w:rPr>
                  </w:rPrChange>
                </w:rPr>
                <w:delText>85</w:delText>
              </w:r>
            </w:del>
          </w:p>
        </w:tc>
      </w:tr>
      <w:tr w:rsidR="0055681C" w:rsidRPr="00EA780B" w:rsidDel="00DF1523" w14:paraId="16E07C45" w14:textId="77777777" w:rsidTr="00EA780B">
        <w:trPr>
          <w:cnfStyle w:val="000000100000" w:firstRow="0" w:lastRow="0" w:firstColumn="0" w:lastColumn="0" w:oddVBand="0" w:evenVBand="0" w:oddHBand="1" w:evenHBand="0" w:firstRowFirstColumn="0" w:firstRowLastColumn="0" w:lastRowFirstColumn="0" w:lastRowLastColumn="0"/>
          <w:del w:id="4900" w:author="NaYEeM" w:date="2019-06-30T00:24:00Z"/>
          <w:trPrChange w:id="4901"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902" w:author="NaYEeM" w:date="2020-01-18T22:39:00Z">
              <w:tcPr>
                <w:tcW w:w="2685" w:type="dxa"/>
              </w:tcPr>
            </w:tcPrChange>
          </w:tcPr>
          <w:p w14:paraId="2003A969" w14:textId="1079CC49" w:rsidR="0055681C" w:rsidRPr="00EA780B" w:rsidDel="00DF1523" w:rsidRDefault="0055681C" w:rsidP="0055681C">
            <w:pPr>
              <w:jc w:val="center"/>
              <w:cnfStyle w:val="001000100000" w:firstRow="0" w:lastRow="0" w:firstColumn="1" w:lastColumn="0" w:oddVBand="0" w:evenVBand="0" w:oddHBand="1" w:evenHBand="0" w:firstRowFirstColumn="0" w:firstRowLastColumn="0" w:lastRowFirstColumn="0" w:lastRowLastColumn="0"/>
              <w:rPr>
                <w:del w:id="4903" w:author="NaYEeM" w:date="2019-06-30T00:24:00Z"/>
                <w:rFonts w:ascii="Times New Roman" w:hAnsi="Times New Roman" w:cs="Times New Roman"/>
                <w:b w:val="0"/>
                <w:sz w:val="24"/>
                <w:szCs w:val="24"/>
              </w:rPr>
            </w:pPr>
            <w:del w:id="4904" w:author="NaYEeM" w:date="2019-06-30T00:23:00Z">
              <w:r w:rsidRPr="00EA780B" w:rsidDel="00DF1523">
                <w:rPr>
                  <w:rFonts w:ascii="Times New Roman" w:hAnsi="Times New Roman" w:cs="Times New Roman"/>
                  <w:sz w:val="24"/>
                  <w:szCs w:val="24"/>
                </w:rPr>
                <w:delText>Richer</w:delText>
              </w:r>
            </w:del>
          </w:p>
        </w:tc>
        <w:tc>
          <w:tcPr>
            <w:tcW w:w="1230" w:type="pct"/>
            <w:tcPrChange w:id="4905" w:author="NaYEeM" w:date="2020-01-18T22:39:00Z">
              <w:tcPr>
                <w:tcW w:w="896" w:type="dxa"/>
                <w:gridSpan w:val="2"/>
              </w:tcPr>
            </w:tcPrChange>
          </w:tcPr>
          <w:p w14:paraId="1BC57BDB" w14:textId="2B9EB3DC" w:rsidR="0055681C" w:rsidRPr="00EA780B" w:rsidDel="00DF1523" w:rsidRDefault="0055681C" w:rsidP="0055681C">
            <w:pPr>
              <w:jc w:val="center"/>
              <w:cnfStyle w:val="000000100000" w:firstRow="0" w:lastRow="0" w:firstColumn="0" w:lastColumn="0" w:oddVBand="0" w:evenVBand="0" w:oddHBand="1" w:evenHBand="0" w:firstRowFirstColumn="0" w:firstRowLastColumn="0" w:lastRowFirstColumn="0" w:lastRowLastColumn="0"/>
              <w:rPr>
                <w:del w:id="4906" w:author="NaYEeM" w:date="2019-06-30T00:24:00Z"/>
                <w:rFonts w:ascii="Times New Roman" w:hAnsi="Times New Roman" w:cs="Times New Roman"/>
                <w:sz w:val="24"/>
                <w:szCs w:val="24"/>
              </w:rPr>
            </w:pPr>
            <w:del w:id="4907" w:author="NaYEeM" w:date="2019-06-30T00:23:00Z">
              <w:r w:rsidRPr="00EA780B" w:rsidDel="00DF1523">
                <w:rPr>
                  <w:rFonts w:ascii="Times New Roman" w:hAnsi="Times New Roman" w:cs="Times New Roman"/>
                  <w:sz w:val="24"/>
                  <w:szCs w:val="24"/>
                </w:rPr>
                <w:delText>1.10</w:delText>
              </w:r>
            </w:del>
          </w:p>
        </w:tc>
        <w:tc>
          <w:tcPr>
            <w:tcW w:w="1249" w:type="pct"/>
            <w:tcPrChange w:id="4908" w:author="NaYEeM" w:date="2020-01-18T22:39:00Z">
              <w:tcPr>
                <w:tcW w:w="1529" w:type="dxa"/>
              </w:tcPr>
            </w:tcPrChange>
          </w:tcPr>
          <w:p w14:paraId="022D4F3D" w14:textId="0266C043" w:rsidR="0055681C" w:rsidRPr="00EA780B" w:rsidDel="00DF1523" w:rsidRDefault="0055681C" w:rsidP="0055681C">
            <w:pPr>
              <w:jc w:val="center"/>
              <w:cnfStyle w:val="000000100000" w:firstRow="0" w:lastRow="0" w:firstColumn="0" w:lastColumn="0" w:oddVBand="0" w:evenVBand="0" w:oddHBand="1" w:evenHBand="0" w:firstRowFirstColumn="0" w:firstRowLastColumn="0" w:lastRowFirstColumn="0" w:lastRowLastColumn="0"/>
              <w:rPr>
                <w:del w:id="4909" w:author="NaYEeM" w:date="2019-06-30T00:24:00Z"/>
                <w:rFonts w:ascii="Times New Roman" w:hAnsi="Times New Roman" w:cs="Times New Roman"/>
                <w:sz w:val="24"/>
                <w:szCs w:val="24"/>
              </w:rPr>
            </w:pPr>
            <w:del w:id="4910" w:author="NaYEeM" w:date="2019-06-30T00:23:00Z">
              <w:r w:rsidRPr="00EA780B" w:rsidDel="00DF1523">
                <w:rPr>
                  <w:rFonts w:ascii="Times New Roman" w:hAnsi="Times New Roman" w:cs="Times New Roman"/>
                  <w:sz w:val="24"/>
                  <w:szCs w:val="24"/>
                </w:rPr>
                <w:delText>[0.86,1.41]</w:delText>
              </w:r>
            </w:del>
          </w:p>
        </w:tc>
        <w:tc>
          <w:tcPr>
            <w:tcW w:w="879" w:type="pct"/>
            <w:tcPrChange w:id="4911" w:author="NaYEeM" w:date="2020-01-18T22:39:00Z">
              <w:tcPr>
                <w:tcW w:w="1007" w:type="dxa"/>
                <w:gridSpan w:val="3"/>
              </w:tcPr>
            </w:tcPrChange>
          </w:tcPr>
          <w:p w14:paraId="1F458000" w14:textId="3AEA8CCD" w:rsidR="0055681C" w:rsidRPr="00EA780B" w:rsidDel="00DF1523" w:rsidRDefault="0055681C" w:rsidP="0055681C">
            <w:pPr>
              <w:jc w:val="center"/>
              <w:cnfStyle w:val="000000100000" w:firstRow="0" w:lastRow="0" w:firstColumn="0" w:lastColumn="0" w:oddVBand="0" w:evenVBand="0" w:oddHBand="1" w:evenHBand="0" w:firstRowFirstColumn="0" w:firstRowLastColumn="0" w:lastRowFirstColumn="0" w:lastRowLastColumn="0"/>
              <w:rPr>
                <w:del w:id="4912" w:author="NaYEeM" w:date="2019-06-30T00:24:00Z"/>
                <w:rFonts w:ascii="Times New Roman" w:hAnsi="Times New Roman" w:cs="Times New Roman"/>
                <w:sz w:val="24"/>
                <w:szCs w:val="24"/>
                <w:rPrChange w:id="4913" w:author="NaYEeM" w:date="2020-01-18T22:40:00Z">
                  <w:rPr>
                    <w:del w:id="4914" w:author="NaYEeM" w:date="2019-06-30T00:24:00Z"/>
                    <w:rFonts w:ascii="Times New Roman" w:hAnsi="Times New Roman" w:cs="Times New Roman"/>
                    <w:color w:val="000000"/>
                    <w:sz w:val="24"/>
                    <w:szCs w:val="24"/>
                  </w:rPr>
                </w:rPrChange>
              </w:rPr>
            </w:pPr>
            <w:del w:id="4915" w:author="NaYEeM" w:date="2019-06-30T00:23:00Z">
              <w:r w:rsidRPr="00EA780B" w:rsidDel="00DF1523">
                <w:rPr>
                  <w:rFonts w:ascii="Times New Roman" w:hAnsi="Times New Roman" w:cs="Times New Roman"/>
                  <w:sz w:val="24"/>
                  <w:szCs w:val="24"/>
                  <w:rPrChange w:id="4916" w:author="NaYEeM" w:date="2020-01-18T22:40:00Z">
                    <w:rPr>
                      <w:rFonts w:ascii="Times New Roman" w:hAnsi="Times New Roman" w:cs="Times New Roman"/>
                      <w:color w:val="000000"/>
                      <w:sz w:val="24"/>
                      <w:szCs w:val="24"/>
                    </w:rPr>
                  </w:rPrChange>
                </w:rPr>
                <w:delText>0.45</w:delText>
              </w:r>
            </w:del>
            <w:del w:id="4917" w:author="NaYEeM" w:date="2019-06-28T02:56:00Z">
              <w:r w:rsidRPr="00EA780B" w:rsidDel="0054745A">
                <w:rPr>
                  <w:rFonts w:ascii="Times New Roman" w:hAnsi="Times New Roman" w:cs="Times New Roman"/>
                  <w:sz w:val="24"/>
                  <w:szCs w:val="24"/>
                  <w:rPrChange w:id="4918" w:author="NaYEeM" w:date="2020-01-18T22:40:00Z">
                    <w:rPr>
                      <w:rFonts w:ascii="Times New Roman" w:hAnsi="Times New Roman" w:cs="Times New Roman"/>
                      <w:color w:val="000000"/>
                      <w:sz w:val="24"/>
                      <w:szCs w:val="24"/>
                    </w:rPr>
                  </w:rPrChange>
                </w:rPr>
                <w:delText>29</w:delText>
              </w:r>
            </w:del>
          </w:p>
        </w:tc>
      </w:tr>
      <w:tr w:rsidR="0055681C" w:rsidRPr="00EA780B" w:rsidDel="00DF1523" w14:paraId="3D0C1DA9" w14:textId="77777777" w:rsidTr="00EA780B">
        <w:trPr>
          <w:del w:id="4919" w:author="NaYEeM" w:date="2019-06-30T00:24:00Z"/>
          <w:trPrChange w:id="4920"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921" w:author="NaYEeM" w:date="2020-01-18T22:39:00Z">
              <w:tcPr>
                <w:tcW w:w="2685" w:type="dxa"/>
              </w:tcPr>
            </w:tcPrChange>
          </w:tcPr>
          <w:p w14:paraId="2E571862" w14:textId="364E5F08" w:rsidR="0055681C" w:rsidRPr="00EA780B" w:rsidDel="00DF1523" w:rsidRDefault="0055681C" w:rsidP="0055681C">
            <w:pPr>
              <w:jc w:val="center"/>
              <w:rPr>
                <w:del w:id="4922" w:author="NaYEeM" w:date="2019-06-30T00:24:00Z"/>
                <w:rFonts w:ascii="Times New Roman" w:hAnsi="Times New Roman" w:cs="Times New Roman"/>
                <w:b w:val="0"/>
                <w:sz w:val="24"/>
                <w:szCs w:val="24"/>
              </w:rPr>
            </w:pPr>
            <w:del w:id="4923" w:author="NaYEeM" w:date="2019-06-30T00:24:00Z">
              <w:r w:rsidRPr="00EA780B" w:rsidDel="00DF1523">
                <w:rPr>
                  <w:rFonts w:ascii="Times New Roman" w:hAnsi="Times New Roman" w:cs="Times New Roman"/>
                  <w:sz w:val="24"/>
                  <w:szCs w:val="24"/>
                </w:rPr>
                <w:delText>Richest</w:delText>
              </w:r>
            </w:del>
          </w:p>
        </w:tc>
        <w:tc>
          <w:tcPr>
            <w:tcW w:w="1230" w:type="pct"/>
            <w:tcPrChange w:id="4924" w:author="NaYEeM" w:date="2020-01-18T22:39:00Z">
              <w:tcPr>
                <w:tcW w:w="896" w:type="dxa"/>
                <w:gridSpan w:val="2"/>
              </w:tcPr>
            </w:tcPrChange>
          </w:tcPr>
          <w:p w14:paraId="21FB98CF" w14:textId="77A086D3" w:rsidR="0055681C" w:rsidRPr="00EA780B" w:rsidDel="00DF1523" w:rsidRDefault="0055681C" w:rsidP="0055681C">
            <w:pPr>
              <w:jc w:val="center"/>
              <w:cnfStyle w:val="000000000000" w:firstRow="0" w:lastRow="0" w:firstColumn="0" w:lastColumn="0" w:oddVBand="0" w:evenVBand="0" w:oddHBand="0" w:evenHBand="0" w:firstRowFirstColumn="0" w:firstRowLastColumn="0" w:lastRowFirstColumn="0" w:lastRowLastColumn="0"/>
              <w:rPr>
                <w:del w:id="4925" w:author="NaYEeM" w:date="2019-06-30T00:24:00Z"/>
                <w:rFonts w:ascii="Times New Roman" w:hAnsi="Times New Roman" w:cs="Times New Roman"/>
                <w:sz w:val="24"/>
                <w:szCs w:val="24"/>
              </w:rPr>
            </w:pPr>
            <w:del w:id="4926" w:author="NaYEeM" w:date="2019-06-30T00:24:00Z">
              <w:r w:rsidRPr="00EA780B" w:rsidDel="00DF1523">
                <w:rPr>
                  <w:rFonts w:ascii="Times New Roman" w:hAnsi="Times New Roman" w:cs="Times New Roman"/>
                  <w:sz w:val="24"/>
                  <w:szCs w:val="24"/>
                </w:rPr>
                <w:delText>Ref.</w:delText>
              </w:r>
            </w:del>
          </w:p>
        </w:tc>
        <w:tc>
          <w:tcPr>
            <w:tcW w:w="1249" w:type="pct"/>
            <w:tcPrChange w:id="4927" w:author="NaYEeM" w:date="2020-01-18T22:39:00Z">
              <w:tcPr>
                <w:tcW w:w="1529" w:type="dxa"/>
              </w:tcPr>
            </w:tcPrChange>
          </w:tcPr>
          <w:p w14:paraId="4C221371" w14:textId="64615372" w:rsidR="0055681C" w:rsidRPr="00EA780B" w:rsidDel="00DF1523" w:rsidRDefault="0055681C" w:rsidP="0055681C">
            <w:pPr>
              <w:jc w:val="center"/>
              <w:cnfStyle w:val="000000000000" w:firstRow="0" w:lastRow="0" w:firstColumn="0" w:lastColumn="0" w:oddVBand="0" w:evenVBand="0" w:oddHBand="0" w:evenHBand="0" w:firstRowFirstColumn="0" w:firstRowLastColumn="0" w:lastRowFirstColumn="0" w:lastRowLastColumn="0"/>
              <w:rPr>
                <w:del w:id="4928" w:author="NaYEeM" w:date="2019-06-30T00:24:00Z"/>
                <w:rFonts w:ascii="Times New Roman" w:hAnsi="Times New Roman" w:cs="Times New Roman"/>
                <w:sz w:val="24"/>
                <w:szCs w:val="24"/>
              </w:rPr>
            </w:pPr>
            <w:del w:id="4929" w:author="NaYEeM" w:date="2019-06-30T00:24:00Z">
              <w:r w:rsidRPr="00EA780B" w:rsidDel="00DF1523">
                <w:rPr>
                  <w:rFonts w:ascii="Times New Roman" w:hAnsi="Times New Roman" w:cs="Times New Roman"/>
                  <w:sz w:val="24"/>
                  <w:szCs w:val="24"/>
                </w:rPr>
                <w:delText>-</w:delText>
              </w:r>
            </w:del>
          </w:p>
        </w:tc>
        <w:tc>
          <w:tcPr>
            <w:tcW w:w="879" w:type="pct"/>
            <w:tcPrChange w:id="4930" w:author="NaYEeM" w:date="2020-01-18T22:39:00Z">
              <w:tcPr>
                <w:tcW w:w="1007" w:type="dxa"/>
                <w:gridSpan w:val="3"/>
              </w:tcPr>
            </w:tcPrChange>
          </w:tcPr>
          <w:p w14:paraId="5250B283" w14:textId="04CB33EE" w:rsidR="0055681C" w:rsidRPr="00EA780B" w:rsidDel="00DF1523" w:rsidRDefault="0055681C" w:rsidP="0055681C">
            <w:pPr>
              <w:jc w:val="center"/>
              <w:cnfStyle w:val="000000000000" w:firstRow="0" w:lastRow="0" w:firstColumn="0" w:lastColumn="0" w:oddVBand="0" w:evenVBand="0" w:oddHBand="0" w:evenHBand="0" w:firstRowFirstColumn="0" w:firstRowLastColumn="0" w:lastRowFirstColumn="0" w:lastRowLastColumn="0"/>
              <w:rPr>
                <w:del w:id="4931" w:author="NaYEeM" w:date="2019-06-30T00:24:00Z"/>
                <w:rFonts w:ascii="Times New Roman" w:hAnsi="Times New Roman" w:cs="Times New Roman"/>
                <w:sz w:val="24"/>
                <w:szCs w:val="24"/>
              </w:rPr>
            </w:pPr>
          </w:p>
        </w:tc>
      </w:tr>
      <w:tr w:rsidR="0055681C" w:rsidRPr="00EA780B" w14:paraId="39FAA6EB" w14:textId="28309A81" w:rsidTr="00EA780B">
        <w:trPr>
          <w:cnfStyle w:val="000000100000" w:firstRow="0" w:lastRow="0" w:firstColumn="0" w:lastColumn="0" w:oddVBand="0" w:evenVBand="0" w:oddHBand="1" w:evenHBand="0" w:firstRowFirstColumn="0" w:firstRowLastColumn="0" w:lastRowFirstColumn="0" w:lastRowLastColumn="0"/>
          <w:trPrChange w:id="4932"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5000" w:type="pct"/>
            <w:gridSpan w:val="4"/>
            <w:tcPrChange w:id="4933" w:author="NaYEeM" w:date="2020-01-18T22:39:00Z">
              <w:tcPr>
                <w:tcW w:w="6090" w:type="dxa"/>
                <w:gridSpan w:val="6"/>
                <w:tcBorders>
                  <w:right w:val="single" w:sz="4" w:space="0" w:color="auto"/>
                </w:tcBorders>
              </w:tcPr>
            </w:tcPrChange>
          </w:tcPr>
          <w:p w14:paraId="7153B18C" w14:textId="0FD9075F" w:rsidR="0055681C" w:rsidRPr="00EA780B" w:rsidRDefault="0055681C">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Cs w:val="0"/>
                <w:sz w:val="24"/>
                <w:szCs w:val="24"/>
              </w:rPr>
              <w:pPrChange w:id="4934" w:author="NaYEeM" w:date="2020-01-14T21:51:00Z">
                <w:pPr>
                  <w:jc w:val="both"/>
                  <w:cnfStyle w:val="001000100000" w:firstRow="0" w:lastRow="0" w:firstColumn="1" w:lastColumn="0" w:oddVBand="0" w:evenVBand="0" w:oddHBand="1" w:evenHBand="0" w:firstRowFirstColumn="0" w:firstRowLastColumn="0" w:lastRowFirstColumn="0" w:lastRowLastColumn="0"/>
                </w:pPr>
              </w:pPrChange>
            </w:pPr>
            <w:r w:rsidRPr="00EA780B">
              <w:rPr>
                <w:rFonts w:ascii="Times New Roman" w:hAnsi="Times New Roman" w:cs="Times New Roman"/>
                <w:sz w:val="24"/>
                <w:szCs w:val="24"/>
              </w:rPr>
              <w:t xml:space="preserve">Body </w:t>
            </w:r>
            <w:ins w:id="4935" w:author="NaYEeM" w:date="2019-07-10T01:40:00Z">
              <w:r w:rsidRPr="00EA780B">
                <w:rPr>
                  <w:rFonts w:ascii="Times New Roman" w:hAnsi="Times New Roman" w:cs="Times New Roman"/>
                  <w:sz w:val="24"/>
                  <w:szCs w:val="24"/>
                </w:rPr>
                <w:t>m</w:t>
              </w:r>
            </w:ins>
            <w:del w:id="4936" w:author="NaYEeM" w:date="2019-07-10T01:40:00Z">
              <w:r w:rsidRPr="00EA780B" w:rsidDel="00D468F0">
                <w:rPr>
                  <w:rFonts w:ascii="Times New Roman" w:hAnsi="Times New Roman" w:cs="Times New Roman"/>
                  <w:sz w:val="24"/>
                  <w:szCs w:val="24"/>
                </w:rPr>
                <w:delText>M</w:delText>
              </w:r>
            </w:del>
            <w:r w:rsidRPr="00EA780B">
              <w:rPr>
                <w:rFonts w:ascii="Times New Roman" w:hAnsi="Times New Roman" w:cs="Times New Roman"/>
                <w:sz w:val="24"/>
                <w:szCs w:val="24"/>
              </w:rPr>
              <w:t xml:space="preserve">ass </w:t>
            </w:r>
            <w:ins w:id="4937" w:author="NaYEeM" w:date="2019-07-10T01:40:00Z">
              <w:r w:rsidRPr="00EA780B">
                <w:rPr>
                  <w:rFonts w:ascii="Times New Roman" w:hAnsi="Times New Roman" w:cs="Times New Roman"/>
                  <w:sz w:val="24"/>
                  <w:szCs w:val="24"/>
                </w:rPr>
                <w:t>i</w:t>
              </w:r>
            </w:ins>
            <w:del w:id="4938" w:author="NaYEeM" w:date="2019-07-10T01:40:00Z">
              <w:r w:rsidRPr="00EA780B" w:rsidDel="00D468F0">
                <w:rPr>
                  <w:rFonts w:ascii="Times New Roman" w:hAnsi="Times New Roman" w:cs="Times New Roman"/>
                  <w:sz w:val="24"/>
                  <w:szCs w:val="24"/>
                </w:rPr>
                <w:delText>I</w:delText>
              </w:r>
            </w:del>
            <w:r w:rsidRPr="00EA780B">
              <w:rPr>
                <w:rFonts w:ascii="Times New Roman" w:hAnsi="Times New Roman" w:cs="Times New Roman"/>
                <w:sz w:val="24"/>
                <w:szCs w:val="24"/>
              </w:rPr>
              <w:t>ndex</w:t>
            </w:r>
          </w:p>
        </w:tc>
      </w:tr>
      <w:tr w:rsidR="0055681C" w:rsidRPr="00EA780B" w14:paraId="1629948F" w14:textId="32CF2D04" w:rsidTr="00EA780B">
        <w:trPr>
          <w:trPrChange w:id="4939"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940" w:author="NaYEeM" w:date="2020-01-18T22:39:00Z">
              <w:tcPr>
                <w:tcW w:w="2685" w:type="dxa"/>
              </w:tcPr>
            </w:tcPrChange>
          </w:tcPr>
          <w:p w14:paraId="5FE269E3" w14:textId="05166890" w:rsidR="0055681C" w:rsidRPr="00FC5C5F" w:rsidRDefault="0055681C">
            <w:pPr>
              <w:rPr>
                <w:rFonts w:ascii="Times New Roman" w:hAnsi="Times New Roman" w:cs="Times New Roman"/>
                <w:b w:val="0"/>
                <w:bCs w:val="0"/>
                <w:sz w:val="24"/>
                <w:szCs w:val="24"/>
                <w:rPrChange w:id="4941" w:author="NaYEeM" w:date="2020-01-18T22:45:00Z">
                  <w:rPr>
                    <w:rFonts w:ascii="Times New Roman" w:hAnsi="Times New Roman" w:cs="Times New Roman"/>
                    <w:b w:val="0"/>
                    <w:sz w:val="24"/>
                    <w:szCs w:val="24"/>
                  </w:rPr>
                </w:rPrChange>
              </w:rPr>
              <w:pPrChange w:id="4942" w:author="NaYEeM" w:date="2020-01-18T21:55:00Z">
                <w:pPr>
                  <w:jc w:val="center"/>
                </w:pPr>
              </w:pPrChange>
            </w:pPr>
            <w:r w:rsidRPr="00FC5C5F">
              <w:rPr>
                <w:rFonts w:ascii="Times New Roman" w:hAnsi="Times New Roman" w:cs="Times New Roman"/>
                <w:b w:val="0"/>
                <w:bCs w:val="0"/>
                <w:sz w:val="24"/>
                <w:szCs w:val="24"/>
                <w:rPrChange w:id="4943" w:author="NaYEeM" w:date="2020-01-18T22:45:00Z">
                  <w:rPr>
                    <w:rFonts w:ascii="Times New Roman" w:hAnsi="Times New Roman" w:cs="Times New Roman"/>
                    <w:sz w:val="24"/>
                    <w:szCs w:val="24"/>
                  </w:rPr>
                </w:rPrChange>
              </w:rPr>
              <w:t>Over weight</w:t>
            </w:r>
          </w:p>
        </w:tc>
        <w:tc>
          <w:tcPr>
            <w:tcW w:w="1230" w:type="pct"/>
            <w:tcPrChange w:id="4944" w:author="NaYEeM" w:date="2020-01-18T22:39:00Z">
              <w:tcPr>
                <w:tcW w:w="896" w:type="dxa"/>
                <w:gridSpan w:val="2"/>
              </w:tcPr>
            </w:tcPrChange>
          </w:tcPr>
          <w:p w14:paraId="3856ADC2" w14:textId="3AE06CB1"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4945" w:author="NaYEeM" w:date="2020-01-14T23:49:00Z">
              <w:r w:rsidRPr="00EA780B">
                <w:rPr>
                  <w:rFonts w:ascii="Times New Roman" w:hAnsi="Times New Roman" w:cs="Times New Roman"/>
                  <w:sz w:val="24"/>
                  <w:szCs w:val="24"/>
                </w:rPr>
                <w:t>1.53</w:t>
              </w:r>
            </w:ins>
            <w:del w:id="4946" w:author="NaYEeM" w:date="2019-07-07T00:46:00Z">
              <w:r w:rsidRPr="00EA780B" w:rsidDel="00941F90">
                <w:rPr>
                  <w:rFonts w:ascii="Times New Roman" w:hAnsi="Times New Roman" w:cs="Times New Roman"/>
                  <w:sz w:val="24"/>
                  <w:szCs w:val="24"/>
                </w:rPr>
                <w:delText>1.</w:delText>
              </w:r>
            </w:del>
            <w:del w:id="4947" w:author="NaYEeM" w:date="2019-07-03T00:15:00Z">
              <w:r w:rsidRPr="00EA780B" w:rsidDel="007C4FE2">
                <w:rPr>
                  <w:rFonts w:ascii="Times New Roman" w:hAnsi="Times New Roman" w:cs="Times New Roman"/>
                  <w:sz w:val="24"/>
                  <w:szCs w:val="24"/>
                </w:rPr>
                <w:delText>32</w:delText>
              </w:r>
            </w:del>
          </w:p>
        </w:tc>
        <w:tc>
          <w:tcPr>
            <w:tcW w:w="1249" w:type="pct"/>
            <w:tcPrChange w:id="4948" w:author="NaYEeM" w:date="2020-01-18T22:39:00Z">
              <w:tcPr>
                <w:tcW w:w="1529" w:type="dxa"/>
              </w:tcPr>
            </w:tcPrChange>
          </w:tcPr>
          <w:p w14:paraId="7054B79A" w14:textId="7ECFB65D"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ins w:id="4949" w:author="NaYEeM" w:date="2020-01-14T23:49:00Z">
              <w:r w:rsidRPr="00EA780B">
                <w:rPr>
                  <w:rFonts w:ascii="Times New Roman" w:hAnsi="Times New Roman" w:cs="Times New Roman"/>
                  <w:sz w:val="24"/>
                  <w:szCs w:val="24"/>
                </w:rPr>
                <w:t>1.16</w:t>
              </w:r>
            </w:ins>
            <w:del w:id="4950" w:author="NaYEeM" w:date="2019-12-09T02:19:00Z">
              <w:r w:rsidRPr="00EA780B" w:rsidDel="00F51E05">
                <w:rPr>
                  <w:rFonts w:ascii="Times New Roman" w:hAnsi="Times New Roman" w:cs="Times New Roman"/>
                  <w:sz w:val="24"/>
                  <w:szCs w:val="24"/>
                </w:rPr>
                <w:delText>0</w:delText>
              </w:r>
            </w:del>
            <w:del w:id="4951" w:author="NaYEeM" w:date="2020-01-14T23:48:00Z">
              <w:r w:rsidRPr="00EA780B" w:rsidDel="0004187C">
                <w:rPr>
                  <w:rFonts w:ascii="Times New Roman" w:hAnsi="Times New Roman" w:cs="Times New Roman"/>
                  <w:sz w:val="24"/>
                  <w:szCs w:val="24"/>
                </w:rPr>
                <w:delText>.</w:delText>
              </w:r>
            </w:del>
            <w:del w:id="4952" w:author="NaYEeM" w:date="2019-07-03T01:43:00Z">
              <w:r w:rsidRPr="00EA780B" w:rsidDel="00CB6DA9">
                <w:rPr>
                  <w:rFonts w:ascii="Times New Roman" w:hAnsi="Times New Roman" w:cs="Times New Roman"/>
                  <w:sz w:val="24"/>
                  <w:szCs w:val="24"/>
                </w:rPr>
                <w:delText>82</w:delText>
              </w:r>
            </w:del>
            <w:r w:rsidRPr="00EA780B">
              <w:rPr>
                <w:rFonts w:ascii="Times New Roman" w:hAnsi="Times New Roman" w:cs="Times New Roman"/>
                <w:sz w:val="24"/>
                <w:szCs w:val="24"/>
              </w:rPr>
              <w:t>,</w:t>
            </w:r>
            <w:ins w:id="4953" w:author="NaYEeM" w:date="2020-01-14T23:49:00Z">
              <w:r w:rsidRPr="00EA780B">
                <w:rPr>
                  <w:rFonts w:ascii="Times New Roman" w:hAnsi="Times New Roman" w:cs="Times New Roman"/>
                  <w:sz w:val="24"/>
                  <w:szCs w:val="24"/>
                </w:rPr>
                <w:t>2.01</w:t>
              </w:r>
            </w:ins>
            <w:del w:id="4954" w:author="NaYEeM" w:date="2019-07-07T00:49:00Z">
              <w:r w:rsidRPr="00EA780B" w:rsidDel="003B2B7E">
                <w:rPr>
                  <w:rFonts w:ascii="Times New Roman" w:hAnsi="Times New Roman" w:cs="Times New Roman"/>
                  <w:sz w:val="24"/>
                  <w:szCs w:val="24"/>
                </w:rPr>
                <w:delText>2</w:delText>
              </w:r>
            </w:del>
            <w:del w:id="4955" w:author="NaYEeM" w:date="2020-01-14T23:49:00Z">
              <w:r w:rsidRPr="00EA780B" w:rsidDel="0004187C">
                <w:rPr>
                  <w:rFonts w:ascii="Times New Roman" w:hAnsi="Times New Roman" w:cs="Times New Roman"/>
                  <w:sz w:val="24"/>
                  <w:szCs w:val="24"/>
                </w:rPr>
                <w:delText>.</w:delText>
              </w:r>
            </w:del>
            <w:del w:id="4956" w:author="NaYEeM" w:date="2019-07-07T00:49:00Z">
              <w:r w:rsidRPr="00EA780B" w:rsidDel="003B2B7E">
                <w:rPr>
                  <w:rFonts w:ascii="Times New Roman" w:hAnsi="Times New Roman" w:cs="Times New Roman"/>
                  <w:sz w:val="24"/>
                  <w:szCs w:val="24"/>
                </w:rPr>
                <w:delText>11</w:delText>
              </w:r>
            </w:del>
            <w:r w:rsidRPr="00EA780B">
              <w:rPr>
                <w:rFonts w:ascii="Times New Roman" w:hAnsi="Times New Roman" w:cs="Times New Roman"/>
                <w:sz w:val="24"/>
                <w:szCs w:val="24"/>
              </w:rPr>
              <w:t>]</w:t>
            </w:r>
          </w:p>
        </w:tc>
        <w:tc>
          <w:tcPr>
            <w:tcW w:w="879" w:type="pct"/>
            <w:tcPrChange w:id="4957" w:author="NaYEeM" w:date="2020-01-18T22:39:00Z">
              <w:tcPr>
                <w:tcW w:w="1007" w:type="dxa"/>
                <w:gridSpan w:val="3"/>
                <w:tcBorders>
                  <w:right w:val="single" w:sz="4" w:space="0" w:color="auto"/>
                </w:tcBorders>
              </w:tcPr>
            </w:tcPrChange>
          </w:tcPr>
          <w:p w14:paraId="7D147DC3" w14:textId="0E00E3FB"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4958" w:author="NaYEeM" w:date="2020-01-18T22:40:00Z">
                  <w:rPr>
                    <w:rFonts w:ascii="Times New Roman" w:hAnsi="Times New Roman" w:cs="Times New Roman"/>
                    <w:color w:val="000000"/>
                    <w:sz w:val="24"/>
                    <w:szCs w:val="24"/>
                  </w:rPr>
                </w:rPrChange>
              </w:rPr>
            </w:pPr>
            <w:ins w:id="4959" w:author="NaYEeM" w:date="2019-11-22T01:04:00Z">
              <w:r w:rsidRPr="00EA780B">
                <w:rPr>
                  <w:rFonts w:ascii="Times New Roman" w:hAnsi="Times New Roman" w:cs="Times New Roman"/>
                  <w:sz w:val="24"/>
                  <w:szCs w:val="24"/>
                </w:rPr>
                <w:t>0.00</w:t>
              </w:r>
            </w:ins>
            <w:ins w:id="4960" w:author="NaYEeM" w:date="2019-12-09T01:35:00Z">
              <w:r w:rsidRPr="00EA780B">
                <w:rPr>
                  <w:rFonts w:ascii="Times New Roman" w:hAnsi="Times New Roman" w:cs="Times New Roman"/>
                  <w:sz w:val="24"/>
                  <w:szCs w:val="24"/>
                </w:rPr>
                <w:t>3</w:t>
              </w:r>
            </w:ins>
            <w:del w:id="4961" w:author="NaYEeM" w:date="2019-07-03T01:55:00Z">
              <w:r w:rsidRPr="00EA780B" w:rsidDel="003A5D28">
                <w:rPr>
                  <w:rFonts w:ascii="Times New Roman" w:hAnsi="Times New Roman" w:cs="Times New Roman"/>
                  <w:sz w:val="24"/>
                  <w:szCs w:val="24"/>
                  <w:rPrChange w:id="4962" w:author="NaYEeM" w:date="2020-01-18T22:40:00Z">
                    <w:rPr>
                      <w:rFonts w:ascii="Times New Roman" w:hAnsi="Times New Roman" w:cs="Times New Roman"/>
                      <w:color w:val="000000"/>
                      <w:sz w:val="24"/>
                      <w:szCs w:val="24"/>
                    </w:rPr>
                  </w:rPrChange>
                </w:rPr>
                <w:delText>0.25</w:delText>
              </w:r>
            </w:del>
            <w:del w:id="4963" w:author="NaYEeM" w:date="2019-06-28T02:56:00Z">
              <w:r w:rsidRPr="00EA780B" w:rsidDel="0054745A">
                <w:rPr>
                  <w:rFonts w:ascii="Times New Roman" w:hAnsi="Times New Roman" w:cs="Times New Roman"/>
                  <w:sz w:val="24"/>
                  <w:szCs w:val="24"/>
                  <w:rPrChange w:id="4964" w:author="NaYEeM" w:date="2020-01-18T22:40:00Z">
                    <w:rPr>
                      <w:rFonts w:ascii="Times New Roman" w:hAnsi="Times New Roman" w:cs="Times New Roman"/>
                      <w:color w:val="000000"/>
                      <w:sz w:val="24"/>
                      <w:szCs w:val="24"/>
                    </w:rPr>
                  </w:rPrChange>
                </w:rPr>
                <w:delText>88</w:delText>
              </w:r>
            </w:del>
          </w:p>
        </w:tc>
      </w:tr>
      <w:tr w:rsidR="0055681C" w:rsidRPr="00EA780B" w14:paraId="5B12F26C" w14:textId="55725EA6" w:rsidTr="00EA780B">
        <w:trPr>
          <w:cnfStyle w:val="000000100000" w:firstRow="0" w:lastRow="0" w:firstColumn="0" w:lastColumn="0" w:oddVBand="0" w:evenVBand="0" w:oddHBand="1" w:evenHBand="0" w:firstRowFirstColumn="0" w:firstRowLastColumn="0" w:lastRowFirstColumn="0" w:lastRowLastColumn="0"/>
          <w:trPrChange w:id="4965"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966" w:author="NaYEeM" w:date="2020-01-18T22:39:00Z">
              <w:tcPr>
                <w:tcW w:w="2685" w:type="dxa"/>
              </w:tcPr>
            </w:tcPrChange>
          </w:tcPr>
          <w:p w14:paraId="5434E905" w14:textId="6E1B86A6" w:rsidR="0055681C" w:rsidRPr="00FC5C5F" w:rsidRDefault="0055681C">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4967" w:author="NaYEeM" w:date="2020-01-18T22:45:00Z">
                  <w:rPr>
                    <w:rFonts w:ascii="Times New Roman" w:hAnsi="Times New Roman" w:cs="Times New Roman"/>
                    <w:b w:val="0"/>
                    <w:sz w:val="24"/>
                    <w:szCs w:val="24"/>
                  </w:rPr>
                </w:rPrChange>
              </w:rPr>
              <w:pPrChange w:id="4968" w:author="NaYEeM" w:date="2020-01-18T21:55:00Z">
                <w:pPr>
                  <w:jc w:val="center"/>
                  <w:cnfStyle w:val="001000100000" w:firstRow="0" w:lastRow="0" w:firstColumn="1" w:lastColumn="0" w:oddVBand="0" w:evenVBand="0" w:oddHBand="1" w:evenHBand="0" w:firstRowFirstColumn="0" w:firstRowLastColumn="0" w:lastRowFirstColumn="0" w:lastRowLastColumn="0"/>
                </w:pPr>
              </w:pPrChange>
            </w:pPr>
            <w:del w:id="4969" w:author="NaYEeM" w:date="2019-07-03T01:44:00Z">
              <w:r w:rsidRPr="00FC5C5F" w:rsidDel="00CB6DA9">
                <w:rPr>
                  <w:rFonts w:ascii="Times New Roman" w:hAnsi="Times New Roman" w:cs="Times New Roman"/>
                  <w:b w:val="0"/>
                  <w:bCs w:val="0"/>
                  <w:sz w:val="24"/>
                  <w:szCs w:val="24"/>
                  <w:rPrChange w:id="4970" w:author="NaYEeM" w:date="2020-01-18T22:45:00Z">
                    <w:rPr>
                      <w:rFonts w:ascii="Times New Roman" w:hAnsi="Times New Roman" w:cs="Times New Roman"/>
                      <w:sz w:val="24"/>
                      <w:szCs w:val="24"/>
                    </w:rPr>
                  </w:rPrChange>
                </w:rPr>
                <w:delText>Normal weight</w:delText>
              </w:r>
            </w:del>
            <w:ins w:id="4971" w:author="NaYEeM" w:date="2019-07-03T01:44:00Z">
              <w:r w:rsidRPr="00FC5C5F">
                <w:rPr>
                  <w:rFonts w:ascii="Times New Roman" w:hAnsi="Times New Roman" w:cs="Times New Roman"/>
                  <w:b w:val="0"/>
                  <w:bCs w:val="0"/>
                  <w:sz w:val="24"/>
                  <w:szCs w:val="24"/>
                  <w:rPrChange w:id="4972" w:author="NaYEeM" w:date="2020-01-18T22:45:00Z">
                    <w:rPr>
                      <w:rFonts w:ascii="Times New Roman" w:hAnsi="Times New Roman" w:cs="Times New Roman"/>
                      <w:sz w:val="24"/>
                      <w:szCs w:val="24"/>
                    </w:rPr>
                  </w:rPrChange>
                </w:rPr>
                <w:t>Under weight</w:t>
              </w:r>
            </w:ins>
          </w:p>
        </w:tc>
        <w:tc>
          <w:tcPr>
            <w:tcW w:w="1230" w:type="pct"/>
            <w:tcPrChange w:id="4973" w:author="NaYEeM" w:date="2020-01-18T22:39:00Z">
              <w:tcPr>
                <w:tcW w:w="896" w:type="dxa"/>
                <w:gridSpan w:val="2"/>
              </w:tcPr>
            </w:tcPrChange>
          </w:tcPr>
          <w:p w14:paraId="7B450334" w14:textId="1CEE1BA8"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4974" w:author="NaYEeM" w:date="2019-12-09T02:19:00Z">
              <w:r w:rsidRPr="00EA780B">
                <w:rPr>
                  <w:rFonts w:ascii="Times New Roman" w:hAnsi="Times New Roman" w:cs="Times New Roman"/>
                  <w:sz w:val="24"/>
                  <w:szCs w:val="24"/>
                </w:rPr>
                <w:t>1</w:t>
              </w:r>
            </w:ins>
            <w:ins w:id="4975" w:author="NaYEeM" w:date="2019-07-07T00:46:00Z">
              <w:r w:rsidRPr="00EA780B">
                <w:rPr>
                  <w:rFonts w:ascii="Times New Roman" w:hAnsi="Times New Roman" w:cs="Times New Roman"/>
                  <w:sz w:val="24"/>
                  <w:szCs w:val="24"/>
                </w:rPr>
                <w:t>.</w:t>
              </w:r>
            </w:ins>
            <w:ins w:id="4976" w:author="NaYEeM" w:date="2020-01-14T23:49:00Z">
              <w:r w:rsidRPr="00EA780B">
                <w:rPr>
                  <w:rFonts w:ascii="Times New Roman" w:hAnsi="Times New Roman" w:cs="Times New Roman"/>
                  <w:sz w:val="24"/>
                  <w:szCs w:val="24"/>
                </w:rPr>
                <w:t>07</w:t>
              </w:r>
            </w:ins>
            <w:del w:id="4977" w:author="NaYEeM" w:date="2019-07-03T00:15:00Z">
              <w:r w:rsidRPr="00EA780B" w:rsidDel="007C4FE2">
                <w:rPr>
                  <w:rFonts w:ascii="Times New Roman" w:hAnsi="Times New Roman" w:cs="Times New Roman"/>
                  <w:sz w:val="24"/>
                  <w:szCs w:val="24"/>
                </w:rPr>
                <w:delText>0.94</w:delText>
              </w:r>
            </w:del>
          </w:p>
        </w:tc>
        <w:tc>
          <w:tcPr>
            <w:tcW w:w="1249" w:type="pct"/>
            <w:tcPrChange w:id="4978" w:author="NaYEeM" w:date="2020-01-18T22:39:00Z">
              <w:tcPr>
                <w:tcW w:w="1529" w:type="dxa"/>
              </w:tcPr>
            </w:tcPrChange>
          </w:tcPr>
          <w:p w14:paraId="2198E877" w14:textId="6A3DE924"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ins w:id="4979" w:author="NaYEeM" w:date="2020-01-14T23:50:00Z">
              <w:r w:rsidRPr="00EA780B">
                <w:rPr>
                  <w:rFonts w:ascii="Times New Roman" w:hAnsi="Times New Roman" w:cs="Times New Roman"/>
                  <w:sz w:val="24"/>
                  <w:szCs w:val="24"/>
                </w:rPr>
                <w:t>0.74</w:t>
              </w:r>
            </w:ins>
            <w:del w:id="4980" w:author="NaYEeM" w:date="2019-12-09T02:19:00Z">
              <w:r w:rsidRPr="00EA780B" w:rsidDel="00F51E05">
                <w:rPr>
                  <w:rFonts w:ascii="Times New Roman" w:hAnsi="Times New Roman" w:cs="Times New Roman"/>
                  <w:sz w:val="24"/>
                  <w:szCs w:val="24"/>
                </w:rPr>
                <w:delText>0</w:delText>
              </w:r>
            </w:del>
            <w:del w:id="4981" w:author="NaYEeM" w:date="2020-01-14T23:50:00Z">
              <w:r w:rsidRPr="00EA780B" w:rsidDel="0004187C">
                <w:rPr>
                  <w:rFonts w:ascii="Times New Roman" w:hAnsi="Times New Roman" w:cs="Times New Roman"/>
                  <w:sz w:val="24"/>
                  <w:szCs w:val="24"/>
                </w:rPr>
                <w:delText>.</w:delText>
              </w:r>
            </w:del>
            <w:del w:id="4982" w:author="NaYEeM" w:date="2019-07-03T01:43:00Z">
              <w:r w:rsidRPr="00EA780B" w:rsidDel="00CB6DA9">
                <w:rPr>
                  <w:rFonts w:ascii="Times New Roman" w:hAnsi="Times New Roman" w:cs="Times New Roman"/>
                  <w:sz w:val="24"/>
                  <w:szCs w:val="24"/>
                </w:rPr>
                <w:delText>57</w:delText>
              </w:r>
            </w:del>
            <w:r w:rsidRPr="00EA780B">
              <w:rPr>
                <w:rFonts w:ascii="Times New Roman" w:hAnsi="Times New Roman" w:cs="Times New Roman"/>
                <w:sz w:val="24"/>
                <w:szCs w:val="24"/>
              </w:rPr>
              <w:t>,</w:t>
            </w:r>
            <w:ins w:id="4983" w:author="NaYEeM" w:date="2020-01-14T23:50:00Z">
              <w:r w:rsidRPr="00EA780B">
                <w:rPr>
                  <w:rFonts w:ascii="Times New Roman" w:hAnsi="Times New Roman" w:cs="Times New Roman"/>
                  <w:sz w:val="24"/>
                  <w:szCs w:val="24"/>
                </w:rPr>
                <w:t>1.55</w:t>
              </w:r>
            </w:ins>
            <w:del w:id="4984" w:author="NaYEeM" w:date="2019-07-07T00:49:00Z">
              <w:r w:rsidRPr="00EA780B" w:rsidDel="003B2B7E">
                <w:rPr>
                  <w:rFonts w:ascii="Times New Roman" w:hAnsi="Times New Roman" w:cs="Times New Roman"/>
                  <w:sz w:val="24"/>
                  <w:szCs w:val="24"/>
                </w:rPr>
                <w:delText>1.</w:delText>
              </w:r>
            </w:del>
            <w:del w:id="4985" w:author="NaYEeM" w:date="2019-07-03T01:43:00Z">
              <w:r w:rsidRPr="00EA780B" w:rsidDel="00CB6DA9">
                <w:rPr>
                  <w:rFonts w:ascii="Times New Roman" w:hAnsi="Times New Roman" w:cs="Times New Roman"/>
                  <w:sz w:val="24"/>
                  <w:szCs w:val="24"/>
                </w:rPr>
                <w:delText>56</w:delText>
              </w:r>
            </w:del>
            <w:r w:rsidRPr="00EA780B">
              <w:rPr>
                <w:rFonts w:ascii="Times New Roman" w:hAnsi="Times New Roman" w:cs="Times New Roman"/>
                <w:sz w:val="24"/>
                <w:szCs w:val="24"/>
              </w:rPr>
              <w:t>]</w:t>
            </w:r>
          </w:p>
        </w:tc>
        <w:tc>
          <w:tcPr>
            <w:tcW w:w="879" w:type="pct"/>
            <w:tcPrChange w:id="4986" w:author="NaYEeM" w:date="2020-01-18T22:39:00Z">
              <w:tcPr>
                <w:tcW w:w="1007" w:type="dxa"/>
                <w:gridSpan w:val="3"/>
                <w:tcBorders>
                  <w:right w:val="single" w:sz="4" w:space="0" w:color="auto"/>
                </w:tcBorders>
              </w:tcPr>
            </w:tcPrChange>
          </w:tcPr>
          <w:p w14:paraId="021AD967" w14:textId="0BF2E966"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4987" w:author="NaYEeM" w:date="2020-01-18T22:40:00Z">
                  <w:rPr>
                    <w:rFonts w:ascii="Times New Roman" w:hAnsi="Times New Roman" w:cs="Times New Roman"/>
                    <w:color w:val="000000"/>
                    <w:sz w:val="24"/>
                    <w:szCs w:val="24"/>
                  </w:rPr>
                </w:rPrChange>
              </w:rPr>
            </w:pPr>
            <w:ins w:id="4988" w:author="NaYEeM" w:date="2019-07-07T01:44:00Z">
              <w:r w:rsidRPr="00EA780B">
                <w:rPr>
                  <w:rFonts w:ascii="Times New Roman" w:hAnsi="Times New Roman" w:cs="Times New Roman"/>
                  <w:sz w:val="24"/>
                  <w:szCs w:val="24"/>
                </w:rPr>
                <w:t>0.</w:t>
              </w:r>
            </w:ins>
            <w:ins w:id="4989" w:author="NaYEeM" w:date="2020-01-15T00:24:00Z">
              <w:r w:rsidRPr="00EA780B">
                <w:rPr>
                  <w:rFonts w:ascii="Times New Roman" w:hAnsi="Times New Roman" w:cs="Times New Roman"/>
                  <w:sz w:val="24"/>
                  <w:szCs w:val="24"/>
                </w:rPr>
                <w:t>724</w:t>
              </w:r>
            </w:ins>
            <w:del w:id="4990" w:author="NaYEeM" w:date="2019-07-07T01:44:00Z">
              <w:r w:rsidRPr="00EA780B" w:rsidDel="0057074E">
                <w:rPr>
                  <w:rFonts w:ascii="Times New Roman" w:hAnsi="Times New Roman" w:cs="Times New Roman"/>
                  <w:sz w:val="24"/>
                  <w:szCs w:val="24"/>
                  <w:rPrChange w:id="4991" w:author="NaYEeM" w:date="2020-01-18T22:40:00Z">
                    <w:rPr>
                      <w:rFonts w:ascii="Times New Roman" w:hAnsi="Times New Roman" w:cs="Times New Roman"/>
                      <w:color w:val="000000"/>
                      <w:sz w:val="24"/>
                      <w:szCs w:val="24"/>
                    </w:rPr>
                  </w:rPrChange>
                </w:rPr>
                <w:delText>0</w:delText>
              </w:r>
            </w:del>
            <w:del w:id="4992" w:author="NaYEeM" w:date="2019-07-03T01:55:00Z">
              <w:r w:rsidRPr="00EA780B" w:rsidDel="003A5D28">
                <w:rPr>
                  <w:rFonts w:ascii="Times New Roman" w:hAnsi="Times New Roman" w:cs="Times New Roman"/>
                  <w:sz w:val="24"/>
                  <w:szCs w:val="24"/>
                  <w:rPrChange w:id="4993" w:author="NaYEeM" w:date="2020-01-18T22:40:00Z">
                    <w:rPr>
                      <w:rFonts w:ascii="Times New Roman" w:hAnsi="Times New Roman" w:cs="Times New Roman"/>
                      <w:color w:val="000000"/>
                      <w:sz w:val="24"/>
                      <w:szCs w:val="24"/>
                    </w:rPr>
                  </w:rPrChange>
                </w:rPr>
                <w:delText>.814</w:delText>
              </w:r>
            </w:del>
            <w:del w:id="4994" w:author="NaYEeM" w:date="2019-06-28T02:56:00Z">
              <w:r w:rsidRPr="00EA780B" w:rsidDel="0054745A">
                <w:rPr>
                  <w:rFonts w:ascii="Times New Roman" w:hAnsi="Times New Roman" w:cs="Times New Roman"/>
                  <w:sz w:val="24"/>
                  <w:szCs w:val="24"/>
                  <w:rPrChange w:id="4995" w:author="NaYEeM" w:date="2020-01-18T22:40:00Z">
                    <w:rPr>
                      <w:rFonts w:ascii="Times New Roman" w:hAnsi="Times New Roman" w:cs="Times New Roman"/>
                      <w:color w:val="000000"/>
                      <w:sz w:val="24"/>
                      <w:szCs w:val="24"/>
                    </w:rPr>
                  </w:rPrChange>
                </w:rPr>
                <w:delText>4</w:delText>
              </w:r>
            </w:del>
          </w:p>
        </w:tc>
      </w:tr>
      <w:tr w:rsidR="0055681C" w:rsidRPr="00EA780B" w14:paraId="021D11E4" w14:textId="39557FF6" w:rsidTr="00EA780B">
        <w:trPr>
          <w:trPrChange w:id="4996"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4997" w:author="NaYEeM" w:date="2020-01-18T22:39:00Z">
              <w:tcPr>
                <w:tcW w:w="2685" w:type="dxa"/>
              </w:tcPr>
            </w:tcPrChange>
          </w:tcPr>
          <w:p w14:paraId="00EB0750" w14:textId="31097DA6" w:rsidR="0055681C" w:rsidRPr="00FC5C5F" w:rsidRDefault="0055681C">
            <w:pPr>
              <w:rPr>
                <w:rFonts w:ascii="Times New Roman" w:hAnsi="Times New Roman" w:cs="Times New Roman"/>
                <w:b w:val="0"/>
                <w:bCs w:val="0"/>
                <w:sz w:val="24"/>
                <w:szCs w:val="24"/>
                <w:rPrChange w:id="4998" w:author="NaYEeM" w:date="2020-01-18T22:45:00Z">
                  <w:rPr>
                    <w:rFonts w:ascii="Times New Roman" w:hAnsi="Times New Roman" w:cs="Times New Roman"/>
                    <w:b w:val="0"/>
                    <w:sz w:val="24"/>
                    <w:szCs w:val="24"/>
                  </w:rPr>
                </w:rPrChange>
              </w:rPr>
              <w:pPrChange w:id="4999" w:author="NaYEeM" w:date="2020-01-18T21:55:00Z">
                <w:pPr>
                  <w:jc w:val="center"/>
                </w:pPr>
              </w:pPrChange>
            </w:pPr>
            <w:ins w:id="5000" w:author="NaYEeM" w:date="2019-07-03T01:44:00Z">
              <w:r w:rsidRPr="00FC5C5F">
                <w:rPr>
                  <w:rFonts w:ascii="Times New Roman" w:hAnsi="Times New Roman" w:cs="Times New Roman"/>
                  <w:b w:val="0"/>
                  <w:bCs w:val="0"/>
                  <w:sz w:val="24"/>
                  <w:szCs w:val="24"/>
                  <w:rPrChange w:id="5001" w:author="NaYEeM" w:date="2020-01-18T22:45:00Z">
                    <w:rPr>
                      <w:rFonts w:ascii="Times New Roman" w:hAnsi="Times New Roman" w:cs="Times New Roman"/>
                      <w:sz w:val="24"/>
                      <w:szCs w:val="24"/>
                    </w:rPr>
                  </w:rPrChange>
                </w:rPr>
                <w:t xml:space="preserve">Normal weight </w:t>
              </w:r>
            </w:ins>
            <w:del w:id="5002" w:author="NaYEeM" w:date="2019-07-03T01:43:00Z">
              <w:r w:rsidRPr="00FC5C5F" w:rsidDel="00CB6DA9">
                <w:rPr>
                  <w:rFonts w:ascii="Times New Roman" w:hAnsi="Times New Roman" w:cs="Times New Roman"/>
                  <w:b w:val="0"/>
                  <w:bCs w:val="0"/>
                  <w:sz w:val="24"/>
                  <w:szCs w:val="24"/>
                  <w:rPrChange w:id="5003" w:author="NaYEeM" w:date="2020-01-18T22:45:00Z">
                    <w:rPr>
                      <w:rFonts w:ascii="Times New Roman" w:hAnsi="Times New Roman" w:cs="Times New Roman"/>
                      <w:sz w:val="24"/>
                      <w:szCs w:val="24"/>
                    </w:rPr>
                  </w:rPrChange>
                </w:rPr>
                <w:delText>Under weight</w:delText>
              </w:r>
            </w:del>
          </w:p>
        </w:tc>
        <w:tc>
          <w:tcPr>
            <w:tcW w:w="1230" w:type="pct"/>
            <w:tcPrChange w:id="5004" w:author="NaYEeM" w:date="2020-01-18T22:39:00Z">
              <w:tcPr>
                <w:tcW w:w="896" w:type="dxa"/>
                <w:gridSpan w:val="2"/>
              </w:tcPr>
            </w:tcPrChange>
          </w:tcPr>
          <w:p w14:paraId="0FA59492" w14:textId="77777777"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Ref.</w:t>
            </w:r>
          </w:p>
        </w:tc>
        <w:tc>
          <w:tcPr>
            <w:tcW w:w="1249" w:type="pct"/>
            <w:tcPrChange w:id="5005" w:author="NaYEeM" w:date="2020-01-18T22:39:00Z">
              <w:tcPr>
                <w:tcW w:w="1529" w:type="dxa"/>
              </w:tcPr>
            </w:tcPrChange>
          </w:tcPr>
          <w:p w14:paraId="5E41719D" w14:textId="77777777"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c>
          <w:tcPr>
            <w:tcW w:w="879" w:type="pct"/>
            <w:tcPrChange w:id="5006" w:author="NaYEeM" w:date="2020-01-18T22:39:00Z">
              <w:tcPr>
                <w:tcW w:w="1007" w:type="dxa"/>
                <w:gridSpan w:val="3"/>
                <w:tcBorders>
                  <w:right w:val="single" w:sz="4" w:space="0" w:color="auto"/>
                </w:tcBorders>
              </w:tcPr>
            </w:tcPrChange>
          </w:tcPr>
          <w:p w14:paraId="0FB0864E" w14:textId="77777777"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5681C" w:rsidRPr="00EA780B" w14:paraId="6FCBB3F6" w14:textId="68226864" w:rsidTr="00EA780B">
        <w:trPr>
          <w:cnfStyle w:val="000000100000" w:firstRow="0" w:lastRow="0" w:firstColumn="0" w:lastColumn="0" w:oddVBand="0" w:evenVBand="0" w:oddHBand="1" w:evenHBand="0" w:firstRowFirstColumn="0" w:firstRowLastColumn="0" w:lastRowFirstColumn="0" w:lastRowLastColumn="0"/>
          <w:trPrChange w:id="5007"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5000" w:type="pct"/>
            <w:gridSpan w:val="4"/>
            <w:tcPrChange w:id="5008" w:author="NaYEeM" w:date="2020-01-18T22:39:00Z">
              <w:tcPr>
                <w:tcW w:w="6117" w:type="dxa"/>
                <w:gridSpan w:val="7"/>
                <w:tcBorders>
                  <w:right w:val="single" w:sz="4" w:space="0" w:color="auto"/>
                </w:tcBorders>
              </w:tcPr>
            </w:tcPrChange>
          </w:tcPr>
          <w:p w14:paraId="313CADCA" w14:textId="74EA3645" w:rsidR="0055681C" w:rsidRPr="00EA780B" w:rsidRDefault="0055681C">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Change w:id="5009" w:author="NaYEeM" w:date="2020-01-14T21:51:00Z">
                <w:pPr>
                  <w:jc w:val="both"/>
                  <w:cnfStyle w:val="001000100000" w:firstRow="0" w:lastRow="0" w:firstColumn="1" w:lastColumn="0" w:oddVBand="0" w:evenVBand="0" w:oddHBand="1" w:evenHBand="0" w:firstRowFirstColumn="0" w:firstRowLastColumn="0" w:lastRowFirstColumn="0" w:lastRowLastColumn="0"/>
                </w:pPr>
              </w:pPrChange>
            </w:pPr>
            <w:r w:rsidRPr="00EA780B">
              <w:rPr>
                <w:rFonts w:ascii="Times New Roman" w:hAnsi="Times New Roman" w:cs="Times New Roman"/>
                <w:sz w:val="24"/>
                <w:szCs w:val="24"/>
              </w:rPr>
              <w:t>Household members</w:t>
            </w:r>
          </w:p>
        </w:tc>
      </w:tr>
      <w:tr w:rsidR="0055681C" w:rsidRPr="00EA780B" w14:paraId="6BB7D0B3" w14:textId="7FE3E350" w:rsidTr="00EA780B">
        <w:trPr>
          <w:trPrChange w:id="5010"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5011" w:author="NaYEeM" w:date="2020-01-18T22:39:00Z">
              <w:tcPr>
                <w:tcW w:w="2685" w:type="dxa"/>
              </w:tcPr>
            </w:tcPrChange>
          </w:tcPr>
          <w:p w14:paraId="74C3C6AC" w14:textId="376C01A1" w:rsidR="0055681C" w:rsidRPr="00FC5C5F" w:rsidRDefault="0055681C">
            <w:pPr>
              <w:rPr>
                <w:rFonts w:ascii="Times New Roman" w:hAnsi="Times New Roman" w:cs="Times New Roman"/>
                <w:b w:val="0"/>
                <w:bCs w:val="0"/>
                <w:sz w:val="24"/>
                <w:szCs w:val="24"/>
                <w:rPrChange w:id="5012" w:author="NaYEeM" w:date="2020-01-18T22:46:00Z">
                  <w:rPr>
                    <w:rFonts w:ascii="Times New Roman" w:hAnsi="Times New Roman" w:cs="Times New Roman"/>
                    <w:b w:val="0"/>
                    <w:sz w:val="24"/>
                    <w:szCs w:val="24"/>
                  </w:rPr>
                </w:rPrChange>
              </w:rPr>
              <w:pPrChange w:id="5013" w:author="NaYEeM" w:date="2020-01-18T21:56:00Z">
                <w:pPr>
                  <w:jc w:val="center"/>
                </w:pPr>
              </w:pPrChange>
            </w:pPr>
            <w:r w:rsidRPr="00FC5C5F">
              <w:rPr>
                <w:rFonts w:ascii="Times New Roman" w:hAnsi="Times New Roman" w:cs="Times New Roman"/>
                <w:b w:val="0"/>
                <w:bCs w:val="0"/>
                <w:sz w:val="24"/>
                <w:szCs w:val="24"/>
                <w:rPrChange w:id="5014" w:author="NaYEeM" w:date="2020-01-18T22:46:00Z">
                  <w:rPr>
                    <w:rFonts w:ascii="Times New Roman" w:hAnsi="Times New Roman" w:cs="Times New Roman"/>
                    <w:sz w:val="24"/>
                    <w:szCs w:val="24"/>
                  </w:rPr>
                </w:rPrChange>
              </w:rPr>
              <w:t>≤ 5</w:t>
            </w:r>
          </w:p>
        </w:tc>
        <w:tc>
          <w:tcPr>
            <w:tcW w:w="1230" w:type="pct"/>
            <w:tcPrChange w:id="5015" w:author="NaYEeM" w:date="2020-01-18T22:39:00Z">
              <w:tcPr>
                <w:tcW w:w="896" w:type="dxa"/>
                <w:gridSpan w:val="2"/>
              </w:tcPr>
            </w:tcPrChange>
          </w:tcPr>
          <w:p w14:paraId="2691C335" w14:textId="720EC1DA"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del w:id="5016" w:author="NaYEeM" w:date="2019-11-22T00:23:00Z">
              <w:r w:rsidRPr="00EA780B" w:rsidDel="0099175D">
                <w:rPr>
                  <w:rFonts w:ascii="Times New Roman" w:hAnsi="Times New Roman" w:cs="Times New Roman"/>
                  <w:sz w:val="24"/>
                  <w:szCs w:val="24"/>
                </w:rPr>
                <w:delText>0.8</w:delText>
              </w:r>
            </w:del>
            <w:ins w:id="5017" w:author="NaYEeM" w:date="2019-11-22T00:23:00Z">
              <w:r w:rsidRPr="00EA780B">
                <w:rPr>
                  <w:rFonts w:ascii="Times New Roman" w:hAnsi="Times New Roman" w:cs="Times New Roman"/>
                  <w:sz w:val="24"/>
                  <w:szCs w:val="24"/>
                </w:rPr>
                <w:t>0.9</w:t>
              </w:r>
            </w:ins>
            <w:ins w:id="5018" w:author="NaYEeM" w:date="2019-12-09T02:20:00Z">
              <w:r w:rsidRPr="00EA780B">
                <w:rPr>
                  <w:rFonts w:ascii="Times New Roman" w:hAnsi="Times New Roman" w:cs="Times New Roman"/>
                  <w:sz w:val="24"/>
                  <w:szCs w:val="24"/>
                </w:rPr>
                <w:t>4</w:t>
              </w:r>
            </w:ins>
            <w:del w:id="5019" w:author="NaYEeM" w:date="2019-07-07T00:49:00Z">
              <w:r w:rsidRPr="00EA780B" w:rsidDel="003B2B7E">
                <w:rPr>
                  <w:rFonts w:ascii="Times New Roman" w:hAnsi="Times New Roman" w:cs="Times New Roman"/>
                  <w:sz w:val="24"/>
                  <w:szCs w:val="24"/>
                </w:rPr>
                <w:delText>8</w:delText>
              </w:r>
            </w:del>
          </w:p>
        </w:tc>
        <w:tc>
          <w:tcPr>
            <w:tcW w:w="1249" w:type="pct"/>
            <w:tcPrChange w:id="5020" w:author="NaYEeM" w:date="2020-01-18T22:39:00Z">
              <w:tcPr>
                <w:tcW w:w="1529" w:type="dxa"/>
              </w:tcPr>
            </w:tcPrChange>
          </w:tcPr>
          <w:p w14:paraId="40FAA16B" w14:textId="6ADA7B67"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[0.7</w:t>
            </w:r>
            <w:ins w:id="5021" w:author="NaYEeM" w:date="2020-01-14T23:55:00Z">
              <w:r w:rsidRPr="00EA780B">
                <w:rPr>
                  <w:rFonts w:ascii="Times New Roman" w:hAnsi="Times New Roman" w:cs="Times New Roman"/>
                  <w:sz w:val="24"/>
                  <w:szCs w:val="24"/>
                </w:rPr>
                <w:t>6</w:t>
              </w:r>
            </w:ins>
            <w:del w:id="5022" w:author="NaYEeM" w:date="2019-11-22T00:23:00Z">
              <w:r w:rsidRPr="00EA780B" w:rsidDel="0099175D">
                <w:rPr>
                  <w:rFonts w:ascii="Times New Roman" w:hAnsi="Times New Roman" w:cs="Times New Roman"/>
                  <w:sz w:val="24"/>
                  <w:szCs w:val="24"/>
                </w:rPr>
                <w:delText>7</w:delText>
              </w:r>
            </w:del>
            <w:r w:rsidRPr="00EA780B">
              <w:rPr>
                <w:rFonts w:ascii="Times New Roman" w:hAnsi="Times New Roman" w:cs="Times New Roman"/>
                <w:sz w:val="24"/>
                <w:szCs w:val="24"/>
              </w:rPr>
              <w:t>,1.</w:t>
            </w:r>
            <w:ins w:id="5023" w:author="NaYEeM" w:date="2020-01-14T23:55:00Z">
              <w:r w:rsidRPr="00EA780B">
                <w:rPr>
                  <w:rFonts w:ascii="Times New Roman" w:hAnsi="Times New Roman" w:cs="Times New Roman"/>
                  <w:sz w:val="24"/>
                  <w:szCs w:val="24"/>
                </w:rPr>
                <w:t>17</w:t>
              </w:r>
            </w:ins>
            <w:del w:id="5024" w:author="NaYEeM" w:date="2019-11-22T00:23:00Z">
              <w:r w:rsidRPr="00EA780B" w:rsidDel="0099175D">
                <w:rPr>
                  <w:rFonts w:ascii="Times New Roman" w:hAnsi="Times New Roman" w:cs="Times New Roman"/>
                  <w:sz w:val="24"/>
                  <w:szCs w:val="24"/>
                </w:rPr>
                <w:delText>0</w:delText>
              </w:r>
            </w:del>
            <w:del w:id="5025" w:author="NaYEeM" w:date="2019-07-07T00:49:00Z">
              <w:r w:rsidRPr="00EA780B" w:rsidDel="003B2B7E">
                <w:rPr>
                  <w:rFonts w:ascii="Times New Roman" w:hAnsi="Times New Roman" w:cs="Times New Roman"/>
                  <w:sz w:val="24"/>
                  <w:szCs w:val="24"/>
                </w:rPr>
                <w:delText>2</w:delText>
              </w:r>
            </w:del>
            <w:r w:rsidRPr="00EA780B">
              <w:rPr>
                <w:rFonts w:ascii="Times New Roman" w:hAnsi="Times New Roman" w:cs="Times New Roman"/>
                <w:sz w:val="24"/>
                <w:szCs w:val="24"/>
              </w:rPr>
              <w:t>]</w:t>
            </w:r>
          </w:p>
        </w:tc>
        <w:tc>
          <w:tcPr>
            <w:tcW w:w="879" w:type="pct"/>
            <w:tcPrChange w:id="5026" w:author="NaYEeM" w:date="2020-01-18T22:39:00Z">
              <w:tcPr>
                <w:tcW w:w="1007" w:type="dxa"/>
                <w:gridSpan w:val="3"/>
                <w:tcBorders>
                  <w:right w:val="single" w:sz="4" w:space="0" w:color="auto"/>
                </w:tcBorders>
              </w:tcPr>
            </w:tcPrChange>
          </w:tcPr>
          <w:p w14:paraId="6A0F658D" w14:textId="0732EC9B"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5027" w:author="NaYEeM" w:date="2020-01-18T22:40:00Z">
                  <w:rPr>
                    <w:rFonts w:ascii="Times New Roman" w:hAnsi="Times New Roman" w:cs="Times New Roman"/>
                    <w:color w:val="000000"/>
                    <w:sz w:val="24"/>
                    <w:szCs w:val="24"/>
                  </w:rPr>
                </w:rPrChange>
              </w:rPr>
            </w:pPr>
            <w:del w:id="5028" w:author="NaYEeM" w:date="2019-11-22T01:11:00Z">
              <w:r w:rsidRPr="00EA780B" w:rsidDel="00FF1C20">
                <w:rPr>
                  <w:rFonts w:ascii="Times New Roman" w:hAnsi="Times New Roman" w:cs="Times New Roman"/>
                  <w:sz w:val="24"/>
                  <w:szCs w:val="24"/>
                  <w:rPrChange w:id="5029" w:author="NaYEeM" w:date="2020-01-18T22:40:00Z">
                    <w:rPr>
                      <w:rFonts w:ascii="Times New Roman" w:hAnsi="Times New Roman" w:cs="Times New Roman"/>
                      <w:color w:val="000000"/>
                      <w:sz w:val="24"/>
                      <w:szCs w:val="24"/>
                    </w:rPr>
                  </w:rPrChange>
                </w:rPr>
                <w:delText>0.</w:delText>
              </w:r>
            </w:del>
            <w:ins w:id="5030" w:author="NaYEeM" w:date="2019-11-22T01:11:00Z">
              <w:r w:rsidRPr="00EA780B">
                <w:rPr>
                  <w:rFonts w:ascii="Times New Roman" w:hAnsi="Times New Roman" w:cs="Times New Roman"/>
                  <w:sz w:val="24"/>
                  <w:szCs w:val="24"/>
                </w:rPr>
                <w:t>0.</w:t>
              </w:r>
            </w:ins>
            <w:ins w:id="5031" w:author="NaYEeM" w:date="2020-01-15T00:24:00Z">
              <w:r w:rsidRPr="00EA780B">
                <w:rPr>
                  <w:rFonts w:ascii="Times New Roman" w:hAnsi="Times New Roman" w:cs="Times New Roman"/>
                  <w:sz w:val="24"/>
                  <w:szCs w:val="24"/>
                </w:rPr>
                <w:t>591</w:t>
              </w:r>
            </w:ins>
            <w:del w:id="5032" w:author="NaYEeM" w:date="2019-07-07T01:44:00Z">
              <w:r w:rsidRPr="00EA780B" w:rsidDel="0057074E">
                <w:rPr>
                  <w:rFonts w:ascii="Times New Roman" w:hAnsi="Times New Roman" w:cs="Times New Roman"/>
                  <w:sz w:val="24"/>
                  <w:szCs w:val="24"/>
                  <w:rPrChange w:id="5033" w:author="NaYEeM" w:date="2020-01-18T22:40:00Z">
                    <w:rPr>
                      <w:rFonts w:ascii="Times New Roman" w:hAnsi="Times New Roman" w:cs="Times New Roman"/>
                      <w:color w:val="000000"/>
                      <w:sz w:val="24"/>
                      <w:szCs w:val="24"/>
                    </w:rPr>
                  </w:rPrChange>
                </w:rPr>
                <w:delText>0</w:delText>
              </w:r>
            </w:del>
            <w:del w:id="5034" w:author="NaYEeM" w:date="2019-07-03T01:55:00Z">
              <w:r w:rsidRPr="00EA780B" w:rsidDel="003A5D28">
                <w:rPr>
                  <w:rFonts w:ascii="Times New Roman" w:hAnsi="Times New Roman" w:cs="Times New Roman"/>
                  <w:sz w:val="24"/>
                  <w:szCs w:val="24"/>
                  <w:rPrChange w:id="5035" w:author="NaYEeM" w:date="2020-01-18T22:40:00Z">
                    <w:rPr>
                      <w:rFonts w:ascii="Times New Roman" w:hAnsi="Times New Roman" w:cs="Times New Roman"/>
                      <w:color w:val="000000"/>
                      <w:sz w:val="24"/>
                      <w:szCs w:val="24"/>
                    </w:rPr>
                  </w:rPrChange>
                </w:rPr>
                <w:delText>92</w:delText>
              </w:r>
            </w:del>
            <w:del w:id="5036" w:author="NaYEeM" w:date="2019-06-28T02:56:00Z">
              <w:r w:rsidRPr="00EA780B" w:rsidDel="0054745A">
                <w:rPr>
                  <w:rFonts w:ascii="Times New Roman" w:hAnsi="Times New Roman" w:cs="Times New Roman"/>
                  <w:sz w:val="24"/>
                  <w:szCs w:val="24"/>
                  <w:rPrChange w:id="5037" w:author="NaYEeM" w:date="2020-01-18T22:40:00Z">
                    <w:rPr>
                      <w:rFonts w:ascii="Times New Roman" w:hAnsi="Times New Roman" w:cs="Times New Roman"/>
                      <w:color w:val="000000"/>
                      <w:sz w:val="24"/>
                      <w:szCs w:val="24"/>
                    </w:rPr>
                  </w:rPrChange>
                </w:rPr>
                <w:delText>2</w:delText>
              </w:r>
            </w:del>
          </w:p>
        </w:tc>
      </w:tr>
      <w:tr w:rsidR="0055681C" w:rsidRPr="00EA780B" w14:paraId="3223B8B5" w14:textId="2EDE1F36" w:rsidTr="00EA780B">
        <w:trPr>
          <w:cnfStyle w:val="000000100000" w:firstRow="0" w:lastRow="0" w:firstColumn="0" w:lastColumn="0" w:oddVBand="0" w:evenVBand="0" w:oddHBand="1" w:evenHBand="0" w:firstRowFirstColumn="0" w:firstRowLastColumn="0" w:lastRowFirstColumn="0" w:lastRowLastColumn="0"/>
          <w:trPrChange w:id="5038"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5039" w:author="NaYEeM" w:date="2020-01-18T22:39:00Z">
              <w:tcPr>
                <w:tcW w:w="2685" w:type="dxa"/>
              </w:tcPr>
            </w:tcPrChange>
          </w:tcPr>
          <w:p w14:paraId="05CE543F" w14:textId="45874425" w:rsidR="0055681C" w:rsidRPr="00FC5C5F" w:rsidRDefault="0055681C">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5040" w:author="NaYEeM" w:date="2020-01-18T22:46:00Z">
                  <w:rPr>
                    <w:rFonts w:ascii="Times New Roman" w:hAnsi="Times New Roman" w:cs="Times New Roman"/>
                    <w:b w:val="0"/>
                    <w:sz w:val="24"/>
                    <w:szCs w:val="24"/>
                  </w:rPr>
                </w:rPrChange>
              </w:rPr>
              <w:pPrChange w:id="5041" w:author="NaYEeM" w:date="2020-01-18T21:56: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5042" w:author="NaYEeM" w:date="2020-01-18T22:46:00Z">
                  <w:rPr>
                    <w:rFonts w:ascii="Times New Roman" w:hAnsi="Times New Roman" w:cs="Times New Roman"/>
                    <w:sz w:val="24"/>
                    <w:szCs w:val="24"/>
                  </w:rPr>
                </w:rPrChange>
              </w:rPr>
              <w:t>&gt; 5</w:t>
            </w:r>
          </w:p>
        </w:tc>
        <w:tc>
          <w:tcPr>
            <w:tcW w:w="1230" w:type="pct"/>
            <w:tcPrChange w:id="5043" w:author="NaYEeM" w:date="2020-01-18T22:39:00Z">
              <w:tcPr>
                <w:tcW w:w="896" w:type="dxa"/>
                <w:gridSpan w:val="2"/>
              </w:tcPr>
            </w:tcPrChange>
          </w:tcPr>
          <w:p w14:paraId="4D282AF0" w14:textId="77777777"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Ref.</w:t>
            </w:r>
          </w:p>
        </w:tc>
        <w:tc>
          <w:tcPr>
            <w:tcW w:w="1249" w:type="pct"/>
            <w:tcPrChange w:id="5044" w:author="NaYEeM" w:date="2020-01-18T22:39:00Z">
              <w:tcPr>
                <w:tcW w:w="1529" w:type="dxa"/>
              </w:tcPr>
            </w:tcPrChange>
          </w:tcPr>
          <w:p w14:paraId="19040518" w14:textId="77777777"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c>
          <w:tcPr>
            <w:tcW w:w="879" w:type="pct"/>
            <w:tcPrChange w:id="5045" w:author="NaYEeM" w:date="2020-01-18T22:39:00Z">
              <w:tcPr>
                <w:tcW w:w="1007" w:type="dxa"/>
                <w:gridSpan w:val="3"/>
                <w:tcBorders>
                  <w:right w:val="single" w:sz="4" w:space="0" w:color="auto"/>
                </w:tcBorders>
              </w:tcPr>
            </w:tcPrChange>
          </w:tcPr>
          <w:p w14:paraId="4A441D45" w14:textId="77777777"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5681C" w:rsidRPr="00EA780B" w14:paraId="5C98AD94" w14:textId="4A0C670E" w:rsidTr="00EA780B">
        <w:trPr>
          <w:trPrChange w:id="5046"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5000" w:type="pct"/>
            <w:gridSpan w:val="4"/>
            <w:tcPrChange w:id="5047" w:author="NaYEeM" w:date="2020-01-18T22:39:00Z">
              <w:tcPr>
                <w:tcW w:w="6117" w:type="dxa"/>
                <w:gridSpan w:val="7"/>
                <w:tcBorders>
                  <w:right w:val="single" w:sz="4" w:space="0" w:color="auto"/>
                </w:tcBorders>
              </w:tcPr>
            </w:tcPrChange>
          </w:tcPr>
          <w:p w14:paraId="794A0314" w14:textId="2370E1C4" w:rsidR="0055681C" w:rsidRPr="00EA780B" w:rsidRDefault="0055681C">
            <w:pPr>
              <w:rPr>
                <w:rFonts w:ascii="Times New Roman" w:hAnsi="Times New Roman" w:cs="Times New Roman"/>
                <w:bCs w:val="0"/>
                <w:sz w:val="24"/>
                <w:szCs w:val="24"/>
              </w:rPr>
              <w:pPrChange w:id="5048" w:author="NaYEeM" w:date="2020-01-14T21:51:00Z">
                <w:pPr>
                  <w:jc w:val="both"/>
                </w:pPr>
              </w:pPrChange>
            </w:pPr>
            <w:r w:rsidRPr="00EA780B">
              <w:rPr>
                <w:rFonts w:ascii="Times New Roman" w:hAnsi="Times New Roman" w:cs="Times New Roman"/>
                <w:sz w:val="24"/>
                <w:szCs w:val="24"/>
              </w:rPr>
              <w:t>C-section</w:t>
            </w:r>
          </w:p>
        </w:tc>
      </w:tr>
      <w:tr w:rsidR="0055681C" w:rsidRPr="00EA780B" w14:paraId="0170C647" w14:textId="27650217" w:rsidTr="00EA780B">
        <w:trPr>
          <w:cnfStyle w:val="000000100000" w:firstRow="0" w:lastRow="0" w:firstColumn="0" w:lastColumn="0" w:oddVBand="0" w:evenVBand="0" w:oddHBand="1" w:evenHBand="0" w:firstRowFirstColumn="0" w:firstRowLastColumn="0" w:lastRowFirstColumn="0" w:lastRowLastColumn="0"/>
          <w:trPrChange w:id="5049"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5050" w:author="NaYEeM" w:date="2020-01-18T22:39:00Z">
              <w:tcPr>
                <w:tcW w:w="2685" w:type="dxa"/>
              </w:tcPr>
            </w:tcPrChange>
          </w:tcPr>
          <w:p w14:paraId="6847F668" w14:textId="75C79704" w:rsidR="0055681C" w:rsidRPr="00FC5C5F" w:rsidRDefault="0055681C">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5051" w:author="NaYEeM" w:date="2020-01-18T22:46:00Z">
                  <w:rPr>
                    <w:rFonts w:ascii="Times New Roman" w:hAnsi="Times New Roman" w:cs="Times New Roman"/>
                    <w:b w:val="0"/>
                    <w:sz w:val="24"/>
                    <w:szCs w:val="24"/>
                  </w:rPr>
                </w:rPrChange>
              </w:rPr>
              <w:pPrChange w:id="5052" w:author="NaYEeM" w:date="2020-01-18T21:56:00Z">
                <w:pPr>
                  <w:jc w:val="center"/>
                  <w:cnfStyle w:val="001000100000" w:firstRow="0" w:lastRow="0" w:firstColumn="1" w:lastColumn="0" w:oddVBand="0" w:evenVBand="0" w:oddHBand="1" w:evenHBand="0" w:firstRowFirstColumn="0" w:firstRowLastColumn="0" w:lastRowFirstColumn="0" w:lastRowLastColumn="0"/>
                </w:pPr>
              </w:pPrChange>
            </w:pPr>
            <w:del w:id="5053" w:author="NaYEeM" w:date="2020-01-14T23:56:00Z">
              <w:r w:rsidRPr="00FC5C5F" w:rsidDel="005011FC">
                <w:rPr>
                  <w:rFonts w:ascii="Times New Roman" w:hAnsi="Times New Roman" w:cs="Times New Roman"/>
                  <w:b w:val="0"/>
                  <w:bCs w:val="0"/>
                  <w:sz w:val="24"/>
                  <w:szCs w:val="24"/>
                  <w:rPrChange w:id="5054" w:author="NaYEeM" w:date="2020-01-18T22:46:00Z">
                    <w:rPr>
                      <w:rFonts w:ascii="Times New Roman" w:hAnsi="Times New Roman" w:cs="Times New Roman"/>
                      <w:sz w:val="24"/>
                      <w:szCs w:val="24"/>
                    </w:rPr>
                  </w:rPrChange>
                </w:rPr>
                <w:delText>No</w:delText>
              </w:r>
            </w:del>
            <w:ins w:id="5055" w:author="NaYEeM" w:date="2020-01-14T23:56:00Z">
              <w:r w:rsidRPr="00FC5C5F">
                <w:rPr>
                  <w:rFonts w:ascii="Times New Roman" w:hAnsi="Times New Roman" w:cs="Times New Roman"/>
                  <w:b w:val="0"/>
                  <w:bCs w:val="0"/>
                  <w:sz w:val="24"/>
                  <w:szCs w:val="24"/>
                  <w:rPrChange w:id="5056" w:author="NaYEeM" w:date="2020-01-18T22:46:00Z">
                    <w:rPr>
                      <w:rFonts w:ascii="Times New Roman" w:hAnsi="Times New Roman" w:cs="Times New Roman"/>
                      <w:sz w:val="24"/>
                      <w:szCs w:val="24"/>
                    </w:rPr>
                  </w:rPrChange>
                </w:rPr>
                <w:t>Yes</w:t>
              </w:r>
            </w:ins>
          </w:p>
        </w:tc>
        <w:tc>
          <w:tcPr>
            <w:tcW w:w="1230" w:type="pct"/>
            <w:tcPrChange w:id="5057" w:author="NaYEeM" w:date="2020-01-18T22:39:00Z">
              <w:tcPr>
                <w:tcW w:w="896" w:type="dxa"/>
                <w:gridSpan w:val="2"/>
              </w:tcPr>
            </w:tcPrChange>
          </w:tcPr>
          <w:p w14:paraId="3BC5B3C2" w14:textId="4207F566"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del w:id="5058" w:author="NaYEeM" w:date="2020-01-14T23:58:00Z">
              <w:r w:rsidRPr="00EA780B" w:rsidDel="00AE2A43">
                <w:rPr>
                  <w:rFonts w:ascii="Times New Roman" w:hAnsi="Times New Roman" w:cs="Times New Roman"/>
                  <w:sz w:val="24"/>
                  <w:szCs w:val="24"/>
                </w:rPr>
                <w:delText>0.</w:delText>
              </w:r>
            </w:del>
            <w:ins w:id="5059" w:author="NaYEeM" w:date="2020-01-14T23:58:00Z">
              <w:r w:rsidRPr="00EA780B">
                <w:rPr>
                  <w:rFonts w:ascii="Times New Roman" w:hAnsi="Times New Roman" w:cs="Times New Roman"/>
                  <w:sz w:val="24"/>
                  <w:szCs w:val="24"/>
                </w:rPr>
                <w:t>1.03</w:t>
              </w:r>
            </w:ins>
            <w:del w:id="5060" w:author="NaYEeM" w:date="2019-11-22T00:24:00Z">
              <w:r w:rsidRPr="00EA780B" w:rsidDel="00256B32">
                <w:rPr>
                  <w:rFonts w:ascii="Times New Roman" w:hAnsi="Times New Roman" w:cs="Times New Roman"/>
                  <w:sz w:val="24"/>
                  <w:szCs w:val="24"/>
                </w:rPr>
                <w:delText>7</w:delText>
              </w:r>
            </w:del>
            <w:del w:id="5061" w:author="NaYEeM" w:date="2019-07-03T00:18:00Z">
              <w:r w:rsidRPr="00EA780B" w:rsidDel="007C4FE2">
                <w:rPr>
                  <w:rFonts w:ascii="Times New Roman" w:hAnsi="Times New Roman" w:cs="Times New Roman"/>
                  <w:sz w:val="24"/>
                  <w:szCs w:val="24"/>
                </w:rPr>
                <w:delText>6</w:delText>
              </w:r>
            </w:del>
          </w:p>
        </w:tc>
        <w:tc>
          <w:tcPr>
            <w:tcW w:w="1249" w:type="pct"/>
            <w:tcPrChange w:id="5062" w:author="NaYEeM" w:date="2020-01-18T22:39:00Z">
              <w:tcPr>
                <w:tcW w:w="1529" w:type="dxa"/>
              </w:tcPr>
            </w:tcPrChange>
          </w:tcPr>
          <w:p w14:paraId="2A8DE1A2" w14:textId="4364F0EF"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5063" w:author="NaYEeM" w:date="2020-01-14T23:58:00Z">
              <w:r w:rsidRPr="00EA780B">
                <w:rPr>
                  <w:rFonts w:ascii="Times New Roman" w:hAnsi="Times New Roman" w:cs="Times New Roman"/>
                  <w:sz w:val="24"/>
                  <w:szCs w:val="24"/>
                </w:rPr>
                <w:t>80</w:t>
              </w:r>
            </w:ins>
            <w:del w:id="5064" w:author="NaYEeM" w:date="2020-01-14T23:58:00Z">
              <w:r w:rsidRPr="00EA780B" w:rsidDel="00AE2A43">
                <w:rPr>
                  <w:rFonts w:ascii="Times New Roman" w:hAnsi="Times New Roman" w:cs="Times New Roman"/>
                  <w:sz w:val="24"/>
                  <w:szCs w:val="24"/>
                </w:rPr>
                <w:delText>6</w:delText>
              </w:r>
            </w:del>
            <w:del w:id="5065" w:author="NaYEeM" w:date="2019-07-03T01:46:00Z">
              <w:r w:rsidRPr="00EA780B" w:rsidDel="00CB6DA9">
                <w:rPr>
                  <w:rFonts w:ascii="Times New Roman" w:hAnsi="Times New Roman" w:cs="Times New Roman"/>
                  <w:sz w:val="24"/>
                  <w:szCs w:val="24"/>
                </w:rPr>
                <w:delText>1</w:delText>
              </w:r>
            </w:del>
            <w:r w:rsidRPr="00EA780B">
              <w:rPr>
                <w:rFonts w:ascii="Times New Roman" w:hAnsi="Times New Roman" w:cs="Times New Roman"/>
                <w:sz w:val="24"/>
                <w:szCs w:val="24"/>
              </w:rPr>
              <w:t>,</w:t>
            </w:r>
            <w:ins w:id="5066" w:author="NaYEeM" w:date="2019-11-22T00:24:00Z">
              <w:r w:rsidRPr="00EA780B">
                <w:rPr>
                  <w:rFonts w:ascii="Times New Roman" w:hAnsi="Times New Roman" w:cs="Times New Roman"/>
                  <w:sz w:val="24"/>
                  <w:szCs w:val="24"/>
                </w:rPr>
                <w:t>1.</w:t>
              </w:r>
            </w:ins>
            <w:ins w:id="5067" w:author="NaYEeM" w:date="2020-01-14T23:58:00Z">
              <w:r w:rsidRPr="00EA780B">
                <w:rPr>
                  <w:rFonts w:ascii="Times New Roman" w:hAnsi="Times New Roman" w:cs="Times New Roman"/>
                  <w:sz w:val="24"/>
                  <w:szCs w:val="24"/>
                </w:rPr>
                <w:t>32</w:t>
              </w:r>
            </w:ins>
            <w:del w:id="5068" w:author="NaYEeM" w:date="2019-11-22T00:24:00Z">
              <w:r w:rsidRPr="00EA780B" w:rsidDel="00256B32">
                <w:rPr>
                  <w:rFonts w:ascii="Times New Roman" w:hAnsi="Times New Roman" w:cs="Times New Roman"/>
                  <w:sz w:val="24"/>
                  <w:szCs w:val="24"/>
                </w:rPr>
                <w:delText>0.9</w:delText>
              </w:r>
            </w:del>
            <w:del w:id="5069" w:author="NaYEeM" w:date="2019-07-03T01:46:00Z">
              <w:r w:rsidRPr="00EA780B" w:rsidDel="00CB6DA9">
                <w:rPr>
                  <w:rFonts w:ascii="Times New Roman" w:hAnsi="Times New Roman" w:cs="Times New Roman"/>
                  <w:sz w:val="24"/>
                  <w:szCs w:val="24"/>
                </w:rPr>
                <w:delText>6</w:delText>
              </w:r>
            </w:del>
            <w:r w:rsidRPr="00EA780B">
              <w:rPr>
                <w:rFonts w:ascii="Times New Roman" w:hAnsi="Times New Roman" w:cs="Times New Roman"/>
                <w:sz w:val="24"/>
                <w:szCs w:val="24"/>
              </w:rPr>
              <w:t>]</w:t>
            </w:r>
          </w:p>
        </w:tc>
        <w:tc>
          <w:tcPr>
            <w:tcW w:w="879" w:type="pct"/>
            <w:tcPrChange w:id="5070" w:author="NaYEeM" w:date="2020-01-18T22:39:00Z">
              <w:tcPr>
                <w:tcW w:w="1007" w:type="dxa"/>
                <w:gridSpan w:val="3"/>
                <w:tcBorders>
                  <w:right w:val="single" w:sz="4" w:space="0" w:color="auto"/>
                </w:tcBorders>
              </w:tcPr>
            </w:tcPrChange>
          </w:tcPr>
          <w:p w14:paraId="2015DA9F" w14:textId="1D6F09A5"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5071" w:author="NaYEeM" w:date="2020-01-18T22:40:00Z">
                  <w:rPr>
                    <w:rFonts w:ascii="Times New Roman" w:hAnsi="Times New Roman" w:cs="Times New Roman"/>
                    <w:color w:val="000000"/>
                    <w:sz w:val="24"/>
                    <w:szCs w:val="24"/>
                  </w:rPr>
                </w:rPrChange>
              </w:rPr>
            </w:pPr>
            <w:del w:id="5072" w:author="NaYEeM" w:date="2019-11-22T01:11:00Z">
              <w:r w:rsidRPr="00EA780B" w:rsidDel="00660218">
                <w:rPr>
                  <w:rFonts w:ascii="Times New Roman" w:hAnsi="Times New Roman" w:cs="Times New Roman"/>
                  <w:sz w:val="24"/>
                  <w:szCs w:val="24"/>
                  <w:rPrChange w:id="5073" w:author="NaYEeM" w:date="2020-01-18T22:40:00Z">
                    <w:rPr>
                      <w:rFonts w:ascii="Times New Roman" w:hAnsi="Times New Roman" w:cs="Times New Roman"/>
                      <w:color w:val="000000"/>
                      <w:sz w:val="24"/>
                      <w:szCs w:val="24"/>
                    </w:rPr>
                  </w:rPrChange>
                </w:rPr>
                <w:delText>0.</w:delText>
              </w:r>
            </w:del>
            <w:del w:id="5074" w:author="NaYEeM" w:date="2019-11-11T02:20:00Z">
              <w:r w:rsidRPr="00EA780B" w:rsidDel="00844E39">
                <w:rPr>
                  <w:rFonts w:ascii="Times New Roman" w:hAnsi="Times New Roman" w:cs="Times New Roman"/>
                  <w:sz w:val="24"/>
                  <w:szCs w:val="24"/>
                  <w:rPrChange w:id="5075" w:author="NaYEeM" w:date="2020-01-18T22:40:00Z">
                    <w:rPr>
                      <w:rFonts w:ascii="Times New Roman" w:hAnsi="Times New Roman" w:cs="Times New Roman"/>
                      <w:color w:val="000000"/>
                      <w:sz w:val="24"/>
                      <w:szCs w:val="24"/>
                    </w:rPr>
                  </w:rPrChange>
                </w:rPr>
                <w:delText>0</w:delText>
              </w:r>
            </w:del>
            <w:del w:id="5076" w:author="NaYEeM" w:date="2019-07-03T01:55:00Z">
              <w:r w:rsidRPr="00EA780B" w:rsidDel="003A5D28">
                <w:rPr>
                  <w:rFonts w:ascii="Times New Roman" w:hAnsi="Times New Roman" w:cs="Times New Roman"/>
                  <w:sz w:val="24"/>
                  <w:szCs w:val="24"/>
                  <w:rPrChange w:id="5077" w:author="NaYEeM" w:date="2020-01-18T22:40:00Z">
                    <w:rPr>
                      <w:rFonts w:ascii="Times New Roman" w:hAnsi="Times New Roman" w:cs="Times New Roman"/>
                      <w:color w:val="000000"/>
                      <w:sz w:val="24"/>
                      <w:szCs w:val="24"/>
                    </w:rPr>
                  </w:rPrChange>
                </w:rPr>
                <w:delText>20</w:delText>
              </w:r>
            </w:del>
            <w:del w:id="5078" w:author="NaYEeM" w:date="2019-06-28T02:56:00Z">
              <w:r w:rsidRPr="00EA780B" w:rsidDel="0054745A">
                <w:rPr>
                  <w:rFonts w:ascii="Times New Roman" w:hAnsi="Times New Roman" w:cs="Times New Roman"/>
                  <w:sz w:val="24"/>
                  <w:szCs w:val="24"/>
                  <w:rPrChange w:id="5079" w:author="NaYEeM" w:date="2020-01-18T22:40:00Z">
                    <w:rPr>
                      <w:rFonts w:ascii="Times New Roman" w:hAnsi="Times New Roman" w:cs="Times New Roman"/>
                      <w:color w:val="000000"/>
                      <w:sz w:val="24"/>
                      <w:szCs w:val="24"/>
                    </w:rPr>
                  </w:rPrChange>
                </w:rPr>
                <w:delText>3</w:delText>
              </w:r>
            </w:del>
            <w:ins w:id="5080" w:author="NaYEeM" w:date="2019-11-22T01:11:00Z">
              <w:r w:rsidRPr="00EA780B">
                <w:rPr>
                  <w:rFonts w:ascii="Times New Roman" w:hAnsi="Times New Roman" w:cs="Times New Roman"/>
                  <w:sz w:val="24"/>
                  <w:szCs w:val="24"/>
                </w:rPr>
                <w:t>0.</w:t>
              </w:r>
            </w:ins>
            <w:ins w:id="5081" w:author="NaYEeM" w:date="2020-01-15T00:25:00Z">
              <w:r w:rsidRPr="00EA780B">
                <w:rPr>
                  <w:rFonts w:ascii="Times New Roman" w:hAnsi="Times New Roman" w:cs="Times New Roman"/>
                  <w:sz w:val="24"/>
                  <w:szCs w:val="24"/>
                </w:rPr>
                <w:t>804</w:t>
              </w:r>
            </w:ins>
          </w:p>
        </w:tc>
      </w:tr>
      <w:tr w:rsidR="0055681C" w:rsidRPr="00EA780B" w14:paraId="5FBE391A" w14:textId="568426B4" w:rsidTr="00EA780B">
        <w:trPr>
          <w:trPrChange w:id="5082"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5083" w:author="NaYEeM" w:date="2020-01-18T22:39:00Z">
              <w:tcPr>
                <w:tcW w:w="2685" w:type="dxa"/>
              </w:tcPr>
            </w:tcPrChange>
          </w:tcPr>
          <w:p w14:paraId="5E735454" w14:textId="04F97050" w:rsidR="0055681C" w:rsidRPr="00FC5C5F" w:rsidRDefault="0055681C">
            <w:pPr>
              <w:rPr>
                <w:rFonts w:ascii="Times New Roman" w:hAnsi="Times New Roman" w:cs="Times New Roman"/>
                <w:b w:val="0"/>
                <w:bCs w:val="0"/>
                <w:sz w:val="24"/>
                <w:szCs w:val="24"/>
                <w:rPrChange w:id="5084" w:author="NaYEeM" w:date="2020-01-18T22:46:00Z">
                  <w:rPr>
                    <w:rFonts w:ascii="Times New Roman" w:hAnsi="Times New Roman" w:cs="Times New Roman"/>
                    <w:b w:val="0"/>
                    <w:sz w:val="24"/>
                    <w:szCs w:val="24"/>
                  </w:rPr>
                </w:rPrChange>
              </w:rPr>
              <w:pPrChange w:id="5085" w:author="NaYEeM" w:date="2020-01-18T21:56:00Z">
                <w:pPr>
                  <w:jc w:val="center"/>
                </w:pPr>
              </w:pPrChange>
            </w:pPr>
            <w:ins w:id="5086" w:author="NaYEeM" w:date="2020-01-14T23:56:00Z">
              <w:r w:rsidRPr="00FC5C5F">
                <w:rPr>
                  <w:rFonts w:ascii="Times New Roman" w:hAnsi="Times New Roman" w:cs="Times New Roman"/>
                  <w:b w:val="0"/>
                  <w:bCs w:val="0"/>
                  <w:sz w:val="24"/>
                  <w:szCs w:val="24"/>
                  <w:rPrChange w:id="5087" w:author="NaYEeM" w:date="2020-01-18T22:46:00Z">
                    <w:rPr>
                      <w:rFonts w:ascii="Times New Roman" w:hAnsi="Times New Roman" w:cs="Times New Roman"/>
                      <w:sz w:val="24"/>
                      <w:szCs w:val="24"/>
                    </w:rPr>
                  </w:rPrChange>
                </w:rPr>
                <w:t xml:space="preserve">No </w:t>
              </w:r>
            </w:ins>
            <w:del w:id="5088" w:author="NaYEeM" w:date="2020-01-14T23:56:00Z">
              <w:r w:rsidRPr="00FC5C5F" w:rsidDel="005011FC">
                <w:rPr>
                  <w:rFonts w:ascii="Times New Roman" w:hAnsi="Times New Roman" w:cs="Times New Roman"/>
                  <w:b w:val="0"/>
                  <w:bCs w:val="0"/>
                  <w:sz w:val="24"/>
                  <w:szCs w:val="24"/>
                  <w:rPrChange w:id="5089" w:author="NaYEeM" w:date="2020-01-18T22:46:00Z">
                    <w:rPr>
                      <w:rFonts w:ascii="Times New Roman" w:hAnsi="Times New Roman" w:cs="Times New Roman"/>
                      <w:sz w:val="24"/>
                      <w:szCs w:val="24"/>
                    </w:rPr>
                  </w:rPrChange>
                </w:rPr>
                <w:delText>Yes</w:delText>
              </w:r>
            </w:del>
          </w:p>
        </w:tc>
        <w:tc>
          <w:tcPr>
            <w:tcW w:w="1230" w:type="pct"/>
            <w:tcPrChange w:id="5090" w:author="NaYEeM" w:date="2020-01-18T22:39:00Z">
              <w:tcPr>
                <w:tcW w:w="896" w:type="dxa"/>
                <w:gridSpan w:val="2"/>
              </w:tcPr>
            </w:tcPrChange>
          </w:tcPr>
          <w:p w14:paraId="353E108A" w14:textId="77777777"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Ref.</w:t>
            </w:r>
          </w:p>
        </w:tc>
        <w:tc>
          <w:tcPr>
            <w:tcW w:w="1249" w:type="pct"/>
            <w:tcPrChange w:id="5091" w:author="NaYEeM" w:date="2020-01-18T22:39:00Z">
              <w:tcPr>
                <w:tcW w:w="1529" w:type="dxa"/>
              </w:tcPr>
            </w:tcPrChange>
          </w:tcPr>
          <w:p w14:paraId="290D42EB" w14:textId="77777777"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c>
          <w:tcPr>
            <w:tcW w:w="879" w:type="pct"/>
            <w:tcPrChange w:id="5092" w:author="NaYEeM" w:date="2020-01-18T22:39:00Z">
              <w:tcPr>
                <w:tcW w:w="1007" w:type="dxa"/>
                <w:gridSpan w:val="3"/>
                <w:tcBorders>
                  <w:right w:val="single" w:sz="4" w:space="0" w:color="auto"/>
                </w:tcBorders>
              </w:tcPr>
            </w:tcPrChange>
          </w:tcPr>
          <w:p w14:paraId="7CCD0177" w14:textId="77777777"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5681C" w:rsidRPr="00EA780B" w14:paraId="0041F2D6" w14:textId="1E719AB6" w:rsidTr="00EA780B">
        <w:trPr>
          <w:cnfStyle w:val="000000100000" w:firstRow="0" w:lastRow="0" w:firstColumn="0" w:lastColumn="0" w:oddVBand="0" w:evenVBand="0" w:oddHBand="1" w:evenHBand="0" w:firstRowFirstColumn="0" w:firstRowLastColumn="0" w:lastRowFirstColumn="0" w:lastRowLastColumn="0"/>
          <w:trPrChange w:id="5093"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5000" w:type="pct"/>
            <w:gridSpan w:val="4"/>
            <w:tcPrChange w:id="5094" w:author="NaYEeM" w:date="2020-01-18T22:39:00Z">
              <w:tcPr>
                <w:tcW w:w="6117" w:type="dxa"/>
                <w:gridSpan w:val="7"/>
                <w:tcBorders>
                  <w:right w:val="single" w:sz="4" w:space="0" w:color="auto"/>
                </w:tcBorders>
              </w:tcPr>
            </w:tcPrChange>
          </w:tcPr>
          <w:p w14:paraId="69FBA2EA" w14:textId="08D214A1" w:rsidR="0055681C" w:rsidRPr="00EA780B" w:rsidRDefault="0055681C">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Change w:id="5095" w:author="NaYEeM" w:date="2020-01-14T21:51:00Z">
                <w:pPr>
                  <w:jc w:val="both"/>
                  <w:cnfStyle w:val="001000100000" w:firstRow="0" w:lastRow="0" w:firstColumn="1" w:lastColumn="0" w:oddVBand="0" w:evenVBand="0" w:oddHBand="1" w:evenHBand="0" w:firstRowFirstColumn="0" w:firstRowLastColumn="0" w:lastRowFirstColumn="0" w:lastRowLastColumn="0"/>
                </w:pPr>
              </w:pPrChange>
            </w:pPr>
            <w:r w:rsidRPr="00EA780B">
              <w:rPr>
                <w:rFonts w:ascii="Times New Roman" w:hAnsi="Times New Roman" w:cs="Times New Roman"/>
                <w:sz w:val="24"/>
                <w:szCs w:val="24"/>
              </w:rPr>
              <w:lastRenderedPageBreak/>
              <w:t>Sex</w:t>
            </w:r>
            <w:ins w:id="5096" w:author="NaYEeM" w:date="2019-11-11T02:21:00Z">
              <w:r w:rsidRPr="00EA780B">
                <w:rPr>
                  <w:rFonts w:ascii="Times New Roman" w:hAnsi="Times New Roman" w:cs="Times New Roman"/>
                  <w:sz w:val="24"/>
                  <w:szCs w:val="24"/>
                </w:rPr>
                <w:t xml:space="preserve"> of child</w:t>
              </w:r>
            </w:ins>
          </w:p>
        </w:tc>
      </w:tr>
      <w:tr w:rsidR="0055681C" w:rsidRPr="00EA780B" w14:paraId="2B660438" w14:textId="75A5D2DB" w:rsidTr="00EA780B">
        <w:trPr>
          <w:trPrChange w:id="5097"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5098" w:author="NaYEeM" w:date="2020-01-18T22:39:00Z">
              <w:tcPr>
                <w:tcW w:w="2685" w:type="dxa"/>
              </w:tcPr>
            </w:tcPrChange>
          </w:tcPr>
          <w:p w14:paraId="7D0DAFAA" w14:textId="75109D13" w:rsidR="0055681C" w:rsidRPr="00FC5C5F" w:rsidRDefault="0055681C">
            <w:pPr>
              <w:rPr>
                <w:rFonts w:ascii="Times New Roman" w:hAnsi="Times New Roman" w:cs="Times New Roman"/>
                <w:b w:val="0"/>
                <w:bCs w:val="0"/>
                <w:sz w:val="24"/>
                <w:szCs w:val="24"/>
                <w:rPrChange w:id="5099" w:author="NaYEeM" w:date="2020-01-18T22:46:00Z">
                  <w:rPr>
                    <w:rFonts w:ascii="Times New Roman" w:hAnsi="Times New Roman" w:cs="Times New Roman"/>
                    <w:b w:val="0"/>
                    <w:sz w:val="24"/>
                    <w:szCs w:val="24"/>
                  </w:rPr>
                </w:rPrChange>
              </w:rPr>
              <w:pPrChange w:id="5100" w:author="NaYEeM" w:date="2020-01-18T21:56:00Z">
                <w:pPr>
                  <w:jc w:val="center"/>
                </w:pPr>
              </w:pPrChange>
            </w:pPr>
            <w:r w:rsidRPr="00FC5C5F">
              <w:rPr>
                <w:rFonts w:ascii="Times New Roman" w:hAnsi="Times New Roman" w:cs="Times New Roman"/>
                <w:b w:val="0"/>
                <w:bCs w:val="0"/>
                <w:sz w:val="24"/>
                <w:szCs w:val="24"/>
                <w:rPrChange w:id="5101" w:author="NaYEeM" w:date="2020-01-18T22:46:00Z">
                  <w:rPr>
                    <w:rFonts w:ascii="Times New Roman" w:hAnsi="Times New Roman" w:cs="Times New Roman"/>
                    <w:sz w:val="24"/>
                    <w:szCs w:val="24"/>
                  </w:rPr>
                </w:rPrChange>
              </w:rPr>
              <w:t>Female</w:t>
            </w:r>
          </w:p>
        </w:tc>
        <w:tc>
          <w:tcPr>
            <w:tcW w:w="1230" w:type="pct"/>
            <w:tcPrChange w:id="5102" w:author="NaYEeM" w:date="2020-01-18T22:39:00Z">
              <w:tcPr>
                <w:tcW w:w="896" w:type="dxa"/>
                <w:gridSpan w:val="2"/>
              </w:tcPr>
            </w:tcPrChange>
          </w:tcPr>
          <w:p w14:paraId="085E0194" w14:textId="3793E2B1"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5103" w:author="NaYEeM" w:date="2020-01-14T23:59:00Z">
              <w:r w:rsidRPr="00EA780B">
                <w:rPr>
                  <w:rFonts w:ascii="Times New Roman" w:hAnsi="Times New Roman" w:cs="Times New Roman"/>
                  <w:sz w:val="24"/>
                  <w:szCs w:val="24"/>
                </w:rPr>
                <w:t>91</w:t>
              </w:r>
            </w:ins>
            <w:del w:id="5104" w:author="NaYEeM" w:date="2019-12-09T02:21:00Z">
              <w:r w:rsidRPr="00EA780B" w:rsidDel="00F51E05">
                <w:rPr>
                  <w:rFonts w:ascii="Times New Roman" w:hAnsi="Times New Roman" w:cs="Times New Roman"/>
                  <w:sz w:val="24"/>
                  <w:szCs w:val="24"/>
                </w:rPr>
                <w:delText>8</w:delText>
              </w:r>
            </w:del>
            <w:del w:id="5105" w:author="NaYEeM" w:date="2019-07-03T00:19:00Z">
              <w:r w:rsidRPr="00EA780B" w:rsidDel="007C4FE2">
                <w:rPr>
                  <w:rFonts w:ascii="Times New Roman" w:hAnsi="Times New Roman" w:cs="Times New Roman"/>
                  <w:sz w:val="24"/>
                  <w:szCs w:val="24"/>
                </w:rPr>
                <w:delText>5</w:delText>
              </w:r>
            </w:del>
          </w:p>
        </w:tc>
        <w:tc>
          <w:tcPr>
            <w:tcW w:w="1249" w:type="pct"/>
            <w:tcPrChange w:id="5106" w:author="NaYEeM" w:date="2020-01-18T22:39:00Z">
              <w:tcPr>
                <w:tcW w:w="1529" w:type="dxa"/>
              </w:tcPr>
            </w:tcPrChange>
          </w:tcPr>
          <w:p w14:paraId="196F3015" w14:textId="0D78ED4B"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[0.</w:t>
            </w:r>
            <w:ins w:id="5107" w:author="NaYEeM" w:date="2020-01-14T23:59:00Z">
              <w:r w:rsidRPr="00EA780B">
                <w:rPr>
                  <w:rFonts w:ascii="Times New Roman" w:hAnsi="Times New Roman" w:cs="Times New Roman"/>
                  <w:sz w:val="24"/>
                  <w:szCs w:val="24"/>
                </w:rPr>
                <w:t>74</w:t>
              </w:r>
            </w:ins>
            <w:del w:id="5108" w:author="NaYEeM" w:date="2019-11-22T00:27:00Z">
              <w:r w:rsidRPr="00EA780B" w:rsidDel="00256B32">
                <w:rPr>
                  <w:rFonts w:ascii="Times New Roman" w:hAnsi="Times New Roman" w:cs="Times New Roman"/>
                  <w:sz w:val="24"/>
                  <w:szCs w:val="24"/>
                </w:rPr>
                <w:delText>7</w:delText>
              </w:r>
            </w:del>
            <w:del w:id="5109" w:author="NaYEeM" w:date="2019-07-03T01:47:00Z">
              <w:r w:rsidRPr="00EA780B" w:rsidDel="00CB6DA9">
                <w:rPr>
                  <w:rFonts w:ascii="Times New Roman" w:hAnsi="Times New Roman" w:cs="Times New Roman"/>
                  <w:sz w:val="24"/>
                  <w:szCs w:val="24"/>
                </w:rPr>
                <w:delText>4</w:delText>
              </w:r>
            </w:del>
            <w:r w:rsidRPr="00EA780B">
              <w:rPr>
                <w:rFonts w:ascii="Times New Roman" w:hAnsi="Times New Roman" w:cs="Times New Roman"/>
                <w:sz w:val="24"/>
                <w:szCs w:val="24"/>
              </w:rPr>
              <w:t>,</w:t>
            </w:r>
            <w:ins w:id="5110" w:author="NaYEeM" w:date="2019-07-03T01:47:00Z">
              <w:r w:rsidRPr="00EA780B">
                <w:rPr>
                  <w:rFonts w:ascii="Times New Roman" w:hAnsi="Times New Roman" w:cs="Times New Roman"/>
                  <w:sz w:val="24"/>
                  <w:szCs w:val="24"/>
                </w:rPr>
                <w:t>1.</w:t>
              </w:r>
            </w:ins>
            <w:ins w:id="5111" w:author="NaYEeM" w:date="2019-11-22T00:28:00Z">
              <w:r w:rsidRPr="00EA780B">
                <w:rPr>
                  <w:rFonts w:ascii="Times New Roman" w:hAnsi="Times New Roman" w:cs="Times New Roman"/>
                  <w:sz w:val="24"/>
                  <w:szCs w:val="24"/>
                </w:rPr>
                <w:t>1</w:t>
              </w:r>
            </w:ins>
            <w:ins w:id="5112" w:author="NaYEeM" w:date="2020-01-14T23:59:00Z">
              <w:r w:rsidRPr="00EA780B">
                <w:rPr>
                  <w:rFonts w:ascii="Times New Roman" w:hAnsi="Times New Roman" w:cs="Times New Roman"/>
                  <w:sz w:val="24"/>
                  <w:szCs w:val="24"/>
                </w:rPr>
                <w:t>2</w:t>
              </w:r>
            </w:ins>
            <w:del w:id="5113" w:author="NaYEeM" w:date="2019-07-03T01:47:00Z">
              <w:r w:rsidRPr="00EA780B" w:rsidDel="00CB6DA9">
                <w:rPr>
                  <w:rFonts w:ascii="Times New Roman" w:hAnsi="Times New Roman" w:cs="Times New Roman"/>
                  <w:sz w:val="24"/>
                  <w:szCs w:val="24"/>
                </w:rPr>
                <w:delText>0.98</w:delText>
              </w:r>
            </w:del>
            <w:r w:rsidRPr="00EA780B">
              <w:rPr>
                <w:rFonts w:ascii="Times New Roman" w:hAnsi="Times New Roman" w:cs="Times New Roman"/>
                <w:sz w:val="24"/>
                <w:szCs w:val="24"/>
              </w:rPr>
              <w:t>]</w:t>
            </w:r>
          </w:p>
        </w:tc>
        <w:tc>
          <w:tcPr>
            <w:tcW w:w="879" w:type="pct"/>
            <w:tcPrChange w:id="5114" w:author="NaYEeM" w:date="2020-01-18T22:39:00Z">
              <w:tcPr>
                <w:tcW w:w="1007" w:type="dxa"/>
                <w:gridSpan w:val="3"/>
                <w:tcBorders>
                  <w:right w:val="single" w:sz="4" w:space="0" w:color="auto"/>
                </w:tcBorders>
              </w:tcPr>
            </w:tcPrChange>
          </w:tcPr>
          <w:p w14:paraId="59945AA3" w14:textId="26143601" w:rsidR="0055681C" w:rsidRPr="00EA780B" w:rsidRDefault="0055681C" w:rsidP="005568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5115" w:author="NaYEeM" w:date="2020-01-18T22:40:00Z">
                  <w:rPr>
                    <w:rFonts w:ascii="Times New Roman" w:hAnsi="Times New Roman" w:cs="Times New Roman"/>
                    <w:color w:val="000000"/>
                    <w:sz w:val="24"/>
                    <w:szCs w:val="24"/>
                  </w:rPr>
                </w:rPrChange>
              </w:rPr>
            </w:pPr>
            <w:del w:id="5116" w:author="NaYEeM" w:date="2019-11-22T01:11:00Z">
              <w:r w:rsidRPr="00EA780B" w:rsidDel="00660218">
                <w:rPr>
                  <w:rFonts w:ascii="Times New Roman" w:hAnsi="Times New Roman" w:cs="Times New Roman"/>
                  <w:sz w:val="24"/>
                  <w:szCs w:val="24"/>
                  <w:rPrChange w:id="5117" w:author="NaYEeM" w:date="2020-01-18T22:40:00Z">
                    <w:rPr>
                      <w:rFonts w:ascii="Times New Roman" w:hAnsi="Times New Roman" w:cs="Times New Roman"/>
                      <w:color w:val="000000"/>
                      <w:sz w:val="24"/>
                      <w:szCs w:val="24"/>
                    </w:rPr>
                  </w:rPrChange>
                </w:rPr>
                <w:delText>0.</w:delText>
              </w:r>
            </w:del>
            <w:ins w:id="5118" w:author="NaYEeM" w:date="2019-11-22T01:11:00Z">
              <w:r w:rsidRPr="00EA780B">
                <w:rPr>
                  <w:rFonts w:ascii="Times New Roman" w:hAnsi="Times New Roman" w:cs="Times New Roman"/>
                  <w:sz w:val="24"/>
                  <w:szCs w:val="24"/>
                </w:rPr>
                <w:t>0.</w:t>
              </w:r>
            </w:ins>
            <w:ins w:id="5119" w:author="NaYEeM" w:date="2020-01-15T00:25:00Z">
              <w:r w:rsidRPr="00EA780B">
                <w:rPr>
                  <w:rFonts w:ascii="Times New Roman" w:hAnsi="Times New Roman" w:cs="Times New Roman"/>
                  <w:sz w:val="24"/>
                  <w:szCs w:val="24"/>
                </w:rPr>
                <w:t>368</w:t>
              </w:r>
            </w:ins>
            <w:del w:id="5120" w:author="NaYEeM" w:date="2019-11-11T02:21:00Z">
              <w:r w:rsidRPr="00EA780B" w:rsidDel="00844E39">
                <w:rPr>
                  <w:rFonts w:ascii="Times New Roman" w:hAnsi="Times New Roman" w:cs="Times New Roman"/>
                  <w:sz w:val="24"/>
                  <w:szCs w:val="24"/>
                  <w:rPrChange w:id="5121" w:author="NaYEeM" w:date="2020-01-18T22:40:00Z">
                    <w:rPr>
                      <w:rFonts w:ascii="Times New Roman" w:hAnsi="Times New Roman" w:cs="Times New Roman"/>
                      <w:color w:val="000000"/>
                      <w:sz w:val="24"/>
                      <w:szCs w:val="24"/>
                    </w:rPr>
                  </w:rPrChange>
                </w:rPr>
                <w:delText>0</w:delText>
              </w:r>
            </w:del>
            <w:del w:id="5122" w:author="NaYEeM" w:date="2019-07-03T01:55:00Z">
              <w:r w:rsidRPr="00EA780B" w:rsidDel="003A5D28">
                <w:rPr>
                  <w:rFonts w:ascii="Times New Roman" w:hAnsi="Times New Roman" w:cs="Times New Roman"/>
                  <w:sz w:val="24"/>
                  <w:szCs w:val="24"/>
                  <w:rPrChange w:id="5123" w:author="NaYEeM" w:date="2020-01-18T22:40:00Z">
                    <w:rPr>
                      <w:rFonts w:ascii="Times New Roman" w:hAnsi="Times New Roman" w:cs="Times New Roman"/>
                      <w:color w:val="000000"/>
                      <w:sz w:val="24"/>
                      <w:szCs w:val="24"/>
                    </w:rPr>
                  </w:rPrChange>
                </w:rPr>
                <w:delText>21</w:delText>
              </w:r>
            </w:del>
            <w:del w:id="5124" w:author="NaYEeM" w:date="2019-06-28T02:56:00Z">
              <w:r w:rsidRPr="00EA780B" w:rsidDel="0054745A">
                <w:rPr>
                  <w:rFonts w:ascii="Times New Roman" w:hAnsi="Times New Roman" w:cs="Times New Roman"/>
                  <w:sz w:val="24"/>
                  <w:szCs w:val="24"/>
                  <w:rPrChange w:id="5125" w:author="NaYEeM" w:date="2020-01-18T22:40:00Z">
                    <w:rPr>
                      <w:rFonts w:ascii="Times New Roman" w:hAnsi="Times New Roman" w:cs="Times New Roman"/>
                      <w:color w:val="000000"/>
                      <w:sz w:val="24"/>
                      <w:szCs w:val="24"/>
                    </w:rPr>
                  </w:rPrChange>
                </w:rPr>
                <w:delText>1</w:delText>
              </w:r>
            </w:del>
          </w:p>
        </w:tc>
      </w:tr>
      <w:tr w:rsidR="0055681C" w:rsidRPr="00EA780B" w14:paraId="60C3FB84" w14:textId="3FA6A9E2" w:rsidTr="00EA780B">
        <w:trPr>
          <w:cnfStyle w:val="000000100000" w:firstRow="0" w:lastRow="0" w:firstColumn="0" w:lastColumn="0" w:oddVBand="0" w:evenVBand="0" w:oddHBand="1" w:evenHBand="0" w:firstRowFirstColumn="0" w:firstRowLastColumn="0" w:lastRowFirstColumn="0" w:lastRowLastColumn="0"/>
          <w:trPrChange w:id="5126"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5127" w:author="NaYEeM" w:date="2020-01-18T22:39:00Z">
              <w:tcPr>
                <w:tcW w:w="2685" w:type="dxa"/>
              </w:tcPr>
            </w:tcPrChange>
          </w:tcPr>
          <w:p w14:paraId="03BCAC7E" w14:textId="1966D24C" w:rsidR="0055681C" w:rsidRPr="00FC5C5F" w:rsidRDefault="0055681C">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5128" w:author="NaYEeM" w:date="2020-01-18T22:46:00Z">
                  <w:rPr>
                    <w:rFonts w:ascii="Times New Roman" w:hAnsi="Times New Roman" w:cs="Times New Roman"/>
                    <w:b w:val="0"/>
                    <w:sz w:val="24"/>
                    <w:szCs w:val="24"/>
                  </w:rPr>
                </w:rPrChange>
              </w:rPr>
              <w:pPrChange w:id="5129" w:author="NaYEeM" w:date="2020-01-18T21:56: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5130" w:author="NaYEeM" w:date="2020-01-18T22:46:00Z">
                  <w:rPr>
                    <w:rFonts w:ascii="Times New Roman" w:hAnsi="Times New Roman" w:cs="Times New Roman"/>
                    <w:sz w:val="24"/>
                    <w:szCs w:val="24"/>
                  </w:rPr>
                </w:rPrChange>
              </w:rPr>
              <w:t>Male</w:t>
            </w:r>
          </w:p>
        </w:tc>
        <w:tc>
          <w:tcPr>
            <w:tcW w:w="1230" w:type="pct"/>
            <w:tcPrChange w:id="5131" w:author="NaYEeM" w:date="2020-01-18T22:39:00Z">
              <w:tcPr>
                <w:tcW w:w="896" w:type="dxa"/>
                <w:gridSpan w:val="2"/>
              </w:tcPr>
            </w:tcPrChange>
          </w:tcPr>
          <w:p w14:paraId="33B2B716" w14:textId="77777777"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Ref.</w:t>
            </w:r>
          </w:p>
        </w:tc>
        <w:tc>
          <w:tcPr>
            <w:tcW w:w="1249" w:type="pct"/>
            <w:tcPrChange w:id="5132" w:author="NaYEeM" w:date="2020-01-18T22:39:00Z">
              <w:tcPr>
                <w:tcW w:w="1529" w:type="dxa"/>
              </w:tcPr>
            </w:tcPrChange>
          </w:tcPr>
          <w:p w14:paraId="6A269F2E" w14:textId="77777777"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c>
          <w:tcPr>
            <w:tcW w:w="879" w:type="pct"/>
            <w:tcPrChange w:id="5133" w:author="NaYEeM" w:date="2020-01-18T22:39:00Z">
              <w:tcPr>
                <w:tcW w:w="1007" w:type="dxa"/>
                <w:gridSpan w:val="3"/>
                <w:tcBorders>
                  <w:right w:val="single" w:sz="4" w:space="0" w:color="auto"/>
                </w:tcBorders>
              </w:tcPr>
            </w:tcPrChange>
          </w:tcPr>
          <w:p w14:paraId="66B59FE5" w14:textId="77777777" w:rsidR="0055681C" w:rsidRPr="00EA780B" w:rsidRDefault="0055681C" w:rsidP="005568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5681C" w:rsidRPr="00EA780B" w:rsidDel="001B7465" w14:paraId="14DAB7E3" w14:textId="77777777" w:rsidTr="009A4149">
        <w:tblPrEx>
          <w:tblPrExChange w:id="5134" w:author="NaYEeM" w:date="2020-01-18T22:39:00Z">
            <w:tblPrEx>
              <w:tblW w:w="5000" w:type="pct"/>
            </w:tblPrEx>
          </w:tblPrExChange>
        </w:tblPrEx>
        <w:trPr>
          <w:del w:id="5135" w:author="NaYEeM" w:date="2019-11-20T00:45:00Z"/>
        </w:trPr>
        <w:tc>
          <w:tcPr>
            <w:cnfStyle w:val="001000000000" w:firstRow="0" w:lastRow="0" w:firstColumn="1" w:lastColumn="0" w:oddVBand="0" w:evenVBand="0" w:oddHBand="0" w:evenHBand="0" w:firstRowFirstColumn="0" w:firstRowLastColumn="0" w:lastRowFirstColumn="0" w:lastRowLastColumn="0"/>
            <w:tcW w:w="1642" w:type="pct"/>
            <w:tcPrChange w:id="5136" w:author="NaYEeM" w:date="2020-01-18T22:39:00Z">
              <w:tcPr>
                <w:tcW w:w="1642" w:type="pct"/>
                <w:gridSpan w:val="2"/>
              </w:tcPr>
            </w:tcPrChange>
          </w:tcPr>
          <w:p w14:paraId="537CC238" w14:textId="3BBC5376" w:rsidR="0055681C" w:rsidRPr="00EA780B" w:rsidDel="001B7465" w:rsidRDefault="0055681C" w:rsidP="0055681C">
            <w:pPr>
              <w:jc w:val="center"/>
              <w:rPr>
                <w:del w:id="5137" w:author="NaYEeM" w:date="2019-11-20T00:45:00Z"/>
                <w:rFonts w:ascii="Times New Roman" w:hAnsi="Times New Roman" w:cs="Times New Roman"/>
                <w:b w:val="0"/>
                <w:sz w:val="24"/>
                <w:szCs w:val="24"/>
              </w:rPr>
            </w:pPr>
            <w:del w:id="5138" w:author="NaYEeM" w:date="2019-07-07T01:19:00Z">
              <w:r w:rsidRPr="00EA780B" w:rsidDel="00031C2F">
                <w:rPr>
                  <w:rFonts w:ascii="Times New Roman" w:hAnsi="Times New Roman" w:cs="Times New Roman"/>
                  <w:sz w:val="24"/>
                  <w:szCs w:val="24"/>
                </w:rPr>
                <w:delText>Home</w:delText>
              </w:r>
            </w:del>
          </w:p>
        </w:tc>
        <w:tc>
          <w:tcPr>
            <w:tcW w:w="1230" w:type="pct"/>
            <w:tcPrChange w:id="5139" w:author="NaYEeM" w:date="2020-01-18T22:39:00Z">
              <w:tcPr>
                <w:tcW w:w="1230" w:type="pct"/>
                <w:gridSpan w:val="3"/>
              </w:tcPr>
            </w:tcPrChange>
          </w:tcPr>
          <w:p w14:paraId="02021429" w14:textId="5723EC00" w:rsidR="0055681C" w:rsidRPr="00EA780B" w:rsidDel="001B7465" w:rsidRDefault="0055681C" w:rsidP="0055681C">
            <w:pPr>
              <w:jc w:val="center"/>
              <w:cnfStyle w:val="000000000000" w:firstRow="0" w:lastRow="0" w:firstColumn="0" w:lastColumn="0" w:oddVBand="0" w:evenVBand="0" w:oddHBand="0" w:evenHBand="0" w:firstRowFirstColumn="0" w:firstRowLastColumn="0" w:lastRowFirstColumn="0" w:lastRowLastColumn="0"/>
              <w:rPr>
                <w:del w:id="5140" w:author="NaYEeM" w:date="2019-11-20T00:45:00Z"/>
                <w:rFonts w:ascii="Times New Roman" w:hAnsi="Times New Roman" w:cs="Times New Roman"/>
                <w:sz w:val="24"/>
                <w:szCs w:val="24"/>
              </w:rPr>
            </w:pPr>
            <w:del w:id="5141" w:author="NaYEeM" w:date="2019-07-07T01:28:00Z">
              <w:r w:rsidRPr="00EA780B" w:rsidDel="000C7BA0">
                <w:rPr>
                  <w:rFonts w:ascii="Times New Roman" w:hAnsi="Times New Roman" w:cs="Times New Roman"/>
                  <w:sz w:val="24"/>
                  <w:szCs w:val="24"/>
                </w:rPr>
                <w:delText>0.9</w:delText>
              </w:r>
            </w:del>
            <w:del w:id="5142" w:author="NaYEeM" w:date="2019-07-03T01:47:00Z">
              <w:r w:rsidRPr="00EA780B" w:rsidDel="00CB6DA9">
                <w:rPr>
                  <w:rFonts w:ascii="Times New Roman" w:hAnsi="Times New Roman" w:cs="Times New Roman"/>
                  <w:sz w:val="24"/>
                  <w:szCs w:val="24"/>
                </w:rPr>
                <w:delText>5</w:delText>
              </w:r>
            </w:del>
          </w:p>
        </w:tc>
        <w:tc>
          <w:tcPr>
            <w:tcW w:w="1249" w:type="pct"/>
            <w:tcPrChange w:id="5143" w:author="NaYEeM" w:date="2020-01-18T22:39:00Z">
              <w:tcPr>
                <w:tcW w:w="1249" w:type="pct"/>
                <w:gridSpan w:val="3"/>
              </w:tcPr>
            </w:tcPrChange>
          </w:tcPr>
          <w:p w14:paraId="24CC1960" w14:textId="70DCBFC8" w:rsidR="0055681C" w:rsidRPr="00EA780B" w:rsidDel="001B7465" w:rsidRDefault="0055681C" w:rsidP="0055681C">
            <w:pPr>
              <w:jc w:val="center"/>
              <w:cnfStyle w:val="000000000000" w:firstRow="0" w:lastRow="0" w:firstColumn="0" w:lastColumn="0" w:oddVBand="0" w:evenVBand="0" w:oddHBand="0" w:evenHBand="0" w:firstRowFirstColumn="0" w:firstRowLastColumn="0" w:lastRowFirstColumn="0" w:lastRowLastColumn="0"/>
              <w:rPr>
                <w:del w:id="5144" w:author="NaYEeM" w:date="2019-11-20T00:45:00Z"/>
                <w:rFonts w:ascii="Times New Roman" w:hAnsi="Times New Roman" w:cs="Times New Roman"/>
                <w:sz w:val="24"/>
                <w:szCs w:val="24"/>
              </w:rPr>
            </w:pPr>
            <w:del w:id="5145" w:author="NaYEeM" w:date="2019-11-20T00:45:00Z">
              <w:r w:rsidRPr="00EA780B" w:rsidDel="001B7465">
                <w:rPr>
                  <w:rFonts w:ascii="Times New Roman" w:hAnsi="Times New Roman" w:cs="Times New Roman"/>
                  <w:sz w:val="24"/>
                  <w:szCs w:val="24"/>
                </w:rPr>
                <w:delText>[0.</w:delText>
              </w:r>
            </w:del>
            <w:del w:id="5146" w:author="NaYEeM" w:date="2019-07-07T01:29:00Z">
              <w:r w:rsidRPr="00EA780B" w:rsidDel="000C7BA0">
                <w:rPr>
                  <w:rFonts w:ascii="Times New Roman" w:hAnsi="Times New Roman" w:cs="Times New Roman"/>
                  <w:sz w:val="24"/>
                  <w:szCs w:val="24"/>
                </w:rPr>
                <w:delText>7</w:delText>
              </w:r>
            </w:del>
            <w:del w:id="5147" w:author="NaYEeM" w:date="2019-07-03T01:47:00Z">
              <w:r w:rsidRPr="00EA780B" w:rsidDel="00CB6DA9">
                <w:rPr>
                  <w:rFonts w:ascii="Times New Roman" w:hAnsi="Times New Roman" w:cs="Times New Roman"/>
                  <w:sz w:val="24"/>
                  <w:szCs w:val="24"/>
                </w:rPr>
                <w:delText>8</w:delText>
              </w:r>
            </w:del>
            <w:del w:id="5148" w:author="NaYEeM" w:date="2019-11-20T00:45:00Z">
              <w:r w:rsidRPr="00EA780B" w:rsidDel="001B7465">
                <w:rPr>
                  <w:rFonts w:ascii="Times New Roman" w:hAnsi="Times New Roman" w:cs="Times New Roman"/>
                  <w:sz w:val="24"/>
                  <w:szCs w:val="24"/>
                </w:rPr>
                <w:delText>,1.</w:delText>
              </w:r>
            </w:del>
            <w:del w:id="5149" w:author="NaYEeM" w:date="2019-07-07T00:51:00Z">
              <w:r w:rsidRPr="00EA780B" w:rsidDel="003B2B7E">
                <w:rPr>
                  <w:rFonts w:ascii="Times New Roman" w:hAnsi="Times New Roman" w:cs="Times New Roman"/>
                  <w:sz w:val="24"/>
                  <w:szCs w:val="24"/>
                </w:rPr>
                <w:delText>1</w:delText>
              </w:r>
            </w:del>
            <w:del w:id="5150" w:author="NaYEeM" w:date="2019-07-03T01:47:00Z">
              <w:r w:rsidRPr="00EA780B" w:rsidDel="00CB6DA9">
                <w:rPr>
                  <w:rFonts w:ascii="Times New Roman" w:hAnsi="Times New Roman" w:cs="Times New Roman"/>
                  <w:sz w:val="24"/>
                  <w:szCs w:val="24"/>
                </w:rPr>
                <w:delText>7</w:delText>
              </w:r>
            </w:del>
            <w:del w:id="5151" w:author="NaYEeM" w:date="2019-11-20T00:45:00Z">
              <w:r w:rsidRPr="00EA780B" w:rsidDel="001B7465">
                <w:rPr>
                  <w:rFonts w:ascii="Times New Roman" w:hAnsi="Times New Roman" w:cs="Times New Roman"/>
                  <w:sz w:val="24"/>
                  <w:szCs w:val="24"/>
                </w:rPr>
                <w:delText>]</w:delText>
              </w:r>
            </w:del>
          </w:p>
        </w:tc>
        <w:tc>
          <w:tcPr>
            <w:tcW w:w="879" w:type="pct"/>
            <w:tcPrChange w:id="5152" w:author="NaYEeM" w:date="2020-01-18T22:39:00Z">
              <w:tcPr>
                <w:tcW w:w="879" w:type="pct"/>
              </w:tcPr>
            </w:tcPrChange>
          </w:tcPr>
          <w:p w14:paraId="44F63F5C" w14:textId="706E0E51" w:rsidR="0055681C" w:rsidRPr="00EA780B" w:rsidDel="001B7465" w:rsidRDefault="0055681C" w:rsidP="0055681C">
            <w:pPr>
              <w:jc w:val="center"/>
              <w:cnfStyle w:val="000000000000" w:firstRow="0" w:lastRow="0" w:firstColumn="0" w:lastColumn="0" w:oddVBand="0" w:evenVBand="0" w:oddHBand="0" w:evenHBand="0" w:firstRowFirstColumn="0" w:firstRowLastColumn="0" w:lastRowFirstColumn="0" w:lastRowLastColumn="0"/>
              <w:rPr>
                <w:del w:id="5153" w:author="NaYEeM" w:date="2019-11-20T00:45:00Z"/>
                <w:rFonts w:ascii="Times New Roman" w:hAnsi="Times New Roman" w:cs="Times New Roman"/>
                <w:sz w:val="24"/>
                <w:szCs w:val="24"/>
                <w:rPrChange w:id="5154" w:author="NaYEeM" w:date="2020-01-18T22:40:00Z">
                  <w:rPr>
                    <w:del w:id="5155" w:author="NaYEeM" w:date="2019-11-20T00:45:00Z"/>
                    <w:rFonts w:ascii="Times New Roman" w:hAnsi="Times New Roman" w:cs="Times New Roman"/>
                    <w:color w:val="000000"/>
                    <w:sz w:val="24"/>
                    <w:szCs w:val="24"/>
                  </w:rPr>
                </w:rPrChange>
              </w:rPr>
            </w:pPr>
            <w:del w:id="5156" w:author="NaYEeM" w:date="2019-11-20T00:45:00Z">
              <w:r w:rsidRPr="00EA780B" w:rsidDel="001B7465">
                <w:rPr>
                  <w:rFonts w:ascii="Times New Roman" w:hAnsi="Times New Roman" w:cs="Times New Roman"/>
                  <w:sz w:val="24"/>
                  <w:szCs w:val="24"/>
                  <w:rPrChange w:id="5157" w:author="NaYEeM" w:date="2020-01-18T22:40:00Z">
                    <w:rPr>
                      <w:rFonts w:ascii="Times New Roman" w:hAnsi="Times New Roman" w:cs="Times New Roman"/>
                      <w:color w:val="000000"/>
                      <w:sz w:val="24"/>
                      <w:szCs w:val="24"/>
                    </w:rPr>
                  </w:rPrChange>
                </w:rPr>
                <w:delText>0.</w:delText>
              </w:r>
            </w:del>
            <w:del w:id="5158" w:author="NaYEeM" w:date="2019-07-03T01:56:00Z">
              <w:r w:rsidRPr="00EA780B" w:rsidDel="003A5D28">
                <w:rPr>
                  <w:rFonts w:ascii="Times New Roman" w:hAnsi="Times New Roman" w:cs="Times New Roman"/>
                  <w:sz w:val="24"/>
                  <w:szCs w:val="24"/>
                  <w:rPrChange w:id="5159" w:author="NaYEeM" w:date="2020-01-18T22:40:00Z">
                    <w:rPr>
                      <w:rFonts w:ascii="Times New Roman" w:hAnsi="Times New Roman" w:cs="Times New Roman"/>
                      <w:color w:val="000000"/>
                      <w:sz w:val="24"/>
                      <w:szCs w:val="24"/>
                    </w:rPr>
                  </w:rPrChange>
                </w:rPr>
                <w:delText>64</w:delText>
              </w:r>
            </w:del>
            <w:del w:id="5160" w:author="NaYEeM" w:date="2019-06-28T02:56:00Z">
              <w:r w:rsidRPr="00EA780B" w:rsidDel="0054745A">
                <w:rPr>
                  <w:rFonts w:ascii="Times New Roman" w:hAnsi="Times New Roman" w:cs="Times New Roman"/>
                  <w:sz w:val="24"/>
                  <w:szCs w:val="24"/>
                  <w:rPrChange w:id="5161" w:author="NaYEeM" w:date="2020-01-18T22:40:00Z">
                    <w:rPr>
                      <w:rFonts w:ascii="Times New Roman" w:hAnsi="Times New Roman" w:cs="Times New Roman"/>
                      <w:color w:val="000000"/>
                      <w:sz w:val="24"/>
                      <w:szCs w:val="24"/>
                    </w:rPr>
                  </w:rPrChange>
                </w:rPr>
                <w:delText>77</w:delText>
              </w:r>
            </w:del>
          </w:p>
        </w:tc>
      </w:tr>
      <w:tr w:rsidR="0055681C" w:rsidRPr="00EA780B" w:rsidDel="00256B32" w14:paraId="25CD2AA0" w14:textId="77777777" w:rsidTr="00EA780B">
        <w:trPr>
          <w:cnfStyle w:val="000000100000" w:firstRow="0" w:lastRow="0" w:firstColumn="0" w:lastColumn="0" w:oddVBand="0" w:evenVBand="0" w:oddHBand="1" w:evenHBand="0" w:firstRowFirstColumn="0" w:firstRowLastColumn="0" w:lastRowFirstColumn="0" w:lastRowLastColumn="0"/>
          <w:del w:id="5162" w:author="NaYEeM" w:date="2019-11-22T00:27:00Z"/>
          <w:trPrChange w:id="5163"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5164" w:author="NaYEeM" w:date="2020-01-18T22:39:00Z">
              <w:tcPr>
                <w:tcW w:w="2685" w:type="dxa"/>
              </w:tcPr>
            </w:tcPrChange>
          </w:tcPr>
          <w:p w14:paraId="5A26F1A4" w14:textId="72626867" w:rsidR="0055681C" w:rsidRPr="00EA780B" w:rsidDel="00256B32" w:rsidRDefault="0055681C" w:rsidP="0055681C">
            <w:pPr>
              <w:jc w:val="center"/>
              <w:cnfStyle w:val="001000100000" w:firstRow="0" w:lastRow="0" w:firstColumn="1" w:lastColumn="0" w:oddVBand="0" w:evenVBand="0" w:oddHBand="1" w:evenHBand="0" w:firstRowFirstColumn="0" w:firstRowLastColumn="0" w:lastRowFirstColumn="0" w:lastRowLastColumn="0"/>
              <w:rPr>
                <w:del w:id="5165" w:author="NaYEeM" w:date="2019-11-22T00:27:00Z"/>
                <w:rFonts w:ascii="Times New Roman" w:hAnsi="Times New Roman" w:cs="Times New Roman"/>
                <w:b w:val="0"/>
                <w:sz w:val="24"/>
                <w:szCs w:val="24"/>
              </w:rPr>
            </w:pPr>
            <w:del w:id="5166" w:author="NaYEeM" w:date="2019-07-07T01:19:00Z">
              <w:r w:rsidRPr="00EA780B" w:rsidDel="00031C2F">
                <w:rPr>
                  <w:rFonts w:ascii="Times New Roman" w:hAnsi="Times New Roman" w:cs="Times New Roman"/>
                  <w:sz w:val="24"/>
                  <w:szCs w:val="24"/>
                </w:rPr>
                <w:delText>Others</w:delText>
              </w:r>
            </w:del>
          </w:p>
        </w:tc>
        <w:tc>
          <w:tcPr>
            <w:tcW w:w="1230" w:type="pct"/>
            <w:tcPrChange w:id="5167" w:author="NaYEeM" w:date="2020-01-18T22:39:00Z">
              <w:tcPr>
                <w:tcW w:w="896" w:type="dxa"/>
                <w:gridSpan w:val="2"/>
              </w:tcPr>
            </w:tcPrChange>
          </w:tcPr>
          <w:p w14:paraId="5F43B6F2" w14:textId="38F657FE" w:rsidR="0055681C" w:rsidRPr="00EA780B" w:rsidDel="00256B32" w:rsidRDefault="0055681C" w:rsidP="0055681C">
            <w:pPr>
              <w:jc w:val="center"/>
              <w:cnfStyle w:val="000000100000" w:firstRow="0" w:lastRow="0" w:firstColumn="0" w:lastColumn="0" w:oddVBand="0" w:evenVBand="0" w:oddHBand="1" w:evenHBand="0" w:firstRowFirstColumn="0" w:firstRowLastColumn="0" w:lastRowFirstColumn="0" w:lastRowLastColumn="0"/>
              <w:rPr>
                <w:del w:id="5168" w:author="NaYEeM" w:date="2019-11-22T00:27:00Z"/>
                <w:rFonts w:ascii="Times New Roman" w:hAnsi="Times New Roman" w:cs="Times New Roman"/>
                <w:sz w:val="24"/>
                <w:szCs w:val="24"/>
              </w:rPr>
            </w:pPr>
            <w:del w:id="5169" w:author="NaYEeM" w:date="2019-11-22T00:27:00Z">
              <w:r w:rsidRPr="00EA780B" w:rsidDel="00256B32">
                <w:rPr>
                  <w:rFonts w:ascii="Times New Roman" w:hAnsi="Times New Roman" w:cs="Times New Roman"/>
                  <w:sz w:val="24"/>
                  <w:szCs w:val="24"/>
                </w:rPr>
                <w:delText>Ref.</w:delText>
              </w:r>
            </w:del>
          </w:p>
        </w:tc>
        <w:tc>
          <w:tcPr>
            <w:tcW w:w="1249" w:type="pct"/>
            <w:tcPrChange w:id="5170" w:author="NaYEeM" w:date="2020-01-18T22:39:00Z">
              <w:tcPr>
                <w:tcW w:w="1529" w:type="dxa"/>
              </w:tcPr>
            </w:tcPrChange>
          </w:tcPr>
          <w:p w14:paraId="43CE3DA0" w14:textId="0AC3A8CA" w:rsidR="0055681C" w:rsidRPr="00EA780B" w:rsidDel="00256B32" w:rsidRDefault="0055681C" w:rsidP="0055681C">
            <w:pPr>
              <w:jc w:val="center"/>
              <w:cnfStyle w:val="000000100000" w:firstRow="0" w:lastRow="0" w:firstColumn="0" w:lastColumn="0" w:oddVBand="0" w:evenVBand="0" w:oddHBand="1" w:evenHBand="0" w:firstRowFirstColumn="0" w:firstRowLastColumn="0" w:lastRowFirstColumn="0" w:lastRowLastColumn="0"/>
              <w:rPr>
                <w:del w:id="5171" w:author="NaYEeM" w:date="2019-11-22T00:27:00Z"/>
                <w:rFonts w:ascii="Times New Roman" w:hAnsi="Times New Roman" w:cs="Times New Roman"/>
                <w:sz w:val="24"/>
                <w:szCs w:val="24"/>
              </w:rPr>
            </w:pPr>
            <w:del w:id="5172" w:author="NaYEeM" w:date="2019-11-22T00:27:00Z">
              <w:r w:rsidRPr="00EA780B" w:rsidDel="00256B32">
                <w:rPr>
                  <w:rFonts w:ascii="Times New Roman" w:hAnsi="Times New Roman" w:cs="Times New Roman"/>
                  <w:sz w:val="24"/>
                  <w:szCs w:val="24"/>
                </w:rPr>
                <w:delText>-</w:delText>
              </w:r>
            </w:del>
          </w:p>
        </w:tc>
        <w:tc>
          <w:tcPr>
            <w:tcW w:w="879" w:type="pct"/>
            <w:tcPrChange w:id="5173" w:author="NaYEeM" w:date="2020-01-18T22:39:00Z">
              <w:tcPr>
                <w:tcW w:w="1007" w:type="dxa"/>
                <w:gridSpan w:val="3"/>
                <w:tcBorders>
                  <w:right w:val="single" w:sz="4" w:space="0" w:color="auto"/>
                </w:tcBorders>
              </w:tcPr>
            </w:tcPrChange>
          </w:tcPr>
          <w:p w14:paraId="5A1F098D" w14:textId="0F2F0B21" w:rsidR="0055681C" w:rsidRPr="00EA780B" w:rsidDel="00256B32" w:rsidRDefault="0055681C" w:rsidP="0055681C">
            <w:pPr>
              <w:jc w:val="center"/>
              <w:cnfStyle w:val="000000100000" w:firstRow="0" w:lastRow="0" w:firstColumn="0" w:lastColumn="0" w:oddVBand="0" w:evenVBand="0" w:oddHBand="1" w:evenHBand="0" w:firstRowFirstColumn="0" w:firstRowLastColumn="0" w:lastRowFirstColumn="0" w:lastRowLastColumn="0"/>
              <w:rPr>
                <w:del w:id="5174" w:author="NaYEeM" w:date="2019-11-22T00:27:00Z"/>
                <w:rFonts w:ascii="Times New Roman" w:hAnsi="Times New Roman" w:cs="Times New Roman"/>
                <w:sz w:val="24"/>
                <w:szCs w:val="24"/>
              </w:rPr>
            </w:pPr>
          </w:p>
        </w:tc>
      </w:tr>
      <w:tr w:rsidR="0055681C" w:rsidRPr="00EA780B" w14:paraId="21F5791F" w14:textId="19CB6DD2" w:rsidTr="00EA780B">
        <w:trPr>
          <w:trPrChange w:id="5175"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5000" w:type="pct"/>
            <w:gridSpan w:val="4"/>
            <w:tcPrChange w:id="5176" w:author="NaYEeM" w:date="2020-01-18T22:39:00Z">
              <w:tcPr>
                <w:tcW w:w="6117" w:type="dxa"/>
                <w:gridSpan w:val="7"/>
                <w:tcBorders>
                  <w:right w:val="single" w:sz="4" w:space="0" w:color="auto"/>
                </w:tcBorders>
              </w:tcPr>
            </w:tcPrChange>
          </w:tcPr>
          <w:p w14:paraId="4A456469" w14:textId="5D753179" w:rsidR="0055681C" w:rsidRPr="00EA780B" w:rsidRDefault="0055681C">
            <w:pPr>
              <w:rPr>
                <w:rFonts w:ascii="Times New Roman" w:hAnsi="Times New Roman" w:cs="Times New Roman"/>
                <w:sz w:val="24"/>
                <w:szCs w:val="24"/>
              </w:rPr>
              <w:pPrChange w:id="5177" w:author="NaYEeM" w:date="2020-01-14T21:51:00Z">
                <w:pPr>
                  <w:jc w:val="both"/>
                </w:pPr>
              </w:pPrChange>
            </w:pPr>
            <w:r w:rsidRPr="00EA780B">
              <w:rPr>
                <w:rFonts w:ascii="Times New Roman" w:hAnsi="Times New Roman" w:cs="Times New Roman"/>
                <w:sz w:val="24"/>
                <w:szCs w:val="24"/>
              </w:rPr>
              <w:t>Size of child (at birth)</w:t>
            </w:r>
          </w:p>
        </w:tc>
      </w:tr>
      <w:tr w:rsidR="009A4149" w:rsidRPr="00EA780B" w14:paraId="6E55FA69" w14:textId="77777777" w:rsidTr="00EA780B">
        <w:trPr>
          <w:cnfStyle w:val="000000100000" w:firstRow="0" w:lastRow="0" w:firstColumn="0" w:lastColumn="0" w:oddVBand="0" w:evenVBand="0" w:oddHBand="1" w:evenHBand="0" w:firstRowFirstColumn="0" w:firstRowLastColumn="0" w:lastRowFirstColumn="0" w:lastRowLastColumn="0"/>
          <w:ins w:id="5178" w:author="NaYEeM" w:date="2019-07-07T00:52:00Z"/>
          <w:trPrChange w:id="5179"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5180" w:author="NaYEeM" w:date="2020-01-18T22:39:00Z">
              <w:tcPr>
                <w:tcW w:w="2685" w:type="dxa"/>
              </w:tcPr>
            </w:tcPrChange>
          </w:tcPr>
          <w:p w14:paraId="3E80C34A" w14:textId="6CC81242" w:rsidR="009A4149" w:rsidRPr="00FC5C5F" w:rsidRDefault="009A4149" w:rsidP="009A4149">
            <w:pPr>
              <w:cnfStyle w:val="001000100000" w:firstRow="0" w:lastRow="0" w:firstColumn="1" w:lastColumn="0" w:oddVBand="0" w:evenVBand="0" w:oddHBand="1" w:evenHBand="0" w:firstRowFirstColumn="0" w:firstRowLastColumn="0" w:lastRowFirstColumn="0" w:lastRowLastColumn="0"/>
              <w:rPr>
                <w:ins w:id="5181" w:author="NaYEeM" w:date="2019-07-07T00:52:00Z"/>
                <w:rFonts w:ascii="Times New Roman" w:hAnsi="Times New Roman" w:cs="Times New Roman"/>
                <w:b w:val="0"/>
                <w:bCs w:val="0"/>
                <w:sz w:val="24"/>
                <w:szCs w:val="24"/>
                <w:rPrChange w:id="5182" w:author="NaYEeM" w:date="2020-01-18T22:46:00Z">
                  <w:rPr>
                    <w:ins w:id="5183" w:author="NaYEeM" w:date="2019-07-07T00:52:00Z"/>
                    <w:rFonts w:ascii="Times New Roman" w:hAnsi="Times New Roman" w:cs="Times New Roman"/>
                    <w:b w:val="0"/>
                    <w:sz w:val="24"/>
                    <w:szCs w:val="24"/>
                  </w:rPr>
                </w:rPrChange>
              </w:rPr>
              <w:pPrChange w:id="5184" w:author="NaYEeM" w:date="2020-01-18T22:31:00Z">
                <w:pPr>
                  <w:jc w:val="both"/>
                  <w:cnfStyle w:val="001000100000" w:firstRow="0" w:lastRow="0" w:firstColumn="1" w:lastColumn="0" w:oddVBand="0" w:evenVBand="0" w:oddHBand="1" w:evenHBand="0" w:firstRowFirstColumn="0" w:firstRowLastColumn="0" w:lastRowFirstColumn="0" w:lastRowLastColumn="0"/>
                </w:pPr>
              </w:pPrChange>
            </w:pPr>
            <w:ins w:id="5185" w:author="NaYEeM" w:date="2019-07-07T00:52:00Z">
              <w:r w:rsidRPr="00FC5C5F">
                <w:rPr>
                  <w:rFonts w:ascii="Times New Roman" w:hAnsi="Times New Roman" w:cs="Times New Roman"/>
                  <w:b w:val="0"/>
                  <w:bCs w:val="0"/>
                  <w:sz w:val="24"/>
                  <w:szCs w:val="24"/>
                  <w:rPrChange w:id="5186" w:author="NaYEeM" w:date="2020-01-18T22:46:00Z">
                    <w:rPr>
                      <w:rFonts w:ascii="Times New Roman" w:hAnsi="Times New Roman" w:cs="Times New Roman"/>
                      <w:sz w:val="24"/>
                      <w:szCs w:val="24"/>
                    </w:rPr>
                  </w:rPrChange>
                </w:rPr>
                <w:t xml:space="preserve">Very </w:t>
              </w:r>
            </w:ins>
            <w:ins w:id="5187" w:author="NaYEeM" w:date="2019-07-07T00:53:00Z">
              <w:r w:rsidRPr="00FC5C5F">
                <w:rPr>
                  <w:rFonts w:ascii="Times New Roman" w:hAnsi="Times New Roman" w:cs="Times New Roman"/>
                  <w:b w:val="0"/>
                  <w:bCs w:val="0"/>
                  <w:sz w:val="24"/>
                  <w:szCs w:val="24"/>
                  <w:rPrChange w:id="5188" w:author="NaYEeM" w:date="2020-01-18T22:46:00Z">
                    <w:rPr>
                      <w:rFonts w:ascii="Times New Roman" w:hAnsi="Times New Roman" w:cs="Times New Roman"/>
                      <w:sz w:val="24"/>
                      <w:szCs w:val="24"/>
                    </w:rPr>
                  </w:rPrChange>
                </w:rPr>
                <w:t>l</w:t>
              </w:r>
            </w:ins>
            <w:ins w:id="5189" w:author="NaYEeM" w:date="2019-07-07T00:52:00Z">
              <w:r w:rsidRPr="00FC5C5F">
                <w:rPr>
                  <w:rFonts w:ascii="Times New Roman" w:hAnsi="Times New Roman" w:cs="Times New Roman"/>
                  <w:b w:val="0"/>
                  <w:bCs w:val="0"/>
                  <w:sz w:val="24"/>
                  <w:szCs w:val="24"/>
                  <w:rPrChange w:id="5190" w:author="NaYEeM" w:date="2020-01-18T22:46:00Z">
                    <w:rPr>
                      <w:rFonts w:ascii="Times New Roman" w:hAnsi="Times New Roman" w:cs="Times New Roman"/>
                      <w:sz w:val="24"/>
                      <w:szCs w:val="24"/>
                    </w:rPr>
                  </w:rPrChange>
                </w:rPr>
                <w:t>arge</w:t>
              </w:r>
            </w:ins>
          </w:p>
        </w:tc>
        <w:tc>
          <w:tcPr>
            <w:tcW w:w="1230" w:type="pct"/>
            <w:tcPrChange w:id="5191" w:author="NaYEeM" w:date="2020-01-18T22:39:00Z">
              <w:tcPr>
                <w:tcW w:w="896" w:type="dxa"/>
                <w:gridSpan w:val="2"/>
              </w:tcPr>
            </w:tcPrChange>
          </w:tcPr>
          <w:p w14:paraId="6CD0CC71" w14:textId="7C2D31AD" w:rsidR="009A4149" w:rsidRPr="00EA780B" w:rsidRDefault="009A4149" w:rsidP="009A4149">
            <w:pPr>
              <w:jc w:val="center"/>
              <w:cnfStyle w:val="000000100000" w:firstRow="0" w:lastRow="0" w:firstColumn="0" w:lastColumn="0" w:oddVBand="0" w:evenVBand="0" w:oddHBand="1" w:evenHBand="0" w:firstRowFirstColumn="0" w:firstRowLastColumn="0" w:lastRowFirstColumn="0" w:lastRowLastColumn="0"/>
              <w:rPr>
                <w:ins w:id="5192" w:author="NaYEeM" w:date="2019-07-07T00:52:00Z"/>
                <w:rFonts w:ascii="Times New Roman" w:hAnsi="Times New Roman" w:cs="Times New Roman"/>
                <w:sz w:val="24"/>
                <w:szCs w:val="24"/>
              </w:rPr>
              <w:pPrChange w:id="5193" w:author="NaYEeM" w:date="2020-01-14T21:50:00Z">
                <w:pPr>
                  <w:jc w:val="both"/>
                  <w:cnfStyle w:val="000000100000" w:firstRow="0" w:lastRow="0" w:firstColumn="0" w:lastColumn="0" w:oddVBand="0" w:evenVBand="0" w:oddHBand="1" w:evenHBand="0" w:firstRowFirstColumn="0" w:firstRowLastColumn="0" w:lastRowFirstColumn="0" w:lastRowLastColumn="0"/>
                </w:pPr>
              </w:pPrChange>
            </w:pPr>
            <w:ins w:id="5194" w:author="NaYEeM" w:date="2020-01-18T22:52:00Z">
              <w:r w:rsidRPr="00EA780B">
                <w:rPr>
                  <w:rStyle w:val="CommentReference"/>
                  <w:rFonts w:ascii="Times New Roman" w:hAnsi="Times New Roman" w:cs="Times New Roman"/>
                  <w:noProof/>
                  <w:sz w:val="24"/>
                  <w:szCs w:val="24"/>
                  <w:lang w:val="en-GB"/>
                </w:rPr>
                <w:commentReference w:id="5195"/>
              </w:r>
              <w:r w:rsidRPr="00EA780B">
                <w:rPr>
                  <w:rFonts w:ascii="Times New Roman" w:hAnsi="Times New Roman" w:cs="Times New Roman"/>
                  <w:sz w:val="24"/>
                  <w:szCs w:val="24"/>
                </w:rPr>
                <w:t>0.93</w:t>
              </w:r>
            </w:ins>
          </w:p>
        </w:tc>
        <w:tc>
          <w:tcPr>
            <w:tcW w:w="1249" w:type="pct"/>
            <w:tcPrChange w:id="5196" w:author="NaYEeM" w:date="2020-01-18T22:39:00Z">
              <w:tcPr>
                <w:tcW w:w="1529" w:type="dxa"/>
              </w:tcPr>
            </w:tcPrChange>
          </w:tcPr>
          <w:p w14:paraId="213FEDBC" w14:textId="2D0EBF31" w:rsidR="009A4149" w:rsidRPr="00EA780B" w:rsidRDefault="009A4149" w:rsidP="009A4149">
            <w:pPr>
              <w:jc w:val="center"/>
              <w:cnfStyle w:val="000000100000" w:firstRow="0" w:lastRow="0" w:firstColumn="0" w:lastColumn="0" w:oddVBand="0" w:evenVBand="0" w:oddHBand="1" w:evenHBand="0" w:firstRowFirstColumn="0" w:firstRowLastColumn="0" w:lastRowFirstColumn="0" w:lastRowLastColumn="0"/>
              <w:rPr>
                <w:ins w:id="5197" w:author="NaYEeM" w:date="2019-07-07T00:52:00Z"/>
                <w:rFonts w:ascii="Times New Roman" w:hAnsi="Times New Roman" w:cs="Times New Roman"/>
                <w:sz w:val="24"/>
                <w:szCs w:val="24"/>
              </w:rPr>
              <w:pPrChange w:id="5198" w:author="NaYEeM" w:date="2020-01-14T21:50:00Z">
                <w:pPr>
                  <w:jc w:val="both"/>
                  <w:cnfStyle w:val="000000100000" w:firstRow="0" w:lastRow="0" w:firstColumn="0" w:lastColumn="0" w:oddVBand="0" w:evenVBand="0" w:oddHBand="1" w:evenHBand="0" w:firstRowFirstColumn="0" w:firstRowLastColumn="0" w:lastRowFirstColumn="0" w:lastRowLastColumn="0"/>
                </w:pPr>
              </w:pPrChange>
            </w:pPr>
            <w:ins w:id="5199" w:author="NaYEeM" w:date="2020-01-18T22:52:00Z">
              <w:r w:rsidRPr="00EA780B">
                <w:rPr>
                  <w:rFonts w:ascii="Times New Roman" w:hAnsi="Times New Roman" w:cs="Times New Roman"/>
                  <w:sz w:val="24"/>
                  <w:szCs w:val="24"/>
                </w:rPr>
                <w:t>[0.62,1.41]</w:t>
              </w:r>
            </w:ins>
          </w:p>
        </w:tc>
        <w:tc>
          <w:tcPr>
            <w:tcW w:w="879" w:type="pct"/>
            <w:tcPrChange w:id="5200" w:author="NaYEeM" w:date="2020-01-18T22:39:00Z">
              <w:tcPr>
                <w:tcW w:w="1007" w:type="dxa"/>
                <w:gridSpan w:val="3"/>
                <w:tcBorders>
                  <w:right w:val="single" w:sz="4" w:space="0" w:color="auto"/>
                </w:tcBorders>
              </w:tcPr>
            </w:tcPrChange>
          </w:tcPr>
          <w:p w14:paraId="2C900151" w14:textId="29C98E59" w:rsidR="009A4149" w:rsidRPr="00EA780B" w:rsidRDefault="009A4149" w:rsidP="009A4149">
            <w:pPr>
              <w:jc w:val="center"/>
              <w:cnfStyle w:val="000000100000" w:firstRow="0" w:lastRow="0" w:firstColumn="0" w:lastColumn="0" w:oddVBand="0" w:evenVBand="0" w:oddHBand="1" w:evenHBand="0" w:firstRowFirstColumn="0" w:firstRowLastColumn="0" w:lastRowFirstColumn="0" w:lastRowLastColumn="0"/>
              <w:rPr>
                <w:ins w:id="5201" w:author="NaYEeM" w:date="2019-07-07T00:52:00Z"/>
                <w:rFonts w:ascii="Times New Roman" w:hAnsi="Times New Roman" w:cs="Times New Roman"/>
                <w:sz w:val="24"/>
                <w:szCs w:val="24"/>
              </w:rPr>
              <w:pPrChange w:id="5202" w:author="NaYEeM" w:date="2020-01-14T21:50:00Z">
                <w:pPr>
                  <w:jc w:val="both"/>
                  <w:cnfStyle w:val="000000100000" w:firstRow="0" w:lastRow="0" w:firstColumn="0" w:lastColumn="0" w:oddVBand="0" w:evenVBand="0" w:oddHBand="1" w:evenHBand="0" w:firstRowFirstColumn="0" w:firstRowLastColumn="0" w:lastRowFirstColumn="0" w:lastRowLastColumn="0"/>
                </w:pPr>
              </w:pPrChange>
            </w:pPr>
            <w:ins w:id="5203" w:author="NaYEeM" w:date="2020-01-18T22:52:00Z">
              <w:r w:rsidRPr="00EA780B">
                <w:rPr>
                  <w:rFonts w:ascii="Times New Roman" w:hAnsi="Times New Roman" w:cs="Times New Roman"/>
                  <w:sz w:val="24"/>
                  <w:szCs w:val="24"/>
                </w:rPr>
                <w:t>0.743</w:t>
              </w:r>
            </w:ins>
          </w:p>
        </w:tc>
      </w:tr>
      <w:tr w:rsidR="009A4149" w:rsidRPr="00EA780B" w14:paraId="647B0746" w14:textId="6329E6AF" w:rsidTr="009A4149">
        <w:tblPrEx>
          <w:tblPrExChange w:id="5204" w:author="NaYEeM" w:date="2020-01-18T22:39:00Z">
            <w:tblPrEx>
              <w:tblW w:w="5000" w:type="pct"/>
            </w:tblPrEx>
          </w:tblPrExChange>
        </w:tblPrEx>
        <w:tc>
          <w:tcPr>
            <w:cnfStyle w:val="001000000000" w:firstRow="0" w:lastRow="0" w:firstColumn="1" w:lastColumn="0" w:oddVBand="0" w:evenVBand="0" w:oddHBand="0" w:evenHBand="0" w:firstRowFirstColumn="0" w:firstRowLastColumn="0" w:lastRowFirstColumn="0" w:lastRowLastColumn="0"/>
            <w:tcW w:w="1642" w:type="pct"/>
            <w:tcPrChange w:id="5205" w:author="NaYEeM" w:date="2020-01-18T22:39:00Z">
              <w:tcPr>
                <w:tcW w:w="1642" w:type="pct"/>
                <w:gridSpan w:val="2"/>
              </w:tcPr>
            </w:tcPrChange>
          </w:tcPr>
          <w:p w14:paraId="613454B4" w14:textId="2F010226" w:rsidR="009A4149" w:rsidRPr="00FC5C5F" w:rsidRDefault="009A4149" w:rsidP="009A4149">
            <w:pPr>
              <w:rPr>
                <w:rFonts w:ascii="Times New Roman" w:hAnsi="Times New Roman" w:cs="Times New Roman"/>
                <w:b w:val="0"/>
                <w:bCs w:val="0"/>
                <w:sz w:val="24"/>
                <w:szCs w:val="24"/>
                <w:rPrChange w:id="5206" w:author="NaYEeM" w:date="2020-01-18T22:46:00Z">
                  <w:rPr>
                    <w:rFonts w:ascii="Times New Roman" w:hAnsi="Times New Roman" w:cs="Times New Roman"/>
                    <w:b w:val="0"/>
                    <w:sz w:val="24"/>
                    <w:szCs w:val="24"/>
                  </w:rPr>
                </w:rPrChange>
              </w:rPr>
              <w:pPrChange w:id="5207" w:author="NaYEeM" w:date="2020-01-18T22:31:00Z">
                <w:pPr>
                  <w:jc w:val="center"/>
                </w:pPr>
              </w:pPrChange>
            </w:pPr>
            <w:ins w:id="5208" w:author="NaYEeM" w:date="2019-07-07T00:52:00Z">
              <w:r w:rsidRPr="00FC5C5F">
                <w:rPr>
                  <w:rFonts w:ascii="Times New Roman" w:hAnsi="Times New Roman" w:cs="Times New Roman"/>
                  <w:b w:val="0"/>
                  <w:bCs w:val="0"/>
                  <w:sz w:val="24"/>
                  <w:szCs w:val="24"/>
                  <w:rPrChange w:id="5209" w:author="NaYEeM" w:date="2020-01-18T22:46:00Z">
                    <w:rPr>
                      <w:rFonts w:ascii="Times New Roman" w:hAnsi="Times New Roman" w:cs="Times New Roman"/>
                      <w:sz w:val="24"/>
                      <w:szCs w:val="24"/>
                    </w:rPr>
                  </w:rPrChange>
                </w:rPr>
                <w:t>Large</w:t>
              </w:r>
            </w:ins>
            <w:del w:id="5210" w:author="NaYEeM" w:date="2019-07-07T00:52:00Z">
              <w:r w:rsidRPr="00FC5C5F" w:rsidDel="003B2B7E">
                <w:rPr>
                  <w:rFonts w:ascii="Times New Roman" w:hAnsi="Times New Roman" w:cs="Times New Roman"/>
                  <w:b w:val="0"/>
                  <w:bCs w:val="0"/>
                  <w:sz w:val="24"/>
                  <w:szCs w:val="24"/>
                  <w:rPrChange w:id="5211" w:author="NaYEeM" w:date="2020-01-18T22:46:00Z">
                    <w:rPr>
                      <w:rFonts w:ascii="Times New Roman" w:hAnsi="Times New Roman" w:cs="Times New Roman"/>
                      <w:sz w:val="24"/>
                      <w:szCs w:val="24"/>
                    </w:rPr>
                  </w:rPrChange>
                </w:rPr>
                <w:delText>Average</w:delText>
              </w:r>
            </w:del>
          </w:p>
        </w:tc>
        <w:tc>
          <w:tcPr>
            <w:tcW w:w="1230" w:type="pct"/>
            <w:tcPrChange w:id="5212" w:author="NaYEeM" w:date="2020-01-18T22:39:00Z">
              <w:tcPr>
                <w:tcW w:w="1230" w:type="pct"/>
                <w:gridSpan w:val="3"/>
              </w:tcPr>
            </w:tcPrChange>
          </w:tcPr>
          <w:p w14:paraId="05E1971B" w14:textId="6A2DC8FB" w:rsidR="009A4149" w:rsidRPr="00EA780B" w:rsidRDefault="009A4149" w:rsidP="009A41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5213" w:author="NaYEeM" w:date="2020-01-15T00:07:00Z">
              <w:r w:rsidRPr="00EA780B">
                <w:rPr>
                  <w:rFonts w:ascii="Times New Roman" w:hAnsi="Times New Roman" w:cs="Times New Roman"/>
                  <w:sz w:val="24"/>
                  <w:szCs w:val="24"/>
                  <w:rPrChange w:id="5214" w:author="NaYEeM" w:date="2020-01-18T22:40:00Z">
                    <w:rPr>
                      <w:rFonts w:ascii="Times New Roman" w:hAnsi="Times New Roman" w:cs="Times New Roman"/>
                      <w:sz w:val="24"/>
                      <w:szCs w:val="24"/>
                      <w:highlight w:val="yellow"/>
                    </w:rPr>
                  </w:rPrChange>
                </w:rPr>
                <w:t>0.85</w:t>
              </w:r>
              <w:commentRangeStart w:id="5215"/>
              <w:commentRangeEnd w:id="5215"/>
              <w:r w:rsidRPr="00EA780B">
                <w:rPr>
                  <w:rStyle w:val="CommentReference"/>
                  <w:rFonts w:ascii="Times New Roman" w:hAnsi="Times New Roman" w:cs="Times New Roman"/>
                  <w:noProof/>
                  <w:sz w:val="24"/>
                  <w:szCs w:val="24"/>
                  <w:lang w:val="en-GB"/>
                  <w:rPrChange w:id="5216" w:author="NaYEeM" w:date="2020-01-18T22:40:00Z">
                    <w:rPr>
                      <w:rStyle w:val="CommentReference"/>
                      <w:rFonts w:ascii="Times New Roman" w:hAnsi="Times New Roman" w:cs="Times New Roman"/>
                      <w:noProof/>
                      <w:sz w:val="24"/>
                      <w:szCs w:val="24"/>
                      <w:highlight w:val="yellow"/>
                      <w:lang w:val="en-GB"/>
                    </w:rPr>
                  </w:rPrChange>
                </w:rPr>
                <w:commentReference w:id="5215"/>
              </w:r>
            </w:ins>
            <w:del w:id="5217" w:author="NaYEeM" w:date="2019-07-07T01:30:00Z">
              <w:r w:rsidRPr="00EA780B" w:rsidDel="000C7BA0">
                <w:rPr>
                  <w:rFonts w:ascii="Times New Roman" w:hAnsi="Times New Roman" w:cs="Times New Roman"/>
                  <w:sz w:val="24"/>
                  <w:szCs w:val="24"/>
                </w:rPr>
                <w:delText>1.1</w:delText>
              </w:r>
            </w:del>
            <w:del w:id="5218" w:author="NaYEeM" w:date="2019-07-03T00:25:00Z">
              <w:r w:rsidRPr="00EA780B" w:rsidDel="007C4FE2">
                <w:rPr>
                  <w:rFonts w:ascii="Times New Roman" w:hAnsi="Times New Roman" w:cs="Times New Roman"/>
                  <w:sz w:val="24"/>
                  <w:szCs w:val="24"/>
                </w:rPr>
                <w:delText>6</w:delText>
              </w:r>
            </w:del>
          </w:p>
        </w:tc>
        <w:tc>
          <w:tcPr>
            <w:tcW w:w="1249" w:type="pct"/>
            <w:tcPrChange w:id="5219" w:author="NaYEeM" w:date="2020-01-18T22:39:00Z">
              <w:tcPr>
                <w:tcW w:w="1249" w:type="pct"/>
                <w:gridSpan w:val="3"/>
              </w:tcPr>
            </w:tcPrChange>
          </w:tcPr>
          <w:p w14:paraId="3A6E8B26" w14:textId="12F0F6E3" w:rsidR="009A4149" w:rsidRPr="00EA780B" w:rsidRDefault="009A4149" w:rsidP="009A41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5220" w:author="NaYEeM" w:date="2020-01-15T00:07:00Z">
              <w:r w:rsidRPr="00EA780B">
                <w:rPr>
                  <w:rFonts w:ascii="Times New Roman" w:hAnsi="Times New Roman" w:cs="Times New Roman"/>
                  <w:sz w:val="24"/>
                  <w:szCs w:val="24"/>
                  <w:rPrChange w:id="5221" w:author="NaYEeM" w:date="2020-01-18T22:40:00Z">
                    <w:rPr>
                      <w:rFonts w:ascii="Times New Roman" w:hAnsi="Times New Roman" w:cs="Times New Roman"/>
                      <w:sz w:val="24"/>
                      <w:szCs w:val="24"/>
                      <w:highlight w:val="yellow"/>
                    </w:rPr>
                  </w:rPrChange>
                </w:rPr>
                <w:t>[0.51,1.41]</w:t>
              </w:r>
            </w:ins>
            <w:del w:id="5222" w:author="NaYEeM" w:date="2020-01-15T00:07:00Z">
              <w:r w:rsidRPr="00EA780B" w:rsidDel="00F45BDF">
                <w:rPr>
                  <w:rFonts w:ascii="Times New Roman" w:hAnsi="Times New Roman" w:cs="Times New Roman"/>
                  <w:sz w:val="24"/>
                  <w:szCs w:val="24"/>
                </w:rPr>
                <w:delText>[0.</w:delText>
              </w:r>
            </w:del>
            <w:del w:id="5223" w:author="NaYEeM" w:date="2019-07-07T01:34:00Z">
              <w:r w:rsidRPr="00EA780B" w:rsidDel="00CA1E08">
                <w:rPr>
                  <w:rFonts w:ascii="Times New Roman" w:hAnsi="Times New Roman" w:cs="Times New Roman"/>
                  <w:sz w:val="24"/>
                  <w:szCs w:val="24"/>
                </w:rPr>
                <w:delText>9</w:delText>
              </w:r>
            </w:del>
            <w:del w:id="5224" w:author="NaYEeM" w:date="2019-07-03T01:47:00Z">
              <w:r w:rsidRPr="00EA780B" w:rsidDel="00CB6DA9">
                <w:rPr>
                  <w:rFonts w:ascii="Times New Roman" w:hAnsi="Times New Roman" w:cs="Times New Roman"/>
                  <w:sz w:val="24"/>
                  <w:szCs w:val="24"/>
                </w:rPr>
                <w:delText>7</w:delText>
              </w:r>
            </w:del>
            <w:del w:id="5225" w:author="NaYEeM" w:date="2020-01-15T00:07:00Z">
              <w:r w:rsidRPr="00EA780B" w:rsidDel="00F45BDF">
                <w:rPr>
                  <w:rFonts w:ascii="Times New Roman" w:hAnsi="Times New Roman" w:cs="Times New Roman"/>
                  <w:sz w:val="24"/>
                  <w:szCs w:val="24"/>
                </w:rPr>
                <w:delText>,1.</w:delText>
              </w:r>
            </w:del>
            <w:del w:id="5226" w:author="NaYEeM" w:date="2019-07-07T01:34:00Z">
              <w:r w:rsidRPr="00EA780B" w:rsidDel="00CA1E08">
                <w:rPr>
                  <w:rFonts w:ascii="Times New Roman" w:hAnsi="Times New Roman" w:cs="Times New Roman"/>
                  <w:sz w:val="24"/>
                  <w:szCs w:val="24"/>
                </w:rPr>
                <w:delText>3</w:delText>
              </w:r>
            </w:del>
            <w:del w:id="5227" w:author="NaYEeM" w:date="2019-07-03T01:48:00Z">
              <w:r w:rsidRPr="00EA780B" w:rsidDel="00CB6DA9">
                <w:rPr>
                  <w:rFonts w:ascii="Times New Roman" w:hAnsi="Times New Roman" w:cs="Times New Roman"/>
                  <w:sz w:val="24"/>
                  <w:szCs w:val="24"/>
                </w:rPr>
                <w:delText>8</w:delText>
              </w:r>
            </w:del>
            <w:del w:id="5228" w:author="NaYEeM" w:date="2020-01-15T00:07:00Z">
              <w:r w:rsidRPr="00EA780B" w:rsidDel="00F45BDF">
                <w:rPr>
                  <w:rFonts w:ascii="Times New Roman" w:hAnsi="Times New Roman" w:cs="Times New Roman"/>
                  <w:sz w:val="24"/>
                  <w:szCs w:val="24"/>
                </w:rPr>
                <w:delText>]</w:delText>
              </w:r>
            </w:del>
          </w:p>
        </w:tc>
        <w:tc>
          <w:tcPr>
            <w:tcW w:w="879" w:type="pct"/>
            <w:tcPrChange w:id="5229" w:author="NaYEeM" w:date="2020-01-18T22:39:00Z">
              <w:tcPr>
                <w:tcW w:w="879" w:type="pct"/>
              </w:tcPr>
            </w:tcPrChange>
          </w:tcPr>
          <w:p w14:paraId="3DDD0E51" w14:textId="30283707" w:rsidR="009A4149" w:rsidRPr="00EA780B" w:rsidRDefault="009A4149" w:rsidP="009A41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Change w:id="5230" w:author="NaYEeM" w:date="2020-01-18T22:40:00Z">
                  <w:rPr>
                    <w:rFonts w:ascii="Times New Roman" w:hAnsi="Times New Roman" w:cs="Times New Roman"/>
                    <w:color w:val="000000"/>
                    <w:sz w:val="24"/>
                    <w:szCs w:val="24"/>
                  </w:rPr>
                </w:rPrChange>
              </w:rPr>
            </w:pPr>
            <w:del w:id="5231" w:author="NaYEeM" w:date="2019-11-22T01:12:00Z">
              <w:r w:rsidRPr="00EA780B" w:rsidDel="00660218">
                <w:rPr>
                  <w:rFonts w:ascii="Times New Roman" w:hAnsi="Times New Roman" w:cs="Times New Roman"/>
                  <w:sz w:val="24"/>
                  <w:szCs w:val="24"/>
                  <w:rPrChange w:id="5232" w:author="NaYEeM" w:date="2020-01-18T22:40:00Z">
                    <w:rPr>
                      <w:rFonts w:ascii="Times New Roman" w:hAnsi="Times New Roman" w:cs="Times New Roman"/>
                      <w:color w:val="000000"/>
                      <w:sz w:val="24"/>
                      <w:szCs w:val="24"/>
                    </w:rPr>
                  </w:rPrChange>
                </w:rPr>
                <w:delText>0</w:delText>
              </w:r>
            </w:del>
            <w:ins w:id="5233" w:author="NaYEeM" w:date="2019-11-22T01:12:00Z">
              <w:r w:rsidRPr="00EA780B">
                <w:rPr>
                  <w:rFonts w:ascii="Times New Roman" w:hAnsi="Times New Roman" w:cs="Times New Roman"/>
                  <w:sz w:val="24"/>
                  <w:szCs w:val="24"/>
                </w:rPr>
                <w:t>0.</w:t>
              </w:r>
            </w:ins>
            <w:ins w:id="5234" w:author="NaYEeM" w:date="2020-01-15T00:36:00Z">
              <w:r w:rsidRPr="00EA780B">
                <w:rPr>
                  <w:rFonts w:ascii="Times New Roman" w:hAnsi="Times New Roman" w:cs="Times New Roman"/>
                  <w:sz w:val="24"/>
                  <w:szCs w:val="24"/>
                </w:rPr>
                <w:t>523</w:t>
              </w:r>
            </w:ins>
            <w:del w:id="5235" w:author="NaYEeM" w:date="2019-07-07T01:46:00Z">
              <w:r w:rsidRPr="00EA780B" w:rsidDel="0057074E">
                <w:rPr>
                  <w:rFonts w:ascii="Times New Roman" w:hAnsi="Times New Roman" w:cs="Times New Roman"/>
                  <w:sz w:val="24"/>
                  <w:szCs w:val="24"/>
                  <w:rPrChange w:id="5236" w:author="NaYEeM" w:date="2020-01-18T22:40:00Z">
                    <w:rPr>
                      <w:rFonts w:ascii="Times New Roman" w:hAnsi="Times New Roman" w:cs="Times New Roman"/>
                      <w:color w:val="000000"/>
                      <w:sz w:val="24"/>
                      <w:szCs w:val="24"/>
                    </w:rPr>
                  </w:rPrChange>
                </w:rPr>
                <w:delText>.1</w:delText>
              </w:r>
            </w:del>
            <w:del w:id="5237" w:author="NaYEeM" w:date="2019-07-03T01:56:00Z">
              <w:r w:rsidRPr="00EA780B" w:rsidDel="003A5D28">
                <w:rPr>
                  <w:rFonts w:ascii="Times New Roman" w:hAnsi="Times New Roman" w:cs="Times New Roman"/>
                  <w:sz w:val="24"/>
                  <w:szCs w:val="24"/>
                  <w:rPrChange w:id="5238" w:author="NaYEeM" w:date="2020-01-18T22:40:00Z">
                    <w:rPr>
                      <w:rFonts w:ascii="Times New Roman" w:hAnsi="Times New Roman" w:cs="Times New Roman"/>
                      <w:color w:val="000000"/>
                      <w:sz w:val="24"/>
                      <w:szCs w:val="24"/>
                    </w:rPr>
                  </w:rPrChange>
                </w:rPr>
                <w:delText>08</w:delText>
              </w:r>
            </w:del>
            <w:del w:id="5239" w:author="NaYEeM" w:date="2019-06-28T02:57:00Z">
              <w:r w:rsidRPr="00EA780B" w:rsidDel="0054745A">
                <w:rPr>
                  <w:rFonts w:ascii="Times New Roman" w:hAnsi="Times New Roman" w:cs="Times New Roman"/>
                  <w:sz w:val="24"/>
                  <w:szCs w:val="24"/>
                  <w:rPrChange w:id="5240" w:author="NaYEeM" w:date="2020-01-18T22:40:00Z">
                    <w:rPr>
                      <w:rFonts w:ascii="Times New Roman" w:hAnsi="Times New Roman" w:cs="Times New Roman"/>
                      <w:color w:val="000000"/>
                      <w:sz w:val="24"/>
                      <w:szCs w:val="24"/>
                    </w:rPr>
                  </w:rPrChange>
                </w:rPr>
                <w:delText>1</w:delText>
              </w:r>
            </w:del>
          </w:p>
        </w:tc>
      </w:tr>
      <w:tr w:rsidR="009A4149" w:rsidRPr="00EA780B" w14:paraId="40DDF11E" w14:textId="2E661C8C" w:rsidTr="00EA780B">
        <w:trPr>
          <w:cnfStyle w:val="000000100000" w:firstRow="0" w:lastRow="0" w:firstColumn="0" w:lastColumn="0" w:oddVBand="0" w:evenVBand="0" w:oddHBand="1" w:evenHBand="0" w:firstRowFirstColumn="0" w:firstRowLastColumn="0" w:lastRowFirstColumn="0" w:lastRowLastColumn="0"/>
          <w:trPrChange w:id="5241"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5242" w:author="NaYEeM" w:date="2020-01-18T22:39:00Z">
              <w:tcPr>
                <w:tcW w:w="2685" w:type="dxa"/>
              </w:tcPr>
            </w:tcPrChange>
          </w:tcPr>
          <w:p w14:paraId="5ED2FE11" w14:textId="3574631C" w:rsidR="009A4149" w:rsidRPr="00FC5C5F" w:rsidRDefault="009A4149" w:rsidP="009A4149">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5243" w:author="NaYEeM" w:date="2020-01-18T22:46:00Z">
                  <w:rPr>
                    <w:rFonts w:ascii="Times New Roman" w:hAnsi="Times New Roman" w:cs="Times New Roman"/>
                    <w:b w:val="0"/>
                    <w:sz w:val="24"/>
                    <w:szCs w:val="24"/>
                  </w:rPr>
                </w:rPrChange>
              </w:rPr>
              <w:pPrChange w:id="5244" w:author="NaYEeM" w:date="2020-01-18T22:31:00Z">
                <w:pPr>
                  <w:jc w:val="center"/>
                  <w:cnfStyle w:val="001000100000" w:firstRow="0" w:lastRow="0" w:firstColumn="1" w:lastColumn="0" w:oddVBand="0" w:evenVBand="0" w:oddHBand="1" w:evenHBand="0" w:firstRowFirstColumn="0" w:firstRowLastColumn="0" w:lastRowFirstColumn="0" w:lastRowLastColumn="0"/>
                </w:pPr>
              </w:pPrChange>
            </w:pPr>
            <w:ins w:id="5245" w:author="NaYEeM" w:date="2019-07-07T00:52:00Z">
              <w:r w:rsidRPr="00FC5C5F">
                <w:rPr>
                  <w:rFonts w:ascii="Times New Roman" w:hAnsi="Times New Roman" w:cs="Times New Roman"/>
                  <w:b w:val="0"/>
                  <w:bCs w:val="0"/>
                  <w:sz w:val="24"/>
                  <w:szCs w:val="24"/>
                  <w:rPrChange w:id="5246" w:author="NaYEeM" w:date="2020-01-18T22:46:00Z">
                    <w:rPr>
                      <w:rFonts w:ascii="Times New Roman" w:hAnsi="Times New Roman" w:cs="Times New Roman"/>
                      <w:sz w:val="24"/>
                      <w:szCs w:val="24"/>
                    </w:rPr>
                  </w:rPrChange>
                </w:rPr>
                <w:t>Average</w:t>
              </w:r>
              <w:r w:rsidRPr="00FC5C5F" w:rsidDel="003B2B7E">
                <w:rPr>
                  <w:rFonts w:ascii="Times New Roman" w:hAnsi="Times New Roman" w:cs="Times New Roman"/>
                  <w:b w:val="0"/>
                  <w:bCs w:val="0"/>
                  <w:sz w:val="24"/>
                  <w:szCs w:val="24"/>
                  <w:rPrChange w:id="5247" w:author="NaYEeM" w:date="2020-01-18T22:46:00Z">
                    <w:rPr>
                      <w:rFonts w:ascii="Times New Roman" w:hAnsi="Times New Roman" w:cs="Times New Roman"/>
                      <w:sz w:val="24"/>
                      <w:szCs w:val="24"/>
                    </w:rPr>
                  </w:rPrChange>
                </w:rPr>
                <w:t xml:space="preserve"> </w:t>
              </w:r>
            </w:ins>
            <w:del w:id="5248" w:author="NaYEeM" w:date="2019-07-07T00:52:00Z">
              <w:r w:rsidRPr="00FC5C5F" w:rsidDel="003B2B7E">
                <w:rPr>
                  <w:rFonts w:ascii="Times New Roman" w:hAnsi="Times New Roman" w:cs="Times New Roman"/>
                  <w:b w:val="0"/>
                  <w:bCs w:val="0"/>
                  <w:sz w:val="24"/>
                  <w:szCs w:val="24"/>
                  <w:rPrChange w:id="5249" w:author="NaYEeM" w:date="2020-01-18T22:46:00Z">
                    <w:rPr>
                      <w:rFonts w:ascii="Times New Roman" w:hAnsi="Times New Roman" w:cs="Times New Roman"/>
                      <w:sz w:val="24"/>
                      <w:szCs w:val="24"/>
                    </w:rPr>
                  </w:rPrChange>
                </w:rPr>
                <w:delText>Large</w:delText>
              </w:r>
            </w:del>
          </w:p>
        </w:tc>
        <w:tc>
          <w:tcPr>
            <w:tcW w:w="1230" w:type="pct"/>
            <w:tcPrChange w:id="5250" w:author="NaYEeM" w:date="2020-01-18T22:39:00Z">
              <w:tcPr>
                <w:tcW w:w="896" w:type="dxa"/>
                <w:gridSpan w:val="2"/>
              </w:tcPr>
            </w:tcPrChange>
          </w:tcPr>
          <w:p w14:paraId="74FB9B7C" w14:textId="66637491" w:rsidR="009A4149" w:rsidRPr="00EA780B" w:rsidRDefault="009A4149" w:rsidP="009A41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5251" w:author="NaYEeM" w:date="2020-01-18T22:51:00Z">
              <w:r w:rsidRPr="00EA780B">
                <w:rPr>
                  <w:rFonts w:ascii="Times New Roman" w:hAnsi="Times New Roman" w:cs="Times New Roman"/>
                  <w:sz w:val="24"/>
                  <w:szCs w:val="24"/>
                </w:rPr>
                <w:t>0.79</w:t>
              </w:r>
            </w:ins>
            <w:commentRangeStart w:id="5252"/>
            <w:del w:id="5253" w:author="NaYEeM" w:date="2019-07-07T01:31:00Z">
              <w:r w:rsidRPr="00EA780B" w:rsidDel="000C7BA0">
                <w:rPr>
                  <w:rFonts w:ascii="Times New Roman" w:hAnsi="Times New Roman" w:cs="Times New Roman"/>
                  <w:sz w:val="24"/>
                  <w:szCs w:val="24"/>
                </w:rPr>
                <w:delText>1.13</w:delText>
              </w:r>
            </w:del>
            <w:commentRangeEnd w:id="5252"/>
            <w:del w:id="5254" w:author="NaYEeM" w:date="2020-01-15T00:07:00Z">
              <w:r w:rsidRPr="00EA780B" w:rsidDel="00A8483F">
                <w:rPr>
                  <w:rStyle w:val="CommentReference"/>
                  <w:rFonts w:ascii="Times New Roman" w:hAnsi="Times New Roman" w:cs="Times New Roman"/>
                  <w:noProof/>
                  <w:sz w:val="24"/>
                  <w:szCs w:val="24"/>
                  <w:lang w:val="en-GB"/>
                  <w:rPrChange w:id="5255" w:author="NaYEeM" w:date="2020-01-18T22:40:00Z">
                    <w:rPr>
                      <w:rStyle w:val="CommentReference"/>
                      <w:noProof/>
                      <w:lang w:val="en-GB"/>
                    </w:rPr>
                  </w:rPrChange>
                </w:rPr>
                <w:commentReference w:id="5252"/>
              </w:r>
            </w:del>
          </w:p>
        </w:tc>
        <w:tc>
          <w:tcPr>
            <w:tcW w:w="1249" w:type="pct"/>
            <w:tcPrChange w:id="5256" w:author="NaYEeM" w:date="2020-01-18T22:39:00Z">
              <w:tcPr>
                <w:tcW w:w="1529" w:type="dxa"/>
              </w:tcPr>
            </w:tcPrChange>
          </w:tcPr>
          <w:p w14:paraId="7388CA2C" w14:textId="107BD032" w:rsidR="009A4149" w:rsidRPr="00EA780B" w:rsidRDefault="009A4149" w:rsidP="009A41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5257" w:author="NaYEeM" w:date="2020-01-18T22:51:00Z">
              <w:r w:rsidRPr="00EA780B">
                <w:rPr>
                  <w:rFonts w:ascii="Times New Roman" w:hAnsi="Times New Roman" w:cs="Times New Roman"/>
                  <w:sz w:val="24"/>
                  <w:szCs w:val="24"/>
                </w:rPr>
                <w:t>[0.22,2.80]</w:t>
              </w:r>
            </w:ins>
            <w:del w:id="5258" w:author="NaYEeM" w:date="2020-01-15T00:07:00Z">
              <w:r w:rsidRPr="00EA780B" w:rsidDel="00A8483F">
                <w:rPr>
                  <w:rFonts w:ascii="Times New Roman" w:hAnsi="Times New Roman" w:cs="Times New Roman"/>
                  <w:sz w:val="24"/>
                  <w:szCs w:val="24"/>
                </w:rPr>
                <w:delText>[0.</w:delText>
              </w:r>
            </w:del>
            <w:del w:id="5259" w:author="NaYEeM" w:date="2019-07-07T01:34:00Z">
              <w:r w:rsidRPr="00EA780B" w:rsidDel="00CA1E08">
                <w:rPr>
                  <w:rFonts w:ascii="Times New Roman" w:hAnsi="Times New Roman" w:cs="Times New Roman"/>
                  <w:sz w:val="24"/>
                  <w:szCs w:val="24"/>
                </w:rPr>
                <w:delText>86</w:delText>
              </w:r>
            </w:del>
            <w:del w:id="5260" w:author="NaYEeM" w:date="2020-01-15T00:07:00Z">
              <w:r w:rsidRPr="00EA780B" w:rsidDel="00A8483F">
                <w:rPr>
                  <w:rFonts w:ascii="Times New Roman" w:hAnsi="Times New Roman" w:cs="Times New Roman"/>
                  <w:sz w:val="24"/>
                  <w:szCs w:val="24"/>
                </w:rPr>
                <w:delText>,1</w:delText>
              </w:r>
            </w:del>
            <w:del w:id="5261" w:author="NaYEeM" w:date="2019-07-07T01:34:00Z">
              <w:r w:rsidRPr="00EA780B" w:rsidDel="00CA1E08">
                <w:rPr>
                  <w:rFonts w:ascii="Times New Roman" w:hAnsi="Times New Roman" w:cs="Times New Roman"/>
                  <w:sz w:val="24"/>
                  <w:szCs w:val="24"/>
                </w:rPr>
                <w:delText>.49</w:delText>
              </w:r>
            </w:del>
            <w:del w:id="5262" w:author="NaYEeM" w:date="2020-01-15T00:07:00Z">
              <w:r w:rsidRPr="00EA780B" w:rsidDel="00A8483F">
                <w:rPr>
                  <w:rFonts w:ascii="Times New Roman" w:hAnsi="Times New Roman" w:cs="Times New Roman"/>
                  <w:sz w:val="24"/>
                  <w:szCs w:val="24"/>
                </w:rPr>
                <w:delText>]</w:delText>
              </w:r>
            </w:del>
          </w:p>
        </w:tc>
        <w:tc>
          <w:tcPr>
            <w:tcW w:w="879" w:type="pct"/>
            <w:tcPrChange w:id="5263" w:author="NaYEeM" w:date="2020-01-18T22:39:00Z">
              <w:tcPr>
                <w:tcW w:w="1007" w:type="dxa"/>
                <w:gridSpan w:val="3"/>
                <w:tcBorders>
                  <w:right w:val="single" w:sz="4" w:space="0" w:color="auto"/>
                </w:tcBorders>
              </w:tcPr>
            </w:tcPrChange>
          </w:tcPr>
          <w:p w14:paraId="61C0EA00" w14:textId="78EEC8C1" w:rsidR="009A4149" w:rsidRPr="00EA780B" w:rsidRDefault="009A4149" w:rsidP="009A41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5264" w:author="NaYEeM" w:date="2020-01-18T22:40:00Z">
                  <w:rPr>
                    <w:rFonts w:ascii="Times New Roman" w:hAnsi="Times New Roman" w:cs="Times New Roman"/>
                    <w:color w:val="000000"/>
                    <w:sz w:val="24"/>
                    <w:szCs w:val="24"/>
                  </w:rPr>
                </w:rPrChange>
              </w:rPr>
            </w:pPr>
            <w:ins w:id="5265" w:author="NaYEeM" w:date="2020-01-18T22:51:00Z">
              <w:r w:rsidRPr="00EA780B">
                <w:rPr>
                  <w:rFonts w:ascii="Times New Roman" w:hAnsi="Times New Roman" w:cs="Times New Roman"/>
                  <w:sz w:val="24"/>
                  <w:szCs w:val="24"/>
                </w:rPr>
                <w:t>0.717</w:t>
              </w:r>
            </w:ins>
            <w:del w:id="5266" w:author="NaYEeM" w:date="2019-11-22T01:12:00Z">
              <w:r w:rsidRPr="00EA780B" w:rsidDel="00660218">
                <w:rPr>
                  <w:rFonts w:ascii="Times New Roman" w:hAnsi="Times New Roman" w:cs="Times New Roman"/>
                  <w:sz w:val="24"/>
                  <w:szCs w:val="24"/>
                  <w:rPrChange w:id="5267" w:author="NaYEeM" w:date="2020-01-18T22:40:00Z">
                    <w:rPr>
                      <w:rFonts w:ascii="Times New Roman" w:hAnsi="Times New Roman" w:cs="Times New Roman"/>
                      <w:color w:val="000000"/>
                      <w:sz w:val="24"/>
                      <w:szCs w:val="24"/>
                    </w:rPr>
                  </w:rPrChange>
                </w:rPr>
                <w:delText>0.</w:delText>
              </w:r>
            </w:del>
            <w:del w:id="5268" w:author="NaYEeM" w:date="2019-07-03T01:56:00Z">
              <w:r w:rsidRPr="00EA780B" w:rsidDel="003A5D28">
                <w:rPr>
                  <w:rFonts w:ascii="Times New Roman" w:hAnsi="Times New Roman" w:cs="Times New Roman"/>
                  <w:sz w:val="24"/>
                  <w:szCs w:val="24"/>
                  <w:rPrChange w:id="5269" w:author="NaYEeM" w:date="2020-01-18T22:40:00Z">
                    <w:rPr>
                      <w:rFonts w:ascii="Times New Roman" w:hAnsi="Times New Roman" w:cs="Times New Roman"/>
                      <w:color w:val="000000"/>
                      <w:sz w:val="24"/>
                      <w:szCs w:val="24"/>
                    </w:rPr>
                  </w:rPrChange>
                </w:rPr>
                <w:delText>38</w:delText>
              </w:r>
            </w:del>
            <w:del w:id="5270" w:author="NaYEeM" w:date="2019-06-28T02:57:00Z">
              <w:r w:rsidRPr="00EA780B" w:rsidDel="0054745A">
                <w:rPr>
                  <w:rFonts w:ascii="Times New Roman" w:hAnsi="Times New Roman" w:cs="Times New Roman"/>
                  <w:sz w:val="24"/>
                  <w:szCs w:val="24"/>
                  <w:rPrChange w:id="5271" w:author="NaYEeM" w:date="2020-01-18T22:40:00Z">
                    <w:rPr>
                      <w:rFonts w:ascii="Times New Roman" w:hAnsi="Times New Roman" w:cs="Times New Roman"/>
                      <w:color w:val="000000"/>
                      <w:sz w:val="24"/>
                      <w:szCs w:val="24"/>
                    </w:rPr>
                  </w:rPrChange>
                </w:rPr>
                <w:delText>49</w:delText>
              </w:r>
            </w:del>
          </w:p>
        </w:tc>
      </w:tr>
      <w:tr w:rsidR="009A4149" w:rsidRPr="00EA780B" w14:paraId="531AF492" w14:textId="77777777" w:rsidTr="009A4149">
        <w:tblPrEx>
          <w:tblPrExChange w:id="5272" w:author="NaYEeM" w:date="2020-01-18T22:39:00Z">
            <w:tblPrEx>
              <w:tblW w:w="5000" w:type="pct"/>
            </w:tblPrEx>
          </w:tblPrExChange>
        </w:tblPrEx>
        <w:trPr>
          <w:ins w:id="5273" w:author="NaYEeM" w:date="2019-07-07T00:52:00Z"/>
        </w:trPr>
        <w:tc>
          <w:tcPr>
            <w:cnfStyle w:val="001000000000" w:firstRow="0" w:lastRow="0" w:firstColumn="1" w:lastColumn="0" w:oddVBand="0" w:evenVBand="0" w:oddHBand="0" w:evenHBand="0" w:firstRowFirstColumn="0" w:firstRowLastColumn="0" w:lastRowFirstColumn="0" w:lastRowLastColumn="0"/>
            <w:tcW w:w="1642" w:type="pct"/>
            <w:tcBorders>
              <w:top w:val="single" w:sz="4" w:space="0" w:color="7F7F7F" w:themeColor="text1" w:themeTint="80"/>
              <w:bottom w:val="single" w:sz="4" w:space="0" w:color="7F7F7F" w:themeColor="text1" w:themeTint="80"/>
            </w:tcBorders>
            <w:tcPrChange w:id="5274" w:author="NaYEeM" w:date="2020-01-18T22:39:00Z">
              <w:tcPr>
                <w:tcW w:w="1642" w:type="pct"/>
                <w:gridSpan w:val="2"/>
              </w:tcPr>
            </w:tcPrChange>
          </w:tcPr>
          <w:p w14:paraId="6EEA55FD" w14:textId="7CBEEE53" w:rsidR="009A4149" w:rsidRPr="00FC5C5F" w:rsidRDefault="009A4149" w:rsidP="009A4149">
            <w:pPr>
              <w:rPr>
                <w:ins w:id="5275" w:author="NaYEeM" w:date="2019-07-07T00:52:00Z"/>
                <w:rFonts w:ascii="Times New Roman" w:hAnsi="Times New Roman" w:cs="Times New Roman"/>
                <w:b w:val="0"/>
                <w:bCs w:val="0"/>
                <w:sz w:val="24"/>
                <w:szCs w:val="24"/>
                <w:rPrChange w:id="5276" w:author="NaYEeM" w:date="2020-01-18T22:46:00Z">
                  <w:rPr>
                    <w:ins w:id="5277" w:author="NaYEeM" w:date="2019-07-07T00:52:00Z"/>
                    <w:rFonts w:ascii="Times New Roman" w:hAnsi="Times New Roman" w:cs="Times New Roman"/>
                    <w:b w:val="0"/>
                    <w:sz w:val="24"/>
                    <w:szCs w:val="24"/>
                  </w:rPr>
                </w:rPrChange>
              </w:rPr>
              <w:pPrChange w:id="5278" w:author="NaYEeM" w:date="2020-01-18T22:31:00Z">
                <w:pPr>
                  <w:jc w:val="both"/>
                </w:pPr>
              </w:pPrChange>
            </w:pPr>
            <w:ins w:id="5279" w:author="NaYEeM" w:date="2019-07-07T00:52:00Z">
              <w:r w:rsidRPr="00FC5C5F">
                <w:rPr>
                  <w:rFonts w:ascii="Times New Roman" w:hAnsi="Times New Roman" w:cs="Times New Roman"/>
                  <w:b w:val="0"/>
                  <w:bCs w:val="0"/>
                  <w:sz w:val="24"/>
                  <w:szCs w:val="24"/>
                  <w:rPrChange w:id="5280" w:author="NaYEeM" w:date="2020-01-18T22:46:00Z">
                    <w:rPr>
                      <w:rFonts w:ascii="Times New Roman" w:hAnsi="Times New Roman" w:cs="Times New Roman"/>
                      <w:sz w:val="24"/>
                      <w:szCs w:val="24"/>
                    </w:rPr>
                  </w:rPrChange>
                </w:rPr>
                <w:t>Small</w:t>
              </w:r>
            </w:ins>
          </w:p>
        </w:tc>
        <w:tc>
          <w:tcPr>
            <w:tcW w:w="1230" w:type="pct"/>
            <w:tcBorders>
              <w:top w:val="single" w:sz="4" w:space="0" w:color="7F7F7F" w:themeColor="text1" w:themeTint="80"/>
              <w:bottom w:val="single" w:sz="4" w:space="0" w:color="7F7F7F" w:themeColor="text1" w:themeTint="80"/>
            </w:tcBorders>
            <w:tcPrChange w:id="5281" w:author="NaYEeM" w:date="2020-01-18T22:39:00Z">
              <w:tcPr>
                <w:tcW w:w="1230" w:type="pct"/>
                <w:gridSpan w:val="3"/>
              </w:tcPr>
            </w:tcPrChange>
          </w:tcPr>
          <w:p w14:paraId="2EF1B888" w14:textId="1A8450CD" w:rsidR="009A4149" w:rsidRPr="00EA780B" w:rsidRDefault="009A4149" w:rsidP="009A4149">
            <w:pPr>
              <w:jc w:val="center"/>
              <w:cnfStyle w:val="000000000000" w:firstRow="0" w:lastRow="0" w:firstColumn="0" w:lastColumn="0" w:oddVBand="0" w:evenVBand="0" w:oddHBand="0" w:evenHBand="0" w:firstRowFirstColumn="0" w:firstRowLastColumn="0" w:lastRowFirstColumn="0" w:lastRowLastColumn="0"/>
              <w:rPr>
                <w:ins w:id="5282" w:author="NaYEeM" w:date="2019-07-07T00:52:00Z"/>
                <w:rFonts w:ascii="Times New Roman" w:hAnsi="Times New Roman" w:cs="Times New Roman"/>
                <w:sz w:val="24"/>
                <w:szCs w:val="24"/>
              </w:rPr>
              <w:pPrChange w:id="5283" w:author="NaYEeM" w:date="2020-01-14T21:50:00Z">
                <w:pPr>
                  <w:jc w:val="both"/>
                  <w:cnfStyle w:val="000000000000" w:firstRow="0" w:lastRow="0" w:firstColumn="0" w:lastColumn="0" w:oddVBand="0" w:evenVBand="0" w:oddHBand="0" w:evenHBand="0" w:firstRowFirstColumn="0" w:firstRowLastColumn="0" w:lastRowFirstColumn="0" w:lastRowLastColumn="0"/>
                </w:pPr>
              </w:pPrChange>
            </w:pPr>
            <w:commentRangeStart w:id="5284"/>
            <w:commentRangeEnd w:id="5284"/>
            <w:ins w:id="5285" w:author="NaYEeM" w:date="2019-07-07T00:54:00Z">
              <w:r w:rsidRPr="00EA780B">
                <w:rPr>
                  <w:rStyle w:val="CommentReference"/>
                  <w:rFonts w:ascii="Times New Roman" w:hAnsi="Times New Roman" w:cs="Times New Roman"/>
                  <w:noProof/>
                  <w:sz w:val="24"/>
                  <w:szCs w:val="24"/>
                  <w:lang w:val="en-GB"/>
                </w:rPr>
                <w:commentReference w:id="5284"/>
              </w:r>
            </w:ins>
            <w:ins w:id="5286" w:author="NaYEeM" w:date="2019-07-07T01:32:00Z">
              <w:r w:rsidRPr="00EA780B">
                <w:rPr>
                  <w:rFonts w:ascii="Times New Roman" w:hAnsi="Times New Roman" w:cs="Times New Roman"/>
                  <w:sz w:val="24"/>
                  <w:szCs w:val="24"/>
                </w:rPr>
                <w:t>0.</w:t>
              </w:r>
            </w:ins>
            <w:ins w:id="5287" w:author="NaYEeM" w:date="2020-01-15T00:09:00Z">
              <w:r w:rsidRPr="00EA780B">
                <w:rPr>
                  <w:rFonts w:ascii="Times New Roman" w:hAnsi="Times New Roman" w:cs="Times New Roman"/>
                  <w:sz w:val="24"/>
                  <w:szCs w:val="24"/>
                </w:rPr>
                <w:t>96</w:t>
              </w:r>
            </w:ins>
          </w:p>
        </w:tc>
        <w:tc>
          <w:tcPr>
            <w:tcW w:w="1249" w:type="pct"/>
            <w:tcBorders>
              <w:top w:val="single" w:sz="4" w:space="0" w:color="7F7F7F" w:themeColor="text1" w:themeTint="80"/>
              <w:bottom w:val="single" w:sz="4" w:space="0" w:color="7F7F7F" w:themeColor="text1" w:themeTint="80"/>
            </w:tcBorders>
            <w:tcPrChange w:id="5288" w:author="NaYEeM" w:date="2020-01-18T22:39:00Z">
              <w:tcPr>
                <w:tcW w:w="1249" w:type="pct"/>
                <w:gridSpan w:val="3"/>
              </w:tcPr>
            </w:tcPrChange>
          </w:tcPr>
          <w:p w14:paraId="0A41095C" w14:textId="5497DCE4" w:rsidR="009A4149" w:rsidRPr="00EA780B" w:rsidRDefault="009A4149" w:rsidP="009A4149">
            <w:pPr>
              <w:jc w:val="center"/>
              <w:cnfStyle w:val="000000000000" w:firstRow="0" w:lastRow="0" w:firstColumn="0" w:lastColumn="0" w:oddVBand="0" w:evenVBand="0" w:oddHBand="0" w:evenHBand="0" w:firstRowFirstColumn="0" w:firstRowLastColumn="0" w:lastRowFirstColumn="0" w:lastRowLastColumn="0"/>
              <w:rPr>
                <w:ins w:id="5289" w:author="NaYEeM" w:date="2019-07-07T00:52:00Z"/>
                <w:rFonts w:ascii="Times New Roman" w:hAnsi="Times New Roman" w:cs="Times New Roman"/>
                <w:sz w:val="24"/>
                <w:szCs w:val="24"/>
              </w:rPr>
              <w:pPrChange w:id="5290" w:author="NaYEeM" w:date="2020-01-14T21:50:00Z">
                <w:pPr>
                  <w:jc w:val="both"/>
                  <w:cnfStyle w:val="000000000000" w:firstRow="0" w:lastRow="0" w:firstColumn="0" w:lastColumn="0" w:oddVBand="0" w:evenVBand="0" w:oddHBand="0" w:evenHBand="0" w:firstRowFirstColumn="0" w:firstRowLastColumn="0" w:lastRowFirstColumn="0" w:lastRowLastColumn="0"/>
                </w:pPr>
              </w:pPrChange>
            </w:pPr>
            <w:ins w:id="5291" w:author="NaYEeM" w:date="2019-07-07T00:54:00Z">
              <w:r w:rsidRPr="00EA780B">
                <w:rPr>
                  <w:rFonts w:ascii="Times New Roman" w:hAnsi="Times New Roman" w:cs="Times New Roman"/>
                  <w:sz w:val="24"/>
                  <w:szCs w:val="24"/>
                </w:rPr>
                <w:t>[0.</w:t>
              </w:r>
            </w:ins>
            <w:ins w:id="5292" w:author="NaYEeM" w:date="2020-01-15T00:09:00Z">
              <w:r w:rsidRPr="00EA780B">
                <w:rPr>
                  <w:rFonts w:ascii="Times New Roman" w:hAnsi="Times New Roman" w:cs="Times New Roman"/>
                  <w:sz w:val="24"/>
                  <w:szCs w:val="24"/>
                </w:rPr>
                <w:t>61</w:t>
              </w:r>
            </w:ins>
            <w:ins w:id="5293" w:author="NaYEeM" w:date="2019-07-07T00:54:00Z">
              <w:r w:rsidRPr="00EA780B">
                <w:rPr>
                  <w:rFonts w:ascii="Times New Roman" w:hAnsi="Times New Roman" w:cs="Times New Roman"/>
                  <w:sz w:val="24"/>
                  <w:szCs w:val="24"/>
                </w:rPr>
                <w:t>,</w:t>
              </w:r>
            </w:ins>
            <w:ins w:id="5294" w:author="NaYEeM" w:date="2019-11-22T00:52:00Z">
              <w:r w:rsidRPr="00EA780B">
                <w:rPr>
                  <w:rFonts w:ascii="Times New Roman" w:hAnsi="Times New Roman" w:cs="Times New Roman"/>
                  <w:sz w:val="24"/>
                  <w:szCs w:val="24"/>
                </w:rPr>
                <w:t>1.</w:t>
              </w:r>
            </w:ins>
            <w:ins w:id="5295" w:author="NaYEeM" w:date="2020-01-15T00:09:00Z">
              <w:r w:rsidRPr="00EA780B">
                <w:rPr>
                  <w:rFonts w:ascii="Times New Roman" w:hAnsi="Times New Roman" w:cs="Times New Roman"/>
                  <w:sz w:val="24"/>
                  <w:szCs w:val="24"/>
                </w:rPr>
                <w:t>52</w:t>
              </w:r>
            </w:ins>
            <w:ins w:id="5296" w:author="NaYEeM" w:date="2019-07-07T00:54:00Z">
              <w:r w:rsidRPr="00EA780B">
                <w:rPr>
                  <w:rFonts w:ascii="Times New Roman" w:hAnsi="Times New Roman" w:cs="Times New Roman"/>
                  <w:sz w:val="24"/>
                  <w:szCs w:val="24"/>
                </w:rPr>
                <w:t>]</w:t>
              </w:r>
            </w:ins>
          </w:p>
        </w:tc>
        <w:tc>
          <w:tcPr>
            <w:tcW w:w="879" w:type="pct"/>
            <w:tcBorders>
              <w:top w:val="single" w:sz="4" w:space="0" w:color="7F7F7F" w:themeColor="text1" w:themeTint="80"/>
              <w:bottom w:val="single" w:sz="4" w:space="0" w:color="7F7F7F" w:themeColor="text1" w:themeTint="80"/>
            </w:tcBorders>
            <w:tcPrChange w:id="5297" w:author="NaYEeM" w:date="2020-01-18T22:39:00Z">
              <w:tcPr>
                <w:tcW w:w="879" w:type="pct"/>
              </w:tcPr>
            </w:tcPrChange>
          </w:tcPr>
          <w:p w14:paraId="7C10BAA0" w14:textId="3225D421" w:rsidR="009A4149" w:rsidRPr="00EA780B" w:rsidRDefault="009A4149" w:rsidP="009A4149">
            <w:pPr>
              <w:jc w:val="center"/>
              <w:cnfStyle w:val="000000000000" w:firstRow="0" w:lastRow="0" w:firstColumn="0" w:lastColumn="0" w:oddVBand="0" w:evenVBand="0" w:oddHBand="0" w:evenHBand="0" w:firstRowFirstColumn="0" w:firstRowLastColumn="0" w:lastRowFirstColumn="0" w:lastRowLastColumn="0"/>
              <w:rPr>
                <w:ins w:id="5298" w:author="NaYEeM" w:date="2019-07-07T00:52:00Z"/>
                <w:rFonts w:ascii="Times New Roman" w:hAnsi="Times New Roman" w:cs="Times New Roman"/>
                <w:sz w:val="24"/>
                <w:szCs w:val="24"/>
              </w:rPr>
              <w:pPrChange w:id="5299" w:author="NaYEeM" w:date="2020-01-14T21:50:00Z">
                <w:pPr>
                  <w:jc w:val="both"/>
                  <w:cnfStyle w:val="000000000000" w:firstRow="0" w:lastRow="0" w:firstColumn="0" w:lastColumn="0" w:oddVBand="0" w:evenVBand="0" w:oddHBand="0" w:evenHBand="0" w:firstRowFirstColumn="0" w:firstRowLastColumn="0" w:lastRowFirstColumn="0" w:lastRowLastColumn="0"/>
                </w:pPr>
              </w:pPrChange>
            </w:pPr>
            <w:ins w:id="5300" w:author="NaYEeM" w:date="2019-11-22T01:12:00Z">
              <w:r w:rsidRPr="00EA780B">
                <w:rPr>
                  <w:rFonts w:ascii="Times New Roman" w:hAnsi="Times New Roman" w:cs="Times New Roman"/>
                  <w:sz w:val="24"/>
                  <w:szCs w:val="24"/>
                </w:rPr>
                <w:t>0.</w:t>
              </w:r>
            </w:ins>
            <w:ins w:id="5301" w:author="NaYEeM" w:date="2020-01-15T00:36:00Z">
              <w:r w:rsidRPr="00EA780B">
                <w:rPr>
                  <w:rFonts w:ascii="Times New Roman" w:hAnsi="Times New Roman" w:cs="Times New Roman"/>
                  <w:sz w:val="24"/>
                  <w:szCs w:val="24"/>
                </w:rPr>
                <w:t>872</w:t>
              </w:r>
            </w:ins>
          </w:p>
        </w:tc>
      </w:tr>
      <w:tr w:rsidR="009A4149" w:rsidRPr="00EA780B" w14:paraId="59D45C1B" w14:textId="2C8BB533" w:rsidTr="00EA780B">
        <w:trPr>
          <w:cnfStyle w:val="000000100000" w:firstRow="0" w:lastRow="0" w:firstColumn="0" w:lastColumn="0" w:oddVBand="0" w:evenVBand="0" w:oddHBand="1" w:evenHBand="0" w:firstRowFirstColumn="0" w:firstRowLastColumn="0" w:lastRowFirstColumn="0" w:lastRowLastColumn="0"/>
          <w:trPrChange w:id="5302"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5303" w:author="NaYEeM" w:date="2020-01-18T22:39:00Z">
              <w:tcPr>
                <w:tcW w:w="2685" w:type="dxa"/>
              </w:tcPr>
            </w:tcPrChange>
          </w:tcPr>
          <w:p w14:paraId="1D77F40D" w14:textId="7008505F" w:rsidR="009A4149" w:rsidRPr="00FC5C5F" w:rsidRDefault="009A4149" w:rsidP="009A4149">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5304" w:author="NaYEeM" w:date="2020-01-18T22:46:00Z">
                  <w:rPr>
                    <w:rFonts w:ascii="Times New Roman" w:hAnsi="Times New Roman" w:cs="Times New Roman"/>
                    <w:b w:val="0"/>
                    <w:sz w:val="24"/>
                    <w:szCs w:val="24"/>
                  </w:rPr>
                </w:rPrChange>
              </w:rPr>
              <w:pPrChange w:id="5305" w:author="NaYEeM" w:date="2020-01-18T22:31:00Z">
                <w:pPr>
                  <w:jc w:val="center"/>
                  <w:cnfStyle w:val="001000100000" w:firstRow="0" w:lastRow="0" w:firstColumn="1" w:lastColumn="0" w:oddVBand="0" w:evenVBand="0" w:oddHBand="1" w:evenHBand="0" w:firstRowFirstColumn="0" w:firstRowLastColumn="0" w:lastRowFirstColumn="0" w:lastRowLastColumn="0"/>
                </w:pPr>
              </w:pPrChange>
            </w:pPr>
            <w:ins w:id="5306" w:author="NaYEeM" w:date="2019-07-07T00:52:00Z">
              <w:r w:rsidRPr="00FC5C5F">
                <w:rPr>
                  <w:rFonts w:ascii="Times New Roman" w:hAnsi="Times New Roman" w:cs="Times New Roman"/>
                  <w:b w:val="0"/>
                  <w:bCs w:val="0"/>
                  <w:sz w:val="24"/>
                  <w:szCs w:val="24"/>
                  <w:rPrChange w:id="5307" w:author="NaYEeM" w:date="2020-01-18T22:46:00Z">
                    <w:rPr>
                      <w:rFonts w:ascii="Times New Roman" w:hAnsi="Times New Roman" w:cs="Times New Roman"/>
                      <w:sz w:val="24"/>
                      <w:szCs w:val="24"/>
                    </w:rPr>
                  </w:rPrChange>
                </w:rPr>
                <w:t>Very s</w:t>
              </w:r>
            </w:ins>
            <w:del w:id="5308" w:author="NaYEeM" w:date="2019-07-07T00:52:00Z">
              <w:r w:rsidRPr="00FC5C5F" w:rsidDel="003B2B7E">
                <w:rPr>
                  <w:rFonts w:ascii="Times New Roman" w:hAnsi="Times New Roman" w:cs="Times New Roman"/>
                  <w:b w:val="0"/>
                  <w:bCs w:val="0"/>
                  <w:sz w:val="24"/>
                  <w:szCs w:val="24"/>
                  <w:rPrChange w:id="5309" w:author="NaYEeM" w:date="2020-01-18T22:46:00Z">
                    <w:rPr>
                      <w:rFonts w:ascii="Times New Roman" w:hAnsi="Times New Roman" w:cs="Times New Roman"/>
                      <w:sz w:val="24"/>
                      <w:szCs w:val="24"/>
                    </w:rPr>
                  </w:rPrChange>
                </w:rPr>
                <w:delText>S</w:delText>
              </w:r>
            </w:del>
            <w:r w:rsidRPr="00FC5C5F">
              <w:rPr>
                <w:rFonts w:ascii="Times New Roman" w:hAnsi="Times New Roman" w:cs="Times New Roman"/>
                <w:b w:val="0"/>
                <w:bCs w:val="0"/>
                <w:sz w:val="24"/>
                <w:szCs w:val="24"/>
                <w:rPrChange w:id="5310" w:author="NaYEeM" w:date="2020-01-18T22:46:00Z">
                  <w:rPr>
                    <w:rFonts w:ascii="Times New Roman" w:hAnsi="Times New Roman" w:cs="Times New Roman"/>
                    <w:sz w:val="24"/>
                    <w:szCs w:val="24"/>
                  </w:rPr>
                </w:rPrChange>
              </w:rPr>
              <w:t>mall</w:t>
            </w:r>
          </w:p>
        </w:tc>
        <w:tc>
          <w:tcPr>
            <w:tcW w:w="1230" w:type="pct"/>
            <w:tcPrChange w:id="5311" w:author="NaYEeM" w:date="2020-01-18T22:39:00Z">
              <w:tcPr>
                <w:tcW w:w="896" w:type="dxa"/>
                <w:gridSpan w:val="2"/>
              </w:tcPr>
            </w:tcPrChange>
          </w:tcPr>
          <w:p w14:paraId="5D207862" w14:textId="77777777" w:rsidR="009A4149" w:rsidRPr="00EA780B" w:rsidRDefault="009A4149" w:rsidP="009A41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Ref.</w:t>
            </w:r>
          </w:p>
        </w:tc>
        <w:tc>
          <w:tcPr>
            <w:tcW w:w="1249" w:type="pct"/>
            <w:tcPrChange w:id="5312" w:author="NaYEeM" w:date="2020-01-18T22:39:00Z">
              <w:tcPr>
                <w:tcW w:w="1529" w:type="dxa"/>
              </w:tcPr>
            </w:tcPrChange>
          </w:tcPr>
          <w:p w14:paraId="41B73705" w14:textId="77777777" w:rsidR="009A4149" w:rsidRPr="00EA780B" w:rsidRDefault="009A4149" w:rsidP="009A41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c>
          <w:tcPr>
            <w:tcW w:w="879" w:type="pct"/>
            <w:tcPrChange w:id="5313" w:author="NaYEeM" w:date="2020-01-18T22:39:00Z">
              <w:tcPr>
                <w:tcW w:w="1007" w:type="dxa"/>
                <w:gridSpan w:val="3"/>
                <w:tcBorders>
                  <w:right w:val="single" w:sz="4" w:space="0" w:color="auto"/>
                </w:tcBorders>
              </w:tcPr>
            </w:tcPrChange>
          </w:tcPr>
          <w:p w14:paraId="2CC6987A" w14:textId="77777777" w:rsidR="009A4149" w:rsidRPr="00EA780B" w:rsidRDefault="009A4149" w:rsidP="009A41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A4149" w:rsidRPr="00EA780B" w14:paraId="7E39AA43" w14:textId="6A9A1700" w:rsidTr="00EA780B">
        <w:trPr>
          <w:trPrChange w:id="5314"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7F7F7F" w:themeColor="text1" w:themeTint="80"/>
              <w:bottom w:val="single" w:sz="4" w:space="0" w:color="7F7F7F" w:themeColor="text1" w:themeTint="80"/>
            </w:tcBorders>
            <w:tcPrChange w:id="5315" w:author="NaYEeM" w:date="2020-01-18T22:39:00Z">
              <w:tcPr>
                <w:tcW w:w="6117" w:type="dxa"/>
                <w:gridSpan w:val="7"/>
                <w:tcBorders>
                  <w:right w:val="single" w:sz="4" w:space="0" w:color="auto"/>
                </w:tcBorders>
              </w:tcPr>
            </w:tcPrChange>
          </w:tcPr>
          <w:p w14:paraId="5EE36A76" w14:textId="03BC1E55" w:rsidR="009A4149" w:rsidRPr="00EA780B" w:rsidRDefault="009A4149" w:rsidP="009A4149">
            <w:pPr>
              <w:rPr>
                <w:rFonts w:ascii="Times New Roman" w:hAnsi="Times New Roman" w:cs="Times New Roman"/>
                <w:sz w:val="24"/>
                <w:szCs w:val="24"/>
              </w:rPr>
              <w:pPrChange w:id="5316" w:author="NaYEeM" w:date="2020-01-14T21:52:00Z">
                <w:pPr>
                  <w:jc w:val="both"/>
                </w:pPr>
              </w:pPrChange>
            </w:pPr>
            <w:r w:rsidRPr="00EA780B">
              <w:rPr>
                <w:rFonts w:ascii="Times New Roman" w:hAnsi="Times New Roman" w:cs="Times New Roman"/>
                <w:sz w:val="24"/>
                <w:szCs w:val="24"/>
              </w:rPr>
              <w:t>Age of child (months)</w:t>
            </w:r>
          </w:p>
        </w:tc>
      </w:tr>
      <w:tr w:rsidR="009A4149" w:rsidRPr="00EA780B" w14:paraId="692468E3" w14:textId="55780CCE" w:rsidTr="00EA780B">
        <w:trPr>
          <w:cnfStyle w:val="000000100000" w:firstRow="0" w:lastRow="0" w:firstColumn="0" w:lastColumn="0" w:oddVBand="0" w:evenVBand="0" w:oddHBand="1" w:evenHBand="0" w:firstRowFirstColumn="0" w:firstRowLastColumn="0" w:lastRowFirstColumn="0" w:lastRowLastColumn="0"/>
          <w:trPrChange w:id="5317"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5318" w:author="NaYEeM" w:date="2020-01-18T22:39:00Z">
              <w:tcPr>
                <w:tcW w:w="2685" w:type="dxa"/>
              </w:tcPr>
            </w:tcPrChange>
          </w:tcPr>
          <w:p w14:paraId="0545C9C6" w14:textId="1608E7F6" w:rsidR="009A4149" w:rsidRPr="00FC5C5F" w:rsidRDefault="009A4149" w:rsidP="009A4149">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5319" w:author="NaYEeM" w:date="2020-01-18T22:46:00Z">
                  <w:rPr>
                    <w:rFonts w:ascii="Times New Roman" w:hAnsi="Times New Roman" w:cs="Times New Roman"/>
                    <w:b w:val="0"/>
                    <w:sz w:val="24"/>
                    <w:szCs w:val="24"/>
                  </w:rPr>
                </w:rPrChange>
              </w:rPr>
              <w:pPrChange w:id="5320" w:author="NaYEeM" w:date="2020-01-18T22:31:00Z">
                <w:pPr>
                  <w:jc w:val="center"/>
                  <w:cnfStyle w:val="001000100000" w:firstRow="0" w:lastRow="0" w:firstColumn="1" w:lastColumn="0" w:oddVBand="0" w:evenVBand="0" w:oddHBand="1" w:evenHBand="0" w:firstRowFirstColumn="0" w:firstRowLastColumn="0" w:lastRowFirstColumn="0" w:lastRowLastColumn="0"/>
                </w:pPr>
              </w:pPrChange>
            </w:pPr>
            <w:del w:id="5321" w:author="NaYEeM" w:date="2019-11-22T00:55:00Z">
              <w:r w:rsidRPr="00FC5C5F" w:rsidDel="009815EF">
                <w:rPr>
                  <w:rFonts w:ascii="Times New Roman" w:hAnsi="Times New Roman" w:cs="Times New Roman"/>
                  <w:b w:val="0"/>
                  <w:bCs w:val="0"/>
                  <w:sz w:val="24"/>
                  <w:szCs w:val="24"/>
                  <w:rPrChange w:id="5322" w:author="NaYEeM" w:date="2020-01-18T22:46:00Z">
                    <w:rPr>
                      <w:rFonts w:ascii="Times New Roman" w:hAnsi="Times New Roman" w:cs="Times New Roman"/>
                      <w:sz w:val="24"/>
                      <w:szCs w:val="24"/>
                    </w:rPr>
                  </w:rPrChange>
                </w:rPr>
                <w:delText>3-6</w:delText>
              </w:r>
            </w:del>
            <w:ins w:id="5323" w:author="NaYEeM" w:date="2019-11-22T00:55:00Z">
              <w:r w:rsidRPr="00FC5C5F">
                <w:rPr>
                  <w:rFonts w:ascii="Times New Roman" w:hAnsi="Times New Roman" w:cs="Times New Roman"/>
                  <w:b w:val="0"/>
                  <w:bCs w:val="0"/>
                  <w:sz w:val="24"/>
                  <w:szCs w:val="24"/>
                  <w:rPrChange w:id="5324" w:author="NaYEeM" w:date="2020-01-18T22:46:00Z">
                    <w:rPr>
                      <w:rFonts w:ascii="Times New Roman" w:hAnsi="Times New Roman" w:cs="Times New Roman"/>
                      <w:sz w:val="24"/>
                      <w:szCs w:val="24"/>
                    </w:rPr>
                  </w:rPrChange>
                </w:rPr>
                <w:t>4-5</w:t>
              </w:r>
            </w:ins>
          </w:p>
        </w:tc>
        <w:tc>
          <w:tcPr>
            <w:tcW w:w="1230" w:type="pct"/>
            <w:tcPrChange w:id="5325" w:author="NaYEeM" w:date="2020-01-18T22:39:00Z">
              <w:tcPr>
                <w:tcW w:w="896" w:type="dxa"/>
                <w:gridSpan w:val="2"/>
              </w:tcPr>
            </w:tcPrChange>
          </w:tcPr>
          <w:p w14:paraId="643236CC" w14:textId="03369FE1" w:rsidR="009A4149" w:rsidRPr="00EA780B" w:rsidRDefault="009A4149" w:rsidP="009A41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5326" w:author="NaYEeM" w:date="2020-01-15T00:10:00Z">
              <w:r w:rsidRPr="00EA780B">
                <w:rPr>
                  <w:rFonts w:ascii="Times New Roman" w:hAnsi="Times New Roman" w:cs="Times New Roman"/>
                  <w:sz w:val="24"/>
                  <w:szCs w:val="24"/>
                </w:rPr>
                <w:t>1.97</w:t>
              </w:r>
            </w:ins>
            <w:del w:id="5327" w:author="NaYEeM" w:date="2019-07-03T00:25:00Z">
              <w:r w:rsidRPr="00EA780B" w:rsidDel="00FC5945">
                <w:rPr>
                  <w:rFonts w:ascii="Times New Roman" w:hAnsi="Times New Roman" w:cs="Times New Roman"/>
                  <w:sz w:val="24"/>
                  <w:szCs w:val="24"/>
                </w:rPr>
                <w:delText>0.61</w:delText>
              </w:r>
            </w:del>
          </w:p>
        </w:tc>
        <w:tc>
          <w:tcPr>
            <w:tcW w:w="1249" w:type="pct"/>
            <w:tcPrChange w:id="5328" w:author="NaYEeM" w:date="2020-01-18T22:39:00Z">
              <w:tcPr>
                <w:tcW w:w="1529" w:type="dxa"/>
              </w:tcPr>
            </w:tcPrChange>
          </w:tcPr>
          <w:p w14:paraId="756D0E97" w14:textId="106E1BDB" w:rsidR="009A4149" w:rsidRPr="00EA780B" w:rsidRDefault="009A4149" w:rsidP="009A41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ins w:id="5329" w:author="NaYEeM" w:date="2019-07-03T01:49:00Z">
              <w:r w:rsidRPr="00EA780B">
                <w:rPr>
                  <w:rFonts w:ascii="Times New Roman" w:hAnsi="Times New Roman" w:cs="Times New Roman"/>
                  <w:sz w:val="24"/>
                  <w:szCs w:val="24"/>
                </w:rPr>
                <w:t>1.</w:t>
              </w:r>
            </w:ins>
            <w:ins w:id="5330" w:author="NaYEeM" w:date="2020-01-15T00:10:00Z">
              <w:r w:rsidRPr="00EA780B">
                <w:rPr>
                  <w:rFonts w:ascii="Times New Roman" w:hAnsi="Times New Roman" w:cs="Times New Roman"/>
                  <w:sz w:val="24"/>
                  <w:szCs w:val="24"/>
                </w:rPr>
                <w:t>42</w:t>
              </w:r>
            </w:ins>
            <w:del w:id="5331" w:author="NaYEeM" w:date="2019-07-03T01:49:00Z">
              <w:r w:rsidRPr="00EA780B" w:rsidDel="00CB6DA9">
                <w:rPr>
                  <w:rFonts w:ascii="Times New Roman" w:hAnsi="Times New Roman" w:cs="Times New Roman"/>
                  <w:sz w:val="24"/>
                  <w:szCs w:val="24"/>
                </w:rPr>
                <w:delText>0.52</w:delText>
              </w:r>
            </w:del>
            <w:r w:rsidRPr="00EA780B">
              <w:rPr>
                <w:rFonts w:ascii="Times New Roman" w:hAnsi="Times New Roman" w:cs="Times New Roman"/>
                <w:sz w:val="24"/>
                <w:szCs w:val="24"/>
              </w:rPr>
              <w:t>,</w:t>
            </w:r>
            <w:ins w:id="5332" w:author="NaYEeM" w:date="2020-01-15T00:10:00Z">
              <w:r w:rsidRPr="00EA780B">
                <w:rPr>
                  <w:rFonts w:ascii="Times New Roman" w:hAnsi="Times New Roman" w:cs="Times New Roman"/>
                  <w:sz w:val="24"/>
                  <w:szCs w:val="24"/>
                </w:rPr>
                <w:t>2.</w:t>
              </w:r>
            </w:ins>
            <w:ins w:id="5333" w:author="NaYEeM" w:date="2020-01-15T00:11:00Z">
              <w:r w:rsidRPr="00EA780B">
                <w:rPr>
                  <w:rFonts w:ascii="Times New Roman" w:hAnsi="Times New Roman" w:cs="Times New Roman"/>
                  <w:sz w:val="24"/>
                  <w:szCs w:val="24"/>
                </w:rPr>
                <w:t>74</w:t>
              </w:r>
            </w:ins>
            <w:del w:id="5334" w:author="NaYEeM" w:date="2019-07-03T01:49:00Z">
              <w:r w:rsidRPr="00EA780B" w:rsidDel="00CB6DA9">
                <w:rPr>
                  <w:rFonts w:ascii="Times New Roman" w:hAnsi="Times New Roman" w:cs="Times New Roman"/>
                  <w:sz w:val="24"/>
                  <w:szCs w:val="24"/>
                </w:rPr>
                <w:delText>0.72</w:delText>
              </w:r>
            </w:del>
            <w:r w:rsidRPr="00EA780B">
              <w:rPr>
                <w:rFonts w:ascii="Times New Roman" w:hAnsi="Times New Roman" w:cs="Times New Roman"/>
                <w:sz w:val="24"/>
                <w:szCs w:val="24"/>
              </w:rPr>
              <w:t>]</w:t>
            </w:r>
          </w:p>
        </w:tc>
        <w:tc>
          <w:tcPr>
            <w:tcW w:w="879" w:type="pct"/>
            <w:tcPrChange w:id="5335" w:author="NaYEeM" w:date="2020-01-18T22:39:00Z">
              <w:tcPr>
                <w:tcW w:w="1007" w:type="dxa"/>
                <w:gridSpan w:val="3"/>
                <w:tcBorders>
                  <w:right w:val="single" w:sz="4" w:space="0" w:color="auto"/>
                </w:tcBorders>
              </w:tcPr>
            </w:tcPrChange>
          </w:tcPr>
          <w:p w14:paraId="73D5B8EE" w14:textId="77777777" w:rsidR="009A4149" w:rsidRPr="00EA780B" w:rsidRDefault="009A4149" w:rsidP="009A41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Change w:id="5336" w:author="NaYEeM" w:date="2020-01-18T22:40:00Z">
                  <w:rPr>
                    <w:rFonts w:ascii="Times New Roman" w:hAnsi="Times New Roman" w:cs="Times New Roman"/>
                    <w:color w:val="000000"/>
                    <w:sz w:val="24"/>
                    <w:szCs w:val="24"/>
                  </w:rPr>
                </w:rPrChange>
              </w:rPr>
            </w:pPr>
            <w:del w:id="5337" w:author="NaYEeM" w:date="2019-07-07T01:48:00Z">
              <w:r w:rsidRPr="00EA780B" w:rsidDel="009C2F5F">
                <w:rPr>
                  <w:rFonts w:ascii="Times New Roman" w:hAnsi="Times New Roman" w:cs="Times New Roman"/>
                  <w:sz w:val="24"/>
                  <w:szCs w:val="24"/>
                  <w:rPrChange w:id="5338" w:author="NaYEeM" w:date="2020-01-18T22:40:00Z">
                    <w:rPr>
                      <w:rFonts w:ascii="Times New Roman" w:hAnsi="Times New Roman" w:cs="Times New Roman"/>
                      <w:color w:val="000000"/>
                      <w:sz w:val="24"/>
                      <w:szCs w:val="24"/>
                    </w:rPr>
                  </w:rPrChange>
                </w:rPr>
                <w:delText>&lt;</w:delText>
              </w:r>
            </w:del>
            <w:r w:rsidRPr="00EA780B">
              <w:rPr>
                <w:rFonts w:ascii="Times New Roman" w:hAnsi="Times New Roman" w:cs="Times New Roman"/>
                <w:sz w:val="24"/>
                <w:szCs w:val="24"/>
                <w:rPrChange w:id="5339" w:author="NaYEeM" w:date="2020-01-18T22:40:00Z">
                  <w:rPr>
                    <w:rFonts w:ascii="Times New Roman" w:hAnsi="Times New Roman" w:cs="Times New Roman"/>
                    <w:color w:val="000000"/>
                    <w:sz w:val="24"/>
                    <w:szCs w:val="24"/>
                  </w:rPr>
                </w:rPrChange>
              </w:rPr>
              <w:t>0.000</w:t>
            </w:r>
            <w:del w:id="5340" w:author="NaYEeM" w:date="2019-06-28T02:57:00Z">
              <w:r w:rsidRPr="00EA780B" w:rsidDel="0054745A">
                <w:rPr>
                  <w:rFonts w:ascii="Times New Roman" w:hAnsi="Times New Roman" w:cs="Times New Roman"/>
                  <w:sz w:val="24"/>
                  <w:szCs w:val="24"/>
                  <w:rPrChange w:id="5341" w:author="NaYEeM" w:date="2020-01-18T22:40:00Z">
                    <w:rPr>
                      <w:rFonts w:ascii="Times New Roman" w:hAnsi="Times New Roman" w:cs="Times New Roman"/>
                      <w:color w:val="000000"/>
                      <w:sz w:val="24"/>
                      <w:szCs w:val="24"/>
                    </w:rPr>
                  </w:rPrChange>
                </w:rPr>
                <w:delText>1</w:delText>
              </w:r>
            </w:del>
          </w:p>
        </w:tc>
      </w:tr>
      <w:tr w:rsidR="009A4149" w:rsidRPr="00EA780B" w14:paraId="666BAC21" w14:textId="77777777" w:rsidTr="009A4149">
        <w:tblPrEx>
          <w:tblPrExChange w:id="5342" w:author="NaYEeM" w:date="2020-01-18T22:39:00Z">
            <w:tblPrEx>
              <w:tblW w:w="5000" w:type="pct"/>
            </w:tblPrEx>
          </w:tblPrExChange>
        </w:tblPrEx>
        <w:trPr>
          <w:ins w:id="5343" w:author="NaYEeM" w:date="2019-11-22T00:54:00Z"/>
        </w:trPr>
        <w:tc>
          <w:tcPr>
            <w:cnfStyle w:val="001000000000" w:firstRow="0" w:lastRow="0" w:firstColumn="1" w:lastColumn="0" w:oddVBand="0" w:evenVBand="0" w:oddHBand="0" w:evenHBand="0" w:firstRowFirstColumn="0" w:firstRowLastColumn="0" w:lastRowFirstColumn="0" w:lastRowLastColumn="0"/>
            <w:tcW w:w="1642" w:type="pct"/>
            <w:tcBorders>
              <w:top w:val="single" w:sz="4" w:space="0" w:color="7F7F7F" w:themeColor="text1" w:themeTint="80"/>
              <w:bottom w:val="single" w:sz="4" w:space="0" w:color="7F7F7F" w:themeColor="text1" w:themeTint="80"/>
            </w:tcBorders>
            <w:tcPrChange w:id="5344" w:author="NaYEeM" w:date="2020-01-18T22:39:00Z">
              <w:tcPr>
                <w:tcW w:w="1642" w:type="pct"/>
                <w:gridSpan w:val="2"/>
              </w:tcPr>
            </w:tcPrChange>
          </w:tcPr>
          <w:p w14:paraId="0CF16DF8" w14:textId="792D5839" w:rsidR="009A4149" w:rsidRPr="00FC5C5F" w:rsidRDefault="009A4149" w:rsidP="009A4149">
            <w:pPr>
              <w:rPr>
                <w:ins w:id="5345" w:author="NaYEeM" w:date="2019-11-22T00:54:00Z"/>
                <w:rFonts w:ascii="Times New Roman" w:hAnsi="Times New Roman" w:cs="Times New Roman"/>
                <w:b w:val="0"/>
                <w:bCs w:val="0"/>
                <w:sz w:val="24"/>
                <w:szCs w:val="24"/>
                <w:rPrChange w:id="5346" w:author="NaYEeM" w:date="2020-01-18T22:46:00Z">
                  <w:rPr>
                    <w:ins w:id="5347" w:author="NaYEeM" w:date="2019-11-22T00:54:00Z"/>
                    <w:rFonts w:ascii="Times New Roman" w:hAnsi="Times New Roman" w:cs="Times New Roman"/>
                    <w:sz w:val="24"/>
                    <w:szCs w:val="24"/>
                  </w:rPr>
                </w:rPrChange>
              </w:rPr>
              <w:pPrChange w:id="5348" w:author="NaYEeM" w:date="2020-01-18T22:31:00Z">
                <w:pPr>
                  <w:jc w:val="both"/>
                </w:pPr>
              </w:pPrChange>
            </w:pPr>
            <w:ins w:id="5349" w:author="NaYEeM" w:date="2019-11-22T00:55:00Z">
              <w:r w:rsidRPr="00FC5C5F">
                <w:rPr>
                  <w:rFonts w:ascii="Times New Roman" w:hAnsi="Times New Roman" w:cs="Times New Roman"/>
                  <w:b w:val="0"/>
                  <w:bCs w:val="0"/>
                  <w:sz w:val="24"/>
                  <w:szCs w:val="24"/>
                  <w:rPrChange w:id="5350" w:author="NaYEeM" w:date="2020-01-18T22:46:00Z">
                    <w:rPr>
                      <w:rFonts w:ascii="Times New Roman" w:hAnsi="Times New Roman" w:cs="Times New Roman"/>
                      <w:sz w:val="24"/>
                      <w:szCs w:val="24"/>
                    </w:rPr>
                  </w:rPrChange>
                </w:rPr>
                <w:t>2-3</w:t>
              </w:r>
            </w:ins>
          </w:p>
        </w:tc>
        <w:tc>
          <w:tcPr>
            <w:tcW w:w="1230" w:type="pct"/>
            <w:tcBorders>
              <w:top w:val="single" w:sz="4" w:space="0" w:color="7F7F7F" w:themeColor="text1" w:themeTint="80"/>
              <w:bottom w:val="single" w:sz="4" w:space="0" w:color="7F7F7F" w:themeColor="text1" w:themeTint="80"/>
            </w:tcBorders>
            <w:tcPrChange w:id="5351" w:author="NaYEeM" w:date="2020-01-18T22:39:00Z">
              <w:tcPr>
                <w:tcW w:w="1230" w:type="pct"/>
                <w:gridSpan w:val="3"/>
              </w:tcPr>
            </w:tcPrChange>
          </w:tcPr>
          <w:p w14:paraId="25146EA1" w14:textId="467AF300" w:rsidR="009A4149" w:rsidRPr="00EA780B" w:rsidRDefault="009A4149" w:rsidP="009A4149">
            <w:pPr>
              <w:jc w:val="center"/>
              <w:cnfStyle w:val="000000000000" w:firstRow="0" w:lastRow="0" w:firstColumn="0" w:lastColumn="0" w:oddVBand="0" w:evenVBand="0" w:oddHBand="0" w:evenHBand="0" w:firstRowFirstColumn="0" w:firstRowLastColumn="0" w:lastRowFirstColumn="0" w:lastRowLastColumn="0"/>
              <w:rPr>
                <w:ins w:id="5352" w:author="NaYEeM" w:date="2019-11-22T00:54:00Z"/>
                <w:rFonts w:ascii="Times New Roman" w:hAnsi="Times New Roman" w:cs="Times New Roman"/>
                <w:sz w:val="24"/>
                <w:szCs w:val="24"/>
              </w:rPr>
              <w:pPrChange w:id="5353" w:author="NaYEeM" w:date="2020-01-14T21:50:00Z">
                <w:pPr>
                  <w:jc w:val="both"/>
                  <w:cnfStyle w:val="000000000000" w:firstRow="0" w:lastRow="0" w:firstColumn="0" w:lastColumn="0" w:oddVBand="0" w:evenVBand="0" w:oddHBand="0" w:evenHBand="0" w:firstRowFirstColumn="0" w:firstRowLastColumn="0" w:lastRowFirstColumn="0" w:lastRowLastColumn="0"/>
                </w:pPr>
              </w:pPrChange>
            </w:pPr>
            <w:ins w:id="5354" w:author="NaYEeM" w:date="2020-01-15T00:11:00Z">
              <w:r w:rsidRPr="00EA780B">
                <w:rPr>
                  <w:rFonts w:ascii="Times New Roman" w:hAnsi="Times New Roman" w:cs="Times New Roman"/>
                  <w:sz w:val="24"/>
                  <w:szCs w:val="24"/>
                </w:rPr>
                <w:t>1.69</w:t>
              </w:r>
            </w:ins>
          </w:p>
        </w:tc>
        <w:tc>
          <w:tcPr>
            <w:tcW w:w="1249" w:type="pct"/>
            <w:tcBorders>
              <w:top w:val="single" w:sz="4" w:space="0" w:color="7F7F7F" w:themeColor="text1" w:themeTint="80"/>
              <w:bottom w:val="single" w:sz="4" w:space="0" w:color="7F7F7F" w:themeColor="text1" w:themeTint="80"/>
            </w:tcBorders>
            <w:tcPrChange w:id="5355" w:author="NaYEeM" w:date="2020-01-18T22:39:00Z">
              <w:tcPr>
                <w:tcW w:w="1249" w:type="pct"/>
                <w:gridSpan w:val="3"/>
              </w:tcPr>
            </w:tcPrChange>
          </w:tcPr>
          <w:p w14:paraId="1BE4DE6C" w14:textId="27B92A6B" w:rsidR="009A4149" w:rsidRPr="00EA780B" w:rsidRDefault="009A4149" w:rsidP="009A4149">
            <w:pPr>
              <w:jc w:val="center"/>
              <w:cnfStyle w:val="000000000000" w:firstRow="0" w:lastRow="0" w:firstColumn="0" w:lastColumn="0" w:oddVBand="0" w:evenVBand="0" w:oddHBand="0" w:evenHBand="0" w:firstRowFirstColumn="0" w:firstRowLastColumn="0" w:lastRowFirstColumn="0" w:lastRowLastColumn="0"/>
              <w:rPr>
                <w:ins w:id="5356" w:author="NaYEeM" w:date="2019-11-22T00:54:00Z"/>
                <w:rFonts w:ascii="Times New Roman" w:hAnsi="Times New Roman" w:cs="Times New Roman"/>
                <w:sz w:val="24"/>
                <w:szCs w:val="24"/>
              </w:rPr>
              <w:pPrChange w:id="5357" w:author="NaYEeM" w:date="2020-01-14T21:50:00Z">
                <w:pPr>
                  <w:jc w:val="both"/>
                  <w:cnfStyle w:val="000000000000" w:firstRow="0" w:lastRow="0" w:firstColumn="0" w:lastColumn="0" w:oddVBand="0" w:evenVBand="0" w:oddHBand="0" w:evenHBand="0" w:firstRowFirstColumn="0" w:firstRowLastColumn="0" w:lastRowFirstColumn="0" w:lastRowLastColumn="0"/>
                </w:pPr>
              </w:pPrChange>
            </w:pPr>
            <w:ins w:id="5358" w:author="NaYEeM" w:date="2019-11-22T00:55:00Z">
              <w:r w:rsidRPr="00EA780B">
                <w:rPr>
                  <w:rFonts w:ascii="Times New Roman" w:hAnsi="Times New Roman" w:cs="Times New Roman"/>
                  <w:sz w:val="24"/>
                  <w:szCs w:val="24"/>
                </w:rPr>
                <w:t>[1.</w:t>
              </w:r>
            </w:ins>
            <w:ins w:id="5359" w:author="NaYEeM" w:date="2020-01-15T00:11:00Z">
              <w:r w:rsidRPr="00EA780B">
                <w:rPr>
                  <w:rFonts w:ascii="Times New Roman" w:hAnsi="Times New Roman" w:cs="Times New Roman"/>
                  <w:sz w:val="24"/>
                  <w:szCs w:val="24"/>
                </w:rPr>
                <w:t>20</w:t>
              </w:r>
            </w:ins>
            <w:ins w:id="5360" w:author="NaYEeM" w:date="2019-11-22T00:55:00Z">
              <w:r w:rsidRPr="00EA780B">
                <w:rPr>
                  <w:rFonts w:ascii="Times New Roman" w:hAnsi="Times New Roman" w:cs="Times New Roman"/>
                  <w:sz w:val="24"/>
                  <w:szCs w:val="24"/>
                </w:rPr>
                <w:t>,</w:t>
              </w:r>
            </w:ins>
            <w:ins w:id="5361" w:author="NaYEeM" w:date="2020-01-15T00:11:00Z">
              <w:r w:rsidRPr="00EA780B">
                <w:rPr>
                  <w:rFonts w:ascii="Times New Roman" w:hAnsi="Times New Roman" w:cs="Times New Roman"/>
                  <w:sz w:val="24"/>
                  <w:szCs w:val="24"/>
                </w:rPr>
                <w:t>2</w:t>
              </w:r>
            </w:ins>
            <w:ins w:id="5362" w:author="NaYEeM" w:date="2019-11-22T00:55:00Z">
              <w:r w:rsidRPr="00EA780B">
                <w:rPr>
                  <w:rFonts w:ascii="Times New Roman" w:hAnsi="Times New Roman" w:cs="Times New Roman"/>
                  <w:sz w:val="24"/>
                  <w:szCs w:val="24"/>
                </w:rPr>
                <w:t>.</w:t>
              </w:r>
            </w:ins>
            <w:ins w:id="5363" w:author="NaYEeM" w:date="2020-01-15T00:11:00Z">
              <w:r w:rsidRPr="00EA780B">
                <w:rPr>
                  <w:rFonts w:ascii="Times New Roman" w:hAnsi="Times New Roman" w:cs="Times New Roman"/>
                  <w:sz w:val="24"/>
                  <w:szCs w:val="24"/>
                </w:rPr>
                <w:t>3</w:t>
              </w:r>
            </w:ins>
            <w:ins w:id="5364" w:author="NaYEeM" w:date="2019-12-09T02:26:00Z">
              <w:r w:rsidRPr="00EA780B">
                <w:rPr>
                  <w:rFonts w:ascii="Times New Roman" w:hAnsi="Times New Roman" w:cs="Times New Roman"/>
                  <w:sz w:val="24"/>
                  <w:szCs w:val="24"/>
                </w:rPr>
                <w:t>7</w:t>
              </w:r>
            </w:ins>
            <w:ins w:id="5365" w:author="NaYEeM" w:date="2019-11-22T00:55:00Z">
              <w:r w:rsidRPr="00EA780B">
                <w:rPr>
                  <w:rFonts w:ascii="Times New Roman" w:hAnsi="Times New Roman" w:cs="Times New Roman"/>
                  <w:sz w:val="24"/>
                  <w:szCs w:val="24"/>
                </w:rPr>
                <w:t>]</w:t>
              </w:r>
            </w:ins>
          </w:p>
        </w:tc>
        <w:tc>
          <w:tcPr>
            <w:tcW w:w="879" w:type="pct"/>
            <w:tcBorders>
              <w:top w:val="single" w:sz="4" w:space="0" w:color="7F7F7F" w:themeColor="text1" w:themeTint="80"/>
              <w:bottom w:val="single" w:sz="4" w:space="0" w:color="7F7F7F" w:themeColor="text1" w:themeTint="80"/>
            </w:tcBorders>
            <w:tcPrChange w:id="5366" w:author="NaYEeM" w:date="2020-01-18T22:39:00Z">
              <w:tcPr>
                <w:tcW w:w="879" w:type="pct"/>
              </w:tcPr>
            </w:tcPrChange>
          </w:tcPr>
          <w:p w14:paraId="36359719" w14:textId="0EA66210" w:rsidR="009A4149" w:rsidRPr="00EA780B" w:rsidDel="009C2F5F" w:rsidRDefault="009A4149" w:rsidP="009A4149">
            <w:pPr>
              <w:jc w:val="center"/>
              <w:cnfStyle w:val="000000000000" w:firstRow="0" w:lastRow="0" w:firstColumn="0" w:lastColumn="0" w:oddVBand="0" w:evenVBand="0" w:oddHBand="0" w:evenHBand="0" w:firstRowFirstColumn="0" w:firstRowLastColumn="0" w:lastRowFirstColumn="0" w:lastRowLastColumn="0"/>
              <w:rPr>
                <w:ins w:id="5367" w:author="NaYEeM" w:date="2019-11-22T00:54:00Z"/>
                <w:rFonts w:ascii="Times New Roman" w:hAnsi="Times New Roman" w:cs="Times New Roman"/>
                <w:sz w:val="24"/>
                <w:szCs w:val="24"/>
              </w:rPr>
              <w:pPrChange w:id="5368" w:author="NaYEeM" w:date="2020-01-14T21:50:00Z">
                <w:pPr>
                  <w:jc w:val="both"/>
                  <w:cnfStyle w:val="000000000000" w:firstRow="0" w:lastRow="0" w:firstColumn="0" w:lastColumn="0" w:oddVBand="0" w:evenVBand="0" w:oddHBand="0" w:evenHBand="0" w:firstRowFirstColumn="0" w:firstRowLastColumn="0" w:lastRowFirstColumn="0" w:lastRowLastColumn="0"/>
                </w:pPr>
              </w:pPrChange>
            </w:pPr>
            <w:ins w:id="5369" w:author="NaYEeM" w:date="2019-11-22T00:55:00Z">
              <w:r w:rsidRPr="00EA780B">
                <w:rPr>
                  <w:rFonts w:ascii="Times New Roman" w:hAnsi="Times New Roman" w:cs="Times New Roman"/>
                  <w:sz w:val="24"/>
                  <w:szCs w:val="24"/>
                </w:rPr>
                <w:t>0.00</w:t>
              </w:r>
            </w:ins>
            <w:ins w:id="5370" w:author="NaYEeM" w:date="2020-01-15T00:36:00Z">
              <w:r w:rsidRPr="00EA780B">
                <w:rPr>
                  <w:rFonts w:ascii="Times New Roman" w:hAnsi="Times New Roman" w:cs="Times New Roman"/>
                  <w:sz w:val="24"/>
                  <w:szCs w:val="24"/>
                </w:rPr>
                <w:t>3</w:t>
              </w:r>
            </w:ins>
          </w:p>
        </w:tc>
      </w:tr>
      <w:tr w:rsidR="009A4149" w:rsidRPr="00EA780B" w14:paraId="47AA6283" w14:textId="26BB2AED" w:rsidTr="00EA780B">
        <w:trPr>
          <w:cnfStyle w:val="000000100000" w:firstRow="0" w:lastRow="0" w:firstColumn="0" w:lastColumn="0" w:oddVBand="0" w:evenVBand="0" w:oddHBand="1" w:evenHBand="0" w:firstRowFirstColumn="0" w:firstRowLastColumn="0" w:lastRowFirstColumn="0" w:lastRowLastColumn="0"/>
          <w:trPrChange w:id="5371" w:author="NaYEeM" w:date="2020-01-18T22:39:00Z">
            <w:trPr>
              <w:gridAfter w:val="0"/>
            </w:trPr>
          </w:trPrChange>
        </w:trPr>
        <w:tc>
          <w:tcPr>
            <w:cnfStyle w:val="001000000000" w:firstRow="0" w:lastRow="0" w:firstColumn="1" w:lastColumn="0" w:oddVBand="0" w:evenVBand="0" w:oddHBand="0" w:evenHBand="0" w:firstRowFirstColumn="0" w:firstRowLastColumn="0" w:lastRowFirstColumn="0" w:lastRowLastColumn="0"/>
            <w:tcW w:w="1642" w:type="pct"/>
            <w:tcPrChange w:id="5372" w:author="NaYEeM" w:date="2020-01-18T22:39:00Z">
              <w:tcPr>
                <w:tcW w:w="2685" w:type="dxa"/>
              </w:tcPr>
            </w:tcPrChange>
          </w:tcPr>
          <w:p w14:paraId="34D8B1FE" w14:textId="2E8AB493" w:rsidR="009A4149" w:rsidRPr="00FC5C5F" w:rsidRDefault="009A4149" w:rsidP="009A4149">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Change w:id="5373" w:author="NaYEeM" w:date="2020-01-18T22:46:00Z">
                  <w:rPr>
                    <w:rFonts w:ascii="Times New Roman" w:hAnsi="Times New Roman" w:cs="Times New Roman"/>
                    <w:b w:val="0"/>
                    <w:sz w:val="24"/>
                    <w:szCs w:val="24"/>
                  </w:rPr>
                </w:rPrChange>
              </w:rPr>
              <w:pPrChange w:id="5374" w:author="NaYEeM" w:date="2020-01-18T22:31:00Z">
                <w:pPr>
                  <w:jc w:val="center"/>
                  <w:cnfStyle w:val="001000100000" w:firstRow="0" w:lastRow="0" w:firstColumn="1" w:lastColumn="0" w:oddVBand="0" w:evenVBand="0" w:oddHBand="1" w:evenHBand="0" w:firstRowFirstColumn="0" w:firstRowLastColumn="0" w:lastRowFirstColumn="0" w:lastRowLastColumn="0"/>
                </w:pPr>
              </w:pPrChange>
            </w:pPr>
            <w:r w:rsidRPr="00FC5C5F">
              <w:rPr>
                <w:rFonts w:ascii="Times New Roman" w:hAnsi="Times New Roman" w:cs="Times New Roman"/>
                <w:b w:val="0"/>
                <w:bCs w:val="0"/>
                <w:sz w:val="24"/>
                <w:szCs w:val="24"/>
                <w:rPrChange w:id="5375" w:author="NaYEeM" w:date="2020-01-18T22:46:00Z">
                  <w:rPr>
                    <w:rFonts w:ascii="Times New Roman" w:hAnsi="Times New Roman" w:cs="Times New Roman"/>
                    <w:sz w:val="24"/>
                    <w:szCs w:val="24"/>
                  </w:rPr>
                </w:rPrChange>
              </w:rPr>
              <w:t>0-</w:t>
            </w:r>
            <w:ins w:id="5376" w:author="NaYEeM" w:date="2019-11-22T00:55:00Z">
              <w:r w:rsidRPr="00FC5C5F">
                <w:rPr>
                  <w:rFonts w:ascii="Times New Roman" w:hAnsi="Times New Roman" w:cs="Times New Roman"/>
                  <w:b w:val="0"/>
                  <w:bCs w:val="0"/>
                  <w:sz w:val="24"/>
                  <w:szCs w:val="24"/>
                  <w:rPrChange w:id="5377" w:author="NaYEeM" w:date="2020-01-18T22:46:00Z">
                    <w:rPr>
                      <w:rFonts w:ascii="Times New Roman" w:hAnsi="Times New Roman" w:cs="Times New Roman"/>
                      <w:sz w:val="24"/>
                      <w:szCs w:val="24"/>
                    </w:rPr>
                  </w:rPrChange>
                </w:rPr>
                <w:t>1</w:t>
              </w:r>
            </w:ins>
            <w:del w:id="5378" w:author="NaYEeM" w:date="2019-11-22T00:55:00Z">
              <w:r w:rsidRPr="00FC5C5F" w:rsidDel="009815EF">
                <w:rPr>
                  <w:rFonts w:ascii="Times New Roman" w:hAnsi="Times New Roman" w:cs="Times New Roman"/>
                  <w:b w:val="0"/>
                  <w:bCs w:val="0"/>
                  <w:sz w:val="24"/>
                  <w:szCs w:val="24"/>
                  <w:rPrChange w:id="5379" w:author="NaYEeM" w:date="2020-01-18T22:46:00Z">
                    <w:rPr>
                      <w:rFonts w:ascii="Times New Roman" w:hAnsi="Times New Roman" w:cs="Times New Roman"/>
                      <w:sz w:val="24"/>
                      <w:szCs w:val="24"/>
                    </w:rPr>
                  </w:rPrChange>
                </w:rPr>
                <w:delText>2</w:delText>
              </w:r>
            </w:del>
          </w:p>
        </w:tc>
        <w:tc>
          <w:tcPr>
            <w:tcW w:w="1230" w:type="pct"/>
            <w:tcPrChange w:id="5380" w:author="NaYEeM" w:date="2020-01-18T22:39:00Z">
              <w:tcPr>
                <w:tcW w:w="896" w:type="dxa"/>
                <w:gridSpan w:val="2"/>
              </w:tcPr>
            </w:tcPrChange>
          </w:tcPr>
          <w:p w14:paraId="13D13D10" w14:textId="77777777" w:rsidR="009A4149" w:rsidRPr="00EA780B" w:rsidRDefault="009A4149" w:rsidP="009A41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Ref.</w:t>
            </w:r>
          </w:p>
        </w:tc>
        <w:tc>
          <w:tcPr>
            <w:tcW w:w="1249" w:type="pct"/>
            <w:tcPrChange w:id="5381" w:author="NaYEeM" w:date="2020-01-18T22:39:00Z">
              <w:tcPr>
                <w:tcW w:w="1529" w:type="dxa"/>
              </w:tcPr>
            </w:tcPrChange>
          </w:tcPr>
          <w:p w14:paraId="5D204AD4" w14:textId="77777777" w:rsidR="009A4149" w:rsidRPr="00EA780B" w:rsidRDefault="009A4149" w:rsidP="009A41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780B">
              <w:rPr>
                <w:rFonts w:ascii="Times New Roman" w:hAnsi="Times New Roman" w:cs="Times New Roman"/>
                <w:sz w:val="24"/>
                <w:szCs w:val="24"/>
              </w:rPr>
              <w:t>-</w:t>
            </w:r>
          </w:p>
        </w:tc>
        <w:tc>
          <w:tcPr>
            <w:tcW w:w="879" w:type="pct"/>
            <w:tcPrChange w:id="5382" w:author="NaYEeM" w:date="2020-01-18T22:39:00Z">
              <w:tcPr>
                <w:tcW w:w="1007" w:type="dxa"/>
                <w:gridSpan w:val="3"/>
                <w:tcBorders>
                  <w:right w:val="single" w:sz="4" w:space="0" w:color="auto"/>
                </w:tcBorders>
              </w:tcPr>
            </w:tcPrChange>
          </w:tcPr>
          <w:p w14:paraId="3AE393D0" w14:textId="77777777" w:rsidR="009A4149" w:rsidRPr="00EA780B" w:rsidRDefault="009A4149" w:rsidP="009A41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0964DAED" w14:textId="35718644" w:rsidR="005F7198" w:rsidRPr="00D468F0" w:rsidRDefault="005F7198" w:rsidP="00923FC4">
      <w:pPr>
        <w:spacing w:after="0" w:line="240" w:lineRule="auto"/>
        <w:jc w:val="both"/>
        <w:rPr>
          <w:ins w:id="5383" w:author="Md Jamal Uddin" w:date="2019-05-24T15:23:00Z"/>
          <w:rFonts w:ascii="Times New Roman" w:hAnsi="Times New Roman" w:cs="Times New Roman"/>
          <w:sz w:val="24"/>
          <w:szCs w:val="24"/>
        </w:rPr>
      </w:pPr>
    </w:p>
    <w:p w14:paraId="5F38A98E" w14:textId="11F0EDAA" w:rsidR="00A0067C" w:rsidRPr="00852DDB" w:rsidDel="00852DDB" w:rsidRDefault="00A0067C" w:rsidP="00923FC4">
      <w:pPr>
        <w:spacing w:after="0" w:line="240" w:lineRule="auto"/>
        <w:jc w:val="both"/>
        <w:rPr>
          <w:ins w:id="5384" w:author="Md Jamal Uddin" w:date="2019-05-24T15:23:00Z"/>
          <w:del w:id="5385" w:author="NaYEeM" w:date="2020-01-18T22:33:00Z"/>
          <w:rFonts w:ascii="Times New Roman" w:hAnsi="Times New Roman" w:cs="Times New Roman"/>
          <w:b/>
          <w:bCs/>
          <w:sz w:val="24"/>
          <w:szCs w:val="24"/>
          <w:rPrChange w:id="5386" w:author="NaYEeM" w:date="2020-01-18T22:33:00Z">
            <w:rPr>
              <w:ins w:id="5387" w:author="Md Jamal Uddin" w:date="2019-05-24T15:23:00Z"/>
              <w:del w:id="5388" w:author="NaYEeM" w:date="2020-01-18T22:33:00Z"/>
              <w:rFonts w:ascii="Times New Roman" w:hAnsi="Times New Roman" w:cs="Times New Roman"/>
              <w:sz w:val="24"/>
              <w:szCs w:val="24"/>
            </w:rPr>
          </w:rPrChange>
        </w:rPr>
      </w:pPr>
      <w:ins w:id="5389" w:author="Md Jamal Uddin" w:date="2019-05-24T15:23:00Z">
        <w:r w:rsidRPr="00852DDB">
          <w:rPr>
            <w:rFonts w:ascii="Times New Roman" w:hAnsi="Times New Roman" w:cs="Times New Roman"/>
            <w:b/>
            <w:bCs/>
            <w:sz w:val="24"/>
            <w:szCs w:val="24"/>
            <w:rPrChange w:id="5390" w:author="NaYEeM" w:date="2020-01-18T22:33:00Z">
              <w:rPr>
                <w:rFonts w:ascii="Times New Roman" w:hAnsi="Times New Roman" w:cs="Times New Roman"/>
                <w:sz w:val="24"/>
                <w:szCs w:val="24"/>
              </w:rPr>
            </w:rPrChange>
          </w:rPr>
          <w:t>Discussion:</w:t>
        </w:r>
      </w:ins>
    </w:p>
    <w:p w14:paraId="62DA5EBC" w14:textId="6E71332D" w:rsidR="00A0067C" w:rsidRPr="00D468F0" w:rsidDel="00B94757" w:rsidRDefault="00A0067C" w:rsidP="00923FC4">
      <w:pPr>
        <w:spacing w:after="0" w:line="240" w:lineRule="auto"/>
        <w:jc w:val="both"/>
        <w:rPr>
          <w:ins w:id="5391" w:author="Md Jamal Uddin" w:date="2019-05-24T15:23:00Z"/>
          <w:del w:id="5392" w:author="NaYEeM" w:date="2020-01-16T00:27:00Z"/>
          <w:rFonts w:ascii="Times New Roman" w:hAnsi="Times New Roman" w:cs="Times New Roman"/>
          <w:sz w:val="24"/>
          <w:szCs w:val="24"/>
        </w:rPr>
      </w:pPr>
    </w:p>
    <w:p w14:paraId="07C5403C" w14:textId="0C0277FA" w:rsidR="00A0067C" w:rsidRPr="00D468F0" w:rsidDel="00B94757" w:rsidRDefault="00A0067C">
      <w:pPr>
        <w:spacing w:after="0" w:line="240" w:lineRule="auto"/>
        <w:jc w:val="both"/>
        <w:rPr>
          <w:ins w:id="5393" w:author="Md Jamal Uddin" w:date="2019-05-24T15:24:00Z"/>
          <w:del w:id="5394" w:author="NaYEeM" w:date="2020-01-16T00:27:00Z"/>
          <w:rFonts w:ascii="Times New Roman" w:hAnsi="Times New Roman" w:cs="Times New Roman"/>
          <w:sz w:val="24"/>
          <w:szCs w:val="24"/>
        </w:rPr>
        <w:pPrChange w:id="5395" w:author="NaYEeM" w:date="2020-01-16T00:27:00Z">
          <w:pPr>
            <w:spacing w:after="0" w:line="240" w:lineRule="auto"/>
            <w:ind w:left="360"/>
            <w:jc w:val="both"/>
          </w:pPr>
        </w:pPrChange>
      </w:pPr>
      <w:ins w:id="5396" w:author="Md Jamal Uddin" w:date="2019-05-24T15:23:00Z">
        <w:del w:id="5397" w:author="NaYEeM" w:date="2020-01-16T00:27:00Z">
          <w:r w:rsidRPr="00D468F0" w:rsidDel="00B94757">
            <w:rPr>
              <w:rFonts w:ascii="Times New Roman" w:hAnsi="Times New Roman" w:cs="Times New Roman"/>
              <w:sz w:val="24"/>
              <w:szCs w:val="24"/>
            </w:rPr>
            <w:delText xml:space="preserve">Step 1: </w:delText>
          </w:r>
          <w:r w:rsidRPr="00D468F0" w:rsidDel="00B94757">
            <w:rPr>
              <w:rFonts w:ascii="Times New Roman" w:hAnsi="Times New Roman" w:cs="Times New Roman"/>
              <w:sz w:val="24"/>
              <w:szCs w:val="24"/>
              <w:rPrChange w:id="5398" w:author="NaYEeM" w:date="2019-07-10T01:42:00Z">
                <w:rPr/>
              </w:rPrChange>
            </w:rPr>
            <w:delText xml:space="preserve">Very briefly </w:delText>
          </w:r>
          <w:r w:rsidRPr="00D468F0" w:rsidDel="00B94757">
            <w:rPr>
              <w:rFonts w:ascii="Times New Roman" w:hAnsi="Times New Roman" w:cs="Times New Roman"/>
              <w:sz w:val="24"/>
              <w:szCs w:val="24"/>
            </w:rPr>
            <w:delText>write y</w:delText>
          </w:r>
        </w:del>
      </w:ins>
      <w:ins w:id="5399" w:author="Md Jamal Uddin" w:date="2019-05-24T15:24:00Z">
        <w:del w:id="5400" w:author="NaYEeM" w:date="2020-01-16T00:27:00Z">
          <w:r w:rsidRPr="00D468F0" w:rsidDel="00B94757">
            <w:rPr>
              <w:rFonts w:ascii="Times New Roman" w:hAnsi="Times New Roman" w:cs="Times New Roman"/>
              <w:sz w:val="24"/>
              <w:szCs w:val="24"/>
            </w:rPr>
            <w:delText>ou most important findings in 1 or 2 sentences</w:delText>
          </w:r>
        </w:del>
      </w:ins>
      <w:ins w:id="5401" w:author="Md Jamal Uddin" w:date="2019-05-24T15:28:00Z">
        <w:del w:id="5402" w:author="NaYEeM" w:date="2020-01-16T00:27:00Z">
          <w:r w:rsidR="00386D02" w:rsidRPr="00D468F0" w:rsidDel="00B94757">
            <w:rPr>
              <w:rFonts w:ascii="Times New Roman" w:hAnsi="Times New Roman" w:cs="Times New Roman"/>
              <w:sz w:val="24"/>
              <w:szCs w:val="24"/>
            </w:rPr>
            <w:delText xml:space="preserve"> (do not repeat the nu</w:delText>
          </w:r>
        </w:del>
      </w:ins>
      <w:ins w:id="5403" w:author="Md Jamal Uddin" w:date="2019-05-24T15:29:00Z">
        <w:del w:id="5404" w:author="NaYEeM" w:date="2020-01-16T00:27:00Z">
          <w:r w:rsidR="00386D02" w:rsidRPr="00D468F0" w:rsidDel="00B94757">
            <w:rPr>
              <w:rFonts w:ascii="Times New Roman" w:hAnsi="Times New Roman" w:cs="Times New Roman"/>
              <w:sz w:val="24"/>
              <w:szCs w:val="24"/>
            </w:rPr>
            <w:delText>mbers as you showed in the results section</w:delText>
          </w:r>
        </w:del>
      </w:ins>
      <w:ins w:id="5405" w:author="Md Jamal Uddin" w:date="2019-05-24T15:28:00Z">
        <w:del w:id="5406" w:author="NaYEeM" w:date="2020-01-16T00:27:00Z">
          <w:r w:rsidR="00386D02" w:rsidRPr="00D468F0" w:rsidDel="00B94757">
            <w:rPr>
              <w:rFonts w:ascii="Times New Roman" w:hAnsi="Times New Roman" w:cs="Times New Roman"/>
              <w:sz w:val="24"/>
              <w:szCs w:val="24"/>
            </w:rPr>
            <w:delText>)</w:delText>
          </w:r>
        </w:del>
      </w:ins>
      <w:ins w:id="5407" w:author="Md Jamal Uddin" w:date="2019-05-24T15:29:00Z">
        <w:del w:id="5408" w:author="NaYEeM" w:date="2020-01-16T00:27:00Z">
          <w:r w:rsidR="00386D02" w:rsidRPr="00D468F0" w:rsidDel="00B94757">
            <w:rPr>
              <w:rFonts w:ascii="Times New Roman" w:hAnsi="Times New Roman" w:cs="Times New Roman"/>
              <w:sz w:val="24"/>
              <w:szCs w:val="24"/>
            </w:rPr>
            <w:delText>.</w:delText>
          </w:r>
        </w:del>
      </w:ins>
    </w:p>
    <w:p w14:paraId="2D3740F3" w14:textId="15704CB6" w:rsidR="00A0067C" w:rsidRPr="00D468F0" w:rsidDel="00B94757" w:rsidRDefault="00A0067C">
      <w:pPr>
        <w:spacing w:after="0" w:line="240" w:lineRule="auto"/>
        <w:jc w:val="both"/>
        <w:rPr>
          <w:ins w:id="5409" w:author="Md Jamal Uddin" w:date="2019-05-24T15:25:00Z"/>
          <w:del w:id="5410" w:author="NaYEeM" w:date="2020-01-16T00:27:00Z"/>
          <w:rFonts w:ascii="Times New Roman" w:hAnsi="Times New Roman" w:cs="Times New Roman"/>
          <w:sz w:val="24"/>
          <w:szCs w:val="24"/>
        </w:rPr>
        <w:pPrChange w:id="5411" w:author="NaYEeM" w:date="2020-01-16T00:27:00Z">
          <w:pPr>
            <w:spacing w:after="0" w:line="240" w:lineRule="auto"/>
            <w:ind w:left="360"/>
            <w:jc w:val="both"/>
          </w:pPr>
        </w:pPrChange>
      </w:pPr>
      <w:ins w:id="5412" w:author="Md Jamal Uddin" w:date="2019-05-24T15:24:00Z">
        <w:del w:id="5413" w:author="NaYEeM" w:date="2020-01-16T00:27:00Z">
          <w:r w:rsidRPr="00D468F0" w:rsidDel="00B94757">
            <w:rPr>
              <w:rFonts w:ascii="Times New Roman" w:hAnsi="Times New Roman" w:cs="Times New Roman"/>
              <w:sz w:val="24"/>
              <w:szCs w:val="24"/>
            </w:rPr>
            <w:delText xml:space="preserve">Step 2: Do your findings has any similarity or </w:delText>
          </w:r>
        </w:del>
      </w:ins>
      <w:ins w:id="5414" w:author="Md Jamal Uddin" w:date="2019-05-24T15:25:00Z">
        <w:del w:id="5415" w:author="NaYEeM" w:date="2020-01-16T00:27:00Z">
          <w:r w:rsidRPr="00D468F0" w:rsidDel="00B94757">
            <w:rPr>
              <w:rFonts w:ascii="Times New Roman" w:hAnsi="Times New Roman" w:cs="Times New Roman"/>
              <w:sz w:val="24"/>
              <w:szCs w:val="24"/>
            </w:rPr>
            <w:delText>dissimilarity</w:delText>
          </w:r>
        </w:del>
      </w:ins>
      <w:ins w:id="5416" w:author="Md Jamal Uddin" w:date="2019-05-24T15:24:00Z">
        <w:del w:id="5417" w:author="NaYEeM" w:date="2020-01-16T00:27:00Z">
          <w:r w:rsidRPr="00D468F0" w:rsidDel="00B94757">
            <w:rPr>
              <w:rFonts w:ascii="Times New Roman" w:hAnsi="Times New Roman" w:cs="Times New Roman"/>
              <w:sz w:val="24"/>
              <w:szCs w:val="24"/>
            </w:rPr>
            <w:delText xml:space="preserve"> with previous stu</w:delText>
          </w:r>
        </w:del>
      </w:ins>
      <w:ins w:id="5418" w:author="Md Jamal Uddin" w:date="2019-05-24T15:25:00Z">
        <w:del w:id="5419" w:author="NaYEeM" w:date="2020-01-16T00:27:00Z">
          <w:r w:rsidRPr="00D468F0" w:rsidDel="00B94757">
            <w:rPr>
              <w:rFonts w:ascii="Times New Roman" w:hAnsi="Times New Roman" w:cs="Times New Roman"/>
              <w:sz w:val="24"/>
              <w:szCs w:val="24"/>
            </w:rPr>
            <w:delText>dies? If so, why? Explain.</w:delText>
          </w:r>
        </w:del>
      </w:ins>
    </w:p>
    <w:p w14:paraId="7C994C85" w14:textId="236802AF" w:rsidR="00A0067C" w:rsidRPr="00D468F0" w:rsidDel="00B94757" w:rsidRDefault="00A0067C">
      <w:pPr>
        <w:spacing w:after="0" w:line="240" w:lineRule="auto"/>
        <w:jc w:val="both"/>
        <w:rPr>
          <w:ins w:id="5420" w:author="Md Jamal Uddin" w:date="2019-05-24T15:26:00Z"/>
          <w:del w:id="5421" w:author="NaYEeM" w:date="2020-01-16T00:27:00Z"/>
          <w:rFonts w:ascii="Times New Roman" w:hAnsi="Times New Roman" w:cs="Times New Roman"/>
          <w:sz w:val="24"/>
          <w:szCs w:val="24"/>
        </w:rPr>
        <w:pPrChange w:id="5422" w:author="NaYEeM" w:date="2020-01-16T00:27:00Z">
          <w:pPr>
            <w:spacing w:after="0" w:line="240" w:lineRule="auto"/>
            <w:ind w:left="360"/>
            <w:jc w:val="both"/>
          </w:pPr>
        </w:pPrChange>
      </w:pPr>
      <w:ins w:id="5423" w:author="Md Jamal Uddin" w:date="2019-05-24T15:25:00Z">
        <w:del w:id="5424" w:author="NaYEeM" w:date="2020-01-16T00:27:00Z">
          <w:r w:rsidRPr="00D468F0" w:rsidDel="00B94757">
            <w:rPr>
              <w:rFonts w:ascii="Times New Roman" w:hAnsi="Times New Roman" w:cs="Times New Roman"/>
              <w:sz w:val="24"/>
              <w:szCs w:val="24"/>
            </w:rPr>
            <w:delText>Step 3: Considering Bangladesh s</w:delText>
          </w:r>
        </w:del>
      </w:ins>
      <w:ins w:id="5425" w:author="Md Jamal Uddin" w:date="2019-05-24T15:26:00Z">
        <w:del w:id="5426" w:author="NaYEeM" w:date="2020-01-16T00:27:00Z">
          <w:r w:rsidRPr="00D468F0" w:rsidDel="00B94757">
            <w:rPr>
              <w:rFonts w:ascii="Times New Roman" w:hAnsi="Times New Roman" w:cs="Times New Roman"/>
              <w:sz w:val="24"/>
              <w:szCs w:val="24"/>
            </w:rPr>
            <w:delText xml:space="preserve">ocial, </w:delText>
          </w:r>
        </w:del>
        <w:del w:id="5427" w:author="NaYEeM" w:date="2019-11-11T00:42:00Z">
          <w:r w:rsidRPr="00D468F0" w:rsidDel="00B870E1">
            <w:rPr>
              <w:rFonts w:ascii="Times New Roman" w:hAnsi="Times New Roman" w:cs="Times New Roman"/>
              <w:sz w:val="24"/>
              <w:szCs w:val="24"/>
            </w:rPr>
            <w:delText>economical</w:delText>
          </w:r>
        </w:del>
        <w:del w:id="5428" w:author="NaYEeM" w:date="2020-01-16T00:27:00Z">
          <w:r w:rsidRPr="00D468F0" w:rsidDel="00B94757">
            <w:rPr>
              <w:rFonts w:ascii="Times New Roman" w:hAnsi="Times New Roman" w:cs="Times New Roman"/>
              <w:sz w:val="24"/>
              <w:szCs w:val="24"/>
            </w:rPr>
            <w:delText xml:space="preserve"> and cultural situation, explain your main findings.</w:delText>
          </w:r>
        </w:del>
      </w:ins>
    </w:p>
    <w:p w14:paraId="53BA84DD" w14:textId="63144004" w:rsidR="00386D02" w:rsidRPr="00D468F0" w:rsidDel="00B94757" w:rsidRDefault="00A0067C">
      <w:pPr>
        <w:spacing w:after="0" w:line="240" w:lineRule="auto"/>
        <w:jc w:val="both"/>
        <w:rPr>
          <w:ins w:id="5429" w:author="Md Jamal Uddin" w:date="2019-05-24T15:27:00Z"/>
          <w:del w:id="5430" w:author="NaYEeM" w:date="2020-01-16T00:27:00Z"/>
          <w:rFonts w:ascii="Times New Roman" w:hAnsi="Times New Roman" w:cs="Times New Roman"/>
          <w:sz w:val="24"/>
          <w:szCs w:val="24"/>
        </w:rPr>
        <w:pPrChange w:id="5431" w:author="NaYEeM" w:date="2020-01-16T00:27:00Z">
          <w:pPr>
            <w:spacing w:after="0" w:line="240" w:lineRule="auto"/>
            <w:ind w:left="360"/>
            <w:jc w:val="both"/>
          </w:pPr>
        </w:pPrChange>
      </w:pPr>
      <w:ins w:id="5432" w:author="Md Jamal Uddin" w:date="2019-05-24T15:26:00Z">
        <w:del w:id="5433" w:author="NaYEeM" w:date="2020-01-16T00:27:00Z">
          <w:r w:rsidRPr="00D468F0" w:rsidDel="00B94757">
            <w:rPr>
              <w:rFonts w:ascii="Times New Roman" w:hAnsi="Times New Roman" w:cs="Times New Roman"/>
              <w:sz w:val="24"/>
              <w:szCs w:val="24"/>
            </w:rPr>
            <w:delText xml:space="preserve">Step 4: </w:delText>
          </w:r>
          <w:r w:rsidR="00386D02" w:rsidRPr="00D468F0" w:rsidDel="00B94757">
            <w:rPr>
              <w:rFonts w:ascii="Times New Roman" w:hAnsi="Times New Roman" w:cs="Times New Roman"/>
              <w:sz w:val="24"/>
              <w:szCs w:val="24"/>
            </w:rPr>
            <w:delText>What are the recommendations for policymakers</w:delText>
          </w:r>
        </w:del>
      </w:ins>
      <w:ins w:id="5434" w:author="Md Jamal Uddin" w:date="2019-05-24T15:27:00Z">
        <w:del w:id="5435" w:author="NaYEeM" w:date="2020-01-16T00:27:00Z">
          <w:r w:rsidR="00386D02" w:rsidRPr="00D468F0" w:rsidDel="00B94757">
            <w:rPr>
              <w:rFonts w:ascii="Times New Roman" w:hAnsi="Times New Roman" w:cs="Times New Roman"/>
              <w:sz w:val="24"/>
              <w:szCs w:val="24"/>
            </w:rPr>
            <w:delText xml:space="preserve"> if they want to use your results?</w:delText>
          </w:r>
        </w:del>
      </w:ins>
    </w:p>
    <w:p w14:paraId="538BA629" w14:textId="109647E0" w:rsidR="00386D02" w:rsidRPr="00D468F0" w:rsidDel="00B94757" w:rsidRDefault="00386D02">
      <w:pPr>
        <w:spacing w:after="0" w:line="240" w:lineRule="auto"/>
        <w:jc w:val="both"/>
        <w:rPr>
          <w:ins w:id="5436" w:author="Md Jamal Uddin" w:date="2019-05-24T15:27:00Z"/>
          <w:del w:id="5437" w:author="NaYEeM" w:date="2020-01-16T00:27:00Z"/>
          <w:rFonts w:ascii="Times New Roman" w:hAnsi="Times New Roman" w:cs="Times New Roman"/>
          <w:sz w:val="24"/>
          <w:szCs w:val="24"/>
        </w:rPr>
        <w:pPrChange w:id="5438" w:author="NaYEeM" w:date="2020-01-16T00:27:00Z">
          <w:pPr>
            <w:spacing w:after="0" w:line="240" w:lineRule="auto"/>
            <w:ind w:left="360"/>
            <w:jc w:val="both"/>
          </w:pPr>
        </w:pPrChange>
      </w:pPr>
      <w:ins w:id="5439" w:author="Md Jamal Uddin" w:date="2019-05-24T15:27:00Z">
        <w:del w:id="5440" w:author="NaYEeM" w:date="2020-01-16T00:27:00Z">
          <w:r w:rsidRPr="00D468F0" w:rsidDel="00B94757">
            <w:rPr>
              <w:rFonts w:ascii="Times New Roman" w:hAnsi="Times New Roman" w:cs="Times New Roman"/>
              <w:sz w:val="24"/>
              <w:szCs w:val="24"/>
            </w:rPr>
            <w:delText>Step 5: Strengths and limitations of your study.</w:delText>
          </w:r>
        </w:del>
      </w:ins>
    </w:p>
    <w:p w14:paraId="46C1BEB8" w14:textId="18582E6B" w:rsidR="00A0067C" w:rsidRPr="00D468F0" w:rsidDel="00B94757" w:rsidRDefault="00386D02">
      <w:pPr>
        <w:spacing w:after="0" w:line="240" w:lineRule="auto"/>
        <w:jc w:val="both"/>
        <w:rPr>
          <w:ins w:id="5441" w:author="Md Jamal Uddin" w:date="2019-05-24T15:25:00Z"/>
          <w:del w:id="5442" w:author="NaYEeM" w:date="2020-01-16T00:27:00Z"/>
          <w:rFonts w:ascii="Times New Roman" w:hAnsi="Times New Roman" w:cs="Times New Roman"/>
          <w:sz w:val="24"/>
          <w:szCs w:val="24"/>
        </w:rPr>
        <w:pPrChange w:id="5443" w:author="NaYEeM" w:date="2020-01-16T00:27:00Z">
          <w:pPr>
            <w:spacing w:after="0" w:line="240" w:lineRule="auto"/>
            <w:ind w:left="360"/>
            <w:jc w:val="both"/>
          </w:pPr>
        </w:pPrChange>
      </w:pPr>
      <w:ins w:id="5444" w:author="Md Jamal Uddin" w:date="2019-05-24T15:27:00Z">
        <w:del w:id="5445" w:author="NaYEeM" w:date="2020-01-16T00:27:00Z">
          <w:r w:rsidRPr="00D468F0" w:rsidDel="00B94757">
            <w:rPr>
              <w:rFonts w:ascii="Times New Roman" w:hAnsi="Times New Roman" w:cs="Times New Roman"/>
              <w:sz w:val="24"/>
              <w:szCs w:val="24"/>
            </w:rPr>
            <w:delText>Step 6: final conclus</w:delText>
          </w:r>
        </w:del>
      </w:ins>
      <w:ins w:id="5446" w:author="Md Jamal Uddin" w:date="2019-05-24T15:28:00Z">
        <w:del w:id="5447" w:author="NaYEeM" w:date="2020-01-16T00:27:00Z">
          <w:r w:rsidRPr="00D468F0" w:rsidDel="00B94757">
            <w:rPr>
              <w:rFonts w:ascii="Times New Roman" w:hAnsi="Times New Roman" w:cs="Times New Roman"/>
              <w:sz w:val="24"/>
              <w:szCs w:val="24"/>
            </w:rPr>
            <w:delText>ion in 3 to 4 sentences (take home message of your paper.)</w:delText>
          </w:r>
        </w:del>
      </w:ins>
      <w:ins w:id="5448" w:author="Md Jamal Uddin" w:date="2019-05-24T15:26:00Z">
        <w:del w:id="5449" w:author="NaYEeM" w:date="2020-01-16T00:27:00Z">
          <w:r w:rsidRPr="00D468F0" w:rsidDel="00B94757">
            <w:rPr>
              <w:rFonts w:ascii="Times New Roman" w:hAnsi="Times New Roman" w:cs="Times New Roman"/>
              <w:sz w:val="24"/>
              <w:szCs w:val="24"/>
            </w:rPr>
            <w:delText xml:space="preserve"> </w:delText>
          </w:r>
        </w:del>
      </w:ins>
    </w:p>
    <w:p w14:paraId="04AD4416" w14:textId="23A6A45C" w:rsidR="00A0067C" w:rsidRPr="00D468F0" w:rsidRDefault="00A0067C">
      <w:pPr>
        <w:spacing w:after="0" w:line="240" w:lineRule="auto"/>
        <w:jc w:val="both"/>
        <w:rPr>
          <w:ins w:id="5450" w:author="NaYEeM" w:date="2019-06-28T23:37:00Z"/>
          <w:rFonts w:ascii="Times New Roman" w:hAnsi="Times New Roman" w:cs="Times New Roman"/>
          <w:sz w:val="24"/>
          <w:szCs w:val="24"/>
        </w:rPr>
        <w:pPrChange w:id="5451" w:author="NaYEeM" w:date="2020-01-16T00:27:00Z">
          <w:pPr>
            <w:spacing w:after="0" w:line="240" w:lineRule="auto"/>
            <w:ind w:left="360"/>
            <w:jc w:val="both"/>
          </w:pPr>
        </w:pPrChange>
      </w:pPr>
    </w:p>
    <w:p w14:paraId="7C3D79A5" w14:textId="77777777" w:rsidR="008A4C9A" w:rsidRDefault="00146F2D" w:rsidP="002E6CAE">
      <w:pPr>
        <w:spacing w:after="0" w:line="240" w:lineRule="auto"/>
        <w:jc w:val="both"/>
        <w:rPr>
          <w:ins w:id="5452" w:author="NaYEeM" w:date="2020-01-17T17:00:00Z"/>
          <w:rFonts w:ascii="Times New Roman" w:hAnsi="Times New Roman" w:cs="Times New Roman"/>
          <w:sz w:val="24"/>
          <w:szCs w:val="24"/>
        </w:rPr>
      </w:pPr>
      <w:bookmarkStart w:id="5453" w:name="_Hlk20699574"/>
      <w:ins w:id="5454" w:author="NaYEeM" w:date="2019-06-29T01:12:00Z">
        <w:r w:rsidRPr="00D468F0">
          <w:rPr>
            <w:rFonts w:ascii="Times New Roman" w:hAnsi="Times New Roman" w:cs="Times New Roman"/>
            <w:sz w:val="24"/>
            <w:szCs w:val="24"/>
          </w:rPr>
          <w:t xml:space="preserve">Based on the study, </w:t>
        </w:r>
      </w:ins>
      <w:ins w:id="5455" w:author="NaYEeM" w:date="2020-01-17T00:05:00Z">
        <w:r w:rsidR="007002FE">
          <w:rPr>
            <w:rFonts w:ascii="Times New Roman" w:hAnsi="Times New Roman" w:cs="Times New Roman"/>
            <w:sz w:val="24"/>
            <w:szCs w:val="24"/>
          </w:rPr>
          <w:t>greater</w:t>
        </w:r>
      </w:ins>
      <w:ins w:id="5456" w:author="NaYEeM" w:date="2019-06-29T13:23:00Z">
        <w:r w:rsidR="00955979" w:rsidRPr="00D468F0">
          <w:rPr>
            <w:rFonts w:ascii="Times New Roman" w:hAnsi="Times New Roman" w:cs="Times New Roman"/>
            <w:sz w:val="24"/>
            <w:szCs w:val="24"/>
          </w:rPr>
          <w:t xml:space="preserve"> than five out of every ten newborns </w:t>
        </w:r>
      </w:ins>
      <w:ins w:id="5457" w:author="NaYEeM" w:date="2019-07-07T23:46:00Z">
        <w:r w:rsidR="00225D93" w:rsidRPr="00D468F0">
          <w:rPr>
            <w:rFonts w:ascii="Times New Roman" w:hAnsi="Times New Roman" w:cs="Times New Roman"/>
            <w:sz w:val="24"/>
            <w:szCs w:val="24"/>
          </w:rPr>
          <w:t>has</w:t>
        </w:r>
      </w:ins>
      <w:ins w:id="5458" w:author="NaYEeM" w:date="2019-06-29T13:25:00Z">
        <w:r w:rsidR="00955979" w:rsidRPr="00D468F0">
          <w:rPr>
            <w:rFonts w:ascii="Times New Roman" w:hAnsi="Times New Roman" w:cs="Times New Roman"/>
            <w:sz w:val="24"/>
            <w:szCs w:val="24"/>
          </w:rPr>
          <w:t xml:space="preserve"> </w:t>
        </w:r>
      </w:ins>
      <w:ins w:id="5459" w:author="NaYEeM" w:date="2019-06-29T13:24:00Z">
        <w:r w:rsidR="00955979" w:rsidRPr="00D468F0">
          <w:rPr>
            <w:rFonts w:ascii="Times New Roman" w:hAnsi="Times New Roman" w:cs="Times New Roman"/>
            <w:sz w:val="24"/>
            <w:szCs w:val="24"/>
          </w:rPr>
          <w:t>exclusive</w:t>
        </w:r>
      </w:ins>
      <w:ins w:id="5460" w:author="NaYEeM" w:date="2019-07-07T23:46:00Z">
        <w:r w:rsidR="002D462C" w:rsidRPr="00D468F0">
          <w:rPr>
            <w:rFonts w:ascii="Times New Roman" w:hAnsi="Times New Roman" w:cs="Times New Roman"/>
            <w:sz w:val="24"/>
            <w:szCs w:val="24"/>
          </w:rPr>
          <w:t>ly</w:t>
        </w:r>
      </w:ins>
      <w:ins w:id="5461" w:author="NaYEeM" w:date="2019-06-29T13:24:00Z">
        <w:r w:rsidR="00955979" w:rsidRPr="00D468F0">
          <w:rPr>
            <w:rFonts w:ascii="Times New Roman" w:hAnsi="Times New Roman" w:cs="Times New Roman"/>
            <w:sz w:val="24"/>
            <w:szCs w:val="24"/>
          </w:rPr>
          <w:t xml:space="preserve"> breastfe</w:t>
        </w:r>
      </w:ins>
      <w:ins w:id="5462" w:author="NaYEeM" w:date="2019-06-29T13:25:00Z">
        <w:r w:rsidR="00955979" w:rsidRPr="00D468F0">
          <w:rPr>
            <w:rFonts w:ascii="Times New Roman" w:hAnsi="Times New Roman" w:cs="Times New Roman"/>
            <w:sz w:val="24"/>
            <w:szCs w:val="24"/>
          </w:rPr>
          <w:t>d</w:t>
        </w:r>
      </w:ins>
      <w:ins w:id="5463" w:author="NaYEeM" w:date="2020-01-17T00:06:00Z">
        <w:r w:rsidR="000B4B65">
          <w:rPr>
            <w:rFonts w:ascii="Times New Roman" w:hAnsi="Times New Roman" w:cs="Times New Roman"/>
            <w:sz w:val="24"/>
            <w:szCs w:val="24"/>
          </w:rPr>
          <w:t>, approximately</w:t>
        </w:r>
        <w:r w:rsidR="00F91D6D">
          <w:rPr>
            <w:rFonts w:ascii="Times New Roman" w:hAnsi="Times New Roman" w:cs="Times New Roman"/>
            <w:sz w:val="24"/>
            <w:szCs w:val="24"/>
          </w:rPr>
          <w:t xml:space="preserve"> similar result was observed</w:t>
        </w:r>
      </w:ins>
      <w:ins w:id="5464" w:author="NaYEeM" w:date="2019-06-29T01:57:00Z">
        <w:r w:rsidR="000A1D10" w:rsidRPr="00D468F0">
          <w:rPr>
            <w:rFonts w:ascii="Times New Roman" w:hAnsi="Times New Roman" w:cs="Times New Roman"/>
            <w:sz w:val="24"/>
            <w:szCs w:val="24"/>
          </w:rPr>
          <w:t xml:space="preserve"> </w:t>
        </w:r>
      </w:ins>
      <w:ins w:id="5465" w:author="NaYEeM" w:date="2020-01-17T00:06:00Z">
        <w:r w:rsidR="0032156D">
          <w:rPr>
            <w:rFonts w:ascii="Times New Roman" w:hAnsi="Times New Roman" w:cs="Times New Roman"/>
            <w:sz w:val="24"/>
            <w:szCs w:val="24"/>
          </w:rPr>
          <w:t xml:space="preserve">in </w:t>
        </w:r>
      </w:ins>
      <w:ins w:id="5466" w:author="NaYEeM" w:date="2019-06-29T01:57:00Z">
        <w:r w:rsidR="000A1D10" w:rsidRPr="00D468F0">
          <w:rPr>
            <w:rFonts w:ascii="Times New Roman" w:hAnsi="Times New Roman" w:cs="Times New Roman"/>
            <w:sz w:val="24"/>
            <w:szCs w:val="24"/>
          </w:rPr>
          <w:t>a previous</w:t>
        </w:r>
      </w:ins>
      <w:ins w:id="5467" w:author="NaYEeM" w:date="2019-06-29T01:59:00Z">
        <w:r w:rsidR="000A1D10" w:rsidRPr="00D468F0">
          <w:rPr>
            <w:rFonts w:ascii="Times New Roman" w:hAnsi="Times New Roman" w:cs="Times New Roman"/>
            <w:sz w:val="24"/>
            <w:szCs w:val="24"/>
            <w:rPrChange w:id="5468" w:author="NaYEeM" w:date="2019-07-10T01:42:00Z">
              <w:rPr/>
            </w:rPrChange>
          </w:rPr>
          <w:t xml:space="preserve"> </w:t>
        </w:r>
        <w:r w:rsidR="000A1D10" w:rsidRPr="00D468F0">
          <w:rPr>
            <w:rFonts w:ascii="Times New Roman" w:hAnsi="Times New Roman" w:cs="Times New Roman"/>
            <w:sz w:val="24"/>
            <w:szCs w:val="24"/>
          </w:rPr>
          <w:t>cross-sectional study was conducted in Popular Medical College, Dhanmondi, Dhaka,</w:t>
        </w:r>
      </w:ins>
      <w:ins w:id="5469" w:author="NaYEeM" w:date="2019-06-29T01:56:00Z">
        <w:r w:rsidR="000A1D10" w:rsidRPr="00D468F0">
          <w:rPr>
            <w:rFonts w:ascii="Times New Roman" w:hAnsi="Times New Roman" w:cs="Times New Roman"/>
            <w:sz w:val="24"/>
            <w:szCs w:val="24"/>
          </w:rPr>
          <w:t xml:space="preserve"> </w:t>
        </w:r>
      </w:ins>
      <w:ins w:id="5470" w:author="NaYEeM" w:date="2019-06-29T01:58:00Z">
        <w:r w:rsidR="000A1D10" w:rsidRPr="00D468F0">
          <w:rPr>
            <w:rFonts w:ascii="Times New Roman" w:hAnsi="Times New Roman" w:cs="Times New Roman"/>
            <w:sz w:val="24"/>
            <w:szCs w:val="24"/>
          </w:rPr>
          <w:t xml:space="preserve">were found that the </w:t>
        </w:r>
      </w:ins>
      <w:ins w:id="5471" w:author="NaYEeM" w:date="2019-06-29T01:56:00Z">
        <w:r w:rsidR="000A1D10" w:rsidRPr="00D468F0">
          <w:rPr>
            <w:rFonts w:ascii="Times New Roman" w:hAnsi="Times New Roman" w:cs="Times New Roman"/>
            <w:sz w:val="24"/>
            <w:szCs w:val="24"/>
          </w:rPr>
          <w:t xml:space="preserve">exclusive breastfeeding was </w:t>
        </w:r>
      </w:ins>
      <w:ins w:id="5472" w:author="NaYEeM" w:date="2019-06-29T01:58:00Z">
        <w:r w:rsidR="000A1D10" w:rsidRPr="00D468F0">
          <w:rPr>
            <w:rFonts w:ascii="Times New Roman" w:hAnsi="Times New Roman" w:cs="Times New Roman"/>
            <w:sz w:val="24"/>
            <w:szCs w:val="24"/>
          </w:rPr>
          <w:t xml:space="preserve">exactly </w:t>
        </w:r>
      </w:ins>
      <w:ins w:id="5473" w:author="NaYEeM" w:date="2019-06-29T13:25:00Z">
        <w:r w:rsidR="00C67573" w:rsidRPr="00D468F0">
          <w:rPr>
            <w:rFonts w:ascii="Times New Roman" w:hAnsi="Times New Roman" w:cs="Times New Roman"/>
            <w:sz w:val="24"/>
            <w:szCs w:val="24"/>
          </w:rPr>
          <w:t>half of their sample</w:t>
        </w:r>
      </w:ins>
      <w:ins w:id="5474" w:author="NaYEeM" w:date="2020-01-17T02:40:00Z">
        <w:r w:rsidR="00FB3BD6">
          <w:rPr>
            <w:rFonts w:ascii="Times New Roman" w:hAnsi="Times New Roman" w:cs="Times New Roman"/>
            <w:sz w:val="24"/>
            <w:szCs w:val="24"/>
          </w:rPr>
          <w:t xml:space="preserve"> </w:t>
        </w:r>
        <w:r w:rsidR="00FB3BD6">
          <w:rPr>
            <w:rFonts w:ascii="Times New Roman" w:hAnsi="Times New Roman" w:cs="Times New Roman"/>
            <w:sz w:val="24"/>
            <w:szCs w:val="24"/>
          </w:rPr>
          <w:fldChar w:fldCharType="begin" w:fldLock="1"/>
        </w:r>
      </w:ins>
      <w:r w:rsidR="00FB3BD6">
        <w:rPr>
          <w:rFonts w:ascii="Times New Roman" w:hAnsi="Times New Roman" w:cs="Times New Roman"/>
          <w:sz w:val="24"/>
          <w:szCs w:val="24"/>
        </w:rPr>
        <w:instrText>ADDIN CSL_CITATION {"citationItems":[{"id":"ITEM-1","itemData":{"DOI":"10.3329/nimcj.v10i1.39329","ISSN":"2221-0377","abstract":"Back ground : Exclusive breastfeeding (EBF) means that the infant receives only breast milk for the first six months of life after birth. In Bangladesh, 55% of children less than 6 months of age are exclusively breastfed according to BDHS 2014. Objectives : To assess the exclusive breast feeding practice and associated factors among children in an urban area ofBangladesh. Method : This cross-sectional study was conducted in Popular Medical College, Dhanmondi, Dhaka, among 80 mothers having infants aged 7-12 months, attending the outpatient department were selected purposively for the study during the period of 1st August 2017 to 31st December 2017. Sample were selected purpasively for the study and predesigned questionnaire were used for data collection. Data analysis was done by using SPSS software version 22. Result : It was found that only 30(37.5%) mother went for regular antenatal checkup and remaining 50 (62.5%) had irregular antenatal check up. But none of them got breastfeeding advice during antenatal visit. Breastfeeding was initiated with in 1 hour of birth in 36(40%) cases and 44 (60%) cases after 1hour of birth. Exclusive breastfeeding (EBF)was found in 40 (50%) children. Among them 30 (75%) were children of housewife mothers. Mixed feeding (breast milk plus formula/ cow’s milk) was given to 30 children among them18 (60%) were the children of housewife mothers.Only formula milk was given to 10 children of them 8(80%) were the children of housewife mothers.Exclusive breast milk was not given by 18(45%) mothers due to job or other occupation whereas 22 (55%) mother did not give EBF due to insufficient breast milk. Conclusion : In the study rate of exclusive breast feeding was 50%. This study also showed that frequency of exclusive breast feeding practice was lower in working mothers than housewife mothers. This study also showed that the speculation of not getting sufficient milk was one of the main reasons for not giving exclusive breastfeeding. Northern International Medical College Journal Vol.10(1) Jul 2018: 343-346","author":[{"dropping-particle":"","family":"Chowdhury","given":"Farzana Rahman","non-dropping-particle":"","parse-names":false,"suffix":""},{"dropping-particle":"","family":"Yasmeen","given":"BH Nazma","non-dropping-particle":"","parse-names":false,"suffix":""},{"dropping-particle":"","family":"Rahman","given":"Shabnam","non-dropping-particle":"","parse-names":false,"suffix":""}],"container-title":"Northern International Medical College Journal","id":"ITEM-1","issue":"1","issued":{"date-parts":[["2018","12","20"]]},"page":"343-346","title":"Study on Exclusive Breastfeeding practice and related factors among mothers attending in a tertiary care hospital of Bangladesh","type":"article-journal","volume":"10"},"uris":["http://www.mendeley.com/documents/?uuid=dc55f05a-e13c-3fc4-a406-772feb7ba2f7"]}],"mendeley":{"formattedCitation":"(Chowdhury, Yasmeen, &amp; Rahman, 2018)","plainTextFormattedCitation":"(Chowdhury, Yasmeen, &amp; Rahman, 2018)","previouslyFormattedCitation":"(Chowdhury, Yasmeen, &amp; Rahman, 2018)"},"properties":{"noteIndex":0},"schema":"https://github.com/citation-style-language/schema/raw/master/csl-citation.json"}</w:instrText>
      </w:r>
      <w:r w:rsidR="00FB3BD6">
        <w:rPr>
          <w:rFonts w:ascii="Times New Roman" w:hAnsi="Times New Roman" w:cs="Times New Roman"/>
          <w:sz w:val="24"/>
          <w:szCs w:val="24"/>
        </w:rPr>
        <w:fldChar w:fldCharType="separate"/>
      </w:r>
      <w:r w:rsidR="00FB3BD6" w:rsidRPr="00FB3BD6">
        <w:rPr>
          <w:rFonts w:ascii="Times New Roman" w:hAnsi="Times New Roman" w:cs="Times New Roman"/>
          <w:noProof/>
          <w:sz w:val="24"/>
          <w:szCs w:val="24"/>
        </w:rPr>
        <w:t>(Chowdhury, Yasmeen, &amp; Rahman, 2018)</w:t>
      </w:r>
      <w:ins w:id="5475" w:author="NaYEeM" w:date="2020-01-17T02:40:00Z">
        <w:r w:rsidR="00FB3BD6">
          <w:rPr>
            <w:rFonts w:ascii="Times New Roman" w:hAnsi="Times New Roman" w:cs="Times New Roman"/>
            <w:sz w:val="24"/>
            <w:szCs w:val="24"/>
          </w:rPr>
          <w:fldChar w:fldCharType="end"/>
        </w:r>
      </w:ins>
      <w:ins w:id="5476" w:author="NaYEeM" w:date="2019-06-29T01:59:00Z">
        <w:r w:rsidR="00273FB8" w:rsidRPr="00D468F0">
          <w:rPr>
            <w:rFonts w:ascii="Times New Roman" w:hAnsi="Times New Roman" w:cs="Times New Roman"/>
            <w:sz w:val="24"/>
            <w:szCs w:val="24"/>
          </w:rPr>
          <w:t>.</w:t>
        </w:r>
      </w:ins>
      <w:ins w:id="5477" w:author="NaYEeM" w:date="2019-06-29T01:58:00Z">
        <w:r w:rsidR="000A1D10" w:rsidRPr="00D468F0">
          <w:rPr>
            <w:rFonts w:ascii="Times New Roman" w:hAnsi="Times New Roman" w:cs="Times New Roman"/>
            <w:sz w:val="24"/>
            <w:szCs w:val="24"/>
          </w:rPr>
          <w:t xml:space="preserve"> </w:t>
        </w:r>
      </w:ins>
      <w:ins w:id="5478" w:author="NaYEeM" w:date="2019-06-29T13:31:00Z">
        <w:r w:rsidR="00683B1F" w:rsidRPr="00D468F0">
          <w:rPr>
            <w:rFonts w:ascii="Times New Roman" w:hAnsi="Times New Roman" w:cs="Times New Roman"/>
            <w:sz w:val="24"/>
            <w:szCs w:val="24"/>
          </w:rPr>
          <w:t>This finding is comparable with studies done</w:t>
        </w:r>
      </w:ins>
      <w:ins w:id="5479" w:author="NaYEeM" w:date="2019-06-29T13:32:00Z">
        <w:r w:rsidR="005335F2" w:rsidRPr="00D468F0">
          <w:rPr>
            <w:rFonts w:ascii="Times New Roman" w:hAnsi="Times New Roman" w:cs="Times New Roman"/>
            <w:sz w:val="24"/>
            <w:szCs w:val="24"/>
          </w:rPr>
          <w:t xml:space="preserve"> in Chittagong, </w:t>
        </w:r>
      </w:ins>
      <w:ins w:id="5480" w:author="NaYEeM" w:date="2019-06-29T13:33:00Z">
        <w:r w:rsidR="005335F2" w:rsidRPr="00D468F0">
          <w:rPr>
            <w:rFonts w:ascii="Times New Roman" w:hAnsi="Times New Roman" w:cs="Times New Roman"/>
            <w:sz w:val="24"/>
            <w:szCs w:val="24"/>
          </w:rPr>
          <w:t>Bangladesh (61.4%)</w:t>
        </w:r>
      </w:ins>
      <w:ins w:id="5481" w:author="NaYEeM" w:date="2020-01-17T02:40:00Z">
        <w:r w:rsidR="00FB3BD6">
          <w:rPr>
            <w:rFonts w:ascii="Times New Roman" w:hAnsi="Times New Roman" w:cs="Times New Roman"/>
            <w:sz w:val="24"/>
            <w:szCs w:val="24"/>
          </w:rPr>
          <w:t xml:space="preserve"> </w:t>
        </w:r>
        <w:r w:rsidR="00FB3BD6">
          <w:rPr>
            <w:rFonts w:ascii="Times New Roman" w:hAnsi="Times New Roman" w:cs="Times New Roman"/>
            <w:sz w:val="24"/>
            <w:szCs w:val="24"/>
          </w:rPr>
          <w:fldChar w:fldCharType="begin" w:fldLock="1"/>
        </w:r>
      </w:ins>
      <w:r w:rsidR="00FB3BD6">
        <w:rPr>
          <w:rFonts w:ascii="Times New Roman" w:hAnsi="Times New Roman" w:cs="Times New Roman"/>
          <w:sz w:val="24"/>
          <w:szCs w:val="24"/>
        </w:rPr>
        <w:instrText>ADDIN CSL_CITATION {"citationItems":[{"id":"ITEM-1","itemData":{"DOI":"10.1186/1746-4358-3-28","ISSN":"1746-4358","abstract":"In developing countries, infectious diseases such as diarrhoea and acute respiratory infections are the main cause of mortality and morbidity in infants aged less than one year. The importance of exclusive breastfeeding in the prevention of infectious diseases during infancy is well known. Although breastfeeding is almost universal in Bangladesh, the rates of exclusive breastfeeding remain low. This cohort study was designed to compare the prevalence of diarrhoea and acute respiratory infection (ARI) in infants according to their breastfeeding status in a prospective cohort of infants from birth to six months of age. A total of 351 pregnant women were recruited in the Anowara subdistrict of Chittagong. Breastfeeding practices and the 7-day prevalence of diarrhoea and ARI were recorded at monthly home visits. Prevalences were compared using chi-squared tests and logistic regression. A total of 272 mother-infant pairs completed the study to six months. Infants who were exclusively breastfed for six months had a significantly lower 7-day prevalence of diarrhoea [AOR for lack of EBF = 2.50 (95%CI 1.10, 5.69), p = 0.03] and a significantly lower 7-day prevalence of ARI [AOR for lack of EBF = 2.31 (95%CI 1.33, 4.00), p &lt; 0.01] than infants who were not exclusively breastfed. However, when the association between patterns of infant feeding (exclusive, predominant and partial breastfeeding) and illness was investigated in more detail, there was no significant difference in the prevalence of diarrhoea between exclusively [6.6% (95% CI 2.8, 10.4)] and predominantly breastfed infants [3.7% (95% CI 0.09, 18.3), (p = 0.56)]. Partially breastfed infants had a higher prevalence of diarrhoea than the others [19.2% (95% CI 10.4, 27.9), (p = 0.01)]. Similarly, although there was a large difference in prevalence in acute respiratory illness between exclusively [54.2% (95%CI 46.6, 61.8)] and predominantly breastfed infants [70.4% (95%CI 53.2, 87.6)] there was no significant difference in the prevalence (p = 0.17). The findings suggest that exclusive or predominant breastfeeding can reduce rates of morbidity significantly in this region of rural Bangladesh.","author":[{"dropping-particle":"","family":"Mihrshahi","given":"Seema","non-dropping-particle":"","parse-names":false,"suffix":""},{"dropping-particle":"","family":"Oddy","given":"Wendy H","non-dropping-particle":"","parse-names":false,"suffix":""},{"dropping-particle":"","family":"Peat","given":"Jennifer K","non-dropping-particle":"","parse-names":false,"suffix":""},{"dropping-particle":"","family":"Kabir","given":"Iqbal","non-dropping-particle":"","parse-names":false,"suffix":""}],"container-title":"International Breastfeeding Journal","id":"ITEM-1","issue":"1","issued":{"date-parts":[["2008","11","24"]]},"page":"28","publisher":"BioMed Central","title":"Association between infant feeding patterns and diarrhoeal and respiratory illness: A cohort study in Chittagong, Bangladesh","type":"article-journal","volume":"3"},"uris":["http://www.mendeley.com/documents/?uuid=7db13b93-6966-3778-b674-e17f1da5a4e9"]}],"mendeley":{"formattedCitation":"(Mihrshahi et al., 2008)","plainTextFormattedCitation":"(Mihrshahi et al., 2008)","previouslyFormattedCitation":"(Mihrshahi et al., 2008)"},"properties":{"noteIndex":0},"schema":"https://github.com/citation-style-language/schema/raw/master/csl-citation.json"}</w:instrText>
      </w:r>
      <w:r w:rsidR="00FB3BD6">
        <w:rPr>
          <w:rFonts w:ascii="Times New Roman" w:hAnsi="Times New Roman" w:cs="Times New Roman"/>
          <w:sz w:val="24"/>
          <w:szCs w:val="24"/>
        </w:rPr>
        <w:fldChar w:fldCharType="separate"/>
      </w:r>
      <w:r w:rsidR="00FB3BD6" w:rsidRPr="00FB3BD6">
        <w:rPr>
          <w:rFonts w:ascii="Times New Roman" w:hAnsi="Times New Roman" w:cs="Times New Roman"/>
          <w:noProof/>
          <w:sz w:val="24"/>
          <w:szCs w:val="24"/>
        </w:rPr>
        <w:t>(Mihrshahi et al., 2008)</w:t>
      </w:r>
      <w:ins w:id="5482" w:author="NaYEeM" w:date="2020-01-17T02:40:00Z">
        <w:r w:rsidR="00FB3BD6">
          <w:rPr>
            <w:rFonts w:ascii="Times New Roman" w:hAnsi="Times New Roman" w:cs="Times New Roman"/>
            <w:sz w:val="24"/>
            <w:szCs w:val="24"/>
          </w:rPr>
          <w:fldChar w:fldCharType="end"/>
        </w:r>
      </w:ins>
      <w:ins w:id="5483" w:author="NaYEeM" w:date="2019-06-29T13:33:00Z">
        <w:r w:rsidR="005335F2" w:rsidRPr="00D468F0">
          <w:rPr>
            <w:rFonts w:ascii="Times New Roman" w:hAnsi="Times New Roman" w:cs="Times New Roman"/>
            <w:sz w:val="24"/>
            <w:szCs w:val="24"/>
          </w:rPr>
          <w:t xml:space="preserve">, </w:t>
        </w:r>
      </w:ins>
      <w:ins w:id="5484" w:author="NaYEeM" w:date="2019-06-29T13:43:00Z">
        <w:r w:rsidR="005335F2" w:rsidRPr="00D468F0">
          <w:rPr>
            <w:rFonts w:ascii="Times New Roman" w:hAnsi="Times New Roman" w:cs="Times New Roman"/>
            <w:sz w:val="24"/>
            <w:szCs w:val="24"/>
          </w:rPr>
          <w:t>Pakistan (38</w:t>
        </w:r>
        <w:r w:rsidR="00214BBD" w:rsidRPr="00D468F0">
          <w:rPr>
            <w:rFonts w:ascii="Times New Roman" w:hAnsi="Times New Roman" w:cs="Times New Roman"/>
            <w:sz w:val="24"/>
            <w:szCs w:val="24"/>
          </w:rPr>
          <w:t>%)</w:t>
        </w:r>
      </w:ins>
      <w:ins w:id="5485" w:author="NaYEeM" w:date="2019-06-29T13:46:00Z">
        <w:r w:rsidR="00214BBD" w:rsidRPr="00D468F0">
          <w:rPr>
            <w:rFonts w:ascii="Times New Roman" w:hAnsi="Times New Roman" w:cs="Times New Roman"/>
            <w:sz w:val="24"/>
            <w:szCs w:val="24"/>
          </w:rPr>
          <w:t xml:space="preserve"> </w:t>
        </w:r>
        <w:r w:rsidR="00214BBD" w:rsidRPr="00D96BDE">
          <w:rPr>
            <w:rFonts w:ascii="Times New Roman" w:hAnsi="Times New Roman" w:cs="Times New Roman"/>
            <w:sz w:val="24"/>
            <w:szCs w:val="24"/>
          </w:rPr>
          <w:fldChar w:fldCharType="begin" w:fldLock="1"/>
        </w:r>
      </w:ins>
      <w:r w:rsidR="00D96BDE">
        <w:rPr>
          <w:rFonts w:ascii="Times New Roman" w:hAnsi="Times New Roman" w:cs="Times New Roman"/>
          <w:sz w:val="24"/>
          <w:szCs w:val="24"/>
        </w:rPr>
        <w:instrText>ADDIN CSL_CITATION {"citationItems":[{"id":"ITEM-1","itemData":{"DOI":"10.3390/ijerph16101689","ISSN":"1660-4601","PMID":"31091768","abstract":"&lt;p&gt;Breastfeeding practices are critical for child health and growth. This paper investigates demographic factors, socioeconomic status, and information sources that affect breastfeeding practices in Sindh Province, Pakistan. A secondary analysis was performed of data on 10,028 women with a birth in the preceding two years who had participated in the 2013–14 Maternal and Child Health Program Indicator Survey. Multiple logistic regressions were used to test the association between breastfeeding status (ever breastfed and still breastfeeding) and age, number of living children, residence, education, wealth, information sources about breastfeeding, assistance during delivery, and place of delivery. Of the 9955 women included in the analysis, 97.9% had breastfed and 83.9% were still breastfeeding at the time of the survey. Being in the second, third, or fourth wealth quintiles and receiving breastfeeding information from relatives and friends were associated with ever breastfeeding. Women who were 35 years or older, living in a town/small city, higher maternal education, middle wealth quintile, and receiving breastfeeding information from the media were associated with still breastfeeding. The findings suggest the need to develop interventions considering maternal socioeconomic status and peer counseling interventions. Mass media campaigns to promote breastfeeding practices should be accompanied by governmental restrictions on the marketing of infant formula.&lt;/p&gt;","author":[{"dropping-particle":"","family":"Noh","given":"Jin-Won","non-dropping-particle":"","parse-names":false,"suffix":""},{"dropping-particle":"","family":"Kim","given":"Young-mi","non-dropping-particle":"","parse-names":false,"suffix":""},{"dropping-particle":"","family":"Akram","given":"Nabeel","non-dropping-particle":"","parse-names":false,"suffix":""},{"dropping-particle":"","family":"Yoo","given":"Ki-Bong","non-dropping-particle":"","parse-names":false,"suffix":""},{"dropping-particle":"","family":"Cheon","given":"Jooyoung","non-dropping-particle":"","parse-names":false,"suffix":""},{"dropping-particle":"","family":"Lee","given":"Lena J.","non-dropping-particle":"","parse-names":false,"suffix":""},{"dropping-particle":"","family":"Kwon","given":"Young Dae","non-dropping-particle":"","parse-names":false,"suffix":""},{"dropping-particle":"","family":"Stekelenburg","given":"Jelle","non-dropping-particle":"","parse-names":false,"suffix":""}],"container-title":"International Journal of Environmental Research and Public Health","id":"ITEM-1","issue":"10","issued":{"date-parts":[["2019","5","14"]]},"page":"1689","title":"Factors Affecting Breastfeeding Practices in Sindh Province, Pakistan: A Secondary Analysis of Cross-Sectional Survey Data","type":"article-journal","volume":"16"},"uris":["http://www.mendeley.com/documents/?uuid=47d20bdb-26ad-3fda-8acc-acdf25c7afb4"]}],"mendeley":{"formattedCitation":"(Noh et al., 2019)","plainTextFormattedCitation":"(Noh et al., 2019)","previouslyFormattedCitation":"(Noh et al., 2019)"},"properties":{"noteIndex":0},"schema":"https://github.com/citation-style-language/schema/raw/master/csl-citation.json"}</w:instrText>
      </w:r>
      <w:r w:rsidR="00214BBD" w:rsidRPr="00D96BDE">
        <w:rPr>
          <w:rFonts w:ascii="Times New Roman" w:hAnsi="Times New Roman" w:cs="Times New Roman"/>
          <w:sz w:val="24"/>
          <w:szCs w:val="24"/>
          <w:rPrChange w:id="5486" w:author="NaYEeM" w:date="2019-07-10T01:42:00Z">
            <w:rPr>
              <w:rFonts w:ascii="Times New Roman" w:hAnsi="Times New Roman" w:cs="Times New Roman"/>
              <w:sz w:val="24"/>
              <w:szCs w:val="24"/>
            </w:rPr>
          </w:rPrChange>
        </w:rPr>
        <w:fldChar w:fldCharType="separate"/>
      </w:r>
      <w:r w:rsidR="00214BBD" w:rsidRPr="00D468F0">
        <w:rPr>
          <w:rFonts w:ascii="Times New Roman" w:hAnsi="Times New Roman" w:cs="Times New Roman"/>
          <w:noProof/>
          <w:sz w:val="24"/>
          <w:szCs w:val="24"/>
        </w:rPr>
        <w:t>(Noh et al., 2019)</w:t>
      </w:r>
      <w:ins w:id="5487" w:author="NaYEeM" w:date="2019-06-29T13:46:00Z">
        <w:r w:rsidR="00214BBD" w:rsidRPr="00D96BDE">
          <w:rPr>
            <w:rFonts w:ascii="Times New Roman" w:hAnsi="Times New Roman" w:cs="Times New Roman"/>
            <w:sz w:val="24"/>
            <w:szCs w:val="24"/>
          </w:rPr>
          <w:fldChar w:fldCharType="end"/>
        </w:r>
      </w:ins>
      <w:ins w:id="5488" w:author="NaYEeM" w:date="2019-06-29T13:49:00Z">
        <w:r w:rsidR="00214BBD" w:rsidRPr="00D468F0">
          <w:rPr>
            <w:rFonts w:ascii="Times New Roman" w:hAnsi="Times New Roman" w:cs="Times New Roman"/>
            <w:sz w:val="24"/>
            <w:szCs w:val="24"/>
          </w:rPr>
          <w:t xml:space="preserve"> and</w:t>
        </w:r>
      </w:ins>
      <w:ins w:id="5489" w:author="NaYEeM" w:date="2019-06-29T13:43:00Z">
        <w:r w:rsidR="00214BBD" w:rsidRPr="00D468F0">
          <w:rPr>
            <w:rFonts w:ascii="Times New Roman" w:hAnsi="Times New Roman" w:cs="Times New Roman"/>
            <w:sz w:val="24"/>
            <w:szCs w:val="24"/>
          </w:rPr>
          <w:t xml:space="preserve"> </w:t>
        </w:r>
      </w:ins>
      <w:ins w:id="5490" w:author="NaYEeM" w:date="2019-06-29T13:47:00Z">
        <w:r w:rsidR="00214BBD" w:rsidRPr="00D468F0">
          <w:rPr>
            <w:rFonts w:ascii="Times New Roman" w:hAnsi="Times New Roman" w:cs="Times New Roman"/>
            <w:sz w:val="24"/>
            <w:szCs w:val="24"/>
          </w:rPr>
          <w:t>India (</w:t>
        </w:r>
      </w:ins>
      <w:ins w:id="5491" w:author="NaYEeM" w:date="2019-06-29T13:48:00Z">
        <w:r w:rsidR="00214BBD" w:rsidRPr="00D468F0">
          <w:rPr>
            <w:rFonts w:ascii="Times New Roman" w:hAnsi="Times New Roman" w:cs="Times New Roman"/>
            <w:sz w:val="24"/>
            <w:szCs w:val="24"/>
          </w:rPr>
          <w:t>56.0</w:t>
        </w:r>
      </w:ins>
      <w:ins w:id="5492" w:author="NaYEeM" w:date="2019-06-29T13:47:00Z">
        <w:r w:rsidR="00214BBD" w:rsidRPr="00D468F0">
          <w:rPr>
            <w:rFonts w:ascii="Times New Roman" w:hAnsi="Times New Roman" w:cs="Times New Roman"/>
            <w:sz w:val="24"/>
            <w:szCs w:val="24"/>
          </w:rPr>
          <w:t>%)</w:t>
        </w:r>
      </w:ins>
      <w:ins w:id="5493" w:author="NaYEeM" w:date="2020-01-17T02:41:00Z">
        <w:r w:rsidR="00FB3BD6">
          <w:rPr>
            <w:rFonts w:ascii="Times New Roman" w:hAnsi="Times New Roman" w:cs="Times New Roman"/>
            <w:sz w:val="24"/>
            <w:szCs w:val="24"/>
          </w:rPr>
          <w:t xml:space="preserve"> </w:t>
        </w:r>
        <w:r w:rsidR="00FB3BD6">
          <w:rPr>
            <w:rFonts w:ascii="Times New Roman" w:hAnsi="Times New Roman" w:cs="Times New Roman"/>
            <w:sz w:val="24"/>
            <w:szCs w:val="24"/>
          </w:rPr>
          <w:fldChar w:fldCharType="begin" w:fldLock="1"/>
        </w:r>
      </w:ins>
      <w:r w:rsidR="00FB3BD6">
        <w:rPr>
          <w:rFonts w:ascii="Times New Roman" w:hAnsi="Times New Roman" w:cs="Times New Roman"/>
          <w:sz w:val="24"/>
          <w:szCs w:val="24"/>
        </w:rPr>
        <w:instrText>ADDIN CSL_CITATION {"citationItems":[{"id":"ITEM-1","itemData":{"DOI":"10.1186/s13006-018-0178-5","ISSN":"1746-4358","abstract":"While breastfeeding rates have improved globally, disparities in breastfeeding practices persist particularly in rural and low resource settings. In India, only 56% of Indian mothers practice exclusive breastfeeding (EBF) for the recommended six months. As India leads the world in the number of preterm births, under 5 years of age malnutrition and neonatal mortality, understanding the factors associated with EBF can help improve the nutritional status for millions of infants. We assessed the factors associated with EBF in rural Mysore, India. This cross-sectional analysis was nested within a cohort study assessing the feasibility and uptake of mobile prenatal care and HIV counseling and testing intervention in Mysore District. Multivariable logistic regression was used to identify the factors associated with EBF for infants between birth and six months. Exclusive breastfeeding was defined as breastfeeding with no other liquids or breastfeeding substitutes given to infants exceptfor medicine or oral rehydration solution, between birth and 6 months and was assessed at six months postpartum. We surveyed mothers who delivered in rural Mysore taluk between 2008 and March 2011. A total of 1292 mothers participated in the study. The overall breastfeeding rate at six months postpartum was 74.9% and the EBF rate was 48.5%. Factors associated with EBF included higher maternal age (Adjusted Odds Ratio[aOR] 1.04; 95% Confidence Interval [CI] 1.00, 1.09), lower maternal education (aOR1.56, 95% CI 1.10, 2.21), and 7–10 antenatal visits (aOR 1.57; 95% CI 1.09, 2.27). The most common reason for non-exclusive breastfeeding was the mother’s feeling that she did not have enough milk (23.7%). Infants that were not exclusively breastfed were most commonly fed formula/animal milk (42.6%) or castor oil/ghee (18.4%). Less than half of the mothers in our sample reported exclusive breastfeeding in a rural region of Karnataka, India in the first six months, a rate lower than national and state level rates. Future interventions should evaluate whether antenatal education can improve breastfeeding outcomes. The only modifiable factor was number of antenatal visits. Breastfeeding education should be emphasized at every antenatal visit so that even mothers with fewer than 7–10 antenatal visits can learn the best techniques and benefits of breastfeeding.","author":[{"dropping-particle":"","family":"Nishimura","given":"Holly","non-dropping-particle":"","parse-names":false,"suffix":""},{"dropping-particle":"","family":"Krupp","given":"Karl","non-dropping-particle":"","parse-names":false,"suffix":""},{"dropping-particle":"","family":"Gowda","given":"Savitha","non-dropping-particle":"","parse-names":false,"suffix":""},{"dropping-particle":"","family":"Srinivas","given":"Vijaya","non-dropping-particle":"","parse-names":false,"suffix":""},{"dropping-particle":"","family":"Arun","given":"Anjali","non-dropping-particle":"","parse-names":false,"suffix":""},{"dropping-particle":"","family":"Madhivanan","given":"Purnima","non-dropping-particle":"","parse-names":false,"suffix":""}],"container-title":"International Breastfeeding Journal","id":"ITEM-1","issue":"1","issued":{"date-parts":[["2018","12","29"]]},"page":"40","publisher":"BioMed Central","title":"Determinants of exclusive breastfeeding in rural South India","type":"article-journal","volume":"13"},"uris":["http://www.mendeley.com/documents/?uuid=3bb992a0-dea5-3626-96ff-84e3b66a8dc9"]}],"mendeley":{"formattedCitation":"(Nishimura et al., 2018)","plainTextFormattedCitation":"(Nishimura et al., 2018)","previouslyFormattedCitation":"(Nishimura et al., 2018)"},"properties":{"noteIndex":0},"schema":"https://github.com/citation-style-language/schema/raw/master/csl-citation.json"}</w:instrText>
      </w:r>
      <w:r w:rsidR="00FB3BD6">
        <w:rPr>
          <w:rFonts w:ascii="Times New Roman" w:hAnsi="Times New Roman" w:cs="Times New Roman"/>
          <w:sz w:val="24"/>
          <w:szCs w:val="24"/>
        </w:rPr>
        <w:fldChar w:fldCharType="separate"/>
      </w:r>
      <w:r w:rsidR="00FB3BD6" w:rsidRPr="00FB3BD6">
        <w:rPr>
          <w:rFonts w:ascii="Times New Roman" w:hAnsi="Times New Roman" w:cs="Times New Roman"/>
          <w:noProof/>
          <w:sz w:val="24"/>
          <w:szCs w:val="24"/>
        </w:rPr>
        <w:t>(Nishimura et al., 2018)</w:t>
      </w:r>
      <w:ins w:id="5494" w:author="NaYEeM" w:date="2020-01-17T02:41:00Z">
        <w:r w:rsidR="00FB3BD6">
          <w:rPr>
            <w:rFonts w:ascii="Times New Roman" w:hAnsi="Times New Roman" w:cs="Times New Roman"/>
            <w:sz w:val="24"/>
            <w:szCs w:val="24"/>
          </w:rPr>
          <w:fldChar w:fldCharType="end"/>
        </w:r>
      </w:ins>
      <w:ins w:id="5495" w:author="NaYEeM" w:date="2019-06-29T13:51:00Z">
        <w:r w:rsidR="00214BBD" w:rsidRPr="00D468F0">
          <w:rPr>
            <w:rFonts w:ascii="Times New Roman" w:hAnsi="Times New Roman" w:cs="Times New Roman"/>
            <w:sz w:val="24"/>
            <w:szCs w:val="24"/>
          </w:rPr>
          <w:t xml:space="preserve">. </w:t>
        </w:r>
      </w:ins>
    </w:p>
    <w:p w14:paraId="455B2304" w14:textId="77777777" w:rsidR="008A4C9A" w:rsidRDefault="008A4C9A" w:rsidP="002E6CAE">
      <w:pPr>
        <w:spacing w:after="0" w:line="240" w:lineRule="auto"/>
        <w:jc w:val="both"/>
        <w:rPr>
          <w:ins w:id="5496" w:author="NaYEeM" w:date="2020-01-17T17:00:00Z"/>
          <w:rFonts w:ascii="Times New Roman" w:hAnsi="Times New Roman" w:cs="Times New Roman"/>
          <w:sz w:val="24"/>
          <w:szCs w:val="24"/>
        </w:rPr>
      </w:pPr>
    </w:p>
    <w:p w14:paraId="4DCB9C58" w14:textId="79843EB0" w:rsidR="008719B4" w:rsidRDefault="00971984" w:rsidP="0011165A">
      <w:pPr>
        <w:spacing w:after="0" w:line="240" w:lineRule="auto"/>
        <w:jc w:val="both"/>
        <w:rPr>
          <w:ins w:id="5497" w:author="NaYEeM" w:date="2020-01-17T18:34:00Z"/>
          <w:rFonts w:ascii="Times New Roman" w:hAnsi="Times New Roman" w:cs="Times New Roman"/>
          <w:sz w:val="24"/>
          <w:szCs w:val="24"/>
        </w:rPr>
      </w:pPr>
      <w:ins w:id="5498" w:author="NaYEeM" w:date="2020-01-17T18:34:00Z">
        <w:r w:rsidRPr="00971984">
          <w:rPr>
            <w:rFonts w:ascii="Times New Roman" w:hAnsi="Times New Roman" w:cs="Times New Roman"/>
            <w:sz w:val="24"/>
            <w:szCs w:val="24"/>
          </w:rPr>
          <w:t>Once he/she was born, a symbolic procedure was done with the baby, and people strongly believe that only breast milk is not enough for growth without giving porridge. Common reasons for starting a supplemental diet were inadequate breast milk, and mothers' perceptions that the child was thirsty, given to women, were observed in different settings. The result of the bivariate analysis showed that exclusive breastfeeding practice was associated with division, age of child and childhood diseases. In this study of mother-infant pairs from an urban region of Bangladesh, more than half of the mothers exclusive breastfed to their child, which is similar to the national rate of 55.0% represented by the global population</w:t>
        </w:r>
        <w:r>
          <w:rPr>
            <w:rFonts w:ascii="Times New Roman" w:hAnsi="Times New Roman" w:cs="Times New Roman"/>
            <w:sz w:val="24"/>
            <w:szCs w:val="24"/>
          </w:rPr>
          <w:t xml:space="preserve"> </w:t>
        </w:r>
      </w:ins>
      <w:ins w:id="5499" w:author="NaYEeM" w:date="2020-01-17T02:43:00Z">
        <w:r w:rsidR="00FB3BD6">
          <w:rPr>
            <w:rFonts w:ascii="Times New Roman" w:hAnsi="Times New Roman" w:cs="Times New Roman"/>
            <w:sz w:val="24"/>
            <w:szCs w:val="24"/>
          </w:rPr>
          <w:fldChar w:fldCharType="begin" w:fldLock="1"/>
        </w:r>
      </w:ins>
      <w:r w:rsidR="005A5814">
        <w:rPr>
          <w:rFonts w:ascii="Times New Roman" w:hAnsi="Times New Roman" w:cs="Times New Roman"/>
          <w:sz w:val="24"/>
          <w:szCs w:val="24"/>
        </w:rPr>
        <w:instrText>ADDIN CSL_CITATION {"citationItems":[{"id":"ITEM-1","itemData":{"abstract":"OBJECTIVE: To evaluate the clinical outcome of arthroscopy techniques for the treatment of tibial intercondylar eminence fractures through patellofemoral joint space. METHODS: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RESULTS: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CONCLUSION: Treatment of tibial intercondylar eminence fractures under arthroscopy through patellofemoral joint space has follow advantages: simple reduction and fixation, easy operation and good clinical outcome.","author":[{"dropping-particle":"","family":"NIPORT","given":"","non-dropping-particle":"","parse-names":false,"suffix":""},{"dropping-particle":"","family":"Associates","given":"Mitra and","non-dropping-particle":"","parse-names":false,"suffix":""}],"id":"ITEM-1","issued":{"date-parts":[["2014","3","1"]]},"page":"328","title":"Bangladesh Demographic and Health Survey","type":"article-journal"},"uris":["http://www.mendeley.com/documents/?uuid=925f6fb6-5854-33fb-9967-776220d81c55"]}],"mendeley":{"formattedCitation":"(NIPORT &amp; Associates, 2014)","plainTextFormattedCitation":"(NIPORT &amp; Associates, 2014)","previouslyFormattedCitation":"(NIPORT &amp; Associates, 2014)"},"properties":{"noteIndex":0},"schema":"https://github.com/citation-style-language/schema/raw/master/csl-citation.json"}</w:instrText>
      </w:r>
      <w:r w:rsidR="00FB3BD6">
        <w:rPr>
          <w:rFonts w:ascii="Times New Roman" w:hAnsi="Times New Roman" w:cs="Times New Roman"/>
          <w:sz w:val="24"/>
          <w:szCs w:val="24"/>
        </w:rPr>
        <w:fldChar w:fldCharType="separate"/>
      </w:r>
      <w:r w:rsidR="00FB3BD6" w:rsidRPr="00FB3BD6">
        <w:rPr>
          <w:rFonts w:ascii="Times New Roman" w:hAnsi="Times New Roman" w:cs="Times New Roman"/>
          <w:noProof/>
          <w:sz w:val="24"/>
          <w:szCs w:val="24"/>
        </w:rPr>
        <w:t>(NIPORT &amp; Associates, 2014)</w:t>
      </w:r>
      <w:ins w:id="5500" w:author="NaYEeM" w:date="2020-01-17T02:43:00Z">
        <w:r w:rsidR="00FB3BD6">
          <w:rPr>
            <w:rFonts w:ascii="Times New Roman" w:hAnsi="Times New Roman" w:cs="Times New Roman"/>
            <w:sz w:val="24"/>
            <w:szCs w:val="24"/>
          </w:rPr>
          <w:fldChar w:fldCharType="end"/>
        </w:r>
      </w:ins>
      <w:ins w:id="5501" w:author="NaYEeM" w:date="2019-06-29T14:05:00Z">
        <w:r w:rsidR="00403CF3" w:rsidRPr="00D468F0">
          <w:rPr>
            <w:rFonts w:ascii="Times New Roman" w:hAnsi="Times New Roman" w:cs="Times New Roman"/>
            <w:sz w:val="24"/>
            <w:szCs w:val="24"/>
          </w:rPr>
          <w:t>.</w:t>
        </w:r>
      </w:ins>
      <w:ins w:id="5502" w:author="NaYEeM" w:date="2019-06-29T14:15:00Z">
        <w:r w:rsidR="00471FFB" w:rsidRPr="00D468F0">
          <w:rPr>
            <w:rFonts w:ascii="Times New Roman" w:hAnsi="Times New Roman" w:cs="Times New Roman"/>
            <w:sz w:val="24"/>
            <w:szCs w:val="24"/>
          </w:rPr>
          <w:t xml:space="preserve"> </w:t>
        </w:r>
      </w:ins>
      <w:bookmarkEnd w:id="5453"/>
      <w:ins w:id="5503" w:author="NaYEeM" w:date="2020-01-17T18:34:00Z">
        <w:r w:rsidRPr="00971984">
          <w:rPr>
            <w:rFonts w:ascii="Times New Roman" w:hAnsi="Times New Roman" w:cs="Times New Roman"/>
            <w:sz w:val="24"/>
            <w:szCs w:val="24"/>
          </w:rPr>
          <w:t>The variations persisting in EBF rate in different regions worldwide might be due to cultural, economic and socio-demographic differences across areas</w:t>
        </w:r>
        <w:r>
          <w:rPr>
            <w:rFonts w:ascii="Times New Roman" w:hAnsi="Times New Roman" w:cs="Times New Roman"/>
            <w:sz w:val="24"/>
            <w:szCs w:val="24"/>
          </w:rPr>
          <w:t>.</w:t>
        </w:r>
      </w:ins>
    </w:p>
    <w:p w14:paraId="6165DD12" w14:textId="77777777" w:rsidR="00971984" w:rsidRDefault="00971984" w:rsidP="0011165A">
      <w:pPr>
        <w:spacing w:after="0" w:line="240" w:lineRule="auto"/>
        <w:jc w:val="both"/>
        <w:rPr>
          <w:ins w:id="5504" w:author="NaYEeM" w:date="2019-07-10T01:47:00Z"/>
          <w:rFonts w:ascii="Times New Roman" w:hAnsi="Times New Roman" w:cs="Times New Roman"/>
          <w:sz w:val="24"/>
          <w:szCs w:val="24"/>
        </w:rPr>
      </w:pPr>
    </w:p>
    <w:p w14:paraId="2006A557" w14:textId="23F0138E" w:rsidR="00E51044" w:rsidRPr="00D468F0" w:rsidRDefault="00592F0F">
      <w:pPr>
        <w:spacing w:after="0" w:line="240" w:lineRule="auto"/>
        <w:jc w:val="both"/>
        <w:rPr>
          <w:ins w:id="5505" w:author="NaYEeM" w:date="2019-07-09T01:11:00Z"/>
          <w:rFonts w:ascii="Times New Roman" w:hAnsi="Times New Roman" w:cs="Times New Roman"/>
          <w:sz w:val="24"/>
          <w:szCs w:val="24"/>
        </w:rPr>
      </w:pPr>
      <w:bookmarkStart w:id="5506" w:name="_Hlk20699599"/>
      <w:ins w:id="5507" w:author="NaYEeM" w:date="2020-01-17T17:13:00Z">
        <w:r w:rsidRPr="00592F0F">
          <w:rPr>
            <w:rFonts w:ascii="Times New Roman" w:hAnsi="Times New Roman" w:cs="Times New Roman"/>
            <w:sz w:val="24"/>
            <w:szCs w:val="24"/>
          </w:rPr>
          <w:t>Mothers over 25 years of age had higher EBF practice</w:t>
        </w:r>
      </w:ins>
      <w:ins w:id="5508" w:author="NaYEeM" w:date="2019-07-09T02:00:00Z">
        <w:r w:rsidR="001A2923" w:rsidRPr="00D468F0">
          <w:rPr>
            <w:rFonts w:ascii="Times New Roman" w:hAnsi="Times New Roman" w:cs="Times New Roman"/>
            <w:sz w:val="24"/>
            <w:szCs w:val="24"/>
          </w:rPr>
          <w:t xml:space="preserve">. </w:t>
        </w:r>
      </w:ins>
      <w:ins w:id="5509" w:author="NaYEeM" w:date="2020-01-17T17:13:00Z">
        <w:r w:rsidRPr="00592F0F">
          <w:rPr>
            <w:rFonts w:ascii="Times New Roman" w:hAnsi="Times New Roman" w:cs="Times New Roman"/>
            <w:sz w:val="24"/>
            <w:szCs w:val="24"/>
          </w:rPr>
          <w:t>However, maternal age was not significantly associated with EBF as was also found in other studies</w:t>
        </w:r>
      </w:ins>
      <w:ins w:id="5510" w:author="NaYEeM" w:date="2019-07-09T03:48:00Z">
        <w:r w:rsidR="00542FB6" w:rsidRPr="00D468F0">
          <w:rPr>
            <w:rFonts w:ascii="Times New Roman" w:hAnsi="Times New Roman" w:cs="Times New Roman"/>
            <w:sz w:val="24"/>
            <w:szCs w:val="24"/>
          </w:rPr>
          <w:t>.</w:t>
        </w:r>
      </w:ins>
      <w:ins w:id="5511" w:author="NaYEeM" w:date="2019-07-09T03:47:00Z">
        <w:r w:rsidR="00542FB6" w:rsidRPr="00D468F0">
          <w:rPr>
            <w:rFonts w:ascii="Times New Roman" w:hAnsi="Times New Roman" w:cs="Times New Roman"/>
            <w:sz w:val="24"/>
            <w:szCs w:val="24"/>
          </w:rPr>
          <w:t xml:space="preserve"> </w:t>
        </w:r>
      </w:ins>
      <w:ins w:id="5512" w:author="NaYEeM" w:date="2020-01-17T17:15:00Z">
        <w:r w:rsidRPr="00592F0F">
          <w:rPr>
            <w:rFonts w:ascii="Times New Roman" w:hAnsi="Times New Roman" w:cs="Times New Roman"/>
            <w:sz w:val="24"/>
            <w:szCs w:val="24"/>
          </w:rPr>
          <w:t xml:space="preserve">These studies were similar to other studies that proved that maternal age was not related to EBF practice </w:t>
        </w:r>
      </w:ins>
      <w:ins w:id="5513" w:author="NaYEeM" w:date="2020-01-17T02:44:00Z">
        <w:r w:rsidR="005A5814">
          <w:rPr>
            <w:rFonts w:ascii="Times New Roman" w:hAnsi="Times New Roman" w:cs="Times New Roman"/>
            <w:sz w:val="24"/>
            <w:szCs w:val="24"/>
          </w:rPr>
          <w:fldChar w:fldCharType="begin" w:fldLock="1"/>
        </w:r>
      </w:ins>
      <w:r w:rsidR="005A5814">
        <w:rPr>
          <w:rFonts w:ascii="Times New Roman" w:hAnsi="Times New Roman" w:cs="Times New Roman"/>
          <w:sz w:val="24"/>
          <w:szCs w:val="24"/>
        </w:rPr>
        <w:instrText>ADDIN CSL_CITATION {"citationItems":[{"id":"ITEM-1","itemData":{"DOI":"10.1542/peds.2011-0841","ISSN":"00314005","PMID":"22123898","abstract":"OBJECTIVES: To estimate the proportions of US infants who were breastfed exclusively for 6 months, according to characteristics of the mother, child, and household environment, and to compare associations between those characteristics and exclusive breastfeeding with associations between those characteristics and breastfeeding initiation. METHODS: Data were obtained from the 2007 National Survey of Children's Health, a nationally representative, cross-sectional survey. Multivariate logistic regression was used to calculate the adjusted odds ratios for breastfeeding among all infants and for breastfeeding exclusively for 6 months among infants who had initiated breastfeeding. All analyses were limited to children aged 6 months through 5 years for whom breastfeeding data were available (N = 25 197). RESULTS: Of the nearly 75% of children in the study who had ever been breastfed, 16.8% had been breastfed exclusively for 6 months. Non- Hispanic black children were significantly less likely to have ever been breastfed compared with their non-Hispanic white counterparts (adjusted odds ratio: 0.54 [95% confidence interval: 0.44-0.66]). However, no significant differences in the odds of exclusive breastfeeding according to race were observed. Children with birth weights of &lt;1500 g were most likely to have ever been breastfed and least likely to have been breastfed exclusively. Maternal age was significantly associated with exclusive breastfeeding; however, maternal age was not associated with breastfeeding initiation. CONCLUSIONS: In the United States, the prevalence of exclusive breastfeeding for 6 months remains low among those who initiate breastfeeding. Factors associated with breastfeeding exclusively for 6 months differ from those associated with breastfeeding initiation. Copyright © 2011 by the American Academy of Pediatrics.","author":[{"dropping-particle":"","family":"Jones","given":"Jessica R.","non-dropping-particle":"","parse-names":false,"suffix":""},{"dropping-particle":"","family":"Kogan","given":"Michael D.","non-dropping-particle":"","parse-names":false,"suffix":""},{"dropping-particle":"","family":"Singh","given":"Gopal K.","non-dropping-particle":"","parse-names":false,"suffix":""},{"dropping-particle":"","family":"Dee","given":"Deborah L.","non-dropping-particle":"","parse-names":false,"suffix":""},{"dropping-particle":"","family":"Grummer-Strawn","given":"Laurence M.","non-dropping-particle":"","parse-names":false,"suffix":""}],"container-title":"Pediatrics","id":"ITEM-1","issue":"6","issued":{"date-parts":[["2011","12","1"]]},"page":"1117-1125","title":"Factors associated with exclusive breastfeeding in the United States","type":"article-journal","volume":"128"},"uris":["http://www.mendeley.com/documents/?uuid=24df03e1-01cf-34d4-9451-663ae71569ed"]}],"mendeley":{"formattedCitation":"(Jones, Kogan, Singh, Dee, &amp; Grummer-Strawn, 2011)","plainTextFormattedCitation":"(Jones, Kogan, Singh, Dee, &amp; Grummer-Strawn, 2011)","previouslyFormattedCitation":"(Jones, Kogan, Singh, Dee, &amp; Grummer-Strawn, 2011)"},"properties":{"noteIndex":0},"schema":"https://github.com/citation-style-language/schema/raw/master/csl-citation.json"}</w:instrText>
      </w:r>
      <w:r w:rsidR="005A5814">
        <w:rPr>
          <w:rFonts w:ascii="Times New Roman" w:hAnsi="Times New Roman" w:cs="Times New Roman"/>
          <w:sz w:val="24"/>
          <w:szCs w:val="24"/>
        </w:rPr>
        <w:fldChar w:fldCharType="separate"/>
      </w:r>
      <w:r w:rsidR="005A5814" w:rsidRPr="005A5814">
        <w:rPr>
          <w:rFonts w:ascii="Times New Roman" w:hAnsi="Times New Roman" w:cs="Times New Roman"/>
          <w:noProof/>
          <w:sz w:val="24"/>
          <w:szCs w:val="24"/>
        </w:rPr>
        <w:t>(Jones, Kogan, Singh, Dee, &amp; Grummer-Strawn, 2011)</w:t>
      </w:r>
      <w:ins w:id="5514" w:author="NaYEeM" w:date="2020-01-17T02:44:00Z">
        <w:r w:rsidR="005A5814">
          <w:rPr>
            <w:rFonts w:ascii="Times New Roman" w:hAnsi="Times New Roman" w:cs="Times New Roman"/>
            <w:sz w:val="24"/>
            <w:szCs w:val="24"/>
          </w:rPr>
          <w:fldChar w:fldCharType="end"/>
        </w:r>
      </w:ins>
      <w:ins w:id="5515" w:author="NaYEeM" w:date="2019-07-09T03:47:00Z">
        <w:r w:rsidR="00542FB6" w:rsidRPr="00D468F0">
          <w:rPr>
            <w:rFonts w:ascii="Times New Roman" w:hAnsi="Times New Roman" w:cs="Times New Roman"/>
            <w:sz w:val="24"/>
            <w:szCs w:val="24"/>
          </w:rPr>
          <w:t>.</w:t>
        </w:r>
      </w:ins>
      <w:ins w:id="5516" w:author="NaYEeM" w:date="2019-07-09T10:54:00Z">
        <w:r w:rsidR="006731D4" w:rsidRPr="00D468F0">
          <w:rPr>
            <w:rFonts w:ascii="Times New Roman" w:hAnsi="Times New Roman" w:cs="Times New Roman"/>
            <w:sz w:val="24"/>
            <w:szCs w:val="24"/>
          </w:rPr>
          <w:t xml:space="preserve"> </w:t>
        </w:r>
      </w:ins>
      <w:ins w:id="5517" w:author="NaYEeM" w:date="2020-01-17T18:34:00Z">
        <w:r w:rsidR="00971984" w:rsidRPr="00971984">
          <w:rPr>
            <w:rFonts w:ascii="Times New Roman" w:hAnsi="Times New Roman" w:cs="Times New Roman"/>
            <w:sz w:val="24"/>
            <w:szCs w:val="24"/>
          </w:rPr>
          <w:t>The study found that EBF practice is less in C-section delivery compared to a child who had not delivered by C-section, and this type of delivery impacted early initiation of breastfeeding, colostrum administration, and exclusive breastfeeding.</w:t>
        </w:r>
        <w:r w:rsidR="00971984">
          <w:rPr>
            <w:rFonts w:ascii="Times New Roman" w:hAnsi="Times New Roman" w:cs="Times New Roman"/>
            <w:sz w:val="24"/>
            <w:szCs w:val="24"/>
          </w:rPr>
          <w:t xml:space="preserve"> </w:t>
        </w:r>
      </w:ins>
      <w:ins w:id="5518" w:author="NaYEeM" w:date="2020-01-17T17:16:00Z">
        <w:r w:rsidRPr="00592F0F">
          <w:rPr>
            <w:rFonts w:ascii="Times New Roman" w:hAnsi="Times New Roman" w:cs="Times New Roman"/>
            <w:sz w:val="24"/>
            <w:szCs w:val="24"/>
          </w:rPr>
          <w:t xml:space="preserve">In addition, mothers who delivered </w:t>
        </w:r>
        <w:r>
          <w:rPr>
            <w:rFonts w:ascii="Times New Roman" w:hAnsi="Times New Roman" w:cs="Times New Roman"/>
            <w:sz w:val="24"/>
            <w:szCs w:val="24"/>
          </w:rPr>
          <w:t>by</w:t>
        </w:r>
        <w:r w:rsidRPr="00592F0F">
          <w:rPr>
            <w:rFonts w:ascii="Times New Roman" w:hAnsi="Times New Roman" w:cs="Times New Roman"/>
            <w:sz w:val="24"/>
            <w:szCs w:val="24"/>
          </w:rPr>
          <w:t xml:space="preserve"> </w:t>
        </w:r>
        <w:r>
          <w:rPr>
            <w:rFonts w:ascii="Times New Roman" w:hAnsi="Times New Roman" w:cs="Times New Roman"/>
            <w:sz w:val="24"/>
            <w:szCs w:val="24"/>
          </w:rPr>
          <w:t>C-section</w:t>
        </w:r>
        <w:r w:rsidRPr="00592F0F">
          <w:rPr>
            <w:rFonts w:ascii="Times New Roman" w:hAnsi="Times New Roman" w:cs="Times New Roman"/>
            <w:sz w:val="24"/>
            <w:szCs w:val="24"/>
          </w:rPr>
          <w:t xml:space="preserve"> qualitatively explained their inability to feed early-stage infants due to ignorance, illness, pain, and post-surgical treatment of prescription drugs and delayed or inadequate </w:t>
        </w:r>
      </w:ins>
      <w:ins w:id="5519" w:author="NaYEeM" w:date="2020-01-17T17:17:00Z">
        <w:r w:rsidRPr="00D468F0">
          <w:rPr>
            <w:rFonts w:ascii="Times New Roman" w:hAnsi="Times New Roman" w:cs="Times New Roman"/>
            <w:sz w:val="24"/>
            <w:szCs w:val="24"/>
          </w:rPr>
          <w:t>milk production</w:t>
        </w:r>
      </w:ins>
      <w:ins w:id="5520" w:author="NaYEeM" w:date="2020-01-17T17:16:00Z">
        <w:r w:rsidRPr="00592F0F">
          <w:rPr>
            <w:rFonts w:ascii="Times New Roman" w:hAnsi="Times New Roman" w:cs="Times New Roman"/>
            <w:sz w:val="24"/>
            <w:szCs w:val="24"/>
          </w:rPr>
          <w:t>.</w:t>
        </w:r>
      </w:ins>
      <w:ins w:id="5521" w:author="NaYEeM" w:date="2020-01-17T17:19:00Z">
        <w:r w:rsidR="00970477">
          <w:rPr>
            <w:rFonts w:ascii="Times New Roman" w:hAnsi="Times New Roman" w:cs="Times New Roman"/>
            <w:sz w:val="24"/>
            <w:szCs w:val="24"/>
          </w:rPr>
          <w:t xml:space="preserve"> </w:t>
        </w:r>
      </w:ins>
      <w:ins w:id="5522" w:author="NaYEeM" w:date="2020-01-17T17:18:00Z">
        <w:r w:rsidRPr="00592F0F">
          <w:rPr>
            <w:rFonts w:ascii="Times New Roman" w:hAnsi="Times New Roman" w:cs="Times New Roman"/>
            <w:sz w:val="24"/>
            <w:szCs w:val="24"/>
          </w:rPr>
          <w:t xml:space="preserve">An analysis conducted in the Dhaka slum area showed that cesarean delivery was one of the risk factors for delayed </w:t>
        </w:r>
        <w:r>
          <w:rPr>
            <w:rFonts w:ascii="Times New Roman" w:hAnsi="Times New Roman" w:cs="Times New Roman"/>
            <w:sz w:val="24"/>
            <w:szCs w:val="24"/>
          </w:rPr>
          <w:t>breas</w:t>
        </w:r>
      </w:ins>
      <w:ins w:id="5523" w:author="NaYEeM" w:date="2020-01-17T17:19:00Z">
        <w:r>
          <w:rPr>
            <w:rFonts w:ascii="Times New Roman" w:hAnsi="Times New Roman" w:cs="Times New Roman"/>
            <w:sz w:val="24"/>
            <w:szCs w:val="24"/>
          </w:rPr>
          <w:t>t</w:t>
        </w:r>
        <w:r w:rsidR="00970477">
          <w:rPr>
            <w:rFonts w:ascii="Times New Roman" w:hAnsi="Times New Roman" w:cs="Times New Roman"/>
            <w:sz w:val="24"/>
            <w:szCs w:val="24"/>
          </w:rPr>
          <w:t>f</w:t>
        </w:r>
        <w:r>
          <w:rPr>
            <w:rFonts w:ascii="Times New Roman" w:hAnsi="Times New Roman" w:cs="Times New Roman"/>
            <w:sz w:val="24"/>
            <w:szCs w:val="24"/>
          </w:rPr>
          <w:t>eeding</w:t>
        </w:r>
      </w:ins>
      <w:ins w:id="5524" w:author="NaYEeM" w:date="2020-01-17T17:18:00Z">
        <w:r w:rsidRPr="00592F0F">
          <w:rPr>
            <w:rFonts w:ascii="Times New Roman" w:hAnsi="Times New Roman" w:cs="Times New Roman"/>
            <w:sz w:val="24"/>
            <w:szCs w:val="24"/>
          </w:rPr>
          <w:t xml:space="preserve">. </w:t>
        </w:r>
      </w:ins>
      <w:ins w:id="5525" w:author="NaYEeM" w:date="2020-01-17T02:45:00Z">
        <w:r w:rsidR="005A5814">
          <w:rPr>
            <w:rFonts w:ascii="Times New Roman" w:hAnsi="Times New Roman" w:cs="Times New Roman"/>
            <w:sz w:val="24"/>
            <w:szCs w:val="24"/>
          </w:rPr>
          <w:fldChar w:fldCharType="begin" w:fldLock="1"/>
        </w:r>
      </w:ins>
      <w:r w:rsidR="005A5814">
        <w:rPr>
          <w:rFonts w:ascii="Times New Roman" w:hAnsi="Times New Roman" w:cs="Times New Roman"/>
          <w:sz w:val="24"/>
          <w:szCs w:val="24"/>
        </w:rPr>
        <w:instrText>ADDIN CSL_CITATION {"citationItems":[{"id":"ITEM-1","itemData":{"DOI":"10.1186/s13006-018-0186-5","ISSN":"1746-4358","abstract":"Despite the substantial impact on child and maternal health, breastfeeding practices for infants remain at the suboptimum level in Bangladesh. Yet the understanding of why these practices are suboptimal, especially surrounding urban slum dwelling mothers, is unclear. The purpose of this study was to assess early infant feeding practices, examine associations with maternal factors, and uncover the facilitators and barriers to early feeding practices in selected slums of Dhaka, Bangladesh. A mixed method study was conducted from June to September 2016 using both quantitative and qualitative methods among mothers with children under the age of 6 months. The survey included 342 mother-infant pairs and 18 in-depth interviews were conducted. Univariate and multiple logistic regression was used to determine status of early infant feeding practices and factors associated with exclusive breastfeeding (EBF) within the previous 24 h. Transcripts were coded to uncover the facilitators and barriers surrounding early infant feeding practices. Sixty four percent (220/342) of mothers initiated breastfeeding within 1 h, 96.5% (330/342) reported feeding colostrum, and 36.3% (124/342) infants were EBF in the last 24 h. After adjusting for child gender, maternal age, education, diet and household income; infant’s age (adjusted odds ratio (AOR) for 61–120 days 6.42; 95% CI 3.42, 12.1; AOR for 121–180 days 45.6; 95% CI 18.33, 113.45), prelacteal feeding (AOR 2.53; 95% CI 1.14, 4.58), lack of planning for EBF during pregnancy (AOR 4.06; 95% CI 1.09, 15.12) and infants delivered by cesarean section (AOR 2.76; 95% CI 1.34, 5.67) were negatively associated with EBF. During the 18 interviews, eight mothers reported a cesarean delivery and none of these mothers initiated breastfeeding within 1 h or exclusively breastfed. Moreover, all eight mothers gave their infants prelacteal feeds. The status of early infant feeding practices in Dhaka’s slums was poor. The negative impact of cesarean section on all early infant feeding practices was evident in both quantitative and qualitative analysis.","author":[{"dropping-particle":"","family":"Khatun","given":"Halima","non-dropping-particle":"","parse-names":false,"suffix":""},{"dropping-particle":"","family":"Comins","given":"Carly A","non-dropping-particle":"","parse-names":false,"suffix":""},{"dropping-particle":"","family":"Shah","given":"Rajesh","non-dropping-particle":"","parse-names":false,"suffix":""},{"dropping-particle":"","family":"Munirul Islam","given":"M","non-dropping-particle":"","parse-names":false,"suffix":""},{"dropping-particle":"","family":"Choudhury","given":"Nuzhat","non-dropping-particle":"","parse-names":false,"suffix":""},{"dropping-particle":"","family":"Ahmed","given":"Tahmeed","non-dropping-particle":"","parse-names":false,"suffix":""}],"container-title":"International Breastfeeding Journal","id":"ITEM-1","issue":"1","issued":{"date-parts":[["2018","12","26"]]},"page":"44","publisher":"BioMed Central","title":"Uncovering the barriers to exclusive breastfeeding for mothers living in Dhaka’s slums: a mixed method study","type":"article-journal","volume":"13"},"uris":["http://www.mendeley.com/documents/?uuid=9269d06f-b9c4-36dc-98a1-b4cd7b1c7652"]}],"mendeley":{"formattedCitation":"(Khatun et al., 2018)","plainTextFormattedCitation":"(Khatun et al., 2018)","previouslyFormattedCitation":"(Khatun et al., 2018)"},"properties":{"noteIndex":0},"schema":"https://github.com/citation-style-language/schema/raw/master/csl-citation.json"}</w:instrText>
      </w:r>
      <w:r w:rsidR="005A5814">
        <w:rPr>
          <w:rFonts w:ascii="Times New Roman" w:hAnsi="Times New Roman" w:cs="Times New Roman"/>
          <w:sz w:val="24"/>
          <w:szCs w:val="24"/>
        </w:rPr>
        <w:fldChar w:fldCharType="separate"/>
      </w:r>
      <w:r w:rsidR="005A5814" w:rsidRPr="005A5814">
        <w:rPr>
          <w:rFonts w:ascii="Times New Roman" w:hAnsi="Times New Roman" w:cs="Times New Roman"/>
          <w:noProof/>
          <w:sz w:val="24"/>
          <w:szCs w:val="24"/>
        </w:rPr>
        <w:t>(Khatun et al., 2018)</w:t>
      </w:r>
      <w:ins w:id="5526" w:author="NaYEeM" w:date="2020-01-17T02:45:00Z">
        <w:r w:rsidR="005A5814">
          <w:rPr>
            <w:rFonts w:ascii="Times New Roman" w:hAnsi="Times New Roman" w:cs="Times New Roman"/>
            <w:sz w:val="24"/>
            <w:szCs w:val="24"/>
          </w:rPr>
          <w:fldChar w:fldCharType="end"/>
        </w:r>
      </w:ins>
      <w:ins w:id="5527" w:author="NaYEeM" w:date="2019-07-09T10:57:00Z">
        <w:r w:rsidR="006731D4" w:rsidRPr="00D468F0">
          <w:rPr>
            <w:rFonts w:ascii="Times New Roman" w:hAnsi="Times New Roman" w:cs="Times New Roman"/>
            <w:sz w:val="24"/>
            <w:szCs w:val="24"/>
          </w:rPr>
          <w:t>.</w:t>
        </w:r>
      </w:ins>
    </w:p>
    <w:bookmarkEnd w:id="5506"/>
    <w:p w14:paraId="4970B81E" w14:textId="0454286D" w:rsidR="00B16623" w:rsidRPr="00D468F0" w:rsidRDefault="00B16623">
      <w:pPr>
        <w:spacing w:after="0" w:line="240" w:lineRule="auto"/>
        <w:jc w:val="both"/>
        <w:rPr>
          <w:ins w:id="5528" w:author="NaYEeM" w:date="2019-06-29T14:12:00Z"/>
          <w:rFonts w:ascii="Times New Roman" w:hAnsi="Times New Roman" w:cs="Times New Roman"/>
          <w:sz w:val="24"/>
          <w:szCs w:val="24"/>
        </w:rPr>
      </w:pPr>
    </w:p>
    <w:p w14:paraId="45093F2D" w14:textId="67553C8D" w:rsidR="0011165A" w:rsidRPr="00D468F0" w:rsidRDefault="00683632" w:rsidP="0011165A">
      <w:pPr>
        <w:spacing w:after="0" w:line="240" w:lineRule="auto"/>
        <w:jc w:val="both"/>
        <w:rPr>
          <w:ins w:id="5529" w:author="NaYEeM" w:date="2019-07-09T12:50:00Z"/>
          <w:rFonts w:ascii="Times New Roman" w:hAnsi="Times New Roman" w:cs="Times New Roman"/>
          <w:sz w:val="24"/>
          <w:szCs w:val="24"/>
          <w:lang w:bidi="bn-IN"/>
        </w:rPr>
      </w:pPr>
      <w:ins w:id="5530" w:author="NaYEeM" w:date="2020-01-17T18:35:00Z">
        <w:r w:rsidRPr="00683632">
          <w:rPr>
            <w:rFonts w:ascii="Times New Roman" w:hAnsi="Times New Roman" w:cs="Times New Roman"/>
            <w:sz w:val="24"/>
            <w:szCs w:val="24"/>
            <w:lang w:bidi="bn-IN"/>
          </w:rPr>
          <w:t xml:space="preserve">This study found that childhood diseases were significantly associated with EBF, division, mother’s education level, father’s occupation, mother’s age, mother’s BMI, mode of delivery, </w:t>
        </w:r>
        <w:r w:rsidRPr="00683632">
          <w:rPr>
            <w:rFonts w:ascii="Times New Roman" w:hAnsi="Times New Roman" w:cs="Times New Roman"/>
            <w:sz w:val="24"/>
            <w:szCs w:val="24"/>
            <w:lang w:bidi="bn-IN"/>
          </w:rPr>
          <w:lastRenderedPageBreak/>
          <w:t xml:space="preserve">child’s gender and age of the child. This study has shown that infants of Bangladesh who were exclusively breastfed for six months had a significantly lower chance of diseases than infants who were not exclusively breastfed. After adjusting several confounders this effect was significant and remained high. In a recent study with data from India, Peru and Ghana showed that non-exclusive breastfed infants were substantially higher risk of getting diseases and dying compared with those who had been exclusively breastfed, with the most common causes being diarrhea, ARI </w:t>
        </w:r>
      </w:ins>
      <w:ins w:id="5531" w:author="NaYEeM" w:date="2020-01-17T02:46:00Z">
        <w:r w:rsidR="005A5814">
          <w:rPr>
            <w:rFonts w:ascii="Times New Roman" w:hAnsi="Times New Roman" w:cs="Times New Roman"/>
            <w:sz w:val="24"/>
            <w:szCs w:val="24"/>
            <w:lang w:bidi="bn-IN"/>
          </w:rPr>
          <w:fldChar w:fldCharType="begin" w:fldLock="1"/>
        </w:r>
      </w:ins>
      <w:r w:rsidR="005A5814">
        <w:rPr>
          <w:rFonts w:ascii="Times New Roman" w:hAnsi="Times New Roman" w:cs="Times New Roman"/>
          <w:sz w:val="24"/>
          <w:szCs w:val="24"/>
          <w:lang w:bidi="bn-IN"/>
        </w:rPr>
        <w:instrText>ADDIN CSL_CITATION {"citationItems":[{"id":"ITEM-1","itemData":{"DOI":"/S0042-96862005000600009","ISSN":"0042-9686","PMID":"15976892","abstract":"OBJECTIVE To determine the association of different feeding patterns for infants (exclusive breastfeeding, predominant breastfeeding, partial breastfeeding and no breastfeeding) with mortality and hospital admissions during the first half of infancy. METHODS This paper is based on a secondary analysis of data from a multicentre randomized controlled trial on immunization-linked vitamin A supplementation. Altogether, 9424 infants and their mothers (2919 in Ghana, 4000 in India and 2505 in Peru) were enrolled when infants were 18-42 days old in two urban slums in New Delhi, India, a periurban shanty town in Lima, Peru, and 37 villages in the Kintampo district of Ghana. Mother-infant pairs were visited at home every 4 weeks from the time the infant received the first dose of oral polio vaccine and diphtheria-pertussis-tetanus at the age of 6 weeks in Ghana and India and at the age of 10 weeks in Peru. At each visit, mothers were queried about what they had offered their infant to eat or drink during the past week. Information was also collected on hospital admissions and deaths occurring between the ages of 6 weeks and 6 months. The main outcome measures were all-cause mortality, diarrhoea-specific mortality, mortality caused by acute lower respiratory infections, and hospital admissions. FINDINGS There was no significant difference in the risk of death between children who were exclusively breastfed and those who were predominantly breastfed (adjusted hazard ratio (HR) = 1.46; 95% confidence interval (CI) = 0.75-2.86). Non-breastfed infants had a higher risk of dying when compared with those who had been predominantly breastfed (HR = 10.5; 95% CI = 5.0-22.0; P &lt; 0.001) as did partially breastfed infants (HR = 2.46; 95% CI = 1.44-4.18; P = 0.001). CONCLUSION There are two major implications of these findings. First, the extremely high risks of infant mortality associated with not being breastfed need to be taken into account when informing HIV-infected mothers about options for feeding their infants. Second, our finding that the risks of death are similar for infants who are predominantly breastfed and those who are exclusively breastfed suggests that in settings where rates of predominant breastfeeding are already high, promotion efforts should focus on sustaining these high rates rather than on attempting to achieve a shift from predominant breastfeeding to exclusive breastfeeding.","author":[{"dropping-particle":"","family":"Bahl","given":"Rajiv","non-dropping-particle":"","parse-names":false,"suffix":""},{"dropping-particle":"","family":"Frost","given":"Chris","non-dropping-particle":"","parse-names":false,"suffix":""},{"dropping-particle":"","family":"Kirkwood","given":"Betty R","non-dropping-particle":"","parse-names":false,"suffix":""},{"dropping-particle":"","family":"Edmond","given":"Karen","non-dropping-particle":"","parse-names":false,"suffix":""},{"dropping-particle":"","family":"Martines","given":"Jose","non-dropping-particle":"","parse-names":false,"suffix":""},{"dropping-particle":"","family":"Bhandari","given":"Nita","non-dropping-particle":"","parse-names":false,"suffix":""},{"dropping-particle":"","family":"Arthur","given":"Paul","non-dropping-particle":"","parse-names":false,"suffix":""}],"container-title":"Bulletin of the World Health Organization","id":"ITEM-1","issue":"6","issued":{"date-parts":[["2005","6"]]},"page":"418-26","title":"Infant feeding patterns and risks of death and hospitalization in the first half of infancy: multicentre cohort study.","type":"article-journal","volume":"83"},"uris":["http://www.mendeley.com/documents/?uuid=a42825ce-4a40-30a0-9f26-6688aa080edf"]}],"mendeley":{"formattedCitation":"(Bahl et al., 2005)","plainTextFormattedCitation":"(Bahl et al., 2005)","previouslyFormattedCitation":"(Bahl et al., 2005)"},"properties":{"noteIndex":0},"schema":"https://github.com/citation-style-language/schema/raw/master/csl-citation.json"}</w:instrText>
      </w:r>
      <w:r w:rsidR="005A5814">
        <w:rPr>
          <w:rFonts w:ascii="Times New Roman" w:hAnsi="Times New Roman" w:cs="Times New Roman"/>
          <w:sz w:val="24"/>
          <w:szCs w:val="24"/>
          <w:lang w:bidi="bn-IN"/>
        </w:rPr>
        <w:fldChar w:fldCharType="separate"/>
      </w:r>
      <w:r w:rsidR="005A5814" w:rsidRPr="005A5814">
        <w:rPr>
          <w:rFonts w:ascii="Times New Roman" w:hAnsi="Times New Roman" w:cs="Times New Roman"/>
          <w:noProof/>
          <w:sz w:val="24"/>
          <w:szCs w:val="24"/>
          <w:lang w:bidi="bn-IN"/>
        </w:rPr>
        <w:t>(Bahl et al., 2005)</w:t>
      </w:r>
      <w:ins w:id="5532" w:author="NaYEeM" w:date="2020-01-17T02:46:00Z">
        <w:r w:rsidR="005A5814">
          <w:rPr>
            <w:rFonts w:ascii="Times New Roman" w:hAnsi="Times New Roman" w:cs="Times New Roman"/>
            <w:sz w:val="24"/>
            <w:szCs w:val="24"/>
            <w:lang w:bidi="bn-IN"/>
          </w:rPr>
          <w:fldChar w:fldCharType="end"/>
        </w:r>
      </w:ins>
      <w:ins w:id="5533" w:author="NaYEeM" w:date="2019-06-29T00:50:00Z">
        <w:r w:rsidR="00FE3CFA" w:rsidRPr="00D468F0">
          <w:rPr>
            <w:rFonts w:ascii="Times New Roman" w:hAnsi="Times New Roman" w:cs="Times New Roman"/>
            <w:sz w:val="24"/>
            <w:szCs w:val="24"/>
            <w:lang w:bidi="bn-IN"/>
          </w:rPr>
          <w:t>.</w:t>
        </w:r>
      </w:ins>
      <w:ins w:id="5534" w:author="NaYEeM" w:date="2019-07-09T10:58:00Z">
        <w:r w:rsidR="006731D4" w:rsidRPr="00D468F0">
          <w:rPr>
            <w:rFonts w:ascii="Times New Roman" w:hAnsi="Times New Roman" w:cs="Times New Roman"/>
            <w:sz w:val="24"/>
            <w:szCs w:val="24"/>
            <w:lang w:bidi="bn-IN"/>
          </w:rPr>
          <w:t xml:space="preserve"> </w:t>
        </w:r>
      </w:ins>
    </w:p>
    <w:p w14:paraId="61057A4B" w14:textId="77777777" w:rsidR="0011165A" w:rsidRPr="00D468F0" w:rsidRDefault="0011165A">
      <w:pPr>
        <w:spacing w:after="0" w:line="240" w:lineRule="auto"/>
        <w:jc w:val="both"/>
        <w:rPr>
          <w:ins w:id="5535" w:author="NaYEeM" w:date="2019-06-29T15:56:00Z"/>
          <w:rFonts w:ascii="Times New Roman" w:hAnsi="Times New Roman" w:cs="Times New Roman"/>
          <w:sz w:val="24"/>
          <w:szCs w:val="24"/>
          <w:lang w:bidi="bn-IN"/>
        </w:rPr>
        <w:pPrChange w:id="5536" w:author="NaYEeM" w:date="2019-07-09T12:50:00Z">
          <w:pPr/>
        </w:pPrChange>
      </w:pPr>
    </w:p>
    <w:p w14:paraId="16C34617" w14:textId="47E2B112" w:rsidR="001F158F" w:rsidRDefault="00683632" w:rsidP="0011165A">
      <w:pPr>
        <w:spacing w:after="0" w:line="240" w:lineRule="auto"/>
        <w:jc w:val="both"/>
        <w:rPr>
          <w:ins w:id="5537" w:author="NaYEeM" w:date="2019-07-10T01:49:00Z"/>
          <w:rFonts w:ascii="Times New Roman" w:hAnsi="Times New Roman" w:cs="Times New Roman"/>
          <w:sz w:val="24"/>
          <w:szCs w:val="24"/>
        </w:rPr>
      </w:pPr>
      <w:bookmarkStart w:id="5538" w:name="_Hlk20699628"/>
      <w:ins w:id="5539" w:author="NaYEeM" w:date="2020-01-17T18:36:00Z">
        <w:r w:rsidRPr="00683632">
          <w:rPr>
            <w:rFonts w:ascii="Times New Roman" w:hAnsi="Times New Roman" w:cs="Times New Roman"/>
            <w:sz w:val="24"/>
            <w:szCs w:val="24"/>
          </w:rPr>
          <w:t>Not surprisingly, this analysis showed that children were more likely to have diseases whose mothers were older. The reason for these findings is easily explained. Most mothers usually continued exclusive breastfeeding up to six months but with the increasing of infant age, they give other food rather than breastfeed which increases the risk to get diseases. This provides evidence that not only breastfeeding but also the short duration of breastfeeding provides some protection against childhood diseases. These findings are in line with a study conducted by</w:t>
        </w:r>
        <w:r>
          <w:rPr>
            <w:rFonts w:ascii="Times New Roman" w:hAnsi="Times New Roman" w:cs="Times New Roman"/>
            <w:sz w:val="24"/>
            <w:szCs w:val="24"/>
          </w:rPr>
          <w:t xml:space="preserve"> </w:t>
        </w:r>
      </w:ins>
      <w:ins w:id="5540" w:author="NaYEeM" w:date="2019-07-09T12:09:00Z">
        <w:r w:rsidR="004B6918" w:rsidRPr="00EE6F97">
          <w:rPr>
            <w:rFonts w:ascii="Times New Roman" w:hAnsi="Times New Roman" w:cs="Times New Roman"/>
            <w:sz w:val="24"/>
            <w:szCs w:val="24"/>
          </w:rPr>
          <w:fldChar w:fldCharType="begin" w:fldLock="1"/>
        </w:r>
      </w:ins>
      <w:r w:rsidR="00D96BDE">
        <w:rPr>
          <w:rFonts w:ascii="Times New Roman" w:hAnsi="Times New Roman" w:cs="Times New Roman"/>
          <w:sz w:val="24"/>
          <w:szCs w:val="24"/>
        </w:rPr>
        <w:instrText>ADDIN CSL_CITATION {"citationItems":[{"id":"ITEM-1","itemData":{"DOI":"10.1111/apa.13151","ISSN":"08035253","author":[{"dropping-particle":"","family":"Bowatte","given":"G","non-dropping-particle":"","parse-names":false,"suffix":""},{"dropping-particle":"","family":"Tham","given":"R","non-dropping-particle":"","parse-names":false,"suffix":""},{"dropping-particle":"","family":"Allen","given":"KJ","non-dropping-particle":"","parse-names":false,"suffix":""},{"dropping-particle":"","family":"Tan","given":"DJ","non-dropping-particle":"","parse-names":false,"suffix":""},{"dropping-particle":"","family":"Lau","given":"MXZ","non-dropping-particle":"","parse-names":false,"suffix":""},{"dropping-particle":"","family":"Dai","given":"X","non-dropping-particle":"","parse-names":false,"suffix":""},{"dropping-particle":"","family":"Lodge","given":"CJ","non-dropping-particle":"","parse-names":false,"suffix":""}],"container-title":"Acta Paediatrica","id":"ITEM-1","issued":{"date-parts":[["2015","12"]]},"page":"85-95","publisher":"John Wiley &amp; Sons, Ltd (10.1111)","title":"Breastfeeding and childhood acute otitis media: a systematic review and meta-analysis","type":"article-journal","volume":"104"},"uris":["http://www.mendeley.com/documents/?uuid=bf857d36-71e8-347e-87b5-d24185503ac6"]}],"mendeley":{"formattedCitation":"(Bowatte et al., 2015)","manualFormatting":"Bowatte et al., (2015)","plainTextFormattedCitation":"(Bowatte et al., 2015)","previouslyFormattedCitation":"(Bowatte et al., 2015)"},"properties":{"noteIndex":0},"schema":"https://github.com/citation-style-language/schema/raw/master/csl-citation.json"}</w:instrText>
      </w:r>
      <w:r w:rsidR="004B6918" w:rsidRPr="00EE6F97">
        <w:rPr>
          <w:rFonts w:ascii="Times New Roman" w:hAnsi="Times New Roman" w:cs="Times New Roman"/>
          <w:sz w:val="24"/>
          <w:szCs w:val="24"/>
          <w:rPrChange w:id="5541" w:author="NaYEeM" w:date="2019-07-10T01:42:00Z">
            <w:rPr>
              <w:rFonts w:ascii="Times New Roman" w:hAnsi="Times New Roman" w:cs="Times New Roman"/>
              <w:sz w:val="24"/>
              <w:szCs w:val="24"/>
            </w:rPr>
          </w:rPrChange>
        </w:rPr>
        <w:fldChar w:fldCharType="separate"/>
      </w:r>
      <w:del w:id="5542" w:author="NaYEeM" w:date="2019-07-09T12:10:00Z">
        <w:r w:rsidR="004B6918" w:rsidRPr="00D468F0" w:rsidDel="004B6918">
          <w:rPr>
            <w:rFonts w:ascii="Times New Roman" w:hAnsi="Times New Roman" w:cs="Times New Roman"/>
            <w:noProof/>
            <w:sz w:val="24"/>
            <w:szCs w:val="24"/>
          </w:rPr>
          <w:delText>(</w:delText>
        </w:r>
      </w:del>
      <w:r w:rsidR="004B6918" w:rsidRPr="00D468F0">
        <w:rPr>
          <w:rFonts w:ascii="Times New Roman" w:hAnsi="Times New Roman" w:cs="Times New Roman"/>
          <w:noProof/>
          <w:sz w:val="24"/>
          <w:szCs w:val="24"/>
        </w:rPr>
        <w:t xml:space="preserve">Bowatte et al., </w:t>
      </w:r>
      <w:ins w:id="5543" w:author="NaYEeM" w:date="2019-07-09T12:10:00Z">
        <w:r w:rsidR="004B6918" w:rsidRPr="00D468F0">
          <w:rPr>
            <w:rFonts w:ascii="Times New Roman" w:hAnsi="Times New Roman" w:cs="Times New Roman"/>
            <w:noProof/>
            <w:sz w:val="24"/>
            <w:szCs w:val="24"/>
          </w:rPr>
          <w:t>(</w:t>
        </w:r>
      </w:ins>
      <w:r w:rsidR="004B6918" w:rsidRPr="00D468F0">
        <w:rPr>
          <w:rFonts w:ascii="Times New Roman" w:hAnsi="Times New Roman" w:cs="Times New Roman"/>
          <w:noProof/>
          <w:sz w:val="24"/>
          <w:szCs w:val="24"/>
        </w:rPr>
        <w:t>2015)</w:t>
      </w:r>
      <w:ins w:id="5544" w:author="NaYEeM" w:date="2019-07-09T12:09:00Z">
        <w:r w:rsidR="004B6918" w:rsidRPr="00EE6F97">
          <w:rPr>
            <w:rFonts w:ascii="Times New Roman" w:hAnsi="Times New Roman" w:cs="Times New Roman"/>
            <w:sz w:val="24"/>
            <w:szCs w:val="24"/>
          </w:rPr>
          <w:fldChar w:fldCharType="end"/>
        </w:r>
      </w:ins>
      <w:ins w:id="5545" w:author="NaYEeM" w:date="2019-07-09T12:08:00Z">
        <w:r w:rsidR="004B6918" w:rsidRPr="00D468F0">
          <w:rPr>
            <w:rFonts w:ascii="Times New Roman" w:hAnsi="Times New Roman" w:cs="Times New Roman"/>
            <w:sz w:val="24"/>
            <w:szCs w:val="24"/>
          </w:rPr>
          <w:t xml:space="preserve"> </w:t>
        </w:r>
      </w:ins>
      <w:ins w:id="5546" w:author="NaYEeM" w:date="2020-01-17T18:36:00Z">
        <w:r w:rsidRPr="00683632">
          <w:rPr>
            <w:rFonts w:ascii="Times New Roman" w:hAnsi="Times New Roman" w:cs="Times New Roman"/>
            <w:sz w:val="24"/>
            <w:szCs w:val="24"/>
          </w:rPr>
          <w:t>on infants’ acute otitis media (AOM) which showed that the majority of the infants who were less given exclusive breastfeeding have a higher risk to getting that diseases. Infants with higher educated mothers will less likely to get childhood diseases compared to mothers with lower educational attainment or no education. This might happen as educated mothers understand and be better informed of the benefits of EBF thus delay the introduction of other feeds. This study clearly showed that mothers with higher levels of education were more likely to practice EBF compared to lower education levels. This was similar to a study conducted in Ibadan, southwestern Nigeria</w:t>
        </w:r>
        <w:r>
          <w:rPr>
            <w:rFonts w:ascii="Times New Roman" w:hAnsi="Times New Roman" w:cs="Times New Roman"/>
            <w:sz w:val="24"/>
            <w:szCs w:val="24"/>
          </w:rPr>
          <w:t xml:space="preserve"> </w:t>
        </w:r>
      </w:ins>
      <w:ins w:id="5547" w:author="NaYEeM" w:date="2020-01-17T02:48:00Z">
        <w:r w:rsidR="005A5814">
          <w:rPr>
            <w:rFonts w:ascii="Times New Roman" w:hAnsi="Times New Roman" w:cs="Times New Roman"/>
            <w:sz w:val="24"/>
            <w:szCs w:val="24"/>
          </w:rPr>
          <w:fldChar w:fldCharType="begin" w:fldLock="1"/>
        </w:r>
      </w:ins>
      <w:r w:rsidR="006E3630">
        <w:rPr>
          <w:rFonts w:ascii="Times New Roman" w:hAnsi="Times New Roman" w:cs="Times New Roman"/>
          <w:sz w:val="24"/>
          <w:szCs w:val="24"/>
        </w:rPr>
        <w:instrText>ADDIN CSL_CITATION {"citationItems":[{"id":"ITEM-1","itemData":{"DOI":"10.1177/089033440101700406","ISSN":"08903344","PMID":"11847901","abstract":"Although nationwide efforts to promote exclusive breastfeeding began in Nigeria in 1992, data on this type of infant feeding are still generally scarce. Current status breastfeeding data were obtained from 2794 mothers, enrolled from randomly selected infant welfare clinics in Ibadan, Nigeria, to evaluate factors that are associated with exclusive breastfeeding. The exclusive breastfeeding rate dropped from 57.4% at 1 month to 23.4% at 6 months. Using multiple regression analysis, younger age of infant (P &lt; .0001), higher maternal occupation (P &lt; .05), and delivery in tertiary (P &lt; .0001) or secondary (P &lt; .0001) health facility were predictive of exclusive breastfeeding. Mothers 24 years or younger and primiparous mothers were less likely to breastfeed their babies exclusively (P &lt; .01 and P &lt; .05, respectively). Additional programs are needed to meet the needs of at-risk mothers, who should be identified and counseled.","author":[{"dropping-particle":"","family":"Lawoyin","given":"T. O.","non-dropping-particle":"","parse-names":false,"suffix":""},{"dropping-particle":"","family":"Olawuyi","given":"J. F.","non-dropping-particle":"","parse-names":false,"suffix":""},{"dropping-particle":"","family":"Onadeko","given":"M. O.","non-dropping-particle":"","parse-names":false,"suffix":""}],"container-title":"Journal of Human Lactation","id":"ITEM-1","issue":"4","issued":{"date-parts":[["2001","11"]]},"page":"321-325","title":"Factors Associated with Exclusive Breastfeeding in Ibadan, Nigeria","type":"article-journal","volume":"17"},"uris":["http://www.mendeley.com/documents/?uuid=19e6e2f9-ac00-32ba-8dff-0ad544fca2ff"]}],"mendeley":{"formattedCitation":"(Lawoyin, Olawuyi, &amp; Onadeko, 2001)","plainTextFormattedCitation":"(Lawoyin, Olawuyi, &amp; Onadeko, 2001)","previouslyFormattedCitation":"(Lawoyin, Olawuyi, &amp; Onadeko, 2001)"},"properties":{"noteIndex":0},"schema":"https://github.com/citation-style-language/schema/raw/master/csl-citation.json"}</w:instrText>
      </w:r>
      <w:r w:rsidR="005A5814">
        <w:rPr>
          <w:rFonts w:ascii="Times New Roman" w:hAnsi="Times New Roman" w:cs="Times New Roman"/>
          <w:sz w:val="24"/>
          <w:szCs w:val="24"/>
        </w:rPr>
        <w:fldChar w:fldCharType="separate"/>
      </w:r>
      <w:r w:rsidR="005A5814" w:rsidRPr="005A5814">
        <w:rPr>
          <w:rFonts w:ascii="Times New Roman" w:hAnsi="Times New Roman" w:cs="Times New Roman"/>
          <w:noProof/>
          <w:sz w:val="24"/>
          <w:szCs w:val="24"/>
        </w:rPr>
        <w:t>(Lawoyin, Olawuyi, &amp; Onadeko, 2001)</w:t>
      </w:r>
      <w:ins w:id="5548" w:author="NaYEeM" w:date="2020-01-17T02:48:00Z">
        <w:r w:rsidR="005A5814">
          <w:rPr>
            <w:rFonts w:ascii="Times New Roman" w:hAnsi="Times New Roman" w:cs="Times New Roman"/>
            <w:sz w:val="24"/>
            <w:szCs w:val="24"/>
          </w:rPr>
          <w:fldChar w:fldCharType="end"/>
        </w:r>
      </w:ins>
      <w:ins w:id="5549" w:author="NaYEeM" w:date="2019-06-29T16:16:00Z">
        <w:r w:rsidR="00A574C2" w:rsidRPr="00D468F0">
          <w:rPr>
            <w:rFonts w:ascii="Times New Roman" w:hAnsi="Times New Roman" w:cs="Times New Roman"/>
            <w:sz w:val="24"/>
            <w:szCs w:val="24"/>
          </w:rPr>
          <w:t>.</w:t>
        </w:r>
      </w:ins>
    </w:p>
    <w:bookmarkEnd w:id="5538"/>
    <w:p w14:paraId="6E551658" w14:textId="77777777" w:rsidR="008719B4" w:rsidRPr="00D468F0" w:rsidRDefault="008719B4">
      <w:pPr>
        <w:spacing w:after="0" w:line="240" w:lineRule="auto"/>
        <w:jc w:val="both"/>
        <w:rPr>
          <w:ins w:id="5550" w:author="NaYEeM" w:date="2019-06-30T00:02:00Z"/>
          <w:rFonts w:ascii="Times New Roman" w:hAnsi="Times New Roman" w:cs="Times New Roman"/>
          <w:sz w:val="24"/>
          <w:szCs w:val="24"/>
        </w:rPr>
        <w:pPrChange w:id="5551" w:author="NaYEeM" w:date="2019-07-09T12:49:00Z">
          <w:pPr/>
        </w:pPrChange>
      </w:pPr>
    </w:p>
    <w:p w14:paraId="7746D9FA" w14:textId="4EA78A8B" w:rsidR="00FE6914" w:rsidRPr="00D468F0" w:rsidRDefault="00B76AC3" w:rsidP="0011165A">
      <w:pPr>
        <w:spacing w:after="0" w:line="240" w:lineRule="auto"/>
        <w:jc w:val="both"/>
        <w:rPr>
          <w:ins w:id="5552" w:author="NaYEeM" w:date="2019-07-09T14:30:00Z"/>
          <w:rFonts w:ascii="Times New Roman" w:hAnsi="Times New Roman" w:cs="Times New Roman"/>
          <w:sz w:val="24"/>
          <w:szCs w:val="24"/>
        </w:rPr>
      </w:pPr>
      <w:bookmarkStart w:id="5553" w:name="_Hlk20699657"/>
      <w:ins w:id="5554" w:author="NaYEeM" w:date="2020-01-17T18:37:00Z">
        <w:r w:rsidRPr="00B76AC3">
          <w:rPr>
            <w:rFonts w:ascii="Times New Roman" w:hAnsi="Times New Roman" w:cs="Times New Roman"/>
            <w:sz w:val="24"/>
            <w:szCs w:val="24"/>
          </w:rPr>
          <w:t xml:space="preserve">Mode of delivery also had a strong influence on childhood diseases. Delivery by cesarean section was associated with more diseases. It will not be related to the limited co-morbidities associated with such a procedure. These mothers usually take a long time to recover from anesthesia before thinking about the recommended infant feeding practice. Also, increased maternal stress after operative delivery may delay the onset time for lactation </w:t>
        </w:r>
      </w:ins>
      <w:ins w:id="5555" w:author="NaYEeM" w:date="2019-06-30T00:54:00Z">
        <w:r w:rsidR="0040494D" w:rsidRPr="005A5814">
          <w:rPr>
            <w:rFonts w:ascii="Times New Roman" w:hAnsi="Times New Roman" w:cs="Times New Roman"/>
            <w:sz w:val="24"/>
            <w:szCs w:val="24"/>
          </w:rPr>
          <w:fldChar w:fldCharType="begin" w:fldLock="1"/>
        </w:r>
      </w:ins>
      <w:r w:rsidR="00D96BDE">
        <w:rPr>
          <w:rFonts w:ascii="Times New Roman" w:hAnsi="Times New Roman" w:cs="Times New Roman"/>
          <w:sz w:val="24"/>
          <w:szCs w:val="24"/>
        </w:rPr>
        <w:instrText>ADDIN CSL_CITATION {"citationItems":[{"id":"ITEM-1","itemData":{"author":[{"dropping-particle":"","family":"Sakha","given":"K","non-dropping-particle":"","parse-names":false,"suffix":""},{"dropping-particle":"","family":"Behbahan","given":"AGG","non-dropping-particle":"","parse-names":false,"suffix":""}],"id":"ITEM-1","issue":"2","issued":{"date-parts":[["2005"]]},"page":"135-139","title":"The onset time of lactation after delivery","type":"article-journal","volume":"19"},"uris":["http://www.mendeley.com/documents/?uuid=0d8deee9-fc34-3020-a76a-0f6b34a0bdc4"]}],"mendeley":{"formattedCitation":"(Sakha &amp; Behbahan, 2005)","plainTextFormattedCitation":"(Sakha &amp; Behbahan, 2005)","previouslyFormattedCitation":"(Sakha &amp; Behbahan, 2005)"},"properties":{"noteIndex":0},"schema":"https://github.com/citation-style-language/schema/raw/master/csl-citation.json"}</w:instrText>
      </w:r>
      <w:r w:rsidR="0040494D" w:rsidRPr="005A5814">
        <w:rPr>
          <w:rFonts w:ascii="Times New Roman" w:hAnsi="Times New Roman" w:cs="Times New Roman"/>
          <w:sz w:val="24"/>
          <w:szCs w:val="24"/>
          <w:rPrChange w:id="5556" w:author="NaYEeM" w:date="2019-07-10T01:42:00Z">
            <w:rPr>
              <w:rFonts w:ascii="Times New Roman" w:hAnsi="Times New Roman" w:cs="Times New Roman"/>
              <w:sz w:val="24"/>
              <w:szCs w:val="24"/>
            </w:rPr>
          </w:rPrChange>
        </w:rPr>
        <w:fldChar w:fldCharType="separate"/>
      </w:r>
      <w:r w:rsidR="0040494D" w:rsidRPr="00D468F0">
        <w:rPr>
          <w:rFonts w:ascii="Times New Roman" w:hAnsi="Times New Roman" w:cs="Times New Roman"/>
          <w:noProof/>
          <w:sz w:val="24"/>
          <w:szCs w:val="24"/>
        </w:rPr>
        <w:t>(Sakha &amp; Behbahan, 2005)</w:t>
      </w:r>
      <w:ins w:id="5557" w:author="NaYEeM" w:date="2019-06-30T00:54:00Z">
        <w:r w:rsidR="0040494D" w:rsidRPr="005A5814">
          <w:rPr>
            <w:rFonts w:ascii="Times New Roman" w:hAnsi="Times New Roman" w:cs="Times New Roman"/>
            <w:sz w:val="24"/>
            <w:szCs w:val="24"/>
          </w:rPr>
          <w:fldChar w:fldCharType="end"/>
        </w:r>
      </w:ins>
      <w:ins w:id="5558" w:author="NaYEeM" w:date="2019-06-30T00:55:00Z">
        <w:r w:rsidR="0040494D" w:rsidRPr="00D468F0">
          <w:rPr>
            <w:rFonts w:ascii="Times New Roman" w:hAnsi="Times New Roman" w:cs="Times New Roman"/>
            <w:sz w:val="24"/>
            <w:szCs w:val="24"/>
          </w:rPr>
          <w:t>.</w:t>
        </w:r>
      </w:ins>
      <w:ins w:id="5559" w:author="NaYEeM" w:date="2019-07-09T13:41:00Z">
        <w:r w:rsidR="0086738A" w:rsidRPr="00D468F0">
          <w:rPr>
            <w:rFonts w:ascii="Times New Roman" w:hAnsi="Times New Roman" w:cs="Times New Roman"/>
            <w:sz w:val="24"/>
            <w:szCs w:val="24"/>
          </w:rPr>
          <w:t xml:space="preserve"> </w:t>
        </w:r>
      </w:ins>
    </w:p>
    <w:bookmarkEnd w:id="5553"/>
    <w:p w14:paraId="39BBB735" w14:textId="77777777" w:rsidR="007D5E1E" w:rsidRDefault="007D5E1E">
      <w:pPr>
        <w:spacing w:after="0" w:line="240" w:lineRule="auto"/>
        <w:jc w:val="both"/>
        <w:rPr>
          <w:ins w:id="5560" w:author="NaYEeM" w:date="2020-01-17T17:27:00Z"/>
          <w:rFonts w:ascii="Times New Roman" w:hAnsi="Times New Roman" w:cs="Times New Roman"/>
          <w:sz w:val="24"/>
          <w:szCs w:val="24"/>
        </w:rPr>
      </w:pPr>
    </w:p>
    <w:p w14:paraId="5117CE77" w14:textId="7F71128D" w:rsidR="00693363" w:rsidRDefault="00B76AC3" w:rsidP="00923FC4">
      <w:pPr>
        <w:spacing w:after="0" w:line="240" w:lineRule="auto"/>
        <w:jc w:val="both"/>
        <w:rPr>
          <w:ins w:id="5561" w:author="NaYEeM" w:date="2020-01-17T18:38:00Z"/>
          <w:rFonts w:ascii="Times New Roman" w:hAnsi="Times New Roman" w:cs="Times New Roman"/>
          <w:sz w:val="24"/>
          <w:szCs w:val="24"/>
        </w:rPr>
      </w:pPr>
      <w:ins w:id="5562" w:author="NaYEeM" w:date="2020-01-17T18:38:00Z">
        <w:r w:rsidRPr="00B76AC3">
          <w:rPr>
            <w:rFonts w:ascii="Times New Roman" w:hAnsi="Times New Roman" w:cs="Times New Roman"/>
            <w:sz w:val="24"/>
            <w:szCs w:val="24"/>
          </w:rPr>
          <w:t>Interestingly, this study observed that women in the poorest, poor, middle wealth status were more likely associated with childhood diseases than the richest. Infants who lived with the poorest mothers will more likely to get childhood diseases compared to mothers who lived in the richest family. This may be related to the knowledge of breastfeeding practices. This poorest mother is also more likely to engage for household work thereby hampering to some extent the preconditions for EBF practice. As a result, their infant has more likely to risk to get diseases.</w:t>
        </w:r>
      </w:ins>
    </w:p>
    <w:p w14:paraId="2FE1B804" w14:textId="77777777" w:rsidR="00B76AC3" w:rsidRDefault="00B76AC3" w:rsidP="00923FC4">
      <w:pPr>
        <w:spacing w:after="0" w:line="240" w:lineRule="auto"/>
        <w:jc w:val="both"/>
        <w:rPr>
          <w:ins w:id="5563" w:author="NaYEeM" w:date="2020-01-17T17:37:00Z"/>
          <w:rFonts w:ascii="Times New Roman" w:hAnsi="Times New Roman" w:cs="Times New Roman"/>
          <w:sz w:val="24"/>
          <w:szCs w:val="24"/>
        </w:rPr>
      </w:pPr>
    </w:p>
    <w:p w14:paraId="78787F8C" w14:textId="3E54FB96" w:rsidR="00542E63" w:rsidRPr="00D468F0" w:rsidRDefault="00B76AC3" w:rsidP="00923FC4">
      <w:pPr>
        <w:spacing w:after="0" w:line="240" w:lineRule="auto"/>
        <w:jc w:val="both"/>
        <w:rPr>
          <w:ins w:id="5564" w:author="NaYEeM" w:date="2019-07-08T00:54:00Z"/>
          <w:rFonts w:ascii="Times New Roman" w:hAnsi="Times New Roman" w:cs="Times New Roman"/>
          <w:sz w:val="24"/>
          <w:szCs w:val="24"/>
        </w:rPr>
      </w:pPr>
      <w:ins w:id="5565" w:author="NaYEeM" w:date="2020-01-17T18:38:00Z">
        <w:r w:rsidRPr="00B76AC3">
          <w:rPr>
            <w:rFonts w:ascii="Times New Roman" w:hAnsi="Times New Roman" w:cs="Times New Roman"/>
            <w:sz w:val="24"/>
            <w:szCs w:val="24"/>
          </w:rPr>
          <w:t xml:space="preserve">They may need better education on the ability of breastfeeding while they are at work or away. Poverty and rural women were cited EBF by many respondents. Many respondents in poverty and rural women identified as some of the impediments against EBF. Previous studies have shown that breastfeeding affects by wealth index or income of the household </w:t>
        </w:r>
      </w:ins>
      <w:ins w:id="5566" w:author="NaYEeM" w:date="2019-07-09T14:41:00Z">
        <w:r w:rsidR="00923FC4" w:rsidRPr="005A5814">
          <w:rPr>
            <w:rFonts w:ascii="Times New Roman" w:hAnsi="Times New Roman" w:cs="Times New Roman"/>
            <w:sz w:val="24"/>
            <w:szCs w:val="24"/>
          </w:rPr>
          <w:fldChar w:fldCharType="begin" w:fldLock="1"/>
        </w:r>
      </w:ins>
      <w:r w:rsidR="00D96BDE">
        <w:rPr>
          <w:rFonts w:ascii="Times New Roman" w:hAnsi="Times New Roman" w:cs="Times New Roman"/>
          <w:sz w:val="24"/>
          <w:szCs w:val="24"/>
        </w:rPr>
        <w:instrText>ADDIN CSL_CITATION {"citationItems":[{"id":"ITEM-1","itemData":{"ISSN":"2161-8674","PMID":"27621982","abstract":"OBJECTIVES Exclusive breast feeding (EBF) uptake in Zimbabwe is very low. Given that EBF is a physiological process which transpires in a specific socio-economic milieu, this study investigates the socio-economic factors militating against its uptake. METHODS The study used a mixed research methodology. The concurrent nested model of mixed methods was utilized using one data collection phase, during which both quantitative and qualitative data were collected simultaneously. RESULTS The research noted that factors such as low education, low income, gender inequalities, social influence, and traditional practices were hindering the uptake of exclusive breast feeding. CONCLUSIONS AND GLOBAL HEALTH IMPLICATIONS The study envisages that it is pertinent for infant feeding programs to address socio-economic barriers to EBF in order to influence a positive uptake. The potential interventions include increasing men's involvement, raising awareness on EBF, and strengthening the Village Health Worker Program.","author":[{"dropping-particle":"","family":"Muchacha","given":"Munyaradzi","non-dropping-particle":"","parse-names":false,"suffix":""},{"dropping-particle":"","family":"Mtetwa","given":"Edmos","non-dropping-particle":"","parse-names":false,"suffix":""}],"container-title":"International journal of MCH and AIDS","id":"ITEM-1","issue":"1","issued":{"date-parts":[["2015"]]},"page":"16-21","publisher":"Global Health and Education Projects, Inc.","title":"Social and Economic Barriers to Exclusive Breast Feeding In Rural Zimbabwe.","type":"article-journal","volume":"3"},"uris":["http://www.mendeley.com/documents/?uuid=dcbecb7a-6964-3ba5-aad3-e99aa1ec4244"]}],"mendeley":{"formattedCitation":"(Muchacha &amp; Mtetwa, 2015)","plainTextFormattedCitation":"(Muchacha &amp; Mtetwa, 2015)","previouslyFormattedCitation":"(Muchacha &amp; Mtetwa, 2015)"},"properties":{"noteIndex":0},"schema":"https://github.com/citation-style-language/schema/raw/master/csl-citation.json"}</w:instrText>
      </w:r>
      <w:r w:rsidR="00923FC4" w:rsidRPr="005A5814">
        <w:rPr>
          <w:rFonts w:ascii="Times New Roman" w:hAnsi="Times New Roman" w:cs="Times New Roman"/>
          <w:sz w:val="24"/>
          <w:szCs w:val="24"/>
          <w:rPrChange w:id="5567" w:author="NaYEeM" w:date="2019-07-10T01:42:00Z">
            <w:rPr>
              <w:rFonts w:ascii="Times New Roman" w:hAnsi="Times New Roman" w:cs="Times New Roman"/>
              <w:sz w:val="24"/>
              <w:szCs w:val="24"/>
            </w:rPr>
          </w:rPrChange>
        </w:rPr>
        <w:fldChar w:fldCharType="separate"/>
      </w:r>
      <w:r w:rsidR="00923FC4" w:rsidRPr="00D468F0">
        <w:rPr>
          <w:rFonts w:ascii="Times New Roman" w:hAnsi="Times New Roman" w:cs="Times New Roman"/>
          <w:noProof/>
          <w:sz w:val="24"/>
          <w:szCs w:val="24"/>
        </w:rPr>
        <w:t>(Muchacha &amp; Mtetwa, 2015)</w:t>
      </w:r>
      <w:ins w:id="5568" w:author="NaYEeM" w:date="2019-07-09T14:41:00Z">
        <w:r w:rsidR="00923FC4" w:rsidRPr="005A5814">
          <w:rPr>
            <w:rFonts w:ascii="Times New Roman" w:hAnsi="Times New Roman" w:cs="Times New Roman"/>
            <w:sz w:val="24"/>
            <w:szCs w:val="24"/>
          </w:rPr>
          <w:fldChar w:fldCharType="end"/>
        </w:r>
      </w:ins>
      <w:ins w:id="5569" w:author="NaYEeM" w:date="2019-07-09T14:33:00Z">
        <w:r w:rsidR="00923FC4" w:rsidRPr="00D468F0">
          <w:rPr>
            <w:rFonts w:ascii="Times New Roman" w:hAnsi="Times New Roman" w:cs="Times New Roman"/>
            <w:sz w:val="24"/>
            <w:szCs w:val="24"/>
          </w:rPr>
          <w:t>.</w:t>
        </w:r>
      </w:ins>
      <w:ins w:id="5570" w:author="NaYEeM" w:date="2020-01-17T17:42:00Z">
        <w:r w:rsidR="007A2D2D">
          <w:rPr>
            <w:rFonts w:ascii="Times New Roman" w:hAnsi="Times New Roman" w:cs="Times New Roman"/>
            <w:sz w:val="24"/>
            <w:szCs w:val="24"/>
          </w:rPr>
          <w:t xml:space="preserve"> </w:t>
        </w:r>
      </w:ins>
      <w:ins w:id="5571" w:author="NaYEeM" w:date="2020-01-17T18:38:00Z">
        <w:r w:rsidRPr="00B76AC3">
          <w:rPr>
            <w:rFonts w:ascii="Times New Roman" w:hAnsi="Times New Roman" w:cs="Times New Roman"/>
            <w:sz w:val="24"/>
            <w:szCs w:val="24"/>
          </w:rPr>
          <w:t xml:space="preserve">Mothers who worked after pregnancy in the time of infants’ EBF period have a higher chance to held diseases, this may occur because after giving birth for working, they didn’t get the opportunity to stay at home and compromising exclusive breastfeeding. Our findings are supported by other studies which revealed that mother’s occupation was negatively associated with EBF; thus, they may be busy with work and spend less time at home </w:t>
        </w:r>
      </w:ins>
      <w:ins w:id="5572" w:author="NaYEeM" w:date="2019-07-09T01:49:00Z">
        <w:r w:rsidR="00A97121" w:rsidRPr="005A5814">
          <w:rPr>
            <w:rFonts w:ascii="Times New Roman" w:hAnsi="Times New Roman" w:cs="Times New Roman"/>
            <w:sz w:val="24"/>
            <w:szCs w:val="24"/>
          </w:rPr>
          <w:fldChar w:fldCharType="begin" w:fldLock="1"/>
        </w:r>
      </w:ins>
      <w:r w:rsidR="00D96BDE">
        <w:rPr>
          <w:rFonts w:ascii="Times New Roman" w:hAnsi="Times New Roman" w:cs="Times New Roman"/>
          <w:sz w:val="24"/>
          <w:szCs w:val="24"/>
        </w:rPr>
        <w:instrText>ADDIN CSL_CITATION {"citationItems":[{"id":"ITEM-1","itemData":{"DOI":"10.1016/j.whi.2004.09.003","ISSN":"10493867","PMID":"15767196","abstract":"Despite the documented health and emotional benefits of breast-feeding to women and children, breast-feeding rates are low among subgroups of women. In this study, we examine factors associated with breast-feeding initiation in low-income women, including Theory of Planned Behavior measures of attitude, support, and perceived control, as well as sociodemographic characteristics. A mail survey, with telephone follow-up, of 733 postpartum Medicaid beneficiaries in Mississippi was conducted in 2000. The breast-feeding initiation rate in this population was 38%. Women who were older, white, non-Hispanic, college-educated, married, not certified for the Supplemental Nutrition Program for Women, Infants, and Children, and not working full-time were more likely to breast-feed than formula-feed at hospital discharge. Attitudes regarding benefits and barriers to breast-feeding, as well as health care system and social support, were associated with breast-feeding initiation at the multivariate level. Adding the health care system support variables to the regression model, and specifically support from lactation specialists and hospital nurses, explained the association between breast-feeding initiation and women's perceived control over the time and social constraints barriers to breast-feeding. The findings support the need for health care system interventions, family interventions, and public health education campaigns to promote breast-feeding in low-income women.","author":[{"dropping-particle":"","family":"Khoury","given":"Amal J.","non-dropping-particle":"","parse-names":false,"suffix":""},{"dropping-particle":"","family":"Moazzem","given":"S. Wakerul","non-dropping-particle":"","parse-names":false,"suffix":""},{"dropping-particle":"","family":"Jarjoura","given":"Chad M.","non-dropping-particle":"","parse-names":false,"suffix":""},{"dropping-particle":"","family":"Carothers","given":"Cathy","non-dropping-particle":"","parse-names":false,"suffix":""},{"dropping-particle":"","family":"Hinton","given":"Agnes","non-dropping-particle":"","parse-names":false,"suffix":""}],"container-title":"Women's Health Issues","id":"ITEM-1","issue":"2","issued":{"date-parts":[["2005","3"]]},"page":"64-72","title":"Breast-feeding initiation in low-income women: Role of attitudes, support, and perceived control","type":"article-journal","volume":"15"},"uris":["http://www.mendeley.com/documents/?uuid=dbc387c2-b015-37f1-ac3d-62f92e07f4f3"]}],"mendeley":{"formattedCitation":"(Khoury, Moazzem, Jarjoura, Carothers, &amp; Hinton, 2005)","plainTextFormattedCitation":"(Khoury, Moazzem, Jarjoura, Carothers, &amp; Hinton, 2005)","previouslyFormattedCitation":"(Khoury, Moazzem, Jarjoura, Carothers, &amp; Hinton, 2005)"},"properties":{"noteIndex":0},"schema":"https://github.com/citation-style-language/schema/raw/master/csl-citation.json"}</w:instrText>
      </w:r>
      <w:r w:rsidR="00A97121" w:rsidRPr="005A5814">
        <w:rPr>
          <w:rFonts w:ascii="Times New Roman" w:hAnsi="Times New Roman" w:cs="Times New Roman"/>
          <w:sz w:val="24"/>
          <w:szCs w:val="24"/>
          <w:rPrChange w:id="5573" w:author="NaYEeM" w:date="2019-07-10T01:42:00Z">
            <w:rPr>
              <w:rFonts w:ascii="Times New Roman" w:hAnsi="Times New Roman" w:cs="Times New Roman"/>
              <w:sz w:val="24"/>
              <w:szCs w:val="24"/>
            </w:rPr>
          </w:rPrChange>
        </w:rPr>
        <w:fldChar w:fldCharType="separate"/>
      </w:r>
      <w:r w:rsidR="004F43B0" w:rsidRPr="00D468F0">
        <w:rPr>
          <w:rFonts w:ascii="Times New Roman" w:hAnsi="Times New Roman" w:cs="Times New Roman"/>
          <w:noProof/>
          <w:sz w:val="24"/>
          <w:szCs w:val="24"/>
        </w:rPr>
        <w:t>(Khoury, Moazzem, Jarjoura, Carothers, &amp; Hinton, 2005)</w:t>
      </w:r>
      <w:ins w:id="5574" w:author="NaYEeM" w:date="2019-07-09T01:49:00Z">
        <w:r w:rsidR="00A97121" w:rsidRPr="005A5814">
          <w:rPr>
            <w:rFonts w:ascii="Times New Roman" w:hAnsi="Times New Roman" w:cs="Times New Roman"/>
            <w:sz w:val="24"/>
            <w:szCs w:val="24"/>
          </w:rPr>
          <w:fldChar w:fldCharType="end"/>
        </w:r>
      </w:ins>
      <w:ins w:id="5575" w:author="NaYEeM" w:date="2019-07-09T01:46:00Z">
        <w:r w:rsidR="00A97121" w:rsidRPr="00D468F0">
          <w:rPr>
            <w:rFonts w:ascii="Times New Roman" w:hAnsi="Times New Roman" w:cs="Times New Roman"/>
            <w:sz w:val="24"/>
            <w:szCs w:val="24"/>
          </w:rPr>
          <w:t>.</w:t>
        </w:r>
      </w:ins>
    </w:p>
    <w:p w14:paraId="079FF423" w14:textId="1E65893B" w:rsidR="00676871" w:rsidRDefault="00676871" w:rsidP="0011165A">
      <w:pPr>
        <w:spacing w:after="0" w:line="240" w:lineRule="auto"/>
        <w:jc w:val="both"/>
        <w:rPr>
          <w:ins w:id="5576" w:author="NaYEeM" w:date="2019-07-10T02:07:00Z"/>
          <w:rFonts w:ascii="Times New Roman" w:hAnsi="Times New Roman" w:cs="Times New Roman"/>
          <w:sz w:val="24"/>
          <w:szCs w:val="24"/>
        </w:rPr>
      </w:pPr>
    </w:p>
    <w:p w14:paraId="4BF5EB12" w14:textId="2FDA6C80" w:rsidR="0099639B" w:rsidRDefault="00B76AC3" w:rsidP="0011165A">
      <w:pPr>
        <w:spacing w:after="0" w:line="240" w:lineRule="auto"/>
        <w:jc w:val="both"/>
        <w:rPr>
          <w:ins w:id="5577" w:author="NaYEeM" w:date="2019-07-10T18:22:00Z"/>
          <w:rFonts w:ascii="Times New Roman" w:hAnsi="Times New Roman" w:cs="Times New Roman"/>
          <w:sz w:val="24"/>
          <w:szCs w:val="24"/>
        </w:rPr>
      </w:pPr>
      <w:ins w:id="5578" w:author="NaYEeM" w:date="2020-01-17T18:39:00Z">
        <w:r w:rsidRPr="00B76AC3">
          <w:rPr>
            <w:rFonts w:ascii="Times New Roman" w:hAnsi="Times New Roman" w:cs="Times New Roman"/>
            <w:sz w:val="24"/>
            <w:szCs w:val="24"/>
          </w:rPr>
          <w:t>The study has several strengths. The nationally representative data used in this study was collected from different levels of Bangladesh. This data set is collected through a reliable and uniform procedure, which provide an important source of information on infant feeding practices and infant diseases with minimize the measurement error and bias. The response rates of this study were high. One of the strengths of the present study was to remove this clustering effect to attain accurate risk factors by considering the effect of cluster variation. It is also ensuring that the standard errors of coefficients have been accurately estimated. We used Zero-inflated negative binomial regression for analyzing the data.</w:t>
        </w:r>
      </w:ins>
    </w:p>
    <w:p w14:paraId="48C43D6D" w14:textId="77777777" w:rsidR="00286816" w:rsidRPr="00D468F0" w:rsidRDefault="00286816">
      <w:pPr>
        <w:spacing w:after="0" w:line="240" w:lineRule="auto"/>
        <w:jc w:val="both"/>
        <w:rPr>
          <w:ins w:id="5579" w:author="NaYEeM" w:date="2019-07-05T00:08:00Z"/>
          <w:rFonts w:ascii="Times New Roman" w:hAnsi="Times New Roman" w:cs="Times New Roman"/>
          <w:sz w:val="24"/>
          <w:szCs w:val="24"/>
        </w:rPr>
        <w:pPrChange w:id="5580" w:author="NaYEeM" w:date="2019-07-09T12:49:00Z">
          <w:pPr/>
        </w:pPrChange>
      </w:pPr>
    </w:p>
    <w:p w14:paraId="5F98F86A" w14:textId="51489F2D" w:rsidR="00C37A62" w:rsidRPr="00D468F0" w:rsidRDefault="00C37A62">
      <w:pPr>
        <w:spacing w:after="0" w:line="240" w:lineRule="auto"/>
        <w:jc w:val="both"/>
        <w:rPr>
          <w:ins w:id="5581" w:author="NaYEeM" w:date="2019-07-05T00:09:00Z"/>
          <w:rFonts w:ascii="Times New Roman" w:hAnsi="Times New Roman" w:cs="Times New Roman"/>
          <w:b/>
          <w:bCs/>
          <w:sz w:val="24"/>
          <w:szCs w:val="24"/>
          <w:rPrChange w:id="5582" w:author="NaYEeM" w:date="2019-07-10T01:42:00Z">
            <w:rPr>
              <w:ins w:id="5583" w:author="NaYEeM" w:date="2019-07-05T00:09:00Z"/>
              <w:rFonts w:ascii="Times New Roman" w:hAnsi="Times New Roman" w:cs="Times New Roman"/>
              <w:sz w:val="24"/>
              <w:szCs w:val="24"/>
            </w:rPr>
          </w:rPrChange>
        </w:rPr>
        <w:pPrChange w:id="5584" w:author="NaYEeM" w:date="2019-07-09T12:49:00Z">
          <w:pPr>
            <w:jc w:val="both"/>
          </w:pPr>
        </w:pPrChange>
      </w:pPr>
      <w:ins w:id="5585" w:author="NaYEeM" w:date="2019-07-05T00:09:00Z">
        <w:r w:rsidRPr="00D468F0">
          <w:rPr>
            <w:rFonts w:ascii="Times New Roman" w:hAnsi="Times New Roman" w:cs="Times New Roman"/>
            <w:b/>
            <w:bCs/>
            <w:sz w:val="24"/>
            <w:szCs w:val="24"/>
            <w:rPrChange w:id="5586" w:author="NaYEeM" w:date="2019-07-10T01:42:00Z">
              <w:rPr>
                <w:rFonts w:ascii="Times New Roman" w:hAnsi="Times New Roman" w:cs="Times New Roman"/>
                <w:sz w:val="24"/>
                <w:szCs w:val="24"/>
              </w:rPr>
            </w:rPrChange>
          </w:rPr>
          <w:t>Conclusion</w:t>
        </w:r>
      </w:ins>
      <w:ins w:id="5587" w:author="NaYEeM" w:date="2019-07-11T02:36:00Z">
        <w:r w:rsidR="004E6FFC">
          <w:rPr>
            <w:rFonts w:ascii="Times New Roman" w:hAnsi="Times New Roman" w:cs="Times New Roman"/>
            <w:b/>
            <w:bCs/>
            <w:sz w:val="24"/>
            <w:szCs w:val="24"/>
          </w:rPr>
          <w:t>s</w:t>
        </w:r>
      </w:ins>
      <w:ins w:id="5588" w:author="NaYEeM" w:date="2019-07-05T00:09:00Z">
        <w:r w:rsidRPr="00D468F0">
          <w:rPr>
            <w:rFonts w:ascii="Times New Roman" w:hAnsi="Times New Roman" w:cs="Times New Roman"/>
            <w:b/>
            <w:bCs/>
            <w:sz w:val="24"/>
            <w:szCs w:val="24"/>
            <w:rPrChange w:id="5589" w:author="NaYEeM" w:date="2019-07-10T01:42:00Z">
              <w:rPr>
                <w:rFonts w:ascii="Times New Roman" w:hAnsi="Times New Roman" w:cs="Times New Roman"/>
                <w:sz w:val="24"/>
                <w:szCs w:val="24"/>
              </w:rPr>
            </w:rPrChange>
          </w:rPr>
          <w:t xml:space="preserve"> </w:t>
        </w:r>
      </w:ins>
      <w:ins w:id="5590" w:author="NaYEeM" w:date="2019-07-11T02:35:00Z">
        <w:r w:rsidR="004E6FFC">
          <w:rPr>
            <w:rFonts w:ascii="Times New Roman" w:hAnsi="Times New Roman" w:cs="Times New Roman"/>
            <w:b/>
            <w:bCs/>
            <w:sz w:val="24"/>
            <w:szCs w:val="24"/>
          </w:rPr>
          <w:t>and Recommendations</w:t>
        </w:r>
      </w:ins>
    </w:p>
    <w:p w14:paraId="050029B8" w14:textId="77777777" w:rsidR="00B76AC3" w:rsidRPr="00B76AC3" w:rsidRDefault="00B76AC3" w:rsidP="00B76AC3">
      <w:pPr>
        <w:spacing w:after="0" w:line="240" w:lineRule="auto"/>
        <w:jc w:val="both"/>
        <w:rPr>
          <w:ins w:id="5591" w:author="NaYEeM" w:date="2020-01-17T18:40:00Z"/>
          <w:rFonts w:ascii="Times New Roman" w:hAnsi="Times New Roman" w:cs="Times New Roman"/>
          <w:sz w:val="24"/>
          <w:szCs w:val="24"/>
        </w:rPr>
      </w:pPr>
      <w:ins w:id="5592" w:author="NaYEeM" w:date="2020-01-17T18:40:00Z">
        <w:r w:rsidRPr="00B76AC3">
          <w:rPr>
            <w:rFonts w:ascii="Times New Roman" w:hAnsi="Times New Roman" w:cs="Times New Roman"/>
            <w:sz w:val="24"/>
            <w:szCs w:val="24"/>
          </w:rPr>
          <w:t>The best starter to an infant’s life is breastfeeding. It safeguards appropriate nutrition for the baby and ensures development. Profits of breastfeeding in terms of infant nutrition, immunity, and maternal welfare are emphasized in breastfeeding counseling. This study reveals that there is an association between EBF and children's healthy development. Common childhood infectious diseases can do rare harm in infants’ bodies because of EBF other than infants who are not-EBF. So, to ensure better health for 0-6-month infants there is no alternative of EBF. Children from six to 12 months of age veteran frequent episodes of child diseases and hospitalization than children under six months of age. EBF infant offered a lower prevalence of severe childhood diseases than the non-EBF. Mother's concentration, Family’s cooperation can play a vital role to create an atmosphere for EBF.</w:t>
        </w:r>
      </w:ins>
    </w:p>
    <w:p w14:paraId="724D1A02" w14:textId="77777777" w:rsidR="00B76AC3" w:rsidRPr="00B76AC3" w:rsidRDefault="00B76AC3" w:rsidP="00B76AC3">
      <w:pPr>
        <w:spacing w:after="0" w:line="240" w:lineRule="auto"/>
        <w:jc w:val="both"/>
        <w:rPr>
          <w:ins w:id="5593" w:author="NaYEeM" w:date="2020-01-17T18:40:00Z"/>
          <w:rFonts w:ascii="Times New Roman" w:hAnsi="Times New Roman" w:cs="Times New Roman"/>
          <w:sz w:val="24"/>
          <w:szCs w:val="24"/>
        </w:rPr>
      </w:pPr>
    </w:p>
    <w:p w14:paraId="6296603B" w14:textId="780B8D96" w:rsidR="00CE7C5D" w:rsidRDefault="00B76AC3" w:rsidP="00B76AC3">
      <w:pPr>
        <w:spacing w:after="0" w:line="240" w:lineRule="auto"/>
        <w:jc w:val="both"/>
        <w:rPr>
          <w:ins w:id="5594" w:author="NaYEeM" w:date="2020-01-17T18:40:00Z"/>
          <w:rFonts w:ascii="Times New Roman" w:hAnsi="Times New Roman" w:cs="Times New Roman"/>
          <w:sz w:val="24"/>
          <w:szCs w:val="24"/>
        </w:rPr>
      </w:pPr>
      <w:ins w:id="5595" w:author="NaYEeM" w:date="2020-01-17T18:40:00Z">
        <w:r w:rsidRPr="00B76AC3">
          <w:rPr>
            <w:rFonts w:ascii="Times New Roman" w:hAnsi="Times New Roman" w:cs="Times New Roman"/>
            <w:sz w:val="24"/>
            <w:szCs w:val="24"/>
          </w:rPr>
          <w:t>So, it is recommended that steps should be taken to improve the existing situation. It is so crucial that EBF has to be promoted a lot to reduce infant diseases. For this realization, the Federal Ministry of Health and Family Welfare of Bangladesh, local and international NGOs working on health areas, and health institutions should play their role to enhance exclusive breastfeeding practice of mothers with training during antenatal and postnatal visits for women. Health personnel who are working in the clinics should advise mothers to have a spontaneous vaginal delivery and should not insist on performing C-Section delivery unless and otherwise medically justified. It is high time to create a facility for breastfeeding in the workplace and to take steps for the uniform duration of maternity leave (6months) all over the country.</w:t>
        </w:r>
      </w:ins>
    </w:p>
    <w:p w14:paraId="6E43A53B" w14:textId="77777777" w:rsidR="00B76AC3" w:rsidRDefault="00B76AC3" w:rsidP="00B76AC3">
      <w:pPr>
        <w:spacing w:after="0" w:line="240" w:lineRule="auto"/>
        <w:jc w:val="both"/>
        <w:rPr>
          <w:ins w:id="5596" w:author="NaYEeM" w:date="2019-07-11T02:46:00Z"/>
          <w:rFonts w:ascii="Times New Roman" w:hAnsi="Times New Roman" w:cs="Times New Roman"/>
          <w:b/>
          <w:bCs/>
          <w:sz w:val="24"/>
          <w:szCs w:val="24"/>
        </w:rPr>
      </w:pPr>
    </w:p>
    <w:p w14:paraId="06A20B87" w14:textId="4302EEF7" w:rsidR="00286816" w:rsidRDefault="00061AFD" w:rsidP="0011165A">
      <w:pPr>
        <w:spacing w:after="0" w:line="240" w:lineRule="auto"/>
        <w:jc w:val="both"/>
        <w:rPr>
          <w:ins w:id="5597" w:author="NaYEeM" w:date="2019-07-10T18:25:00Z"/>
          <w:rFonts w:ascii="Times New Roman" w:hAnsi="Times New Roman" w:cs="Times New Roman"/>
          <w:b/>
          <w:bCs/>
          <w:sz w:val="24"/>
          <w:szCs w:val="24"/>
        </w:rPr>
      </w:pPr>
      <w:ins w:id="5598" w:author="NaYEeM" w:date="2019-07-10T17:39:00Z">
        <w:r w:rsidRPr="00061AFD">
          <w:rPr>
            <w:rFonts w:ascii="Times New Roman" w:hAnsi="Times New Roman" w:cs="Times New Roman"/>
            <w:b/>
            <w:bCs/>
            <w:sz w:val="24"/>
            <w:szCs w:val="24"/>
            <w:rPrChange w:id="5599" w:author="NaYEeM" w:date="2019-07-10T17:39:00Z">
              <w:rPr>
                <w:rFonts w:ascii="Times New Roman" w:hAnsi="Times New Roman" w:cs="Times New Roman"/>
                <w:sz w:val="24"/>
                <w:szCs w:val="24"/>
              </w:rPr>
            </w:rPrChange>
          </w:rPr>
          <w:t>Limitations</w:t>
        </w:r>
      </w:ins>
    </w:p>
    <w:p w14:paraId="22766EE3" w14:textId="04C2896E" w:rsidR="00377C8E" w:rsidRPr="004A792D" w:rsidRDefault="00B76AC3" w:rsidP="0011165A">
      <w:pPr>
        <w:spacing w:after="0" w:line="240" w:lineRule="auto"/>
        <w:jc w:val="both"/>
        <w:rPr>
          <w:ins w:id="5600" w:author="NaYEeM" w:date="2019-07-10T18:23:00Z"/>
          <w:rFonts w:ascii="Times New Roman" w:hAnsi="Times New Roman" w:cs="Times New Roman"/>
          <w:sz w:val="24"/>
          <w:szCs w:val="24"/>
          <w:rPrChange w:id="5601" w:author="NaYEeM" w:date="2019-07-11T03:21:00Z">
            <w:rPr>
              <w:ins w:id="5602" w:author="NaYEeM" w:date="2019-07-10T18:23:00Z"/>
              <w:rFonts w:ascii="Times New Roman" w:hAnsi="Times New Roman" w:cs="Times New Roman"/>
              <w:b/>
              <w:bCs/>
              <w:sz w:val="24"/>
              <w:szCs w:val="24"/>
            </w:rPr>
          </w:rPrChange>
        </w:rPr>
      </w:pPr>
      <w:ins w:id="5603" w:author="NaYEeM" w:date="2020-01-17T18:41:00Z">
        <w:r w:rsidRPr="00B76AC3">
          <w:rPr>
            <w:rFonts w:ascii="Times New Roman" w:hAnsi="Times New Roman" w:cs="Times New Roman"/>
            <w:sz w:val="24"/>
            <w:szCs w:val="24"/>
          </w:rPr>
          <w:t>Bangladesh Demographic and Health Survey (BDHS) is the nationally representative household survey of Bangladesh. However, the main limitation of this paper is to use a cross-sectional study and hence it may produce selection and information bias and this study such as the information was derived from a secondary source. Due to financial and time constraints, the paper could not add primary data in supporting the BDHS data. The definition of EBF used here according to the 24 h-recall periods is subject to bias and misreporting. We are also aware of the risk of recall bias considering the nature of some questions which may not be recorded in any document. Although EBF was statistically significant, most other factors were not for infant diseases. The problem of reverse causality may be a limitation to this study. For example, if mothers tended to breastfeed exclusively because the child was ill, the effect of exclusive breastfeeding on an illness would have been underestimated. Conversely, if mothers stopped breastfeeding as a result of illness this would have biased the results towards an overestimation of an effect.</w:t>
        </w:r>
      </w:ins>
    </w:p>
    <w:p w14:paraId="6619B073" w14:textId="77777777" w:rsidR="00286816" w:rsidRDefault="00286816" w:rsidP="0011165A">
      <w:pPr>
        <w:spacing w:after="0" w:line="240" w:lineRule="auto"/>
        <w:jc w:val="both"/>
        <w:rPr>
          <w:ins w:id="5604" w:author="NaYEeM" w:date="2019-07-10T18:21:00Z"/>
          <w:rFonts w:ascii="Times New Roman" w:hAnsi="Times New Roman" w:cs="Times New Roman"/>
          <w:b/>
          <w:bCs/>
          <w:sz w:val="24"/>
          <w:szCs w:val="24"/>
        </w:rPr>
      </w:pPr>
    </w:p>
    <w:p w14:paraId="4EDF443E" w14:textId="6EA0ED17" w:rsidR="008719B4" w:rsidRDefault="00141B23">
      <w:pPr>
        <w:spacing w:after="0" w:line="240" w:lineRule="auto"/>
        <w:jc w:val="both"/>
        <w:rPr>
          <w:ins w:id="5605" w:author="NaYEeM" w:date="2019-07-11T03:21:00Z"/>
          <w:rFonts w:ascii="Times New Roman" w:hAnsi="Times New Roman" w:cs="Times New Roman"/>
          <w:b/>
          <w:bCs/>
          <w:sz w:val="24"/>
          <w:szCs w:val="24"/>
        </w:rPr>
      </w:pPr>
      <w:ins w:id="5606" w:author="NaYEeM" w:date="2019-06-28T23:26:00Z">
        <w:r w:rsidRPr="00D468F0">
          <w:rPr>
            <w:rFonts w:ascii="Times New Roman" w:hAnsi="Times New Roman" w:cs="Times New Roman"/>
            <w:b/>
            <w:bCs/>
            <w:sz w:val="24"/>
            <w:szCs w:val="24"/>
            <w:rPrChange w:id="5607" w:author="NaYEeM" w:date="2019-07-10T01:42:00Z">
              <w:rPr>
                <w:rFonts w:ascii="Times New Roman" w:hAnsi="Times New Roman" w:cs="Times New Roman"/>
                <w:sz w:val="24"/>
                <w:szCs w:val="24"/>
              </w:rPr>
            </w:rPrChange>
          </w:rPr>
          <w:lastRenderedPageBreak/>
          <w:t>Supporting information</w:t>
        </w:r>
      </w:ins>
    </w:p>
    <w:p w14:paraId="2EB47BC0" w14:textId="77777777" w:rsidR="004A792D" w:rsidRPr="00D468F0" w:rsidRDefault="004A792D">
      <w:pPr>
        <w:spacing w:after="0" w:line="240" w:lineRule="auto"/>
        <w:jc w:val="both"/>
        <w:rPr>
          <w:ins w:id="5608" w:author="NaYEeM" w:date="2019-06-28T02:08:00Z"/>
          <w:rFonts w:ascii="Times New Roman" w:hAnsi="Times New Roman" w:cs="Times New Roman"/>
          <w:b/>
          <w:bCs/>
          <w:sz w:val="24"/>
          <w:szCs w:val="24"/>
          <w:rPrChange w:id="5609" w:author="NaYEeM" w:date="2019-07-10T01:42:00Z">
            <w:rPr>
              <w:ins w:id="5610" w:author="NaYEeM" w:date="2019-06-28T02:08:00Z"/>
              <w:rFonts w:ascii="Times New Roman" w:hAnsi="Times New Roman" w:cs="Times New Roman"/>
              <w:sz w:val="24"/>
              <w:szCs w:val="24"/>
            </w:rPr>
          </w:rPrChange>
        </w:rPr>
        <w:pPrChange w:id="5611" w:author="NaYEeM" w:date="2019-07-09T12:49:00Z">
          <w:pPr/>
        </w:pPrChange>
      </w:pPr>
    </w:p>
    <w:p w14:paraId="57A6B5FF" w14:textId="6C0BE1F1" w:rsidR="006C20AD" w:rsidRPr="00D468F0" w:rsidRDefault="00141B23" w:rsidP="00923FC4">
      <w:pPr>
        <w:spacing w:after="0" w:line="240" w:lineRule="auto"/>
        <w:jc w:val="both"/>
        <w:rPr>
          <w:ins w:id="5612" w:author="NaYEeM" w:date="2019-06-28T02:08:00Z"/>
          <w:rFonts w:ascii="Times New Roman" w:hAnsi="Times New Roman" w:cs="Times New Roman"/>
          <w:b/>
          <w:sz w:val="24"/>
          <w:szCs w:val="24"/>
        </w:rPr>
      </w:pPr>
      <w:ins w:id="5613" w:author="NaYEeM" w:date="2019-06-28T23:26:00Z">
        <w:r w:rsidRPr="00D468F0">
          <w:rPr>
            <w:rFonts w:ascii="Times New Roman" w:hAnsi="Times New Roman" w:cs="Times New Roman"/>
            <w:b/>
            <w:sz w:val="24"/>
            <w:szCs w:val="24"/>
          </w:rPr>
          <w:t>S1 Table</w:t>
        </w:r>
      </w:ins>
      <w:ins w:id="5614" w:author="NaYEeM" w:date="2019-06-28T02:08:00Z">
        <w:r w:rsidR="00F151F0" w:rsidRPr="00D468F0">
          <w:rPr>
            <w:rFonts w:ascii="Times New Roman" w:hAnsi="Times New Roman" w:cs="Times New Roman"/>
            <w:b/>
            <w:sz w:val="24"/>
            <w:szCs w:val="24"/>
          </w:rPr>
          <w:t>:</w:t>
        </w:r>
        <w:commentRangeStart w:id="5615"/>
        <w:r w:rsidR="006C20AD" w:rsidRPr="00D468F0">
          <w:rPr>
            <w:rFonts w:ascii="Times New Roman" w:hAnsi="Times New Roman" w:cs="Times New Roman"/>
            <w:b/>
            <w:sz w:val="24"/>
            <w:szCs w:val="24"/>
          </w:rPr>
          <w:t xml:space="preserve"> Unadjusted LR statistics for type 3 analysis</w:t>
        </w:r>
        <w:commentRangeEnd w:id="5615"/>
        <w:r w:rsidR="006C20AD" w:rsidRPr="00D468F0">
          <w:rPr>
            <w:rStyle w:val="CommentReference"/>
            <w:rFonts w:ascii="Times New Roman" w:hAnsi="Times New Roman" w:cs="Times New Roman"/>
            <w:noProof/>
            <w:sz w:val="24"/>
            <w:szCs w:val="24"/>
            <w:lang w:val="en-GB"/>
          </w:rPr>
          <w:commentReference w:id="5615"/>
        </w:r>
      </w:ins>
    </w:p>
    <w:tbl>
      <w:tblPr>
        <w:tblStyle w:val="PlainTable2"/>
        <w:tblW w:w="5000" w:type="pct"/>
        <w:tblLook w:val="04A0" w:firstRow="1" w:lastRow="0" w:firstColumn="1" w:lastColumn="0" w:noHBand="0" w:noVBand="1"/>
        <w:tblPrChange w:id="5616" w:author="NaYEeM" w:date="2020-01-18T22:53:00Z">
          <w:tblPr>
            <w:tblStyle w:val="PlainTable1"/>
            <w:tblW w:w="9355" w:type="dxa"/>
            <w:tblInd w:w="0" w:type="dxa"/>
            <w:tblLook w:val="04A0" w:firstRow="1" w:lastRow="0" w:firstColumn="1" w:lastColumn="0" w:noHBand="0" w:noVBand="1"/>
          </w:tblPr>
        </w:tblPrChange>
      </w:tblPr>
      <w:tblGrid>
        <w:gridCol w:w="4180"/>
        <w:gridCol w:w="2514"/>
        <w:gridCol w:w="2666"/>
        <w:tblGridChange w:id="5617">
          <w:tblGrid>
            <w:gridCol w:w="2731"/>
            <w:gridCol w:w="1642"/>
            <w:gridCol w:w="1742"/>
          </w:tblGrid>
        </w:tblGridChange>
      </w:tblGrid>
      <w:tr w:rsidR="006D0C1D" w:rsidRPr="005D07D7" w14:paraId="5D7773FA" w14:textId="77777777" w:rsidTr="005D07D7">
        <w:trPr>
          <w:cnfStyle w:val="100000000000" w:firstRow="1" w:lastRow="0" w:firstColumn="0" w:lastColumn="0" w:oddVBand="0" w:evenVBand="0" w:oddHBand="0" w:evenHBand="0" w:firstRowFirstColumn="0" w:firstRowLastColumn="0" w:lastRowFirstColumn="0" w:lastRowLastColumn="0"/>
          <w:ins w:id="5618" w:author="NaYEeM" w:date="2019-06-28T02:08:00Z"/>
        </w:trPr>
        <w:tc>
          <w:tcPr>
            <w:cnfStyle w:val="001000000000" w:firstRow="0" w:lastRow="0" w:firstColumn="1" w:lastColumn="0" w:oddVBand="0" w:evenVBand="0" w:oddHBand="0" w:evenHBand="0" w:firstRowFirstColumn="0" w:firstRowLastColumn="0" w:lastRowFirstColumn="0" w:lastRowLastColumn="0"/>
            <w:tcW w:w="2233" w:type="pct"/>
            <w:tcPrChange w:id="5619" w:author="NaYEeM" w:date="2020-01-18T22:53:00Z">
              <w:tcPr>
                <w:tcW w:w="2731" w:type="dxa"/>
              </w:tcPr>
            </w:tcPrChange>
          </w:tcPr>
          <w:p w14:paraId="31A0CBEF" w14:textId="77777777" w:rsidR="006D0C1D" w:rsidRPr="00D468F0" w:rsidRDefault="006D0C1D" w:rsidP="00923FC4">
            <w:pPr>
              <w:jc w:val="both"/>
              <w:cnfStyle w:val="101000000000" w:firstRow="1" w:lastRow="0" w:firstColumn="1" w:lastColumn="0" w:oddVBand="0" w:evenVBand="0" w:oddHBand="0" w:evenHBand="0" w:firstRowFirstColumn="0" w:firstRowLastColumn="0" w:lastRowFirstColumn="0" w:lastRowLastColumn="0"/>
              <w:rPr>
                <w:ins w:id="5620" w:author="NaYEeM" w:date="2019-06-28T02:08:00Z"/>
                <w:rFonts w:ascii="Times New Roman" w:hAnsi="Times New Roman" w:cs="Times New Roman"/>
                <w:b w:val="0"/>
                <w:kern w:val="24"/>
                <w:sz w:val="24"/>
                <w:szCs w:val="24"/>
                <w:lang w:val="en-GB"/>
              </w:rPr>
            </w:pPr>
          </w:p>
        </w:tc>
        <w:tc>
          <w:tcPr>
            <w:tcW w:w="2767" w:type="pct"/>
            <w:gridSpan w:val="2"/>
            <w:tcPrChange w:id="5621" w:author="NaYEeM" w:date="2020-01-18T22:53:00Z">
              <w:tcPr>
                <w:tcW w:w="3384" w:type="dxa"/>
                <w:gridSpan w:val="2"/>
              </w:tcPr>
            </w:tcPrChange>
          </w:tcPr>
          <w:p w14:paraId="00BC5091" w14:textId="03AB62B5" w:rsidR="006D0C1D" w:rsidRPr="005D07D7" w:rsidRDefault="006D0C1D" w:rsidP="00923FC4">
            <w:pPr>
              <w:jc w:val="both"/>
              <w:cnfStyle w:val="100000000000" w:firstRow="1" w:lastRow="0" w:firstColumn="0" w:lastColumn="0" w:oddVBand="0" w:evenVBand="0" w:oddHBand="0" w:evenHBand="0" w:firstRowFirstColumn="0" w:firstRowLastColumn="0" w:lastRowFirstColumn="0" w:lastRowLastColumn="0"/>
              <w:rPr>
                <w:ins w:id="5622" w:author="NaYEeM" w:date="2019-06-28T02:08:00Z"/>
                <w:rFonts w:ascii="Times New Roman" w:hAnsi="Times New Roman" w:cs="Times New Roman"/>
                <w:b w:val="0"/>
                <w:kern w:val="24"/>
                <w:sz w:val="24"/>
                <w:szCs w:val="24"/>
                <w:lang w:val="da-DK"/>
                <w:rPrChange w:id="5623" w:author="NaYEeM" w:date="2020-01-18T22:53:00Z">
                  <w:rPr>
                    <w:ins w:id="5624" w:author="NaYEeM" w:date="2019-06-28T02:08:00Z"/>
                    <w:rFonts w:ascii="Times New Roman" w:hAnsi="Times New Roman" w:cs="Times New Roman"/>
                    <w:b w:val="0"/>
                    <w:kern w:val="24"/>
                    <w:sz w:val="24"/>
                    <w:szCs w:val="24"/>
                    <w:lang w:val="da-DK"/>
                  </w:rPr>
                </w:rPrChange>
              </w:rPr>
            </w:pPr>
            <w:ins w:id="5625" w:author="NaYEeM" w:date="2020-01-14T22:36:00Z">
              <w:r w:rsidRPr="005D07D7">
                <w:rPr>
                  <w:rFonts w:ascii="Times New Roman" w:hAnsi="Times New Roman" w:cs="Times New Roman"/>
                  <w:sz w:val="24"/>
                  <w:szCs w:val="24"/>
                  <w:rPrChange w:id="5626" w:author="NaYEeM" w:date="2020-01-18T22:53:00Z">
                    <w:rPr>
                      <w:rFonts w:ascii="Times New Roman" w:hAnsi="Times New Roman" w:cs="Times New Roman"/>
                      <w:sz w:val="24"/>
                      <w:szCs w:val="24"/>
                    </w:rPr>
                  </w:rPrChange>
                </w:rPr>
                <w:t>Zero-inflated Negative Binomial Regression</w:t>
              </w:r>
            </w:ins>
          </w:p>
        </w:tc>
      </w:tr>
      <w:tr w:rsidR="006D0C1D" w:rsidRPr="005D07D7" w14:paraId="1357EEC1" w14:textId="77777777" w:rsidTr="005D07D7">
        <w:trPr>
          <w:cnfStyle w:val="000000100000" w:firstRow="0" w:lastRow="0" w:firstColumn="0" w:lastColumn="0" w:oddVBand="0" w:evenVBand="0" w:oddHBand="1" w:evenHBand="0" w:firstRowFirstColumn="0" w:firstRowLastColumn="0" w:lastRowFirstColumn="0" w:lastRowLastColumn="0"/>
          <w:ins w:id="5627" w:author="NaYEeM" w:date="2019-06-28T02:08:00Z"/>
        </w:trPr>
        <w:tc>
          <w:tcPr>
            <w:cnfStyle w:val="001000000000" w:firstRow="0" w:lastRow="0" w:firstColumn="1" w:lastColumn="0" w:oddVBand="0" w:evenVBand="0" w:oddHBand="0" w:evenHBand="0" w:firstRowFirstColumn="0" w:firstRowLastColumn="0" w:lastRowFirstColumn="0" w:lastRowLastColumn="0"/>
            <w:tcW w:w="2233" w:type="pct"/>
            <w:tcPrChange w:id="5628" w:author="NaYEeM" w:date="2020-01-18T22:53:00Z">
              <w:tcPr>
                <w:tcW w:w="2731" w:type="dxa"/>
              </w:tcPr>
            </w:tcPrChange>
          </w:tcPr>
          <w:p w14:paraId="4AA93375" w14:textId="77777777" w:rsidR="006D0C1D" w:rsidRPr="005D07D7" w:rsidRDefault="006D0C1D" w:rsidP="00923FC4">
            <w:pPr>
              <w:jc w:val="both"/>
              <w:cnfStyle w:val="001000100000" w:firstRow="0" w:lastRow="0" w:firstColumn="1" w:lastColumn="0" w:oddVBand="0" w:evenVBand="0" w:oddHBand="1" w:evenHBand="0" w:firstRowFirstColumn="0" w:firstRowLastColumn="0" w:lastRowFirstColumn="0" w:lastRowLastColumn="0"/>
              <w:rPr>
                <w:ins w:id="5629" w:author="NaYEeM" w:date="2019-06-28T02:08:00Z"/>
                <w:rFonts w:ascii="Times New Roman" w:hAnsi="Times New Roman" w:cs="Times New Roman"/>
                <w:sz w:val="24"/>
                <w:szCs w:val="24"/>
                <w:rPrChange w:id="5630" w:author="NaYEeM" w:date="2020-01-18T22:53:00Z">
                  <w:rPr>
                    <w:ins w:id="5631" w:author="NaYEeM" w:date="2019-06-28T02:08:00Z"/>
                    <w:rFonts w:ascii="Times New Roman" w:hAnsi="Times New Roman" w:cs="Times New Roman"/>
                    <w:sz w:val="24"/>
                    <w:szCs w:val="24"/>
                  </w:rPr>
                </w:rPrChange>
              </w:rPr>
            </w:pPr>
            <w:ins w:id="5632" w:author="NaYEeM" w:date="2019-06-28T02:08:00Z">
              <w:r w:rsidRPr="005D07D7">
                <w:rPr>
                  <w:rFonts w:ascii="Times New Roman" w:hAnsi="Times New Roman" w:cs="Times New Roman"/>
                  <w:kern w:val="24"/>
                  <w:sz w:val="24"/>
                  <w:szCs w:val="24"/>
                  <w:lang w:val="da-DK"/>
                  <w:rPrChange w:id="5633" w:author="NaYEeM" w:date="2020-01-18T22:53:00Z">
                    <w:rPr>
                      <w:rFonts w:ascii="Times New Roman" w:hAnsi="Times New Roman" w:cs="Times New Roman"/>
                      <w:kern w:val="24"/>
                      <w:sz w:val="24"/>
                      <w:szCs w:val="24"/>
                      <w:lang w:val="da-DK"/>
                    </w:rPr>
                  </w:rPrChange>
                </w:rPr>
                <w:t>Source</w:t>
              </w:r>
            </w:ins>
          </w:p>
        </w:tc>
        <w:tc>
          <w:tcPr>
            <w:tcW w:w="1343" w:type="pct"/>
            <w:tcPrChange w:id="5634" w:author="NaYEeM" w:date="2020-01-18T22:53:00Z">
              <w:tcPr>
                <w:tcW w:w="1642" w:type="dxa"/>
              </w:tcPr>
            </w:tcPrChange>
          </w:tcPr>
          <w:p w14:paraId="5827F016" w14:textId="77777777" w:rsidR="006D0C1D" w:rsidRPr="005D07D7" w:rsidRDefault="006D0C1D" w:rsidP="00923FC4">
            <w:pPr>
              <w:jc w:val="both"/>
              <w:cnfStyle w:val="000000100000" w:firstRow="0" w:lastRow="0" w:firstColumn="0" w:lastColumn="0" w:oddVBand="0" w:evenVBand="0" w:oddHBand="1" w:evenHBand="0" w:firstRowFirstColumn="0" w:firstRowLastColumn="0" w:lastRowFirstColumn="0" w:lastRowLastColumn="0"/>
              <w:rPr>
                <w:ins w:id="5635" w:author="NaYEeM" w:date="2019-06-28T02:08:00Z"/>
                <w:rFonts w:ascii="Times New Roman" w:hAnsi="Times New Roman" w:cs="Times New Roman"/>
                <w:b/>
                <w:sz w:val="24"/>
                <w:szCs w:val="24"/>
                <w:rPrChange w:id="5636" w:author="NaYEeM" w:date="2020-01-18T22:53:00Z">
                  <w:rPr>
                    <w:ins w:id="5637" w:author="NaYEeM" w:date="2019-06-28T02:08:00Z"/>
                    <w:rFonts w:ascii="Times New Roman" w:hAnsi="Times New Roman" w:cs="Times New Roman"/>
                    <w:b/>
                    <w:sz w:val="24"/>
                    <w:szCs w:val="24"/>
                  </w:rPr>
                </w:rPrChange>
              </w:rPr>
            </w:pPr>
            <w:ins w:id="5638" w:author="NaYEeM" w:date="2019-06-28T02:08:00Z">
              <w:r w:rsidRPr="005D07D7">
                <w:rPr>
                  <w:rFonts w:ascii="Times New Roman" w:hAnsi="Times New Roman" w:cs="Times New Roman"/>
                  <w:b/>
                  <w:kern w:val="24"/>
                  <w:sz w:val="24"/>
                  <w:szCs w:val="24"/>
                  <w:lang w:val="da-DK"/>
                  <w:rPrChange w:id="5639" w:author="NaYEeM" w:date="2020-01-18T22:53:00Z">
                    <w:rPr>
                      <w:rFonts w:ascii="Times New Roman" w:hAnsi="Times New Roman" w:cs="Times New Roman"/>
                      <w:b/>
                      <w:kern w:val="24"/>
                      <w:sz w:val="24"/>
                      <w:szCs w:val="24"/>
                      <w:lang w:val="da-DK"/>
                    </w:rPr>
                  </w:rPrChange>
                </w:rPr>
                <w:t>Chi-Square</w:t>
              </w:r>
            </w:ins>
          </w:p>
        </w:tc>
        <w:tc>
          <w:tcPr>
            <w:tcW w:w="1424" w:type="pct"/>
            <w:tcPrChange w:id="5640" w:author="NaYEeM" w:date="2020-01-18T22:53:00Z">
              <w:tcPr>
                <w:tcW w:w="1742" w:type="dxa"/>
              </w:tcPr>
            </w:tcPrChange>
          </w:tcPr>
          <w:p w14:paraId="0F325B01" w14:textId="5016BBDC" w:rsidR="006D0C1D" w:rsidRPr="005D07D7" w:rsidRDefault="006D0C1D" w:rsidP="00923FC4">
            <w:pPr>
              <w:jc w:val="both"/>
              <w:cnfStyle w:val="000000100000" w:firstRow="0" w:lastRow="0" w:firstColumn="0" w:lastColumn="0" w:oddVBand="0" w:evenVBand="0" w:oddHBand="1" w:evenHBand="0" w:firstRowFirstColumn="0" w:firstRowLastColumn="0" w:lastRowFirstColumn="0" w:lastRowLastColumn="0"/>
              <w:rPr>
                <w:ins w:id="5641" w:author="NaYEeM" w:date="2019-06-28T02:08:00Z"/>
                <w:rFonts w:ascii="Times New Roman" w:hAnsi="Times New Roman" w:cs="Times New Roman"/>
                <w:b/>
                <w:sz w:val="24"/>
                <w:szCs w:val="24"/>
                <w:rPrChange w:id="5642" w:author="NaYEeM" w:date="2020-01-18T22:53:00Z">
                  <w:rPr>
                    <w:ins w:id="5643" w:author="NaYEeM" w:date="2019-06-28T02:08:00Z"/>
                    <w:rFonts w:ascii="Times New Roman" w:hAnsi="Times New Roman" w:cs="Times New Roman"/>
                    <w:b/>
                    <w:sz w:val="24"/>
                    <w:szCs w:val="24"/>
                  </w:rPr>
                </w:rPrChange>
              </w:rPr>
            </w:pPr>
            <w:commentRangeStart w:id="5644"/>
            <w:ins w:id="5645" w:author="NaYEeM" w:date="2019-11-20T23:51:00Z">
              <w:r w:rsidRPr="005D07D7">
                <w:rPr>
                  <w:rFonts w:ascii="Times New Roman" w:hAnsi="Times New Roman" w:cs="Times New Roman"/>
                  <w:b/>
                  <w:kern w:val="24"/>
                  <w:sz w:val="24"/>
                  <w:szCs w:val="24"/>
                  <w:lang w:val="da-DK"/>
                  <w:rPrChange w:id="5646" w:author="NaYEeM" w:date="2020-01-18T22:53:00Z">
                    <w:rPr>
                      <w:rFonts w:ascii="Times New Roman" w:hAnsi="Times New Roman" w:cs="Times New Roman"/>
                      <w:b/>
                      <w:kern w:val="24"/>
                      <w:sz w:val="24"/>
                      <w:szCs w:val="24"/>
                      <w:lang w:val="da-DK"/>
                    </w:rPr>
                  </w:rPrChange>
                </w:rPr>
                <w:t>P-value</w:t>
              </w:r>
              <w:commentRangeEnd w:id="5644"/>
              <w:r w:rsidRPr="005D07D7">
                <w:rPr>
                  <w:rStyle w:val="CommentReference"/>
                  <w:rFonts w:ascii="Times New Roman" w:hAnsi="Times New Roman" w:cs="Times New Roman"/>
                  <w:noProof/>
                  <w:sz w:val="24"/>
                  <w:szCs w:val="24"/>
                  <w:lang w:val="en-GB"/>
                  <w:rPrChange w:id="5647" w:author="NaYEeM" w:date="2020-01-18T22:53:00Z">
                    <w:rPr>
                      <w:rStyle w:val="CommentReference"/>
                      <w:rFonts w:ascii="Times New Roman" w:hAnsi="Times New Roman" w:cs="Times New Roman"/>
                      <w:noProof/>
                      <w:sz w:val="24"/>
                      <w:szCs w:val="24"/>
                      <w:lang w:val="en-GB"/>
                    </w:rPr>
                  </w:rPrChange>
                </w:rPr>
                <w:commentReference w:id="5644"/>
              </w:r>
            </w:ins>
          </w:p>
        </w:tc>
      </w:tr>
      <w:tr w:rsidR="006D0C1D" w:rsidRPr="00D468F0" w14:paraId="23CDD27C" w14:textId="77777777" w:rsidTr="005D07D7">
        <w:trPr>
          <w:ins w:id="5648" w:author="NaYEeM" w:date="2019-06-28T02:08:00Z"/>
        </w:trPr>
        <w:tc>
          <w:tcPr>
            <w:cnfStyle w:val="001000000000" w:firstRow="0" w:lastRow="0" w:firstColumn="1" w:lastColumn="0" w:oddVBand="0" w:evenVBand="0" w:oddHBand="0" w:evenHBand="0" w:firstRowFirstColumn="0" w:firstRowLastColumn="0" w:lastRowFirstColumn="0" w:lastRowLastColumn="0"/>
            <w:tcW w:w="2233" w:type="pct"/>
            <w:tcPrChange w:id="5649" w:author="NaYEeM" w:date="2020-01-18T22:53:00Z">
              <w:tcPr>
                <w:tcW w:w="2731" w:type="dxa"/>
              </w:tcPr>
            </w:tcPrChange>
          </w:tcPr>
          <w:p w14:paraId="2F6F210E" w14:textId="77777777" w:rsidR="006D0C1D" w:rsidRPr="005D07D7" w:rsidRDefault="006D0C1D" w:rsidP="00923FC4">
            <w:pPr>
              <w:jc w:val="both"/>
              <w:rPr>
                <w:ins w:id="5650" w:author="NaYEeM" w:date="2019-06-28T02:08:00Z"/>
                <w:rFonts w:ascii="Times New Roman" w:hAnsi="Times New Roman" w:cs="Times New Roman"/>
                <w:b w:val="0"/>
                <w:sz w:val="24"/>
                <w:szCs w:val="24"/>
                <w:rPrChange w:id="5651" w:author="NaYEeM" w:date="2020-01-18T22:53:00Z">
                  <w:rPr>
                    <w:ins w:id="5652" w:author="NaYEeM" w:date="2019-06-28T02:08:00Z"/>
                    <w:rFonts w:ascii="Times New Roman" w:hAnsi="Times New Roman" w:cs="Times New Roman"/>
                    <w:b w:val="0"/>
                    <w:sz w:val="24"/>
                    <w:szCs w:val="24"/>
                  </w:rPr>
                </w:rPrChange>
              </w:rPr>
            </w:pPr>
            <w:ins w:id="5653" w:author="NaYEeM" w:date="2019-06-28T02:08:00Z">
              <w:r w:rsidRPr="005D07D7">
                <w:rPr>
                  <w:rFonts w:ascii="Times New Roman" w:hAnsi="Times New Roman" w:cs="Times New Roman"/>
                  <w:sz w:val="24"/>
                  <w:szCs w:val="24"/>
                  <w:rPrChange w:id="5654" w:author="NaYEeM" w:date="2020-01-18T22:53:00Z">
                    <w:rPr>
                      <w:rFonts w:ascii="Times New Roman" w:hAnsi="Times New Roman" w:cs="Times New Roman"/>
                      <w:sz w:val="24"/>
                      <w:szCs w:val="24"/>
                    </w:rPr>
                  </w:rPrChange>
                </w:rPr>
                <w:t>EBF</w:t>
              </w:r>
            </w:ins>
          </w:p>
        </w:tc>
        <w:tc>
          <w:tcPr>
            <w:tcW w:w="1343" w:type="pct"/>
            <w:tcPrChange w:id="5655" w:author="NaYEeM" w:date="2020-01-18T22:53:00Z">
              <w:tcPr>
                <w:tcW w:w="1642" w:type="dxa"/>
              </w:tcPr>
            </w:tcPrChange>
          </w:tcPr>
          <w:p w14:paraId="5553DFBD" w14:textId="1A5F3D1E" w:rsidR="006D0C1D" w:rsidRPr="005D07D7" w:rsidRDefault="00535524" w:rsidP="00923FC4">
            <w:pPr>
              <w:jc w:val="both"/>
              <w:cnfStyle w:val="000000000000" w:firstRow="0" w:lastRow="0" w:firstColumn="0" w:lastColumn="0" w:oddVBand="0" w:evenVBand="0" w:oddHBand="0" w:evenHBand="0" w:firstRowFirstColumn="0" w:firstRowLastColumn="0" w:lastRowFirstColumn="0" w:lastRowLastColumn="0"/>
              <w:rPr>
                <w:ins w:id="5656" w:author="NaYEeM" w:date="2019-06-28T02:08:00Z"/>
                <w:rFonts w:ascii="Times New Roman" w:hAnsi="Times New Roman" w:cs="Times New Roman"/>
                <w:sz w:val="24"/>
                <w:szCs w:val="24"/>
                <w:rPrChange w:id="5657" w:author="NaYEeM" w:date="2020-01-18T22:53:00Z">
                  <w:rPr>
                    <w:ins w:id="5658" w:author="NaYEeM" w:date="2019-06-28T02:08:00Z"/>
                    <w:rFonts w:ascii="Times New Roman" w:hAnsi="Times New Roman" w:cs="Times New Roman"/>
                    <w:sz w:val="24"/>
                    <w:szCs w:val="24"/>
                  </w:rPr>
                </w:rPrChange>
              </w:rPr>
            </w:pPr>
            <w:ins w:id="5659" w:author="NaYEeM" w:date="2020-01-14T22:37:00Z">
              <w:r w:rsidRPr="005D07D7">
                <w:rPr>
                  <w:rFonts w:ascii="Times New Roman" w:hAnsi="Times New Roman" w:cs="Times New Roman"/>
                  <w:sz w:val="24"/>
                  <w:szCs w:val="24"/>
                  <w:rPrChange w:id="5660" w:author="NaYEeM" w:date="2020-01-18T22:53:00Z">
                    <w:rPr>
                      <w:rFonts w:ascii="Times New Roman" w:hAnsi="Times New Roman" w:cs="Times New Roman"/>
                      <w:sz w:val="24"/>
                      <w:szCs w:val="24"/>
                    </w:rPr>
                  </w:rPrChange>
                </w:rPr>
                <w:t>5.45</w:t>
              </w:r>
            </w:ins>
          </w:p>
        </w:tc>
        <w:tc>
          <w:tcPr>
            <w:tcW w:w="1424" w:type="pct"/>
            <w:tcPrChange w:id="5661" w:author="NaYEeM" w:date="2020-01-18T22:53:00Z">
              <w:tcPr>
                <w:tcW w:w="1742" w:type="dxa"/>
              </w:tcPr>
            </w:tcPrChange>
          </w:tcPr>
          <w:p w14:paraId="0DBB44B5" w14:textId="27CFD974" w:rsidR="006D0C1D" w:rsidRPr="005D07D7" w:rsidRDefault="006D0C1D" w:rsidP="00923FC4">
            <w:pPr>
              <w:jc w:val="both"/>
              <w:cnfStyle w:val="000000000000" w:firstRow="0" w:lastRow="0" w:firstColumn="0" w:lastColumn="0" w:oddVBand="0" w:evenVBand="0" w:oddHBand="0" w:evenHBand="0" w:firstRowFirstColumn="0" w:firstRowLastColumn="0" w:lastRowFirstColumn="0" w:lastRowLastColumn="0"/>
              <w:rPr>
                <w:ins w:id="5662" w:author="NaYEeM" w:date="2019-06-28T02:08:00Z"/>
                <w:rFonts w:ascii="Times New Roman" w:hAnsi="Times New Roman" w:cs="Times New Roman"/>
                <w:sz w:val="24"/>
                <w:szCs w:val="24"/>
                <w:rPrChange w:id="5663" w:author="NaYEeM" w:date="2020-01-18T22:53:00Z">
                  <w:rPr>
                    <w:ins w:id="5664" w:author="NaYEeM" w:date="2019-06-28T02:08:00Z"/>
                    <w:rFonts w:ascii="Times New Roman" w:hAnsi="Times New Roman" w:cs="Times New Roman"/>
                    <w:sz w:val="24"/>
                    <w:szCs w:val="24"/>
                  </w:rPr>
                </w:rPrChange>
              </w:rPr>
            </w:pPr>
            <w:ins w:id="5665" w:author="NaYEeM" w:date="2019-12-09T01:12:00Z">
              <w:r w:rsidRPr="005D07D7">
                <w:rPr>
                  <w:rFonts w:ascii="Times New Roman" w:hAnsi="Times New Roman" w:cs="Times New Roman"/>
                  <w:sz w:val="24"/>
                  <w:szCs w:val="24"/>
                  <w:rPrChange w:id="5666" w:author="NaYEeM" w:date="2020-01-18T22:53:00Z">
                    <w:rPr>
                      <w:rFonts w:ascii="Times New Roman" w:hAnsi="Times New Roman" w:cs="Times New Roman"/>
                      <w:sz w:val="24"/>
                      <w:szCs w:val="24"/>
                      <w:highlight w:val="yellow"/>
                    </w:rPr>
                  </w:rPrChange>
                </w:rPr>
                <w:t>0.0</w:t>
              </w:r>
            </w:ins>
            <w:ins w:id="5667" w:author="NaYEeM" w:date="2020-01-14T23:07:00Z">
              <w:r w:rsidR="00A13D13" w:rsidRPr="005D07D7">
                <w:rPr>
                  <w:rFonts w:ascii="Times New Roman" w:hAnsi="Times New Roman" w:cs="Times New Roman"/>
                  <w:sz w:val="24"/>
                  <w:szCs w:val="24"/>
                  <w:rPrChange w:id="5668" w:author="NaYEeM" w:date="2020-01-18T22:53:00Z">
                    <w:rPr>
                      <w:rFonts w:ascii="Times New Roman" w:hAnsi="Times New Roman" w:cs="Times New Roman"/>
                      <w:sz w:val="24"/>
                      <w:szCs w:val="24"/>
                    </w:rPr>
                  </w:rPrChange>
                </w:rPr>
                <w:t>20</w:t>
              </w:r>
            </w:ins>
          </w:p>
        </w:tc>
      </w:tr>
    </w:tbl>
    <w:p w14:paraId="1EE6120E" w14:textId="7B4F6D30" w:rsidR="006C20AD" w:rsidRPr="00D468F0" w:rsidRDefault="006C20AD">
      <w:pPr>
        <w:spacing w:after="0" w:line="240" w:lineRule="auto"/>
        <w:jc w:val="both"/>
        <w:rPr>
          <w:ins w:id="5669" w:author="NaYEeM" w:date="2019-06-28T02:08:00Z"/>
          <w:rFonts w:ascii="Times New Roman" w:hAnsi="Times New Roman" w:cs="Times New Roman"/>
          <w:sz w:val="24"/>
          <w:szCs w:val="24"/>
        </w:rPr>
        <w:pPrChange w:id="5670" w:author="NaYEeM" w:date="2019-07-09T12:49:00Z">
          <w:pPr/>
        </w:pPrChange>
      </w:pPr>
    </w:p>
    <w:p w14:paraId="2F605361" w14:textId="38732588" w:rsidR="00CC48F7" w:rsidRPr="00D468F0" w:rsidRDefault="00141B23" w:rsidP="00923FC4">
      <w:pPr>
        <w:spacing w:after="0" w:line="240" w:lineRule="auto"/>
        <w:jc w:val="both"/>
        <w:rPr>
          <w:ins w:id="5671" w:author="NaYEeM" w:date="2019-06-28T02:34:00Z"/>
          <w:rFonts w:ascii="Times New Roman" w:hAnsi="Times New Roman" w:cs="Times New Roman"/>
          <w:b/>
          <w:sz w:val="24"/>
          <w:szCs w:val="24"/>
        </w:rPr>
      </w:pPr>
      <w:ins w:id="5672" w:author="NaYEeM" w:date="2019-06-28T23:27:00Z">
        <w:r w:rsidRPr="00D468F0">
          <w:rPr>
            <w:rFonts w:ascii="Times New Roman" w:hAnsi="Times New Roman" w:cs="Times New Roman"/>
            <w:b/>
            <w:sz w:val="24"/>
            <w:szCs w:val="24"/>
          </w:rPr>
          <w:t>S2 Table</w:t>
        </w:r>
      </w:ins>
      <w:commentRangeStart w:id="5673"/>
      <w:ins w:id="5674" w:author="NaYEeM" w:date="2019-06-28T02:34:00Z">
        <w:r w:rsidR="00CC48F7" w:rsidRPr="00D468F0">
          <w:rPr>
            <w:rFonts w:ascii="Times New Roman" w:hAnsi="Times New Roman" w:cs="Times New Roman"/>
            <w:b/>
            <w:sz w:val="24"/>
            <w:szCs w:val="24"/>
          </w:rPr>
          <w:t>: Adjusted LR Statistics for Type 3 Analysis</w:t>
        </w:r>
        <w:commentRangeEnd w:id="5673"/>
        <w:r w:rsidR="00CC48F7" w:rsidRPr="00D468F0">
          <w:rPr>
            <w:rStyle w:val="CommentReference"/>
            <w:rFonts w:ascii="Times New Roman" w:hAnsi="Times New Roman" w:cs="Times New Roman"/>
            <w:noProof/>
            <w:sz w:val="24"/>
            <w:szCs w:val="24"/>
            <w:lang w:val="en-GB"/>
          </w:rPr>
          <w:commentReference w:id="5673"/>
        </w:r>
      </w:ins>
    </w:p>
    <w:tbl>
      <w:tblPr>
        <w:tblStyle w:val="PlainTable2"/>
        <w:tblW w:w="5000" w:type="pct"/>
        <w:tblLook w:val="04A0" w:firstRow="1" w:lastRow="0" w:firstColumn="1" w:lastColumn="0" w:noHBand="0" w:noVBand="1"/>
        <w:tblPrChange w:id="5675" w:author="NaYEeM" w:date="2020-01-18T22:53:00Z">
          <w:tblPr>
            <w:tblStyle w:val="PlainTable1"/>
            <w:tblW w:w="0" w:type="auto"/>
            <w:tblInd w:w="0" w:type="dxa"/>
            <w:tblLook w:val="04A0" w:firstRow="1" w:lastRow="0" w:firstColumn="1" w:lastColumn="0" w:noHBand="0" w:noVBand="1"/>
          </w:tblPr>
        </w:tblPrChange>
      </w:tblPr>
      <w:tblGrid>
        <w:gridCol w:w="4368"/>
        <w:gridCol w:w="2482"/>
        <w:gridCol w:w="2510"/>
        <w:tblGridChange w:id="5676">
          <w:tblGrid>
            <w:gridCol w:w="2856"/>
            <w:gridCol w:w="1506"/>
            <w:gridCol w:w="117"/>
            <w:gridCol w:w="1643"/>
            <w:gridCol w:w="720"/>
            <w:gridCol w:w="2508"/>
          </w:tblGrid>
        </w:tblGridChange>
      </w:tblGrid>
      <w:tr w:rsidR="006D0C1D" w:rsidRPr="005D07D7" w14:paraId="5CD17A73" w14:textId="77777777" w:rsidTr="005D07D7">
        <w:trPr>
          <w:cnfStyle w:val="100000000000" w:firstRow="1" w:lastRow="0" w:firstColumn="0" w:lastColumn="0" w:oddVBand="0" w:evenVBand="0" w:oddHBand="0" w:evenHBand="0" w:firstRowFirstColumn="0" w:firstRowLastColumn="0" w:lastRowFirstColumn="0" w:lastRowLastColumn="0"/>
          <w:ins w:id="5677" w:author="NaYEeM" w:date="2019-06-28T02:34:00Z"/>
          <w:trPrChange w:id="5678" w:author="NaYEeM" w:date="2020-01-18T22:53:00Z">
            <w:trPr>
              <w:gridAfter w:val="0"/>
            </w:trPr>
          </w:trPrChange>
        </w:trPr>
        <w:tc>
          <w:tcPr>
            <w:cnfStyle w:val="001000000000" w:firstRow="0" w:lastRow="0" w:firstColumn="1" w:lastColumn="0" w:oddVBand="0" w:evenVBand="0" w:oddHBand="0" w:evenHBand="0" w:firstRowFirstColumn="0" w:firstRowLastColumn="0" w:lastRowFirstColumn="0" w:lastRowLastColumn="0"/>
            <w:tcW w:w="2333" w:type="pct"/>
            <w:tcPrChange w:id="5679" w:author="NaYEeM" w:date="2020-01-18T22:53:00Z">
              <w:tcPr>
                <w:tcW w:w="2856" w:type="dxa"/>
              </w:tcPr>
            </w:tcPrChange>
          </w:tcPr>
          <w:p w14:paraId="1D6B6B36" w14:textId="77777777" w:rsidR="006D0C1D" w:rsidRPr="005D07D7" w:rsidRDefault="006D0C1D" w:rsidP="00923FC4">
            <w:pPr>
              <w:jc w:val="both"/>
              <w:cnfStyle w:val="101000000000" w:firstRow="1" w:lastRow="0" w:firstColumn="1" w:lastColumn="0" w:oddVBand="0" w:evenVBand="0" w:oddHBand="0" w:evenHBand="0" w:firstRowFirstColumn="0" w:firstRowLastColumn="0" w:lastRowFirstColumn="0" w:lastRowLastColumn="0"/>
              <w:rPr>
                <w:ins w:id="5680" w:author="NaYEeM" w:date="2019-06-28T02:34:00Z"/>
                <w:rFonts w:ascii="Times New Roman" w:hAnsi="Times New Roman" w:cs="Times New Roman"/>
                <w:kern w:val="24"/>
                <w:sz w:val="24"/>
                <w:szCs w:val="24"/>
                <w:lang w:val="en-GB"/>
                <w:rPrChange w:id="5681" w:author="NaYEeM" w:date="2020-01-18T22:54:00Z">
                  <w:rPr>
                    <w:ins w:id="5682" w:author="NaYEeM" w:date="2019-06-28T02:34:00Z"/>
                    <w:rFonts w:ascii="Times New Roman" w:hAnsi="Times New Roman" w:cs="Times New Roman"/>
                    <w:kern w:val="24"/>
                    <w:sz w:val="24"/>
                    <w:szCs w:val="24"/>
                    <w:lang w:val="en-GB"/>
                  </w:rPr>
                </w:rPrChange>
              </w:rPr>
            </w:pPr>
          </w:p>
        </w:tc>
        <w:tc>
          <w:tcPr>
            <w:tcW w:w="2667" w:type="pct"/>
            <w:gridSpan w:val="2"/>
            <w:tcPrChange w:id="5683" w:author="NaYEeM" w:date="2020-01-18T22:53:00Z">
              <w:tcPr>
                <w:tcW w:w="3266" w:type="dxa"/>
                <w:gridSpan w:val="3"/>
              </w:tcPr>
            </w:tcPrChange>
          </w:tcPr>
          <w:p w14:paraId="3CFCA838" w14:textId="6AD46A91" w:rsidR="006D0C1D" w:rsidRPr="005D07D7" w:rsidRDefault="006D0C1D" w:rsidP="00923FC4">
            <w:pPr>
              <w:jc w:val="both"/>
              <w:cnfStyle w:val="100000000000" w:firstRow="1" w:lastRow="0" w:firstColumn="0" w:lastColumn="0" w:oddVBand="0" w:evenVBand="0" w:oddHBand="0" w:evenHBand="0" w:firstRowFirstColumn="0" w:firstRowLastColumn="0" w:lastRowFirstColumn="0" w:lastRowLastColumn="0"/>
              <w:rPr>
                <w:ins w:id="5684" w:author="NaYEeM" w:date="2019-06-28T02:34:00Z"/>
                <w:rFonts w:ascii="Times New Roman" w:hAnsi="Times New Roman" w:cs="Times New Roman"/>
                <w:kern w:val="24"/>
                <w:sz w:val="24"/>
                <w:szCs w:val="24"/>
                <w:lang w:val="da-DK"/>
                <w:rPrChange w:id="5685" w:author="NaYEeM" w:date="2020-01-18T22:54:00Z">
                  <w:rPr>
                    <w:ins w:id="5686" w:author="NaYEeM" w:date="2019-06-28T02:34:00Z"/>
                    <w:rFonts w:ascii="Times New Roman" w:hAnsi="Times New Roman" w:cs="Times New Roman"/>
                    <w:kern w:val="24"/>
                    <w:sz w:val="24"/>
                    <w:szCs w:val="24"/>
                    <w:lang w:val="da-DK"/>
                  </w:rPr>
                </w:rPrChange>
              </w:rPr>
            </w:pPr>
            <w:ins w:id="5687" w:author="NaYEeM" w:date="2020-01-14T22:36:00Z">
              <w:r w:rsidRPr="005D07D7">
                <w:rPr>
                  <w:rFonts w:ascii="Times New Roman" w:hAnsi="Times New Roman" w:cs="Times New Roman"/>
                  <w:sz w:val="24"/>
                  <w:szCs w:val="24"/>
                  <w:rPrChange w:id="5688" w:author="NaYEeM" w:date="2020-01-18T22:54:00Z">
                    <w:rPr>
                      <w:rFonts w:ascii="Times New Roman" w:hAnsi="Times New Roman" w:cs="Times New Roman"/>
                      <w:sz w:val="24"/>
                      <w:szCs w:val="24"/>
                    </w:rPr>
                  </w:rPrChange>
                </w:rPr>
                <w:t>Zero-inflated Negative Binomial Regression</w:t>
              </w:r>
            </w:ins>
          </w:p>
        </w:tc>
      </w:tr>
      <w:tr w:rsidR="006D0C1D" w:rsidRPr="005D07D7" w14:paraId="169AADE0" w14:textId="77777777" w:rsidTr="005D07D7">
        <w:trPr>
          <w:cnfStyle w:val="000000100000" w:firstRow="0" w:lastRow="0" w:firstColumn="0" w:lastColumn="0" w:oddVBand="0" w:evenVBand="0" w:oddHBand="1" w:evenHBand="0" w:firstRowFirstColumn="0" w:firstRowLastColumn="0" w:lastRowFirstColumn="0" w:lastRowLastColumn="0"/>
          <w:ins w:id="5689" w:author="NaYEeM" w:date="2019-06-28T02:34:00Z"/>
          <w:trPrChange w:id="5690" w:author="NaYEeM" w:date="2020-01-18T22:53:00Z">
            <w:trPr>
              <w:gridAfter w:val="0"/>
            </w:trPr>
          </w:trPrChange>
        </w:trPr>
        <w:tc>
          <w:tcPr>
            <w:cnfStyle w:val="001000000000" w:firstRow="0" w:lastRow="0" w:firstColumn="1" w:lastColumn="0" w:oddVBand="0" w:evenVBand="0" w:oddHBand="0" w:evenHBand="0" w:firstRowFirstColumn="0" w:firstRowLastColumn="0" w:lastRowFirstColumn="0" w:lastRowLastColumn="0"/>
            <w:tcW w:w="2333" w:type="pct"/>
            <w:tcPrChange w:id="5691" w:author="NaYEeM" w:date="2020-01-18T22:53:00Z">
              <w:tcPr>
                <w:tcW w:w="2856" w:type="dxa"/>
              </w:tcPr>
            </w:tcPrChange>
          </w:tcPr>
          <w:p w14:paraId="6B5378FF" w14:textId="77777777" w:rsidR="006D0C1D" w:rsidRPr="005D07D7" w:rsidRDefault="006D0C1D" w:rsidP="00923FC4">
            <w:pPr>
              <w:jc w:val="both"/>
              <w:cnfStyle w:val="001000100000" w:firstRow="0" w:lastRow="0" w:firstColumn="1" w:lastColumn="0" w:oddVBand="0" w:evenVBand="0" w:oddHBand="1" w:evenHBand="0" w:firstRowFirstColumn="0" w:firstRowLastColumn="0" w:lastRowFirstColumn="0" w:lastRowLastColumn="0"/>
              <w:rPr>
                <w:ins w:id="5692" w:author="NaYEeM" w:date="2019-06-28T02:34:00Z"/>
                <w:rFonts w:ascii="Times New Roman" w:hAnsi="Times New Roman" w:cs="Times New Roman"/>
                <w:sz w:val="24"/>
                <w:szCs w:val="24"/>
                <w:rPrChange w:id="5693" w:author="NaYEeM" w:date="2020-01-18T22:54:00Z">
                  <w:rPr>
                    <w:ins w:id="5694" w:author="NaYEeM" w:date="2019-06-28T02:34:00Z"/>
                    <w:rFonts w:ascii="Times New Roman" w:hAnsi="Times New Roman" w:cs="Times New Roman"/>
                    <w:sz w:val="24"/>
                    <w:szCs w:val="24"/>
                  </w:rPr>
                </w:rPrChange>
              </w:rPr>
            </w:pPr>
            <w:ins w:id="5695" w:author="NaYEeM" w:date="2019-06-28T02:34:00Z">
              <w:r w:rsidRPr="005D07D7">
                <w:rPr>
                  <w:rFonts w:ascii="Times New Roman" w:hAnsi="Times New Roman" w:cs="Times New Roman"/>
                  <w:kern w:val="24"/>
                  <w:sz w:val="24"/>
                  <w:szCs w:val="24"/>
                  <w:lang w:val="da-DK"/>
                  <w:rPrChange w:id="5696" w:author="NaYEeM" w:date="2020-01-18T22:54:00Z">
                    <w:rPr>
                      <w:rFonts w:ascii="Times New Roman" w:hAnsi="Times New Roman" w:cs="Times New Roman"/>
                      <w:kern w:val="24"/>
                      <w:sz w:val="24"/>
                      <w:szCs w:val="24"/>
                      <w:lang w:val="da-DK"/>
                    </w:rPr>
                  </w:rPrChange>
                </w:rPr>
                <w:t>Covariates</w:t>
              </w:r>
            </w:ins>
          </w:p>
        </w:tc>
        <w:tc>
          <w:tcPr>
            <w:tcW w:w="1326" w:type="pct"/>
            <w:tcPrChange w:id="5697" w:author="NaYEeM" w:date="2020-01-18T22:53:00Z">
              <w:tcPr>
                <w:tcW w:w="1623" w:type="dxa"/>
                <w:gridSpan w:val="2"/>
              </w:tcPr>
            </w:tcPrChange>
          </w:tcPr>
          <w:p w14:paraId="7C55CC10" w14:textId="77777777" w:rsidR="006D0C1D" w:rsidRPr="005D07D7" w:rsidRDefault="006D0C1D" w:rsidP="00923FC4">
            <w:pPr>
              <w:jc w:val="both"/>
              <w:cnfStyle w:val="000000100000" w:firstRow="0" w:lastRow="0" w:firstColumn="0" w:lastColumn="0" w:oddVBand="0" w:evenVBand="0" w:oddHBand="1" w:evenHBand="0" w:firstRowFirstColumn="0" w:firstRowLastColumn="0" w:lastRowFirstColumn="0" w:lastRowLastColumn="0"/>
              <w:rPr>
                <w:ins w:id="5698" w:author="NaYEeM" w:date="2019-06-28T02:34:00Z"/>
                <w:rFonts w:ascii="Times New Roman" w:hAnsi="Times New Roman" w:cs="Times New Roman"/>
                <w:b/>
                <w:sz w:val="24"/>
                <w:szCs w:val="24"/>
                <w:rPrChange w:id="5699" w:author="NaYEeM" w:date="2020-01-18T22:54:00Z">
                  <w:rPr>
                    <w:ins w:id="5700" w:author="NaYEeM" w:date="2019-06-28T02:34:00Z"/>
                    <w:rFonts w:ascii="Times New Roman" w:hAnsi="Times New Roman" w:cs="Times New Roman"/>
                    <w:b/>
                    <w:sz w:val="24"/>
                    <w:szCs w:val="24"/>
                  </w:rPr>
                </w:rPrChange>
              </w:rPr>
            </w:pPr>
            <w:ins w:id="5701" w:author="NaYEeM" w:date="2019-06-28T02:34:00Z">
              <w:r w:rsidRPr="005D07D7">
                <w:rPr>
                  <w:rFonts w:ascii="Times New Roman" w:hAnsi="Times New Roman" w:cs="Times New Roman"/>
                  <w:b/>
                  <w:kern w:val="24"/>
                  <w:sz w:val="24"/>
                  <w:szCs w:val="24"/>
                  <w:lang w:val="da-DK"/>
                  <w:rPrChange w:id="5702" w:author="NaYEeM" w:date="2020-01-18T22:54:00Z">
                    <w:rPr>
                      <w:rFonts w:ascii="Times New Roman" w:hAnsi="Times New Roman" w:cs="Times New Roman"/>
                      <w:b/>
                      <w:kern w:val="24"/>
                      <w:sz w:val="24"/>
                      <w:szCs w:val="24"/>
                      <w:lang w:val="da-DK"/>
                    </w:rPr>
                  </w:rPrChange>
                </w:rPr>
                <w:t>Chi-Square</w:t>
              </w:r>
            </w:ins>
          </w:p>
        </w:tc>
        <w:tc>
          <w:tcPr>
            <w:tcW w:w="1341" w:type="pct"/>
            <w:tcPrChange w:id="5703" w:author="NaYEeM" w:date="2020-01-18T22:53:00Z">
              <w:tcPr>
                <w:tcW w:w="1643" w:type="dxa"/>
              </w:tcPr>
            </w:tcPrChange>
          </w:tcPr>
          <w:p w14:paraId="028284B7" w14:textId="77777777" w:rsidR="006D0C1D" w:rsidRPr="005D07D7" w:rsidRDefault="006D0C1D" w:rsidP="00923FC4">
            <w:pPr>
              <w:jc w:val="both"/>
              <w:cnfStyle w:val="000000100000" w:firstRow="0" w:lastRow="0" w:firstColumn="0" w:lastColumn="0" w:oddVBand="0" w:evenVBand="0" w:oddHBand="1" w:evenHBand="0" w:firstRowFirstColumn="0" w:firstRowLastColumn="0" w:lastRowFirstColumn="0" w:lastRowLastColumn="0"/>
              <w:rPr>
                <w:ins w:id="5704" w:author="NaYEeM" w:date="2019-06-28T02:34:00Z"/>
                <w:rFonts w:ascii="Times New Roman" w:hAnsi="Times New Roman" w:cs="Times New Roman"/>
                <w:b/>
                <w:sz w:val="24"/>
                <w:szCs w:val="24"/>
                <w:rPrChange w:id="5705" w:author="NaYEeM" w:date="2020-01-18T22:54:00Z">
                  <w:rPr>
                    <w:ins w:id="5706" w:author="NaYEeM" w:date="2019-06-28T02:34:00Z"/>
                    <w:rFonts w:ascii="Times New Roman" w:hAnsi="Times New Roman" w:cs="Times New Roman"/>
                    <w:b/>
                    <w:sz w:val="24"/>
                    <w:szCs w:val="24"/>
                  </w:rPr>
                </w:rPrChange>
              </w:rPr>
            </w:pPr>
            <w:commentRangeStart w:id="5707"/>
            <w:ins w:id="5708" w:author="NaYEeM" w:date="2019-06-28T02:34:00Z">
              <w:r w:rsidRPr="005D07D7">
                <w:rPr>
                  <w:rFonts w:ascii="Times New Roman" w:hAnsi="Times New Roman" w:cs="Times New Roman"/>
                  <w:b/>
                  <w:kern w:val="24"/>
                  <w:sz w:val="24"/>
                  <w:szCs w:val="24"/>
                  <w:lang w:val="da-DK"/>
                  <w:rPrChange w:id="5709" w:author="NaYEeM" w:date="2020-01-18T22:54:00Z">
                    <w:rPr>
                      <w:rFonts w:ascii="Times New Roman" w:hAnsi="Times New Roman" w:cs="Times New Roman"/>
                      <w:b/>
                      <w:kern w:val="24"/>
                      <w:sz w:val="24"/>
                      <w:szCs w:val="24"/>
                      <w:lang w:val="da-DK"/>
                    </w:rPr>
                  </w:rPrChange>
                </w:rPr>
                <w:t>P-value</w:t>
              </w:r>
              <w:commentRangeEnd w:id="5707"/>
              <w:r w:rsidRPr="005D07D7">
                <w:rPr>
                  <w:rStyle w:val="CommentReference"/>
                  <w:rFonts w:ascii="Times New Roman" w:hAnsi="Times New Roman" w:cs="Times New Roman"/>
                  <w:noProof/>
                  <w:sz w:val="24"/>
                  <w:szCs w:val="24"/>
                  <w:lang w:val="en-GB"/>
                  <w:rPrChange w:id="5710" w:author="NaYEeM" w:date="2020-01-18T22:54:00Z">
                    <w:rPr>
                      <w:rStyle w:val="CommentReference"/>
                      <w:rFonts w:ascii="Times New Roman" w:hAnsi="Times New Roman" w:cs="Times New Roman"/>
                      <w:noProof/>
                      <w:sz w:val="24"/>
                      <w:szCs w:val="24"/>
                      <w:lang w:val="en-GB"/>
                    </w:rPr>
                  </w:rPrChange>
                </w:rPr>
                <w:commentReference w:id="5707"/>
              </w:r>
            </w:ins>
          </w:p>
        </w:tc>
      </w:tr>
      <w:tr w:rsidR="006D0C1D" w:rsidRPr="005D07D7" w14:paraId="1F5E470A" w14:textId="77777777" w:rsidTr="005D07D7">
        <w:trPr>
          <w:ins w:id="5711" w:author="NaYEeM" w:date="2019-06-28T02:34:00Z"/>
          <w:trPrChange w:id="5712" w:author="NaYEeM" w:date="2020-01-18T22:53:00Z">
            <w:trPr>
              <w:gridAfter w:val="0"/>
            </w:trPr>
          </w:trPrChange>
        </w:trPr>
        <w:tc>
          <w:tcPr>
            <w:cnfStyle w:val="001000000000" w:firstRow="0" w:lastRow="0" w:firstColumn="1" w:lastColumn="0" w:oddVBand="0" w:evenVBand="0" w:oddHBand="0" w:evenHBand="0" w:firstRowFirstColumn="0" w:firstRowLastColumn="0" w:lastRowFirstColumn="0" w:lastRowLastColumn="0"/>
            <w:tcW w:w="2333" w:type="pct"/>
            <w:tcPrChange w:id="5713" w:author="NaYEeM" w:date="2020-01-18T22:53:00Z">
              <w:tcPr>
                <w:tcW w:w="2856" w:type="dxa"/>
              </w:tcPr>
            </w:tcPrChange>
          </w:tcPr>
          <w:p w14:paraId="470D21BF" w14:textId="77777777" w:rsidR="006D0C1D" w:rsidRPr="005D07D7" w:rsidRDefault="006D0C1D" w:rsidP="00923FC4">
            <w:pPr>
              <w:jc w:val="both"/>
              <w:rPr>
                <w:ins w:id="5714" w:author="NaYEeM" w:date="2019-06-28T02:34:00Z"/>
                <w:rFonts w:ascii="Times New Roman" w:hAnsi="Times New Roman" w:cs="Times New Roman"/>
                <w:sz w:val="24"/>
                <w:szCs w:val="24"/>
                <w:rPrChange w:id="5715" w:author="NaYEeM" w:date="2020-01-18T22:54:00Z">
                  <w:rPr>
                    <w:ins w:id="5716" w:author="NaYEeM" w:date="2019-06-28T02:34:00Z"/>
                    <w:rFonts w:ascii="Times New Roman" w:hAnsi="Times New Roman" w:cs="Times New Roman"/>
                    <w:sz w:val="24"/>
                    <w:szCs w:val="24"/>
                  </w:rPr>
                </w:rPrChange>
              </w:rPr>
            </w:pPr>
            <w:ins w:id="5717" w:author="NaYEeM" w:date="2019-06-28T02:34:00Z">
              <w:r w:rsidRPr="005D07D7">
                <w:rPr>
                  <w:rFonts w:ascii="Times New Roman" w:hAnsi="Times New Roman" w:cs="Times New Roman"/>
                  <w:kern w:val="24"/>
                  <w:sz w:val="24"/>
                  <w:szCs w:val="24"/>
                  <w:lang w:val="da-DK"/>
                  <w:rPrChange w:id="5718" w:author="NaYEeM" w:date="2020-01-18T22:54:00Z">
                    <w:rPr>
                      <w:rFonts w:ascii="Times New Roman" w:hAnsi="Times New Roman" w:cs="Times New Roman"/>
                      <w:kern w:val="24"/>
                      <w:sz w:val="24"/>
                      <w:szCs w:val="24"/>
                      <w:lang w:val="da-DK"/>
                    </w:rPr>
                  </w:rPrChange>
                </w:rPr>
                <w:t>EBF</w:t>
              </w:r>
            </w:ins>
          </w:p>
        </w:tc>
        <w:tc>
          <w:tcPr>
            <w:tcW w:w="1326" w:type="pct"/>
            <w:tcPrChange w:id="5719" w:author="NaYEeM" w:date="2020-01-18T22:53:00Z">
              <w:tcPr>
                <w:tcW w:w="1623" w:type="dxa"/>
                <w:gridSpan w:val="2"/>
              </w:tcPr>
            </w:tcPrChange>
          </w:tcPr>
          <w:p w14:paraId="5DD47F24" w14:textId="493BA985" w:rsidR="006D0C1D" w:rsidRPr="005D07D7" w:rsidRDefault="006D0C1D" w:rsidP="00923FC4">
            <w:pPr>
              <w:jc w:val="both"/>
              <w:cnfStyle w:val="000000000000" w:firstRow="0" w:lastRow="0" w:firstColumn="0" w:lastColumn="0" w:oddVBand="0" w:evenVBand="0" w:oddHBand="0" w:evenHBand="0" w:firstRowFirstColumn="0" w:firstRowLastColumn="0" w:lastRowFirstColumn="0" w:lastRowLastColumn="0"/>
              <w:rPr>
                <w:ins w:id="5720" w:author="NaYEeM" w:date="2019-06-28T02:34:00Z"/>
                <w:rFonts w:ascii="Times New Roman" w:hAnsi="Times New Roman" w:cs="Times New Roman"/>
                <w:sz w:val="24"/>
                <w:szCs w:val="24"/>
                <w:rPrChange w:id="5721" w:author="NaYEeM" w:date="2020-01-18T22:54:00Z">
                  <w:rPr>
                    <w:ins w:id="5722" w:author="NaYEeM" w:date="2019-06-28T02:34:00Z"/>
                    <w:rFonts w:ascii="Times New Roman" w:hAnsi="Times New Roman" w:cs="Times New Roman"/>
                    <w:sz w:val="24"/>
                    <w:szCs w:val="24"/>
                  </w:rPr>
                </w:rPrChange>
              </w:rPr>
            </w:pPr>
            <w:ins w:id="5723" w:author="NaYEeM" w:date="2019-12-09T01:40:00Z">
              <w:r w:rsidRPr="005D07D7">
                <w:rPr>
                  <w:rFonts w:ascii="Times New Roman" w:hAnsi="Times New Roman" w:cs="Times New Roman"/>
                  <w:sz w:val="24"/>
                  <w:szCs w:val="24"/>
                  <w:rPrChange w:id="5724" w:author="NaYEeM" w:date="2020-01-18T22:54:00Z">
                    <w:rPr>
                      <w:rFonts w:ascii="Times New Roman" w:hAnsi="Times New Roman" w:cs="Times New Roman"/>
                      <w:sz w:val="24"/>
                      <w:szCs w:val="24"/>
                    </w:rPr>
                  </w:rPrChange>
                </w:rPr>
                <w:t>4.</w:t>
              </w:r>
            </w:ins>
            <w:ins w:id="5725" w:author="NaYEeM" w:date="2020-01-14T23:22:00Z">
              <w:r w:rsidR="00321F51" w:rsidRPr="005D07D7">
                <w:rPr>
                  <w:rFonts w:ascii="Times New Roman" w:hAnsi="Times New Roman" w:cs="Times New Roman"/>
                  <w:sz w:val="24"/>
                  <w:szCs w:val="24"/>
                  <w:rPrChange w:id="5726" w:author="NaYEeM" w:date="2020-01-18T22:54:00Z">
                    <w:rPr>
                      <w:rFonts w:ascii="Times New Roman" w:hAnsi="Times New Roman" w:cs="Times New Roman"/>
                      <w:sz w:val="24"/>
                      <w:szCs w:val="24"/>
                      <w:highlight w:val="yellow"/>
                    </w:rPr>
                  </w:rPrChange>
                </w:rPr>
                <w:t>37</w:t>
              </w:r>
            </w:ins>
          </w:p>
        </w:tc>
        <w:tc>
          <w:tcPr>
            <w:tcW w:w="1341" w:type="pct"/>
            <w:tcPrChange w:id="5727" w:author="NaYEeM" w:date="2020-01-18T22:53:00Z">
              <w:tcPr>
                <w:tcW w:w="1643" w:type="dxa"/>
              </w:tcPr>
            </w:tcPrChange>
          </w:tcPr>
          <w:p w14:paraId="3C1E715A" w14:textId="78F72A4B" w:rsidR="006D0C1D" w:rsidRPr="005D07D7" w:rsidRDefault="006D0C1D" w:rsidP="00923FC4">
            <w:pPr>
              <w:jc w:val="both"/>
              <w:cnfStyle w:val="000000000000" w:firstRow="0" w:lastRow="0" w:firstColumn="0" w:lastColumn="0" w:oddVBand="0" w:evenVBand="0" w:oddHBand="0" w:evenHBand="0" w:firstRowFirstColumn="0" w:firstRowLastColumn="0" w:lastRowFirstColumn="0" w:lastRowLastColumn="0"/>
              <w:rPr>
                <w:ins w:id="5728" w:author="NaYEeM" w:date="2019-06-28T02:34:00Z"/>
                <w:rFonts w:ascii="Times New Roman" w:hAnsi="Times New Roman" w:cs="Times New Roman"/>
                <w:sz w:val="24"/>
                <w:szCs w:val="24"/>
                <w:rPrChange w:id="5729" w:author="NaYEeM" w:date="2020-01-18T22:54:00Z">
                  <w:rPr>
                    <w:ins w:id="5730" w:author="NaYEeM" w:date="2019-06-28T02:34:00Z"/>
                    <w:rFonts w:ascii="Times New Roman" w:hAnsi="Times New Roman" w:cs="Times New Roman"/>
                    <w:sz w:val="24"/>
                    <w:szCs w:val="24"/>
                  </w:rPr>
                </w:rPrChange>
              </w:rPr>
            </w:pPr>
            <w:ins w:id="5731" w:author="NaYEeM" w:date="2019-11-20T23:45:00Z">
              <w:r w:rsidRPr="005D07D7">
                <w:rPr>
                  <w:rFonts w:ascii="Times New Roman" w:hAnsi="Times New Roman" w:cs="Times New Roman"/>
                  <w:sz w:val="24"/>
                  <w:szCs w:val="24"/>
                  <w:rPrChange w:id="5732" w:author="NaYEeM" w:date="2020-01-18T22:54:00Z">
                    <w:rPr>
                      <w:rFonts w:ascii="Times New Roman" w:hAnsi="Times New Roman" w:cs="Times New Roman"/>
                      <w:sz w:val="24"/>
                      <w:szCs w:val="24"/>
                    </w:rPr>
                  </w:rPrChange>
                </w:rPr>
                <w:t>0.0</w:t>
              </w:r>
            </w:ins>
            <w:ins w:id="5733" w:author="NaYEeM" w:date="2019-11-22T01:13:00Z">
              <w:r w:rsidRPr="005D07D7">
                <w:rPr>
                  <w:rFonts w:ascii="Times New Roman" w:hAnsi="Times New Roman" w:cs="Times New Roman"/>
                  <w:sz w:val="24"/>
                  <w:szCs w:val="24"/>
                  <w:rPrChange w:id="5734" w:author="NaYEeM" w:date="2020-01-18T22:54:00Z">
                    <w:rPr>
                      <w:rFonts w:ascii="Times New Roman" w:hAnsi="Times New Roman" w:cs="Times New Roman"/>
                      <w:sz w:val="24"/>
                      <w:szCs w:val="24"/>
                      <w:highlight w:val="yellow"/>
                    </w:rPr>
                  </w:rPrChange>
                </w:rPr>
                <w:t>3</w:t>
              </w:r>
            </w:ins>
            <w:ins w:id="5735" w:author="NaYEeM" w:date="2020-01-14T23:22:00Z">
              <w:r w:rsidR="00321F51" w:rsidRPr="005D07D7">
                <w:rPr>
                  <w:rFonts w:ascii="Times New Roman" w:hAnsi="Times New Roman" w:cs="Times New Roman"/>
                  <w:sz w:val="24"/>
                  <w:szCs w:val="24"/>
                  <w:rPrChange w:id="5736" w:author="NaYEeM" w:date="2020-01-18T22:54:00Z">
                    <w:rPr>
                      <w:rFonts w:ascii="Times New Roman" w:hAnsi="Times New Roman" w:cs="Times New Roman"/>
                      <w:sz w:val="24"/>
                      <w:szCs w:val="24"/>
                      <w:highlight w:val="yellow"/>
                    </w:rPr>
                  </w:rPrChange>
                </w:rPr>
                <w:t>7</w:t>
              </w:r>
            </w:ins>
          </w:p>
        </w:tc>
      </w:tr>
      <w:tr w:rsidR="00321F51" w:rsidRPr="005D07D7" w14:paraId="17FDD957" w14:textId="77777777" w:rsidTr="005D07D7">
        <w:tblPrEx>
          <w:tblPrExChange w:id="5737" w:author="NaYEeM" w:date="2020-01-18T22:53:00Z">
            <w:tblPrEx>
              <w:tblW w:w="5000" w:type="pct"/>
            </w:tblPrEx>
          </w:tblPrExChange>
        </w:tblPrEx>
        <w:trPr>
          <w:cnfStyle w:val="000000100000" w:firstRow="0" w:lastRow="0" w:firstColumn="0" w:lastColumn="0" w:oddVBand="0" w:evenVBand="0" w:oddHBand="1" w:evenHBand="0" w:firstRowFirstColumn="0" w:firstRowLastColumn="0" w:lastRowFirstColumn="0" w:lastRowLastColumn="0"/>
          <w:ins w:id="5738" w:author="NaYEeM" w:date="2020-01-14T23:23:00Z"/>
        </w:trPr>
        <w:tc>
          <w:tcPr>
            <w:cnfStyle w:val="001000000000" w:firstRow="0" w:lastRow="0" w:firstColumn="1" w:lastColumn="0" w:oddVBand="0" w:evenVBand="0" w:oddHBand="0" w:evenHBand="0" w:firstRowFirstColumn="0" w:firstRowLastColumn="0" w:lastRowFirstColumn="0" w:lastRowLastColumn="0"/>
            <w:tcW w:w="2333" w:type="pct"/>
            <w:tcPrChange w:id="5739" w:author="NaYEeM" w:date="2020-01-18T22:53:00Z">
              <w:tcPr>
                <w:tcW w:w="2333" w:type="pct"/>
                <w:gridSpan w:val="2"/>
              </w:tcPr>
            </w:tcPrChange>
          </w:tcPr>
          <w:p w14:paraId="67E1E376" w14:textId="3E936D1D" w:rsidR="00321F51" w:rsidRPr="005D07D7" w:rsidRDefault="00321F51" w:rsidP="00321F51">
            <w:pPr>
              <w:jc w:val="both"/>
              <w:cnfStyle w:val="001000100000" w:firstRow="0" w:lastRow="0" w:firstColumn="1" w:lastColumn="0" w:oddVBand="0" w:evenVBand="0" w:oddHBand="1" w:evenHBand="0" w:firstRowFirstColumn="0" w:firstRowLastColumn="0" w:lastRowFirstColumn="0" w:lastRowLastColumn="0"/>
              <w:rPr>
                <w:ins w:id="5740" w:author="NaYEeM" w:date="2020-01-14T23:23:00Z"/>
                <w:rFonts w:ascii="Times New Roman" w:hAnsi="Times New Roman" w:cs="Times New Roman"/>
                <w:kern w:val="24"/>
                <w:sz w:val="24"/>
                <w:szCs w:val="24"/>
                <w:lang w:val="da-DK"/>
                <w:rPrChange w:id="5741" w:author="NaYEeM" w:date="2020-01-18T22:54:00Z">
                  <w:rPr>
                    <w:ins w:id="5742" w:author="NaYEeM" w:date="2020-01-14T23:23:00Z"/>
                    <w:rFonts w:ascii="Times New Roman" w:hAnsi="Times New Roman" w:cs="Times New Roman"/>
                    <w:kern w:val="24"/>
                    <w:sz w:val="24"/>
                    <w:szCs w:val="24"/>
                    <w:lang w:val="da-DK"/>
                  </w:rPr>
                </w:rPrChange>
              </w:rPr>
            </w:pPr>
            <w:ins w:id="5743" w:author="NaYEeM" w:date="2020-01-14T23:23:00Z">
              <w:r w:rsidRPr="005D07D7">
                <w:rPr>
                  <w:rFonts w:ascii="Times New Roman" w:hAnsi="Times New Roman" w:cs="Times New Roman"/>
                  <w:kern w:val="24"/>
                  <w:sz w:val="24"/>
                  <w:szCs w:val="24"/>
                  <w:lang w:val="da-DK"/>
                  <w:rPrChange w:id="5744" w:author="NaYEeM" w:date="2020-01-18T22:54:00Z">
                    <w:rPr>
                      <w:rFonts w:ascii="Times New Roman" w:hAnsi="Times New Roman" w:cs="Times New Roman"/>
                      <w:kern w:val="24"/>
                      <w:sz w:val="24"/>
                      <w:szCs w:val="24"/>
                      <w:lang w:val="da-DK"/>
                    </w:rPr>
                  </w:rPrChange>
                </w:rPr>
                <w:t xml:space="preserve">Mother’s Age </w:t>
              </w:r>
            </w:ins>
          </w:p>
        </w:tc>
        <w:tc>
          <w:tcPr>
            <w:tcW w:w="1326" w:type="pct"/>
            <w:tcPrChange w:id="5745" w:author="NaYEeM" w:date="2020-01-18T22:53:00Z">
              <w:tcPr>
                <w:tcW w:w="1326" w:type="pct"/>
                <w:gridSpan w:val="3"/>
              </w:tcPr>
            </w:tcPrChange>
          </w:tcPr>
          <w:p w14:paraId="5FE00E8A" w14:textId="20977798"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5746" w:author="NaYEeM" w:date="2020-01-14T23:23:00Z"/>
                <w:rFonts w:ascii="Times New Roman" w:hAnsi="Times New Roman" w:cs="Times New Roman"/>
                <w:sz w:val="24"/>
                <w:szCs w:val="24"/>
                <w:rPrChange w:id="5747" w:author="NaYEeM" w:date="2020-01-18T22:54:00Z">
                  <w:rPr>
                    <w:ins w:id="5748" w:author="NaYEeM" w:date="2020-01-14T23:23:00Z"/>
                    <w:rFonts w:ascii="Times New Roman" w:hAnsi="Times New Roman" w:cs="Times New Roman"/>
                    <w:sz w:val="24"/>
                    <w:szCs w:val="24"/>
                  </w:rPr>
                </w:rPrChange>
              </w:rPr>
            </w:pPr>
            <w:ins w:id="5749" w:author="NaYEeM" w:date="2020-01-14T23:23:00Z">
              <w:r w:rsidRPr="005D07D7">
                <w:rPr>
                  <w:rFonts w:ascii="Times New Roman" w:hAnsi="Times New Roman" w:cs="Times New Roman"/>
                  <w:sz w:val="24"/>
                  <w:szCs w:val="24"/>
                  <w:rPrChange w:id="5750" w:author="NaYEeM" w:date="2020-01-18T22:54:00Z">
                    <w:rPr>
                      <w:rFonts w:ascii="Times New Roman" w:hAnsi="Times New Roman" w:cs="Times New Roman"/>
                      <w:sz w:val="24"/>
                      <w:szCs w:val="24"/>
                    </w:rPr>
                  </w:rPrChange>
                </w:rPr>
                <w:t>1.39</w:t>
              </w:r>
            </w:ins>
          </w:p>
        </w:tc>
        <w:tc>
          <w:tcPr>
            <w:tcW w:w="1341" w:type="pct"/>
            <w:tcPrChange w:id="5751" w:author="NaYEeM" w:date="2020-01-18T22:53:00Z">
              <w:tcPr>
                <w:tcW w:w="1341" w:type="pct"/>
              </w:tcPr>
            </w:tcPrChange>
          </w:tcPr>
          <w:p w14:paraId="319ABAD2" w14:textId="28883AAA"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5752" w:author="NaYEeM" w:date="2020-01-14T23:23:00Z"/>
                <w:rFonts w:ascii="Times New Roman" w:hAnsi="Times New Roman" w:cs="Times New Roman"/>
                <w:sz w:val="24"/>
                <w:szCs w:val="24"/>
                <w:rPrChange w:id="5753" w:author="NaYEeM" w:date="2020-01-18T22:54:00Z">
                  <w:rPr>
                    <w:ins w:id="5754" w:author="NaYEeM" w:date="2020-01-14T23:23:00Z"/>
                    <w:rFonts w:ascii="Times New Roman" w:hAnsi="Times New Roman" w:cs="Times New Roman"/>
                    <w:sz w:val="24"/>
                    <w:szCs w:val="24"/>
                  </w:rPr>
                </w:rPrChange>
              </w:rPr>
            </w:pPr>
            <w:ins w:id="5755" w:author="NaYEeM" w:date="2020-01-14T23:23:00Z">
              <w:r w:rsidRPr="005D07D7">
                <w:rPr>
                  <w:rFonts w:ascii="Times New Roman" w:hAnsi="Times New Roman" w:cs="Times New Roman"/>
                  <w:sz w:val="24"/>
                  <w:szCs w:val="24"/>
                  <w:rPrChange w:id="5756" w:author="NaYEeM" w:date="2020-01-18T22:54:00Z">
                    <w:rPr>
                      <w:rFonts w:ascii="Times New Roman" w:hAnsi="Times New Roman" w:cs="Times New Roman"/>
                      <w:sz w:val="24"/>
                      <w:szCs w:val="24"/>
                    </w:rPr>
                  </w:rPrChange>
                </w:rPr>
                <w:t>0.499</w:t>
              </w:r>
            </w:ins>
          </w:p>
        </w:tc>
      </w:tr>
      <w:tr w:rsidR="00321F51" w:rsidRPr="005D07D7" w14:paraId="64B046B6" w14:textId="77777777" w:rsidTr="005D07D7">
        <w:trPr>
          <w:ins w:id="5757" w:author="NaYEeM" w:date="2019-06-28T02:34:00Z"/>
          <w:trPrChange w:id="5758" w:author="NaYEeM" w:date="2020-01-18T22:53:00Z">
            <w:trPr>
              <w:gridAfter w:val="0"/>
            </w:trPr>
          </w:trPrChange>
        </w:trPr>
        <w:tc>
          <w:tcPr>
            <w:cnfStyle w:val="001000000000" w:firstRow="0" w:lastRow="0" w:firstColumn="1" w:lastColumn="0" w:oddVBand="0" w:evenVBand="0" w:oddHBand="0" w:evenHBand="0" w:firstRowFirstColumn="0" w:firstRowLastColumn="0" w:lastRowFirstColumn="0" w:lastRowLastColumn="0"/>
            <w:tcW w:w="2333" w:type="pct"/>
            <w:tcPrChange w:id="5759" w:author="NaYEeM" w:date="2020-01-18T22:53:00Z">
              <w:tcPr>
                <w:tcW w:w="2856" w:type="dxa"/>
              </w:tcPr>
            </w:tcPrChange>
          </w:tcPr>
          <w:p w14:paraId="7ED7FA6F" w14:textId="77777777" w:rsidR="00321F51" w:rsidRPr="005D07D7" w:rsidRDefault="00321F51" w:rsidP="00321F51">
            <w:pPr>
              <w:jc w:val="both"/>
              <w:rPr>
                <w:ins w:id="5760" w:author="NaYEeM" w:date="2019-06-28T02:34:00Z"/>
                <w:rFonts w:ascii="Times New Roman" w:hAnsi="Times New Roman" w:cs="Times New Roman"/>
                <w:sz w:val="24"/>
                <w:szCs w:val="24"/>
                <w:rPrChange w:id="5761" w:author="NaYEeM" w:date="2020-01-18T22:54:00Z">
                  <w:rPr>
                    <w:ins w:id="5762" w:author="NaYEeM" w:date="2019-06-28T02:34:00Z"/>
                    <w:rFonts w:ascii="Times New Roman" w:hAnsi="Times New Roman" w:cs="Times New Roman"/>
                    <w:sz w:val="24"/>
                    <w:szCs w:val="24"/>
                  </w:rPr>
                </w:rPrChange>
              </w:rPr>
            </w:pPr>
            <w:ins w:id="5763" w:author="NaYEeM" w:date="2019-06-28T02:34:00Z">
              <w:r w:rsidRPr="005D07D7">
                <w:rPr>
                  <w:rFonts w:ascii="Times New Roman" w:hAnsi="Times New Roman" w:cs="Times New Roman"/>
                  <w:kern w:val="24"/>
                  <w:sz w:val="24"/>
                  <w:szCs w:val="24"/>
                  <w:lang w:val="da-DK"/>
                  <w:rPrChange w:id="5764" w:author="NaYEeM" w:date="2020-01-18T22:54:00Z">
                    <w:rPr>
                      <w:rFonts w:ascii="Times New Roman" w:hAnsi="Times New Roman" w:cs="Times New Roman"/>
                      <w:kern w:val="24"/>
                      <w:sz w:val="24"/>
                      <w:szCs w:val="24"/>
                      <w:lang w:val="da-DK"/>
                    </w:rPr>
                  </w:rPrChange>
                </w:rPr>
                <w:t>Division</w:t>
              </w:r>
            </w:ins>
          </w:p>
        </w:tc>
        <w:tc>
          <w:tcPr>
            <w:tcW w:w="1326" w:type="pct"/>
            <w:tcPrChange w:id="5765" w:author="NaYEeM" w:date="2020-01-18T22:53:00Z">
              <w:tcPr>
                <w:tcW w:w="1623" w:type="dxa"/>
                <w:gridSpan w:val="2"/>
              </w:tcPr>
            </w:tcPrChange>
          </w:tcPr>
          <w:p w14:paraId="3EAF702E" w14:textId="2D576A7C" w:rsidR="00321F51" w:rsidRPr="005D07D7" w:rsidRDefault="00321F51" w:rsidP="00321F51">
            <w:pPr>
              <w:jc w:val="both"/>
              <w:cnfStyle w:val="000000000000" w:firstRow="0" w:lastRow="0" w:firstColumn="0" w:lastColumn="0" w:oddVBand="0" w:evenVBand="0" w:oddHBand="0" w:evenHBand="0" w:firstRowFirstColumn="0" w:firstRowLastColumn="0" w:lastRowFirstColumn="0" w:lastRowLastColumn="0"/>
              <w:rPr>
                <w:ins w:id="5766" w:author="NaYEeM" w:date="2019-06-28T02:34:00Z"/>
                <w:rFonts w:ascii="Times New Roman" w:hAnsi="Times New Roman" w:cs="Times New Roman"/>
                <w:sz w:val="24"/>
                <w:szCs w:val="24"/>
                <w:rPrChange w:id="5767" w:author="NaYEeM" w:date="2020-01-18T22:54:00Z">
                  <w:rPr>
                    <w:ins w:id="5768" w:author="NaYEeM" w:date="2019-06-28T02:34:00Z"/>
                    <w:rFonts w:ascii="Times New Roman" w:hAnsi="Times New Roman" w:cs="Times New Roman"/>
                    <w:sz w:val="24"/>
                    <w:szCs w:val="24"/>
                  </w:rPr>
                </w:rPrChange>
              </w:rPr>
            </w:pPr>
            <w:ins w:id="5769" w:author="NaYEeM" w:date="2020-01-14T23:00:00Z">
              <w:r w:rsidRPr="005D07D7">
                <w:rPr>
                  <w:rFonts w:ascii="Times New Roman" w:hAnsi="Times New Roman" w:cs="Times New Roman"/>
                  <w:sz w:val="24"/>
                  <w:szCs w:val="24"/>
                  <w:rPrChange w:id="5770" w:author="NaYEeM" w:date="2020-01-18T22:54:00Z">
                    <w:rPr>
                      <w:rFonts w:ascii="Times New Roman" w:hAnsi="Times New Roman" w:cs="Times New Roman"/>
                      <w:sz w:val="24"/>
                      <w:szCs w:val="24"/>
                    </w:rPr>
                  </w:rPrChange>
                </w:rPr>
                <w:t>9.</w:t>
              </w:r>
            </w:ins>
            <w:ins w:id="5771" w:author="NaYEeM" w:date="2020-01-14T23:23:00Z">
              <w:r w:rsidRPr="005D07D7">
                <w:rPr>
                  <w:rFonts w:ascii="Times New Roman" w:hAnsi="Times New Roman" w:cs="Times New Roman"/>
                  <w:sz w:val="24"/>
                  <w:szCs w:val="24"/>
                  <w:rPrChange w:id="5772" w:author="NaYEeM" w:date="2020-01-18T22:54:00Z">
                    <w:rPr>
                      <w:rFonts w:ascii="Times New Roman" w:hAnsi="Times New Roman" w:cs="Times New Roman"/>
                      <w:sz w:val="24"/>
                      <w:szCs w:val="24"/>
                    </w:rPr>
                  </w:rPrChange>
                </w:rPr>
                <w:t>83</w:t>
              </w:r>
            </w:ins>
          </w:p>
        </w:tc>
        <w:tc>
          <w:tcPr>
            <w:tcW w:w="1341" w:type="pct"/>
            <w:tcPrChange w:id="5773" w:author="NaYEeM" w:date="2020-01-18T22:53:00Z">
              <w:tcPr>
                <w:tcW w:w="1643" w:type="dxa"/>
              </w:tcPr>
            </w:tcPrChange>
          </w:tcPr>
          <w:p w14:paraId="6B6F784A" w14:textId="45019B35" w:rsidR="00321F51" w:rsidRPr="005D07D7" w:rsidRDefault="00321F51" w:rsidP="00321F51">
            <w:pPr>
              <w:jc w:val="both"/>
              <w:cnfStyle w:val="000000000000" w:firstRow="0" w:lastRow="0" w:firstColumn="0" w:lastColumn="0" w:oddVBand="0" w:evenVBand="0" w:oddHBand="0" w:evenHBand="0" w:firstRowFirstColumn="0" w:firstRowLastColumn="0" w:lastRowFirstColumn="0" w:lastRowLastColumn="0"/>
              <w:rPr>
                <w:ins w:id="5774" w:author="NaYEeM" w:date="2019-06-28T02:34:00Z"/>
                <w:rFonts w:ascii="Times New Roman" w:hAnsi="Times New Roman" w:cs="Times New Roman"/>
                <w:sz w:val="24"/>
                <w:szCs w:val="24"/>
                <w:rPrChange w:id="5775" w:author="NaYEeM" w:date="2020-01-18T22:54:00Z">
                  <w:rPr>
                    <w:ins w:id="5776" w:author="NaYEeM" w:date="2019-06-28T02:34:00Z"/>
                    <w:rFonts w:ascii="Times New Roman" w:hAnsi="Times New Roman" w:cs="Times New Roman"/>
                    <w:sz w:val="24"/>
                    <w:szCs w:val="24"/>
                  </w:rPr>
                </w:rPrChange>
              </w:rPr>
            </w:pPr>
            <w:ins w:id="5777" w:author="NaYEeM" w:date="2019-11-20T23:45:00Z">
              <w:r w:rsidRPr="005D07D7">
                <w:rPr>
                  <w:rFonts w:ascii="Times New Roman" w:hAnsi="Times New Roman" w:cs="Times New Roman"/>
                  <w:sz w:val="24"/>
                  <w:szCs w:val="24"/>
                  <w:rPrChange w:id="5778" w:author="NaYEeM" w:date="2020-01-18T22:54:00Z">
                    <w:rPr>
                      <w:rFonts w:ascii="Times New Roman" w:hAnsi="Times New Roman" w:cs="Times New Roman"/>
                      <w:sz w:val="24"/>
                      <w:szCs w:val="24"/>
                    </w:rPr>
                  </w:rPrChange>
                </w:rPr>
                <w:t>0.</w:t>
              </w:r>
            </w:ins>
            <w:ins w:id="5779" w:author="NaYEeM" w:date="2020-01-14T23:00:00Z">
              <w:r w:rsidRPr="005D07D7">
                <w:rPr>
                  <w:rFonts w:ascii="Times New Roman" w:hAnsi="Times New Roman" w:cs="Times New Roman"/>
                  <w:sz w:val="24"/>
                  <w:szCs w:val="24"/>
                  <w:rPrChange w:id="5780" w:author="NaYEeM" w:date="2020-01-18T22:54:00Z">
                    <w:rPr>
                      <w:rFonts w:ascii="Times New Roman" w:hAnsi="Times New Roman" w:cs="Times New Roman"/>
                      <w:sz w:val="24"/>
                      <w:szCs w:val="24"/>
                    </w:rPr>
                  </w:rPrChange>
                </w:rPr>
                <w:t>1</w:t>
              </w:r>
            </w:ins>
            <w:ins w:id="5781" w:author="NaYEeM" w:date="2020-01-14T23:23:00Z">
              <w:r w:rsidRPr="005D07D7">
                <w:rPr>
                  <w:rFonts w:ascii="Times New Roman" w:hAnsi="Times New Roman" w:cs="Times New Roman"/>
                  <w:sz w:val="24"/>
                  <w:szCs w:val="24"/>
                  <w:rPrChange w:id="5782" w:author="NaYEeM" w:date="2020-01-18T22:54:00Z">
                    <w:rPr>
                      <w:rFonts w:ascii="Times New Roman" w:hAnsi="Times New Roman" w:cs="Times New Roman"/>
                      <w:sz w:val="24"/>
                      <w:szCs w:val="24"/>
                    </w:rPr>
                  </w:rPrChange>
                </w:rPr>
                <w:t>32</w:t>
              </w:r>
            </w:ins>
          </w:p>
        </w:tc>
      </w:tr>
      <w:tr w:rsidR="00321F51" w:rsidRPr="005D07D7" w14:paraId="119D9D12" w14:textId="77777777" w:rsidTr="005D07D7">
        <w:trPr>
          <w:cnfStyle w:val="000000100000" w:firstRow="0" w:lastRow="0" w:firstColumn="0" w:lastColumn="0" w:oddVBand="0" w:evenVBand="0" w:oddHBand="1" w:evenHBand="0" w:firstRowFirstColumn="0" w:firstRowLastColumn="0" w:lastRowFirstColumn="0" w:lastRowLastColumn="0"/>
          <w:ins w:id="5783" w:author="NaYEeM" w:date="2019-06-28T02:34:00Z"/>
          <w:trPrChange w:id="5784" w:author="NaYEeM" w:date="2020-01-18T22:53:00Z">
            <w:trPr>
              <w:gridAfter w:val="0"/>
            </w:trPr>
          </w:trPrChange>
        </w:trPr>
        <w:tc>
          <w:tcPr>
            <w:cnfStyle w:val="001000000000" w:firstRow="0" w:lastRow="0" w:firstColumn="1" w:lastColumn="0" w:oddVBand="0" w:evenVBand="0" w:oddHBand="0" w:evenHBand="0" w:firstRowFirstColumn="0" w:firstRowLastColumn="0" w:lastRowFirstColumn="0" w:lastRowLastColumn="0"/>
            <w:tcW w:w="2333" w:type="pct"/>
            <w:tcPrChange w:id="5785" w:author="NaYEeM" w:date="2020-01-18T22:53:00Z">
              <w:tcPr>
                <w:tcW w:w="2856" w:type="dxa"/>
              </w:tcPr>
            </w:tcPrChange>
          </w:tcPr>
          <w:p w14:paraId="5995A8C8" w14:textId="77777777" w:rsidR="00321F51" w:rsidRPr="005D07D7" w:rsidRDefault="00321F51" w:rsidP="00321F51">
            <w:pPr>
              <w:jc w:val="both"/>
              <w:cnfStyle w:val="001000100000" w:firstRow="0" w:lastRow="0" w:firstColumn="1" w:lastColumn="0" w:oddVBand="0" w:evenVBand="0" w:oddHBand="1" w:evenHBand="0" w:firstRowFirstColumn="0" w:firstRowLastColumn="0" w:lastRowFirstColumn="0" w:lastRowLastColumn="0"/>
              <w:rPr>
                <w:ins w:id="5786" w:author="NaYEeM" w:date="2019-06-28T02:34:00Z"/>
                <w:rFonts w:ascii="Times New Roman" w:hAnsi="Times New Roman" w:cs="Times New Roman"/>
                <w:sz w:val="24"/>
                <w:szCs w:val="24"/>
                <w:rPrChange w:id="5787" w:author="NaYEeM" w:date="2020-01-18T22:54:00Z">
                  <w:rPr>
                    <w:ins w:id="5788" w:author="NaYEeM" w:date="2019-06-28T02:34:00Z"/>
                    <w:rFonts w:ascii="Times New Roman" w:hAnsi="Times New Roman" w:cs="Times New Roman"/>
                    <w:sz w:val="24"/>
                    <w:szCs w:val="24"/>
                  </w:rPr>
                </w:rPrChange>
              </w:rPr>
            </w:pPr>
            <w:ins w:id="5789" w:author="NaYEeM" w:date="2019-06-28T02:34:00Z">
              <w:r w:rsidRPr="005D07D7">
                <w:rPr>
                  <w:rFonts w:ascii="Times New Roman" w:hAnsi="Times New Roman" w:cs="Times New Roman"/>
                  <w:kern w:val="24"/>
                  <w:sz w:val="24"/>
                  <w:szCs w:val="24"/>
                  <w:lang w:val="da-DK"/>
                  <w:rPrChange w:id="5790" w:author="NaYEeM" w:date="2020-01-18T22:54:00Z">
                    <w:rPr>
                      <w:rFonts w:ascii="Times New Roman" w:hAnsi="Times New Roman" w:cs="Times New Roman"/>
                      <w:kern w:val="24"/>
                      <w:sz w:val="24"/>
                      <w:szCs w:val="24"/>
                      <w:lang w:val="da-DK"/>
                    </w:rPr>
                  </w:rPrChange>
                </w:rPr>
                <w:t>Residence</w:t>
              </w:r>
            </w:ins>
          </w:p>
        </w:tc>
        <w:tc>
          <w:tcPr>
            <w:tcW w:w="1326" w:type="pct"/>
            <w:tcPrChange w:id="5791" w:author="NaYEeM" w:date="2020-01-18T22:53:00Z">
              <w:tcPr>
                <w:tcW w:w="1623" w:type="dxa"/>
                <w:gridSpan w:val="2"/>
              </w:tcPr>
            </w:tcPrChange>
          </w:tcPr>
          <w:p w14:paraId="5D78D360" w14:textId="03B290DE"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5792" w:author="NaYEeM" w:date="2019-06-28T02:34:00Z"/>
                <w:rFonts w:ascii="Times New Roman" w:hAnsi="Times New Roman" w:cs="Times New Roman"/>
                <w:sz w:val="24"/>
                <w:szCs w:val="24"/>
                <w:rPrChange w:id="5793" w:author="NaYEeM" w:date="2020-01-18T22:54:00Z">
                  <w:rPr>
                    <w:ins w:id="5794" w:author="NaYEeM" w:date="2019-06-28T02:34:00Z"/>
                    <w:rFonts w:ascii="Times New Roman" w:hAnsi="Times New Roman" w:cs="Times New Roman"/>
                    <w:sz w:val="24"/>
                    <w:szCs w:val="24"/>
                  </w:rPr>
                </w:rPrChange>
              </w:rPr>
            </w:pPr>
            <w:ins w:id="5795" w:author="NaYEeM" w:date="2020-01-14T23:00:00Z">
              <w:r w:rsidRPr="005D07D7">
                <w:rPr>
                  <w:rFonts w:ascii="Times New Roman" w:hAnsi="Times New Roman" w:cs="Times New Roman"/>
                  <w:sz w:val="24"/>
                  <w:szCs w:val="24"/>
                  <w:rPrChange w:id="5796" w:author="NaYEeM" w:date="2020-01-18T22:54:00Z">
                    <w:rPr>
                      <w:rFonts w:ascii="Times New Roman" w:hAnsi="Times New Roman" w:cs="Times New Roman"/>
                      <w:sz w:val="24"/>
                      <w:szCs w:val="24"/>
                    </w:rPr>
                  </w:rPrChange>
                </w:rPr>
                <w:t>0.00</w:t>
              </w:r>
            </w:ins>
          </w:p>
        </w:tc>
        <w:tc>
          <w:tcPr>
            <w:tcW w:w="1341" w:type="pct"/>
            <w:tcPrChange w:id="5797" w:author="NaYEeM" w:date="2020-01-18T22:53:00Z">
              <w:tcPr>
                <w:tcW w:w="1643" w:type="dxa"/>
              </w:tcPr>
            </w:tcPrChange>
          </w:tcPr>
          <w:p w14:paraId="7F51F817" w14:textId="0BABA267"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5798" w:author="NaYEeM" w:date="2019-06-28T02:34:00Z"/>
                <w:rFonts w:ascii="Times New Roman" w:hAnsi="Times New Roman" w:cs="Times New Roman"/>
                <w:sz w:val="24"/>
                <w:szCs w:val="24"/>
                <w:rPrChange w:id="5799" w:author="NaYEeM" w:date="2020-01-18T22:54:00Z">
                  <w:rPr>
                    <w:ins w:id="5800" w:author="NaYEeM" w:date="2019-06-28T02:34:00Z"/>
                    <w:rFonts w:ascii="Times New Roman" w:hAnsi="Times New Roman" w:cs="Times New Roman"/>
                    <w:sz w:val="24"/>
                    <w:szCs w:val="24"/>
                  </w:rPr>
                </w:rPrChange>
              </w:rPr>
            </w:pPr>
            <w:ins w:id="5801" w:author="NaYEeM" w:date="2020-01-14T23:00:00Z">
              <w:r w:rsidRPr="005D07D7">
                <w:rPr>
                  <w:rFonts w:ascii="Times New Roman" w:hAnsi="Times New Roman" w:cs="Times New Roman"/>
                  <w:sz w:val="24"/>
                  <w:szCs w:val="24"/>
                  <w:rPrChange w:id="5802" w:author="NaYEeM" w:date="2020-01-18T22:54:00Z">
                    <w:rPr>
                      <w:rFonts w:ascii="Times New Roman" w:hAnsi="Times New Roman" w:cs="Times New Roman"/>
                      <w:sz w:val="24"/>
                      <w:szCs w:val="24"/>
                    </w:rPr>
                  </w:rPrChange>
                </w:rPr>
                <w:t>1.000</w:t>
              </w:r>
            </w:ins>
          </w:p>
        </w:tc>
      </w:tr>
      <w:tr w:rsidR="00321F51" w:rsidRPr="005D07D7" w14:paraId="7914C830" w14:textId="77777777" w:rsidTr="005D07D7">
        <w:trPr>
          <w:ins w:id="5803" w:author="NaYEeM" w:date="2019-06-28T02:34:00Z"/>
          <w:trPrChange w:id="5804" w:author="NaYEeM" w:date="2020-01-18T22:53:00Z">
            <w:trPr>
              <w:gridAfter w:val="0"/>
            </w:trPr>
          </w:trPrChange>
        </w:trPr>
        <w:tc>
          <w:tcPr>
            <w:cnfStyle w:val="001000000000" w:firstRow="0" w:lastRow="0" w:firstColumn="1" w:lastColumn="0" w:oddVBand="0" w:evenVBand="0" w:oddHBand="0" w:evenHBand="0" w:firstRowFirstColumn="0" w:firstRowLastColumn="0" w:lastRowFirstColumn="0" w:lastRowLastColumn="0"/>
            <w:tcW w:w="2333" w:type="pct"/>
            <w:tcPrChange w:id="5805" w:author="NaYEeM" w:date="2020-01-18T22:53:00Z">
              <w:tcPr>
                <w:tcW w:w="2856" w:type="dxa"/>
              </w:tcPr>
            </w:tcPrChange>
          </w:tcPr>
          <w:p w14:paraId="669F803F" w14:textId="77777777" w:rsidR="00321F51" w:rsidRPr="005D07D7" w:rsidRDefault="00321F51" w:rsidP="00321F51">
            <w:pPr>
              <w:jc w:val="both"/>
              <w:rPr>
                <w:ins w:id="5806" w:author="NaYEeM" w:date="2019-06-28T02:34:00Z"/>
                <w:rFonts w:ascii="Times New Roman" w:hAnsi="Times New Roman" w:cs="Times New Roman"/>
                <w:sz w:val="24"/>
                <w:szCs w:val="24"/>
                <w:rPrChange w:id="5807" w:author="NaYEeM" w:date="2020-01-18T22:54:00Z">
                  <w:rPr>
                    <w:ins w:id="5808" w:author="NaYEeM" w:date="2019-06-28T02:34:00Z"/>
                    <w:rFonts w:ascii="Times New Roman" w:hAnsi="Times New Roman" w:cs="Times New Roman"/>
                    <w:sz w:val="24"/>
                    <w:szCs w:val="24"/>
                  </w:rPr>
                </w:rPrChange>
              </w:rPr>
            </w:pPr>
            <w:ins w:id="5809" w:author="NaYEeM" w:date="2019-06-28T02:34:00Z">
              <w:r w:rsidRPr="005D07D7">
                <w:rPr>
                  <w:rFonts w:ascii="Times New Roman" w:hAnsi="Times New Roman" w:cs="Times New Roman"/>
                  <w:kern w:val="24"/>
                  <w:sz w:val="24"/>
                  <w:szCs w:val="24"/>
                  <w:lang w:val="da-DK"/>
                  <w:rPrChange w:id="5810" w:author="NaYEeM" w:date="2020-01-18T22:54:00Z">
                    <w:rPr>
                      <w:rFonts w:ascii="Times New Roman" w:hAnsi="Times New Roman" w:cs="Times New Roman"/>
                      <w:kern w:val="24"/>
                      <w:sz w:val="24"/>
                      <w:szCs w:val="24"/>
                      <w:lang w:val="da-DK"/>
                    </w:rPr>
                  </w:rPrChange>
                </w:rPr>
                <w:t>Mother’s Education</w:t>
              </w:r>
            </w:ins>
          </w:p>
        </w:tc>
        <w:tc>
          <w:tcPr>
            <w:tcW w:w="1326" w:type="pct"/>
            <w:tcPrChange w:id="5811" w:author="NaYEeM" w:date="2020-01-18T22:53:00Z">
              <w:tcPr>
                <w:tcW w:w="1623" w:type="dxa"/>
                <w:gridSpan w:val="2"/>
              </w:tcPr>
            </w:tcPrChange>
          </w:tcPr>
          <w:p w14:paraId="1007E062" w14:textId="2975386E" w:rsidR="00321F51" w:rsidRPr="005D07D7" w:rsidRDefault="00321F51" w:rsidP="00321F51">
            <w:pPr>
              <w:jc w:val="both"/>
              <w:cnfStyle w:val="000000000000" w:firstRow="0" w:lastRow="0" w:firstColumn="0" w:lastColumn="0" w:oddVBand="0" w:evenVBand="0" w:oddHBand="0" w:evenHBand="0" w:firstRowFirstColumn="0" w:firstRowLastColumn="0" w:lastRowFirstColumn="0" w:lastRowLastColumn="0"/>
              <w:rPr>
                <w:ins w:id="5812" w:author="NaYEeM" w:date="2019-06-28T02:34:00Z"/>
                <w:rFonts w:ascii="Times New Roman" w:hAnsi="Times New Roman" w:cs="Times New Roman"/>
                <w:sz w:val="24"/>
                <w:szCs w:val="24"/>
                <w:rPrChange w:id="5813" w:author="NaYEeM" w:date="2020-01-18T22:54:00Z">
                  <w:rPr>
                    <w:ins w:id="5814" w:author="NaYEeM" w:date="2019-06-28T02:34:00Z"/>
                    <w:rFonts w:ascii="Times New Roman" w:hAnsi="Times New Roman" w:cs="Times New Roman"/>
                    <w:sz w:val="24"/>
                    <w:szCs w:val="24"/>
                  </w:rPr>
                </w:rPrChange>
              </w:rPr>
            </w:pPr>
            <w:ins w:id="5815" w:author="NaYEeM" w:date="2020-01-14T23:01:00Z">
              <w:r w:rsidRPr="005D07D7">
                <w:rPr>
                  <w:rFonts w:ascii="Times New Roman" w:hAnsi="Times New Roman" w:cs="Times New Roman"/>
                  <w:sz w:val="24"/>
                  <w:szCs w:val="24"/>
                  <w:rPrChange w:id="5816" w:author="NaYEeM" w:date="2020-01-18T22:54:00Z">
                    <w:rPr>
                      <w:rFonts w:ascii="Times New Roman" w:hAnsi="Times New Roman" w:cs="Times New Roman"/>
                      <w:sz w:val="24"/>
                      <w:szCs w:val="24"/>
                    </w:rPr>
                  </w:rPrChange>
                </w:rPr>
                <w:t>4.</w:t>
              </w:r>
            </w:ins>
            <w:ins w:id="5817" w:author="NaYEeM" w:date="2020-01-14T23:25:00Z">
              <w:r w:rsidRPr="005D07D7">
                <w:rPr>
                  <w:rFonts w:ascii="Times New Roman" w:hAnsi="Times New Roman" w:cs="Times New Roman"/>
                  <w:sz w:val="24"/>
                  <w:szCs w:val="24"/>
                  <w:rPrChange w:id="5818" w:author="NaYEeM" w:date="2020-01-18T22:54:00Z">
                    <w:rPr>
                      <w:rFonts w:ascii="Times New Roman" w:hAnsi="Times New Roman" w:cs="Times New Roman"/>
                      <w:sz w:val="24"/>
                      <w:szCs w:val="24"/>
                    </w:rPr>
                  </w:rPrChange>
                </w:rPr>
                <w:t>02</w:t>
              </w:r>
            </w:ins>
          </w:p>
        </w:tc>
        <w:tc>
          <w:tcPr>
            <w:tcW w:w="1341" w:type="pct"/>
            <w:tcPrChange w:id="5819" w:author="NaYEeM" w:date="2020-01-18T22:53:00Z">
              <w:tcPr>
                <w:tcW w:w="1643" w:type="dxa"/>
              </w:tcPr>
            </w:tcPrChange>
          </w:tcPr>
          <w:p w14:paraId="1937CDDF" w14:textId="23118961" w:rsidR="00321F51" w:rsidRPr="005D07D7" w:rsidRDefault="00321F51" w:rsidP="00321F51">
            <w:pPr>
              <w:jc w:val="both"/>
              <w:cnfStyle w:val="000000000000" w:firstRow="0" w:lastRow="0" w:firstColumn="0" w:lastColumn="0" w:oddVBand="0" w:evenVBand="0" w:oddHBand="0" w:evenHBand="0" w:firstRowFirstColumn="0" w:firstRowLastColumn="0" w:lastRowFirstColumn="0" w:lastRowLastColumn="0"/>
              <w:rPr>
                <w:ins w:id="5820" w:author="NaYEeM" w:date="2019-06-28T02:34:00Z"/>
                <w:rFonts w:ascii="Times New Roman" w:hAnsi="Times New Roman" w:cs="Times New Roman"/>
                <w:sz w:val="24"/>
                <w:szCs w:val="24"/>
                <w:rPrChange w:id="5821" w:author="NaYEeM" w:date="2020-01-18T22:54:00Z">
                  <w:rPr>
                    <w:ins w:id="5822" w:author="NaYEeM" w:date="2019-06-28T02:34:00Z"/>
                    <w:rFonts w:ascii="Times New Roman" w:hAnsi="Times New Roman" w:cs="Times New Roman"/>
                    <w:sz w:val="24"/>
                    <w:szCs w:val="24"/>
                  </w:rPr>
                </w:rPrChange>
              </w:rPr>
            </w:pPr>
            <w:ins w:id="5823" w:author="NaYEeM" w:date="2019-12-09T01:40:00Z">
              <w:r w:rsidRPr="005D07D7">
                <w:rPr>
                  <w:rFonts w:ascii="Times New Roman" w:hAnsi="Times New Roman" w:cs="Times New Roman"/>
                  <w:sz w:val="24"/>
                  <w:szCs w:val="24"/>
                  <w:rPrChange w:id="5824" w:author="NaYEeM" w:date="2020-01-18T22:54:00Z">
                    <w:rPr>
                      <w:rFonts w:ascii="Times New Roman" w:hAnsi="Times New Roman" w:cs="Times New Roman"/>
                      <w:sz w:val="24"/>
                      <w:szCs w:val="24"/>
                    </w:rPr>
                  </w:rPrChange>
                </w:rPr>
                <w:t>0.</w:t>
              </w:r>
            </w:ins>
            <w:ins w:id="5825" w:author="NaYEeM" w:date="2020-01-14T23:01:00Z">
              <w:r w:rsidRPr="005D07D7">
                <w:rPr>
                  <w:rFonts w:ascii="Times New Roman" w:hAnsi="Times New Roman" w:cs="Times New Roman"/>
                  <w:sz w:val="24"/>
                  <w:szCs w:val="24"/>
                  <w:rPrChange w:id="5826" w:author="NaYEeM" w:date="2020-01-18T22:54:00Z">
                    <w:rPr>
                      <w:rFonts w:ascii="Times New Roman" w:hAnsi="Times New Roman" w:cs="Times New Roman"/>
                      <w:sz w:val="24"/>
                      <w:szCs w:val="24"/>
                    </w:rPr>
                  </w:rPrChange>
                </w:rPr>
                <w:t>2</w:t>
              </w:r>
            </w:ins>
            <w:ins w:id="5827" w:author="NaYEeM" w:date="2020-01-14T23:25:00Z">
              <w:r w:rsidRPr="005D07D7">
                <w:rPr>
                  <w:rFonts w:ascii="Times New Roman" w:hAnsi="Times New Roman" w:cs="Times New Roman"/>
                  <w:sz w:val="24"/>
                  <w:szCs w:val="24"/>
                  <w:rPrChange w:id="5828" w:author="NaYEeM" w:date="2020-01-18T22:54:00Z">
                    <w:rPr>
                      <w:rFonts w:ascii="Times New Roman" w:hAnsi="Times New Roman" w:cs="Times New Roman"/>
                      <w:sz w:val="24"/>
                      <w:szCs w:val="24"/>
                    </w:rPr>
                  </w:rPrChange>
                </w:rPr>
                <w:t>59</w:t>
              </w:r>
            </w:ins>
          </w:p>
        </w:tc>
      </w:tr>
      <w:tr w:rsidR="00321F51" w:rsidRPr="005D07D7" w14:paraId="714F3123" w14:textId="77777777" w:rsidTr="005D07D7">
        <w:trPr>
          <w:cnfStyle w:val="000000100000" w:firstRow="0" w:lastRow="0" w:firstColumn="0" w:lastColumn="0" w:oddVBand="0" w:evenVBand="0" w:oddHBand="1" w:evenHBand="0" w:firstRowFirstColumn="0" w:firstRowLastColumn="0" w:lastRowFirstColumn="0" w:lastRowLastColumn="0"/>
          <w:ins w:id="5829" w:author="NaYEeM" w:date="2019-06-28T02:34:00Z"/>
          <w:trPrChange w:id="5830" w:author="NaYEeM" w:date="2020-01-18T22:53:00Z">
            <w:trPr>
              <w:gridAfter w:val="0"/>
            </w:trPr>
          </w:trPrChange>
        </w:trPr>
        <w:tc>
          <w:tcPr>
            <w:cnfStyle w:val="001000000000" w:firstRow="0" w:lastRow="0" w:firstColumn="1" w:lastColumn="0" w:oddVBand="0" w:evenVBand="0" w:oddHBand="0" w:evenHBand="0" w:firstRowFirstColumn="0" w:firstRowLastColumn="0" w:lastRowFirstColumn="0" w:lastRowLastColumn="0"/>
            <w:tcW w:w="2333" w:type="pct"/>
            <w:tcPrChange w:id="5831" w:author="NaYEeM" w:date="2020-01-18T22:53:00Z">
              <w:tcPr>
                <w:tcW w:w="2856" w:type="dxa"/>
              </w:tcPr>
            </w:tcPrChange>
          </w:tcPr>
          <w:p w14:paraId="2D50C32A" w14:textId="699FD7C5" w:rsidR="00321F51" w:rsidRPr="005D07D7" w:rsidRDefault="00321F51" w:rsidP="00321F51">
            <w:pPr>
              <w:jc w:val="both"/>
              <w:cnfStyle w:val="001000100000" w:firstRow="0" w:lastRow="0" w:firstColumn="1" w:lastColumn="0" w:oddVBand="0" w:evenVBand="0" w:oddHBand="1" w:evenHBand="0" w:firstRowFirstColumn="0" w:firstRowLastColumn="0" w:lastRowFirstColumn="0" w:lastRowLastColumn="0"/>
              <w:rPr>
                <w:ins w:id="5832" w:author="NaYEeM" w:date="2019-06-28T02:34:00Z"/>
                <w:rFonts w:ascii="Times New Roman" w:hAnsi="Times New Roman" w:cs="Times New Roman"/>
                <w:sz w:val="24"/>
                <w:szCs w:val="24"/>
                <w:rPrChange w:id="5833" w:author="NaYEeM" w:date="2020-01-18T22:54:00Z">
                  <w:rPr>
                    <w:ins w:id="5834" w:author="NaYEeM" w:date="2019-06-28T02:34:00Z"/>
                    <w:rFonts w:ascii="Times New Roman" w:hAnsi="Times New Roman" w:cs="Times New Roman"/>
                    <w:sz w:val="24"/>
                    <w:szCs w:val="24"/>
                  </w:rPr>
                </w:rPrChange>
              </w:rPr>
            </w:pPr>
            <w:ins w:id="5835" w:author="NaYEeM" w:date="2019-06-28T02:34:00Z">
              <w:r w:rsidRPr="005D07D7">
                <w:rPr>
                  <w:rFonts w:ascii="Times New Roman" w:hAnsi="Times New Roman" w:cs="Times New Roman"/>
                  <w:sz w:val="24"/>
                  <w:szCs w:val="24"/>
                  <w:rPrChange w:id="5836" w:author="NaYEeM" w:date="2020-01-18T22:54:00Z">
                    <w:rPr>
                      <w:rFonts w:ascii="Times New Roman" w:hAnsi="Times New Roman" w:cs="Times New Roman"/>
                      <w:sz w:val="24"/>
                      <w:szCs w:val="24"/>
                    </w:rPr>
                  </w:rPrChange>
                </w:rPr>
                <w:t xml:space="preserve">Mothers’ </w:t>
              </w:r>
            </w:ins>
            <w:ins w:id="5837" w:author="NaYEeM" w:date="2019-07-07T23:17:00Z">
              <w:r w:rsidRPr="005D07D7">
                <w:rPr>
                  <w:rFonts w:ascii="Times New Roman" w:hAnsi="Times New Roman" w:cs="Times New Roman"/>
                  <w:sz w:val="24"/>
                  <w:szCs w:val="24"/>
                  <w:rPrChange w:id="5838" w:author="NaYEeM" w:date="2020-01-18T22:54:00Z">
                    <w:rPr>
                      <w:rFonts w:ascii="Times New Roman" w:hAnsi="Times New Roman" w:cs="Times New Roman"/>
                      <w:sz w:val="24"/>
                      <w:szCs w:val="24"/>
                    </w:rPr>
                  </w:rPrChange>
                </w:rPr>
                <w:t xml:space="preserve">Currently </w:t>
              </w:r>
            </w:ins>
            <w:ins w:id="5839" w:author="NaYEeM" w:date="2019-06-28T02:34:00Z">
              <w:r w:rsidRPr="005D07D7">
                <w:rPr>
                  <w:rFonts w:ascii="Times New Roman" w:hAnsi="Times New Roman" w:cs="Times New Roman"/>
                  <w:sz w:val="24"/>
                  <w:szCs w:val="24"/>
                  <w:rPrChange w:id="5840" w:author="NaYEeM" w:date="2020-01-18T22:54:00Z">
                    <w:rPr>
                      <w:rFonts w:ascii="Times New Roman" w:hAnsi="Times New Roman" w:cs="Times New Roman"/>
                      <w:sz w:val="24"/>
                      <w:szCs w:val="24"/>
                    </w:rPr>
                  </w:rPrChange>
                </w:rPr>
                <w:t>Working</w:t>
              </w:r>
            </w:ins>
          </w:p>
        </w:tc>
        <w:tc>
          <w:tcPr>
            <w:tcW w:w="1326" w:type="pct"/>
            <w:tcPrChange w:id="5841" w:author="NaYEeM" w:date="2020-01-18T22:53:00Z">
              <w:tcPr>
                <w:tcW w:w="1623" w:type="dxa"/>
                <w:gridSpan w:val="2"/>
              </w:tcPr>
            </w:tcPrChange>
          </w:tcPr>
          <w:p w14:paraId="0E5BE120" w14:textId="354B3F34"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5842" w:author="NaYEeM" w:date="2019-06-28T02:34:00Z"/>
                <w:rFonts w:ascii="Times New Roman" w:hAnsi="Times New Roman" w:cs="Times New Roman"/>
                <w:sz w:val="24"/>
                <w:szCs w:val="24"/>
                <w:rPrChange w:id="5843" w:author="NaYEeM" w:date="2020-01-18T22:54:00Z">
                  <w:rPr>
                    <w:ins w:id="5844" w:author="NaYEeM" w:date="2019-06-28T02:34:00Z"/>
                    <w:rFonts w:ascii="Times New Roman" w:hAnsi="Times New Roman" w:cs="Times New Roman"/>
                    <w:sz w:val="24"/>
                    <w:szCs w:val="24"/>
                  </w:rPr>
                </w:rPrChange>
              </w:rPr>
            </w:pPr>
            <w:ins w:id="5845" w:author="NaYEeM" w:date="2019-11-20T23:46:00Z">
              <w:r w:rsidRPr="005D07D7">
                <w:rPr>
                  <w:rFonts w:ascii="Times New Roman" w:hAnsi="Times New Roman" w:cs="Times New Roman"/>
                  <w:sz w:val="24"/>
                  <w:szCs w:val="24"/>
                  <w:rPrChange w:id="5846" w:author="NaYEeM" w:date="2020-01-18T22:54:00Z">
                    <w:rPr>
                      <w:rFonts w:ascii="Times New Roman" w:hAnsi="Times New Roman" w:cs="Times New Roman"/>
                      <w:sz w:val="24"/>
                      <w:szCs w:val="24"/>
                    </w:rPr>
                  </w:rPrChange>
                </w:rPr>
                <w:t>0.</w:t>
              </w:r>
            </w:ins>
            <w:ins w:id="5847" w:author="NaYEeM" w:date="2020-01-14T23:01:00Z">
              <w:r w:rsidRPr="005D07D7">
                <w:rPr>
                  <w:rFonts w:ascii="Times New Roman" w:hAnsi="Times New Roman" w:cs="Times New Roman"/>
                  <w:sz w:val="24"/>
                  <w:szCs w:val="24"/>
                  <w:rPrChange w:id="5848" w:author="NaYEeM" w:date="2020-01-18T22:54:00Z">
                    <w:rPr>
                      <w:rFonts w:ascii="Times New Roman" w:hAnsi="Times New Roman" w:cs="Times New Roman"/>
                      <w:sz w:val="24"/>
                      <w:szCs w:val="24"/>
                    </w:rPr>
                  </w:rPrChange>
                </w:rPr>
                <w:t>0</w:t>
              </w:r>
            </w:ins>
            <w:ins w:id="5849" w:author="NaYEeM" w:date="2020-01-14T23:26:00Z">
              <w:r w:rsidRPr="005D07D7">
                <w:rPr>
                  <w:rFonts w:ascii="Times New Roman" w:hAnsi="Times New Roman" w:cs="Times New Roman"/>
                  <w:sz w:val="24"/>
                  <w:szCs w:val="24"/>
                  <w:rPrChange w:id="5850" w:author="NaYEeM" w:date="2020-01-18T22:54:00Z">
                    <w:rPr>
                      <w:rFonts w:ascii="Times New Roman" w:hAnsi="Times New Roman" w:cs="Times New Roman"/>
                      <w:sz w:val="24"/>
                      <w:szCs w:val="24"/>
                    </w:rPr>
                  </w:rPrChange>
                </w:rPr>
                <w:t>2</w:t>
              </w:r>
            </w:ins>
          </w:p>
        </w:tc>
        <w:tc>
          <w:tcPr>
            <w:tcW w:w="1341" w:type="pct"/>
            <w:tcPrChange w:id="5851" w:author="NaYEeM" w:date="2020-01-18T22:53:00Z">
              <w:tcPr>
                <w:tcW w:w="1643" w:type="dxa"/>
              </w:tcPr>
            </w:tcPrChange>
          </w:tcPr>
          <w:p w14:paraId="75D84B4F" w14:textId="6E237F0B"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5852" w:author="NaYEeM" w:date="2019-06-28T02:34:00Z"/>
                <w:rFonts w:ascii="Times New Roman" w:hAnsi="Times New Roman" w:cs="Times New Roman"/>
                <w:sz w:val="24"/>
                <w:szCs w:val="24"/>
                <w:rPrChange w:id="5853" w:author="NaYEeM" w:date="2020-01-18T22:54:00Z">
                  <w:rPr>
                    <w:ins w:id="5854" w:author="NaYEeM" w:date="2019-06-28T02:34:00Z"/>
                    <w:rFonts w:ascii="Times New Roman" w:hAnsi="Times New Roman" w:cs="Times New Roman"/>
                    <w:sz w:val="24"/>
                    <w:szCs w:val="24"/>
                  </w:rPr>
                </w:rPrChange>
              </w:rPr>
            </w:pPr>
            <w:ins w:id="5855" w:author="NaYEeM" w:date="2019-11-20T23:46:00Z">
              <w:r w:rsidRPr="005D07D7">
                <w:rPr>
                  <w:rFonts w:ascii="Times New Roman" w:hAnsi="Times New Roman" w:cs="Times New Roman"/>
                  <w:sz w:val="24"/>
                  <w:szCs w:val="24"/>
                  <w:rPrChange w:id="5856" w:author="NaYEeM" w:date="2020-01-18T22:54:00Z">
                    <w:rPr>
                      <w:rFonts w:ascii="Times New Roman" w:hAnsi="Times New Roman" w:cs="Times New Roman"/>
                      <w:sz w:val="24"/>
                      <w:szCs w:val="24"/>
                    </w:rPr>
                  </w:rPrChange>
                </w:rPr>
                <w:t>0.</w:t>
              </w:r>
            </w:ins>
            <w:ins w:id="5857" w:author="NaYEeM" w:date="2020-01-14T23:01:00Z">
              <w:r w:rsidRPr="005D07D7">
                <w:rPr>
                  <w:rFonts w:ascii="Times New Roman" w:hAnsi="Times New Roman" w:cs="Times New Roman"/>
                  <w:sz w:val="24"/>
                  <w:szCs w:val="24"/>
                  <w:rPrChange w:id="5858" w:author="NaYEeM" w:date="2020-01-18T22:54:00Z">
                    <w:rPr>
                      <w:rFonts w:ascii="Times New Roman" w:hAnsi="Times New Roman" w:cs="Times New Roman"/>
                      <w:sz w:val="24"/>
                      <w:szCs w:val="24"/>
                    </w:rPr>
                  </w:rPrChange>
                </w:rPr>
                <w:t>8</w:t>
              </w:r>
            </w:ins>
            <w:ins w:id="5859" w:author="NaYEeM" w:date="2020-01-14T23:26:00Z">
              <w:r w:rsidRPr="005D07D7">
                <w:rPr>
                  <w:rFonts w:ascii="Times New Roman" w:hAnsi="Times New Roman" w:cs="Times New Roman"/>
                  <w:sz w:val="24"/>
                  <w:szCs w:val="24"/>
                  <w:rPrChange w:id="5860" w:author="NaYEeM" w:date="2020-01-18T22:54:00Z">
                    <w:rPr>
                      <w:rFonts w:ascii="Times New Roman" w:hAnsi="Times New Roman" w:cs="Times New Roman"/>
                      <w:sz w:val="24"/>
                      <w:szCs w:val="24"/>
                    </w:rPr>
                  </w:rPrChange>
                </w:rPr>
                <w:t>96</w:t>
              </w:r>
            </w:ins>
          </w:p>
        </w:tc>
      </w:tr>
      <w:tr w:rsidR="00321F51" w:rsidRPr="005D07D7" w14:paraId="4FFFA60B" w14:textId="77777777" w:rsidTr="005D07D7">
        <w:trPr>
          <w:ins w:id="5861" w:author="NaYEeM" w:date="2019-06-28T02:34:00Z"/>
          <w:trPrChange w:id="5862" w:author="NaYEeM" w:date="2020-01-18T22:53:00Z">
            <w:trPr>
              <w:gridAfter w:val="0"/>
            </w:trPr>
          </w:trPrChange>
        </w:trPr>
        <w:tc>
          <w:tcPr>
            <w:cnfStyle w:val="001000000000" w:firstRow="0" w:lastRow="0" w:firstColumn="1" w:lastColumn="0" w:oddVBand="0" w:evenVBand="0" w:oddHBand="0" w:evenHBand="0" w:firstRowFirstColumn="0" w:firstRowLastColumn="0" w:lastRowFirstColumn="0" w:lastRowLastColumn="0"/>
            <w:tcW w:w="2333" w:type="pct"/>
            <w:tcPrChange w:id="5863" w:author="NaYEeM" w:date="2020-01-18T22:53:00Z">
              <w:tcPr>
                <w:tcW w:w="2856" w:type="dxa"/>
              </w:tcPr>
            </w:tcPrChange>
          </w:tcPr>
          <w:p w14:paraId="061D07BA" w14:textId="77777777" w:rsidR="00321F51" w:rsidRPr="005D07D7" w:rsidRDefault="00321F51" w:rsidP="00321F51">
            <w:pPr>
              <w:jc w:val="both"/>
              <w:rPr>
                <w:ins w:id="5864" w:author="NaYEeM" w:date="2019-06-28T02:34:00Z"/>
                <w:rFonts w:ascii="Times New Roman" w:hAnsi="Times New Roman" w:cs="Times New Roman"/>
                <w:sz w:val="24"/>
                <w:szCs w:val="24"/>
                <w:rPrChange w:id="5865" w:author="NaYEeM" w:date="2020-01-18T22:54:00Z">
                  <w:rPr>
                    <w:ins w:id="5866" w:author="NaYEeM" w:date="2019-06-28T02:34:00Z"/>
                    <w:rFonts w:ascii="Times New Roman" w:hAnsi="Times New Roman" w:cs="Times New Roman"/>
                    <w:sz w:val="24"/>
                    <w:szCs w:val="24"/>
                  </w:rPr>
                </w:rPrChange>
              </w:rPr>
            </w:pPr>
            <w:ins w:id="5867" w:author="NaYEeM" w:date="2019-06-28T02:34:00Z">
              <w:r w:rsidRPr="005D07D7">
                <w:rPr>
                  <w:rFonts w:ascii="Times New Roman" w:hAnsi="Times New Roman" w:cs="Times New Roman"/>
                  <w:sz w:val="24"/>
                  <w:szCs w:val="24"/>
                  <w:rPrChange w:id="5868" w:author="NaYEeM" w:date="2020-01-18T22:54:00Z">
                    <w:rPr>
                      <w:rFonts w:ascii="Times New Roman" w:hAnsi="Times New Roman" w:cs="Times New Roman"/>
                      <w:sz w:val="24"/>
                      <w:szCs w:val="24"/>
                    </w:rPr>
                  </w:rPrChange>
                </w:rPr>
                <w:t>Fathers’ Occupation</w:t>
              </w:r>
            </w:ins>
          </w:p>
        </w:tc>
        <w:tc>
          <w:tcPr>
            <w:tcW w:w="1326" w:type="pct"/>
            <w:tcPrChange w:id="5869" w:author="NaYEeM" w:date="2020-01-18T22:53:00Z">
              <w:tcPr>
                <w:tcW w:w="1623" w:type="dxa"/>
                <w:gridSpan w:val="2"/>
              </w:tcPr>
            </w:tcPrChange>
          </w:tcPr>
          <w:p w14:paraId="22BE0F5D" w14:textId="7AD73116" w:rsidR="00321F51" w:rsidRPr="005D07D7" w:rsidRDefault="00321F51" w:rsidP="00321F51">
            <w:pPr>
              <w:jc w:val="both"/>
              <w:cnfStyle w:val="000000000000" w:firstRow="0" w:lastRow="0" w:firstColumn="0" w:lastColumn="0" w:oddVBand="0" w:evenVBand="0" w:oddHBand="0" w:evenHBand="0" w:firstRowFirstColumn="0" w:firstRowLastColumn="0" w:lastRowFirstColumn="0" w:lastRowLastColumn="0"/>
              <w:rPr>
                <w:ins w:id="5870" w:author="NaYEeM" w:date="2019-06-28T02:34:00Z"/>
                <w:rFonts w:ascii="Times New Roman" w:hAnsi="Times New Roman" w:cs="Times New Roman"/>
                <w:sz w:val="24"/>
                <w:szCs w:val="24"/>
                <w:rPrChange w:id="5871" w:author="NaYEeM" w:date="2020-01-18T22:54:00Z">
                  <w:rPr>
                    <w:ins w:id="5872" w:author="NaYEeM" w:date="2019-06-28T02:34:00Z"/>
                    <w:rFonts w:ascii="Times New Roman" w:hAnsi="Times New Roman" w:cs="Times New Roman"/>
                    <w:sz w:val="24"/>
                    <w:szCs w:val="24"/>
                  </w:rPr>
                </w:rPrChange>
              </w:rPr>
            </w:pPr>
            <w:ins w:id="5873" w:author="NaYEeM" w:date="2020-01-14T23:03:00Z">
              <w:r w:rsidRPr="005D07D7">
                <w:rPr>
                  <w:rFonts w:ascii="Times New Roman" w:hAnsi="Times New Roman" w:cs="Times New Roman"/>
                  <w:sz w:val="24"/>
                  <w:szCs w:val="24"/>
                  <w:rPrChange w:id="5874" w:author="NaYEeM" w:date="2020-01-18T22:54:00Z">
                    <w:rPr>
                      <w:rFonts w:ascii="Times New Roman" w:hAnsi="Times New Roman" w:cs="Times New Roman"/>
                      <w:sz w:val="24"/>
                      <w:szCs w:val="24"/>
                    </w:rPr>
                  </w:rPrChange>
                </w:rPr>
                <w:t>2.</w:t>
              </w:r>
            </w:ins>
            <w:ins w:id="5875" w:author="NaYEeM" w:date="2020-01-14T23:26:00Z">
              <w:r w:rsidRPr="005D07D7">
                <w:rPr>
                  <w:rFonts w:ascii="Times New Roman" w:hAnsi="Times New Roman" w:cs="Times New Roman"/>
                  <w:sz w:val="24"/>
                  <w:szCs w:val="24"/>
                  <w:rPrChange w:id="5876" w:author="NaYEeM" w:date="2020-01-18T22:54:00Z">
                    <w:rPr>
                      <w:rFonts w:ascii="Times New Roman" w:hAnsi="Times New Roman" w:cs="Times New Roman"/>
                      <w:sz w:val="24"/>
                      <w:szCs w:val="24"/>
                    </w:rPr>
                  </w:rPrChange>
                </w:rPr>
                <w:t>59</w:t>
              </w:r>
            </w:ins>
          </w:p>
        </w:tc>
        <w:tc>
          <w:tcPr>
            <w:tcW w:w="1341" w:type="pct"/>
            <w:tcPrChange w:id="5877" w:author="NaYEeM" w:date="2020-01-18T22:53:00Z">
              <w:tcPr>
                <w:tcW w:w="1643" w:type="dxa"/>
              </w:tcPr>
            </w:tcPrChange>
          </w:tcPr>
          <w:p w14:paraId="70601D60" w14:textId="43DAA1E4" w:rsidR="00321F51" w:rsidRPr="005D07D7" w:rsidRDefault="00321F51" w:rsidP="00321F51">
            <w:pPr>
              <w:jc w:val="both"/>
              <w:cnfStyle w:val="000000000000" w:firstRow="0" w:lastRow="0" w:firstColumn="0" w:lastColumn="0" w:oddVBand="0" w:evenVBand="0" w:oddHBand="0" w:evenHBand="0" w:firstRowFirstColumn="0" w:firstRowLastColumn="0" w:lastRowFirstColumn="0" w:lastRowLastColumn="0"/>
              <w:rPr>
                <w:ins w:id="5878" w:author="NaYEeM" w:date="2019-06-28T02:34:00Z"/>
                <w:rFonts w:ascii="Times New Roman" w:hAnsi="Times New Roman" w:cs="Times New Roman"/>
                <w:sz w:val="24"/>
                <w:szCs w:val="24"/>
                <w:rPrChange w:id="5879" w:author="NaYEeM" w:date="2020-01-18T22:54:00Z">
                  <w:rPr>
                    <w:ins w:id="5880" w:author="NaYEeM" w:date="2019-06-28T02:34:00Z"/>
                    <w:rFonts w:ascii="Times New Roman" w:hAnsi="Times New Roman" w:cs="Times New Roman"/>
                    <w:sz w:val="24"/>
                    <w:szCs w:val="24"/>
                  </w:rPr>
                </w:rPrChange>
              </w:rPr>
            </w:pPr>
            <w:ins w:id="5881" w:author="NaYEeM" w:date="2019-11-20T23:47:00Z">
              <w:r w:rsidRPr="005D07D7">
                <w:rPr>
                  <w:rFonts w:ascii="Times New Roman" w:hAnsi="Times New Roman" w:cs="Times New Roman"/>
                  <w:sz w:val="24"/>
                  <w:szCs w:val="24"/>
                  <w:rPrChange w:id="5882" w:author="NaYEeM" w:date="2020-01-18T22:54:00Z">
                    <w:rPr>
                      <w:rFonts w:ascii="Times New Roman" w:hAnsi="Times New Roman" w:cs="Times New Roman"/>
                      <w:sz w:val="24"/>
                      <w:szCs w:val="24"/>
                    </w:rPr>
                  </w:rPrChange>
                </w:rPr>
                <w:t>0.</w:t>
              </w:r>
            </w:ins>
            <w:ins w:id="5883" w:author="NaYEeM" w:date="2020-01-14T23:03:00Z">
              <w:r w:rsidRPr="005D07D7">
                <w:rPr>
                  <w:rFonts w:ascii="Times New Roman" w:hAnsi="Times New Roman" w:cs="Times New Roman"/>
                  <w:sz w:val="24"/>
                  <w:szCs w:val="24"/>
                  <w:rPrChange w:id="5884" w:author="NaYEeM" w:date="2020-01-18T22:54:00Z">
                    <w:rPr>
                      <w:rFonts w:ascii="Times New Roman" w:hAnsi="Times New Roman" w:cs="Times New Roman"/>
                      <w:sz w:val="24"/>
                      <w:szCs w:val="24"/>
                    </w:rPr>
                  </w:rPrChange>
                </w:rPr>
                <w:t>4</w:t>
              </w:r>
            </w:ins>
            <w:ins w:id="5885" w:author="NaYEeM" w:date="2020-01-14T23:26:00Z">
              <w:r w:rsidRPr="005D07D7">
                <w:rPr>
                  <w:rFonts w:ascii="Times New Roman" w:hAnsi="Times New Roman" w:cs="Times New Roman"/>
                  <w:sz w:val="24"/>
                  <w:szCs w:val="24"/>
                  <w:rPrChange w:id="5886" w:author="NaYEeM" w:date="2020-01-18T22:54:00Z">
                    <w:rPr>
                      <w:rFonts w:ascii="Times New Roman" w:hAnsi="Times New Roman" w:cs="Times New Roman"/>
                      <w:sz w:val="24"/>
                      <w:szCs w:val="24"/>
                    </w:rPr>
                  </w:rPrChange>
                </w:rPr>
                <w:t>60</w:t>
              </w:r>
            </w:ins>
          </w:p>
        </w:tc>
      </w:tr>
      <w:tr w:rsidR="00321F51" w:rsidRPr="005D07D7" w14:paraId="3448F35F" w14:textId="77777777" w:rsidTr="005D07D7">
        <w:trPr>
          <w:cnfStyle w:val="000000100000" w:firstRow="0" w:lastRow="0" w:firstColumn="0" w:lastColumn="0" w:oddVBand="0" w:evenVBand="0" w:oddHBand="1" w:evenHBand="0" w:firstRowFirstColumn="0" w:firstRowLastColumn="0" w:lastRowFirstColumn="0" w:lastRowLastColumn="0"/>
          <w:trHeight w:val="76"/>
          <w:ins w:id="5887" w:author="NaYEeM" w:date="2019-06-28T02:34:00Z"/>
          <w:trPrChange w:id="5888" w:author="NaYEeM" w:date="2020-01-18T22:53:00Z">
            <w:trPr>
              <w:gridAfter w:val="0"/>
              <w:trHeight w:val="76"/>
            </w:trPr>
          </w:trPrChange>
        </w:trPr>
        <w:tc>
          <w:tcPr>
            <w:cnfStyle w:val="001000000000" w:firstRow="0" w:lastRow="0" w:firstColumn="1" w:lastColumn="0" w:oddVBand="0" w:evenVBand="0" w:oddHBand="0" w:evenHBand="0" w:firstRowFirstColumn="0" w:firstRowLastColumn="0" w:lastRowFirstColumn="0" w:lastRowLastColumn="0"/>
            <w:tcW w:w="2333" w:type="pct"/>
            <w:tcPrChange w:id="5889" w:author="NaYEeM" w:date="2020-01-18T22:53:00Z">
              <w:tcPr>
                <w:tcW w:w="2856" w:type="dxa"/>
              </w:tcPr>
            </w:tcPrChange>
          </w:tcPr>
          <w:p w14:paraId="1D91C658" w14:textId="77777777" w:rsidR="00321F51" w:rsidRPr="005D07D7" w:rsidRDefault="00321F51" w:rsidP="00321F51">
            <w:pPr>
              <w:jc w:val="both"/>
              <w:cnfStyle w:val="001000100000" w:firstRow="0" w:lastRow="0" w:firstColumn="1" w:lastColumn="0" w:oddVBand="0" w:evenVBand="0" w:oddHBand="1" w:evenHBand="0" w:firstRowFirstColumn="0" w:firstRowLastColumn="0" w:lastRowFirstColumn="0" w:lastRowLastColumn="0"/>
              <w:rPr>
                <w:ins w:id="5890" w:author="NaYEeM" w:date="2019-06-28T02:34:00Z"/>
                <w:rFonts w:ascii="Times New Roman" w:hAnsi="Times New Roman" w:cs="Times New Roman"/>
                <w:kern w:val="24"/>
                <w:sz w:val="24"/>
                <w:szCs w:val="24"/>
                <w:lang w:val="da-DK"/>
                <w:rPrChange w:id="5891" w:author="NaYEeM" w:date="2020-01-18T22:54:00Z">
                  <w:rPr>
                    <w:ins w:id="5892" w:author="NaYEeM" w:date="2019-06-28T02:34:00Z"/>
                    <w:rFonts w:ascii="Times New Roman" w:hAnsi="Times New Roman" w:cs="Times New Roman"/>
                    <w:kern w:val="24"/>
                    <w:sz w:val="24"/>
                    <w:szCs w:val="24"/>
                    <w:lang w:val="da-DK"/>
                  </w:rPr>
                </w:rPrChange>
              </w:rPr>
            </w:pPr>
            <w:ins w:id="5893" w:author="NaYEeM" w:date="2019-06-28T02:34:00Z">
              <w:r w:rsidRPr="005D07D7">
                <w:rPr>
                  <w:rFonts w:ascii="Times New Roman" w:hAnsi="Times New Roman" w:cs="Times New Roman"/>
                  <w:kern w:val="24"/>
                  <w:sz w:val="24"/>
                  <w:szCs w:val="24"/>
                  <w:lang w:val="da-DK"/>
                  <w:rPrChange w:id="5894" w:author="NaYEeM" w:date="2020-01-18T22:54:00Z">
                    <w:rPr>
                      <w:rFonts w:ascii="Times New Roman" w:hAnsi="Times New Roman" w:cs="Times New Roman"/>
                      <w:kern w:val="24"/>
                      <w:sz w:val="24"/>
                      <w:szCs w:val="24"/>
                      <w:lang w:val="da-DK"/>
                    </w:rPr>
                  </w:rPrChange>
                </w:rPr>
                <w:t xml:space="preserve">Mass Media </w:t>
              </w:r>
              <w:r w:rsidRPr="005D07D7">
                <w:rPr>
                  <w:rFonts w:ascii="Times New Roman" w:hAnsi="Times New Roman" w:cs="Times New Roman"/>
                  <w:sz w:val="24"/>
                  <w:szCs w:val="24"/>
                  <w:rPrChange w:id="5895" w:author="NaYEeM" w:date="2020-01-18T22:54:00Z">
                    <w:rPr>
                      <w:rFonts w:ascii="Times New Roman" w:hAnsi="Times New Roman" w:cs="Times New Roman"/>
                      <w:sz w:val="24"/>
                      <w:szCs w:val="24"/>
                    </w:rPr>
                  </w:rPrChange>
                </w:rPr>
                <w:t>(in week)</w:t>
              </w:r>
            </w:ins>
          </w:p>
        </w:tc>
        <w:tc>
          <w:tcPr>
            <w:tcW w:w="1326" w:type="pct"/>
            <w:tcPrChange w:id="5896" w:author="NaYEeM" w:date="2020-01-18T22:53:00Z">
              <w:tcPr>
                <w:tcW w:w="1623" w:type="dxa"/>
                <w:gridSpan w:val="2"/>
              </w:tcPr>
            </w:tcPrChange>
          </w:tcPr>
          <w:p w14:paraId="7C72E958" w14:textId="546B5ACA"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5897" w:author="NaYEeM" w:date="2019-06-28T02:34:00Z"/>
                <w:rFonts w:ascii="Times New Roman" w:hAnsi="Times New Roman" w:cs="Times New Roman"/>
                <w:sz w:val="24"/>
                <w:szCs w:val="24"/>
                <w:rPrChange w:id="5898" w:author="NaYEeM" w:date="2020-01-18T22:54:00Z">
                  <w:rPr>
                    <w:ins w:id="5899" w:author="NaYEeM" w:date="2019-06-28T02:34:00Z"/>
                    <w:rFonts w:ascii="Times New Roman" w:hAnsi="Times New Roman" w:cs="Times New Roman"/>
                    <w:sz w:val="24"/>
                    <w:szCs w:val="24"/>
                  </w:rPr>
                </w:rPrChange>
              </w:rPr>
            </w:pPr>
            <w:ins w:id="5900" w:author="NaYEeM" w:date="2020-01-14T23:03:00Z">
              <w:r w:rsidRPr="005D07D7">
                <w:rPr>
                  <w:rFonts w:ascii="Times New Roman" w:hAnsi="Times New Roman" w:cs="Times New Roman"/>
                  <w:sz w:val="24"/>
                  <w:szCs w:val="24"/>
                  <w:rPrChange w:id="5901" w:author="NaYEeM" w:date="2020-01-18T22:54:00Z">
                    <w:rPr>
                      <w:rFonts w:ascii="Times New Roman" w:hAnsi="Times New Roman" w:cs="Times New Roman"/>
                      <w:sz w:val="24"/>
                      <w:szCs w:val="24"/>
                    </w:rPr>
                  </w:rPrChange>
                </w:rPr>
                <w:t>3.</w:t>
              </w:r>
            </w:ins>
            <w:ins w:id="5902" w:author="NaYEeM" w:date="2020-01-14T23:26:00Z">
              <w:r w:rsidRPr="005D07D7">
                <w:rPr>
                  <w:rFonts w:ascii="Times New Roman" w:hAnsi="Times New Roman" w:cs="Times New Roman"/>
                  <w:sz w:val="24"/>
                  <w:szCs w:val="24"/>
                  <w:rPrChange w:id="5903" w:author="NaYEeM" w:date="2020-01-18T22:54:00Z">
                    <w:rPr>
                      <w:rFonts w:ascii="Times New Roman" w:hAnsi="Times New Roman" w:cs="Times New Roman"/>
                      <w:sz w:val="24"/>
                      <w:szCs w:val="24"/>
                    </w:rPr>
                  </w:rPrChange>
                </w:rPr>
                <w:t>38</w:t>
              </w:r>
            </w:ins>
          </w:p>
        </w:tc>
        <w:tc>
          <w:tcPr>
            <w:tcW w:w="1341" w:type="pct"/>
            <w:tcPrChange w:id="5904" w:author="NaYEeM" w:date="2020-01-18T22:53:00Z">
              <w:tcPr>
                <w:tcW w:w="1643" w:type="dxa"/>
              </w:tcPr>
            </w:tcPrChange>
          </w:tcPr>
          <w:p w14:paraId="5F6ECAD4" w14:textId="61DBC300"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5905" w:author="NaYEeM" w:date="2019-06-28T02:34:00Z"/>
                <w:rFonts w:ascii="Times New Roman" w:hAnsi="Times New Roman" w:cs="Times New Roman"/>
                <w:sz w:val="24"/>
                <w:szCs w:val="24"/>
                <w:rPrChange w:id="5906" w:author="NaYEeM" w:date="2020-01-18T22:54:00Z">
                  <w:rPr>
                    <w:ins w:id="5907" w:author="NaYEeM" w:date="2019-06-28T02:34:00Z"/>
                    <w:rFonts w:ascii="Times New Roman" w:hAnsi="Times New Roman" w:cs="Times New Roman"/>
                    <w:sz w:val="24"/>
                    <w:szCs w:val="24"/>
                  </w:rPr>
                </w:rPrChange>
              </w:rPr>
            </w:pPr>
            <w:ins w:id="5908" w:author="NaYEeM" w:date="2019-11-22T01:15:00Z">
              <w:r w:rsidRPr="005D07D7">
                <w:rPr>
                  <w:rFonts w:ascii="Times New Roman" w:hAnsi="Times New Roman" w:cs="Times New Roman"/>
                  <w:sz w:val="24"/>
                  <w:szCs w:val="24"/>
                  <w:rPrChange w:id="5909" w:author="NaYEeM" w:date="2020-01-18T22:54:00Z">
                    <w:rPr>
                      <w:rFonts w:ascii="Times New Roman" w:hAnsi="Times New Roman" w:cs="Times New Roman"/>
                      <w:sz w:val="24"/>
                      <w:szCs w:val="24"/>
                      <w:highlight w:val="yellow"/>
                    </w:rPr>
                  </w:rPrChange>
                </w:rPr>
                <w:t>0.</w:t>
              </w:r>
            </w:ins>
            <w:ins w:id="5910" w:author="NaYEeM" w:date="2020-01-14T23:04:00Z">
              <w:r w:rsidRPr="005D07D7">
                <w:rPr>
                  <w:rFonts w:ascii="Times New Roman" w:hAnsi="Times New Roman" w:cs="Times New Roman"/>
                  <w:sz w:val="24"/>
                  <w:szCs w:val="24"/>
                  <w:rPrChange w:id="5911" w:author="NaYEeM" w:date="2020-01-18T22:54:00Z">
                    <w:rPr>
                      <w:rFonts w:ascii="Times New Roman" w:hAnsi="Times New Roman" w:cs="Times New Roman"/>
                      <w:sz w:val="24"/>
                      <w:szCs w:val="24"/>
                    </w:rPr>
                  </w:rPrChange>
                </w:rPr>
                <w:t>0</w:t>
              </w:r>
            </w:ins>
            <w:ins w:id="5912" w:author="NaYEeM" w:date="2020-01-14T23:26:00Z">
              <w:r w:rsidRPr="005D07D7">
                <w:rPr>
                  <w:rFonts w:ascii="Times New Roman" w:hAnsi="Times New Roman" w:cs="Times New Roman"/>
                  <w:sz w:val="24"/>
                  <w:szCs w:val="24"/>
                  <w:rPrChange w:id="5913" w:author="NaYEeM" w:date="2020-01-18T22:54:00Z">
                    <w:rPr>
                      <w:rFonts w:ascii="Times New Roman" w:hAnsi="Times New Roman" w:cs="Times New Roman"/>
                      <w:sz w:val="24"/>
                      <w:szCs w:val="24"/>
                    </w:rPr>
                  </w:rPrChange>
                </w:rPr>
                <w:t>66</w:t>
              </w:r>
            </w:ins>
          </w:p>
        </w:tc>
      </w:tr>
      <w:tr w:rsidR="00321F51" w:rsidRPr="005D07D7" w14:paraId="46CA78CA" w14:textId="77777777" w:rsidTr="005D07D7">
        <w:tblPrEx>
          <w:tblPrExChange w:id="5914" w:author="NaYEeM" w:date="2020-01-18T22:53:00Z">
            <w:tblPrEx>
              <w:tblW w:w="5000" w:type="pct"/>
            </w:tblPrEx>
          </w:tblPrExChange>
        </w:tblPrEx>
        <w:trPr>
          <w:ins w:id="5915" w:author="NaYEeM" w:date="2020-01-14T23:27:00Z"/>
        </w:trPr>
        <w:tc>
          <w:tcPr>
            <w:cnfStyle w:val="001000000000" w:firstRow="0" w:lastRow="0" w:firstColumn="1" w:lastColumn="0" w:oddVBand="0" w:evenVBand="0" w:oddHBand="0" w:evenHBand="0" w:firstRowFirstColumn="0" w:firstRowLastColumn="0" w:lastRowFirstColumn="0" w:lastRowLastColumn="0"/>
            <w:tcW w:w="2333" w:type="pct"/>
            <w:tcPrChange w:id="5916" w:author="NaYEeM" w:date="2020-01-18T22:53:00Z">
              <w:tcPr>
                <w:tcW w:w="2333" w:type="pct"/>
                <w:gridSpan w:val="2"/>
              </w:tcPr>
            </w:tcPrChange>
          </w:tcPr>
          <w:p w14:paraId="4C376011" w14:textId="02C43976" w:rsidR="00321F51" w:rsidRPr="005D07D7" w:rsidRDefault="00321F51" w:rsidP="00321F51">
            <w:pPr>
              <w:jc w:val="both"/>
              <w:rPr>
                <w:ins w:id="5917" w:author="NaYEeM" w:date="2020-01-14T23:27:00Z"/>
                <w:rFonts w:ascii="Times New Roman" w:hAnsi="Times New Roman" w:cs="Times New Roman"/>
                <w:kern w:val="24"/>
                <w:sz w:val="24"/>
                <w:szCs w:val="24"/>
                <w:lang w:val="da-DK"/>
                <w:rPrChange w:id="5918" w:author="NaYEeM" w:date="2020-01-18T22:54:00Z">
                  <w:rPr>
                    <w:ins w:id="5919" w:author="NaYEeM" w:date="2020-01-14T23:27:00Z"/>
                    <w:rFonts w:ascii="Times New Roman" w:hAnsi="Times New Roman" w:cs="Times New Roman"/>
                    <w:kern w:val="24"/>
                    <w:sz w:val="24"/>
                    <w:szCs w:val="24"/>
                    <w:lang w:val="da-DK"/>
                  </w:rPr>
                </w:rPrChange>
              </w:rPr>
            </w:pPr>
            <w:ins w:id="5920" w:author="NaYEeM" w:date="2020-01-14T23:27:00Z">
              <w:r w:rsidRPr="005D07D7">
                <w:rPr>
                  <w:rFonts w:ascii="Times New Roman" w:hAnsi="Times New Roman" w:cs="Times New Roman"/>
                  <w:sz w:val="24"/>
                  <w:szCs w:val="24"/>
                  <w:rPrChange w:id="5921" w:author="NaYEeM" w:date="2020-01-18T22:54:00Z">
                    <w:rPr>
                      <w:rFonts w:ascii="Times New Roman" w:hAnsi="Times New Roman" w:cs="Times New Roman"/>
                      <w:sz w:val="24"/>
                      <w:szCs w:val="24"/>
                    </w:rPr>
                  </w:rPrChange>
                </w:rPr>
                <w:t>Wealth Status</w:t>
              </w:r>
            </w:ins>
          </w:p>
        </w:tc>
        <w:tc>
          <w:tcPr>
            <w:tcW w:w="1326" w:type="pct"/>
            <w:tcPrChange w:id="5922" w:author="NaYEeM" w:date="2020-01-18T22:53:00Z">
              <w:tcPr>
                <w:tcW w:w="1326" w:type="pct"/>
                <w:gridSpan w:val="3"/>
              </w:tcPr>
            </w:tcPrChange>
          </w:tcPr>
          <w:p w14:paraId="036D58AD" w14:textId="1E4A59CC" w:rsidR="00321F51" w:rsidRPr="005D07D7" w:rsidRDefault="00321F51" w:rsidP="00321F51">
            <w:pPr>
              <w:jc w:val="both"/>
              <w:cnfStyle w:val="000000000000" w:firstRow="0" w:lastRow="0" w:firstColumn="0" w:lastColumn="0" w:oddVBand="0" w:evenVBand="0" w:oddHBand="0" w:evenHBand="0" w:firstRowFirstColumn="0" w:firstRowLastColumn="0" w:lastRowFirstColumn="0" w:lastRowLastColumn="0"/>
              <w:rPr>
                <w:ins w:id="5923" w:author="NaYEeM" w:date="2020-01-14T23:27:00Z"/>
                <w:rFonts w:ascii="Times New Roman" w:hAnsi="Times New Roman" w:cs="Times New Roman"/>
                <w:sz w:val="24"/>
                <w:szCs w:val="24"/>
                <w:rPrChange w:id="5924" w:author="NaYEeM" w:date="2020-01-18T22:54:00Z">
                  <w:rPr>
                    <w:ins w:id="5925" w:author="NaYEeM" w:date="2020-01-14T23:27:00Z"/>
                    <w:rFonts w:ascii="Times New Roman" w:hAnsi="Times New Roman" w:cs="Times New Roman"/>
                    <w:sz w:val="24"/>
                    <w:szCs w:val="24"/>
                  </w:rPr>
                </w:rPrChange>
              </w:rPr>
            </w:pPr>
            <w:ins w:id="5926" w:author="NaYEeM" w:date="2020-01-14T23:27:00Z">
              <w:r w:rsidRPr="005D07D7">
                <w:rPr>
                  <w:rFonts w:ascii="Times New Roman" w:hAnsi="Times New Roman" w:cs="Times New Roman"/>
                  <w:sz w:val="24"/>
                  <w:szCs w:val="24"/>
                  <w:rPrChange w:id="5927" w:author="NaYEeM" w:date="2020-01-18T22:54:00Z">
                    <w:rPr>
                      <w:rFonts w:ascii="Times New Roman" w:hAnsi="Times New Roman" w:cs="Times New Roman"/>
                      <w:sz w:val="24"/>
                      <w:szCs w:val="24"/>
                    </w:rPr>
                  </w:rPrChange>
                </w:rPr>
                <w:t>5.84</w:t>
              </w:r>
            </w:ins>
          </w:p>
        </w:tc>
        <w:tc>
          <w:tcPr>
            <w:tcW w:w="1341" w:type="pct"/>
            <w:tcPrChange w:id="5928" w:author="NaYEeM" w:date="2020-01-18T22:53:00Z">
              <w:tcPr>
                <w:tcW w:w="1341" w:type="pct"/>
              </w:tcPr>
            </w:tcPrChange>
          </w:tcPr>
          <w:p w14:paraId="14EF98ED" w14:textId="2181F525" w:rsidR="00321F51" w:rsidRPr="005D07D7" w:rsidRDefault="00321F51" w:rsidP="00321F51">
            <w:pPr>
              <w:jc w:val="both"/>
              <w:cnfStyle w:val="000000000000" w:firstRow="0" w:lastRow="0" w:firstColumn="0" w:lastColumn="0" w:oddVBand="0" w:evenVBand="0" w:oddHBand="0" w:evenHBand="0" w:firstRowFirstColumn="0" w:firstRowLastColumn="0" w:lastRowFirstColumn="0" w:lastRowLastColumn="0"/>
              <w:rPr>
                <w:ins w:id="5929" w:author="NaYEeM" w:date="2020-01-14T23:27:00Z"/>
                <w:rFonts w:ascii="Times New Roman" w:hAnsi="Times New Roman" w:cs="Times New Roman"/>
                <w:sz w:val="24"/>
                <w:szCs w:val="24"/>
                <w:rPrChange w:id="5930" w:author="NaYEeM" w:date="2020-01-18T22:54:00Z">
                  <w:rPr>
                    <w:ins w:id="5931" w:author="NaYEeM" w:date="2020-01-14T23:27:00Z"/>
                    <w:rFonts w:ascii="Times New Roman" w:hAnsi="Times New Roman" w:cs="Times New Roman"/>
                    <w:sz w:val="24"/>
                    <w:szCs w:val="24"/>
                  </w:rPr>
                </w:rPrChange>
              </w:rPr>
            </w:pPr>
            <w:ins w:id="5932" w:author="NaYEeM" w:date="2020-01-14T23:27:00Z">
              <w:r w:rsidRPr="005D07D7">
                <w:rPr>
                  <w:rFonts w:ascii="Times New Roman" w:hAnsi="Times New Roman" w:cs="Times New Roman"/>
                  <w:sz w:val="24"/>
                  <w:szCs w:val="24"/>
                  <w:rPrChange w:id="5933" w:author="NaYEeM" w:date="2020-01-18T22:54:00Z">
                    <w:rPr>
                      <w:rFonts w:ascii="Times New Roman" w:hAnsi="Times New Roman" w:cs="Times New Roman"/>
                      <w:sz w:val="24"/>
                      <w:szCs w:val="24"/>
                    </w:rPr>
                  </w:rPrChange>
                </w:rPr>
                <w:t>0.212</w:t>
              </w:r>
            </w:ins>
          </w:p>
        </w:tc>
      </w:tr>
      <w:tr w:rsidR="00321F51" w:rsidRPr="005D07D7" w14:paraId="4D5850A7" w14:textId="77777777" w:rsidTr="005D07D7">
        <w:trPr>
          <w:cnfStyle w:val="000000100000" w:firstRow="0" w:lastRow="0" w:firstColumn="0" w:lastColumn="0" w:oddVBand="0" w:evenVBand="0" w:oddHBand="1" w:evenHBand="0" w:firstRowFirstColumn="0" w:firstRowLastColumn="0" w:lastRowFirstColumn="0" w:lastRowLastColumn="0"/>
          <w:ins w:id="5934" w:author="NaYEeM" w:date="2019-06-28T02:34:00Z"/>
          <w:trPrChange w:id="5935" w:author="NaYEeM" w:date="2020-01-18T22:53:00Z">
            <w:trPr>
              <w:gridAfter w:val="0"/>
            </w:trPr>
          </w:trPrChange>
        </w:trPr>
        <w:tc>
          <w:tcPr>
            <w:cnfStyle w:val="001000000000" w:firstRow="0" w:lastRow="0" w:firstColumn="1" w:lastColumn="0" w:oddVBand="0" w:evenVBand="0" w:oddHBand="0" w:evenHBand="0" w:firstRowFirstColumn="0" w:firstRowLastColumn="0" w:lastRowFirstColumn="0" w:lastRowLastColumn="0"/>
            <w:tcW w:w="2333" w:type="pct"/>
            <w:tcPrChange w:id="5936" w:author="NaYEeM" w:date="2020-01-18T22:53:00Z">
              <w:tcPr>
                <w:tcW w:w="2856" w:type="dxa"/>
              </w:tcPr>
            </w:tcPrChange>
          </w:tcPr>
          <w:p w14:paraId="44602708" w14:textId="77777777" w:rsidR="00321F51" w:rsidRPr="005D07D7" w:rsidRDefault="00321F51" w:rsidP="00321F51">
            <w:pPr>
              <w:jc w:val="both"/>
              <w:cnfStyle w:val="001000100000" w:firstRow="0" w:lastRow="0" w:firstColumn="1" w:lastColumn="0" w:oddVBand="0" w:evenVBand="0" w:oddHBand="1" w:evenHBand="0" w:firstRowFirstColumn="0" w:firstRowLastColumn="0" w:lastRowFirstColumn="0" w:lastRowLastColumn="0"/>
              <w:rPr>
                <w:ins w:id="5937" w:author="NaYEeM" w:date="2019-06-28T02:34:00Z"/>
                <w:rFonts w:ascii="Times New Roman" w:hAnsi="Times New Roman" w:cs="Times New Roman"/>
                <w:kern w:val="24"/>
                <w:sz w:val="24"/>
                <w:szCs w:val="24"/>
                <w:lang w:val="da-DK"/>
                <w:rPrChange w:id="5938" w:author="NaYEeM" w:date="2020-01-18T22:54:00Z">
                  <w:rPr>
                    <w:ins w:id="5939" w:author="NaYEeM" w:date="2019-06-28T02:34:00Z"/>
                    <w:rFonts w:ascii="Times New Roman" w:hAnsi="Times New Roman" w:cs="Times New Roman"/>
                    <w:kern w:val="24"/>
                    <w:sz w:val="24"/>
                    <w:szCs w:val="24"/>
                    <w:lang w:val="da-DK"/>
                  </w:rPr>
                </w:rPrChange>
              </w:rPr>
            </w:pPr>
            <w:ins w:id="5940" w:author="NaYEeM" w:date="2019-06-28T02:34:00Z">
              <w:r w:rsidRPr="005D07D7">
                <w:rPr>
                  <w:rFonts w:ascii="Times New Roman" w:hAnsi="Times New Roman" w:cs="Times New Roman"/>
                  <w:kern w:val="24"/>
                  <w:sz w:val="24"/>
                  <w:szCs w:val="24"/>
                  <w:lang w:val="da-DK"/>
                  <w:rPrChange w:id="5941" w:author="NaYEeM" w:date="2020-01-18T22:54:00Z">
                    <w:rPr>
                      <w:rFonts w:ascii="Times New Roman" w:hAnsi="Times New Roman" w:cs="Times New Roman"/>
                      <w:kern w:val="24"/>
                      <w:sz w:val="24"/>
                      <w:szCs w:val="24"/>
                      <w:lang w:val="da-DK"/>
                    </w:rPr>
                  </w:rPrChange>
                </w:rPr>
                <w:t>Mother’s BMI</w:t>
              </w:r>
            </w:ins>
          </w:p>
        </w:tc>
        <w:tc>
          <w:tcPr>
            <w:tcW w:w="1326" w:type="pct"/>
            <w:tcPrChange w:id="5942" w:author="NaYEeM" w:date="2020-01-18T22:53:00Z">
              <w:tcPr>
                <w:tcW w:w="1623" w:type="dxa"/>
                <w:gridSpan w:val="2"/>
              </w:tcPr>
            </w:tcPrChange>
          </w:tcPr>
          <w:p w14:paraId="37C62C95" w14:textId="759AFD62"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5943" w:author="NaYEeM" w:date="2019-06-28T02:34:00Z"/>
                <w:rFonts w:ascii="Times New Roman" w:hAnsi="Times New Roman" w:cs="Times New Roman"/>
                <w:sz w:val="24"/>
                <w:szCs w:val="24"/>
                <w:rPrChange w:id="5944" w:author="NaYEeM" w:date="2020-01-18T22:54:00Z">
                  <w:rPr>
                    <w:ins w:id="5945" w:author="NaYEeM" w:date="2019-06-28T02:34:00Z"/>
                    <w:rFonts w:ascii="Times New Roman" w:hAnsi="Times New Roman" w:cs="Times New Roman"/>
                    <w:sz w:val="24"/>
                    <w:szCs w:val="24"/>
                  </w:rPr>
                </w:rPrChange>
              </w:rPr>
            </w:pPr>
            <w:ins w:id="5946" w:author="NaYEeM" w:date="2020-01-14T23:04:00Z">
              <w:r w:rsidRPr="005D07D7">
                <w:rPr>
                  <w:rFonts w:ascii="Times New Roman" w:hAnsi="Times New Roman" w:cs="Times New Roman"/>
                  <w:sz w:val="24"/>
                  <w:szCs w:val="24"/>
                  <w:rPrChange w:id="5947" w:author="NaYEeM" w:date="2020-01-18T22:54:00Z">
                    <w:rPr>
                      <w:rFonts w:ascii="Times New Roman" w:hAnsi="Times New Roman" w:cs="Times New Roman"/>
                      <w:sz w:val="24"/>
                      <w:szCs w:val="24"/>
                    </w:rPr>
                  </w:rPrChange>
                </w:rPr>
                <w:t>13.</w:t>
              </w:r>
            </w:ins>
            <w:ins w:id="5948" w:author="NaYEeM" w:date="2020-01-14T23:27:00Z">
              <w:r w:rsidRPr="005D07D7">
                <w:rPr>
                  <w:rFonts w:ascii="Times New Roman" w:hAnsi="Times New Roman" w:cs="Times New Roman"/>
                  <w:sz w:val="24"/>
                  <w:szCs w:val="24"/>
                  <w:rPrChange w:id="5949" w:author="NaYEeM" w:date="2020-01-18T22:54:00Z">
                    <w:rPr>
                      <w:rFonts w:ascii="Times New Roman" w:hAnsi="Times New Roman" w:cs="Times New Roman"/>
                      <w:sz w:val="24"/>
                      <w:szCs w:val="24"/>
                    </w:rPr>
                  </w:rPrChange>
                </w:rPr>
                <w:t>24</w:t>
              </w:r>
            </w:ins>
          </w:p>
        </w:tc>
        <w:tc>
          <w:tcPr>
            <w:tcW w:w="1341" w:type="pct"/>
            <w:tcPrChange w:id="5950" w:author="NaYEeM" w:date="2020-01-18T22:53:00Z">
              <w:tcPr>
                <w:tcW w:w="1643" w:type="dxa"/>
              </w:tcPr>
            </w:tcPrChange>
          </w:tcPr>
          <w:p w14:paraId="48A91F54" w14:textId="1294B7DD"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5951" w:author="NaYEeM" w:date="2019-06-28T02:34:00Z"/>
                <w:rFonts w:ascii="Times New Roman" w:hAnsi="Times New Roman" w:cs="Times New Roman"/>
                <w:sz w:val="24"/>
                <w:szCs w:val="24"/>
                <w:rPrChange w:id="5952" w:author="NaYEeM" w:date="2020-01-18T22:54:00Z">
                  <w:rPr>
                    <w:ins w:id="5953" w:author="NaYEeM" w:date="2019-06-28T02:34:00Z"/>
                    <w:rFonts w:ascii="Times New Roman" w:hAnsi="Times New Roman" w:cs="Times New Roman"/>
                    <w:sz w:val="24"/>
                    <w:szCs w:val="24"/>
                  </w:rPr>
                </w:rPrChange>
              </w:rPr>
            </w:pPr>
            <w:ins w:id="5954" w:author="NaYEeM" w:date="2019-11-20T23:47:00Z">
              <w:r w:rsidRPr="005D07D7">
                <w:rPr>
                  <w:rFonts w:ascii="Times New Roman" w:hAnsi="Times New Roman" w:cs="Times New Roman"/>
                  <w:sz w:val="24"/>
                  <w:szCs w:val="24"/>
                  <w:rPrChange w:id="5955" w:author="NaYEeM" w:date="2020-01-18T22:54:00Z">
                    <w:rPr>
                      <w:rFonts w:ascii="Times New Roman" w:hAnsi="Times New Roman" w:cs="Times New Roman"/>
                      <w:sz w:val="24"/>
                      <w:szCs w:val="24"/>
                    </w:rPr>
                  </w:rPrChange>
                </w:rPr>
                <w:t>0.00</w:t>
              </w:r>
            </w:ins>
            <w:ins w:id="5956" w:author="NaYEeM" w:date="2020-01-14T23:27:00Z">
              <w:r w:rsidRPr="005D07D7">
                <w:rPr>
                  <w:rFonts w:ascii="Times New Roman" w:hAnsi="Times New Roman" w:cs="Times New Roman"/>
                  <w:sz w:val="24"/>
                  <w:szCs w:val="24"/>
                  <w:rPrChange w:id="5957" w:author="NaYEeM" w:date="2020-01-18T22:54:00Z">
                    <w:rPr>
                      <w:rFonts w:ascii="Times New Roman" w:hAnsi="Times New Roman" w:cs="Times New Roman"/>
                      <w:sz w:val="24"/>
                      <w:szCs w:val="24"/>
                    </w:rPr>
                  </w:rPrChange>
                </w:rPr>
                <w:t>1</w:t>
              </w:r>
            </w:ins>
          </w:p>
        </w:tc>
      </w:tr>
      <w:tr w:rsidR="00321F51" w:rsidRPr="005D07D7" w14:paraId="355FA743" w14:textId="77777777" w:rsidTr="005D07D7">
        <w:trPr>
          <w:ins w:id="5958" w:author="NaYEeM" w:date="2019-06-28T02:34:00Z"/>
          <w:trPrChange w:id="5959" w:author="NaYEeM" w:date="2020-01-18T22:53:00Z">
            <w:trPr>
              <w:gridAfter w:val="0"/>
            </w:trPr>
          </w:trPrChange>
        </w:trPr>
        <w:tc>
          <w:tcPr>
            <w:cnfStyle w:val="001000000000" w:firstRow="0" w:lastRow="0" w:firstColumn="1" w:lastColumn="0" w:oddVBand="0" w:evenVBand="0" w:oddHBand="0" w:evenHBand="0" w:firstRowFirstColumn="0" w:firstRowLastColumn="0" w:lastRowFirstColumn="0" w:lastRowLastColumn="0"/>
            <w:tcW w:w="2333" w:type="pct"/>
            <w:tcPrChange w:id="5960" w:author="NaYEeM" w:date="2020-01-18T22:53:00Z">
              <w:tcPr>
                <w:tcW w:w="2856" w:type="dxa"/>
              </w:tcPr>
            </w:tcPrChange>
          </w:tcPr>
          <w:p w14:paraId="501AE3C5" w14:textId="77777777" w:rsidR="00321F51" w:rsidRPr="005D07D7" w:rsidRDefault="00321F51" w:rsidP="00321F51">
            <w:pPr>
              <w:jc w:val="both"/>
              <w:rPr>
                <w:ins w:id="5961" w:author="NaYEeM" w:date="2019-06-28T02:34:00Z"/>
                <w:rFonts w:ascii="Times New Roman" w:hAnsi="Times New Roman" w:cs="Times New Roman"/>
                <w:kern w:val="24"/>
                <w:sz w:val="24"/>
                <w:szCs w:val="24"/>
                <w:lang w:val="da-DK"/>
                <w:rPrChange w:id="5962" w:author="NaYEeM" w:date="2020-01-18T22:54:00Z">
                  <w:rPr>
                    <w:ins w:id="5963" w:author="NaYEeM" w:date="2019-06-28T02:34:00Z"/>
                    <w:rFonts w:ascii="Times New Roman" w:hAnsi="Times New Roman" w:cs="Times New Roman"/>
                    <w:kern w:val="24"/>
                    <w:sz w:val="24"/>
                    <w:szCs w:val="24"/>
                    <w:lang w:val="da-DK"/>
                  </w:rPr>
                </w:rPrChange>
              </w:rPr>
            </w:pPr>
            <w:ins w:id="5964" w:author="NaYEeM" w:date="2019-06-28T02:34:00Z">
              <w:r w:rsidRPr="005D07D7">
                <w:rPr>
                  <w:rFonts w:ascii="Times New Roman" w:hAnsi="Times New Roman" w:cs="Times New Roman"/>
                  <w:sz w:val="24"/>
                  <w:szCs w:val="24"/>
                  <w:rPrChange w:id="5965" w:author="NaYEeM" w:date="2020-01-18T22:54:00Z">
                    <w:rPr>
                      <w:rFonts w:ascii="Times New Roman" w:hAnsi="Times New Roman" w:cs="Times New Roman"/>
                      <w:sz w:val="24"/>
                      <w:szCs w:val="24"/>
                    </w:rPr>
                  </w:rPrChange>
                </w:rPr>
                <w:t>Household members</w:t>
              </w:r>
            </w:ins>
          </w:p>
        </w:tc>
        <w:tc>
          <w:tcPr>
            <w:tcW w:w="1326" w:type="pct"/>
            <w:tcPrChange w:id="5966" w:author="NaYEeM" w:date="2020-01-18T22:53:00Z">
              <w:tcPr>
                <w:tcW w:w="1623" w:type="dxa"/>
                <w:gridSpan w:val="2"/>
              </w:tcPr>
            </w:tcPrChange>
          </w:tcPr>
          <w:p w14:paraId="32A0D2E3" w14:textId="4546DD79" w:rsidR="00321F51" w:rsidRPr="005D07D7" w:rsidRDefault="00321F51" w:rsidP="00321F51">
            <w:pPr>
              <w:jc w:val="both"/>
              <w:cnfStyle w:val="000000000000" w:firstRow="0" w:lastRow="0" w:firstColumn="0" w:lastColumn="0" w:oddVBand="0" w:evenVBand="0" w:oddHBand="0" w:evenHBand="0" w:firstRowFirstColumn="0" w:firstRowLastColumn="0" w:lastRowFirstColumn="0" w:lastRowLastColumn="0"/>
              <w:rPr>
                <w:ins w:id="5967" w:author="NaYEeM" w:date="2019-06-28T02:34:00Z"/>
                <w:rFonts w:ascii="Times New Roman" w:hAnsi="Times New Roman" w:cs="Times New Roman"/>
                <w:sz w:val="24"/>
                <w:szCs w:val="24"/>
                <w:rPrChange w:id="5968" w:author="NaYEeM" w:date="2020-01-18T22:54:00Z">
                  <w:rPr>
                    <w:ins w:id="5969" w:author="NaYEeM" w:date="2019-06-28T02:34:00Z"/>
                    <w:rFonts w:ascii="Times New Roman" w:hAnsi="Times New Roman" w:cs="Times New Roman"/>
                    <w:sz w:val="24"/>
                    <w:szCs w:val="24"/>
                  </w:rPr>
                </w:rPrChange>
              </w:rPr>
            </w:pPr>
            <w:ins w:id="5970" w:author="NaYEeM" w:date="2019-11-22T01:16:00Z">
              <w:r w:rsidRPr="005D07D7">
                <w:rPr>
                  <w:rFonts w:ascii="Times New Roman" w:hAnsi="Times New Roman" w:cs="Times New Roman"/>
                  <w:sz w:val="24"/>
                  <w:szCs w:val="24"/>
                  <w:rPrChange w:id="5971" w:author="NaYEeM" w:date="2020-01-18T22:54:00Z">
                    <w:rPr>
                      <w:rFonts w:ascii="Times New Roman" w:hAnsi="Times New Roman" w:cs="Times New Roman"/>
                      <w:sz w:val="24"/>
                      <w:szCs w:val="24"/>
                      <w:highlight w:val="yellow"/>
                    </w:rPr>
                  </w:rPrChange>
                </w:rPr>
                <w:t>0.</w:t>
              </w:r>
            </w:ins>
            <w:ins w:id="5972" w:author="NaYEeM" w:date="2020-01-14T23:27:00Z">
              <w:r w:rsidRPr="005D07D7">
                <w:rPr>
                  <w:rFonts w:ascii="Times New Roman" w:hAnsi="Times New Roman" w:cs="Times New Roman"/>
                  <w:sz w:val="24"/>
                  <w:szCs w:val="24"/>
                  <w:rPrChange w:id="5973" w:author="NaYEeM" w:date="2020-01-18T22:54:00Z">
                    <w:rPr>
                      <w:rFonts w:ascii="Times New Roman" w:hAnsi="Times New Roman" w:cs="Times New Roman"/>
                      <w:sz w:val="24"/>
                      <w:szCs w:val="24"/>
                    </w:rPr>
                  </w:rPrChange>
                </w:rPr>
                <w:t>29</w:t>
              </w:r>
            </w:ins>
          </w:p>
        </w:tc>
        <w:tc>
          <w:tcPr>
            <w:tcW w:w="1341" w:type="pct"/>
            <w:tcPrChange w:id="5974" w:author="NaYEeM" w:date="2020-01-18T22:53:00Z">
              <w:tcPr>
                <w:tcW w:w="1643" w:type="dxa"/>
              </w:tcPr>
            </w:tcPrChange>
          </w:tcPr>
          <w:p w14:paraId="5EC70B88" w14:textId="57D88141" w:rsidR="00321F51" w:rsidRPr="005D07D7" w:rsidRDefault="00321F51" w:rsidP="00321F51">
            <w:pPr>
              <w:jc w:val="both"/>
              <w:cnfStyle w:val="000000000000" w:firstRow="0" w:lastRow="0" w:firstColumn="0" w:lastColumn="0" w:oddVBand="0" w:evenVBand="0" w:oddHBand="0" w:evenHBand="0" w:firstRowFirstColumn="0" w:firstRowLastColumn="0" w:lastRowFirstColumn="0" w:lastRowLastColumn="0"/>
              <w:rPr>
                <w:ins w:id="5975" w:author="NaYEeM" w:date="2019-06-28T02:34:00Z"/>
                <w:rFonts w:ascii="Times New Roman" w:hAnsi="Times New Roman" w:cs="Times New Roman"/>
                <w:sz w:val="24"/>
                <w:szCs w:val="24"/>
                <w:rPrChange w:id="5976" w:author="NaYEeM" w:date="2020-01-18T22:54:00Z">
                  <w:rPr>
                    <w:ins w:id="5977" w:author="NaYEeM" w:date="2019-06-28T02:34:00Z"/>
                    <w:rFonts w:ascii="Times New Roman" w:hAnsi="Times New Roman" w:cs="Times New Roman"/>
                    <w:sz w:val="24"/>
                    <w:szCs w:val="24"/>
                  </w:rPr>
                </w:rPrChange>
              </w:rPr>
            </w:pPr>
            <w:ins w:id="5978" w:author="NaYEeM" w:date="2019-11-22T01:16:00Z">
              <w:r w:rsidRPr="005D07D7">
                <w:rPr>
                  <w:rFonts w:ascii="Times New Roman" w:hAnsi="Times New Roman" w:cs="Times New Roman"/>
                  <w:sz w:val="24"/>
                  <w:szCs w:val="24"/>
                  <w:rPrChange w:id="5979" w:author="NaYEeM" w:date="2020-01-18T22:54:00Z">
                    <w:rPr>
                      <w:rFonts w:ascii="Times New Roman" w:hAnsi="Times New Roman" w:cs="Times New Roman"/>
                      <w:sz w:val="24"/>
                      <w:szCs w:val="24"/>
                      <w:highlight w:val="yellow"/>
                    </w:rPr>
                  </w:rPrChange>
                </w:rPr>
                <w:t>0.</w:t>
              </w:r>
            </w:ins>
            <w:ins w:id="5980" w:author="NaYEeM" w:date="2020-01-14T23:27:00Z">
              <w:r w:rsidRPr="005D07D7">
                <w:rPr>
                  <w:rFonts w:ascii="Times New Roman" w:hAnsi="Times New Roman" w:cs="Times New Roman"/>
                  <w:sz w:val="24"/>
                  <w:szCs w:val="24"/>
                  <w:rPrChange w:id="5981" w:author="NaYEeM" w:date="2020-01-18T22:54:00Z">
                    <w:rPr>
                      <w:rFonts w:ascii="Times New Roman" w:hAnsi="Times New Roman" w:cs="Times New Roman"/>
                      <w:sz w:val="24"/>
                      <w:szCs w:val="24"/>
                    </w:rPr>
                  </w:rPrChange>
                </w:rPr>
                <w:t>589</w:t>
              </w:r>
            </w:ins>
          </w:p>
        </w:tc>
      </w:tr>
      <w:tr w:rsidR="00321F51" w:rsidRPr="005D07D7" w14:paraId="2DB90619" w14:textId="77777777" w:rsidTr="005D07D7">
        <w:trPr>
          <w:cnfStyle w:val="000000100000" w:firstRow="0" w:lastRow="0" w:firstColumn="0" w:lastColumn="0" w:oddVBand="0" w:evenVBand="0" w:oddHBand="1" w:evenHBand="0" w:firstRowFirstColumn="0" w:firstRowLastColumn="0" w:lastRowFirstColumn="0" w:lastRowLastColumn="0"/>
          <w:ins w:id="5982" w:author="NaYEeM" w:date="2019-06-28T02:34:00Z"/>
          <w:trPrChange w:id="5983" w:author="NaYEeM" w:date="2020-01-18T22:53:00Z">
            <w:trPr>
              <w:gridAfter w:val="0"/>
            </w:trPr>
          </w:trPrChange>
        </w:trPr>
        <w:tc>
          <w:tcPr>
            <w:cnfStyle w:val="001000000000" w:firstRow="0" w:lastRow="0" w:firstColumn="1" w:lastColumn="0" w:oddVBand="0" w:evenVBand="0" w:oddHBand="0" w:evenHBand="0" w:firstRowFirstColumn="0" w:firstRowLastColumn="0" w:lastRowFirstColumn="0" w:lastRowLastColumn="0"/>
            <w:tcW w:w="2333" w:type="pct"/>
            <w:tcPrChange w:id="5984" w:author="NaYEeM" w:date="2020-01-18T22:53:00Z">
              <w:tcPr>
                <w:tcW w:w="2856" w:type="dxa"/>
              </w:tcPr>
            </w:tcPrChange>
          </w:tcPr>
          <w:p w14:paraId="31A08AAF" w14:textId="77777777" w:rsidR="00321F51" w:rsidRPr="005D07D7" w:rsidRDefault="00321F51" w:rsidP="00321F51">
            <w:pPr>
              <w:jc w:val="both"/>
              <w:cnfStyle w:val="001000100000" w:firstRow="0" w:lastRow="0" w:firstColumn="1" w:lastColumn="0" w:oddVBand="0" w:evenVBand="0" w:oddHBand="1" w:evenHBand="0" w:firstRowFirstColumn="0" w:firstRowLastColumn="0" w:lastRowFirstColumn="0" w:lastRowLastColumn="0"/>
              <w:rPr>
                <w:ins w:id="5985" w:author="NaYEeM" w:date="2019-06-28T02:34:00Z"/>
                <w:rFonts w:ascii="Times New Roman" w:hAnsi="Times New Roman" w:cs="Times New Roman"/>
                <w:kern w:val="24"/>
                <w:sz w:val="24"/>
                <w:szCs w:val="24"/>
                <w:lang w:val="da-DK"/>
                <w:rPrChange w:id="5986" w:author="NaYEeM" w:date="2020-01-18T22:54:00Z">
                  <w:rPr>
                    <w:ins w:id="5987" w:author="NaYEeM" w:date="2019-06-28T02:34:00Z"/>
                    <w:rFonts w:ascii="Times New Roman" w:hAnsi="Times New Roman" w:cs="Times New Roman"/>
                    <w:kern w:val="24"/>
                    <w:sz w:val="24"/>
                    <w:szCs w:val="24"/>
                    <w:lang w:val="da-DK"/>
                  </w:rPr>
                </w:rPrChange>
              </w:rPr>
            </w:pPr>
            <w:ins w:id="5988" w:author="NaYEeM" w:date="2019-06-28T02:34:00Z">
              <w:r w:rsidRPr="005D07D7">
                <w:rPr>
                  <w:rFonts w:ascii="Times New Roman" w:hAnsi="Times New Roman" w:cs="Times New Roman"/>
                  <w:kern w:val="24"/>
                  <w:sz w:val="24"/>
                  <w:szCs w:val="24"/>
                  <w:lang w:val="da-DK"/>
                  <w:rPrChange w:id="5989" w:author="NaYEeM" w:date="2020-01-18T22:54:00Z">
                    <w:rPr>
                      <w:rFonts w:ascii="Times New Roman" w:hAnsi="Times New Roman" w:cs="Times New Roman"/>
                      <w:kern w:val="24"/>
                      <w:sz w:val="24"/>
                      <w:szCs w:val="24"/>
                      <w:lang w:val="da-DK"/>
                    </w:rPr>
                  </w:rPrChange>
                </w:rPr>
                <w:t>C-Section</w:t>
              </w:r>
            </w:ins>
          </w:p>
        </w:tc>
        <w:tc>
          <w:tcPr>
            <w:tcW w:w="1326" w:type="pct"/>
            <w:tcPrChange w:id="5990" w:author="NaYEeM" w:date="2020-01-18T22:53:00Z">
              <w:tcPr>
                <w:tcW w:w="1623" w:type="dxa"/>
                <w:gridSpan w:val="2"/>
              </w:tcPr>
            </w:tcPrChange>
          </w:tcPr>
          <w:p w14:paraId="76F53124" w14:textId="632759ED"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5991" w:author="NaYEeM" w:date="2019-06-28T02:34:00Z"/>
                <w:rFonts w:ascii="Times New Roman" w:hAnsi="Times New Roman" w:cs="Times New Roman"/>
                <w:sz w:val="24"/>
                <w:szCs w:val="24"/>
                <w:rPrChange w:id="5992" w:author="NaYEeM" w:date="2020-01-18T22:54:00Z">
                  <w:rPr>
                    <w:ins w:id="5993" w:author="NaYEeM" w:date="2019-06-28T02:34:00Z"/>
                    <w:rFonts w:ascii="Times New Roman" w:hAnsi="Times New Roman" w:cs="Times New Roman"/>
                    <w:sz w:val="24"/>
                    <w:szCs w:val="24"/>
                  </w:rPr>
                </w:rPrChange>
              </w:rPr>
            </w:pPr>
            <w:ins w:id="5994" w:author="NaYEeM" w:date="2019-12-09T01:46:00Z">
              <w:r w:rsidRPr="005D07D7">
                <w:rPr>
                  <w:rFonts w:ascii="Times New Roman" w:hAnsi="Times New Roman" w:cs="Times New Roman"/>
                  <w:sz w:val="24"/>
                  <w:szCs w:val="24"/>
                  <w:rPrChange w:id="5995" w:author="NaYEeM" w:date="2020-01-18T22:54:00Z">
                    <w:rPr>
                      <w:rFonts w:ascii="Times New Roman" w:hAnsi="Times New Roman" w:cs="Times New Roman"/>
                      <w:sz w:val="24"/>
                      <w:szCs w:val="24"/>
                    </w:rPr>
                  </w:rPrChange>
                </w:rPr>
                <w:t>0.</w:t>
              </w:r>
            </w:ins>
            <w:ins w:id="5996" w:author="NaYEeM" w:date="2020-01-14T23:05:00Z">
              <w:r w:rsidRPr="005D07D7">
                <w:rPr>
                  <w:rFonts w:ascii="Times New Roman" w:hAnsi="Times New Roman" w:cs="Times New Roman"/>
                  <w:sz w:val="24"/>
                  <w:szCs w:val="24"/>
                  <w:rPrChange w:id="5997" w:author="NaYEeM" w:date="2020-01-18T22:54:00Z">
                    <w:rPr>
                      <w:rFonts w:ascii="Times New Roman" w:hAnsi="Times New Roman" w:cs="Times New Roman"/>
                      <w:sz w:val="24"/>
                      <w:szCs w:val="24"/>
                    </w:rPr>
                  </w:rPrChange>
                </w:rPr>
                <w:t>07</w:t>
              </w:r>
            </w:ins>
          </w:p>
        </w:tc>
        <w:tc>
          <w:tcPr>
            <w:tcW w:w="1341" w:type="pct"/>
            <w:tcPrChange w:id="5998" w:author="NaYEeM" w:date="2020-01-18T22:53:00Z">
              <w:tcPr>
                <w:tcW w:w="1643" w:type="dxa"/>
              </w:tcPr>
            </w:tcPrChange>
          </w:tcPr>
          <w:p w14:paraId="376B1C8D" w14:textId="6628F307"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5999" w:author="NaYEeM" w:date="2019-06-28T02:34:00Z"/>
                <w:rFonts w:ascii="Times New Roman" w:hAnsi="Times New Roman" w:cs="Times New Roman"/>
                <w:sz w:val="24"/>
                <w:szCs w:val="24"/>
                <w:rPrChange w:id="6000" w:author="NaYEeM" w:date="2020-01-18T22:54:00Z">
                  <w:rPr>
                    <w:ins w:id="6001" w:author="NaYEeM" w:date="2019-06-28T02:34:00Z"/>
                    <w:rFonts w:ascii="Times New Roman" w:hAnsi="Times New Roman" w:cs="Times New Roman"/>
                    <w:sz w:val="24"/>
                    <w:szCs w:val="24"/>
                  </w:rPr>
                </w:rPrChange>
              </w:rPr>
            </w:pPr>
            <w:ins w:id="6002" w:author="NaYEeM" w:date="2019-12-09T01:46:00Z">
              <w:r w:rsidRPr="005D07D7">
                <w:rPr>
                  <w:rFonts w:ascii="Times New Roman" w:hAnsi="Times New Roman" w:cs="Times New Roman"/>
                  <w:sz w:val="24"/>
                  <w:szCs w:val="24"/>
                  <w:rPrChange w:id="6003" w:author="NaYEeM" w:date="2020-01-18T22:54:00Z">
                    <w:rPr>
                      <w:rFonts w:ascii="Times New Roman" w:hAnsi="Times New Roman" w:cs="Times New Roman"/>
                      <w:sz w:val="24"/>
                      <w:szCs w:val="24"/>
                    </w:rPr>
                  </w:rPrChange>
                </w:rPr>
                <w:t>0.</w:t>
              </w:r>
            </w:ins>
            <w:ins w:id="6004" w:author="NaYEeM" w:date="2020-01-14T23:05:00Z">
              <w:r w:rsidRPr="005D07D7">
                <w:rPr>
                  <w:rFonts w:ascii="Times New Roman" w:hAnsi="Times New Roman" w:cs="Times New Roman"/>
                  <w:sz w:val="24"/>
                  <w:szCs w:val="24"/>
                  <w:rPrChange w:id="6005" w:author="NaYEeM" w:date="2020-01-18T22:54:00Z">
                    <w:rPr>
                      <w:rFonts w:ascii="Times New Roman" w:hAnsi="Times New Roman" w:cs="Times New Roman"/>
                      <w:sz w:val="24"/>
                      <w:szCs w:val="24"/>
                    </w:rPr>
                  </w:rPrChange>
                </w:rPr>
                <w:t>7</w:t>
              </w:r>
            </w:ins>
            <w:ins w:id="6006" w:author="NaYEeM" w:date="2020-01-14T23:28:00Z">
              <w:r w:rsidRPr="005D07D7">
                <w:rPr>
                  <w:rFonts w:ascii="Times New Roman" w:hAnsi="Times New Roman" w:cs="Times New Roman"/>
                  <w:sz w:val="24"/>
                  <w:szCs w:val="24"/>
                  <w:rPrChange w:id="6007" w:author="NaYEeM" w:date="2020-01-18T22:54:00Z">
                    <w:rPr>
                      <w:rFonts w:ascii="Times New Roman" w:hAnsi="Times New Roman" w:cs="Times New Roman"/>
                      <w:sz w:val="24"/>
                      <w:szCs w:val="24"/>
                    </w:rPr>
                  </w:rPrChange>
                </w:rPr>
                <w:t>98</w:t>
              </w:r>
            </w:ins>
          </w:p>
        </w:tc>
      </w:tr>
      <w:tr w:rsidR="00321F51" w:rsidRPr="005D07D7" w14:paraId="0C2E28AC" w14:textId="77777777" w:rsidTr="005D07D7">
        <w:trPr>
          <w:ins w:id="6008" w:author="NaYEeM" w:date="2019-06-28T02:34:00Z"/>
          <w:trPrChange w:id="6009" w:author="NaYEeM" w:date="2020-01-18T22:53:00Z">
            <w:trPr>
              <w:gridAfter w:val="0"/>
            </w:trPr>
          </w:trPrChange>
        </w:trPr>
        <w:tc>
          <w:tcPr>
            <w:cnfStyle w:val="001000000000" w:firstRow="0" w:lastRow="0" w:firstColumn="1" w:lastColumn="0" w:oddVBand="0" w:evenVBand="0" w:oddHBand="0" w:evenHBand="0" w:firstRowFirstColumn="0" w:firstRowLastColumn="0" w:lastRowFirstColumn="0" w:lastRowLastColumn="0"/>
            <w:tcW w:w="2333" w:type="pct"/>
            <w:tcPrChange w:id="6010" w:author="NaYEeM" w:date="2020-01-18T22:53:00Z">
              <w:tcPr>
                <w:tcW w:w="2856" w:type="dxa"/>
              </w:tcPr>
            </w:tcPrChange>
          </w:tcPr>
          <w:p w14:paraId="2E2BAAC0" w14:textId="77777777" w:rsidR="00321F51" w:rsidRPr="005D07D7" w:rsidRDefault="00321F51" w:rsidP="00321F51">
            <w:pPr>
              <w:jc w:val="both"/>
              <w:rPr>
                <w:ins w:id="6011" w:author="NaYEeM" w:date="2019-06-28T02:34:00Z"/>
                <w:rFonts w:ascii="Times New Roman" w:hAnsi="Times New Roman" w:cs="Times New Roman"/>
                <w:kern w:val="24"/>
                <w:sz w:val="24"/>
                <w:szCs w:val="24"/>
                <w:lang w:val="da-DK"/>
                <w:rPrChange w:id="6012" w:author="NaYEeM" w:date="2020-01-18T22:54:00Z">
                  <w:rPr>
                    <w:ins w:id="6013" w:author="NaYEeM" w:date="2019-06-28T02:34:00Z"/>
                    <w:rFonts w:ascii="Times New Roman" w:hAnsi="Times New Roman" w:cs="Times New Roman"/>
                    <w:kern w:val="24"/>
                    <w:sz w:val="24"/>
                    <w:szCs w:val="24"/>
                    <w:lang w:val="da-DK"/>
                  </w:rPr>
                </w:rPrChange>
              </w:rPr>
            </w:pPr>
            <w:ins w:id="6014" w:author="NaYEeM" w:date="2019-06-28T02:34:00Z">
              <w:r w:rsidRPr="005D07D7">
                <w:rPr>
                  <w:rFonts w:ascii="Times New Roman" w:hAnsi="Times New Roman" w:cs="Times New Roman"/>
                  <w:kern w:val="24"/>
                  <w:sz w:val="24"/>
                  <w:szCs w:val="24"/>
                  <w:lang w:val="da-DK"/>
                  <w:rPrChange w:id="6015" w:author="NaYEeM" w:date="2020-01-18T22:54:00Z">
                    <w:rPr>
                      <w:rFonts w:ascii="Times New Roman" w:hAnsi="Times New Roman" w:cs="Times New Roman"/>
                      <w:kern w:val="24"/>
                      <w:sz w:val="24"/>
                      <w:szCs w:val="24"/>
                      <w:lang w:val="da-DK"/>
                    </w:rPr>
                  </w:rPrChange>
                </w:rPr>
                <w:t>Child’s Sex</w:t>
              </w:r>
            </w:ins>
          </w:p>
        </w:tc>
        <w:tc>
          <w:tcPr>
            <w:tcW w:w="1326" w:type="pct"/>
            <w:tcPrChange w:id="6016" w:author="NaYEeM" w:date="2020-01-18T22:53:00Z">
              <w:tcPr>
                <w:tcW w:w="1623" w:type="dxa"/>
                <w:gridSpan w:val="2"/>
              </w:tcPr>
            </w:tcPrChange>
          </w:tcPr>
          <w:p w14:paraId="5C424E08" w14:textId="61485BF8" w:rsidR="00321F51" w:rsidRPr="005D07D7" w:rsidRDefault="00321F51" w:rsidP="00321F51">
            <w:pPr>
              <w:jc w:val="both"/>
              <w:cnfStyle w:val="000000000000" w:firstRow="0" w:lastRow="0" w:firstColumn="0" w:lastColumn="0" w:oddVBand="0" w:evenVBand="0" w:oddHBand="0" w:evenHBand="0" w:firstRowFirstColumn="0" w:firstRowLastColumn="0" w:lastRowFirstColumn="0" w:lastRowLastColumn="0"/>
              <w:rPr>
                <w:ins w:id="6017" w:author="NaYEeM" w:date="2019-06-28T02:34:00Z"/>
                <w:rFonts w:ascii="Times New Roman" w:hAnsi="Times New Roman" w:cs="Times New Roman"/>
                <w:sz w:val="24"/>
                <w:szCs w:val="24"/>
                <w:rPrChange w:id="6018" w:author="NaYEeM" w:date="2020-01-18T22:54:00Z">
                  <w:rPr>
                    <w:ins w:id="6019" w:author="NaYEeM" w:date="2019-06-28T02:34:00Z"/>
                    <w:rFonts w:ascii="Times New Roman" w:hAnsi="Times New Roman" w:cs="Times New Roman"/>
                    <w:sz w:val="24"/>
                    <w:szCs w:val="24"/>
                  </w:rPr>
                </w:rPrChange>
              </w:rPr>
            </w:pPr>
            <w:ins w:id="6020" w:author="NaYEeM" w:date="2020-01-14T23:05:00Z">
              <w:r w:rsidRPr="005D07D7">
                <w:rPr>
                  <w:rFonts w:ascii="Times New Roman" w:hAnsi="Times New Roman" w:cs="Times New Roman"/>
                  <w:sz w:val="24"/>
                  <w:szCs w:val="24"/>
                  <w:rPrChange w:id="6021" w:author="NaYEeM" w:date="2020-01-18T22:54:00Z">
                    <w:rPr>
                      <w:rFonts w:ascii="Times New Roman" w:hAnsi="Times New Roman" w:cs="Times New Roman"/>
                      <w:sz w:val="24"/>
                      <w:szCs w:val="24"/>
                    </w:rPr>
                  </w:rPrChange>
                </w:rPr>
                <w:t>0.</w:t>
              </w:r>
            </w:ins>
            <w:ins w:id="6022" w:author="NaYEeM" w:date="2020-01-14T23:28:00Z">
              <w:r w:rsidRPr="005D07D7">
                <w:rPr>
                  <w:rFonts w:ascii="Times New Roman" w:hAnsi="Times New Roman" w:cs="Times New Roman"/>
                  <w:sz w:val="24"/>
                  <w:szCs w:val="24"/>
                  <w:rPrChange w:id="6023" w:author="NaYEeM" w:date="2020-01-18T22:54:00Z">
                    <w:rPr>
                      <w:rFonts w:ascii="Times New Roman" w:hAnsi="Times New Roman" w:cs="Times New Roman"/>
                      <w:sz w:val="24"/>
                      <w:szCs w:val="24"/>
                    </w:rPr>
                  </w:rPrChange>
                </w:rPr>
                <w:t>79</w:t>
              </w:r>
            </w:ins>
          </w:p>
        </w:tc>
        <w:tc>
          <w:tcPr>
            <w:tcW w:w="1341" w:type="pct"/>
            <w:tcPrChange w:id="6024" w:author="NaYEeM" w:date="2020-01-18T22:53:00Z">
              <w:tcPr>
                <w:tcW w:w="1643" w:type="dxa"/>
              </w:tcPr>
            </w:tcPrChange>
          </w:tcPr>
          <w:p w14:paraId="76B87147" w14:textId="46A450F2" w:rsidR="00321F51" w:rsidRPr="005D07D7" w:rsidRDefault="00321F51" w:rsidP="00321F51">
            <w:pPr>
              <w:jc w:val="both"/>
              <w:cnfStyle w:val="000000000000" w:firstRow="0" w:lastRow="0" w:firstColumn="0" w:lastColumn="0" w:oddVBand="0" w:evenVBand="0" w:oddHBand="0" w:evenHBand="0" w:firstRowFirstColumn="0" w:firstRowLastColumn="0" w:lastRowFirstColumn="0" w:lastRowLastColumn="0"/>
              <w:rPr>
                <w:ins w:id="6025" w:author="NaYEeM" w:date="2019-06-28T02:34:00Z"/>
                <w:rFonts w:ascii="Times New Roman" w:hAnsi="Times New Roman" w:cs="Times New Roman"/>
                <w:sz w:val="24"/>
                <w:szCs w:val="24"/>
                <w:rPrChange w:id="6026" w:author="NaYEeM" w:date="2020-01-18T22:54:00Z">
                  <w:rPr>
                    <w:ins w:id="6027" w:author="NaYEeM" w:date="2019-06-28T02:34:00Z"/>
                    <w:rFonts w:ascii="Times New Roman" w:hAnsi="Times New Roman" w:cs="Times New Roman"/>
                    <w:sz w:val="24"/>
                    <w:szCs w:val="24"/>
                  </w:rPr>
                </w:rPrChange>
              </w:rPr>
            </w:pPr>
            <w:ins w:id="6028" w:author="NaYEeM" w:date="2019-12-09T01:47:00Z">
              <w:r w:rsidRPr="005D07D7">
                <w:rPr>
                  <w:rFonts w:ascii="Times New Roman" w:hAnsi="Times New Roman" w:cs="Times New Roman"/>
                  <w:sz w:val="24"/>
                  <w:szCs w:val="24"/>
                  <w:rPrChange w:id="6029" w:author="NaYEeM" w:date="2020-01-18T22:54:00Z">
                    <w:rPr>
                      <w:rFonts w:ascii="Times New Roman" w:hAnsi="Times New Roman" w:cs="Times New Roman"/>
                      <w:sz w:val="24"/>
                      <w:szCs w:val="24"/>
                    </w:rPr>
                  </w:rPrChange>
                </w:rPr>
                <w:t>0.</w:t>
              </w:r>
            </w:ins>
            <w:ins w:id="6030" w:author="NaYEeM" w:date="2020-01-14T23:28:00Z">
              <w:r w:rsidRPr="005D07D7">
                <w:rPr>
                  <w:rFonts w:ascii="Times New Roman" w:hAnsi="Times New Roman" w:cs="Times New Roman"/>
                  <w:sz w:val="24"/>
                  <w:szCs w:val="24"/>
                  <w:rPrChange w:id="6031" w:author="NaYEeM" w:date="2020-01-18T22:54:00Z">
                    <w:rPr>
                      <w:rFonts w:ascii="Times New Roman" w:hAnsi="Times New Roman" w:cs="Times New Roman"/>
                      <w:sz w:val="24"/>
                      <w:szCs w:val="24"/>
                    </w:rPr>
                  </w:rPrChange>
                </w:rPr>
                <w:t>375</w:t>
              </w:r>
            </w:ins>
          </w:p>
        </w:tc>
      </w:tr>
      <w:tr w:rsidR="00321F51" w:rsidRPr="005D07D7" w14:paraId="652DF1A5" w14:textId="77777777" w:rsidTr="005D07D7">
        <w:trPr>
          <w:cnfStyle w:val="000000100000" w:firstRow="0" w:lastRow="0" w:firstColumn="0" w:lastColumn="0" w:oddVBand="0" w:evenVBand="0" w:oddHBand="1" w:evenHBand="0" w:firstRowFirstColumn="0" w:firstRowLastColumn="0" w:lastRowFirstColumn="0" w:lastRowLastColumn="0"/>
          <w:ins w:id="6032" w:author="NaYEeM" w:date="2019-06-28T02:34:00Z"/>
          <w:trPrChange w:id="6033" w:author="NaYEeM" w:date="2020-01-18T22:53:00Z">
            <w:trPr>
              <w:gridAfter w:val="0"/>
            </w:trPr>
          </w:trPrChange>
        </w:trPr>
        <w:tc>
          <w:tcPr>
            <w:cnfStyle w:val="001000000000" w:firstRow="0" w:lastRow="0" w:firstColumn="1" w:lastColumn="0" w:oddVBand="0" w:evenVBand="0" w:oddHBand="0" w:evenHBand="0" w:firstRowFirstColumn="0" w:firstRowLastColumn="0" w:lastRowFirstColumn="0" w:lastRowLastColumn="0"/>
            <w:tcW w:w="2333" w:type="pct"/>
            <w:tcPrChange w:id="6034" w:author="NaYEeM" w:date="2020-01-18T22:53:00Z">
              <w:tcPr>
                <w:tcW w:w="2856" w:type="dxa"/>
              </w:tcPr>
            </w:tcPrChange>
          </w:tcPr>
          <w:p w14:paraId="73508B5D" w14:textId="77777777" w:rsidR="00321F51" w:rsidRPr="005D07D7" w:rsidRDefault="00321F51" w:rsidP="00321F51">
            <w:pPr>
              <w:jc w:val="both"/>
              <w:cnfStyle w:val="001000100000" w:firstRow="0" w:lastRow="0" w:firstColumn="1" w:lastColumn="0" w:oddVBand="0" w:evenVBand="0" w:oddHBand="1" w:evenHBand="0" w:firstRowFirstColumn="0" w:firstRowLastColumn="0" w:lastRowFirstColumn="0" w:lastRowLastColumn="0"/>
              <w:rPr>
                <w:ins w:id="6035" w:author="NaYEeM" w:date="2019-06-28T02:34:00Z"/>
                <w:rFonts w:ascii="Times New Roman" w:hAnsi="Times New Roman" w:cs="Times New Roman"/>
                <w:kern w:val="24"/>
                <w:sz w:val="24"/>
                <w:szCs w:val="24"/>
                <w:lang w:val="en-GB"/>
                <w:rPrChange w:id="6036" w:author="NaYEeM" w:date="2020-01-18T22:54:00Z">
                  <w:rPr>
                    <w:ins w:id="6037" w:author="NaYEeM" w:date="2019-06-28T02:34:00Z"/>
                    <w:rFonts w:ascii="Times New Roman" w:hAnsi="Times New Roman" w:cs="Times New Roman"/>
                    <w:kern w:val="24"/>
                    <w:sz w:val="24"/>
                    <w:szCs w:val="24"/>
                    <w:lang w:val="en-GB"/>
                  </w:rPr>
                </w:rPrChange>
              </w:rPr>
            </w:pPr>
            <w:ins w:id="6038" w:author="NaYEeM" w:date="2019-06-28T02:34:00Z">
              <w:r w:rsidRPr="005D07D7">
                <w:rPr>
                  <w:rFonts w:ascii="Times New Roman" w:hAnsi="Times New Roman" w:cs="Times New Roman"/>
                  <w:sz w:val="24"/>
                  <w:szCs w:val="24"/>
                  <w:rPrChange w:id="6039" w:author="NaYEeM" w:date="2020-01-18T22:54:00Z">
                    <w:rPr>
                      <w:rFonts w:ascii="Times New Roman" w:hAnsi="Times New Roman" w:cs="Times New Roman"/>
                      <w:sz w:val="24"/>
                      <w:szCs w:val="24"/>
                    </w:rPr>
                  </w:rPrChange>
                </w:rPr>
                <w:t>Size of child (at birth)</w:t>
              </w:r>
            </w:ins>
          </w:p>
        </w:tc>
        <w:tc>
          <w:tcPr>
            <w:tcW w:w="1326" w:type="pct"/>
            <w:tcPrChange w:id="6040" w:author="NaYEeM" w:date="2020-01-18T22:53:00Z">
              <w:tcPr>
                <w:tcW w:w="1623" w:type="dxa"/>
                <w:gridSpan w:val="2"/>
              </w:tcPr>
            </w:tcPrChange>
          </w:tcPr>
          <w:p w14:paraId="73FF7581" w14:textId="07C1569B"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6041" w:author="NaYEeM" w:date="2019-06-28T02:34:00Z"/>
                <w:rFonts w:ascii="Times New Roman" w:hAnsi="Times New Roman" w:cs="Times New Roman"/>
                <w:sz w:val="24"/>
                <w:szCs w:val="24"/>
                <w:rPrChange w:id="6042" w:author="NaYEeM" w:date="2020-01-18T22:54:00Z">
                  <w:rPr>
                    <w:ins w:id="6043" w:author="NaYEeM" w:date="2019-06-28T02:34:00Z"/>
                    <w:rFonts w:ascii="Times New Roman" w:hAnsi="Times New Roman" w:cs="Times New Roman"/>
                    <w:sz w:val="24"/>
                    <w:szCs w:val="24"/>
                  </w:rPr>
                </w:rPrChange>
              </w:rPr>
            </w:pPr>
            <w:ins w:id="6044" w:author="NaYEeM" w:date="2019-12-09T01:47:00Z">
              <w:r w:rsidRPr="005D07D7">
                <w:rPr>
                  <w:rFonts w:ascii="Times New Roman" w:hAnsi="Times New Roman" w:cs="Times New Roman"/>
                  <w:sz w:val="24"/>
                  <w:szCs w:val="24"/>
                  <w:rPrChange w:id="6045" w:author="NaYEeM" w:date="2020-01-18T22:54:00Z">
                    <w:rPr>
                      <w:rFonts w:ascii="Times New Roman" w:hAnsi="Times New Roman" w:cs="Times New Roman"/>
                      <w:sz w:val="24"/>
                      <w:szCs w:val="24"/>
                    </w:rPr>
                  </w:rPrChange>
                </w:rPr>
                <w:t>0.</w:t>
              </w:r>
            </w:ins>
            <w:ins w:id="6046" w:author="NaYEeM" w:date="2020-01-14T23:28:00Z">
              <w:r w:rsidRPr="005D07D7">
                <w:rPr>
                  <w:rFonts w:ascii="Times New Roman" w:hAnsi="Times New Roman" w:cs="Times New Roman"/>
                  <w:sz w:val="24"/>
                  <w:szCs w:val="24"/>
                  <w:rPrChange w:id="6047" w:author="NaYEeM" w:date="2020-01-18T22:54:00Z">
                    <w:rPr>
                      <w:rFonts w:ascii="Times New Roman" w:hAnsi="Times New Roman" w:cs="Times New Roman"/>
                      <w:sz w:val="24"/>
                      <w:szCs w:val="24"/>
                    </w:rPr>
                  </w:rPrChange>
                </w:rPr>
                <w:t>57</w:t>
              </w:r>
            </w:ins>
          </w:p>
        </w:tc>
        <w:tc>
          <w:tcPr>
            <w:tcW w:w="1341" w:type="pct"/>
            <w:tcPrChange w:id="6048" w:author="NaYEeM" w:date="2020-01-18T22:53:00Z">
              <w:tcPr>
                <w:tcW w:w="1643" w:type="dxa"/>
              </w:tcPr>
            </w:tcPrChange>
          </w:tcPr>
          <w:p w14:paraId="2A4BC67B" w14:textId="41727FB5"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6049" w:author="NaYEeM" w:date="2019-06-28T02:34:00Z"/>
                <w:rFonts w:ascii="Times New Roman" w:hAnsi="Times New Roman" w:cs="Times New Roman"/>
                <w:sz w:val="24"/>
                <w:szCs w:val="24"/>
                <w:rPrChange w:id="6050" w:author="NaYEeM" w:date="2020-01-18T22:54:00Z">
                  <w:rPr>
                    <w:ins w:id="6051" w:author="NaYEeM" w:date="2019-06-28T02:34:00Z"/>
                    <w:rFonts w:ascii="Times New Roman" w:hAnsi="Times New Roman" w:cs="Times New Roman"/>
                    <w:sz w:val="24"/>
                    <w:szCs w:val="24"/>
                  </w:rPr>
                </w:rPrChange>
              </w:rPr>
            </w:pPr>
            <w:ins w:id="6052" w:author="NaYEeM" w:date="2019-11-20T23:48:00Z">
              <w:r w:rsidRPr="005D07D7">
                <w:rPr>
                  <w:rFonts w:ascii="Times New Roman" w:hAnsi="Times New Roman" w:cs="Times New Roman"/>
                  <w:sz w:val="24"/>
                  <w:szCs w:val="24"/>
                  <w:rPrChange w:id="6053" w:author="NaYEeM" w:date="2020-01-18T22:54:00Z">
                    <w:rPr>
                      <w:rFonts w:ascii="Times New Roman" w:hAnsi="Times New Roman" w:cs="Times New Roman"/>
                      <w:sz w:val="24"/>
                      <w:szCs w:val="24"/>
                    </w:rPr>
                  </w:rPrChange>
                </w:rPr>
                <w:t>0.</w:t>
              </w:r>
            </w:ins>
            <w:ins w:id="6054" w:author="NaYEeM" w:date="2020-01-14T23:06:00Z">
              <w:r w:rsidRPr="005D07D7">
                <w:rPr>
                  <w:rFonts w:ascii="Times New Roman" w:hAnsi="Times New Roman" w:cs="Times New Roman"/>
                  <w:sz w:val="24"/>
                  <w:szCs w:val="24"/>
                  <w:rPrChange w:id="6055" w:author="NaYEeM" w:date="2020-01-18T22:54:00Z">
                    <w:rPr>
                      <w:rFonts w:ascii="Times New Roman" w:hAnsi="Times New Roman" w:cs="Times New Roman"/>
                      <w:sz w:val="24"/>
                      <w:szCs w:val="24"/>
                    </w:rPr>
                  </w:rPrChange>
                </w:rPr>
                <w:t>9</w:t>
              </w:r>
            </w:ins>
            <w:ins w:id="6056" w:author="NaYEeM" w:date="2020-01-14T23:29:00Z">
              <w:r w:rsidRPr="005D07D7">
                <w:rPr>
                  <w:rFonts w:ascii="Times New Roman" w:hAnsi="Times New Roman" w:cs="Times New Roman"/>
                  <w:sz w:val="24"/>
                  <w:szCs w:val="24"/>
                  <w:rPrChange w:id="6057" w:author="NaYEeM" w:date="2020-01-18T22:54:00Z">
                    <w:rPr>
                      <w:rFonts w:ascii="Times New Roman" w:hAnsi="Times New Roman" w:cs="Times New Roman"/>
                      <w:sz w:val="24"/>
                      <w:szCs w:val="24"/>
                    </w:rPr>
                  </w:rPrChange>
                </w:rPr>
                <w:t>66</w:t>
              </w:r>
            </w:ins>
          </w:p>
        </w:tc>
      </w:tr>
      <w:tr w:rsidR="00321F51" w:rsidRPr="005D07D7" w14:paraId="22E7F8DF" w14:textId="77777777" w:rsidTr="005D07D7">
        <w:trPr>
          <w:trHeight w:val="70"/>
          <w:ins w:id="6058" w:author="NaYEeM" w:date="2019-06-28T02:34:00Z"/>
          <w:trPrChange w:id="6059" w:author="NaYEeM" w:date="2020-01-18T22:53:00Z">
            <w:trPr>
              <w:gridAfter w:val="0"/>
              <w:trHeight w:val="70"/>
            </w:trPr>
          </w:trPrChange>
        </w:trPr>
        <w:tc>
          <w:tcPr>
            <w:cnfStyle w:val="001000000000" w:firstRow="0" w:lastRow="0" w:firstColumn="1" w:lastColumn="0" w:oddVBand="0" w:evenVBand="0" w:oddHBand="0" w:evenHBand="0" w:firstRowFirstColumn="0" w:firstRowLastColumn="0" w:lastRowFirstColumn="0" w:lastRowLastColumn="0"/>
            <w:tcW w:w="2333" w:type="pct"/>
            <w:tcPrChange w:id="6060" w:author="NaYEeM" w:date="2020-01-18T22:53:00Z">
              <w:tcPr>
                <w:tcW w:w="2856" w:type="dxa"/>
              </w:tcPr>
            </w:tcPrChange>
          </w:tcPr>
          <w:p w14:paraId="2E9C3D1B" w14:textId="77777777" w:rsidR="00321F51" w:rsidRPr="005D07D7" w:rsidRDefault="00321F51" w:rsidP="00321F51">
            <w:pPr>
              <w:jc w:val="both"/>
              <w:rPr>
                <w:ins w:id="6061" w:author="NaYEeM" w:date="2019-06-28T02:34:00Z"/>
                <w:rFonts w:ascii="Times New Roman" w:hAnsi="Times New Roman" w:cs="Times New Roman"/>
                <w:kern w:val="24"/>
                <w:sz w:val="24"/>
                <w:szCs w:val="24"/>
                <w:lang w:val="da-DK"/>
                <w:rPrChange w:id="6062" w:author="NaYEeM" w:date="2020-01-18T22:54:00Z">
                  <w:rPr>
                    <w:ins w:id="6063" w:author="NaYEeM" w:date="2019-06-28T02:34:00Z"/>
                    <w:rFonts w:ascii="Times New Roman" w:hAnsi="Times New Roman" w:cs="Times New Roman"/>
                    <w:kern w:val="24"/>
                    <w:sz w:val="24"/>
                    <w:szCs w:val="24"/>
                    <w:lang w:val="da-DK"/>
                  </w:rPr>
                </w:rPrChange>
              </w:rPr>
            </w:pPr>
            <w:ins w:id="6064" w:author="NaYEeM" w:date="2019-06-28T02:34:00Z">
              <w:r w:rsidRPr="005D07D7">
                <w:rPr>
                  <w:rFonts w:ascii="Times New Roman" w:hAnsi="Times New Roman" w:cs="Times New Roman"/>
                  <w:sz w:val="24"/>
                  <w:szCs w:val="24"/>
                  <w:rPrChange w:id="6065" w:author="NaYEeM" w:date="2020-01-18T22:54:00Z">
                    <w:rPr>
                      <w:rFonts w:ascii="Times New Roman" w:hAnsi="Times New Roman" w:cs="Times New Roman"/>
                      <w:sz w:val="24"/>
                      <w:szCs w:val="24"/>
                    </w:rPr>
                  </w:rPrChange>
                </w:rPr>
                <w:t>Age of child (months)</w:t>
              </w:r>
            </w:ins>
          </w:p>
        </w:tc>
        <w:tc>
          <w:tcPr>
            <w:tcW w:w="1326" w:type="pct"/>
            <w:tcPrChange w:id="6066" w:author="NaYEeM" w:date="2020-01-18T22:53:00Z">
              <w:tcPr>
                <w:tcW w:w="1623" w:type="dxa"/>
                <w:gridSpan w:val="2"/>
              </w:tcPr>
            </w:tcPrChange>
          </w:tcPr>
          <w:p w14:paraId="3AE0F972" w14:textId="10E66050" w:rsidR="00321F51" w:rsidRPr="005D07D7" w:rsidRDefault="00321F51" w:rsidP="00321F51">
            <w:pPr>
              <w:jc w:val="both"/>
              <w:cnfStyle w:val="000000000000" w:firstRow="0" w:lastRow="0" w:firstColumn="0" w:lastColumn="0" w:oddVBand="0" w:evenVBand="0" w:oddHBand="0" w:evenHBand="0" w:firstRowFirstColumn="0" w:firstRowLastColumn="0" w:lastRowFirstColumn="0" w:lastRowLastColumn="0"/>
              <w:rPr>
                <w:ins w:id="6067" w:author="NaYEeM" w:date="2019-06-28T02:34:00Z"/>
                <w:rFonts w:ascii="Times New Roman" w:hAnsi="Times New Roman" w:cs="Times New Roman"/>
                <w:sz w:val="24"/>
                <w:szCs w:val="24"/>
                <w:rPrChange w:id="6068" w:author="NaYEeM" w:date="2020-01-18T22:54:00Z">
                  <w:rPr>
                    <w:ins w:id="6069" w:author="NaYEeM" w:date="2019-06-28T02:34:00Z"/>
                    <w:rFonts w:ascii="Times New Roman" w:hAnsi="Times New Roman" w:cs="Times New Roman"/>
                    <w:sz w:val="24"/>
                    <w:szCs w:val="24"/>
                  </w:rPr>
                </w:rPrChange>
              </w:rPr>
            </w:pPr>
            <w:ins w:id="6070" w:author="NaYEeM" w:date="2019-12-09T01:47:00Z">
              <w:r w:rsidRPr="005D07D7">
                <w:rPr>
                  <w:rFonts w:ascii="Times New Roman" w:hAnsi="Times New Roman" w:cs="Times New Roman"/>
                  <w:sz w:val="24"/>
                  <w:szCs w:val="24"/>
                  <w:rPrChange w:id="6071" w:author="NaYEeM" w:date="2020-01-18T22:54:00Z">
                    <w:rPr>
                      <w:rFonts w:ascii="Times New Roman" w:hAnsi="Times New Roman" w:cs="Times New Roman"/>
                      <w:sz w:val="24"/>
                      <w:szCs w:val="24"/>
                    </w:rPr>
                  </w:rPrChange>
                </w:rPr>
                <w:t>1</w:t>
              </w:r>
            </w:ins>
            <w:ins w:id="6072" w:author="NaYEeM" w:date="2020-01-14T23:06:00Z">
              <w:r w:rsidRPr="005D07D7">
                <w:rPr>
                  <w:rFonts w:ascii="Times New Roman" w:hAnsi="Times New Roman" w:cs="Times New Roman"/>
                  <w:sz w:val="24"/>
                  <w:szCs w:val="24"/>
                  <w:rPrChange w:id="6073" w:author="NaYEeM" w:date="2020-01-18T22:54:00Z">
                    <w:rPr>
                      <w:rFonts w:ascii="Times New Roman" w:hAnsi="Times New Roman" w:cs="Times New Roman"/>
                      <w:sz w:val="24"/>
                      <w:szCs w:val="24"/>
                    </w:rPr>
                  </w:rPrChange>
                </w:rPr>
                <w:t>5.7</w:t>
              </w:r>
            </w:ins>
            <w:ins w:id="6074" w:author="NaYEeM" w:date="2020-01-14T23:29:00Z">
              <w:r w:rsidRPr="005D07D7">
                <w:rPr>
                  <w:rFonts w:ascii="Times New Roman" w:hAnsi="Times New Roman" w:cs="Times New Roman"/>
                  <w:sz w:val="24"/>
                  <w:szCs w:val="24"/>
                  <w:rPrChange w:id="6075" w:author="NaYEeM" w:date="2020-01-18T22:54:00Z">
                    <w:rPr>
                      <w:rFonts w:ascii="Times New Roman" w:hAnsi="Times New Roman" w:cs="Times New Roman"/>
                      <w:sz w:val="24"/>
                      <w:szCs w:val="24"/>
                    </w:rPr>
                  </w:rPrChange>
                </w:rPr>
                <w:t>2</w:t>
              </w:r>
            </w:ins>
          </w:p>
        </w:tc>
        <w:tc>
          <w:tcPr>
            <w:tcW w:w="1341" w:type="pct"/>
            <w:tcPrChange w:id="6076" w:author="NaYEeM" w:date="2020-01-18T22:53:00Z">
              <w:tcPr>
                <w:tcW w:w="1643" w:type="dxa"/>
              </w:tcPr>
            </w:tcPrChange>
          </w:tcPr>
          <w:p w14:paraId="63CE4C93" w14:textId="298DA408" w:rsidR="00321F51" w:rsidRPr="005D07D7" w:rsidRDefault="00321F51" w:rsidP="00321F51">
            <w:pPr>
              <w:jc w:val="both"/>
              <w:cnfStyle w:val="000000000000" w:firstRow="0" w:lastRow="0" w:firstColumn="0" w:lastColumn="0" w:oddVBand="0" w:evenVBand="0" w:oddHBand="0" w:evenHBand="0" w:firstRowFirstColumn="0" w:firstRowLastColumn="0" w:lastRowFirstColumn="0" w:lastRowLastColumn="0"/>
              <w:rPr>
                <w:ins w:id="6077" w:author="NaYEeM" w:date="2019-06-28T02:34:00Z"/>
                <w:rFonts w:ascii="Times New Roman" w:hAnsi="Times New Roman" w:cs="Times New Roman"/>
                <w:sz w:val="24"/>
                <w:szCs w:val="24"/>
                <w:rPrChange w:id="6078" w:author="NaYEeM" w:date="2020-01-18T22:54:00Z">
                  <w:rPr>
                    <w:ins w:id="6079" w:author="NaYEeM" w:date="2019-06-28T02:34:00Z"/>
                    <w:rFonts w:ascii="Times New Roman" w:hAnsi="Times New Roman" w:cs="Times New Roman"/>
                    <w:sz w:val="24"/>
                    <w:szCs w:val="24"/>
                  </w:rPr>
                </w:rPrChange>
              </w:rPr>
            </w:pPr>
            <w:ins w:id="6080" w:author="NaYEeM" w:date="2019-11-20T23:48:00Z">
              <w:r w:rsidRPr="005D07D7">
                <w:rPr>
                  <w:rFonts w:ascii="Times New Roman" w:hAnsi="Times New Roman" w:cs="Times New Roman"/>
                  <w:sz w:val="24"/>
                  <w:szCs w:val="24"/>
                  <w:rPrChange w:id="6081" w:author="NaYEeM" w:date="2020-01-18T22:54:00Z">
                    <w:rPr>
                      <w:rFonts w:ascii="Times New Roman" w:hAnsi="Times New Roman" w:cs="Times New Roman"/>
                      <w:sz w:val="24"/>
                      <w:szCs w:val="24"/>
                    </w:rPr>
                  </w:rPrChange>
                </w:rPr>
                <w:t>0.00</w:t>
              </w:r>
            </w:ins>
            <w:ins w:id="6082" w:author="NaYEeM" w:date="2020-01-14T23:06:00Z">
              <w:r w:rsidRPr="005D07D7">
                <w:rPr>
                  <w:rFonts w:ascii="Times New Roman" w:hAnsi="Times New Roman" w:cs="Times New Roman"/>
                  <w:sz w:val="24"/>
                  <w:szCs w:val="24"/>
                  <w:rPrChange w:id="6083" w:author="NaYEeM" w:date="2020-01-18T22:54:00Z">
                    <w:rPr>
                      <w:rFonts w:ascii="Times New Roman" w:hAnsi="Times New Roman" w:cs="Times New Roman"/>
                      <w:sz w:val="24"/>
                      <w:szCs w:val="24"/>
                    </w:rPr>
                  </w:rPrChange>
                </w:rPr>
                <w:t>0</w:t>
              </w:r>
            </w:ins>
          </w:p>
        </w:tc>
      </w:tr>
      <w:tr w:rsidR="00321F51" w:rsidRPr="005D07D7" w14:paraId="6D5D3115" w14:textId="77777777" w:rsidTr="005D07D7">
        <w:trPr>
          <w:cnfStyle w:val="000000100000" w:firstRow="0" w:lastRow="0" w:firstColumn="0" w:lastColumn="0" w:oddVBand="0" w:evenVBand="0" w:oddHBand="1" w:evenHBand="0" w:firstRowFirstColumn="0" w:firstRowLastColumn="0" w:lastRowFirstColumn="0" w:lastRowLastColumn="0"/>
          <w:ins w:id="6084" w:author="NaYEeM" w:date="2019-11-22T01:19:00Z"/>
          <w:trPrChange w:id="6085" w:author="NaYEeM" w:date="2020-01-18T22:53:00Z">
            <w:trPr>
              <w:gridAfter w:val="0"/>
            </w:trPr>
          </w:trPrChange>
        </w:trPr>
        <w:tc>
          <w:tcPr>
            <w:cnfStyle w:val="001000000000" w:firstRow="0" w:lastRow="0" w:firstColumn="1" w:lastColumn="0" w:oddVBand="0" w:evenVBand="0" w:oddHBand="0" w:evenHBand="0" w:firstRowFirstColumn="0" w:firstRowLastColumn="0" w:lastRowFirstColumn="0" w:lastRowLastColumn="0"/>
            <w:tcW w:w="2333" w:type="pct"/>
            <w:tcPrChange w:id="6086" w:author="NaYEeM" w:date="2020-01-18T22:53:00Z">
              <w:tcPr>
                <w:tcW w:w="2856" w:type="dxa"/>
              </w:tcPr>
            </w:tcPrChange>
          </w:tcPr>
          <w:p w14:paraId="17065A00" w14:textId="7C2F4B6A" w:rsidR="00321F51" w:rsidRPr="005D07D7" w:rsidRDefault="00321F51" w:rsidP="00321F51">
            <w:pPr>
              <w:jc w:val="both"/>
              <w:cnfStyle w:val="001000100000" w:firstRow="0" w:lastRow="0" w:firstColumn="1" w:lastColumn="0" w:oddVBand="0" w:evenVBand="0" w:oddHBand="1" w:evenHBand="0" w:firstRowFirstColumn="0" w:firstRowLastColumn="0" w:lastRowFirstColumn="0" w:lastRowLastColumn="0"/>
              <w:rPr>
                <w:ins w:id="6087" w:author="NaYEeM" w:date="2019-11-22T01:19:00Z"/>
                <w:rFonts w:ascii="Times New Roman" w:hAnsi="Times New Roman" w:cs="Times New Roman"/>
                <w:sz w:val="24"/>
                <w:szCs w:val="24"/>
                <w:rPrChange w:id="6088" w:author="NaYEeM" w:date="2020-01-18T22:54:00Z">
                  <w:rPr>
                    <w:ins w:id="6089" w:author="NaYEeM" w:date="2019-11-22T01:19:00Z"/>
                    <w:rFonts w:ascii="Times New Roman" w:hAnsi="Times New Roman" w:cs="Times New Roman"/>
                    <w:sz w:val="24"/>
                    <w:szCs w:val="24"/>
                    <w:highlight w:val="yellow"/>
                  </w:rPr>
                </w:rPrChange>
              </w:rPr>
            </w:pPr>
            <w:ins w:id="6090" w:author="NaYEeM" w:date="2019-11-22T01:19:00Z">
              <w:r w:rsidRPr="005D07D7">
                <w:rPr>
                  <w:rFonts w:ascii="Times New Roman" w:hAnsi="Times New Roman" w:cs="Times New Roman"/>
                  <w:sz w:val="24"/>
                  <w:szCs w:val="24"/>
                  <w:rPrChange w:id="6091" w:author="NaYEeM" w:date="2020-01-18T22:54:00Z">
                    <w:rPr>
                      <w:rFonts w:ascii="Times New Roman" w:hAnsi="Times New Roman" w:cs="Times New Roman"/>
                      <w:sz w:val="24"/>
                      <w:szCs w:val="24"/>
                      <w:highlight w:val="yellow"/>
                    </w:rPr>
                  </w:rPrChange>
                </w:rPr>
                <w:t>Religion</w:t>
              </w:r>
            </w:ins>
          </w:p>
        </w:tc>
        <w:tc>
          <w:tcPr>
            <w:tcW w:w="1326" w:type="pct"/>
            <w:tcPrChange w:id="6092" w:author="NaYEeM" w:date="2020-01-18T22:53:00Z">
              <w:tcPr>
                <w:tcW w:w="1623" w:type="dxa"/>
                <w:gridSpan w:val="2"/>
              </w:tcPr>
            </w:tcPrChange>
          </w:tcPr>
          <w:p w14:paraId="69B76506" w14:textId="0BA8A590"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6093" w:author="NaYEeM" w:date="2019-11-22T01:19:00Z"/>
                <w:rFonts w:ascii="Times New Roman" w:hAnsi="Times New Roman" w:cs="Times New Roman"/>
                <w:sz w:val="24"/>
                <w:szCs w:val="24"/>
                <w:rPrChange w:id="6094" w:author="NaYEeM" w:date="2020-01-18T22:54:00Z">
                  <w:rPr>
                    <w:ins w:id="6095" w:author="NaYEeM" w:date="2019-11-22T01:19:00Z"/>
                    <w:rFonts w:ascii="Times New Roman" w:hAnsi="Times New Roman" w:cs="Times New Roman"/>
                    <w:sz w:val="24"/>
                    <w:szCs w:val="24"/>
                    <w:highlight w:val="yellow"/>
                  </w:rPr>
                </w:rPrChange>
              </w:rPr>
            </w:pPr>
            <w:ins w:id="6096" w:author="NaYEeM" w:date="2020-01-14T23:07:00Z">
              <w:r w:rsidRPr="005D07D7">
                <w:rPr>
                  <w:rFonts w:ascii="Times New Roman" w:hAnsi="Times New Roman" w:cs="Times New Roman"/>
                  <w:sz w:val="24"/>
                  <w:szCs w:val="24"/>
                  <w:rPrChange w:id="6097" w:author="NaYEeM" w:date="2020-01-18T22:54:00Z">
                    <w:rPr>
                      <w:rFonts w:ascii="Times New Roman" w:hAnsi="Times New Roman" w:cs="Times New Roman"/>
                      <w:sz w:val="24"/>
                      <w:szCs w:val="24"/>
                    </w:rPr>
                  </w:rPrChange>
                </w:rPr>
                <w:t>2.</w:t>
              </w:r>
            </w:ins>
            <w:ins w:id="6098" w:author="NaYEeM" w:date="2020-01-14T23:29:00Z">
              <w:r w:rsidRPr="005D07D7">
                <w:rPr>
                  <w:rFonts w:ascii="Times New Roman" w:hAnsi="Times New Roman" w:cs="Times New Roman"/>
                  <w:sz w:val="24"/>
                  <w:szCs w:val="24"/>
                  <w:rPrChange w:id="6099" w:author="NaYEeM" w:date="2020-01-18T22:54:00Z">
                    <w:rPr>
                      <w:rFonts w:ascii="Times New Roman" w:hAnsi="Times New Roman" w:cs="Times New Roman"/>
                      <w:sz w:val="24"/>
                      <w:szCs w:val="24"/>
                    </w:rPr>
                  </w:rPrChange>
                </w:rPr>
                <w:t>20</w:t>
              </w:r>
            </w:ins>
          </w:p>
        </w:tc>
        <w:tc>
          <w:tcPr>
            <w:tcW w:w="1341" w:type="pct"/>
            <w:tcPrChange w:id="6100" w:author="NaYEeM" w:date="2020-01-18T22:53:00Z">
              <w:tcPr>
                <w:tcW w:w="1643" w:type="dxa"/>
              </w:tcPr>
            </w:tcPrChange>
          </w:tcPr>
          <w:p w14:paraId="3BAB8BC5" w14:textId="2CDB361C" w:rsidR="00321F51" w:rsidRPr="005D07D7" w:rsidRDefault="00321F51" w:rsidP="00321F51">
            <w:pPr>
              <w:jc w:val="both"/>
              <w:cnfStyle w:val="000000100000" w:firstRow="0" w:lastRow="0" w:firstColumn="0" w:lastColumn="0" w:oddVBand="0" w:evenVBand="0" w:oddHBand="1" w:evenHBand="0" w:firstRowFirstColumn="0" w:firstRowLastColumn="0" w:lastRowFirstColumn="0" w:lastRowLastColumn="0"/>
              <w:rPr>
                <w:ins w:id="6101" w:author="NaYEeM" w:date="2019-11-22T01:19:00Z"/>
                <w:rFonts w:ascii="Times New Roman" w:hAnsi="Times New Roman" w:cs="Times New Roman"/>
                <w:sz w:val="24"/>
                <w:szCs w:val="24"/>
                <w:rPrChange w:id="6102" w:author="NaYEeM" w:date="2020-01-18T22:54:00Z">
                  <w:rPr>
                    <w:ins w:id="6103" w:author="NaYEeM" w:date="2019-11-22T01:19:00Z"/>
                    <w:rFonts w:ascii="Times New Roman" w:hAnsi="Times New Roman" w:cs="Times New Roman"/>
                    <w:sz w:val="24"/>
                    <w:szCs w:val="24"/>
                    <w:highlight w:val="yellow"/>
                  </w:rPr>
                </w:rPrChange>
              </w:rPr>
            </w:pPr>
            <w:ins w:id="6104" w:author="NaYEeM" w:date="2019-12-09T01:52:00Z">
              <w:r w:rsidRPr="005D07D7">
                <w:rPr>
                  <w:rFonts w:ascii="Times New Roman" w:hAnsi="Times New Roman" w:cs="Times New Roman"/>
                  <w:sz w:val="24"/>
                  <w:szCs w:val="24"/>
                  <w:rPrChange w:id="6105" w:author="NaYEeM" w:date="2020-01-18T22:54:00Z">
                    <w:rPr>
                      <w:rFonts w:ascii="Times New Roman" w:hAnsi="Times New Roman" w:cs="Times New Roman"/>
                      <w:sz w:val="24"/>
                      <w:szCs w:val="24"/>
                    </w:rPr>
                  </w:rPrChange>
                </w:rPr>
                <w:t>0.</w:t>
              </w:r>
            </w:ins>
            <w:ins w:id="6106" w:author="NaYEeM" w:date="2020-01-14T23:07:00Z">
              <w:r w:rsidRPr="005D07D7">
                <w:rPr>
                  <w:rFonts w:ascii="Times New Roman" w:hAnsi="Times New Roman" w:cs="Times New Roman"/>
                  <w:sz w:val="24"/>
                  <w:szCs w:val="24"/>
                  <w:rPrChange w:id="6107" w:author="NaYEeM" w:date="2020-01-18T22:54:00Z">
                    <w:rPr>
                      <w:rFonts w:ascii="Times New Roman" w:hAnsi="Times New Roman" w:cs="Times New Roman"/>
                      <w:sz w:val="24"/>
                      <w:szCs w:val="24"/>
                    </w:rPr>
                  </w:rPrChange>
                </w:rPr>
                <w:t>1</w:t>
              </w:r>
            </w:ins>
            <w:ins w:id="6108" w:author="NaYEeM" w:date="2020-01-14T23:29:00Z">
              <w:r w:rsidRPr="005D07D7">
                <w:rPr>
                  <w:rFonts w:ascii="Times New Roman" w:hAnsi="Times New Roman" w:cs="Times New Roman"/>
                  <w:sz w:val="24"/>
                  <w:szCs w:val="24"/>
                  <w:rPrChange w:id="6109" w:author="NaYEeM" w:date="2020-01-18T22:54:00Z">
                    <w:rPr>
                      <w:rFonts w:ascii="Times New Roman" w:hAnsi="Times New Roman" w:cs="Times New Roman"/>
                      <w:sz w:val="24"/>
                      <w:szCs w:val="24"/>
                    </w:rPr>
                  </w:rPrChange>
                </w:rPr>
                <w:t>38</w:t>
              </w:r>
            </w:ins>
          </w:p>
        </w:tc>
      </w:tr>
    </w:tbl>
    <w:p w14:paraId="311CBCEE" w14:textId="24563723" w:rsidR="006C20AD" w:rsidRDefault="006C20AD" w:rsidP="00923FC4">
      <w:pPr>
        <w:spacing w:after="0" w:line="240" w:lineRule="auto"/>
        <w:jc w:val="both"/>
        <w:rPr>
          <w:ins w:id="6110" w:author="NaYEeM" w:date="2020-01-17T00:34:00Z"/>
          <w:rFonts w:ascii="Times New Roman" w:hAnsi="Times New Roman" w:cs="Times New Roman"/>
          <w:sz w:val="24"/>
          <w:szCs w:val="24"/>
        </w:rPr>
      </w:pPr>
    </w:p>
    <w:p w14:paraId="1A8E09F7" w14:textId="562110CF" w:rsidR="00D96BDE" w:rsidRDefault="00D96BDE" w:rsidP="00923FC4">
      <w:pPr>
        <w:spacing w:after="0" w:line="240" w:lineRule="auto"/>
        <w:jc w:val="both"/>
        <w:rPr>
          <w:ins w:id="6111" w:author="NaYEeM" w:date="2020-01-17T00:34:00Z"/>
          <w:rFonts w:ascii="Times New Roman" w:hAnsi="Times New Roman" w:cs="Times New Roman"/>
          <w:sz w:val="24"/>
          <w:szCs w:val="24"/>
        </w:rPr>
      </w:pPr>
    </w:p>
    <w:p w14:paraId="4D8ECB5C" w14:textId="1DB5664E" w:rsidR="00D96BDE" w:rsidRPr="00775103" w:rsidRDefault="00D96BDE" w:rsidP="00923FC4">
      <w:pPr>
        <w:spacing w:after="0" w:line="240" w:lineRule="auto"/>
        <w:jc w:val="both"/>
        <w:rPr>
          <w:ins w:id="6112" w:author="NaYEeM" w:date="2020-01-17T00:34:00Z"/>
          <w:rFonts w:ascii="Times New Roman" w:hAnsi="Times New Roman" w:cs="Times New Roman"/>
          <w:b/>
          <w:bCs/>
          <w:sz w:val="24"/>
          <w:szCs w:val="24"/>
          <w:rPrChange w:id="6113" w:author="NaYEeM" w:date="2020-01-18T22:54:00Z">
            <w:rPr>
              <w:ins w:id="6114" w:author="NaYEeM" w:date="2020-01-17T00:34:00Z"/>
              <w:rFonts w:ascii="Times New Roman" w:hAnsi="Times New Roman" w:cs="Times New Roman"/>
              <w:sz w:val="24"/>
              <w:szCs w:val="24"/>
            </w:rPr>
          </w:rPrChange>
        </w:rPr>
      </w:pPr>
      <w:ins w:id="6115" w:author="NaYEeM" w:date="2020-01-17T00:34:00Z">
        <w:r w:rsidRPr="00775103">
          <w:rPr>
            <w:rFonts w:ascii="Times New Roman" w:hAnsi="Times New Roman" w:cs="Times New Roman"/>
            <w:b/>
            <w:bCs/>
            <w:sz w:val="24"/>
            <w:szCs w:val="24"/>
            <w:rPrChange w:id="6116" w:author="NaYEeM" w:date="2020-01-18T22:54:00Z">
              <w:rPr>
                <w:rFonts w:ascii="Times New Roman" w:hAnsi="Times New Roman" w:cs="Times New Roman"/>
                <w:sz w:val="24"/>
                <w:szCs w:val="24"/>
              </w:rPr>
            </w:rPrChange>
          </w:rPr>
          <w:t>References</w:t>
        </w:r>
        <w:bookmarkStart w:id="6117" w:name="_GoBack"/>
        <w:bookmarkEnd w:id="6117"/>
      </w:ins>
    </w:p>
    <w:p w14:paraId="5322837E" w14:textId="6E1B6BB6" w:rsidR="00D96BDE" w:rsidRDefault="00D96BDE" w:rsidP="00923FC4">
      <w:pPr>
        <w:spacing w:after="0" w:line="240" w:lineRule="auto"/>
        <w:jc w:val="both"/>
        <w:rPr>
          <w:ins w:id="6118" w:author="NaYEeM" w:date="2020-01-17T00:34:00Z"/>
          <w:rFonts w:ascii="Times New Roman" w:hAnsi="Times New Roman" w:cs="Times New Roman"/>
          <w:sz w:val="24"/>
          <w:szCs w:val="24"/>
        </w:rPr>
      </w:pPr>
    </w:p>
    <w:p w14:paraId="3817E3DC" w14:textId="0A1E0F18"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19" w:author="NaYEeM" w:date="2020-01-18T22:54:00Z">
          <w:pPr>
            <w:widowControl w:val="0"/>
            <w:autoSpaceDE w:val="0"/>
            <w:autoSpaceDN w:val="0"/>
            <w:adjustRightInd w:val="0"/>
            <w:spacing w:after="0" w:line="240" w:lineRule="auto"/>
            <w:ind w:left="480" w:hanging="480"/>
          </w:pPr>
        </w:pPrChange>
      </w:pPr>
      <w:ins w:id="6120" w:author="NaYEeM" w:date="2020-01-17T17:54:00Z">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ins>
      <w:r>
        <w:rPr>
          <w:rFonts w:ascii="Times New Roman" w:hAnsi="Times New Roman" w:cs="Times New Roman"/>
          <w:sz w:val="24"/>
          <w:szCs w:val="24"/>
        </w:rPr>
        <w:fldChar w:fldCharType="separate"/>
      </w:r>
      <w:r w:rsidRPr="00DD769B">
        <w:rPr>
          <w:rFonts w:ascii="Times New Roman" w:hAnsi="Times New Roman" w:cs="Times New Roman"/>
          <w:noProof/>
          <w:sz w:val="24"/>
          <w:szCs w:val="24"/>
        </w:rPr>
        <w:t xml:space="preserve">Anteneh, Z. A., Andargie, K., &amp; Tarekegn, M. (2017). Prevalence and determinants of acute diarrhea among children younger than five years old in Jabithennan District, Northwest Ethiopia, 2014. </w:t>
      </w:r>
      <w:r w:rsidRPr="00DD769B">
        <w:rPr>
          <w:rFonts w:ascii="Times New Roman" w:hAnsi="Times New Roman" w:cs="Times New Roman"/>
          <w:i/>
          <w:iCs/>
          <w:noProof/>
          <w:sz w:val="24"/>
          <w:szCs w:val="24"/>
        </w:rPr>
        <w:t>BMC Public Health</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17</w:t>
      </w:r>
      <w:r w:rsidRPr="00DD769B">
        <w:rPr>
          <w:rFonts w:ascii="Times New Roman" w:hAnsi="Times New Roman" w:cs="Times New Roman"/>
          <w:noProof/>
          <w:sz w:val="24"/>
          <w:szCs w:val="24"/>
        </w:rPr>
        <w:t>(1), 99. https://doi.org/10.1186/s12889-017-4021-5</w:t>
      </w:r>
    </w:p>
    <w:p w14:paraId="078D50B5"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21"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Azad, K. M. A. K. (2008). Risk Factors for Acute Respiratory Infections (ARI) Among Under-five Children in Bangladesh. </w:t>
      </w:r>
      <w:r w:rsidRPr="00DD769B">
        <w:rPr>
          <w:rFonts w:ascii="Times New Roman" w:hAnsi="Times New Roman" w:cs="Times New Roman"/>
          <w:i/>
          <w:iCs/>
          <w:noProof/>
          <w:sz w:val="24"/>
          <w:szCs w:val="24"/>
        </w:rPr>
        <w:t>Journal of Scientific Research</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w:t>
      </w:r>
      <w:r w:rsidRPr="00DD769B">
        <w:rPr>
          <w:rFonts w:ascii="Times New Roman" w:hAnsi="Times New Roman" w:cs="Times New Roman"/>
          <w:noProof/>
          <w:sz w:val="24"/>
          <w:szCs w:val="24"/>
        </w:rPr>
        <w:t>(1), 72–81. https://doi.org/10.3329/jsr.v1i1.1055</w:t>
      </w:r>
    </w:p>
    <w:p w14:paraId="535DE4CD"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22"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Bahl, R., Frost, C., Kirkwood, B. R., Edmond, K., Martines, J., Bhandari, N., &amp; Arthur, P. (2005). Infant feeding patterns and risks of death and hospitalization in the first half of infancy: multicentre cohort study. </w:t>
      </w:r>
      <w:r w:rsidRPr="00DD769B">
        <w:rPr>
          <w:rFonts w:ascii="Times New Roman" w:hAnsi="Times New Roman" w:cs="Times New Roman"/>
          <w:i/>
          <w:iCs/>
          <w:noProof/>
          <w:sz w:val="24"/>
          <w:szCs w:val="24"/>
        </w:rPr>
        <w:t>Bulletin of the World Health Organization</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83</w:t>
      </w:r>
      <w:r w:rsidRPr="00DD769B">
        <w:rPr>
          <w:rFonts w:ascii="Times New Roman" w:hAnsi="Times New Roman" w:cs="Times New Roman"/>
          <w:noProof/>
          <w:sz w:val="24"/>
          <w:szCs w:val="24"/>
        </w:rPr>
        <w:t>(6), 418–426. https://doi.org//S0042-96862005000600009</w:t>
      </w:r>
    </w:p>
    <w:p w14:paraId="541F7D64"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23"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Benedict, R. K., Craig, H. C., Torlesse, H., &amp; Stoltzfus, R. J. (2018a). Effectiveness of programmes and interventions to support optimal breastfeeding among children 0-23 months, South Asia: A scoping review. </w:t>
      </w:r>
      <w:r w:rsidRPr="00DD769B">
        <w:rPr>
          <w:rFonts w:ascii="Times New Roman" w:hAnsi="Times New Roman" w:cs="Times New Roman"/>
          <w:i/>
          <w:iCs/>
          <w:noProof/>
          <w:sz w:val="24"/>
          <w:szCs w:val="24"/>
        </w:rPr>
        <w:t>Maternal &amp; Child Nutrition</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14</w:t>
      </w:r>
      <w:r w:rsidRPr="00DD769B">
        <w:rPr>
          <w:rFonts w:ascii="Times New Roman" w:hAnsi="Times New Roman" w:cs="Times New Roman"/>
          <w:noProof/>
          <w:sz w:val="24"/>
          <w:szCs w:val="24"/>
        </w:rPr>
        <w:t>, e12697. https://doi.org/10.1111/mcn.12697</w:t>
      </w:r>
    </w:p>
    <w:p w14:paraId="571A34E7"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24"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Benedict, R. K., Craig, H. C., Torlesse, H., &amp; Stoltzfus, R. J. (2018b). Trends and predictors of optimal breastfeeding among children 0–23 months, South Asia: Analysis of national survey </w:t>
      </w:r>
      <w:r w:rsidRPr="00DD769B">
        <w:rPr>
          <w:rFonts w:ascii="Times New Roman" w:hAnsi="Times New Roman" w:cs="Times New Roman"/>
          <w:noProof/>
          <w:sz w:val="24"/>
          <w:szCs w:val="24"/>
        </w:rPr>
        <w:lastRenderedPageBreak/>
        <w:t xml:space="preserve">data. </w:t>
      </w:r>
      <w:r w:rsidRPr="00DD769B">
        <w:rPr>
          <w:rFonts w:ascii="Times New Roman" w:hAnsi="Times New Roman" w:cs="Times New Roman"/>
          <w:i/>
          <w:iCs/>
          <w:noProof/>
          <w:sz w:val="24"/>
          <w:szCs w:val="24"/>
        </w:rPr>
        <w:t>Maternal and Child Nutrition</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14</w:t>
      </w:r>
      <w:r w:rsidRPr="00DD769B">
        <w:rPr>
          <w:rFonts w:ascii="Times New Roman" w:hAnsi="Times New Roman" w:cs="Times New Roman"/>
          <w:noProof/>
          <w:sz w:val="24"/>
          <w:szCs w:val="24"/>
        </w:rPr>
        <w:t>, e12698. https://doi.org/10.1111/mcn.12698</w:t>
      </w:r>
    </w:p>
    <w:p w14:paraId="236C5803"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25"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Blackstone, S. R., &amp; Sanghvi, T. (2018). Predictors of exclusive breastfeeding across three time points in Bangladesh: an examination of the 2007, 2011 and 2014 Demographic and Health Survey. </w:t>
      </w:r>
      <w:r w:rsidRPr="00DD769B">
        <w:rPr>
          <w:rFonts w:ascii="Times New Roman" w:hAnsi="Times New Roman" w:cs="Times New Roman"/>
          <w:i/>
          <w:iCs/>
          <w:noProof/>
          <w:sz w:val="24"/>
          <w:szCs w:val="24"/>
        </w:rPr>
        <w:t>International Health</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10</w:t>
      </w:r>
      <w:r w:rsidRPr="00DD769B">
        <w:rPr>
          <w:rFonts w:ascii="Times New Roman" w:hAnsi="Times New Roman" w:cs="Times New Roman"/>
          <w:noProof/>
          <w:sz w:val="24"/>
          <w:szCs w:val="24"/>
        </w:rPr>
        <w:t>(3), 149–156. https://doi.org/10.1093/inthealth/ihy015</w:t>
      </w:r>
    </w:p>
    <w:p w14:paraId="0E79399E"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26"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Bloch, A. M., Mimouni, D., Mimouni, M., &amp; Gdalevich, M. (2007). Does breastfeeding protect against allergic rhinitis during childhood? A meta-analysis of prospective studies. </w:t>
      </w:r>
      <w:r w:rsidRPr="00DD769B">
        <w:rPr>
          <w:rFonts w:ascii="Times New Roman" w:hAnsi="Times New Roman" w:cs="Times New Roman"/>
          <w:i/>
          <w:iCs/>
          <w:noProof/>
          <w:sz w:val="24"/>
          <w:szCs w:val="24"/>
        </w:rPr>
        <w:t>Acta Paediatrica</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91</w:t>
      </w:r>
      <w:r w:rsidRPr="00DD769B">
        <w:rPr>
          <w:rFonts w:ascii="Times New Roman" w:hAnsi="Times New Roman" w:cs="Times New Roman"/>
          <w:noProof/>
          <w:sz w:val="24"/>
          <w:szCs w:val="24"/>
        </w:rPr>
        <w:t>(3), 275–279. https://doi.org/10.1111/j.1651-2227.2002.tb01714.x</w:t>
      </w:r>
    </w:p>
    <w:p w14:paraId="5BA423A9"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27"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Bowatte, G., Tham, R., Allen, K., Tan, D., Lau, M., Dai, X., &amp; Lodge, C. (2015). Breastfeeding and childhood acute otitis media: a systematic review and meta-analysis. </w:t>
      </w:r>
      <w:r w:rsidRPr="00DD769B">
        <w:rPr>
          <w:rFonts w:ascii="Times New Roman" w:hAnsi="Times New Roman" w:cs="Times New Roman"/>
          <w:i/>
          <w:iCs/>
          <w:noProof/>
          <w:sz w:val="24"/>
          <w:szCs w:val="24"/>
        </w:rPr>
        <w:t>Acta Paediatrica</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104</w:t>
      </w:r>
      <w:r w:rsidRPr="00DD769B">
        <w:rPr>
          <w:rFonts w:ascii="Times New Roman" w:hAnsi="Times New Roman" w:cs="Times New Roman"/>
          <w:noProof/>
          <w:sz w:val="24"/>
          <w:szCs w:val="24"/>
        </w:rPr>
        <w:t>, 85–95. https://doi.org/10.1111/apa.13151</w:t>
      </w:r>
    </w:p>
    <w:p w14:paraId="42F8EC40"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28"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Chisti, M. J., Salam, M. A., Smith, J. H., Ahmed, T., Ashraf, H., Bardhan, P. K., &amp; Pietroni, M. A. C. (2011). Impact of lack of breast feeding during neonatal age on the development of clinical signs of pneumonia and hypoxemia in young infants with diarrhea. </w:t>
      </w:r>
      <w:r w:rsidRPr="00DD769B">
        <w:rPr>
          <w:rFonts w:ascii="Times New Roman" w:hAnsi="Times New Roman" w:cs="Times New Roman"/>
          <w:i/>
          <w:iCs/>
          <w:noProof/>
          <w:sz w:val="24"/>
          <w:szCs w:val="24"/>
        </w:rPr>
        <w:t>PLoS ONE</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6</w:t>
      </w:r>
      <w:r w:rsidRPr="00DD769B">
        <w:rPr>
          <w:rFonts w:ascii="Times New Roman" w:hAnsi="Times New Roman" w:cs="Times New Roman"/>
          <w:noProof/>
          <w:sz w:val="24"/>
          <w:szCs w:val="24"/>
        </w:rPr>
        <w:t>(10), e25817. https://doi.org/10.1371/journal.pone.0025817</w:t>
      </w:r>
    </w:p>
    <w:p w14:paraId="628C35A1"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29"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Chowdhury, F. R., Yasmeen, B. N., &amp; Rahman, S. (2018). Study on Exclusive Breastfeeding practice and related factors among mothers attending in a tertiary care hospital of Bangladesh. </w:t>
      </w:r>
      <w:r w:rsidRPr="00DD769B">
        <w:rPr>
          <w:rFonts w:ascii="Times New Roman" w:hAnsi="Times New Roman" w:cs="Times New Roman"/>
          <w:i/>
          <w:iCs/>
          <w:noProof/>
          <w:sz w:val="24"/>
          <w:szCs w:val="24"/>
        </w:rPr>
        <w:t>Northern International Medical College Journal</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10</w:t>
      </w:r>
      <w:r w:rsidRPr="00DD769B">
        <w:rPr>
          <w:rFonts w:ascii="Times New Roman" w:hAnsi="Times New Roman" w:cs="Times New Roman"/>
          <w:noProof/>
          <w:sz w:val="24"/>
          <w:szCs w:val="24"/>
        </w:rPr>
        <w:t>(1), 343–346. https://doi.org/10.3329/nimcj.v10i1.39329</w:t>
      </w:r>
    </w:p>
    <w:p w14:paraId="37F24E49"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30"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Das, S., &amp; Gulshan, J. (2017). Different forms of malnutrition among under five children in Bangladesh: a cross sectional study on prevalence and determinants. </w:t>
      </w:r>
      <w:r w:rsidRPr="00DD769B">
        <w:rPr>
          <w:rFonts w:ascii="Times New Roman" w:hAnsi="Times New Roman" w:cs="Times New Roman"/>
          <w:i/>
          <w:iCs/>
          <w:noProof/>
          <w:sz w:val="24"/>
          <w:szCs w:val="24"/>
        </w:rPr>
        <w:t>BMC Nutrition</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3</w:t>
      </w:r>
      <w:r w:rsidRPr="00DD769B">
        <w:rPr>
          <w:rFonts w:ascii="Times New Roman" w:hAnsi="Times New Roman" w:cs="Times New Roman"/>
          <w:noProof/>
          <w:sz w:val="24"/>
          <w:szCs w:val="24"/>
        </w:rPr>
        <w:t>(1), 1. https://doi.org/10.1186/s40795-016-0122-2</w:t>
      </w:r>
    </w:p>
    <w:p w14:paraId="65B21677"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31"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Dean, C., &amp; Lawless, J. F. (1989). Tests for Detecting Overdispersion in Poisson Regression Models. </w:t>
      </w:r>
      <w:r w:rsidRPr="00DD769B">
        <w:rPr>
          <w:rFonts w:ascii="Times New Roman" w:hAnsi="Times New Roman" w:cs="Times New Roman"/>
          <w:i/>
          <w:iCs/>
          <w:noProof/>
          <w:sz w:val="24"/>
          <w:szCs w:val="24"/>
        </w:rPr>
        <w:t>Journal of the American Statistical Association</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84</w:t>
      </w:r>
      <w:r w:rsidRPr="00DD769B">
        <w:rPr>
          <w:rFonts w:ascii="Times New Roman" w:hAnsi="Times New Roman" w:cs="Times New Roman"/>
          <w:noProof/>
          <w:sz w:val="24"/>
          <w:szCs w:val="24"/>
        </w:rPr>
        <w:t>(406), 467. https://doi.org/10.2307/2289931</w:t>
      </w:r>
    </w:p>
    <w:p w14:paraId="7C14CC29"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32"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Debnath, S. C., Haque, M. E., Hasan, D. M. M., Samin, S., Rouf, M. A., &amp; Rabby, M. F. (2018). Undernutrition and morbidity profile of exclusively breastfeeding children: A cross-sectional study. </w:t>
      </w:r>
      <w:r w:rsidRPr="00DD769B">
        <w:rPr>
          <w:rFonts w:ascii="Times New Roman" w:hAnsi="Times New Roman" w:cs="Times New Roman"/>
          <w:i/>
          <w:iCs/>
          <w:noProof/>
          <w:sz w:val="24"/>
          <w:szCs w:val="24"/>
        </w:rPr>
        <w:t>International Journal of Preventive Medicine</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9</w:t>
      </w:r>
      <w:r w:rsidRPr="00DD769B">
        <w:rPr>
          <w:rFonts w:ascii="Times New Roman" w:hAnsi="Times New Roman" w:cs="Times New Roman"/>
          <w:noProof/>
          <w:sz w:val="24"/>
          <w:szCs w:val="24"/>
        </w:rPr>
        <w:t>(1), 55. https://doi.org/10.4103/ijpvm.IJPVM_201_17</w:t>
      </w:r>
    </w:p>
    <w:p w14:paraId="44E9478A"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33"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Faruque, A. S., Mahalanabis, D., Islam, A., Hoque, S. S., &amp; Hasnat, A. (1992). Breast feeding and oral rehydration at home during diarrhoea to prevent dehydration. </w:t>
      </w:r>
      <w:r w:rsidRPr="00DD769B">
        <w:rPr>
          <w:rFonts w:ascii="Times New Roman" w:hAnsi="Times New Roman" w:cs="Times New Roman"/>
          <w:i/>
          <w:iCs/>
          <w:noProof/>
          <w:sz w:val="24"/>
          <w:szCs w:val="24"/>
        </w:rPr>
        <w:t>Archives of Disease in Childhood</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67</w:t>
      </w:r>
      <w:r w:rsidRPr="00DD769B">
        <w:rPr>
          <w:rFonts w:ascii="Times New Roman" w:hAnsi="Times New Roman" w:cs="Times New Roman"/>
          <w:noProof/>
          <w:sz w:val="24"/>
          <w:szCs w:val="24"/>
        </w:rPr>
        <w:t>(8), 1027–1029. Retrieved from http://www.ncbi.nlm.nih.gov/pubmed/1520006</w:t>
      </w:r>
    </w:p>
    <w:p w14:paraId="446A62B5"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34"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Gdalevich, M., Mimouni, D., David, M., &amp; Mimouni, M. (2001). Breast-feeding and the onset of atopic dermatitis in childhood: A systematic review and meta-analysis of prospective studies. </w:t>
      </w:r>
      <w:r w:rsidRPr="00DD769B">
        <w:rPr>
          <w:rFonts w:ascii="Times New Roman" w:hAnsi="Times New Roman" w:cs="Times New Roman"/>
          <w:i/>
          <w:iCs/>
          <w:noProof/>
          <w:sz w:val="24"/>
          <w:szCs w:val="24"/>
        </w:rPr>
        <w:t>Journal of the American Academy of Dermatology</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45</w:t>
      </w:r>
      <w:r w:rsidRPr="00DD769B">
        <w:rPr>
          <w:rFonts w:ascii="Times New Roman" w:hAnsi="Times New Roman" w:cs="Times New Roman"/>
          <w:noProof/>
          <w:sz w:val="24"/>
          <w:szCs w:val="24"/>
        </w:rPr>
        <w:t>(4), 520–527. https://doi.org/10.1067/MJD.2001.114741</w:t>
      </w:r>
    </w:p>
    <w:p w14:paraId="405990F9"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35"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International Centre for Diarrhoeal Disease Research, B. (2000). </w:t>
      </w:r>
      <w:r w:rsidRPr="00DD769B">
        <w:rPr>
          <w:rFonts w:ascii="Times New Roman" w:hAnsi="Times New Roman" w:cs="Times New Roman"/>
          <w:i/>
          <w:iCs/>
          <w:noProof/>
          <w:sz w:val="24"/>
          <w:szCs w:val="24"/>
        </w:rPr>
        <w:t>Journal of health, population and nutrition.</w:t>
      </w:r>
      <w:r w:rsidRPr="00DD769B">
        <w:rPr>
          <w:rFonts w:ascii="Times New Roman" w:hAnsi="Times New Roman" w:cs="Times New Roman"/>
          <w:noProof/>
          <w:sz w:val="24"/>
          <w:szCs w:val="24"/>
        </w:rPr>
        <w:t xml:space="preserve"> Retrieved from https://eprints.qut.edu.au/44794/</w:t>
      </w:r>
    </w:p>
    <w:p w14:paraId="471B646B"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36"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Islam, G. M. M. R., Igarashi, I., &amp; Kawabuchi, K. (2018). Inequality and mother’s age as determinants of breastfeeding continuation in Bangladesh. </w:t>
      </w:r>
      <w:r w:rsidRPr="00DD769B">
        <w:rPr>
          <w:rFonts w:ascii="Times New Roman" w:hAnsi="Times New Roman" w:cs="Times New Roman"/>
          <w:i/>
          <w:iCs/>
          <w:noProof/>
          <w:sz w:val="24"/>
          <w:szCs w:val="24"/>
        </w:rPr>
        <w:t>Tohoku Journal of Experimental Medicine</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246</w:t>
      </w:r>
      <w:r w:rsidRPr="00DD769B">
        <w:rPr>
          <w:rFonts w:ascii="Times New Roman" w:hAnsi="Times New Roman" w:cs="Times New Roman"/>
          <w:noProof/>
          <w:sz w:val="24"/>
          <w:szCs w:val="24"/>
        </w:rPr>
        <w:t>(1), 15–25. https://doi.org/10.1620/tjem.246.15</w:t>
      </w:r>
    </w:p>
    <w:p w14:paraId="00E82D0C"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37"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Jones, J. R., Kogan, M. D., Singh, G. K., Dee, D. L., &amp; Grummer-Strawn, L. M. (2011). Factors associated with exclusive breastfeeding in the United States. </w:t>
      </w:r>
      <w:r w:rsidRPr="00DD769B">
        <w:rPr>
          <w:rFonts w:ascii="Times New Roman" w:hAnsi="Times New Roman" w:cs="Times New Roman"/>
          <w:i/>
          <w:iCs/>
          <w:noProof/>
          <w:sz w:val="24"/>
          <w:szCs w:val="24"/>
        </w:rPr>
        <w:t>Pediatrics</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128</w:t>
      </w:r>
      <w:r w:rsidRPr="00DD769B">
        <w:rPr>
          <w:rFonts w:ascii="Times New Roman" w:hAnsi="Times New Roman" w:cs="Times New Roman"/>
          <w:noProof/>
          <w:sz w:val="24"/>
          <w:szCs w:val="24"/>
        </w:rPr>
        <w:t>(6), 1117–1125. https://doi.org/10.1542/peds.2011-0841</w:t>
      </w:r>
    </w:p>
    <w:p w14:paraId="6614E678"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38"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Khan, A. I., Kabir, I., Eneroth, H., El Arifeen, S., Ekström, E.-C., Frongillo, E. A., &amp; Persson, L. Å. (2017). Effect of a randomised exclusive breastfeeding counselling intervention nested </w:t>
      </w:r>
      <w:r w:rsidRPr="00DD769B">
        <w:rPr>
          <w:rFonts w:ascii="Times New Roman" w:hAnsi="Times New Roman" w:cs="Times New Roman"/>
          <w:noProof/>
          <w:sz w:val="24"/>
          <w:szCs w:val="24"/>
        </w:rPr>
        <w:lastRenderedPageBreak/>
        <w:t xml:space="preserve">into the MINIMat prenatal nutrition trial in Bangladesh. </w:t>
      </w:r>
      <w:r w:rsidRPr="00DD769B">
        <w:rPr>
          <w:rFonts w:ascii="Times New Roman" w:hAnsi="Times New Roman" w:cs="Times New Roman"/>
          <w:i/>
          <w:iCs/>
          <w:noProof/>
          <w:sz w:val="24"/>
          <w:szCs w:val="24"/>
        </w:rPr>
        <w:t>Acta Paediatrica</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106</w:t>
      </w:r>
      <w:r w:rsidRPr="00DD769B">
        <w:rPr>
          <w:rFonts w:ascii="Times New Roman" w:hAnsi="Times New Roman" w:cs="Times New Roman"/>
          <w:noProof/>
          <w:sz w:val="24"/>
          <w:szCs w:val="24"/>
        </w:rPr>
        <w:t>(1), 49–54. https://doi.org/10.1111/apa.13601</w:t>
      </w:r>
    </w:p>
    <w:p w14:paraId="4ADA83E1"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39"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Khan, M. N., &amp; Islam, M. M. (2017). Effect of exclusive breastfeeding on selected adverse health and nutritional outcomes: A nationally representative study. </w:t>
      </w:r>
      <w:r w:rsidRPr="00DD769B">
        <w:rPr>
          <w:rFonts w:ascii="Times New Roman" w:hAnsi="Times New Roman" w:cs="Times New Roman"/>
          <w:i/>
          <w:iCs/>
          <w:noProof/>
          <w:sz w:val="24"/>
          <w:szCs w:val="24"/>
        </w:rPr>
        <w:t>BMC Public Health</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17</w:t>
      </w:r>
      <w:r w:rsidRPr="00DD769B">
        <w:rPr>
          <w:rFonts w:ascii="Times New Roman" w:hAnsi="Times New Roman" w:cs="Times New Roman"/>
          <w:noProof/>
          <w:sz w:val="24"/>
          <w:szCs w:val="24"/>
        </w:rPr>
        <w:t>(1), 889. https://doi.org/10.1186/s12889-017-4913-4</w:t>
      </w:r>
    </w:p>
    <w:p w14:paraId="3C021E76"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40"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Khatun, H., Comins, C. A., Shah, R., Munirul Islam, M., Choudhury, N., &amp; Ahmed, T. (2018). Uncovering the barriers to exclusive breastfeeding for mothers living in Dhaka’s slums: a mixed method study. </w:t>
      </w:r>
      <w:r w:rsidRPr="00DD769B">
        <w:rPr>
          <w:rFonts w:ascii="Times New Roman" w:hAnsi="Times New Roman" w:cs="Times New Roman"/>
          <w:i/>
          <w:iCs/>
          <w:noProof/>
          <w:sz w:val="24"/>
          <w:szCs w:val="24"/>
        </w:rPr>
        <w:t>International Breastfeeding Journal</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13</w:t>
      </w:r>
      <w:r w:rsidRPr="00DD769B">
        <w:rPr>
          <w:rFonts w:ascii="Times New Roman" w:hAnsi="Times New Roman" w:cs="Times New Roman"/>
          <w:noProof/>
          <w:sz w:val="24"/>
          <w:szCs w:val="24"/>
        </w:rPr>
        <w:t>(1), 44. https://doi.org/10.1186/s13006-018-0186-5</w:t>
      </w:r>
    </w:p>
    <w:p w14:paraId="385778E6"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41"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Khoury, A. J., Moazzem, S. W., Jarjoura, C. M., Carothers, C., &amp; Hinton, A. (2005). Breast-feeding initiation in low-income women: Role of attitudes, support, and perceived control. </w:t>
      </w:r>
      <w:r w:rsidRPr="00DD769B">
        <w:rPr>
          <w:rFonts w:ascii="Times New Roman" w:hAnsi="Times New Roman" w:cs="Times New Roman"/>
          <w:i/>
          <w:iCs/>
          <w:noProof/>
          <w:sz w:val="24"/>
          <w:szCs w:val="24"/>
        </w:rPr>
        <w:t>Women’s Health Issues</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15</w:t>
      </w:r>
      <w:r w:rsidRPr="00DD769B">
        <w:rPr>
          <w:rFonts w:ascii="Times New Roman" w:hAnsi="Times New Roman" w:cs="Times New Roman"/>
          <w:noProof/>
          <w:sz w:val="24"/>
          <w:szCs w:val="24"/>
        </w:rPr>
        <w:t>(2), 64–72. https://doi.org/10.1016/j.whi.2004.09.003</w:t>
      </w:r>
    </w:p>
    <w:p w14:paraId="0EC5D5D7"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42"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Kim, S. S., Roopnaraine, T., Nguyen, P. H., Saha, K. K., Bhuiyan, M. I., &amp; Menon, P. (2018). Factors influencing the uptake of a mass media intervention to improve child feeding in Bangladesh. </w:t>
      </w:r>
      <w:r w:rsidRPr="00DD769B">
        <w:rPr>
          <w:rFonts w:ascii="Times New Roman" w:hAnsi="Times New Roman" w:cs="Times New Roman"/>
          <w:i/>
          <w:iCs/>
          <w:noProof/>
          <w:sz w:val="24"/>
          <w:szCs w:val="24"/>
        </w:rPr>
        <w:t>Maternal and Child Nutrition</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14</w:t>
      </w:r>
      <w:r w:rsidRPr="00DD769B">
        <w:rPr>
          <w:rFonts w:ascii="Times New Roman" w:hAnsi="Times New Roman" w:cs="Times New Roman"/>
          <w:noProof/>
          <w:sz w:val="24"/>
          <w:szCs w:val="24"/>
        </w:rPr>
        <w:t>(3), e12603. https://doi.org/10.1111/mcn.12603</w:t>
      </w:r>
    </w:p>
    <w:p w14:paraId="56A95B1E"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43"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Lambert, D. (1992). Zero-Inflated Poisson Regression, with an Application to Defects in Manufacturing. </w:t>
      </w:r>
      <w:r w:rsidRPr="00DD769B">
        <w:rPr>
          <w:rFonts w:ascii="Times New Roman" w:hAnsi="Times New Roman" w:cs="Times New Roman"/>
          <w:i/>
          <w:iCs/>
          <w:noProof/>
          <w:sz w:val="24"/>
          <w:szCs w:val="24"/>
        </w:rPr>
        <w:t>Technometrics</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34</w:t>
      </w:r>
      <w:r w:rsidRPr="00DD769B">
        <w:rPr>
          <w:rFonts w:ascii="Times New Roman" w:hAnsi="Times New Roman" w:cs="Times New Roman"/>
          <w:noProof/>
          <w:sz w:val="24"/>
          <w:szCs w:val="24"/>
        </w:rPr>
        <w:t>(1), 1. https://doi.org/10.2307/1269547</w:t>
      </w:r>
    </w:p>
    <w:p w14:paraId="3A1968B6"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44"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Lawoyin, T. O., Olawuyi, J. F., &amp; Onadeko, M. O. (2001). Factors Associated with Exclusive Breastfeeding in Ibadan, Nigeria. </w:t>
      </w:r>
      <w:r w:rsidRPr="00DD769B">
        <w:rPr>
          <w:rFonts w:ascii="Times New Roman" w:hAnsi="Times New Roman" w:cs="Times New Roman"/>
          <w:i/>
          <w:iCs/>
          <w:noProof/>
          <w:sz w:val="24"/>
          <w:szCs w:val="24"/>
        </w:rPr>
        <w:t>Journal of Human Lactation</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17</w:t>
      </w:r>
      <w:r w:rsidRPr="00DD769B">
        <w:rPr>
          <w:rFonts w:ascii="Times New Roman" w:hAnsi="Times New Roman" w:cs="Times New Roman"/>
          <w:noProof/>
          <w:sz w:val="24"/>
          <w:szCs w:val="24"/>
        </w:rPr>
        <w:t>(4), 321–325. https://doi.org/10.1177/089033440101700406</w:t>
      </w:r>
    </w:p>
    <w:p w14:paraId="7BD2EDA6"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45"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Lenth, R., &amp; Dobler, C. (2005). Regression Models for Categorical Dependent Variables Using Stata (rev.). </w:t>
      </w:r>
      <w:r w:rsidRPr="00DD769B">
        <w:rPr>
          <w:rFonts w:ascii="Times New Roman" w:hAnsi="Times New Roman" w:cs="Times New Roman"/>
          <w:i/>
          <w:iCs/>
          <w:noProof/>
          <w:sz w:val="24"/>
          <w:szCs w:val="24"/>
        </w:rPr>
        <w:t>American Statistician</w:t>
      </w:r>
      <w:r w:rsidRPr="00DD769B">
        <w:rPr>
          <w:rFonts w:ascii="Times New Roman" w:hAnsi="Times New Roman" w:cs="Times New Roman"/>
          <w:noProof/>
          <w:sz w:val="24"/>
          <w:szCs w:val="24"/>
        </w:rPr>
        <w:t>, (1), 114.</w:t>
      </w:r>
    </w:p>
    <w:p w14:paraId="65F3E9D8"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46"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Mihrshahi, S., Ichikawa, N., Shuaib, M., Oddy, W., Ampon, R., Dibley, M. J., … Peat, J. K. (2007). Prevalence of exclusive breastfeeding in Bangladesh and its association with diarrhoea and acute respiratory infection: Results of the Multiple Indicator Cluster Survey 2003. </w:t>
      </w:r>
      <w:r w:rsidRPr="00DD769B">
        <w:rPr>
          <w:rFonts w:ascii="Times New Roman" w:hAnsi="Times New Roman" w:cs="Times New Roman"/>
          <w:i/>
          <w:iCs/>
          <w:noProof/>
          <w:sz w:val="24"/>
          <w:szCs w:val="24"/>
        </w:rPr>
        <w:t>Journal of Health, Population and Nutrition</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25</w:t>
      </w:r>
      <w:r w:rsidRPr="00DD769B">
        <w:rPr>
          <w:rFonts w:ascii="Times New Roman" w:hAnsi="Times New Roman" w:cs="Times New Roman"/>
          <w:noProof/>
          <w:sz w:val="24"/>
          <w:szCs w:val="24"/>
        </w:rPr>
        <w:t>(2), 195–204. https://doi.org/10.3329/jhpn.v25i2.659</w:t>
      </w:r>
    </w:p>
    <w:p w14:paraId="595EFD13"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47"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Mihrshahi, S., Oddy, W. H., Peat, J. K., &amp; Kabir, I. (2008). Association between infant feeding patterns and diarrhoeal and respiratory illness: A cohort study in Chittagong, Bangladesh. </w:t>
      </w:r>
      <w:r w:rsidRPr="00DD769B">
        <w:rPr>
          <w:rFonts w:ascii="Times New Roman" w:hAnsi="Times New Roman" w:cs="Times New Roman"/>
          <w:i/>
          <w:iCs/>
          <w:noProof/>
          <w:sz w:val="24"/>
          <w:szCs w:val="24"/>
        </w:rPr>
        <w:t>International Breastfeeding Journal</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3</w:t>
      </w:r>
      <w:r w:rsidRPr="00DD769B">
        <w:rPr>
          <w:rFonts w:ascii="Times New Roman" w:hAnsi="Times New Roman" w:cs="Times New Roman"/>
          <w:noProof/>
          <w:sz w:val="24"/>
          <w:szCs w:val="24"/>
        </w:rPr>
        <w:t>(1), 28. https://doi.org/10.1186/1746-4358-3-28</w:t>
      </w:r>
    </w:p>
    <w:p w14:paraId="2C1FBA8A"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48"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Mortensen, E. L., Michaelsen, K. F., Sanders, S. A., &amp; Reinisch, J. M. (2002). The Association Between Duration of Breastfeeding and Adult Intelligence. </w:t>
      </w:r>
      <w:r w:rsidRPr="00DD769B">
        <w:rPr>
          <w:rFonts w:ascii="Times New Roman" w:hAnsi="Times New Roman" w:cs="Times New Roman"/>
          <w:i/>
          <w:iCs/>
          <w:noProof/>
          <w:sz w:val="24"/>
          <w:szCs w:val="24"/>
        </w:rPr>
        <w:t>JAMA</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287</w:t>
      </w:r>
      <w:r w:rsidRPr="00DD769B">
        <w:rPr>
          <w:rFonts w:ascii="Times New Roman" w:hAnsi="Times New Roman" w:cs="Times New Roman"/>
          <w:noProof/>
          <w:sz w:val="24"/>
          <w:szCs w:val="24"/>
        </w:rPr>
        <w:t>(18), 2365. https://doi.org/10.1001/jama.287.18.2365</w:t>
      </w:r>
    </w:p>
    <w:p w14:paraId="5844048B"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49"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Muchacha, M., &amp; Mtetwa, E. (2015). Social and Economic Barriers to Exclusive Breast Feeding In Rural Zimbabwe. </w:t>
      </w:r>
      <w:r w:rsidRPr="00DD769B">
        <w:rPr>
          <w:rFonts w:ascii="Times New Roman" w:hAnsi="Times New Roman" w:cs="Times New Roman"/>
          <w:i/>
          <w:iCs/>
          <w:noProof/>
          <w:sz w:val="24"/>
          <w:szCs w:val="24"/>
        </w:rPr>
        <w:t>International Journal of MCH and AIDS</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3</w:t>
      </w:r>
      <w:r w:rsidRPr="00DD769B">
        <w:rPr>
          <w:rFonts w:ascii="Times New Roman" w:hAnsi="Times New Roman" w:cs="Times New Roman"/>
          <w:noProof/>
          <w:sz w:val="24"/>
          <w:szCs w:val="24"/>
        </w:rPr>
        <w:t>(1), 16–21. Retrieved from http://www.ncbi.nlm.nih.gov/pubmed/27621982</w:t>
      </w:r>
    </w:p>
    <w:p w14:paraId="446F1C1E"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50"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Muhammad, F., Chowdhury, M., Arifuzzaman, M., &amp; Chowdhury, A. A. (2017). Public Health Problems in Bangladesh: Issues and challenges. </w:t>
      </w:r>
      <w:r w:rsidRPr="00DD769B">
        <w:rPr>
          <w:rFonts w:ascii="Times New Roman" w:hAnsi="Times New Roman" w:cs="Times New Roman"/>
          <w:i/>
          <w:iCs/>
          <w:noProof/>
          <w:sz w:val="24"/>
          <w:szCs w:val="24"/>
        </w:rPr>
        <w:t>South East Asia Journal of Public Health</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6</w:t>
      </w:r>
      <w:r w:rsidRPr="00DD769B">
        <w:rPr>
          <w:rFonts w:ascii="Times New Roman" w:hAnsi="Times New Roman" w:cs="Times New Roman"/>
          <w:noProof/>
          <w:sz w:val="24"/>
          <w:szCs w:val="24"/>
        </w:rPr>
        <w:t>(2), 11–16. https://doi.org/10.3329/seajph.v6i2.31830</w:t>
      </w:r>
    </w:p>
    <w:p w14:paraId="759679A5"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51"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Muschelli, J., Betz, J., &amp; Varadhan, R. (2014). Binomial regression in R. In </w:t>
      </w:r>
      <w:r w:rsidRPr="00DD769B">
        <w:rPr>
          <w:rFonts w:ascii="Times New Roman" w:hAnsi="Times New Roman" w:cs="Times New Roman"/>
          <w:i/>
          <w:iCs/>
          <w:noProof/>
          <w:sz w:val="24"/>
          <w:szCs w:val="24"/>
        </w:rPr>
        <w:t>Handbook of Statistics</w:t>
      </w:r>
      <w:r w:rsidRPr="00DD769B">
        <w:rPr>
          <w:rFonts w:ascii="Times New Roman" w:hAnsi="Times New Roman" w:cs="Times New Roman"/>
          <w:noProof/>
          <w:sz w:val="24"/>
          <w:szCs w:val="24"/>
        </w:rPr>
        <w:t xml:space="preserve"> (Vol. 32, pp. 257–308). https://doi.org/10.1016/B978-0-444-63431-3.00007-3</w:t>
      </w:r>
    </w:p>
    <w:p w14:paraId="28C5AB79"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52"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Nguyen, P. H., Kim, S. S., Sanghvi, T., Mahmud, Z., Tran, L. M., Shabnam, S., … Menon, P. (2017). Integrating Nutrition Interventions into an Existing Maternal, Neonatal, and Child Health Program Increased Maternal Dietary Diversity, Micronutrient Intake, and Exclusive Breastfeeding Practices in Bangladesh: Results of a Cluster-Randomized Program Eval. </w:t>
      </w:r>
      <w:r w:rsidRPr="00DD769B">
        <w:rPr>
          <w:rFonts w:ascii="Times New Roman" w:hAnsi="Times New Roman" w:cs="Times New Roman"/>
          <w:i/>
          <w:iCs/>
          <w:noProof/>
          <w:sz w:val="24"/>
          <w:szCs w:val="24"/>
        </w:rPr>
        <w:t>The Journal of Nutrition</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147</w:t>
      </w:r>
      <w:r w:rsidRPr="00DD769B">
        <w:rPr>
          <w:rFonts w:ascii="Times New Roman" w:hAnsi="Times New Roman" w:cs="Times New Roman"/>
          <w:noProof/>
          <w:sz w:val="24"/>
          <w:szCs w:val="24"/>
        </w:rPr>
        <w:t>(12), 2326–2337. https://doi.org/10.3945/jn.117.257303</w:t>
      </w:r>
    </w:p>
    <w:p w14:paraId="4250169A"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53"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lastRenderedPageBreak/>
        <w:t xml:space="preserve">NIPORT, &amp; Associates, M. and. (2014). </w:t>
      </w:r>
      <w:r w:rsidRPr="00DD769B">
        <w:rPr>
          <w:rFonts w:ascii="Times New Roman" w:hAnsi="Times New Roman" w:cs="Times New Roman"/>
          <w:i/>
          <w:iCs/>
          <w:noProof/>
          <w:sz w:val="24"/>
          <w:szCs w:val="24"/>
        </w:rPr>
        <w:t>Bangladesh Demographic and Health Survey</w:t>
      </w:r>
      <w:r w:rsidRPr="00DD769B">
        <w:rPr>
          <w:rFonts w:ascii="Times New Roman" w:hAnsi="Times New Roman" w:cs="Times New Roman"/>
          <w:noProof/>
          <w:sz w:val="24"/>
          <w:szCs w:val="24"/>
        </w:rPr>
        <w:t>. 328. Retrieved from https://dhsprogram.com/publications/publication-fr311-dhs-final-reports.cfm</w:t>
      </w:r>
    </w:p>
    <w:p w14:paraId="157FDD07"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54"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Nishimura, H., Krupp, K., Gowda, S., Srinivas, V., Arun, A., &amp; Madhivanan, P. (2018). Determinants of exclusive breastfeeding in rural South India. </w:t>
      </w:r>
      <w:r w:rsidRPr="00DD769B">
        <w:rPr>
          <w:rFonts w:ascii="Times New Roman" w:hAnsi="Times New Roman" w:cs="Times New Roman"/>
          <w:i/>
          <w:iCs/>
          <w:noProof/>
          <w:sz w:val="24"/>
          <w:szCs w:val="24"/>
        </w:rPr>
        <w:t>International Breastfeeding Journal</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13</w:t>
      </w:r>
      <w:r w:rsidRPr="00DD769B">
        <w:rPr>
          <w:rFonts w:ascii="Times New Roman" w:hAnsi="Times New Roman" w:cs="Times New Roman"/>
          <w:noProof/>
          <w:sz w:val="24"/>
          <w:szCs w:val="24"/>
        </w:rPr>
        <w:t>(1), 40. https://doi.org/10.1186/s13006-018-0178-5</w:t>
      </w:r>
    </w:p>
    <w:p w14:paraId="654F092B"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55"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Noh, J.-W., Kim, Y., Akram, N., Yoo, K.-B., Cheon, J., Lee, L. J., … Stekelenburg, J. (2019). Factors Affecting Breastfeeding Practices in Sindh Province, Pakistan: A Secondary Analysis of Cross-Sectional Survey Data. </w:t>
      </w:r>
      <w:r w:rsidRPr="00DD769B">
        <w:rPr>
          <w:rFonts w:ascii="Times New Roman" w:hAnsi="Times New Roman" w:cs="Times New Roman"/>
          <w:i/>
          <w:iCs/>
          <w:noProof/>
          <w:sz w:val="24"/>
          <w:szCs w:val="24"/>
        </w:rPr>
        <w:t>International Journal of Environmental Research and Public Health</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16</w:t>
      </w:r>
      <w:r w:rsidRPr="00DD769B">
        <w:rPr>
          <w:rFonts w:ascii="Times New Roman" w:hAnsi="Times New Roman" w:cs="Times New Roman"/>
          <w:noProof/>
          <w:sz w:val="24"/>
          <w:szCs w:val="24"/>
        </w:rPr>
        <w:t>(10), 1689. https://doi.org/10.3390/ijerph16101689</w:t>
      </w:r>
    </w:p>
    <w:p w14:paraId="241F963B"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56"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Oddy, W. H. (2017). Breastfeeding, Childhood Asthma, and Allergic Disease. </w:t>
      </w:r>
      <w:r w:rsidRPr="00DD769B">
        <w:rPr>
          <w:rFonts w:ascii="Times New Roman" w:hAnsi="Times New Roman" w:cs="Times New Roman"/>
          <w:i/>
          <w:iCs/>
          <w:noProof/>
          <w:sz w:val="24"/>
          <w:szCs w:val="24"/>
        </w:rPr>
        <w:t>Annals of Nutrition and Metabolism</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70</w:t>
      </w:r>
      <w:r w:rsidRPr="00DD769B">
        <w:rPr>
          <w:rFonts w:ascii="Times New Roman" w:hAnsi="Times New Roman" w:cs="Times New Roman"/>
          <w:noProof/>
          <w:sz w:val="24"/>
          <w:szCs w:val="24"/>
        </w:rPr>
        <w:t>(2), 26–36. https://doi.org/10.1159/000457920</w:t>
      </w:r>
    </w:p>
    <w:p w14:paraId="6AD32694"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57"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Sakha, K., &amp; Behbahan, A. (2005). </w:t>
      </w:r>
      <w:r w:rsidRPr="00DD769B">
        <w:rPr>
          <w:rFonts w:ascii="Times New Roman" w:hAnsi="Times New Roman" w:cs="Times New Roman"/>
          <w:i/>
          <w:iCs/>
          <w:noProof/>
          <w:sz w:val="24"/>
          <w:szCs w:val="24"/>
        </w:rPr>
        <w:t>The onset time of lactation after delivery</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19</w:t>
      </w:r>
      <w:r w:rsidRPr="00DD769B">
        <w:rPr>
          <w:rFonts w:ascii="Times New Roman" w:hAnsi="Times New Roman" w:cs="Times New Roman"/>
          <w:noProof/>
          <w:sz w:val="24"/>
          <w:szCs w:val="24"/>
        </w:rPr>
        <w:t>(2), 135–139. Retrieved from http://dspace.tbzmed.ac.ir:8080/xmlui/handle/123456789/58440</w:t>
      </w:r>
    </w:p>
    <w:p w14:paraId="417BF11B"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58"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Sankar, M. J., Sinha, B., Chowdhury, R., Bhandari, N., Taneja, S., Martines, J., &amp; Bahl, R. (2015, December). Optimal breastfeeding practices and infant and child mortality: A systematic review and meta-analysis. </w:t>
      </w:r>
      <w:r w:rsidRPr="00DD769B">
        <w:rPr>
          <w:rFonts w:ascii="Times New Roman" w:hAnsi="Times New Roman" w:cs="Times New Roman"/>
          <w:i/>
          <w:iCs/>
          <w:noProof/>
          <w:sz w:val="24"/>
          <w:szCs w:val="24"/>
        </w:rPr>
        <w:t>Acta Paediatrica, International Journal of Paediatrics</w:t>
      </w:r>
      <w:r w:rsidRPr="00DD769B">
        <w:rPr>
          <w:rFonts w:ascii="Times New Roman" w:hAnsi="Times New Roman" w:cs="Times New Roman"/>
          <w:noProof/>
          <w:sz w:val="24"/>
          <w:szCs w:val="24"/>
        </w:rPr>
        <w:t>, Vol. 104, pp. 3–13. https://doi.org/10.1111/apa.13147</w:t>
      </w:r>
    </w:p>
    <w:p w14:paraId="4ADD5DAB"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59"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Santos, F. S., dos Santos, L. H., Saldan, P. C., Santos, F. C. S., Leite, A. M., &amp; Demello, D. F. (2016). Breastfeeding and acute diarrhea among children enrolled in the family health strategy. </w:t>
      </w:r>
      <w:r w:rsidRPr="00DD769B">
        <w:rPr>
          <w:rFonts w:ascii="Times New Roman" w:hAnsi="Times New Roman" w:cs="Times New Roman"/>
          <w:i/>
          <w:iCs/>
          <w:noProof/>
          <w:sz w:val="24"/>
          <w:szCs w:val="24"/>
        </w:rPr>
        <w:t>Texto e Contexto Enfermagem</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25</w:t>
      </w:r>
      <w:r w:rsidRPr="00DD769B">
        <w:rPr>
          <w:rFonts w:ascii="Times New Roman" w:hAnsi="Times New Roman" w:cs="Times New Roman"/>
          <w:noProof/>
          <w:sz w:val="24"/>
          <w:szCs w:val="24"/>
        </w:rPr>
        <w:t>(1). https://doi.org/10.1590/0104-070720160000220015</w:t>
      </w:r>
    </w:p>
    <w:p w14:paraId="295F4031"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60"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Stewart, M. K., Parker, B., Chakraborty, J., &amp; Begum, H. (1993). Acute respiratory infections (ARI) in rural Bangladesh: Perceptions and practices. </w:t>
      </w:r>
      <w:r w:rsidRPr="00DD769B">
        <w:rPr>
          <w:rFonts w:ascii="Times New Roman" w:hAnsi="Times New Roman" w:cs="Times New Roman"/>
          <w:i/>
          <w:iCs/>
          <w:noProof/>
          <w:sz w:val="24"/>
          <w:szCs w:val="24"/>
        </w:rPr>
        <w:t>Medical Anthropology</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15</w:t>
      </w:r>
      <w:r w:rsidRPr="00DD769B">
        <w:rPr>
          <w:rFonts w:ascii="Times New Roman" w:hAnsi="Times New Roman" w:cs="Times New Roman"/>
          <w:noProof/>
          <w:sz w:val="24"/>
          <w:szCs w:val="24"/>
        </w:rPr>
        <w:t>(4), 377–394. https://doi.org/10.1080/01459740.1994.9966100</w:t>
      </w:r>
    </w:p>
    <w:p w14:paraId="462E4DD3"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61"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Uwaezuoke, S. N., Eneh, C. I., &amp; Ndu, I. K. (2017). Relationship Between Exclusive Breastfeeding and Lower Risk of Childhood Obesity: A Narrative Review of Published Evidence. </w:t>
      </w:r>
      <w:r w:rsidRPr="00DD769B">
        <w:rPr>
          <w:rFonts w:ascii="Times New Roman" w:hAnsi="Times New Roman" w:cs="Times New Roman"/>
          <w:i/>
          <w:iCs/>
          <w:noProof/>
          <w:sz w:val="24"/>
          <w:szCs w:val="24"/>
        </w:rPr>
        <w:t>Clinical Medicine Insights: Pediatrics</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11</w:t>
      </w:r>
      <w:r w:rsidRPr="00DD769B">
        <w:rPr>
          <w:rFonts w:ascii="Times New Roman" w:hAnsi="Times New Roman" w:cs="Times New Roman"/>
          <w:noProof/>
          <w:sz w:val="24"/>
          <w:szCs w:val="24"/>
        </w:rPr>
        <w:t>, 117955651769019. https://doi.org/10.1177/1179556517690196</w:t>
      </w:r>
    </w:p>
    <w:p w14:paraId="796C7011"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62"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Victora, C. G., Horta, B. L., de Mola, C. L., Quevedo, L., Pinheiro, R. T., Gigante, D. P., … Barros, F. C. (2015). Association between breastfeeding and intelligence, educational attainment, and income at 30 years of age: a prospective birth cohort study from Brazil. </w:t>
      </w:r>
      <w:r w:rsidRPr="00DD769B">
        <w:rPr>
          <w:rFonts w:ascii="Times New Roman" w:hAnsi="Times New Roman" w:cs="Times New Roman"/>
          <w:i/>
          <w:iCs/>
          <w:noProof/>
          <w:sz w:val="24"/>
          <w:szCs w:val="24"/>
        </w:rPr>
        <w:t>The Lancet Global Health</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3</w:t>
      </w:r>
      <w:r w:rsidRPr="00DD769B">
        <w:rPr>
          <w:rFonts w:ascii="Times New Roman" w:hAnsi="Times New Roman" w:cs="Times New Roman"/>
          <w:noProof/>
          <w:sz w:val="24"/>
          <w:szCs w:val="24"/>
        </w:rPr>
        <w:t>(4), e199--e205. https://doi.org/10.1016/S2214-109X(15)70002-1</w:t>
      </w:r>
    </w:p>
    <w:p w14:paraId="501422E7"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63"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Vuong, Q. H. (1989). Likelihood Ratio Tests for Model Selection and Non-Nested Hypotheses. </w:t>
      </w:r>
      <w:r w:rsidRPr="00DD769B">
        <w:rPr>
          <w:rFonts w:ascii="Times New Roman" w:hAnsi="Times New Roman" w:cs="Times New Roman"/>
          <w:i/>
          <w:iCs/>
          <w:noProof/>
          <w:sz w:val="24"/>
          <w:szCs w:val="24"/>
        </w:rPr>
        <w:t>Econometrica</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57</w:t>
      </w:r>
      <w:r w:rsidRPr="00DD769B">
        <w:rPr>
          <w:rFonts w:ascii="Times New Roman" w:hAnsi="Times New Roman" w:cs="Times New Roman"/>
          <w:noProof/>
          <w:sz w:val="24"/>
          <w:szCs w:val="24"/>
        </w:rPr>
        <w:t>(2), 307. https://doi.org/10.2307/1912557</w:t>
      </w:r>
    </w:p>
    <w:p w14:paraId="2F8BD2F5"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64"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Weaver, C. G., Ravani, P., Oliver, M. J., Austin, P. C., &amp; Quinn, R. R. (2015, August 1). Analyzing hospitalization data: Potential limitations of Poisson regression. </w:t>
      </w:r>
      <w:r w:rsidRPr="00DD769B">
        <w:rPr>
          <w:rFonts w:ascii="Times New Roman" w:hAnsi="Times New Roman" w:cs="Times New Roman"/>
          <w:i/>
          <w:iCs/>
          <w:noProof/>
          <w:sz w:val="24"/>
          <w:szCs w:val="24"/>
        </w:rPr>
        <w:t>Nephrology Dialysis Transplantation</w:t>
      </w:r>
      <w:r w:rsidRPr="00DD769B">
        <w:rPr>
          <w:rFonts w:ascii="Times New Roman" w:hAnsi="Times New Roman" w:cs="Times New Roman"/>
          <w:noProof/>
          <w:sz w:val="24"/>
          <w:szCs w:val="24"/>
        </w:rPr>
        <w:t>, Vol. 30, pp. 1244–1249. https://doi.org/10.1093/ndt/gfv071</w:t>
      </w:r>
    </w:p>
    <w:p w14:paraId="2228CF15"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65"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WHO. (2014). </w:t>
      </w:r>
      <w:r w:rsidRPr="00DD769B">
        <w:rPr>
          <w:rFonts w:ascii="Times New Roman" w:hAnsi="Times New Roman" w:cs="Times New Roman"/>
          <w:i/>
          <w:iCs/>
          <w:noProof/>
          <w:sz w:val="24"/>
          <w:szCs w:val="24"/>
        </w:rPr>
        <w:t>obesity and overweight</w:t>
      </w:r>
      <w:r w:rsidRPr="00DD769B">
        <w:rPr>
          <w:rFonts w:ascii="Times New Roman" w:hAnsi="Times New Roman" w:cs="Times New Roman"/>
          <w:noProof/>
          <w:sz w:val="24"/>
          <w:szCs w:val="24"/>
        </w:rPr>
        <w:t>.</w:t>
      </w:r>
    </w:p>
    <w:p w14:paraId="129D1673"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Change w:id="6166"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Xia, Y., Morrison-Beedy, D., Ma, J., Feng, C., Cross, W., &amp; Tu, X. (2012). Modeling count outcomes from HIV risk reduction interventions: A comparison of competing statistical models for count responses. </w:t>
      </w:r>
      <w:r w:rsidRPr="00DD769B">
        <w:rPr>
          <w:rFonts w:ascii="Times New Roman" w:hAnsi="Times New Roman" w:cs="Times New Roman"/>
          <w:i/>
          <w:iCs/>
          <w:noProof/>
          <w:sz w:val="24"/>
          <w:szCs w:val="24"/>
        </w:rPr>
        <w:t>AIDS Research and Treatment</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2012</w:t>
      </w:r>
      <w:r w:rsidRPr="00DD769B">
        <w:rPr>
          <w:rFonts w:ascii="Times New Roman" w:hAnsi="Times New Roman" w:cs="Times New Roman"/>
          <w:noProof/>
          <w:sz w:val="24"/>
          <w:szCs w:val="24"/>
        </w:rPr>
        <w:t>. https://doi.org/10.1155/2012/593569</w:t>
      </w:r>
    </w:p>
    <w:p w14:paraId="2F72E7A3" w14:textId="77777777" w:rsidR="00DD769B" w:rsidRPr="00DD769B" w:rsidRDefault="00DD769B" w:rsidP="00775103">
      <w:pPr>
        <w:widowControl w:val="0"/>
        <w:autoSpaceDE w:val="0"/>
        <w:autoSpaceDN w:val="0"/>
        <w:adjustRightInd w:val="0"/>
        <w:spacing w:after="0" w:line="240" w:lineRule="auto"/>
        <w:ind w:left="480" w:hanging="480"/>
        <w:jc w:val="both"/>
        <w:rPr>
          <w:rFonts w:ascii="Times New Roman" w:hAnsi="Times New Roman" w:cs="Times New Roman"/>
          <w:noProof/>
          <w:sz w:val="24"/>
        </w:rPr>
        <w:pPrChange w:id="6167" w:author="NaYEeM" w:date="2020-01-18T22:54:00Z">
          <w:pPr>
            <w:widowControl w:val="0"/>
            <w:autoSpaceDE w:val="0"/>
            <w:autoSpaceDN w:val="0"/>
            <w:adjustRightInd w:val="0"/>
            <w:spacing w:after="0" w:line="240" w:lineRule="auto"/>
            <w:ind w:left="480" w:hanging="480"/>
          </w:pPr>
        </w:pPrChange>
      </w:pPr>
      <w:r w:rsidRPr="00DD769B">
        <w:rPr>
          <w:rFonts w:ascii="Times New Roman" w:hAnsi="Times New Roman" w:cs="Times New Roman"/>
          <w:noProof/>
          <w:sz w:val="24"/>
          <w:szCs w:val="24"/>
        </w:rPr>
        <w:t xml:space="preserve">Zaman, K., Baqui, A. H., Yunus, M., Sack, R. B., Bateman, O. M., Chowdhury, H. R., &amp; Black, R. E. (1997). Acute respiratory infections in children: a community-based longitudinal study in rural Bangladesh. </w:t>
      </w:r>
      <w:r w:rsidRPr="00DD769B">
        <w:rPr>
          <w:rFonts w:ascii="Times New Roman" w:hAnsi="Times New Roman" w:cs="Times New Roman"/>
          <w:i/>
          <w:iCs/>
          <w:noProof/>
          <w:sz w:val="24"/>
          <w:szCs w:val="24"/>
        </w:rPr>
        <w:t>Journal of Tropical Pediatrics</w:t>
      </w:r>
      <w:r w:rsidRPr="00DD769B">
        <w:rPr>
          <w:rFonts w:ascii="Times New Roman" w:hAnsi="Times New Roman" w:cs="Times New Roman"/>
          <w:noProof/>
          <w:sz w:val="24"/>
          <w:szCs w:val="24"/>
        </w:rPr>
        <w:t xml:space="preserve">, </w:t>
      </w:r>
      <w:r w:rsidRPr="00DD769B">
        <w:rPr>
          <w:rFonts w:ascii="Times New Roman" w:hAnsi="Times New Roman" w:cs="Times New Roman"/>
          <w:i/>
          <w:iCs/>
          <w:noProof/>
          <w:sz w:val="24"/>
          <w:szCs w:val="24"/>
        </w:rPr>
        <w:t>43</w:t>
      </w:r>
      <w:r w:rsidRPr="00DD769B">
        <w:rPr>
          <w:rFonts w:ascii="Times New Roman" w:hAnsi="Times New Roman" w:cs="Times New Roman"/>
          <w:noProof/>
          <w:sz w:val="24"/>
          <w:szCs w:val="24"/>
        </w:rPr>
        <w:t>(3), 133–137. https://doi.org/10.1093/tropej/43.3.133</w:t>
      </w:r>
    </w:p>
    <w:p w14:paraId="51D6501B" w14:textId="2DFE26AA" w:rsidR="00D96BDE" w:rsidRPr="00D468F0" w:rsidRDefault="00DD769B" w:rsidP="00775103">
      <w:pPr>
        <w:spacing w:after="0" w:line="240" w:lineRule="auto"/>
        <w:jc w:val="both"/>
        <w:rPr>
          <w:rFonts w:ascii="Times New Roman" w:hAnsi="Times New Roman" w:cs="Times New Roman"/>
          <w:sz w:val="24"/>
          <w:szCs w:val="24"/>
          <w:rPrChange w:id="6168" w:author="NaYEeM" w:date="2019-07-10T01:42:00Z">
            <w:rPr/>
          </w:rPrChange>
        </w:rPr>
        <w:pPrChange w:id="6169" w:author="NaYEeM" w:date="2020-01-18T22:54:00Z">
          <w:pPr>
            <w:spacing w:after="0" w:line="240" w:lineRule="auto"/>
            <w:jc w:val="both"/>
          </w:pPr>
        </w:pPrChange>
      </w:pPr>
      <w:ins w:id="6170" w:author="NaYEeM" w:date="2020-01-17T17:54:00Z">
        <w:r>
          <w:rPr>
            <w:rFonts w:ascii="Times New Roman" w:hAnsi="Times New Roman" w:cs="Times New Roman"/>
            <w:sz w:val="24"/>
            <w:szCs w:val="24"/>
          </w:rPr>
          <w:lastRenderedPageBreak/>
          <w:fldChar w:fldCharType="end"/>
        </w:r>
      </w:ins>
    </w:p>
    <w:sectPr w:rsidR="00D96BDE" w:rsidRPr="00D468F0" w:rsidSect="003A133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Md Jamal Uddin" w:date="2019-05-22T12:11:00Z" w:initials="MJU">
    <w:p w14:paraId="110A3796" w14:textId="4EE8B1F3" w:rsidR="00DF325A" w:rsidRDefault="00DF325A">
      <w:pPr>
        <w:pStyle w:val="CommentText"/>
      </w:pPr>
      <w:r>
        <w:rPr>
          <w:rStyle w:val="CommentReference"/>
        </w:rPr>
        <w:annotationRef/>
      </w:r>
      <w:r>
        <w:t>Make this abstract around 250 words.</w:t>
      </w:r>
    </w:p>
  </w:comment>
  <w:comment w:id="53" w:author="Md Jamal Uddin" w:date="2019-05-24T15:29:00Z" w:initials="MJU">
    <w:p w14:paraId="7C935EED" w14:textId="796B7A13" w:rsidR="00DF325A" w:rsidRDefault="00DF325A">
      <w:pPr>
        <w:pStyle w:val="CommentText"/>
      </w:pPr>
      <w:r>
        <w:rPr>
          <w:rStyle w:val="CommentReference"/>
        </w:rPr>
        <w:annotationRef/>
      </w:r>
      <w:r>
        <w:t>I will read later.</w:t>
      </w:r>
    </w:p>
  </w:comment>
  <w:comment w:id="541" w:author="Md Jamal Uddin" w:date="2019-05-22T14:44:00Z" w:initials="MJU">
    <w:p w14:paraId="489E56D7" w14:textId="0A529F23" w:rsidR="00DF325A" w:rsidRDefault="00DF325A">
      <w:pPr>
        <w:pStyle w:val="CommentText"/>
      </w:pPr>
      <w:r>
        <w:rPr>
          <w:rStyle w:val="CommentReference"/>
        </w:rPr>
        <w:annotationRef/>
      </w:r>
      <w:r>
        <w:t>Not clear this sentence</w:t>
      </w:r>
    </w:p>
  </w:comment>
  <w:comment w:id="1494" w:author="Md Jamal Uddin" w:date="2019-05-22T15:46:00Z" w:initials="MJU">
    <w:p w14:paraId="7E3808A5" w14:textId="77777777" w:rsidR="00DF325A" w:rsidRDefault="00DF325A">
      <w:pPr>
        <w:pStyle w:val="CommentText"/>
      </w:pPr>
      <w:r>
        <w:rPr>
          <w:rStyle w:val="CommentReference"/>
        </w:rPr>
        <w:annotationRef/>
      </w:r>
      <w:r>
        <w:t>Make sequence like: higher, secondary, primary, and then no education.</w:t>
      </w:r>
    </w:p>
  </w:comment>
  <w:comment w:id="1604" w:author="Md Jamal Uddin" w:date="2019-05-22T15:46:00Z" w:initials="MJU">
    <w:p w14:paraId="2C217617" w14:textId="744EFE57" w:rsidR="00DF325A" w:rsidRDefault="00DF325A">
      <w:pPr>
        <w:pStyle w:val="CommentText"/>
      </w:pPr>
      <w:r>
        <w:rPr>
          <w:rStyle w:val="CommentReference"/>
        </w:rPr>
        <w:annotationRef/>
      </w:r>
      <w:r>
        <w:t>Make sequence like: higher, secondary, primary, and then no education.</w:t>
      </w:r>
    </w:p>
  </w:comment>
  <w:comment w:id="1786" w:author="Md Jamal Uddin" w:date="2019-05-22T15:48:00Z" w:initials="MJU">
    <w:p w14:paraId="48A2D02F" w14:textId="073B3BF0" w:rsidR="00DF325A" w:rsidRDefault="00DF325A">
      <w:pPr>
        <w:pStyle w:val="CommentText"/>
      </w:pPr>
      <w:r>
        <w:rPr>
          <w:rStyle w:val="CommentReference"/>
        </w:rPr>
        <w:annotationRef/>
      </w:r>
      <w:r>
        <w:t>Write here what are other means</w:t>
      </w:r>
    </w:p>
  </w:comment>
  <w:comment w:id="2044" w:author="Md Jamal Uddin" w:date="2019-05-22T15:49:00Z" w:initials="MJU">
    <w:p w14:paraId="763C58C1" w14:textId="77777777" w:rsidR="00DF325A" w:rsidRDefault="00DF325A">
      <w:pPr>
        <w:pStyle w:val="CommentText"/>
      </w:pPr>
      <w:r>
        <w:rPr>
          <w:rStyle w:val="CommentReference"/>
        </w:rPr>
        <w:annotationRef/>
      </w:r>
      <w:r>
        <w:t>Start from richest….</w:t>
      </w:r>
    </w:p>
  </w:comment>
  <w:comment w:id="2121" w:author="Md Jamal Uddin" w:date="2019-05-22T15:49:00Z" w:initials="MJU">
    <w:p w14:paraId="5862E39D" w14:textId="74B37756" w:rsidR="00DF325A" w:rsidRDefault="00DF325A">
      <w:pPr>
        <w:pStyle w:val="CommentText"/>
      </w:pPr>
      <w:r>
        <w:rPr>
          <w:rStyle w:val="CommentReference"/>
        </w:rPr>
        <w:annotationRef/>
      </w:r>
      <w:r>
        <w:t>Start from richest….</w:t>
      </w:r>
    </w:p>
  </w:comment>
  <w:comment w:id="2283" w:author="Md Jamal Uddin" w:date="2019-05-23T09:53:00Z" w:initials="MJU">
    <w:p w14:paraId="39E4E94C" w14:textId="4DC72EE4" w:rsidR="00DF325A" w:rsidRDefault="00DF325A">
      <w:pPr>
        <w:pStyle w:val="CommentText"/>
      </w:pPr>
      <w:r>
        <w:rPr>
          <w:rStyle w:val="CommentReference"/>
        </w:rPr>
        <w:annotationRef/>
      </w:r>
      <w:r>
        <w:t>As mentioned above, reduce text here as well. Just add very important results.</w:t>
      </w:r>
    </w:p>
  </w:comment>
  <w:comment w:id="2477" w:author="Md Jamal Uddin" w:date="2019-05-23T09:50:00Z" w:initials="MJU">
    <w:p w14:paraId="34196DCA" w14:textId="499118AC" w:rsidR="00DF325A" w:rsidRDefault="00DF325A">
      <w:pPr>
        <w:pStyle w:val="CommentText"/>
      </w:pPr>
      <w:r>
        <w:rPr>
          <w:rStyle w:val="CommentReference"/>
        </w:rPr>
        <w:annotationRef/>
      </w:r>
      <w:r>
        <w:t>Add here other means what?</w:t>
      </w:r>
    </w:p>
  </w:comment>
  <w:comment w:id="2563" w:author="Md Jamal Uddin" w:date="2019-05-23T09:50:00Z" w:initials="MJU">
    <w:p w14:paraId="320B76C4" w14:textId="7ECA5E0C" w:rsidR="00DF325A" w:rsidRDefault="00DF325A">
      <w:pPr>
        <w:pStyle w:val="CommentText"/>
      </w:pPr>
      <w:r>
        <w:rPr>
          <w:rStyle w:val="CommentReference"/>
        </w:rPr>
        <w:annotationRef/>
      </w:r>
      <w:r>
        <w:t>Start with large, average, and then small</w:t>
      </w:r>
    </w:p>
  </w:comment>
  <w:comment w:id="3267" w:author="Md Jamal Uddin" w:date="2019-05-23T10:00:00Z" w:initials="MJU">
    <w:p w14:paraId="24576FF2" w14:textId="0B1B7F57" w:rsidR="00DF325A" w:rsidRDefault="00DF325A">
      <w:pPr>
        <w:pStyle w:val="CommentText"/>
      </w:pPr>
      <w:r>
        <w:rPr>
          <w:rStyle w:val="CommentReference"/>
        </w:rPr>
        <w:annotationRef/>
      </w:r>
      <w:r>
        <w:t>Merge this paragrpah in the previous paragraph where you were talking about division from table 1.</w:t>
      </w:r>
    </w:p>
  </w:comment>
  <w:comment w:id="3282" w:author="Md Jamal Uddin" w:date="2019-05-23T09:57:00Z" w:initials="MJU">
    <w:p w14:paraId="0512A008" w14:textId="646F7E91" w:rsidR="00DF325A" w:rsidRDefault="00DF325A">
      <w:pPr>
        <w:pStyle w:val="CommentText"/>
      </w:pPr>
      <w:r>
        <w:rPr>
          <w:rStyle w:val="CommentReference"/>
        </w:rPr>
        <w:annotationRef/>
      </w:r>
      <w:r>
        <w:t>Replace this table to the appendix.</w:t>
      </w:r>
    </w:p>
  </w:comment>
  <w:comment w:id="3400" w:author="Md Jamal Uddin" w:date="2019-05-23T09:57:00Z" w:initials="MJU">
    <w:p w14:paraId="30ADD2F7" w14:textId="6D4B83F8" w:rsidR="00DF325A" w:rsidRDefault="00DF325A">
      <w:pPr>
        <w:pStyle w:val="CommentText"/>
      </w:pPr>
      <w:r>
        <w:rPr>
          <w:rStyle w:val="CommentReference"/>
        </w:rPr>
        <w:annotationRef/>
      </w:r>
      <w:r>
        <w:t>Replace this table in the appendix.</w:t>
      </w:r>
    </w:p>
  </w:comment>
  <w:comment w:id="3431" w:author="Md Jamal Uddin" w:date="2019-05-23T10:03:00Z" w:initials="MJU">
    <w:p w14:paraId="4049ACDD" w14:textId="01393450" w:rsidR="00DF325A" w:rsidRDefault="00DF325A">
      <w:pPr>
        <w:pStyle w:val="CommentText"/>
      </w:pPr>
      <w:r>
        <w:rPr>
          <w:rStyle w:val="CommentReference"/>
        </w:rPr>
        <w:annotationRef/>
      </w:r>
      <w:r>
        <w:t>Make all p-values in 3 decimal places.</w:t>
      </w:r>
    </w:p>
  </w:comment>
  <w:comment w:id="3770" w:author="Md Jamal Uddin" w:date="2019-05-24T15:18:00Z" w:initials="MJU">
    <w:p w14:paraId="6587BDE7" w14:textId="703A62E1" w:rsidR="00DF325A" w:rsidRDefault="00DF325A">
      <w:pPr>
        <w:pStyle w:val="CommentText"/>
      </w:pPr>
      <w:r>
        <w:rPr>
          <w:rStyle w:val="CommentReference"/>
        </w:rPr>
        <w:annotationRef/>
      </w:r>
      <w:r>
        <w:t>Reduce text. Just explain briefly.</w:t>
      </w:r>
    </w:p>
  </w:comment>
  <w:comment w:id="3975" w:author="Md Jamal Uddin" w:date="2019-05-23T10:04:00Z" w:initials="MJU">
    <w:p w14:paraId="0A9896A4" w14:textId="4A1ABF9C" w:rsidR="00DF325A" w:rsidRDefault="00DF325A">
      <w:pPr>
        <w:pStyle w:val="CommentText"/>
      </w:pPr>
      <w:r>
        <w:rPr>
          <w:rStyle w:val="CommentReference"/>
        </w:rPr>
        <w:annotationRef/>
      </w:r>
      <w:r>
        <w:t>Decimal 3 digit here for p-value</w:t>
      </w:r>
    </w:p>
  </w:comment>
  <w:comment w:id="4628" w:author="Md Jamal Uddin" w:date="2019-05-22T15:48:00Z" w:initials="MJU">
    <w:p w14:paraId="07E923E3" w14:textId="77777777" w:rsidR="00DF325A" w:rsidRDefault="00DF325A" w:rsidP="00252535">
      <w:pPr>
        <w:pStyle w:val="CommentText"/>
      </w:pPr>
      <w:r>
        <w:rPr>
          <w:rStyle w:val="CommentReference"/>
        </w:rPr>
        <w:annotationRef/>
      </w:r>
      <w:r>
        <w:t>Write here what are other means</w:t>
      </w:r>
    </w:p>
  </w:comment>
  <w:comment w:id="4729" w:author="Md Jamal Uddin" w:date="2019-05-23T10:19:00Z" w:initials="MJU">
    <w:p w14:paraId="56891D01" w14:textId="21FBC08F" w:rsidR="00DF325A" w:rsidRDefault="00DF325A">
      <w:pPr>
        <w:pStyle w:val="CommentText"/>
      </w:pPr>
      <w:r>
        <w:rPr>
          <w:rStyle w:val="CommentReference"/>
        </w:rPr>
        <w:annotationRef/>
      </w:r>
      <w:r>
        <w:t>I expact RR more than one. Check ref</w:t>
      </w:r>
    </w:p>
  </w:comment>
  <w:comment w:id="4730" w:author="NaYEeM" w:date="2019-07-10T01:44:00Z" w:initials="N">
    <w:p w14:paraId="168A0FB6" w14:textId="07250989" w:rsidR="00DF325A" w:rsidRDefault="00DF325A">
      <w:pPr>
        <w:pStyle w:val="CommentText"/>
      </w:pPr>
      <w:r>
        <w:rPr>
          <w:rStyle w:val="CommentReference"/>
        </w:rPr>
        <w:annotationRef/>
      </w:r>
      <w:r>
        <w:t>Analysis was correct</w:t>
      </w:r>
    </w:p>
  </w:comment>
  <w:comment w:id="5195" w:author="Md Jamal Uddin" w:date="2019-05-23T10:21:00Z" w:initials="MJU">
    <w:p w14:paraId="6CD7C789" w14:textId="77777777" w:rsidR="009A4149" w:rsidRDefault="009A4149">
      <w:pPr>
        <w:pStyle w:val="CommentText"/>
      </w:pPr>
      <w:r>
        <w:rPr>
          <w:rStyle w:val="CommentReference"/>
        </w:rPr>
        <w:annotationRef/>
      </w:r>
      <w:r>
        <w:t>Expact RR lower than 1, re check</w:t>
      </w:r>
    </w:p>
  </w:comment>
  <w:comment w:id="5215" w:author="Md Jamal Uddin" w:date="2019-05-23T10:21:00Z" w:initials="MJU">
    <w:p w14:paraId="798426FB" w14:textId="77777777" w:rsidR="009A4149" w:rsidRDefault="009A4149">
      <w:pPr>
        <w:pStyle w:val="CommentText"/>
      </w:pPr>
      <w:r>
        <w:rPr>
          <w:rStyle w:val="CommentReference"/>
        </w:rPr>
        <w:annotationRef/>
      </w:r>
      <w:r>
        <w:t>Expact RR lower than 1, re check</w:t>
      </w:r>
    </w:p>
  </w:comment>
  <w:comment w:id="5252" w:author="Md Jamal Uddin" w:date="2019-05-23T10:21:00Z" w:initials="MJU">
    <w:p w14:paraId="5216F0EF" w14:textId="2E9656EF" w:rsidR="009A4149" w:rsidRDefault="009A4149">
      <w:pPr>
        <w:pStyle w:val="CommentText"/>
      </w:pPr>
      <w:r>
        <w:rPr>
          <w:rStyle w:val="CommentReference"/>
        </w:rPr>
        <w:annotationRef/>
      </w:r>
      <w:r>
        <w:t>Expact RR lower than 1, re check</w:t>
      </w:r>
    </w:p>
  </w:comment>
  <w:comment w:id="5284" w:author="Md Jamal Uddin" w:date="2019-05-23T10:21:00Z" w:initials="MJU">
    <w:p w14:paraId="3607C10B" w14:textId="77777777" w:rsidR="009A4149" w:rsidRDefault="009A4149">
      <w:pPr>
        <w:pStyle w:val="CommentText"/>
      </w:pPr>
      <w:r>
        <w:rPr>
          <w:rStyle w:val="CommentReference"/>
        </w:rPr>
        <w:annotationRef/>
      </w:r>
      <w:r>
        <w:t>Expact RR lower than 1, re check</w:t>
      </w:r>
    </w:p>
  </w:comment>
  <w:comment w:id="5615" w:author="Md Jamal Uddin" w:date="2019-05-23T09:57:00Z" w:initials="MJU">
    <w:p w14:paraId="2A10ABA0" w14:textId="77777777" w:rsidR="00DF325A" w:rsidRDefault="00DF325A" w:rsidP="006C20AD">
      <w:pPr>
        <w:pStyle w:val="CommentText"/>
      </w:pPr>
      <w:r>
        <w:rPr>
          <w:rStyle w:val="CommentReference"/>
        </w:rPr>
        <w:annotationRef/>
      </w:r>
      <w:r>
        <w:t>Replace this table to the appendix.</w:t>
      </w:r>
    </w:p>
  </w:comment>
  <w:comment w:id="5644" w:author="Md Jamal Uddin" w:date="2019-05-23T10:03:00Z" w:initials="MJU">
    <w:p w14:paraId="1331CB54" w14:textId="77777777" w:rsidR="00DF325A" w:rsidRDefault="00DF325A" w:rsidP="00F92170">
      <w:pPr>
        <w:pStyle w:val="CommentText"/>
      </w:pPr>
      <w:r>
        <w:rPr>
          <w:rStyle w:val="CommentReference"/>
        </w:rPr>
        <w:annotationRef/>
      </w:r>
      <w:r>
        <w:t>Make all p-values in 3 decimal places.</w:t>
      </w:r>
    </w:p>
  </w:comment>
  <w:comment w:id="5673" w:author="Md Jamal Uddin" w:date="2019-05-23T09:57:00Z" w:initials="MJU">
    <w:p w14:paraId="1AB9EB7B" w14:textId="77777777" w:rsidR="00DF325A" w:rsidRDefault="00DF325A" w:rsidP="00CC48F7">
      <w:pPr>
        <w:pStyle w:val="CommentText"/>
      </w:pPr>
      <w:r>
        <w:rPr>
          <w:rStyle w:val="CommentReference"/>
        </w:rPr>
        <w:annotationRef/>
      </w:r>
      <w:r>
        <w:t>Replace this table in the appendix.</w:t>
      </w:r>
    </w:p>
  </w:comment>
  <w:comment w:id="5707" w:author="Md Jamal Uddin" w:date="2019-05-23T10:03:00Z" w:initials="MJU">
    <w:p w14:paraId="698B9949" w14:textId="77777777" w:rsidR="00DF325A" w:rsidRDefault="00DF325A" w:rsidP="00CC48F7">
      <w:pPr>
        <w:pStyle w:val="CommentText"/>
      </w:pPr>
      <w:r>
        <w:rPr>
          <w:rStyle w:val="CommentReference"/>
        </w:rPr>
        <w:annotationRef/>
      </w:r>
      <w:r>
        <w:t>Make all p-values in 3 decimal places.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0A3796" w15:done="0"/>
  <w15:commentEx w15:paraId="7C935EED" w15:done="0"/>
  <w15:commentEx w15:paraId="489E56D7" w15:done="0"/>
  <w15:commentEx w15:paraId="7E3808A5" w15:done="0"/>
  <w15:commentEx w15:paraId="2C217617" w15:done="0"/>
  <w15:commentEx w15:paraId="48A2D02F" w15:done="0"/>
  <w15:commentEx w15:paraId="763C58C1" w15:done="0"/>
  <w15:commentEx w15:paraId="5862E39D" w15:done="0"/>
  <w15:commentEx w15:paraId="39E4E94C" w15:done="0"/>
  <w15:commentEx w15:paraId="34196DCA" w15:done="0"/>
  <w15:commentEx w15:paraId="320B76C4" w15:done="0"/>
  <w15:commentEx w15:paraId="24576FF2" w15:done="0"/>
  <w15:commentEx w15:paraId="0512A008" w15:done="0"/>
  <w15:commentEx w15:paraId="30ADD2F7" w15:done="0"/>
  <w15:commentEx w15:paraId="4049ACDD" w15:done="0"/>
  <w15:commentEx w15:paraId="6587BDE7" w15:done="0"/>
  <w15:commentEx w15:paraId="0A9896A4" w15:done="0"/>
  <w15:commentEx w15:paraId="07E923E3" w15:done="0"/>
  <w15:commentEx w15:paraId="56891D01" w15:done="0"/>
  <w15:commentEx w15:paraId="168A0FB6" w15:paraIdParent="56891D01" w15:done="0"/>
  <w15:commentEx w15:paraId="6CD7C789" w15:done="0"/>
  <w15:commentEx w15:paraId="798426FB" w15:done="0"/>
  <w15:commentEx w15:paraId="5216F0EF" w15:done="0"/>
  <w15:commentEx w15:paraId="3607C10B" w15:done="0"/>
  <w15:commentEx w15:paraId="2A10ABA0" w15:done="0"/>
  <w15:commentEx w15:paraId="1331CB54" w15:done="0"/>
  <w15:commentEx w15:paraId="1AB9EB7B" w15:done="0"/>
  <w15:commentEx w15:paraId="698B99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0A3796" w16cid:durableId="208FBB04"/>
  <w16cid:commentId w16cid:paraId="7C935EED" w16cid:durableId="20928C6E"/>
  <w16cid:commentId w16cid:paraId="489E56D7" w16cid:durableId="208FDEC6"/>
  <w16cid:commentId w16cid:paraId="7E3808A5" w16cid:durableId="20BFD888"/>
  <w16cid:commentId w16cid:paraId="2C217617" w16cid:durableId="208FED60"/>
  <w16cid:commentId w16cid:paraId="48A2D02F" w16cid:durableId="208FEDD4"/>
  <w16cid:commentId w16cid:paraId="763C58C1" w16cid:durableId="20BFDDBF"/>
  <w16cid:commentId w16cid:paraId="5862E39D" w16cid:durableId="208FEE00"/>
  <w16cid:commentId w16cid:paraId="39E4E94C" w16cid:durableId="2090EC14"/>
  <w16cid:commentId w16cid:paraId="34196DCA" w16cid:durableId="2090EB5D"/>
  <w16cid:commentId w16cid:paraId="320B76C4" w16cid:durableId="2090EB80"/>
  <w16cid:commentId w16cid:paraId="24576FF2" w16cid:durableId="2090EDBF"/>
  <w16cid:commentId w16cid:paraId="0512A008" w16cid:durableId="2090ED1F"/>
  <w16cid:commentId w16cid:paraId="30ADD2F7" w16cid:durableId="2090ED02"/>
  <w16cid:commentId w16cid:paraId="4049ACDD" w16cid:durableId="2090EE75"/>
  <w16cid:commentId w16cid:paraId="6587BDE7" w16cid:durableId="209289DE"/>
  <w16cid:commentId w16cid:paraId="0A9896A4" w16cid:durableId="2090EEC1"/>
  <w16cid:commentId w16cid:paraId="07E923E3" w16cid:durableId="218065BF"/>
  <w16cid:commentId w16cid:paraId="56891D01" w16cid:durableId="2090F22E"/>
  <w16cid:commentId w16cid:paraId="168A0FB6" w16cid:durableId="20CFC18D"/>
  <w16cid:commentId w16cid:paraId="798426FB" w16cid:durableId="21C8D630"/>
  <w16cid:commentId w16cid:paraId="5216F0EF" w16cid:durableId="2090F2AA"/>
  <w16cid:commentId w16cid:paraId="3607C10B" w16cid:durableId="20CC98F5"/>
  <w16cid:commentId w16cid:paraId="2A10ABA0" w16cid:durableId="20BFF504"/>
  <w16cid:commentId w16cid:paraId="1331CB54" w16cid:durableId="21804FF5"/>
  <w16cid:commentId w16cid:paraId="1AB9EB7B" w16cid:durableId="20BFFB49"/>
  <w16cid:commentId w16cid:paraId="698B9949" w16cid:durableId="20BFFB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6C8B"/>
    <w:multiLevelType w:val="hybridMultilevel"/>
    <w:tmpl w:val="68726490"/>
    <w:lvl w:ilvl="0" w:tplc="2D7A2248">
      <w:start w:val="2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618DE"/>
    <w:multiLevelType w:val="hybridMultilevel"/>
    <w:tmpl w:val="7BD88C10"/>
    <w:lvl w:ilvl="0" w:tplc="A750373C">
      <w:start w:val="1"/>
      <w:numFmt w:val="bullet"/>
      <w:lvlText w:val="•"/>
      <w:lvlJc w:val="left"/>
      <w:pPr>
        <w:tabs>
          <w:tab w:val="num" w:pos="720"/>
        </w:tabs>
        <w:ind w:left="720" w:hanging="360"/>
      </w:pPr>
      <w:rPr>
        <w:rFonts w:ascii="Arial" w:hAnsi="Arial" w:hint="default"/>
      </w:rPr>
    </w:lvl>
    <w:lvl w:ilvl="1" w:tplc="41BC4B76" w:tentative="1">
      <w:start w:val="1"/>
      <w:numFmt w:val="bullet"/>
      <w:lvlText w:val="•"/>
      <w:lvlJc w:val="left"/>
      <w:pPr>
        <w:tabs>
          <w:tab w:val="num" w:pos="1440"/>
        </w:tabs>
        <w:ind w:left="1440" w:hanging="360"/>
      </w:pPr>
      <w:rPr>
        <w:rFonts w:ascii="Arial" w:hAnsi="Arial" w:hint="default"/>
      </w:rPr>
    </w:lvl>
    <w:lvl w:ilvl="2" w:tplc="4C666AC8" w:tentative="1">
      <w:start w:val="1"/>
      <w:numFmt w:val="bullet"/>
      <w:lvlText w:val="•"/>
      <w:lvlJc w:val="left"/>
      <w:pPr>
        <w:tabs>
          <w:tab w:val="num" w:pos="2160"/>
        </w:tabs>
        <w:ind w:left="2160" w:hanging="360"/>
      </w:pPr>
      <w:rPr>
        <w:rFonts w:ascii="Arial" w:hAnsi="Arial" w:hint="default"/>
      </w:rPr>
    </w:lvl>
    <w:lvl w:ilvl="3" w:tplc="DAA0E4C4" w:tentative="1">
      <w:start w:val="1"/>
      <w:numFmt w:val="bullet"/>
      <w:lvlText w:val="•"/>
      <w:lvlJc w:val="left"/>
      <w:pPr>
        <w:tabs>
          <w:tab w:val="num" w:pos="2880"/>
        </w:tabs>
        <w:ind w:left="2880" w:hanging="360"/>
      </w:pPr>
      <w:rPr>
        <w:rFonts w:ascii="Arial" w:hAnsi="Arial" w:hint="default"/>
      </w:rPr>
    </w:lvl>
    <w:lvl w:ilvl="4" w:tplc="E18A0AF2" w:tentative="1">
      <w:start w:val="1"/>
      <w:numFmt w:val="bullet"/>
      <w:lvlText w:val="•"/>
      <w:lvlJc w:val="left"/>
      <w:pPr>
        <w:tabs>
          <w:tab w:val="num" w:pos="3600"/>
        </w:tabs>
        <w:ind w:left="3600" w:hanging="360"/>
      </w:pPr>
      <w:rPr>
        <w:rFonts w:ascii="Arial" w:hAnsi="Arial" w:hint="default"/>
      </w:rPr>
    </w:lvl>
    <w:lvl w:ilvl="5" w:tplc="28D839DE" w:tentative="1">
      <w:start w:val="1"/>
      <w:numFmt w:val="bullet"/>
      <w:lvlText w:val="•"/>
      <w:lvlJc w:val="left"/>
      <w:pPr>
        <w:tabs>
          <w:tab w:val="num" w:pos="4320"/>
        </w:tabs>
        <w:ind w:left="4320" w:hanging="360"/>
      </w:pPr>
      <w:rPr>
        <w:rFonts w:ascii="Arial" w:hAnsi="Arial" w:hint="default"/>
      </w:rPr>
    </w:lvl>
    <w:lvl w:ilvl="6" w:tplc="727215CC" w:tentative="1">
      <w:start w:val="1"/>
      <w:numFmt w:val="bullet"/>
      <w:lvlText w:val="•"/>
      <w:lvlJc w:val="left"/>
      <w:pPr>
        <w:tabs>
          <w:tab w:val="num" w:pos="5040"/>
        </w:tabs>
        <w:ind w:left="5040" w:hanging="360"/>
      </w:pPr>
      <w:rPr>
        <w:rFonts w:ascii="Arial" w:hAnsi="Arial" w:hint="default"/>
      </w:rPr>
    </w:lvl>
    <w:lvl w:ilvl="7" w:tplc="85F80B4E" w:tentative="1">
      <w:start w:val="1"/>
      <w:numFmt w:val="bullet"/>
      <w:lvlText w:val="•"/>
      <w:lvlJc w:val="left"/>
      <w:pPr>
        <w:tabs>
          <w:tab w:val="num" w:pos="5760"/>
        </w:tabs>
        <w:ind w:left="5760" w:hanging="360"/>
      </w:pPr>
      <w:rPr>
        <w:rFonts w:ascii="Arial" w:hAnsi="Arial" w:hint="default"/>
      </w:rPr>
    </w:lvl>
    <w:lvl w:ilvl="8" w:tplc="1AE8B1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0E6BE1"/>
    <w:multiLevelType w:val="hybridMultilevel"/>
    <w:tmpl w:val="B7E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2290C"/>
    <w:multiLevelType w:val="hybridMultilevel"/>
    <w:tmpl w:val="B9DE24AE"/>
    <w:lvl w:ilvl="0" w:tplc="6108E74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6C891218"/>
    <w:multiLevelType w:val="hybridMultilevel"/>
    <w:tmpl w:val="224417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2FE5D02"/>
    <w:multiLevelType w:val="hybridMultilevel"/>
    <w:tmpl w:val="525E4F18"/>
    <w:lvl w:ilvl="0" w:tplc="F13E848C">
      <w:start w:val="2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d Jamal Uddin">
    <w15:presenceInfo w15:providerId="AD" w15:userId="S-1-5-21-2733926068-2665908773-2768584-2071752"/>
  </w15:person>
  <w15:person w15:author="NaYEeM">
    <w15:presenceInfo w15:providerId="None" w15:userId="NaYE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K0NDYxtrCwtDC0MDRV0lEKTi0uzszPAykwrAUA07O58CwAAAA="/>
  </w:docVars>
  <w:rsids>
    <w:rsidRoot w:val="006A4243"/>
    <w:rsid w:val="000024B1"/>
    <w:rsid w:val="0000260B"/>
    <w:rsid w:val="000059D0"/>
    <w:rsid w:val="000061FD"/>
    <w:rsid w:val="000074B7"/>
    <w:rsid w:val="00010DBB"/>
    <w:rsid w:val="00011FAA"/>
    <w:rsid w:val="000122F8"/>
    <w:rsid w:val="00015907"/>
    <w:rsid w:val="000166F6"/>
    <w:rsid w:val="00017410"/>
    <w:rsid w:val="00023136"/>
    <w:rsid w:val="00026C6F"/>
    <w:rsid w:val="00027C60"/>
    <w:rsid w:val="00030368"/>
    <w:rsid w:val="000329BB"/>
    <w:rsid w:val="00033BE3"/>
    <w:rsid w:val="00034BE4"/>
    <w:rsid w:val="0004003C"/>
    <w:rsid w:val="00040360"/>
    <w:rsid w:val="000408C9"/>
    <w:rsid w:val="0004187C"/>
    <w:rsid w:val="00042232"/>
    <w:rsid w:val="0004321B"/>
    <w:rsid w:val="0004378B"/>
    <w:rsid w:val="00044D40"/>
    <w:rsid w:val="000512D1"/>
    <w:rsid w:val="00051CD5"/>
    <w:rsid w:val="00052804"/>
    <w:rsid w:val="00057218"/>
    <w:rsid w:val="00061AFD"/>
    <w:rsid w:val="00063F50"/>
    <w:rsid w:val="000643EE"/>
    <w:rsid w:val="00070CC2"/>
    <w:rsid w:val="000746AF"/>
    <w:rsid w:val="00077DED"/>
    <w:rsid w:val="0008404E"/>
    <w:rsid w:val="0008483D"/>
    <w:rsid w:val="000921BC"/>
    <w:rsid w:val="000936C0"/>
    <w:rsid w:val="00094FF7"/>
    <w:rsid w:val="000A0812"/>
    <w:rsid w:val="000A1D10"/>
    <w:rsid w:val="000B1C69"/>
    <w:rsid w:val="000B2CDD"/>
    <w:rsid w:val="000B4B65"/>
    <w:rsid w:val="000B77C3"/>
    <w:rsid w:val="000B7A75"/>
    <w:rsid w:val="000C06BD"/>
    <w:rsid w:val="000C3409"/>
    <w:rsid w:val="000C6184"/>
    <w:rsid w:val="000C7BA0"/>
    <w:rsid w:val="000D2341"/>
    <w:rsid w:val="000D7FBD"/>
    <w:rsid w:val="000E546C"/>
    <w:rsid w:val="000E6205"/>
    <w:rsid w:val="000F2142"/>
    <w:rsid w:val="000F4381"/>
    <w:rsid w:val="000F524D"/>
    <w:rsid w:val="000F538C"/>
    <w:rsid w:val="000F6168"/>
    <w:rsid w:val="000F638D"/>
    <w:rsid w:val="000F64FE"/>
    <w:rsid w:val="000F677E"/>
    <w:rsid w:val="001011BB"/>
    <w:rsid w:val="0010179C"/>
    <w:rsid w:val="0011165A"/>
    <w:rsid w:val="00123A52"/>
    <w:rsid w:val="00123EB7"/>
    <w:rsid w:val="00125A54"/>
    <w:rsid w:val="00126918"/>
    <w:rsid w:val="001273E0"/>
    <w:rsid w:val="00132752"/>
    <w:rsid w:val="00132FB2"/>
    <w:rsid w:val="00133D93"/>
    <w:rsid w:val="001352C5"/>
    <w:rsid w:val="001364B2"/>
    <w:rsid w:val="0013696A"/>
    <w:rsid w:val="0013780E"/>
    <w:rsid w:val="0014103C"/>
    <w:rsid w:val="00141B23"/>
    <w:rsid w:val="00142707"/>
    <w:rsid w:val="001465E8"/>
    <w:rsid w:val="00146F2D"/>
    <w:rsid w:val="00154833"/>
    <w:rsid w:val="0015712A"/>
    <w:rsid w:val="0015791C"/>
    <w:rsid w:val="00161755"/>
    <w:rsid w:val="00162611"/>
    <w:rsid w:val="00166908"/>
    <w:rsid w:val="00175726"/>
    <w:rsid w:val="00177062"/>
    <w:rsid w:val="001773B2"/>
    <w:rsid w:val="00180383"/>
    <w:rsid w:val="00180481"/>
    <w:rsid w:val="001845CC"/>
    <w:rsid w:val="00184C9E"/>
    <w:rsid w:val="00186B5D"/>
    <w:rsid w:val="00190422"/>
    <w:rsid w:val="00193662"/>
    <w:rsid w:val="001948F1"/>
    <w:rsid w:val="00195135"/>
    <w:rsid w:val="001A0706"/>
    <w:rsid w:val="001A1B8A"/>
    <w:rsid w:val="001A20FF"/>
    <w:rsid w:val="001A2923"/>
    <w:rsid w:val="001A321A"/>
    <w:rsid w:val="001A4232"/>
    <w:rsid w:val="001A486B"/>
    <w:rsid w:val="001B0FCB"/>
    <w:rsid w:val="001B1D5C"/>
    <w:rsid w:val="001B2BA7"/>
    <w:rsid w:val="001B7465"/>
    <w:rsid w:val="001C04D5"/>
    <w:rsid w:val="001C6944"/>
    <w:rsid w:val="001C6C85"/>
    <w:rsid w:val="001D1403"/>
    <w:rsid w:val="001D36A9"/>
    <w:rsid w:val="001D5BF9"/>
    <w:rsid w:val="001E358D"/>
    <w:rsid w:val="001E526C"/>
    <w:rsid w:val="001E6F51"/>
    <w:rsid w:val="001E7237"/>
    <w:rsid w:val="001F01FC"/>
    <w:rsid w:val="001F03DA"/>
    <w:rsid w:val="001F08A0"/>
    <w:rsid w:val="001F158F"/>
    <w:rsid w:val="001F20B2"/>
    <w:rsid w:val="001F3C13"/>
    <w:rsid w:val="001F5A60"/>
    <w:rsid w:val="001F67AB"/>
    <w:rsid w:val="001F6DDB"/>
    <w:rsid w:val="001F7C82"/>
    <w:rsid w:val="00200C23"/>
    <w:rsid w:val="00201839"/>
    <w:rsid w:val="0020266F"/>
    <w:rsid w:val="002034BE"/>
    <w:rsid w:val="00204271"/>
    <w:rsid w:val="00204E67"/>
    <w:rsid w:val="00205A07"/>
    <w:rsid w:val="002060E9"/>
    <w:rsid w:val="002104F6"/>
    <w:rsid w:val="002120BE"/>
    <w:rsid w:val="00214BBD"/>
    <w:rsid w:val="00215C17"/>
    <w:rsid w:val="002203CC"/>
    <w:rsid w:val="00222C6D"/>
    <w:rsid w:val="00223A1D"/>
    <w:rsid w:val="0022447E"/>
    <w:rsid w:val="00225D93"/>
    <w:rsid w:val="00236602"/>
    <w:rsid w:val="00236EB7"/>
    <w:rsid w:val="00245B0D"/>
    <w:rsid w:val="00245C2E"/>
    <w:rsid w:val="00247DDF"/>
    <w:rsid w:val="002509F8"/>
    <w:rsid w:val="00251D89"/>
    <w:rsid w:val="00252535"/>
    <w:rsid w:val="002551EE"/>
    <w:rsid w:val="00256B32"/>
    <w:rsid w:val="00261393"/>
    <w:rsid w:val="00261AC7"/>
    <w:rsid w:val="00264489"/>
    <w:rsid w:val="00267EC0"/>
    <w:rsid w:val="00271C48"/>
    <w:rsid w:val="00273FB8"/>
    <w:rsid w:val="00274A37"/>
    <w:rsid w:val="00275007"/>
    <w:rsid w:val="00276225"/>
    <w:rsid w:val="00277FFD"/>
    <w:rsid w:val="00280984"/>
    <w:rsid w:val="00286816"/>
    <w:rsid w:val="00287BA1"/>
    <w:rsid w:val="0029178B"/>
    <w:rsid w:val="00292607"/>
    <w:rsid w:val="00292DBA"/>
    <w:rsid w:val="002938CE"/>
    <w:rsid w:val="00294E9E"/>
    <w:rsid w:val="002964F1"/>
    <w:rsid w:val="002979F4"/>
    <w:rsid w:val="002A3E4E"/>
    <w:rsid w:val="002B0C26"/>
    <w:rsid w:val="002B0ECA"/>
    <w:rsid w:val="002C296E"/>
    <w:rsid w:val="002C787A"/>
    <w:rsid w:val="002D29E1"/>
    <w:rsid w:val="002D2CE8"/>
    <w:rsid w:val="002D462C"/>
    <w:rsid w:val="002D4776"/>
    <w:rsid w:val="002D536A"/>
    <w:rsid w:val="002D5498"/>
    <w:rsid w:val="002E153E"/>
    <w:rsid w:val="002E2CEF"/>
    <w:rsid w:val="002E340A"/>
    <w:rsid w:val="002E34C8"/>
    <w:rsid w:val="002E4BD2"/>
    <w:rsid w:val="002E6C71"/>
    <w:rsid w:val="002E6CAE"/>
    <w:rsid w:val="002E7381"/>
    <w:rsid w:val="002F08B2"/>
    <w:rsid w:val="002F2918"/>
    <w:rsid w:val="00300431"/>
    <w:rsid w:val="00302CD7"/>
    <w:rsid w:val="00304E4E"/>
    <w:rsid w:val="0030504A"/>
    <w:rsid w:val="00305B6F"/>
    <w:rsid w:val="00307153"/>
    <w:rsid w:val="00313F7A"/>
    <w:rsid w:val="00317873"/>
    <w:rsid w:val="003214DF"/>
    <w:rsid w:val="0032156D"/>
    <w:rsid w:val="00321A4F"/>
    <w:rsid w:val="00321A7C"/>
    <w:rsid w:val="00321F51"/>
    <w:rsid w:val="00323818"/>
    <w:rsid w:val="00323E6B"/>
    <w:rsid w:val="00324476"/>
    <w:rsid w:val="003245DB"/>
    <w:rsid w:val="00324793"/>
    <w:rsid w:val="00324D99"/>
    <w:rsid w:val="00324E37"/>
    <w:rsid w:val="00331A57"/>
    <w:rsid w:val="00332FA0"/>
    <w:rsid w:val="00333637"/>
    <w:rsid w:val="0033515F"/>
    <w:rsid w:val="00335691"/>
    <w:rsid w:val="00336054"/>
    <w:rsid w:val="00336CC4"/>
    <w:rsid w:val="00340AE0"/>
    <w:rsid w:val="00342903"/>
    <w:rsid w:val="00351951"/>
    <w:rsid w:val="00354FBD"/>
    <w:rsid w:val="0035598A"/>
    <w:rsid w:val="003579DD"/>
    <w:rsid w:val="00361F3B"/>
    <w:rsid w:val="00362BBE"/>
    <w:rsid w:val="00364158"/>
    <w:rsid w:val="003662BC"/>
    <w:rsid w:val="00367D8A"/>
    <w:rsid w:val="00370B51"/>
    <w:rsid w:val="0037169B"/>
    <w:rsid w:val="00373376"/>
    <w:rsid w:val="00373E6D"/>
    <w:rsid w:val="00377C8E"/>
    <w:rsid w:val="0038131F"/>
    <w:rsid w:val="0038636A"/>
    <w:rsid w:val="00386D02"/>
    <w:rsid w:val="00391AD0"/>
    <w:rsid w:val="003933EA"/>
    <w:rsid w:val="0039609E"/>
    <w:rsid w:val="003961A3"/>
    <w:rsid w:val="003A045C"/>
    <w:rsid w:val="003A0D9F"/>
    <w:rsid w:val="003A133E"/>
    <w:rsid w:val="003A41C7"/>
    <w:rsid w:val="003A4407"/>
    <w:rsid w:val="003A53DF"/>
    <w:rsid w:val="003A5A54"/>
    <w:rsid w:val="003A5D28"/>
    <w:rsid w:val="003A73B6"/>
    <w:rsid w:val="003B07FC"/>
    <w:rsid w:val="003B2B7E"/>
    <w:rsid w:val="003B4631"/>
    <w:rsid w:val="003C63CE"/>
    <w:rsid w:val="003C6420"/>
    <w:rsid w:val="003C7744"/>
    <w:rsid w:val="003C7C86"/>
    <w:rsid w:val="003D54BB"/>
    <w:rsid w:val="003D7B94"/>
    <w:rsid w:val="003E0215"/>
    <w:rsid w:val="003E0701"/>
    <w:rsid w:val="003E2D56"/>
    <w:rsid w:val="003E2E2C"/>
    <w:rsid w:val="003F1373"/>
    <w:rsid w:val="003F1FCE"/>
    <w:rsid w:val="003F7D57"/>
    <w:rsid w:val="00402738"/>
    <w:rsid w:val="00403CF3"/>
    <w:rsid w:val="0040494D"/>
    <w:rsid w:val="00406882"/>
    <w:rsid w:val="00410CBF"/>
    <w:rsid w:val="00411FB1"/>
    <w:rsid w:val="00412E4F"/>
    <w:rsid w:val="00422F49"/>
    <w:rsid w:val="0042470E"/>
    <w:rsid w:val="00424D8D"/>
    <w:rsid w:val="00424F42"/>
    <w:rsid w:val="00426D31"/>
    <w:rsid w:val="004346D3"/>
    <w:rsid w:val="00435313"/>
    <w:rsid w:val="0043650B"/>
    <w:rsid w:val="00441261"/>
    <w:rsid w:val="004540A5"/>
    <w:rsid w:val="00456076"/>
    <w:rsid w:val="004566E3"/>
    <w:rsid w:val="00463531"/>
    <w:rsid w:val="00464153"/>
    <w:rsid w:val="004650F8"/>
    <w:rsid w:val="004663D0"/>
    <w:rsid w:val="00466943"/>
    <w:rsid w:val="00466B75"/>
    <w:rsid w:val="00466CF9"/>
    <w:rsid w:val="0047037A"/>
    <w:rsid w:val="00471FFB"/>
    <w:rsid w:val="004732BB"/>
    <w:rsid w:val="004807DA"/>
    <w:rsid w:val="00482957"/>
    <w:rsid w:val="00485047"/>
    <w:rsid w:val="004871BB"/>
    <w:rsid w:val="0049133E"/>
    <w:rsid w:val="00494837"/>
    <w:rsid w:val="00495784"/>
    <w:rsid w:val="004A1284"/>
    <w:rsid w:val="004A299A"/>
    <w:rsid w:val="004A3A4D"/>
    <w:rsid w:val="004A7248"/>
    <w:rsid w:val="004A792D"/>
    <w:rsid w:val="004B1D69"/>
    <w:rsid w:val="004B368F"/>
    <w:rsid w:val="004B3CBC"/>
    <w:rsid w:val="004B654C"/>
    <w:rsid w:val="004B6918"/>
    <w:rsid w:val="004B6B59"/>
    <w:rsid w:val="004C05D5"/>
    <w:rsid w:val="004C3D7D"/>
    <w:rsid w:val="004C4BBA"/>
    <w:rsid w:val="004D095C"/>
    <w:rsid w:val="004D10DC"/>
    <w:rsid w:val="004D2A5F"/>
    <w:rsid w:val="004D745B"/>
    <w:rsid w:val="004D7EB4"/>
    <w:rsid w:val="004E0AF5"/>
    <w:rsid w:val="004E0D3F"/>
    <w:rsid w:val="004E2421"/>
    <w:rsid w:val="004E3DFC"/>
    <w:rsid w:val="004E543C"/>
    <w:rsid w:val="004E6FFC"/>
    <w:rsid w:val="004E7DB7"/>
    <w:rsid w:val="004F070E"/>
    <w:rsid w:val="004F1D18"/>
    <w:rsid w:val="004F23A3"/>
    <w:rsid w:val="004F2D6E"/>
    <w:rsid w:val="004F43B0"/>
    <w:rsid w:val="005011FC"/>
    <w:rsid w:val="005029FC"/>
    <w:rsid w:val="005071CD"/>
    <w:rsid w:val="0051209F"/>
    <w:rsid w:val="005138D3"/>
    <w:rsid w:val="00515013"/>
    <w:rsid w:val="00521576"/>
    <w:rsid w:val="00523FB5"/>
    <w:rsid w:val="0052434E"/>
    <w:rsid w:val="00524F56"/>
    <w:rsid w:val="00525E5C"/>
    <w:rsid w:val="00527B19"/>
    <w:rsid w:val="005335F2"/>
    <w:rsid w:val="00534735"/>
    <w:rsid w:val="00534BFC"/>
    <w:rsid w:val="00535524"/>
    <w:rsid w:val="0053666C"/>
    <w:rsid w:val="005379E4"/>
    <w:rsid w:val="00540DF2"/>
    <w:rsid w:val="0054119C"/>
    <w:rsid w:val="00542CC0"/>
    <w:rsid w:val="00542E63"/>
    <w:rsid w:val="00542FB6"/>
    <w:rsid w:val="005459CB"/>
    <w:rsid w:val="00547449"/>
    <w:rsid w:val="0054745A"/>
    <w:rsid w:val="00547E57"/>
    <w:rsid w:val="00550EA2"/>
    <w:rsid w:val="0055681C"/>
    <w:rsid w:val="005656E5"/>
    <w:rsid w:val="00566BC9"/>
    <w:rsid w:val="0057074E"/>
    <w:rsid w:val="00573073"/>
    <w:rsid w:val="00575409"/>
    <w:rsid w:val="00577E36"/>
    <w:rsid w:val="005849F2"/>
    <w:rsid w:val="00590CCA"/>
    <w:rsid w:val="00592F0F"/>
    <w:rsid w:val="005949A4"/>
    <w:rsid w:val="005952AA"/>
    <w:rsid w:val="005A05FC"/>
    <w:rsid w:val="005A5814"/>
    <w:rsid w:val="005A5A79"/>
    <w:rsid w:val="005A781D"/>
    <w:rsid w:val="005B17A3"/>
    <w:rsid w:val="005B626F"/>
    <w:rsid w:val="005B656E"/>
    <w:rsid w:val="005B7F33"/>
    <w:rsid w:val="005C12F1"/>
    <w:rsid w:val="005C16AE"/>
    <w:rsid w:val="005C17CE"/>
    <w:rsid w:val="005C2089"/>
    <w:rsid w:val="005C30F3"/>
    <w:rsid w:val="005C494A"/>
    <w:rsid w:val="005D07D7"/>
    <w:rsid w:val="005D15A2"/>
    <w:rsid w:val="005D2C8C"/>
    <w:rsid w:val="005D6B10"/>
    <w:rsid w:val="005D76E9"/>
    <w:rsid w:val="005E0717"/>
    <w:rsid w:val="005E3846"/>
    <w:rsid w:val="005E3BF6"/>
    <w:rsid w:val="005E4682"/>
    <w:rsid w:val="005E6CEC"/>
    <w:rsid w:val="005E7888"/>
    <w:rsid w:val="005F0F79"/>
    <w:rsid w:val="005F1B15"/>
    <w:rsid w:val="005F41B2"/>
    <w:rsid w:val="005F4219"/>
    <w:rsid w:val="005F5925"/>
    <w:rsid w:val="005F6532"/>
    <w:rsid w:val="005F7198"/>
    <w:rsid w:val="00603487"/>
    <w:rsid w:val="00604DCE"/>
    <w:rsid w:val="0061095A"/>
    <w:rsid w:val="00612890"/>
    <w:rsid w:val="006157E1"/>
    <w:rsid w:val="006161E4"/>
    <w:rsid w:val="00616E34"/>
    <w:rsid w:val="0061747F"/>
    <w:rsid w:val="00617874"/>
    <w:rsid w:val="00621DF9"/>
    <w:rsid w:val="00622869"/>
    <w:rsid w:val="0062565A"/>
    <w:rsid w:val="00626D7C"/>
    <w:rsid w:val="00632E51"/>
    <w:rsid w:val="00632FB1"/>
    <w:rsid w:val="0063538D"/>
    <w:rsid w:val="0063752A"/>
    <w:rsid w:val="00643655"/>
    <w:rsid w:val="0064618C"/>
    <w:rsid w:val="00646436"/>
    <w:rsid w:val="00654FCC"/>
    <w:rsid w:val="00655196"/>
    <w:rsid w:val="006564CA"/>
    <w:rsid w:val="00656AC8"/>
    <w:rsid w:val="00660218"/>
    <w:rsid w:val="006614BB"/>
    <w:rsid w:val="00662408"/>
    <w:rsid w:val="00663C05"/>
    <w:rsid w:val="00664E24"/>
    <w:rsid w:val="0066754B"/>
    <w:rsid w:val="00667CCA"/>
    <w:rsid w:val="006731D4"/>
    <w:rsid w:val="00673A09"/>
    <w:rsid w:val="006756D7"/>
    <w:rsid w:val="00676871"/>
    <w:rsid w:val="0068162E"/>
    <w:rsid w:val="006819CE"/>
    <w:rsid w:val="00683632"/>
    <w:rsid w:val="0068389C"/>
    <w:rsid w:val="00683B1F"/>
    <w:rsid w:val="00687121"/>
    <w:rsid w:val="006875E9"/>
    <w:rsid w:val="0068777C"/>
    <w:rsid w:val="00693363"/>
    <w:rsid w:val="006953FA"/>
    <w:rsid w:val="0069613D"/>
    <w:rsid w:val="00697BAC"/>
    <w:rsid w:val="006A1D1C"/>
    <w:rsid w:val="006A4243"/>
    <w:rsid w:val="006A5456"/>
    <w:rsid w:val="006B29AA"/>
    <w:rsid w:val="006B5416"/>
    <w:rsid w:val="006B70E3"/>
    <w:rsid w:val="006C20AD"/>
    <w:rsid w:val="006D0128"/>
    <w:rsid w:val="006D08A5"/>
    <w:rsid w:val="006D0C1D"/>
    <w:rsid w:val="006D0C5A"/>
    <w:rsid w:val="006D17FC"/>
    <w:rsid w:val="006D1BBE"/>
    <w:rsid w:val="006D2682"/>
    <w:rsid w:val="006D3FF4"/>
    <w:rsid w:val="006E148D"/>
    <w:rsid w:val="006E2781"/>
    <w:rsid w:val="006E3630"/>
    <w:rsid w:val="006E47F4"/>
    <w:rsid w:val="006E4C82"/>
    <w:rsid w:val="006E5570"/>
    <w:rsid w:val="006F0257"/>
    <w:rsid w:val="006F5562"/>
    <w:rsid w:val="006F579B"/>
    <w:rsid w:val="006F622D"/>
    <w:rsid w:val="007002FE"/>
    <w:rsid w:val="00704947"/>
    <w:rsid w:val="00704B62"/>
    <w:rsid w:val="00705918"/>
    <w:rsid w:val="00705A81"/>
    <w:rsid w:val="0070628A"/>
    <w:rsid w:val="007123D4"/>
    <w:rsid w:val="00717835"/>
    <w:rsid w:val="007219D0"/>
    <w:rsid w:val="007336D8"/>
    <w:rsid w:val="007339B2"/>
    <w:rsid w:val="00734D91"/>
    <w:rsid w:val="00735086"/>
    <w:rsid w:val="00740954"/>
    <w:rsid w:val="007416A1"/>
    <w:rsid w:val="007452FC"/>
    <w:rsid w:val="00753459"/>
    <w:rsid w:val="00754460"/>
    <w:rsid w:val="00755E64"/>
    <w:rsid w:val="0075648C"/>
    <w:rsid w:val="00760750"/>
    <w:rsid w:val="00760D9A"/>
    <w:rsid w:val="00761473"/>
    <w:rsid w:val="00762DEE"/>
    <w:rsid w:val="0076551C"/>
    <w:rsid w:val="00767191"/>
    <w:rsid w:val="00772332"/>
    <w:rsid w:val="00772A37"/>
    <w:rsid w:val="007749F0"/>
    <w:rsid w:val="00775103"/>
    <w:rsid w:val="00775493"/>
    <w:rsid w:val="00776E32"/>
    <w:rsid w:val="00783181"/>
    <w:rsid w:val="00785BE0"/>
    <w:rsid w:val="00794763"/>
    <w:rsid w:val="00794F73"/>
    <w:rsid w:val="00796871"/>
    <w:rsid w:val="0079749A"/>
    <w:rsid w:val="007A1179"/>
    <w:rsid w:val="007A245B"/>
    <w:rsid w:val="007A2D2D"/>
    <w:rsid w:val="007A33F9"/>
    <w:rsid w:val="007A5C99"/>
    <w:rsid w:val="007A779E"/>
    <w:rsid w:val="007B022B"/>
    <w:rsid w:val="007B388E"/>
    <w:rsid w:val="007B519D"/>
    <w:rsid w:val="007B52DB"/>
    <w:rsid w:val="007B5367"/>
    <w:rsid w:val="007B5F26"/>
    <w:rsid w:val="007B66EE"/>
    <w:rsid w:val="007C0754"/>
    <w:rsid w:val="007C4EFB"/>
    <w:rsid w:val="007C4FE2"/>
    <w:rsid w:val="007C72C0"/>
    <w:rsid w:val="007D0D54"/>
    <w:rsid w:val="007D1D33"/>
    <w:rsid w:val="007D23B0"/>
    <w:rsid w:val="007D257A"/>
    <w:rsid w:val="007D2B62"/>
    <w:rsid w:val="007D5E1E"/>
    <w:rsid w:val="007D68CA"/>
    <w:rsid w:val="007E0505"/>
    <w:rsid w:val="007E18CC"/>
    <w:rsid w:val="007E2089"/>
    <w:rsid w:val="007E4A1D"/>
    <w:rsid w:val="007E5CF2"/>
    <w:rsid w:val="007F0533"/>
    <w:rsid w:val="007F304A"/>
    <w:rsid w:val="007F5A18"/>
    <w:rsid w:val="00802034"/>
    <w:rsid w:val="00804E04"/>
    <w:rsid w:val="008057A3"/>
    <w:rsid w:val="00805A22"/>
    <w:rsid w:val="0081106D"/>
    <w:rsid w:val="008222F9"/>
    <w:rsid w:val="00823E96"/>
    <w:rsid w:val="008251A7"/>
    <w:rsid w:val="0082534C"/>
    <w:rsid w:val="00826694"/>
    <w:rsid w:val="00830F95"/>
    <w:rsid w:val="008316CD"/>
    <w:rsid w:val="00832897"/>
    <w:rsid w:val="0083371B"/>
    <w:rsid w:val="00836105"/>
    <w:rsid w:val="00841B85"/>
    <w:rsid w:val="00843746"/>
    <w:rsid w:val="00843941"/>
    <w:rsid w:val="00844003"/>
    <w:rsid w:val="00844E39"/>
    <w:rsid w:val="0084708D"/>
    <w:rsid w:val="00851E22"/>
    <w:rsid w:val="00852C24"/>
    <w:rsid w:val="00852DDB"/>
    <w:rsid w:val="00853F4E"/>
    <w:rsid w:val="00861C4D"/>
    <w:rsid w:val="0086738A"/>
    <w:rsid w:val="00870D67"/>
    <w:rsid w:val="008719B4"/>
    <w:rsid w:val="00872570"/>
    <w:rsid w:val="00873F6F"/>
    <w:rsid w:val="008756C2"/>
    <w:rsid w:val="008768D0"/>
    <w:rsid w:val="00876ADE"/>
    <w:rsid w:val="00881212"/>
    <w:rsid w:val="00881D4F"/>
    <w:rsid w:val="00882641"/>
    <w:rsid w:val="008906FA"/>
    <w:rsid w:val="0089788B"/>
    <w:rsid w:val="008A4C9A"/>
    <w:rsid w:val="008A7ACD"/>
    <w:rsid w:val="008A7C6A"/>
    <w:rsid w:val="008B033F"/>
    <w:rsid w:val="008B0A4F"/>
    <w:rsid w:val="008B16F1"/>
    <w:rsid w:val="008B1AFB"/>
    <w:rsid w:val="008B1F57"/>
    <w:rsid w:val="008B31F1"/>
    <w:rsid w:val="008C0711"/>
    <w:rsid w:val="008C1D46"/>
    <w:rsid w:val="008C2362"/>
    <w:rsid w:val="008C4DE6"/>
    <w:rsid w:val="008C5512"/>
    <w:rsid w:val="008C728A"/>
    <w:rsid w:val="008D13BD"/>
    <w:rsid w:val="008D1622"/>
    <w:rsid w:val="008D1D59"/>
    <w:rsid w:val="008D3998"/>
    <w:rsid w:val="008D58DC"/>
    <w:rsid w:val="008D64E6"/>
    <w:rsid w:val="008D7530"/>
    <w:rsid w:val="008E7E90"/>
    <w:rsid w:val="008F2C1C"/>
    <w:rsid w:val="008F5922"/>
    <w:rsid w:val="00901AA0"/>
    <w:rsid w:val="00901B15"/>
    <w:rsid w:val="00902237"/>
    <w:rsid w:val="00902B63"/>
    <w:rsid w:val="00903F65"/>
    <w:rsid w:val="00910E03"/>
    <w:rsid w:val="009127CF"/>
    <w:rsid w:val="00912EFF"/>
    <w:rsid w:val="00913378"/>
    <w:rsid w:val="009153BE"/>
    <w:rsid w:val="00915792"/>
    <w:rsid w:val="00915C80"/>
    <w:rsid w:val="009206AD"/>
    <w:rsid w:val="009228DE"/>
    <w:rsid w:val="00923FC4"/>
    <w:rsid w:val="00926BB3"/>
    <w:rsid w:val="00926DFE"/>
    <w:rsid w:val="009340C6"/>
    <w:rsid w:val="00934B18"/>
    <w:rsid w:val="00941F90"/>
    <w:rsid w:val="00945417"/>
    <w:rsid w:val="00946878"/>
    <w:rsid w:val="00947A30"/>
    <w:rsid w:val="00947A81"/>
    <w:rsid w:val="009538D5"/>
    <w:rsid w:val="00955979"/>
    <w:rsid w:val="009566A9"/>
    <w:rsid w:val="00962EF2"/>
    <w:rsid w:val="00965EE9"/>
    <w:rsid w:val="00970477"/>
    <w:rsid w:val="00971984"/>
    <w:rsid w:val="00972DC9"/>
    <w:rsid w:val="00975382"/>
    <w:rsid w:val="009815EF"/>
    <w:rsid w:val="00982E39"/>
    <w:rsid w:val="009834BC"/>
    <w:rsid w:val="00983C3A"/>
    <w:rsid w:val="0099175D"/>
    <w:rsid w:val="009939BB"/>
    <w:rsid w:val="00995B56"/>
    <w:rsid w:val="0099639B"/>
    <w:rsid w:val="009A3CEB"/>
    <w:rsid w:val="009A4149"/>
    <w:rsid w:val="009A649C"/>
    <w:rsid w:val="009B5DDA"/>
    <w:rsid w:val="009C2F5F"/>
    <w:rsid w:val="009C628F"/>
    <w:rsid w:val="009C7FF3"/>
    <w:rsid w:val="009D2341"/>
    <w:rsid w:val="009D5A2D"/>
    <w:rsid w:val="009E1070"/>
    <w:rsid w:val="009E3FA4"/>
    <w:rsid w:val="009F4268"/>
    <w:rsid w:val="009F723E"/>
    <w:rsid w:val="00A0067C"/>
    <w:rsid w:val="00A01A61"/>
    <w:rsid w:val="00A02BEB"/>
    <w:rsid w:val="00A0726B"/>
    <w:rsid w:val="00A07A58"/>
    <w:rsid w:val="00A1006F"/>
    <w:rsid w:val="00A13C6B"/>
    <w:rsid w:val="00A13D13"/>
    <w:rsid w:val="00A207C7"/>
    <w:rsid w:val="00A2173D"/>
    <w:rsid w:val="00A22934"/>
    <w:rsid w:val="00A245E4"/>
    <w:rsid w:val="00A3223E"/>
    <w:rsid w:val="00A32303"/>
    <w:rsid w:val="00A32F28"/>
    <w:rsid w:val="00A3522B"/>
    <w:rsid w:val="00A41394"/>
    <w:rsid w:val="00A42077"/>
    <w:rsid w:val="00A43234"/>
    <w:rsid w:val="00A43BFA"/>
    <w:rsid w:val="00A451B4"/>
    <w:rsid w:val="00A510A1"/>
    <w:rsid w:val="00A553FD"/>
    <w:rsid w:val="00A55D1A"/>
    <w:rsid w:val="00A56540"/>
    <w:rsid w:val="00A574C2"/>
    <w:rsid w:val="00A60113"/>
    <w:rsid w:val="00A642FC"/>
    <w:rsid w:val="00A6440F"/>
    <w:rsid w:val="00A646A5"/>
    <w:rsid w:val="00A6598F"/>
    <w:rsid w:val="00A66661"/>
    <w:rsid w:val="00A66D5A"/>
    <w:rsid w:val="00A6778C"/>
    <w:rsid w:val="00A70153"/>
    <w:rsid w:val="00A70C82"/>
    <w:rsid w:val="00A70E22"/>
    <w:rsid w:val="00A74F80"/>
    <w:rsid w:val="00A77575"/>
    <w:rsid w:val="00A80014"/>
    <w:rsid w:val="00A8483F"/>
    <w:rsid w:val="00A86441"/>
    <w:rsid w:val="00A97121"/>
    <w:rsid w:val="00AA1E22"/>
    <w:rsid w:val="00AA5BD8"/>
    <w:rsid w:val="00AA5BDB"/>
    <w:rsid w:val="00AB0849"/>
    <w:rsid w:val="00AB5D48"/>
    <w:rsid w:val="00AB6460"/>
    <w:rsid w:val="00AC16BB"/>
    <w:rsid w:val="00AC6626"/>
    <w:rsid w:val="00AC685A"/>
    <w:rsid w:val="00AD2DE6"/>
    <w:rsid w:val="00AD4FE9"/>
    <w:rsid w:val="00AD526E"/>
    <w:rsid w:val="00AD6501"/>
    <w:rsid w:val="00AE2A43"/>
    <w:rsid w:val="00AE3DD7"/>
    <w:rsid w:val="00AE44FB"/>
    <w:rsid w:val="00AE667B"/>
    <w:rsid w:val="00AE7E24"/>
    <w:rsid w:val="00AE7E43"/>
    <w:rsid w:val="00AF6F06"/>
    <w:rsid w:val="00B02A3F"/>
    <w:rsid w:val="00B043F1"/>
    <w:rsid w:val="00B05474"/>
    <w:rsid w:val="00B05D42"/>
    <w:rsid w:val="00B07F55"/>
    <w:rsid w:val="00B11198"/>
    <w:rsid w:val="00B117FF"/>
    <w:rsid w:val="00B121D9"/>
    <w:rsid w:val="00B1337D"/>
    <w:rsid w:val="00B139AE"/>
    <w:rsid w:val="00B16623"/>
    <w:rsid w:val="00B1773D"/>
    <w:rsid w:val="00B2541D"/>
    <w:rsid w:val="00B263C8"/>
    <w:rsid w:val="00B300BC"/>
    <w:rsid w:val="00B32220"/>
    <w:rsid w:val="00B32C61"/>
    <w:rsid w:val="00B3761B"/>
    <w:rsid w:val="00B44D78"/>
    <w:rsid w:val="00B4531A"/>
    <w:rsid w:val="00B455E7"/>
    <w:rsid w:val="00B46594"/>
    <w:rsid w:val="00B468C1"/>
    <w:rsid w:val="00B46FED"/>
    <w:rsid w:val="00B54089"/>
    <w:rsid w:val="00B6157D"/>
    <w:rsid w:val="00B620A7"/>
    <w:rsid w:val="00B623D6"/>
    <w:rsid w:val="00B753D2"/>
    <w:rsid w:val="00B76AC3"/>
    <w:rsid w:val="00B76D92"/>
    <w:rsid w:val="00B8449D"/>
    <w:rsid w:val="00B84958"/>
    <w:rsid w:val="00B84E37"/>
    <w:rsid w:val="00B86A04"/>
    <w:rsid w:val="00B86EF9"/>
    <w:rsid w:val="00B870E1"/>
    <w:rsid w:val="00B94757"/>
    <w:rsid w:val="00B96CBB"/>
    <w:rsid w:val="00BA2A07"/>
    <w:rsid w:val="00BA2F0B"/>
    <w:rsid w:val="00BA3290"/>
    <w:rsid w:val="00BA5150"/>
    <w:rsid w:val="00BA667C"/>
    <w:rsid w:val="00BB01F9"/>
    <w:rsid w:val="00BB1435"/>
    <w:rsid w:val="00BB1B3C"/>
    <w:rsid w:val="00BB1BAD"/>
    <w:rsid w:val="00BC6ABD"/>
    <w:rsid w:val="00BD0202"/>
    <w:rsid w:val="00BD23FA"/>
    <w:rsid w:val="00BD3A27"/>
    <w:rsid w:val="00BD3CA7"/>
    <w:rsid w:val="00BD5B03"/>
    <w:rsid w:val="00BD6F06"/>
    <w:rsid w:val="00BD7593"/>
    <w:rsid w:val="00BE08F3"/>
    <w:rsid w:val="00BE3E91"/>
    <w:rsid w:val="00BE4EE4"/>
    <w:rsid w:val="00BE5D2D"/>
    <w:rsid w:val="00BE7DE9"/>
    <w:rsid w:val="00BF0C3A"/>
    <w:rsid w:val="00BF2238"/>
    <w:rsid w:val="00BF6578"/>
    <w:rsid w:val="00C00576"/>
    <w:rsid w:val="00C03EA1"/>
    <w:rsid w:val="00C05CEA"/>
    <w:rsid w:val="00C075D5"/>
    <w:rsid w:val="00C11360"/>
    <w:rsid w:val="00C114C5"/>
    <w:rsid w:val="00C156FB"/>
    <w:rsid w:val="00C16674"/>
    <w:rsid w:val="00C16D0C"/>
    <w:rsid w:val="00C20C54"/>
    <w:rsid w:val="00C20D50"/>
    <w:rsid w:val="00C217AC"/>
    <w:rsid w:val="00C25F5B"/>
    <w:rsid w:val="00C31ACB"/>
    <w:rsid w:val="00C342E7"/>
    <w:rsid w:val="00C35632"/>
    <w:rsid w:val="00C366C9"/>
    <w:rsid w:val="00C379F3"/>
    <w:rsid w:val="00C37A62"/>
    <w:rsid w:val="00C41E8C"/>
    <w:rsid w:val="00C41FD9"/>
    <w:rsid w:val="00C4351F"/>
    <w:rsid w:val="00C4424A"/>
    <w:rsid w:val="00C44C28"/>
    <w:rsid w:val="00C4588D"/>
    <w:rsid w:val="00C47203"/>
    <w:rsid w:val="00C479C0"/>
    <w:rsid w:val="00C500CF"/>
    <w:rsid w:val="00C53360"/>
    <w:rsid w:val="00C54A48"/>
    <w:rsid w:val="00C55B7C"/>
    <w:rsid w:val="00C57825"/>
    <w:rsid w:val="00C57B4A"/>
    <w:rsid w:val="00C67573"/>
    <w:rsid w:val="00C700CB"/>
    <w:rsid w:val="00C7097C"/>
    <w:rsid w:val="00C72EB9"/>
    <w:rsid w:val="00C738E6"/>
    <w:rsid w:val="00C75157"/>
    <w:rsid w:val="00C778A6"/>
    <w:rsid w:val="00C83484"/>
    <w:rsid w:val="00C84A64"/>
    <w:rsid w:val="00C851C2"/>
    <w:rsid w:val="00C85B32"/>
    <w:rsid w:val="00C87B2A"/>
    <w:rsid w:val="00C90CC1"/>
    <w:rsid w:val="00C9319B"/>
    <w:rsid w:val="00C95B63"/>
    <w:rsid w:val="00C9707A"/>
    <w:rsid w:val="00C9716A"/>
    <w:rsid w:val="00C97CE5"/>
    <w:rsid w:val="00CA1E08"/>
    <w:rsid w:val="00CA2AD4"/>
    <w:rsid w:val="00CA5F44"/>
    <w:rsid w:val="00CB0BC2"/>
    <w:rsid w:val="00CB174F"/>
    <w:rsid w:val="00CB1890"/>
    <w:rsid w:val="00CB23DA"/>
    <w:rsid w:val="00CB6C47"/>
    <w:rsid w:val="00CB6DA9"/>
    <w:rsid w:val="00CB7651"/>
    <w:rsid w:val="00CC48F7"/>
    <w:rsid w:val="00CC6477"/>
    <w:rsid w:val="00CE1AB2"/>
    <w:rsid w:val="00CE463B"/>
    <w:rsid w:val="00CE7C5D"/>
    <w:rsid w:val="00CF0F04"/>
    <w:rsid w:val="00CF1B9D"/>
    <w:rsid w:val="00CF5019"/>
    <w:rsid w:val="00CF737F"/>
    <w:rsid w:val="00D05681"/>
    <w:rsid w:val="00D101F8"/>
    <w:rsid w:val="00D10590"/>
    <w:rsid w:val="00D1192C"/>
    <w:rsid w:val="00D136F4"/>
    <w:rsid w:val="00D14B4C"/>
    <w:rsid w:val="00D14BAF"/>
    <w:rsid w:val="00D16CA4"/>
    <w:rsid w:val="00D264CD"/>
    <w:rsid w:val="00D26C8F"/>
    <w:rsid w:val="00D314C5"/>
    <w:rsid w:val="00D35BE5"/>
    <w:rsid w:val="00D36E90"/>
    <w:rsid w:val="00D36F17"/>
    <w:rsid w:val="00D37178"/>
    <w:rsid w:val="00D375FA"/>
    <w:rsid w:val="00D3788E"/>
    <w:rsid w:val="00D42069"/>
    <w:rsid w:val="00D4324C"/>
    <w:rsid w:val="00D468F0"/>
    <w:rsid w:val="00D47461"/>
    <w:rsid w:val="00D476D6"/>
    <w:rsid w:val="00D51283"/>
    <w:rsid w:val="00D538BB"/>
    <w:rsid w:val="00D55E6C"/>
    <w:rsid w:val="00D60CA8"/>
    <w:rsid w:val="00D61C30"/>
    <w:rsid w:val="00D622C8"/>
    <w:rsid w:val="00D645FF"/>
    <w:rsid w:val="00D66557"/>
    <w:rsid w:val="00D71971"/>
    <w:rsid w:val="00D7339B"/>
    <w:rsid w:val="00D73DEF"/>
    <w:rsid w:val="00D74CAB"/>
    <w:rsid w:val="00D812C8"/>
    <w:rsid w:val="00D91A1E"/>
    <w:rsid w:val="00D93388"/>
    <w:rsid w:val="00D96BDE"/>
    <w:rsid w:val="00D97001"/>
    <w:rsid w:val="00DA0176"/>
    <w:rsid w:val="00DA21D4"/>
    <w:rsid w:val="00DB1278"/>
    <w:rsid w:val="00DB1725"/>
    <w:rsid w:val="00DB19DE"/>
    <w:rsid w:val="00DB378B"/>
    <w:rsid w:val="00DB712E"/>
    <w:rsid w:val="00DB7F6C"/>
    <w:rsid w:val="00DC0AE5"/>
    <w:rsid w:val="00DC0B9F"/>
    <w:rsid w:val="00DC57BC"/>
    <w:rsid w:val="00DD3B8D"/>
    <w:rsid w:val="00DD5011"/>
    <w:rsid w:val="00DD769B"/>
    <w:rsid w:val="00DF0C0B"/>
    <w:rsid w:val="00DF1523"/>
    <w:rsid w:val="00DF1743"/>
    <w:rsid w:val="00DF2E24"/>
    <w:rsid w:val="00DF3200"/>
    <w:rsid w:val="00DF325A"/>
    <w:rsid w:val="00DF6180"/>
    <w:rsid w:val="00DF7C32"/>
    <w:rsid w:val="00E00051"/>
    <w:rsid w:val="00E02A34"/>
    <w:rsid w:val="00E07D4E"/>
    <w:rsid w:val="00E10AF3"/>
    <w:rsid w:val="00E1263D"/>
    <w:rsid w:val="00E17C83"/>
    <w:rsid w:val="00E204D5"/>
    <w:rsid w:val="00E2173C"/>
    <w:rsid w:val="00E21792"/>
    <w:rsid w:val="00E30C7E"/>
    <w:rsid w:val="00E33E24"/>
    <w:rsid w:val="00E37C27"/>
    <w:rsid w:val="00E40A8D"/>
    <w:rsid w:val="00E411E0"/>
    <w:rsid w:val="00E41852"/>
    <w:rsid w:val="00E47C61"/>
    <w:rsid w:val="00E51044"/>
    <w:rsid w:val="00E53F05"/>
    <w:rsid w:val="00E54346"/>
    <w:rsid w:val="00E55370"/>
    <w:rsid w:val="00E55AA3"/>
    <w:rsid w:val="00E55BD2"/>
    <w:rsid w:val="00E566B6"/>
    <w:rsid w:val="00E57CAD"/>
    <w:rsid w:val="00E65C3A"/>
    <w:rsid w:val="00E67008"/>
    <w:rsid w:val="00E71660"/>
    <w:rsid w:val="00E721D8"/>
    <w:rsid w:val="00E73A5B"/>
    <w:rsid w:val="00E74AE9"/>
    <w:rsid w:val="00E811D0"/>
    <w:rsid w:val="00E85467"/>
    <w:rsid w:val="00E86663"/>
    <w:rsid w:val="00E876C1"/>
    <w:rsid w:val="00E90BBD"/>
    <w:rsid w:val="00E91B7E"/>
    <w:rsid w:val="00E91CBB"/>
    <w:rsid w:val="00E93548"/>
    <w:rsid w:val="00E94C54"/>
    <w:rsid w:val="00E96566"/>
    <w:rsid w:val="00EA094C"/>
    <w:rsid w:val="00EA4897"/>
    <w:rsid w:val="00EA4B21"/>
    <w:rsid w:val="00EA64DA"/>
    <w:rsid w:val="00EA780B"/>
    <w:rsid w:val="00EB0A1D"/>
    <w:rsid w:val="00EB7FCC"/>
    <w:rsid w:val="00EC315F"/>
    <w:rsid w:val="00EC3DB6"/>
    <w:rsid w:val="00EC4ACA"/>
    <w:rsid w:val="00ED13A2"/>
    <w:rsid w:val="00ED4824"/>
    <w:rsid w:val="00ED55CB"/>
    <w:rsid w:val="00EE10D9"/>
    <w:rsid w:val="00EE6F97"/>
    <w:rsid w:val="00EE7CA0"/>
    <w:rsid w:val="00EF151B"/>
    <w:rsid w:val="00EF339E"/>
    <w:rsid w:val="00EF35A0"/>
    <w:rsid w:val="00F001DE"/>
    <w:rsid w:val="00F0039C"/>
    <w:rsid w:val="00F005B7"/>
    <w:rsid w:val="00F00B84"/>
    <w:rsid w:val="00F02F2D"/>
    <w:rsid w:val="00F03A9F"/>
    <w:rsid w:val="00F04483"/>
    <w:rsid w:val="00F05513"/>
    <w:rsid w:val="00F06697"/>
    <w:rsid w:val="00F07AB5"/>
    <w:rsid w:val="00F151F0"/>
    <w:rsid w:val="00F16939"/>
    <w:rsid w:val="00F200B5"/>
    <w:rsid w:val="00F20593"/>
    <w:rsid w:val="00F21189"/>
    <w:rsid w:val="00F23761"/>
    <w:rsid w:val="00F255B3"/>
    <w:rsid w:val="00F26EB0"/>
    <w:rsid w:val="00F3014A"/>
    <w:rsid w:val="00F32445"/>
    <w:rsid w:val="00F36489"/>
    <w:rsid w:val="00F40238"/>
    <w:rsid w:val="00F41686"/>
    <w:rsid w:val="00F4299D"/>
    <w:rsid w:val="00F45852"/>
    <w:rsid w:val="00F51E05"/>
    <w:rsid w:val="00F56967"/>
    <w:rsid w:val="00F63335"/>
    <w:rsid w:val="00F64C2C"/>
    <w:rsid w:val="00F654BB"/>
    <w:rsid w:val="00F6593D"/>
    <w:rsid w:val="00F720C7"/>
    <w:rsid w:val="00F75C0F"/>
    <w:rsid w:val="00F80F03"/>
    <w:rsid w:val="00F811DA"/>
    <w:rsid w:val="00F816B5"/>
    <w:rsid w:val="00F85243"/>
    <w:rsid w:val="00F85FB5"/>
    <w:rsid w:val="00F86E51"/>
    <w:rsid w:val="00F91575"/>
    <w:rsid w:val="00F91D6D"/>
    <w:rsid w:val="00F92170"/>
    <w:rsid w:val="00F95E5B"/>
    <w:rsid w:val="00F96DA5"/>
    <w:rsid w:val="00FA2B17"/>
    <w:rsid w:val="00FA2C3A"/>
    <w:rsid w:val="00FA3599"/>
    <w:rsid w:val="00FA3E5A"/>
    <w:rsid w:val="00FA481C"/>
    <w:rsid w:val="00FA49FF"/>
    <w:rsid w:val="00FA71B6"/>
    <w:rsid w:val="00FA754C"/>
    <w:rsid w:val="00FB3BD6"/>
    <w:rsid w:val="00FB3D6E"/>
    <w:rsid w:val="00FB635F"/>
    <w:rsid w:val="00FC1299"/>
    <w:rsid w:val="00FC3DAC"/>
    <w:rsid w:val="00FC518C"/>
    <w:rsid w:val="00FC5945"/>
    <w:rsid w:val="00FC5C5F"/>
    <w:rsid w:val="00FC6653"/>
    <w:rsid w:val="00FC72B1"/>
    <w:rsid w:val="00FD2AFE"/>
    <w:rsid w:val="00FD742B"/>
    <w:rsid w:val="00FE0E61"/>
    <w:rsid w:val="00FE18F8"/>
    <w:rsid w:val="00FE3CFA"/>
    <w:rsid w:val="00FE4FD0"/>
    <w:rsid w:val="00FE5370"/>
    <w:rsid w:val="00FE56F4"/>
    <w:rsid w:val="00FE6914"/>
    <w:rsid w:val="00FF1464"/>
    <w:rsid w:val="00FF1C2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A138"/>
  <w15:chartTrackingRefBased/>
  <w15:docId w15:val="{D652CD0C-C1C7-423E-8D29-B05AB82C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E7D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DB7"/>
    <w:rPr>
      <w:rFonts w:ascii="Times New Roman" w:eastAsia="Times New Roman" w:hAnsi="Times New Roman" w:cs="Times New Roman"/>
      <w:b/>
      <w:bCs/>
      <w:sz w:val="27"/>
      <w:szCs w:val="27"/>
    </w:rPr>
  </w:style>
  <w:style w:type="paragraph" w:styleId="ListParagraph">
    <w:name w:val="List Paragraph"/>
    <w:basedOn w:val="Normal"/>
    <w:uiPriority w:val="34"/>
    <w:qFormat/>
    <w:rsid w:val="004E7DB7"/>
    <w:pPr>
      <w:spacing w:line="256" w:lineRule="auto"/>
      <w:ind w:left="720"/>
      <w:contextualSpacing/>
    </w:pPr>
    <w:rPr>
      <w:noProof/>
      <w:lang w:val="en-GB"/>
    </w:rPr>
  </w:style>
  <w:style w:type="character" w:styleId="Hyperlink">
    <w:name w:val="Hyperlink"/>
    <w:basedOn w:val="DefaultParagraphFont"/>
    <w:uiPriority w:val="99"/>
    <w:semiHidden/>
    <w:unhideWhenUsed/>
    <w:rsid w:val="004E7DB7"/>
    <w:rPr>
      <w:color w:val="0000FF"/>
      <w:u w:val="single"/>
    </w:rPr>
  </w:style>
  <w:style w:type="table" w:styleId="TableGrid">
    <w:name w:val="Table Grid"/>
    <w:basedOn w:val="TableNormal"/>
    <w:uiPriority w:val="39"/>
    <w:rsid w:val="00EC315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2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447E"/>
    <w:rPr>
      <w:rFonts w:ascii="Courier New" w:eastAsia="Times New Roman" w:hAnsi="Courier New" w:cs="Courier New"/>
      <w:sz w:val="20"/>
      <w:szCs w:val="20"/>
    </w:rPr>
  </w:style>
  <w:style w:type="table" w:styleId="PlainTable1">
    <w:name w:val="Plain Table 1"/>
    <w:basedOn w:val="TableNormal"/>
    <w:uiPriority w:val="41"/>
    <w:rsid w:val="00424D8D"/>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5F71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mmentTextChar">
    <w:name w:val="Comment Text Char"/>
    <w:basedOn w:val="DefaultParagraphFont"/>
    <w:link w:val="CommentText"/>
    <w:uiPriority w:val="99"/>
    <w:semiHidden/>
    <w:rsid w:val="005F7198"/>
    <w:rPr>
      <w:noProof/>
      <w:sz w:val="20"/>
      <w:szCs w:val="20"/>
      <w:lang w:val="en-GB"/>
    </w:rPr>
  </w:style>
  <w:style w:type="paragraph" w:styleId="CommentText">
    <w:name w:val="annotation text"/>
    <w:basedOn w:val="Normal"/>
    <w:link w:val="CommentTextChar"/>
    <w:uiPriority w:val="99"/>
    <w:semiHidden/>
    <w:unhideWhenUsed/>
    <w:rsid w:val="005F7198"/>
    <w:pPr>
      <w:spacing w:line="240" w:lineRule="auto"/>
    </w:pPr>
    <w:rPr>
      <w:noProof/>
      <w:sz w:val="20"/>
      <w:szCs w:val="20"/>
      <w:lang w:val="en-GB"/>
    </w:rPr>
  </w:style>
  <w:style w:type="character" w:customStyle="1" w:styleId="CommentSubjectChar">
    <w:name w:val="Comment Subject Char"/>
    <w:basedOn w:val="CommentTextChar"/>
    <w:link w:val="CommentSubject"/>
    <w:uiPriority w:val="99"/>
    <w:semiHidden/>
    <w:rsid w:val="005F7198"/>
    <w:rPr>
      <w:b/>
      <w:bCs/>
      <w:noProof/>
      <w:sz w:val="20"/>
      <w:szCs w:val="20"/>
      <w:lang w:val="en-GB"/>
    </w:rPr>
  </w:style>
  <w:style w:type="paragraph" w:styleId="CommentSubject">
    <w:name w:val="annotation subject"/>
    <w:basedOn w:val="CommentText"/>
    <w:next w:val="CommentText"/>
    <w:link w:val="CommentSubjectChar"/>
    <w:uiPriority w:val="99"/>
    <w:semiHidden/>
    <w:unhideWhenUsed/>
    <w:rsid w:val="005F7198"/>
    <w:rPr>
      <w:b/>
      <w:bCs/>
    </w:rPr>
  </w:style>
  <w:style w:type="character" w:customStyle="1" w:styleId="BalloonTextChar">
    <w:name w:val="Balloon Text Char"/>
    <w:basedOn w:val="DefaultParagraphFont"/>
    <w:link w:val="BalloonText"/>
    <w:uiPriority w:val="99"/>
    <w:semiHidden/>
    <w:rsid w:val="005F7198"/>
    <w:rPr>
      <w:rFonts w:ascii="Segoe UI" w:hAnsi="Segoe UI" w:cs="Segoe UI"/>
      <w:noProof/>
      <w:sz w:val="18"/>
      <w:szCs w:val="18"/>
      <w:lang w:val="en-GB"/>
    </w:rPr>
  </w:style>
  <w:style w:type="paragraph" w:styleId="BalloonText">
    <w:name w:val="Balloon Text"/>
    <w:basedOn w:val="Normal"/>
    <w:link w:val="BalloonTextChar"/>
    <w:uiPriority w:val="99"/>
    <w:semiHidden/>
    <w:unhideWhenUsed/>
    <w:rsid w:val="005F7198"/>
    <w:pPr>
      <w:spacing w:after="0" w:line="240" w:lineRule="auto"/>
    </w:pPr>
    <w:rPr>
      <w:rFonts w:ascii="Segoe UI" w:hAnsi="Segoe UI" w:cs="Segoe UI"/>
      <w:noProof/>
      <w:sz w:val="18"/>
      <w:szCs w:val="18"/>
      <w:lang w:val="en-GB"/>
    </w:rPr>
  </w:style>
  <w:style w:type="paragraph" w:styleId="NormalWeb">
    <w:name w:val="Normal (Web)"/>
    <w:basedOn w:val="Normal"/>
    <w:uiPriority w:val="99"/>
    <w:unhideWhenUsed/>
    <w:rsid w:val="00CB23DA"/>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0B7A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6B70E3"/>
    <w:rPr>
      <w:sz w:val="16"/>
      <w:szCs w:val="16"/>
    </w:rPr>
  </w:style>
  <w:style w:type="character" w:customStyle="1" w:styleId="Heading1Char">
    <w:name w:val="Heading 1 Char"/>
    <w:basedOn w:val="DefaultParagraphFont"/>
    <w:link w:val="Heading1"/>
    <w:uiPriority w:val="9"/>
    <w:rsid w:val="00D14B4C"/>
    <w:rPr>
      <w:rFonts w:asciiTheme="majorHAnsi" w:eastAsiaTheme="majorEastAsia" w:hAnsiTheme="majorHAnsi" w:cstheme="majorBidi"/>
      <w:color w:val="2F5496" w:themeColor="accent1" w:themeShade="BF"/>
      <w:sz w:val="32"/>
      <w:szCs w:val="32"/>
    </w:rPr>
  </w:style>
  <w:style w:type="table" w:styleId="PlainTable2">
    <w:name w:val="Plain Table 2"/>
    <w:basedOn w:val="TableNormal"/>
    <w:uiPriority w:val="42"/>
    <w:rsid w:val="000D23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47257">
      <w:bodyDiv w:val="1"/>
      <w:marLeft w:val="0"/>
      <w:marRight w:val="0"/>
      <w:marTop w:val="0"/>
      <w:marBottom w:val="0"/>
      <w:divBdr>
        <w:top w:val="none" w:sz="0" w:space="0" w:color="auto"/>
        <w:left w:val="none" w:sz="0" w:space="0" w:color="auto"/>
        <w:bottom w:val="none" w:sz="0" w:space="0" w:color="auto"/>
        <w:right w:val="none" w:sz="0" w:space="0" w:color="auto"/>
      </w:divBdr>
    </w:div>
    <w:div w:id="716127386">
      <w:bodyDiv w:val="1"/>
      <w:marLeft w:val="0"/>
      <w:marRight w:val="0"/>
      <w:marTop w:val="0"/>
      <w:marBottom w:val="0"/>
      <w:divBdr>
        <w:top w:val="none" w:sz="0" w:space="0" w:color="auto"/>
        <w:left w:val="none" w:sz="0" w:space="0" w:color="auto"/>
        <w:bottom w:val="none" w:sz="0" w:space="0" w:color="auto"/>
        <w:right w:val="none" w:sz="0" w:space="0" w:color="auto"/>
      </w:divBdr>
    </w:div>
    <w:div w:id="794520393">
      <w:bodyDiv w:val="1"/>
      <w:marLeft w:val="0"/>
      <w:marRight w:val="0"/>
      <w:marTop w:val="0"/>
      <w:marBottom w:val="0"/>
      <w:divBdr>
        <w:top w:val="none" w:sz="0" w:space="0" w:color="auto"/>
        <w:left w:val="none" w:sz="0" w:space="0" w:color="auto"/>
        <w:bottom w:val="none" w:sz="0" w:space="0" w:color="auto"/>
        <w:right w:val="none" w:sz="0" w:space="0" w:color="auto"/>
      </w:divBdr>
    </w:div>
    <w:div w:id="825784519">
      <w:bodyDiv w:val="1"/>
      <w:marLeft w:val="0"/>
      <w:marRight w:val="0"/>
      <w:marTop w:val="0"/>
      <w:marBottom w:val="0"/>
      <w:divBdr>
        <w:top w:val="none" w:sz="0" w:space="0" w:color="auto"/>
        <w:left w:val="none" w:sz="0" w:space="0" w:color="auto"/>
        <w:bottom w:val="none" w:sz="0" w:space="0" w:color="auto"/>
        <w:right w:val="none" w:sz="0" w:space="0" w:color="auto"/>
      </w:divBdr>
    </w:div>
    <w:div w:id="1078215910">
      <w:bodyDiv w:val="1"/>
      <w:marLeft w:val="0"/>
      <w:marRight w:val="0"/>
      <w:marTop w:val="0"/>
      <w:marBottom w:val="0"/>
      <w:divBdr>
        <w:top w:val="none" w:sz="0" w:space="0" w:color="auto"/>
        <w:left w:val="none" w:sz="0" w:space="0" w:color="auto"/>
        <w:bottom w:val="none" w:sz="0" w:space="0" w:color="auto"/>
        <w:right w:val="none" w:sz="0" w:space="0" w:color="auto"/>
      </w:divBdr>
    </w:div>
    <w:div w:id="1222249431">
      <w:bodyDiv w:val="1"/>
      <w:marLeft w:val="0"/>
      <w:marRight w:val="0"/>
      <w:marTop w:val="0"/>
      <w:marBottom w:val="0"/>
      <w:divBdr>
        <w:top w:val="none" w:sz="0" w:space="0" w:color="auto"/>
        <w:left w:val="none" w:sz="0" w:space="0" w:color="auto"/>
        <w:bottom w:val="none" w:sz="0" w:space="0" w:color="auto"/>
        <w:right w:val="none" w:sz="0" w:space="0" w:color="auto"/>
      </w:divBdr>
    </w:div>
    <w:div w:id="1486698165">
      <w:bodyDiv w:val="1"/>
      <w:marLeft w:val="0"/>
      <w:marRight w:val="0"/>
      <w:marTop w:val="0"/>
      <w:marBottom w:val="0"/>
      <w:divBdr>
        <w:top w:val="none" w:sz="0" w:space="0" w:color="auto"/>
        <w:left w:val="none" w:sz="0" w:space="0" w:color="auto"/>
        <w:bottom w:val="none" w:sz="0" w:space="0" w:color="auto"/>
        <w:right w:val="none" w:sz="0" w:space="0" w:color="auto"/>
      </w:divBdr>
    </w:div>
    <w:div w:id="1503274010">
      <w:bodyDiv w:val="1"/>
      <w:marLeft w:val="0"/>
      <w:marRight w:val="0"/>
      <w:marTop w:val="0"/>
      <w:marBottom w:val="0"/>
      <w:divBdr>
        <w:top w:val="none" w:sz="0" w:space="0" w:color="auto"/>
        <w:left w:val="none" w:sz="0" w:space="0" w:color="auto"/>
        <w:bottom w:val="none" w:sz="0" w:space="0" w:color="auto"/>
        <w:right w:val="none" w:sz="0" w:space="0" w:color="auto"/>
      </w:divBdr>
    </w:div>
    <w:div w:id="1582134056">
      <w:bodyDiv w:val="1"/>
      <w:marLeft w:val="0"/>
      <w:marRight w:val="0"/>
      <w:marTop w:val="0"/>
      <w:marBottom w:val="0"/>
      <w:divBdr>
        <w:top w:val="none" w:sz="0" w:space="0" w:color="auto"/>
        <w:left w:val="none" w:sz="0" w:space="0" w:color="auto"/>
        <w:bottom w:val="none" w:sz="0" w:space="0" w:color="auto"/>
        <w:right w:val="none" w:sz="0" w:space="0" w:color="auto"/>
      </w:divBdr>
    </w:div>
    <w:div w:id="1635913724">
      <w:bodyDiv w:val="1"/>
      <w:marLeft w:val="0"/>
      <w:marRight w:val="0"/>
      <w:marTop w:val="0"/>
      <w:marBottom w:val="0"/>
      <w:divBdr>
        <w:top w:val="none" w:sz="0" w:space="0" w:color="auto"/>
        <w:left w:val="none" w:sz="0" w:space="0" w:color="auto"/>
        <w:bottom w:val="none" w:sz="0" w:space="0" w:color="auto"/>
        <w:right w:val="none" w:sz="0" w:space="0" w:color="auto"/>
      </w:divBdr>
    </w:div>
    <w:div w:id="1685521102">
      <w:bodyDiv w:val="1"/>
      <w:marLeft w:val="0"/>
      <w:marRight w:val="0"/>
      <w:marTop w:val="0"/>
      <w:marBottom w:val="0"/>
      <w:divBdr>
        <w:top w:val="none" w:sz="0" w:space="0" w:color="auto"/>
        <w:left w:val="none" w:sz="0" w:space="0" w:color="auto"/>
        <w:bottom w:val="none" w:sz="0" w:space="0" w:color="auto"/>
        <w:right w:val="none" w:sz="0" w:space="0" w:color="auto"/>
      </w:divBdr>
    </w:div>
    <w:div w:id="1690912883">
      <w:bodyDiv w:val="1"/>
      <w:marLeft w:val="0"/>
      <w:marRight w:val="0"/>
      <w:marTop w:val="0"/>
      <w:marBottom w:val="0"/>
      <w:divBdr>
        <w:top w:val="none" w:sz="0" w:space="0" w:color="auto"/>
        <w:left w:val="none" w:sz="0" w:space="0" w:color="auto"/>
        <w:bottom w:val="none" w:sz="0" w:space="0" w:color="auto"/>
        <w:right w:val="none" w:sz="0" w:space="0" w:color="auto"/>
      </w:divBdr>
    </w:div>
    <w:div w:id="1740130865">
      <w:bodyDiv w:val="1"/>
      <w:marLeft w:val="0"/>
      <w:marRight w:val="0"/>
      <w:marTop w:val="0"/>
      <w:marBottom w:val="0"/>
      <w:divBdr>
        <w:top w:val="none" w:sz="0" w:space="0" w:color="auto"/>
        <w:left w:val="none" w:sz="0" w:space="0" w:color="auto"/>
        <w:bottom w:val="none" w:sz="0" w:space="0" w:color="auto"/>
        <w:right w:val="none" w:sz="0" w:space="0" w:color="auto"/>
      </w:divBdr>
    </w:div>
    <w:div w:id="1742676655">
      <w:bodyDiv w:val="1"/>
      <w:marLeft w:val="0"/>
      <w:marRight w:val="0"/>
      <w:marTop w:val="0"/>
      <w:marBottom w:val="0"/>
      <w:divBdr>
        <w:top w:val="none" w:sz="0" w:space="0" w:color="auto"/>
        <w:left w:val="none" w:sz="0" w:space="0" w:color="auto"/>
        <w:bottom w:val="none" w:sz="0" w:space="0" w:color="auto"/>
        <w:right w:val="none" w:sz="0" w:space="0" w:color="auto"/>
      </w:divBdr>
      <w:divsChild>
        <w:div w:id="407001611">
          <w:marLeft w:val="360"/>
          <w:marRight w:val="0"/>
          <w:marTop w:val="360"/>
          <w:marBottom w:val="360"/>
          <w:divBdr>
            <w:top w:val="none" w:sz="0" w:space="0" w:color="auto"/>
            <w:left w:val="none" w:sz="0" w:space="0" w:color="auto"/>
            <w:bottom w:val="none" w:sz="0" w:space="0" w:color="auto"/>
            <w:right w:val="none" w:sz="0" w:space="0" w:color="auto"/>
          </w:divBdr>
        </w:div>
      </w:divsChild>
    </w:div>
    <w:div w:id="1753241382">
      <w:bodyDiv w:val="1"/>
      <w:marLeft w:val="0"/>
      <w:marRight w:val="0"/>
      <w:marTop w:val="0"/>
      <w:marBottom w:val="0"/>
      <w:divBdr>
        <w:top w:val="none" w:sz="0" w:space="0" w:color="auto"/>
        <w:left w:val="none" w:sz="0" w:space="0" w:color="auto"/>
        <w:bottom w:val="none" w:sz="0" w:space="0" w:color="auto"/>
        <w:right w:val="none" w:sz="0" w:space="0" w:color="auto"/>
      </w:divBdr>
    </w:div>
    <w:div w:id="1885215009">
      <w:bodyDiv w:val="1"/>
      <w:marLeft w:val="0"/>
      <w:marRight w:val="0"/>
      <w:marTop w:val="0"/>
      <w:marBottom w:val="0"/>
      <w:divBdr>
        <w:top w:val="none" w:sz="0" w:space="0" w:color="auto"/>
        <w:left w:val="none" w:sz="0" w:space="0" w:color="auto"/>
        <w:bottom w:val="none" w:sz="0" w:space="0" w:color="auto"/>
        <w:right w:val="none" w:sz="0" w:space="0" w:color="auto"/>
      </w:divBdr>
    </w:div>
    <w:div w:id="1907573308">
      <w:bodyDiv w:val="1"/>
      <w:marLeft w:val="0"/>
      <w:marRight w:val="0"/>
      <w:marTop w:val="0"/>
      <w:marBottom w:val="0"/>
      <w:divBdr>
        <w:top w:val="none" w:sz="0" w:space="0" w:color="auto"/>
        <w:left w:val="none" w:sz="0" w:space="0" w:color="auto"/>
        <w:bottom w:val="none" w:sz="0" w:space="0" w:color="auto"/>
        <w:right w:val="none" w:sz="0" w:space="0" w:color="auto"/>
      </w:divBdr>
    </w:div>
    <w:div w:id="20203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F:\ResearchProject\Jamal%20Sir\Breastfeed\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[Chart.xlsx]Sheet1!$A$1:$A$5</c:f>
              <c:strCache>
                <c:ptCount val="5"/>
                <c:pt idx="0">
                  <c:v>Disease 0</c:v>
                </c:pt>
                <c:pt idx="1">
                  <c:v>Disease 1</c:v>
                </c:pt>
                <c:pt idx="2">
                  <c:v>Disease 2</c:v>
                </c:pt>
                <c:pt idx="3">
                  <c:v>Disease 3</c:v>
                </c:pt>
                <c:pt idx="4">
                  <c:v>Disease 4</c:v>
                </c:pt>
              </c:strCache>
            </c:strRef>
          </c:cat>
          <c:val>
            <c:numRef>
              <c:f>[Chart.xlsx]Sheet1!$B$1:$B$5</c:f>
              <c:numCache>
                <c:formatCode>General</c:formatCode>
                <c:ptCount val="5"/>
                <c:pt idx="0">
                  <c:v>366</c:v>
                </c:pt>
                <c:pt idx="1">
                  <c:v>93</c:v>
                </c:pt>
                <c:pt idx="2">
                  <c:v>82</c:v>
                </c:pt>
                <c:pt idx="3">
                  <c:v>56</c:v>
                </c:pt>
                <c:pt idx="4">
                  <c:v>35</c:v>
                </c:pt>
              </c:numCache>
            </c:numRef>
          </c:val>
          <c:extLst>
            <c:ext xmlns:c16="http://schemas.microsoft.com/office/drawing/2014/chart" uri="{C3380CC4-5D6E-409C-BE32-E72D297353CC}">
              <c16:uniqueId val="{00000000-DF87-43CF-B95E-4073D22ADB21}"/>
            </c:ext>
          </c:extLst>
        </c:ser>
        <c:dLbls>
          <c:dLblPos val="outEnd"/>
          <c:showLegendKey val="0"/>
          <c:showVal val="1"/>
          <c:showCatName val="0"/>
          <c:showSerName val="0"/>
          <c:showPercent val="0"/>
          <c:showBubbleSize val="0"/>
        </c:dLbls>
        <c:gapWidth val="267"/>
        <c:overlap val="-43"/>
        <c:axId val="399990512"/>
        <c:axId val="399994776"/>
      </c:barChart>
      <c:catAx>
        <c:axId val="39999051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Disease Count</a:t>
                </a:r>
              </a:p>
            </c:rich>
          </c:tx>
          <c:layout>
            <c:manualLayout>
              <c:xMode val="edge"/>
              <c:yMode val="edge"/>
              <c:x val="0.41712740119377067"/>
              <c:y val="0.9083357021951078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99994776"/>
        <c:crosses val="autoZero"/>
        <c:auto val="1"/>
        <c:lblAlgn val="ctr"/>
        <c:lblOffset val="100"/>
        <c:noMultiLvlLbl val="0"/>
      </c:catAx>
      <c:valAx>
        <c:axId val="399994776"/>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Babies</a:t>
                </a:r>
              </a:p>
            </c:rich>
          </c:tx>
          <c:layout>
            <c:manualLayout>
              <c:xMode val="edge"/>
              <c:yMode val="edge"/>
              <c:x val="1.8897965609760436E-2"/>
              <c:y val="0.2943410275085124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9999051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4FB93-1540-4933-9393-4D080D9A4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10697</TotalTime>
  <Pages>20</Pages>
  <Words>58121</Words>
  <Characters>331293</Characters>
  <Application>Microsoft Office Word</Application>
  <DocSecurity>0</DocSecurity>
  <Lines>2760</Lines>
  <Paragraphs>777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Najmun Nahar Nisha</dc:creator>
  <cp:keywords/>
  <dc:description/>
  <cp:lastModifiedBy>NaYEeM</cp:lastModifiedBy>
  <cp:revision>545</cp:revision>
  <dcterms:created xsi:type="dcterms:W3CDTF">2019-05-24T13:30:00Z</dcterms:created>
  <dcterms:modified xsi:type="dcterms:W3CDTF">2020-01-18T16:54:00Z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